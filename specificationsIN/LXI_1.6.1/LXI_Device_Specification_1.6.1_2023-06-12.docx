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E8A0" w14:textId="77777777" w:rsidR="00FF71F4" w:rsidRPr="00C67620" w:rsidRDefault="00F53734" w:rsidP="006E7BFA">
      <w:r>
        <w:rPr>
          <w:noProof/>
        </w:rPr>
        <w:drawing>
          <wp:anchor distT="0" distB="0" distL="114300" distR="114300" simplePos="0" relativeHeight="251657728" behindDoc="0" locked="0" layoutInCell="1" allowOverlap="1" wp14:anchorId="46E6CA12" wp14:editId="1EE2E4CA">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513318AB" w14:textId="5FE71122" w:rsidR="000325D7" w:rsidRDefault="000325D7" w:rsidP="006957B0">
      <w:pPr>
        <w:pStyle w:val="LXITitle"/>
      </w:pPr>
      <w:bookmarkStart w:id="1" w:name="_Toc106617105"/>
      <w:bookmarkStart w:id="2" w:name="_Toc111252887"/>
      <w:bookmarkStart w:id="3" w:name="_Toc111980567"/>
      <w:bookmarkStart w:id="4" w:name="_Toc113432783"/>
      <w:bookmarkStart w:id="5" w:name="_Toc113776883"/>
    </w:p>
    <w:p w14:paraId="30462A18" w14:textId="77777777" w:rsidR="000325D7" w:rsidRDefault="000325D7" w:rsidP="006957B0">
      <w:pPr>
        <w:pStyle w:val="LXITitle"/>
      </w:pPr>
    </w:p>
    <w:p w14:paraId="0EC9A99F" w14:textId="77777777" w:rsidR="000325D7" w:rsidRDefault="000325D7" w:rsidP="006957B0">
      <w:pPr>
        <w:pStyle w:val="LXITitle"/>
      </w:pPr>
    </w:p>
    <w:p w14:paraId="697CF680" w14:textId="2E3AEC96" w:rsidR="00E23634" w:rsidRDefault="00FF71F4" w:rsidP="00C9549A">
      <w:pPr>
        <w:pStyle w:val="LXITitle"/>
        <w:outlineLvl w:val="0"/>
      </w:pPr>
      <w:bookmarkStart w:id="6" w:name="_Toc137484700"/>
      <w:r w:rsidRPr="006957B0">
        <w:t xml:space="preserve">LXI </w:t>
      </w:r>
      <w:bookmarkEnd w:id="1"/>
      <w:bookmarkEnd w:id="2"/>
      <w:bookmarkEnd w:id="3"/>
      <w:bookmarkEnd w:id="4"/>
      <w:bookmarkEnd w:id="5"/>
      <w:r w:rsidR="005B34B8">
        <w:t>Device Specification</w:t>
      </w:r>
      <w:r w:rsidR="00DD1710">
        <w:t xml:space="preserve"> </w:t>
      </w:r>
      <w:del w:id="7" w:author="Joseph Mueller" w:date="2023-04-18T11:22:00Z">
        <w:r w:rsidR="00522D97" w:rsidDel="002315EA">
          <w:delText>2022</w:delText>
        </w:r>
      </w:del>
      <w:ins w:id="8" w:author="Joseph Mueller" w:date="2023-04-18T11:22:00Z">
        <w:r w:rsidR="002315EA">
          <w:t>2023</w:t>
        </w:r>
      </w:ins>
      <w:bookmarkEnd w:id="6"/>
    </w:p>
    <w:p w14:paraId="7A09801C" w14:textId="77777777" w:rsidR="00CB3D83" w:rsidRDefault="00CB3D83" w:rsidP="002F71A9">
      <w:pPr>
        <w:pStyle w:val="LXIBody"/>
        <w:ind w:left="0"/>
      </w:pPr>
    </w:p>
    <w:p w14:paraId="5984BCCA" w14:textId="77777777" w:rsidR="002F71A9" w:rsidRDefault="002F71A9" w:rsidP="002F71A9">
      <w:pPr>
        <w:pStyle w:val="TPCopyright"/>
        <w:spacing w:before="360"/>
      </w:pPr>
    </w:p>
    <w:p w14:paraId="544B6CB8" w14:textId="5D285A56" w:rsidR="002F71A9" w:rsidRDefault="002F71A9" w:rsidP="002F71A9">
      <w:pPr>
        <w:pStyle w:val="TPCopyright"/>
        <w:spacing w:before="360"/>
        <w:rPr>
          <w:sz w:val="24"/>
        </w:rPr>
      </w:pPr>
      <w:r w:rsidRPr="00CB3D83">
        <w:rPr>
          <w:sz w:val="24"/>
        </w:rPr>
        <w:t>Revision 1.</w:t>
      </w:r>
      <w:r w:rsidR="00C9334C">
        <w:rPr>
          <w:sz w:val="24"/>
        </w:rPr>
        <w:t>6</w:t>
      </w:r>
      <w:ins w:id="9" w:author="John Ryland" w:date="2023-06-05T22:06:00Z">
        <w:r w:rsidR="001846A1">
          <w:rPr>
            <w:sz w:val="24"/>
          </w:rPr>
          <w:t>.1</w:t>
        </w:r>
      </w:ins>
      <w:r w:rsidRPr="00CB3D83">
        <w:rPr>
          <w:sz w:val="24"/>
        </w:rPr>
        <w:br/>
      </w:r>
      <w:r w:rsidRPr="00CB3D83">
        <w:rPr>
          <w:sz w:val="24"/>
        </w:rPr>
        <w:br/>
      </w:r>
    </w:p>
    <w:p w14:paraId="6C96B8CA" w14:textId="6CB2872D" w:rsidR="00BE5CCB" w:rsidRDefault="009F7C75" w:rsidP="002F71A9">
      <w:pPr>
        <w:pStyle w:val="TPCopyright"/>
        <w:spacing w:before="360"/>
        <w:rPr>
          <w:sz w:val="24"/>
        </w:rPr>
      </w:pPr>
      <w:del w:id="10" w:author="Joseph Mueller" w:date="2023-04-18T11:21:00Z">
        <w:r w:rsidDel="00001183">
          <w:rPr>
            <w:sz w:val="24"/>
          </w:rPr>
          <w:delText xml:space="preserve">June </w:delText>
        </w:r>
        <w:r w:rsidR="007B74F0" w:rsidDel="00001183">
          <w:rPr>
            <w:sz w:val="24"/>
          </w:rPr>
          <w:delText>9</w:delText>
        </w:r>
        <w:r w:rsidR="004322CA" w:rsidRPr="00DD3AC6" w:rsidDel="00001183">
          <w:rPr>
            <w:sz w:val="24"/>
          </w:rPr>
          <w:delText>,</w:delText>
        </w:r>
        <w:r w:rsidR="00FE2F4E" w:rsidRPr="00DD3AC6" w:rsidDel="00001183">
          <w:rPr>
            <w:sz w:val="24"/>
          </w:rPr>
          <w:delText xml:space="preserve"> </w:delText>
        </w:r>
        <w:r w:rsidR="00983F5D" w:rsidRPr="00DD3AC6" w:rsidDel="00001183">
          <w:rPr>
            <w:sz w:val="24"/>
          </w:rPr>
          <w:delText>2022</w:delText>
        </w:r>
      </w:del>
      <w:ins w:id="11" w:author="John Ryland" w:date="2023-06-01T13:53:00Z">
        <w:r w:rsidR="008E6980">
          <w:rPr>
            <w:sz w:val="24"/>
          </w:rPr>
          <w:t xml:space="preserve">June </w:t>
        </w:r>
      </w:ins>
      <w:ins w:id="12" w:author="John Ryland" w:date="2023-06-12T17:00:00Z">
        <w:r w:rsidR="00C1448A">
          <w:rPr>
            <w:sz w:val="24"/>
          </w:rPr>
          <w:t>12</w:t>
        </w:r>
      </w:ins>
      <w:ins w:id="13" w:author="Joseph Mueller" w:date="2023-04-18T11:22:00Z">
        <w:r w:rsidR="00001183">
          <w:rPr>
            <w:sz w:val="24"/>
          </w:rPr>
          <w:t>,</w:t>
        </w:r>
      </w:ins>
      <w:ins w:id="14" w:author="John Ryland" w:date="2023-06-12T17:01:00Z">
        <w:r w:rsidR="00F41B6A">
          <w:rPr>
            <w:sz w:val="24"/>
          </w:rPr>
          <w:t xml:space="preserve"> </w:t>
        </w:r>
      </w:ins>
      <w:ins w:id="15" w:author="Joseph Mueller" w:date="2023-04-18T11:22:00Z">
        <w:r w:rsidR="00001183">
          <w:rPr>
            <w:sz w:val="24"/>
          </w:rPr>
          <w:t>2023</w:t>
        </w:r>
      </w:ins>
    </w:p>
    <w:p w14:paraId="6D3C1770" w14:textId="7836A6AA" w:rsidR="000A4B86" w:rsidRDefault="000A4B86" w:rsidP="002F71A9">
      <w:pPr>
        <w:pStyle w:val="TPCopyright"/>
        <w:spacing w:before="360"/>
        <w:rPr>
          <w:sz w:val="24"/>
        </w:rPr>
      </w:pPr>
    </w:p>
    <w:p w14:paraId="355C1FD8" w14:textId="77777777" w:rsidR="000A4B86" w:rsidRDefault="000A4B86" w:rsidP="002F71A9">
      <w:pPr>
        <w:pStyle w:val="TPCopyright"/>
        <w:spacing w:before="360"/>
        <w:rPr>
          <w:sz w:val="24"/>
        </w:rPr>
      </w:pPr>
    </w:p>
    <w:p w14:paraId="2A3E7A8F" w14:textId="77777777" w:rsidR="006F4E8F" w:rsidRDefault="006F4E8F" w:rsidP="002F71A9">
      <w:pPr>
        <w:pStyle w:val="TPCopyright"/>
        <w:spacing w:before="360"/>
        <w:rPr>
          <w:sz w:val="24"/>
        </w:rPr>
      </w:pPr>
    </w:p>
    <w:p w14:paraId="39F098AA" w14:textId="77777777" w:rsidR="002F0E29" w:rsidRPr="00CB3D83" w:rsidRDefault="002F0E29" w:rsidP="002F71A9">
      <w:pPr>
        <w:pStyle w:val="TPCopyright"/>
        <w:spacing w:before="360"/>
        <w:rPr>
          <w:sz w:val="24"/>
        </w:rPr>
      </w:pPr>
    </w:p>
    <w:p w14:paraId="5E1D8DFE" w14:textId="77777777" w:rsidR="00BE05EB" w:rsidRDefault="00BE05EB" w:rsidP="00B61CC3">
      <w:pPr>
        <w:pStyle w:val="TPCopyright"/>
        <w:spacing w:before="360"/>
      </w:pPr>
    </w:p>
    <w:p w14:paraId="2EDD3A1E" w14:textId="03C8537F" w:rsidR="00A3781D" w:rsidRDefault="00A3781D" w:rsidP="004F57AE">
      <w:pPr>
        <w:pStyle w:val="TOC1"/>
      </w:pPr>
    </w:p>
    <w:p w14:paraId="780B5980" w14:textId="59E18EE7" w:rsidR="00840411" w:rsidRPr="003A3055" w:rsidRDefault="00840411" w:rsidP="003A3055">
      <w:pPr>
        <w:pStyle w:val="TOC2"/>
      </w:pPr>
    </w:p>
    <w:p w14:paraId="2CA00B80" w14:textId="23CD376A" w:rsidR="00F03302" w:rsidRDefault="00737874" w:rsidP="004F57AE">
      <w:pPr>
        <w:pStyle w:val="TOC1"/>
        <w:rPr>
          <w:rFonts w:asciiTheme="minorHAnsi" w:eastAsiaTheme="minorEastAsia" w:hAnsiTheme="minorHAnsi" w:cstheme="minorBidi"/>
          <w:noProof/>
          <w:sz w:val="22"/>
          <w:szCs w:val="22"/>
        </w:rPr>
      </w:pPr>
      <w:r>
        <w:lastRenderedPageBreak/>
        <w:fldChar w:fldCharType="begin"/>
      </w:r>
      <w:r w:rsidR="00936681">
        <w:instrText xml:space="preserve"> TOC \o "1-3" \h \z \u </w:instrText>
      </w:r>
      <w:r>
        <w:fldChar w:fldCharType="separate"/>
      </w:r>
      <w:hyperlink w:anchor="_Toc137484700" w:history="1">
        <w:r w:rsidR="00F03302" w:rsidRPr="00E96285">
          <w:rPr>
            <w:rStyle w:val="Hyperlink"/>
            <w:noProof/>
          </w:rPr>
          <w:t>LXI Device Specification 2023</w:t>
        </w:r>
        <w:r w:rsidR="00F03302">
          <w:rPr>
            <w:noProof/>
            <w:webHidden/>
          </w:rPr>
          <w:tab/>
        </w:r>
        <w:r w:rsidR="00F03302">
          <w:rPr>
            <w:noProof/>
            <w:webHidden/>
          </w:rPr>
          <w:fldChar w:fldCharType="begin"/>
        </w:r>
        <w:r w:rsidR="00F03302">
          <w:rPr>
            <w:noProof/>
            <w:webHidden/>
          </w:rPr>
          <w:instrText xml:space="preserve"> PAGEREF _Toc137484700 \h </w:instrText>
        </w:r>
        <w:r w:rsidR="00F03302">
          <w:rPr>
            <w:noProof/>
            <w:webHidden/>
          </w:rPr>
        </w:r>
        <w:r w:rsidR="00F03302">
          <w:rPr>
            <w:noProof/>
            <w:webHidden/>
          </w:rPr>
          <w:fldChar w:fldCharType="separate"/>
        </w:r>
        <w:r w:rsidR="00F03302">
          <w:rPr>
            <w:noProof/>
            <w:webHidden/>
          </w:rPr>
          <w:t>1</w:t>
        </w:r>
        <w:r w:rsidR="00F03302">
          <w:rPr>
            <w:noProof/>
            <w:webHidden/>
          </w:rPr>
          <w:fldChar w:fldCharType="end"/>
        </w:r>
      </w:hyperlink>
    </w:p>
    <w:p w14:paraId="12E5F655" w14:textId="0D1B44CE" w:rsidR="00F03302" w:rsidRDefault="00F03302" w:rsidP="004F57AE">
      <w:pPr>
        <w:pStyle w:val="TOC1"/>
        <w:rPr>
          <w:rFonts w:asciiTheme="minorHAnsi" w:eastAsiaTheme="minorEastAsia" w:hAnsiTheme="minorHAnsi" w:cstheme="minorBidi"/>
          <w:noProof/>
          <w:sz w:val="22"/>
          <w:szCs w:val="22"/>
        </w:rPr>
      </w:pPr>
      <w:hyperlink w:anchor="_Toc137484701" w:history="1">
        <w:r w:rsidRPr="00E96285">
          <w:rPr>
            <w:rStyle w:val="Hyperlink"/>
            <w:i/>
            <w:iCs/>
            <w:noProof/>
          </w:rPr>
          <w:t>Revision history</w:t>
        </w:r>
        <w:r>
          <w:rPr>
            <w:noProof/>
            <w:webHidden/>
          </w:rPr>
          <w:tab/>
        </w:r>
        <w:r>
          <w:rPr>
            <w:noProof/>
            <w:webHidden/>
          </w:rPr>
          <w:fldChar w:fldCharType="begin"/>
        </w:r>
        <w:r>
          <w:rPr>
            <w:noProof/>
            <w:webHidden/>
          </w:rPr>
          <w:instrText xml:space="preserve"> PAGEREF _Toc137484701 \h </w:instrText>
        </w:r>
        <w:r>
          <w:rPr>
            <w:noProof/>
            <w:webHidden/>
          </w:rPr>
        </w:r>
        <w:r>
          <w:rPr>
            <w:noProof/>
            <w:webHidden/>
          </w:rPr>
          <w:fldChar w:fldCharType="separate"/>
        </w:r>
        <w:r>
          <w:rPr>
            <w:noProof/>
            <w:webHidden/>
          </w:rPr>
          <w:t>8</w:t>
        </w:r>
        <w:r>
          <w:rPr>
            <w:noProof/>
            <w:webHidden/>
          </w:rPr>
          <w:fldChar w:fldCharType="end"/>
        </w:r>
      </w:hyperlink>
    </w:p>
    <w:p w14:paraId="1B27E3A3" w14:textId="127D1AF6" w:rsidR="00F03302" w:rsidRDefault="00F03302" w:rsidP="004F57AE">
      <w:pPr>
        <w:pStyle w:val="TOC1"/>
        <w:rPr>
          <w:rFonts w:asciiTheme="minorHAnsi" w:eastAsiaTheme="minorEastAsia" w:hAnsiTheme="minorHAnsi" w:cstheme="minorBidi"/>
          <w:noProof/>
          <w:sz w:val="22"/>
          <w:szCs w:val="22"/>
        </w:rPr>
      </w:pPr>
      <w:hyperlink w:anchor="_Toc137484702" w:history="1">
        <w:r w:rsidRPr="00E96285">
          <w:rPr>
            <w:rStyle w:val="Hyperlink"/>
            <w:noProof/>
          </w:rPr>
          <w:t>1</w:t>
        </w:r>
        <w:r>
          <w:rPr>
            <w:rFonts w:asciiTheme="minorHAnsi" w:eastAsiaTheme="minorEastAsia" w:hAnsiTheme="minorHAnsi" w:cstheme="minorBidi"/>
            <w:noProof/>
            <w:sz w:val="22"/>
            <w:szCs w:val="22"/>
          </w:rPr>
          <w:tab/>
        </w:r>
        <w:r w:rsidRPr="00E96285">
          <w:rPr>
            <w:rStyle w:val="Hyperlink"/>
            <w:noProof/>
          </w:rPr>
          <w:t>Overview</w:t>
        </w:r>
        <w:r>
          <w:rPr>
            <w:noProof/>
            <w:webHidden/>
          </w:rPr>
          <w:tab/>
        </w:r>
        <w:r>
          <w:rPr>
            <w:noProof/>
            <w:webHidden/>
          </w:rPr>
          <w:fldChar w:fldCharType="begin"/>
        </w:r>
        <w:r>
          <w:rPr>
            <w:noProof/>
            <w:webHidden/>
          </w:rPr>
          <w:instrText xml:space="preserve"> PAGEREF _Toc137484702 \h </w:instrText>
        </w:r>
        <w:r>
          <w:rPr>
            <w:noProof/>
            <w:webHidden/>
          </w:rPr>
        </w:r>
        <w:r>
          <w:rPr>
            <w:noProof/>
            <w:webHidden/>
          </w:rPr>
          <w:fldChar w:fldCharType="separate"/>
        </w:r>
        <w:r>
          <w:rPr>
            <w:noProof/>
            <w:webHidden/>
          </w:rPr>
          <w:t>9</w:t>
        </w:r>
        <w:r>
          <w:rPr>
            <w:noProof/>
            <w:webHidden/>
          </w:rPr>
          <w:fldChar w:fldCharType="end"/>
        </w:r>
      </w:hyperlink>
    </w:p>
    <w:p w14:paraId="6454A600" w14:textId="4E8CC9C1"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03" w:history="1">
        <w:r w:rsidRPr="00E96285">
          <w:rPr>
            <w:rStyle w:val="Hyperlink"/>
            <w:noProof/>
          </w:rPr>
          <w:t>1.1</w:t>
        </w:r>
        <w:r>
          <w:rPr>
            <w:rFonts w:asciiTheme="minorHAnsi" w:eastAsiaTheme="minorEastAsia" w:hAnsiTheme="minorHAnsi" w:cstheme="minorBidi"/>
            <w:smallCaps w:val="0"/>
            <w:noProof/>
            <w:sz w:val="22"/>
            <w:szCs w:val="22"/>
          </w:rPr>
          <w:tab/>
        </w:r>
        <w:r w:rsidRPr="00E96285">
          <w:rPr>
            <w:rStyle w:val="Hyperlink"/>
            <w:noProof/>
          </w:rPr>
          <w:t>Introduction</w:t>
        </w:r>
        <w:r>
          <w:rPr>
            <w:noProof/>
            <w:webHidden/>
          </w:rPr>
          <w:tab/>
        </w:r>
        <w:r>
          <w:rPr>
            <w:noProof/>
            <w:webHidden/>
          </w:rPr>
          <w:fldChar w:fldCharType="begin"/>
        </w:r>
        <w:r>
          <w:rPr>
            <w:noProof/>
            <w:webHidden/>
          </w:rPr>
          <w:instrText xml:space="preserve"> PAGEREF _Toc137484703 \h </w:instrText>
        </w:r>
        <w:r>
          <w:rPr>
            <w:noProof/>
            <w:webHidden/>
          </w:rPr>
        </w:r>
        <w:r>
          <w:rPr>
            <w:noProof/>
            <w:webHidden/>
          </w:rPr>
          <w:fldChar w:fldCharType="separate"/>
        </w:r>
        <w:r>
          <w:rPr>
            <w:noProof/>
            <w:webHidden/>
          </w:rPr>
          <w:t>9</w:t>
        </w:r>
        <w:r>
          <w:rPr>
            <w:noProof/>
            <w:webHidden/>
          </w:rPr>
          <w:fldChar w:fldCharType="end"/>
        </w:r>
      </w:hyperlink>
    </w:p>
    <w:p w14:paraId="1E713A46" w14:textId="67EAD3CD"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04" w:history="1">
        <w:r w:rsidRPr="00E96285">
          <w:rPr>
            <w:rStyle w:val="Hyperlink"/>
            <w:noProof/>
          </w:rPr>
          <w:t>1.2</w:t>
        </w:r>
        <w:r>
          <w:rPr>
            <w:rFonts w:asciiTheme="minorHAnsi" w:eastAsiaTheme="minorEastAsia" w:hAnsiTheme="minorHAnsi" w:cstheme="minorBidi"/>
            <w:smallCaps w:val="0"/>
            <w:noProof/>
            <w:sz w:val="22"/>
            <w:szCs w:val="22"/>
          </w:rPr>
          <w:tab/>
        </w:r>
        <w:r w:rsidRPr="00E96285">
          <w:rPr>
            <w:rStyle w:val="Hyperlink"/>
            <w:noProof/>
          </w:rPr>
          <w:t>Purpose and Scope of this Document</w:t>
        </w:r>
        <w:r>
          <w:rPr>
            <w:noProof/>
            <w:webHidden/>
          </w:rPr>
          <w:tab/>
        </w:r>
        <w:r>
          <w:rPr>
            <w:noProof/>
            <w:webHidden/>
          </w:rPr>
          <w:fldChar w:fldCharType="begin"/>
        </w:r>
        <w:r>
          <w:rPr>
            <w:noProof/>
            <w:webHidden/>
          </w:rPr>
          <w:instrText xml:space="preserve"> PAGEREF _Toc137484704 \h </w:instrText>
        </w:r>
        <w:r>
          <w:rPr>
            <w:noProof/>
            <w:webHidden/>
          </w:rPr>
        </w:r>
        <w:r>
          <w:rPr>
            <w:noProof/>
            <w:webHidden/>
          </w:rPr>
          <w:fldChar w:fldCharType="separate"/>
        </w:r>
        <w:r>
          <w:rPr>
            <w:noProof/>
            <w:webHidden/>
          </w:rPr>
          <w:t>9</w:t>
        </w:r>
        <w:r>
          <w:rPr>
            <w:noProof/>
            <w:webHidden/>
          </w:rPr>
          <w:fldChar w:fldCharType="end"/>
        </w:r>
      </w:hyperlink>
    </w:p>
    <w:p w14:paraId="78D554F6" w14:textId="1D9AC675"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05" w:history="1">
        <w:r w:rsidRPr="00E96285">
          <w:rPr>
            <w:rStyle w:val="Hyperlink"/>
            <w:noProof/>
          </w:rPr>
          <w:t>1.2.1</w:t>
        </w:r>
        <w:r>
          <w:rPr>
            <w:rFonts w:asciiTheme="minorHAnsi" w:eastAsiaTheme="minorEastAsia" w:hAnsiTheme="minorHAnsi" w:cstheme="minorBidi"/>
            <w:iCs w:val="0"/>
            <w:noProof/>
            <w:sz w:val="22"/>
            <w:szCs w:val="22"/>
          </w:rPr>
          <w:tab/>
        </w:r>
        <w:r w:rsidRPr="00E96285">
          <w:rPr>
            <w:rStyle w:val="Hyperlink"/>
            <w:noProof/>
          </w:rPr>
          <w:t>Purpose</w:t>
        </w:r>
        <w:r>
          <w:rPr>
            <w:noProof/>
            <w:webHidden/>
          </w:rPr>
          <w:tab/>
        </w:r>
        <w:r>
          <w:rPr>
            <w:noProof/>
            <w:webHidden/>
          </w:rPr>
          <w:fldChar w:fldCharType="begin"/>
        </w:r>
        <w:r>
          <w:rPr>
            <w:noProof/>
            <w:webHidden/>
          </w:rPr>
          <w:instrText xml:space="preserve"> PAGEREF _Toc137484705 \h </w:instrText>
        </w:r>
        <w:r>
          <w:rPr>
            <w:noProof/>
            <w:webHidden/>
          </w:rPr>
        </w:r>
        <w:r>
          <w:rPr>
            <w:noProof/>
            <w:webHidden/>
          </w:rPr>
          <w:fldChar w:fldCharType="separate"/>
        </w:r>
        <w:r>
          <w:rPr>
            <w:noProof/>
            <w:webHidden/>
          </w:rPr>
          <w:t>9</w:t>
        </w:r>
        <w:r>
          <w:rPr>
            <w:noProof/>
            <w:webHidden/>
          </w:rPr>
          <w:fldChar w:fldCharType="end"/>
        </w:r>
      </w:hyperlink>
    </w:p>
    <w:p w14:paraId="2B2950CA" w14:textId="1D0565AA"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06" w:history="1">
        <w:r w:rsidRPr="00E96285">
          <w:rPr>
            <w:rStyle w:val="Hyperlink"/>
            <w:noProof/>
          </w:rPr>
          <w:t>1.2.2</w:t>
        </w:r>
        <w:r>
          <w:rPr>
            <w:rFonts w:asciiTheme="minorHAnsi" w:eastAsiaTheme="minorEastAsia" w:hAnsiTheme="minorHAnsi" w:cstheme="minorBidi"/>
            <w:iCs w:val="0"/>
            <w:noProof/>
            <w:sz w:val="22"/>
            <w:szCs w:val="22"/>
          </w:rPr>
          <w:tab/>
        </w:r>
        <w:r w:rsidRPr="00E96285">
          <w:rPr>
            <w:rStyle w:val="Hyperlink"/>
            <w:noProof/>
          </w:rPr>
          <w:t>Scope</w:t>
        </w:r>
        <w:r>
          <w:rPr>
            <w:noProof/>
            <w:webHidden/>
          </w:rPr>
          <w:tab/>
        </w:r>
        <w:r>
          <w:rPr>
            <w:noProof/>
            <w:webHidden/>
          </w:rPr>
          <w:fldChar w:fldCharType="begin"/>
        </w:r>
        <w:r>
          <w:rPr>
            <w:noProof/>
            <w:webHidden/>
          </w:rPr>
          <w:instrText xml:space="preserve"> PAGEREF _Toc137484706 \h </w:instrText>
        </w:r>
        <w:r>
          <w:rPr>
            <w:noProof/>
            <w:webHidden/>
          </w:rPr>
        </w:r>
        <w:r>
          <w:rPr>
            <w:noProof/>
            <w:webHidden/>
          </w:rPr>
          <w:fldChar w:fldCharType="separate"/>
        </w:r>
        <w:r>
          <w:rPr>
            <w:noProof/>
            <w:webHidden/>
          </w:rPr>
          <w:t>9</w:t>
        </w:r>
        <w:r>
          <w:rPr>
            <w:noProof/>
            <w:webHidden/>
          </w:rPr>
          <w:fldChar w:fldCharType="end"/>
        </w:r>
      </w:hyperlink>
    </w:p>
    <w:p w14:paraId="6B0D0CC1" w14:textId="05A38B77"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07" w:history="1">
        <w:r w:rsidRPr="00E96285">
          <w:rPr>
            <w:rStyle w:val="Hyperlink"/>
            <w:noProof/>
          </w:rPr>
          <w:t>1.2.3</w:t>
        </w:r>
        <w:r>
          <w:rPr>
            <w:rFonts w:asciiTheme="minorHAnsi" w:eastAsiaTheme="minorEastAsia" w:hAnsiTheme="minorHAnsi" w:cstheme="minorBidi"/>
            <w:iCs w:val="0"/>
            <w:noProof/>
            <w:sz w:val="22"/>
            <w:szCs w:val="22"/>
          </w:rPr>
          <w:tab/>
        </w:r>
        <w:r w:rsidRPr="00E96285">
          <w:rPr>
            <w:rStyle w:val="Hyperlink"/>
            <w:noProof/>
          </w:rPr>
          <w:t>Changes from previous LXI Device Specifications</w:t>
        </w:r>
        <w:r>
          <w:rPr>
            <w:noProof/>
            <w:webHidden/>
          </w:rPr>
          <w:tab/>
        </w:r>
        <w:r>
          <w:rPr>
            <w:noProof/>
            <w:webHidden/>
          </w:rPr>
          <w:fldChar w:fldCharType="begin"/>
        </w:r>
        <w:r>
          <w:rPr>
            <w:noProof/>
            <w:webHidden/>
          </w:rPr>
          <w:instrText xml:space="preserve"> PAGEREF _Toc137484707 \h </w:instrText>
        </w:r>
        <w:r>
          <w:rPr>
            <w:noProof/>
            <w:webHidden/>
          </w:rPr>
        </w:r>
        <w:r>
          <w:rPr>
            <w:noProof/>
            <w:webHidden/>
          </w:rPr>
          <w:fldChar w:fldCharType="separate"/>
        </w:r>
        <w:r>
          <w:rPr>
            <w:noProof/>
            <w:webHidden/>
          </w:rPr>
          <w:t>10</w:t>
        </w:r>
        <w:r>
          <w:rPr>
            <w:noProof/>
            <w:webHidden/>
          </w:rPr>
          <w:fldChar w:fldCharType="end"/>
        </w:r>
      </w:hyperlink>
    </w:p>
    <w:p w14:paraId="6EAF2ADE" w14:textId="7694995A"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08" w:history="1">
        <w:r w:rsidRPr="00E96285">
          <w:rPr>
            <w:rStyle w:val="Hyperlink"/>
            <w:noProof/>
          </w:rPr>
          <w:t>1.3</w:t>
        </w:r>
        <w:r>
          <w:rPr>
            <w:rFonts w:asciiTheme="minorHAnsi" w:eastAsiaTheme="minorEastAsia" w:hAnsiTheme="minorHAnsi" w:cstheme="minorBidi"/>
            <w:smallCaps w:val="0"/>
            <w:noProof/>
            <w:sz w:val="22"/>
            <w:szCs w:val="22"/>
          </w:rPr>
          <w:tab/>
        </w:r>
        <w:r w:rsidRPr="00E96285">
          <w:rPr>
            <w:rStyle w:val="Hyperlink"/>
            <w:noProof/>
          </w:rPr>
          <w:t>Definition of Terms</w:t>
        </w:r>
        <w:r>
          <w:rPr>
            <w:noProof/>
            <w:webHidden/>
          </w:rPr>
          <w:tab/>
        </w:r>
        <w:r>
          <w:rPr>
            <w:noProof/>
            <w:webHidden/>
          </w:rPr>
          <w:fldChar w:fldCharType="begin"/>
        </w:r>
        <w:r>
          <w:rPr>
            <w:noProof/>
            <w:webHidden/>
          </w:rPr>
          <w:instrText xml:space="preserve"> PAGEREF _Toc137484708 \h </w:instrText>
        </w:r>
        <w:r>
          <w:rPr>
            <w:noProof/>
            <w:webHidden/>
          </w:rPr>
        </w:r>
        <w:r>
          <w:rPr>
            <w:noProof/>
            <w:webHidden/>
          </w:rPr>
          <w:fldChar w:fldCharType="separate"/>
        </w:r>
        <w:r>
          <w:rPr>
            <w:noProof/>
            <w:webHidden/>
          </w:rPr>
          <w:t>10</w:t>
        </w:r>
        <w:r>
          <w:rPr>
            <w:noProof/>
            <w:webHidden/>
          </w:rPr>
          <w:fldChar w:fldCharType="end"/>
        </w:r>
      </w:hyperlink>
    </w:p>
    <w:p w14:paraId="510C7012" w14:textId="49BB62B7"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09" w:history="1">
        <w:r w:rsidRPr="00E96285">
          <w:rPr>
            <w:rStyle w:val="Hyperlink"/>
            <w:noProof/>
          </w:rPr>
          <w:t>1.3.1</w:t>
        </w:r>
        <w:r>
          <w:rPr>
            <w:rFonts w:asciiTheme="minorHAnsi" w:eastAsiaTheme="minorEastAsia" w:hAnsiTheme="minorHAnsi" w:cstheme="minorBidi"/>
            <w:iCs w:val="0"/>
            <w:noProof/>
            <w:sz w:val="22"/>
            <w:szCs w:val="22"/>
          </w:rPr>
          <w:tab/>
        </w:r>
        <w:r w:rsidRPr="00E96285">
          <w:rPr>
            <w:rStyle w:val="Hyperlink"/>
            <w:bCs/>
            <w:noProof/>
          </w:rPr>
          <w:t xml:space="preserve">Use of the Term </w:t>
        </w:r>
        <w:r w:rsidRPr="00E96285">
          <w:rPr>
            <w:rStyle w:val="Hyperlink"/>
            <w:bCs/>
            <w:i/>
            <w:noProof/>
          </w:rPr>
          <w:t>default</w:t>
        </w:r>
        <w:r>
          <w:rPr>
            <w:noProof/>
            <w:webHidden/>
          </w:rPr>
          <w:tab/>
        </w:r>
        <w:r>
          <w:rPr>
            <w:noProof/>
            <w:webHidden/>
          </w:rPr>
          <w:fldChar w:fldCharType="begin"/>
        </w:r>
        <w:r>
          <w:rPr>
            <w:noProof/>
            <w:webHidden/>
          </w:rPr>
          <w:instrText xml:space="preserve"> PAGEREF _Toc137484709 \h </w:instrText>
        </w:r>
        <w:r>
          <w:rPr>
            <w:noProof/>
            <w:webHidden/>
          </w:rPr>
        </w:r>
        <w:r>
          <w:rPr>
            <w:noProof/>
            <w:webHidden/>
          </w:rPr>
          <w:fldChar w:fldCharType="separate"/>
        </w:r>
        <w:r>
          <w:rPr>
            <w:noProof/>
            <w:webHidden/>
          </w:rPr>
          <w:t>11</w:t>
        </w:r>
        <w:r>
          <w:rPr>
            <w:noProof/>
            <w:webHidden/>
          </w:rPr>
          <w:fldChar w:fldCharType="end"/>
        </w:r>
      </w:hyperlink>
    </w:p>
    <w:p w14:paraId="65345241" w14:textId="12EA558A"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10" w:history="1">
        <w:r w:rsidRPr="00E96285">
          <w:rPr>
            <w:rStyle w:val="Hyperlink"/>
            <w:noProof/>
          </w:rPr>
          <w:t>1.4</w:t>
        </w:r>
        <w:r>
          <w:rPr>
            <w:rFonts w:asciiTheme="minorHAnsi" w:eastAsiaTheme="minorEastAsia" w:hAnsiTheme="minorHAnsi" w:cstheme="minorBidi"/>
            <w:smallCaps w:val="0"/>
            <w:noProof/>
            <w:sz w:val="22"/>
            <w:szCs w:val="22"/>
          </w:rPr>
          <w:tab/>
        </w:r>
        <w:r w:rsidRPr="00E96285">
          <w:rPr>
            <w:rStyle w:val="Hyperlink"/>
            <w:noProof/>
          </w:rPr>
          <w:t>Applicable Standards and Documents</w:t>
        </w:r>
        <w:r>
          <w:rPr>
            <w:noProof/>
            <w:webHidden/>
          </w:rPr>
          <w:tab/>
        </w:r>
        <w:r>
          <w:rPr>
            <w:noProof/>
            <w:webHidden/>
          </w:rPr>
          <w:fldChar w:fldCharType="begin"/>
        </w:r>
        <w:r>
          <w:rPr>
            <w:noProof/>
            <w:webHidden/>
          </w:rPr>
          <w:instrText xml:space="preserve"> PAGEREF _Toc137484710 \h </w:instrText>
        </w:r>
        <w:r>
          <w:rPr>
            <w:noProof/>
            <w:webHidden/>
          </w:rPr>
        </w:r>
        <w:r>
          <w:rPr>
            <w:noProof/>
            <w:webHidden/>
          </w:rPr>
          <w:fldChar w:fldCharType="separate"/>
        </w:r>
        <w:r>
          <w:rPr>
            <w:noProof/>
            <w:webHidden/>
          </w:rPr>
          <w:t>11</w:t>
        </w:r>
        <w:r>
          <w:rPr>
            <w:noProof/>
            <w:webHidden/>
          </w:rPr>
          <w:fldChar w:fldCharType="end"/>
        </w:r>
      </w:hyperlink>
    </w:p>
    <w:p w14:paraId="23448126" w14:textId="7A6547B6"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11" w:history="1">
        <w:r w:rsidRPr="00E96285">
          <w:rPr>
            <w:rStyle w:val="Hyperlink"/>
            <w:noProof/>
          </w:rPr>
          <w:t>1.4.1</w:t>
        </w:r>
        <w:r>
          <w:rPr>
            <w:rFonts w:asciiTheme="minorHAnsi" w:eastAsiaTheme="minorEastAsia" w:hAnsiTheme="minorHAnsi" w:cstheme="minorBidi"/>
            <w:iCs w:val="0"/>
            <w:noProof/>
            <w:sz w:val="22"/>
            <w:szCs w:val="22"/>
          </w:rPr>
          <w:tab/>
        </w:r>
        <w:r w:rsidRPr="00E96285">
          <w:rPr>
            <w:rStyle w:val="Hyperlink"/>
            <w:noProof/>
          </w:rPr>
          <w:t>RULE – Applicable Version of Documents</w:t>
        </w:r>
        <w:r>
          <w:rPr>
            <w:noProof/>
            <w:webHidden/>
          </w:rPr>
          <w:tab/>
        </w:r>
        <w:r>
          <w:rPr>
            <w:noProof/>
            <w:webHidden/>
          </w:rPr>
          <w:fldChar w:fldCharType="begin"/>
        </w:r>
        <w:r>
          <w:rPr>
            <w:noProof/>
            <w:webHidden/>
          </w:rPr>
          <w:instrText xml:space="preserve"> PAGEREF _Toc137484711 \h </w:instrText>
        </w:r>
        <w:r>
          <w:rPr>
            <w:noProof/>
            <w:webHidden/>
          </w:rPr>
        </w:r>
        <w:r>
          <w:rPr>
            <w:noProof/>
            <w:webHidden/>
          </w:rPr>
          <w:fldChar w:fldCharType="separate"/>
        </w:r>
        <w:r>
          <w:rPr>
            <w:noProof/>
            <w:webHidden/>
          </w:rPr>
          <w:t>11</w:t>
        </w:r>
        <w:r>
          <w:rPr>
            <w:noProof/>
            <w:webHidden/>
          </w:rPr>
          <w:fldChar w:fldCharType="end"/>
        </w:r>
      </w:hyperlink>
    </w:p>
    <w:p w14:paraId="161B5A1C" w14:textId="64CB86DE"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12" w:history="1">
        <w:r w:rsidRPr="00E96285">
          <w:rPr>
            <w:rStyle w:val="Hyperlink"/>
            <w:noProof/>
          </w:rPr>
          <w:t>1.4.2</w:t>
        </w:r>
        <w:r>
          <w:rPr>
            <w:rFonts w:asciiTheme="minorHAnsi" w:eastAsiaTheme="minorEastAsia" w:hAnsiTheme="minorHAnsi" w:cstheme="minorBidi"/>
            <w:iCs w:val="0"/>
            <w:noProof/>
            <w:sz w:val="22"/>
            <w:szCs w:val="22"/>
          </w:rPr>
          <w:tab/>
        </w:r>
        <w:r w:rsidRPr="00E96285">
          <w:rPr>
            <w:rStyle w:val="Hyperlink"/>
            <w:noProof/>
          </w:rPr>
          <w:t>Standards and Specifications</w:t>
        </w:r>
        <w:r>
          <w:rPr>
            <w:noProof/>
            <w:webHidden/>
          </w:rPr>
          <w:tab/>
        </w:r>
        <w:r>
          <w:rPr>
            <w:noProof/>
            <w:webHidden/>
          </w:rPr>
          <w:fldChar w:fldCharType="begin"/>
        </w:r>
        <w:r>
          <w:rPr>
            <w:noProof/>
            <w:webHidden/>
          </w:rPr>
          <w:instrText xml:space="preserve"> PAGEREF _Toc137484712 \h </w:instrText>
        </w:r>
        <w:r>
          <w:rPr>
            <w:noProof/>
            <w:webHidden/>
          </w:rPr>
        </w:r>
        <w:r>
          <w:rPr>
            <w:noProof/>
            <w:webHidden/>
          </w:rPr>
          <w:fldChar w:fldCharType="separate"/>
        </w:r>
        <w:r>
          <w:rPr>
            <w:noProof/>
            <w:webHidden/>
          </w:rPr>
          <w:t>11</w:t>
        </w:r>
        <w:r>
          <w:rPr>
            <w:noProof/>
            <w:webHidden/>
          </w:rPr>
          <w:fldChar w:fldCharType="end"/>
        </w:r>
      </w:hyperlink>
    </w:p>
    <w:p w14:paraId="325CACB4" w14:textId="0723B0C0"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13" w:history="1">
        <w:r w:rsidRPr="00E96285">
          <w:rPr>
            <w:rStyle w:val="Hyperlink"/>
            <w:noProof/>
          </w:rPr>
          <w:t>1.4.3</w:t>
        </w:r>
        <w:r>
          <w:rPr>
            <w:rFonts w:asciiTheme="minorHAnsi" w:eastAsiaTheme="minorEastAsia" w:hAnsiTheme="minorHAnsi" w:cstheme="minorBidi"/>
            <w:iCs w:val="0"/>
            <w:noProof/>
            <w:sz w:val="22"/>
            <w:szCs w:val="22"/>
          </w:rPr>
          <w:tab/>
        </w:r>
        <w:r w:rsidRPr="00E96285">
          <w:rPr>
            <w:rStyle w:val="Hyperlink"/>
            <w:noProof/>
          </w:rPr>
          <w:t>LXI Consortium Supplementary Documents</w:t>
        </w:r>
        <w:r>
          <w:rPr>
            <w:noProof/>
            <w:webHidden/>
          </w:rPr>
          <w:tab/>
        </w:r>
        <w:r>
          <w:rPr>
            <w:noProof/>
            <w:webHidden/>
          </w:rPr>
          <w:fldChar w:fldCharType="begin"/>
        </w:r>
        <w:r>
          <w:rPr>
            <w:noProof/>
            <w:webHidden/>
          </w:rPr>
          <w:instrText xml:space="preserve"> PAGEREF _Toc137484713 \h </w:instrText>
        </w:r>
        <w:r>
          <w:rPr>
            <w:noProof/>
            <w:webHidden/>
          </w:rPr>
        </w:r>
        <w:r>
          <w:rPr>
            <w:noProof/>
            <w:webHidden/>
          </w:rPr>
          <w:fldChar w:fldCharType="separate"/>
        </w:r>
        <w:r>
          <w:rPr>
            <w:noProof/>
            <w:webHidden/>
          </w:rPr>
          <w:t>13</w:t>
        </w:r>
        <w:r>
          <w:rPr>
            <w:noProof/>
            <w:webHidden/>
          </w:rPr>
          <w:fldChar w:fldCharType="end"/>
        </w:r>
      </w:hyperlink>
    </w:p>
    <w:p w14:paraId="285A48A3" w14:textId="1066D00C"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14" w:history="1">
        <w:r w:rsidRPr="00E96285">
          <w:rPr>
            <w:rStyle w:val="Hyperlink"/>
            <w:noProof/>
          </w:rPr>
          <w:t>1.4.4</w:t>
        </w:r>
        <w:r>
          <w:rPr>
            <w:rFonts w:asciiTheme="minorHAnsi" w:eastAsiaTheme="minorEastAsia" w:hAnsiTheme="minorHAnsi" w:cstheme="minorBidi"/>
            <w:iCs w:val="0"/>
            <w:noProof/>
            <w:sz w:val="22"/>
            <w:szCs w:val="22"/>
          </w:rPr>
          <w:tab/>
        </w:r>
        <w:r w:rsidRPr="00E96285">
          <w:rPr>
            <w:rStyle w:val="Hyperlink"/>
            <w:noProof/>
          </w:rPr>
          <w:t>LXI Device Specification and Extended Functions</w:t>
        </w:r>
        <w:r>
          <w:rPr>
            <w:noProof/>
            <w:webHidden/>
          </w:rPr>
          <w:tab/>
        </w:r>
        <w:r>
          <w:rPr>
            <w:noProof/>
            <w:webHidden/>
          </w:rPr>
          <w:fldChar w:fldCharType="begin"/>
        </w:r>
        <w:r>
          <w:rPr>
            <w:noProof/>
            <w:webHidden/>
          </w:rPr>
          <w:instrText xml:space="preserve"> PAGEREF _Toc137484714 \h </w:instrText>
        </w:r>
        <w:r>
          <w:rPr>
            <w:noProof/>
            <w:webHidden/>
          </w:rPr>
        </w:r>
        <w:r>
          <w:rPr>
            <w:noProof/>
            <w:webHidden/>
          </w:rPr>
          <w:fldChar w:fldCharType="separate"/>
        </w:r>
        <w:r>
          <w:rPr>
            <w:noProof/>
            <w:webHidden/>
          </w:rPr>
          <w:t>13</w:t>
        </w:r>
        <w:r>
          <w:rPr>
            <w:noProof/>
            <w:webHidden/>
          </w:rPr>
          <w:fldChar w:fldCharType="end"/>
        </w:r>
      </w:hyperlink>
    </w:p>
    <w:p w14:paraId="2AA1677D" w14:textId="383FE16C"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15" w:history="1">
        <w:r w:rsidRPr="00E96285">
          <w:rPr>
            <w:rStyle w:val="Hyperlink"/>
            <w:noProof/>
          </w:rPr>
          <w:t>1.4.5</w:t>
        </w:r>
        <w:r>
          <w:rPr>
            <w:rFonts w:asciiTheme="minorHAnsi" w:eastAsiaTheme="minorEastAsia" w:hAnsiTheme="minorHAnsi" w:cstheme="minorBidi"/>
            <w:iCs w:val="0"/>
            <w:noProof/>
            <w:sz w:val="22"/>
            <w:szCs w:val="22"/>
          </w:rPr>
          <w:tab/>
        </w:r>
        <w:r w:rsidRPr="00E96285">
          <w:rPr>
            <w:rStyle w:val="Hyperlink"/>
            <w:noProof/>
          </w:rPr>
          <w:t>RULE – Functional Declaration</w:t>
        </w:r>
        <w:r>
          <w:rPr>
            <w:noProof/>
            <w:webHidden/>
          </w:rPr>
          <w:tab/>
        </w:r>
        <w:r>
          <w:rPr>
            <w:noProof/>
            <w:webHidden/>
          </w:rPr>
          <w:fldChar w:fldCharType="begin"/>
        </w:r>
        <w:r>
          <w:rPr>
            <w:noProof/>
            <w:webHidden/>
          </w:rPr>
          <w:instrText xml:space="preserve"> PAGEREF _Toc137484715 \h </w:instrText>
        </w:r>
        <w:r>
          <w:rPr>
            <w:noProof/>
            <w:webHidden/>
          </w:rPr>
        </w:r>
        <w:r>
          <w:rPr>
            <w:noProof/>
            <w:webHidden/>
          </w:rPr>
          <w:fldChar w:fldCharType="separate"/>
        </w:r>
        <w:r>
          <w:rPr>
            <w:noProof/>
            <w:webHidden/>
          </w:rPr>
          <w:t>15</w:t>
        </w:r>
        <w:r>
          <w:rPr>
            <w:noProof/>
            <w:webHidden/>
          </w:rPr>
          <w:fldChar w:fldCharType="end"/>
        </w:r>
      </w:hyperlink>
    </w:p>
    <w:p w14:paraId="0D0BEAD3" w14:textId="47A9F14F"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16" w:history="1">
        <w:r w:rsidRPr="00E96285">
          <w:rPr>
            <w:rStyle w:val="Hyperlink"/>
            <w:noProof/>
          </w:rPr>
          <w:t>1.4.6</w:t>
        </w:r>
        <w:r>
          <w:rPr>
            <w:rFonts w:asciiTheme="minorHAnsi" w:eastAsiaTheme="minorEastAsia" w:hAnsiTheme="minorHAnsi" w:cstheme="minorBidi"/>
            <w:iCs w:val="0"/>
            <w:noProof/>
            <w:sz w:val="22"/>
            <w:szCs w:val="22"/>
          </w:rPr>
          <w:tab/>
        </w:r>
        <w:r w:rsidRPr="00E96285">
          <w:rPr>
            <w:rStyle w:val="Hyperlink"/>
            <w:noProof/>
          </w:rPr>
          <w:t>RULE – Web Indication of Functional Declaration</w:t>
        </w:r>
        <w:r>
          <w:rPr>
            <w:noProof/>
            <w:webHidden/>
          </w:rPr>
          <w:tab/>
        </w:r>
        <w:r>
          <w:rPr>
            <w:noProof/>
            <w:webHidden/>
          </w:rPr>
          <w:fldChar w:fldCharType="begin"/>
        </w:r>
        <w:r>
          <w:rPr>
            <w:noProof/>
            <w:webHidden/>
          </w:rPr>
          <w:instrText xml:space="preserve"> PAGEREF _Toc137484716 \h </w:instrText>
        </w:r>
        <w:r>
          <w:rPr>
            <w:noProof/>
            <w:webHidden/>
          </w:rPr>
        </w:r>
        <w:r>
          <w:rPr>
            <w:noProof/>
            <w:webHidden/>
          </w:rPr>
          <w:fldChar w:fldCharType="separate"/>
        </w:r>
        <w:r>
          <w:rPr>
            <w:noProof/>
            <w:webHidden/>
          </w:rPr>
          <w:t>15</w:t>
        </w:r>
        <w:r>
          <w:rPr>
            <w:noProof/>
            <w:webHidden/>
          </w:rPr>
          <w:fldChar w:fldCharType="end"/>
        </w:r>
      </w:hyperlink>
    </w:p>
    <w:p w14:paraId="1D3C4DE9" w14:textId="0AB967BD"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17" w:history="1">
        <w:r w:rsidRPr="00E96285">
          <w:rPr>
            <w:rStyle w:val="Hyperlink"/>
            <w:noProof/>
          </w:rPr>
          <w:t>1.4.7</w:t>
        </w:r>
        <w:r>
          <w:rPr>
            <w:rFonts w:asciiTheme="minorHAnsi" w:eastAsiaTheme="minorEastAsia" w:hAnsiTheme="minorHAnsi" w:cstheme="minorBidi"/>
            <w:iCs w:val="0"/>
            <w:noProof/>
            <w:sz w:val="22"/>
            <w:szCs w:val="22"/>
          </w:rPr>
          <w:tab/>
        </w:r>
        <w:r w:rsidRPr="00E96285">
          <w:rPr>
            <w:rStyle w:val="Hyperlink"/>
            <w:noProof/>
          </w:rPr>
          <w:t>RULE – Terms Using the LXI Trademark</w:t>
        </w:r>
        <w:r>
          <w:rPr>
            <w:noProof/>
            <w:webHidden/>
          </w:rPr>
          <w:tab/>
        </w:r>
        <w:r>
          <w:rPr>
            <w:noProof/>
            <w:webHidden/>
          </w:rPr>
          <w:fldChar w:fldCharType="begin"/>
        </w:r>
        <w:r>
          <w:rPr>
            <w:noProof/>
            <w:webHidden/>
          </w:rPr>
          <w:instrText xml:space="preserve"> PAGEREF _Toc137484717 \h </w:instrText>
        </w:r>
        <w:r>
          <w:rPr>
            <w:noProof/>
            <w:webHidden/>
          </w:rPr>
        </w:r>
        <w:r>
          <w:rPr>
            <w:noProof/>
            <w:webHidden/>
          </w:rPr>
          <w:fldChar w:fldCharType="separate"/>
        </w:r>
        <w:r>
          <w:rPr>
            <w:noProof/>
            <w:webHidden/>
          </w:rPr>
          <w:t>16</w:t>
        </w:r>
        <w:r>
          <w:rPr>
            <w:noProof/>
            <w:webHidden/>
          </w:rPr>
          <w:fldChar w:fldCharType="end"/>
        </w:r>
      </w:hyperlink>
    </w:p>
    <w:p w14:paraId="2D85B265" w14:textId="3E8BD0CE" w:rsidR="00F03302" w:rsidRDefault="00F03302" w:rsidP="004F57AE">
      <w:pPr>
        <w:pStyle w:val="TOC1"/>
        <w:rPr>
          <w:rFonts w:asciiTheme="minorHAnsi" w:eastAsiaTheme="minorEastAsia" w:hAnsiTheme="minorHAnsi" w:cstheme="minorBidi"/>
          <w:noProof/>
          <w:sz w:val="22"/>
          <w:szCs w:val="22"/>
        </w:rPr>
      </w:pPr>
      <w:hyperlink w:anchor="_Toc137484718" w:history="1">
        <w:r w:rsidRPr="00E96285">
          <w:rPr>
            <w:rStyle w:val="Hyperlink"/>
            <w:noProof/>
          </w:rPr>
          <w:t>2</w:t>
        </w:r>
        <w:r>
          <w:rPr>
            <w:rFonts w:asciiTheme="minorHAnsi" w:eastAsiaTheme="minorEastAsia" w:hAnsiTheme="minorHAnsi" w:cstheme="minorBidi"/>
            <w:noProof/>
            <w:sz w:val="22"/>
            <w:szCs w:val="22"/>
          </w:rPr>
          <w:tab/>
        </w:r>
        <w:r w:rsidRPr="00E96285">
          <w:rPr>
            <w:rStyle w:val="Hyperlink"/>
            <w:noProof/>
          </w:rPr>
          <w:t>LXI Physical Specifications</w:t>
        </w:r>
        <w:r>
          <w:rPr>
            <w:noProof/>
            <w:webHidden/>
          </w:rPr>
          <w:tab/>
        </w:r>
        <w:r>
          <w:rPr>
            <w:noProof/>
            <w:webHidden/>
          </w:rPr>
          <w:fldChar w:fldCharType="begin"/>
        </w:r>
        <w:r>
          <w:rPr>
            <w:noProof/>
            <w:webHidden/>
          </w:rPr>
          <w:instrText xml:space="preserve"> PAGEREF _Toc137484718 \h </w:instrText>
        </w:r>
        <w:r>
          <w:rPr>
            <w:noProof/>
            <w:webHidden/>
          </w:rPr>
        </w:r>
        <w:r>
          <w:rPr>
            <w:noProof/>
            <w:webHidden/>
          </w:rPr>
          <w:fldChar w:fldCharType="separate"/>
        </w:r>
        <w:r>
          <w:rPr>
            <w:noProof/>
            <w:webHidden/>
          </w:rPr>
          <w:t>17</w:t>
        </w:r>
        <w:r>
          <w:rPr>
            <w:noProof/>
            <w:webHidden/>
          </w:rPr>
          <w:fldChar w:fldCharType="end"/>
        </w:r>
      </w:hyperlink>
    </w:p>
    <w:p w14:paraId="7D19A2DB" w14:textId="34DBFAEE"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19" w:history="1">
        <w:r w:rsidRPr="00E96285">
          <w:rPr>
            <w:rStyle w:val="Hyperlink"/>
            <w:noProof/>
          </w:rPr>
          <w:t>2.1</w:t>
        </w:r>
        <w:r>
          <w:rPr>
            <w:rFonts w:asciiTheme="minorHAnsi" w:eastAsiaTheme="minorEastAsia" w:hAnsiTheme="minorHAnsi" w:cstheme="minorBidi"/>
            <w:smallCaps w:val="0"/>
            <w:noProof/>
            <w:sz w:val="22"/>
            <w:szCs w:val="22"/>
          </w:rPr>
          <w:tab/>
        </w:r>
        <w:r w:rsidRPr="00E96285">
          <w:rPr>
            <w:rStyle w:val="Hyperlink"/>
            <w:noProof/>
          </w:rPr>
          <w:t>Introduction</w:t>
        </w:r>
        <w:r>
          <w:rPr>
            <w:noProof/>
            <w:webHidden/>
          </w:rPr>
          <w:tab/>
        </w:r>
        <w:r>
          <w:rPr>
            <w:noProof/>
            <w:webHidden/>
          </w:rPr>
          <w:fldChar w:fldCharType="begin"/>
        </w:r>
        <w:r>
          <w:rPr>
            <w:noProof/>
            <w:webHidden/>
          </w:rPr>
          <w:instrText xml:space="preserve"> PAGEREF _Toc137484719 \h </w:instrText>
        </w:r>
        <w:r>
          <w:rPr>
            <w:noProof/>
            <w:webHidden/>
          </w:rPr>
        </w:r>
        <w:r>
          <w:rPr>
            <w:noProof/>
            <w:webHidden/>
          </w:rPr>
          <w:fldChar w:fldCharType="separate"/>
        </w:r>
        <w:r>
          <w:rPr>
            <w:noProof/>
            <w:webHidden/>
          </w:rPr>
          <w:t>17</w:t>
        </w:r>
        <w:r>
          <w:rPr>
            <w:noProof/>
            <w:webHidden/>
          </w:rPr>
          <w:fldChar w:fldCharType="end"/>
        </w:r>
      </w:hyperlink>
    </w:p>
    <w:p w14:paraId="5B89A76A" w14:textId="4EBCE767"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20" w:history="1">
        <w:r w:rsidRPr="00E96285">
          <w:rPr>
            <w:rStyle w:val="Hyperlink"/>
            <w:noProof/>
          </w:rPr>
          <w:t>2.4</w:t>
        </w:r>
        <w:r>
          <w:rPr>
            <w:rFonts w:asciiTheme="minorHAnsi" w:eastAsiaTheme="minorEastAsia" w:hAnsiTheme="minorHAnsi" w:cstheme="minorBidi"/>
            <w:smallCaps w:val="0"/>
            <w:noProof/>
            <w:sz w:val="22"/>
            <w:szCs w:val="22"/>
          </w:rPr>
          <w:tab/>
        </w:r>
        <w:r w:rsidRPr="00E96285">
          <w:rPr>
            <w:rStyle w:val="Hyperlink"/>
            <w:noProof/>
          </w:rPr>
          <w:t>Electrical Standards</w:t>
        </w:r>
        <w:r>
          <w:rPr>
            <w:noProof/>
            <w:webHidden/>
          </w:rPr>
          <w:tab/>
        </w:r>
        <w:r>
          <w:rPr>
            <w:noProof/>
            <w:webHidden/>
          </w:rPr>
          <w:fldChar w:fldCharType="begin"/>
        </w:r>
        <w:r>
          <w:rPr>
            <w:noProof/>
            <w:webHidden/>
          </w:rPr>
          <w:instrText xml:space="preserve"> PAGEREF _Toc137484720 \h </w:instrText>
        </w:r>
        <w:r>
          <w:rPr>
            <w:noProof/>
            <w:webHidden/>
          </w:rPr>
        </w:r>
        <w:r>
          <w:rPr>
            <w:noProof/>
            <w:webHidden/>
          </w:rPr>
          <w:fldChar w:fldCharType="separate"/>
        </w:r>
        <w:r>
          <w:rPr>
            <w:noProof/>
            <w:webHidden/>
          </w:rPr>
          <w:t>17</w:t>
        </w:r>
        <w:r>
          <w:rPr>
            <w:noProof/>
            <w:webHidden/>
          </w:rPr>
          <w:fldChar w:fldCharType="end"/>
        </w:r>
      </w:hyperlink>
    </w:p>
    <w:p w14:paraId="4AE87116" w14:textId="42C3FC01"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21" w:history="1">
        <w:r w:rsidRPr="00E96285">
          <w:rPr>
            <w:rStyle w:val="Hyperlink"/>
            <w:rFonts w:eastAsia="MS Mincho"/>
            <w:noProof/>
          </w:rPr>
          <w:t>2.4.5</w:t>
        </w:r>
        <w:r>
          <w:rPr>
            <w:rFonts w:asciiTheme="minorHAnsi" w:eastAsiaTheme="minorEastAsia" w:hAnsiTheme="minorHAnsi" w:cstheme="minorBidi"/>
            <w:iCs w:val="0"/>
            <w:noProof/>
            <w:sz w:val="22"/>
            <w:szCs w:val="22"/>
          </w:rPr>
          <w:tab/>
        </w:r>
        <w:r w:rsidRPr="00E96285">
          <w:rPr>
            <w:rStyle w:val="Hyperlink"/>
            <w:rFonts w:eastAsia="MS Mincho"/>
            <w:noProof/>
          </w:rPr>
          <w:t>LAN Configuration Initialize (LCI)</w:t>
        </w:r>
        <w:r>
          <w:rPr>
            <w:noProof/>
            <w:webHidden/>
          </w:rPr>
          <w:tab/>
        </w:r>
        <w:r>
          <w:rPr>
            <w:noProof/>
            <w:webHidden/>
          </w:rPr>
          <w:fldChar w:fldCharType="begin"/>
        </w:r>
        <w:r>
          <w:rPr>
            <w:noProof/>
            <w:webHidden/>
          </w:rPr>
          <w:instrText xml:space="preserve"> PAGEREF _Toc137484721 \h </w:instrText>
        </w:r>
        <w:r>
          <w:rPr>
            <w:noProof/>
            <w:webHidden/>
          </w:rPr>
        </w:r>
        <w:r>
          <w:rPr>
            <w:noProof/>
            <w:webHidden/>
          </w:rPr>
          <w:fldChar w:fldCharType="separate"/>
        </w:r>
        <w:r>
          <w:rPr>
            <w:noProof/>
            <w:webHidden/>
          </w:rPr>
          <w:t>17</w:t>
        </w:r>
        <w:r>
          <w:rPr>
            <w:noProof/>
            <w:webHidden/>
          </w:rPr>
          <w:fldChar w:fldCharType="end"/>
        </w:r>
      </w:hyperlink>
    </w:p>
    <w:p w14:paraId="52474231" w14:textId="07C6F349"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22" w:history="1">
        <w:r w:rsidRPr="00E96285">
          <w:rPr>
            <w:rStyle w:val="Hyperlink"/>
            <w:noProof/>
          </w:rPr>
          <w:t>2.4.9</w:t>
        </w:r>
        <w:r>
          <w:rPr>
            <w:rFonts w:asciiTheme="minorHAnsi" w:eastAsiaTheme="minorEastAsia" w:hAnsiTheme="minorHAnsi" w:cstheme="minorBidi"/>
            <w:iCs w:val="0"/>
            <w:noProof/>
            <w:sz w:val="22"/>
            <w:szCs w:val="22"/>
          </w:rPr>
          <w:tab/>
        </w:r>
        <w:r w:rsidRPr="00E96285">
          <w:rPr>
            <w:rStyle w:val="Hyperlink"/>
            <w:noProof/>
          </w:rPr>
          <w:t>LAN Connectors</w:t>
        </w:r>
        <w:r>
          <w:rPr>
            <w:noProof/>
            <w:webHidden/>
          </w:rPr>
          <w:tab/>
        </w:r>
        <w:r>
          <w:rPr>
            <w:noProof/>
            <w:webHidden/>
          </w:rPr>
          <w:fldChar w:fldCharType="begin"/>
        </w:r>
        <w:r>
          <w:rPr>
            <w:noProof/>
            <w:webHidden/>
          </w:rPr>
          <w:instrText xml:space="preserve"> PAGEREF _Toc137484722 \h </w:instrText>
        </w:r>
        <w:r>
          <w:rPr>
            <w:noProof/>
            <w:webHidden/>
          </w:rPr>
        </w:r>
        <w:r>
          <w:rPr>
            <w:noProof/>
            <w:webHidden/>
          </w:rPr>
          <w:fldChar w:fldCharType="separate"/>
        </w:r>
        <w:r>
          <w:rPr>
            <w:noProof/>
            <w:webHidden/>
          </w:rPr>
          <w:t>18</w:t>
        </w:r>
        <w:r>
          <w:rPr>
            <w:noProof/>
            <w:webHidden/>
          </w:rPr>
          <w:fldChar w:fldCharType="end"/>
        </w:r>
      </w:hyperlink>
    </w:p>
    <w:p w14:paraId="12C32C8B" w14:textId="005AC1EF"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23" w:history="1">
        <w:r w:rsidRPr="00E96285">
          <w:rPr>
            <w:rStyle w:val="Hyperlink"/>
            <w:noProof/>
          </w:rPr>
          <w:t>2.5</w:t>
        </w:r>
        <w:r>
          <w:rPr>
            <w:rFonts w:asciiTheme="minorHAnsi" w:eastAsiaTheme="minorEastAsia" w:hAnsiTheme="minorHAnsi" w:cstheme="minorBidi"/>
            <w:smallCaps w:val="0"/>
            <w:noProof/>
            <w:sz w:val="22"/>
            <w:szCs w:val="22"/>
          </w:rPr>
          <w:tab/>
        </w:r>
        <w:r w:rsidRPr="00E96285">
          <w:rPr>
            <w:rStyle w:val="Hyperlink"/>
            <w:noProof/>
          </w:rPr>
          <w:t>Electrical Standards – Status Indicators</w:t>
        </w:r>
        <w:r>
          <w:rPr>
            <w:noProof/>
            <w:webHidden/>
          </w:rPr>
          <w:tab/>
        </w:r>
        <w:r>
          <w:rPr>
            <w:noProof/>
            <w:webHidden/>
          </w:rPr>
          <w:fldChar w:fldCharType="begin"/>
        </w:r>
        <w:r>
          <w:rPr>
            <w:noProof/>
            <w:webHidden/>
          </w:rPr>
          <w:instrText xml:space="preserve"> PAGEREF _Toc137484723 \h </w:instrText>
        </w:r>
        <w:r>
          <w:rPr>
            <w:noProof/>
            <w:webHidden/>
          </w:rPr>
        </w:r>
        <w:r>
          <w:rPr>
            <w:noProof/>
            <w:webHidden/>
          </w:rPr>
          <w:fldChar w:fldCharType="separate"/>
        </w:r>
        <w:r>
          <w:rPr>
            <w:noProof/>
            <w:webHidden/>
          </w:rPr>
          <w:t>19</w:t>
        </w:r>
        <w:r>
          <w:rPr>
            <w:noProof/>
            <w:webHidden/>
          </w:rPr>
          <w:fldChar w:fldCharType="end"/>
        </w:r>
      </w:hyperlink>
    </w:p>
    <w:p w14:paraId="649082B2" w14:textId="30D252C3"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24" w:history="1">
        <w:r w:rsidRPr="00E96285">
          <w:rPr>
            <w:rStyle w:val="Hyperlink"/>
            <w:noProof/>
          </w:rPr>
          <w:t>2.5.1</w:t>
        </w:r>
        <w:r>
          <w:rPr>
            <w:rFonts w:asciiTheme="minorHAnsi" w:eastAsiaTheme="minorEastAsia" w:hAnsiTheme="minorHAnsi" w:cstheme="minorBidi"/>
            <w:iCs w:val="0"/>
            <w:noProof/>
            <w:sz w:val="22"/>
            <w:szCs w:val="22"/>
          </w:rPr>
          <w:tab/>
        </w:r>
        <w:r w:rsidRPr="00E96285">
          <w:rPr>
            <w:rStyle w:val="Hyperlink"/>
            <w:noProof/>
          </w:rPr>
          <w:t>Power Indicator</w:t>
        </w:r>
        <w:r>
          <w:rPr>
            <w:noProof/>
            <w:webHidden/>
          </w:rPr>
          <w:tab/>
        </w:r>
        <w:r>
          <w:rPr>
            <w:noProof/>
            <w:webHidden/>
          </w:rPr>
          <w:fldChar w:fldCharType="begin"/>
        </w:r>
        <w:r>
          <w:rPr>
            <w:noProof/>
            <w:webHidden/>
          </w:rPr>
          <w:instrText xml:space="preserve"> PAGEREF _Toc137484724 \h </w:instrText>
        </w:r>
        <w:r>
          <w:rPr>
            <w:noProof/>
            <w:webHidden/>
          </w:rPr>
        </w:r>
        <w:r>
          <w:rPr>
            <w:noProof/>
            <w:webHidden/>
          </w:rPr>
          <w:fldChar w:fldCharType="separate"/>
        </w:r>
        <w:r>
          <w:rPr>
            <w:noProof/>
            <w:webHidden/>
          </w:rPr>
          <w:t>20</w:t>
        </w:r>
        <w:r>
          <w:rPr>
            <w:noProof/>
            <w:webHidden/>
          </w:rPr>
          <w:fldChar w:fldCharType="end"/>
        </w:r>
      </w:hyperlink>
    </w:p>
    <w:p w14:paraId="16F2DB55" w14:textId="175596AC"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25" w:history="1">
        <w:r w:rsidRPr="00E96285">
          <w:rPr>
            <w:rStyle w:val="Hyperlink"/>
            <w:noProof/>
          </w:rPr>
          <w:t>2.5.2</w:t>
        </w:r>
        <w:r>
          <w:rPr>
            <w:rFonts w:asciiTheme="minorHAnsi" w:eastAsiaTheme="minorEastAsia" w:hAnsiTheme="minorHAnsi" w:cstheme="minorBidi"/>
            <w:iCs w:val="0"/>
            <w:noProof/>
            <w:sz w:val="22"/>
            <w:szCs w:val="22"/>
          </w:rPr>
          <w:tab/>
        </w:r>
        <w:r w:rsidRPr="00E96285">
          <w:rPr>
            <w:rStyle w:val="Hyperlink"/>
            <w:noProof/>
          </w:rPr>
          <w:t>LAN Status Indicator</w:t>
        </w:r>
        <w:r>
          <w:rPr>
            <w:noProof/>
            <w:webHidden/>
          </w:rPr>
          <w:tab/>
        </w:r>
        <w:r>
          <w:rPr>
            <w:noProof/>
            <w:webHidden/>
          </w:rPr>
          <w:fldChar w:fldCharType="begin"/>
        </w:r>
        <w:r>
          <w:rPr>
            <w:noProof/>
            <w:webHidden/>
          </w:rPr>
          <w:instrText xml:space="preserve"> PAGEREF _Toc137484725 \h </w:instrText>
        </w:r>
        <w:r>
          <w:rPr>
            <w:noProof/>
            <w:webHidden/>
          </w:rPr>
        </w:r>
        <w:r>
          <w:rPr>
            <w:noProof/>
            <w:webHidden/>
          </w:rPr>
          <w:fldChar w:fldCharType="separate"/>
        </w:r>
        <w:r>
          <w:rPr>
            <w:noProof/>
            <w:webHidden/>
          </w:rPr>
          <w:t>21</w:t>
        </w:r>
        <w:r>
          <w:rPr>
            <w:noProof/>
            <w:webHidden/>
          </w:rPr>
          <w:fldChar w:fldCharType="end"/>
        </w:r>
      </w:hyperlink>
    </w:p>
    <w:p w14:paraId="7DD4F83C" w14:textId="040C0BD2"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26" w:history="1">
        <w:r w:rsidRPr="00E96285">
          <w:rPr>
            <w:rStyle w:val="Hyperlink"/>
            <w:noProof/>
          </w:rPr>
          <w:t>2.6</w:t>
        </w:r>
        <w:r>
          <w:rPr>
            <w:rFonts w:asciiTheme="minorHAnsi" w:eastAsiaTheme="minorEastAsia" w:hAnsiTheme="minorHAnsi" w:cstheme="minorBidi"/>
            <w:smallCaps w:val="0"/>
            <w:noProof/>
            <w:sz w:val="22"/>
            <w:szCs w:val="22"/>
          </w:rPr>
          <w:tab/>
        </w:r>
        <w:r w:rsidRPr="00E96285">
          <w:rPr>
            <w:rStyle w:val="Hyperlink"/>
            <w:noProof/>
          </w:rPr>
          <w:t>LXI Device and Documentation Labeling Requirements</w:t>
        </w:r>
        <w:r>
          <w:rPr>
            <w:noProof/>
            <w:webHidden/>
          </w:rPr>
          <w:tab/>
        </w:r>
        <w:r>
          <w:rPr>
            <w:noProof/>
            <w:webHidden/>
          </w:rPr>
          <w:fldChar w:fldCharType="begin"/>
        </w:r>
        <w:r>
          <w:rPr>
            <w:noProof/>
            <w:webHidden/>
          </w:rPr>
          <w:instrText xml:space="preserve"> PAGEREF _Toc137484726 \h </w:instrText>
        </w:r>
        <w:r>
          <w:rPr>
            <w:noProof/>
            <w:webHidden/>
          </w:rPr>
        </w:r>
        <w:r>
          <w:rPr>
            <w:noProof/>
            <w:webHidden/>
          </w:rPr>
          <w:fldChar w:fldCharType="separate"/>
        </w:r>
        <w:r>
          <w:rPr>
            <w:noProof/>
            <w:webHidden/>
          </w:rPr>
          <w:t>22</w:t>
        </w:r>
        <w:r>
          <w:rPr>
            <w:noProof/>
            <w:webHidden/>
          </w:rPr>
          <w:fldChar w:fldCharType="end"/>
        </w:r>
      </w:hyperlink>
    </w:p>
    <w:p w14:paraId="6E440404" w14:textId="6C9B539E" w:rsidR="00F03302" w:rsidRDefault="00F03302" w:rsidP="004F57AE">
      <w:pPr>
        <w:pStyle w:val="TOC1"/>
        <w:rPr>
          <w:rFonts w:asciiTheme="minorHAnsi" w:eastAsiaTheme="minorEastAsia" w:hAnsiTheme="minorHAnsi" w:cstheme="minorBidi"/>
          <w:noProof/>
          <w:sz w:val="22"/>
          <w:szCs w:val="22"/>
        </w:rPr>
      </w:pPr>
      <w:hyperlink w:anchor="_Toc137484727" w:history="1">
        <w:r w:rsidRPr="00E96285">
          <w:rPr>
            <w:rStyle w:val="Hyperlink"/>
            <w:noProof/>
          </w:rPr>
          <w:t>3</w:t>
        </w:r>
        <w:r>
          <w:rPr>
            <w:rFonts w:asciiTheme="minorHAnsi" w:eastAsiaTheme="minorEastAsia" w:hAnsiTheme="minorHAnsi" w:cstheme="minorBidi"/>
            <w:noProof/>
            <w:sz w:val="22"/>
            <w:szCs w:val="22"/>
          </w:rPr>
          <w:tab/>
        </w:r>
        <w:r w:rsidRPr="00E96285">
          <w:rPr>
            <w:rStyle w:val="Hyperlink"/>
            <w:noProof/>
          </w:rPr>
          <w:t>LXI Device Synchronization and Events</w:t>
        </w:r>
        <w:r>
          <w:rPr>
            <w:noProof/>
            <w:webHidden/>
          </w:rPr>
          <w:tab/>
        </w:r>
        <w:r>
          <w:rPr>
            <w:noProof/>
            <w:webHidden/>
          </w:rPr>
          <w:fldChar w:fldCharType="begin"/>
        </w:r>
        <w:r>
          <w:rPr>
            <w:noProof/>
            <w:webHidden/>
          </w:rPr>
          <w:instrText xml:space="preserve"> PAGEREF _Toc137484727 \h </w:instrText>
        </w:r>
        <w:r>
          <w:rPr>
            <w:noProof/>
            <w:webHidden/>
          </w:rPr>
        </w:r>
        <w:r>
          <w:rPr>
            <w:noProof/>
            <w:webHidden/>
          </w:rPr>
          <w:fldChar w:fldCharType="separate"/>
        </w:r>
        <w:r>
          <w:rPr>
            <w:noProof/>
            <w:webHidden/>
          </w:rPr>
          <w:t>24</w:t>
        </w:r>
        <w:r>
          <w:rPr>
            <w:noProof/>
            <w:webHidden/>
          </w:rPr>
          <w:fldChar w:fldCharType="end"/>
        </w:r>
      </w:hyperlink>
    </w:p>
    <w:p w14:paraId="425AEEC9" w14:textId="756130E7"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28" w:history="1">
        <w:r w:rsidRPr="00E96285">
          <w:rPr>
            <w:rStyle w:val="Hyperlink"/>
            <w:noProof/>
          </w:rPr>
          <w:t>3.1</w:t>
        </w:r>
        <w:r>
          <w:rPr>
            <w:rFonts w:asciiTheme="minorHAnsi" w:eastAsiaTheme="minorEastAsia" w:hAnsiTheme="minorHAnsi" w:cstheme="minorBidi"/>
            <w:smallCaps w:val="0"/>
            <w:noProof/>
            <w:sz w:val="22"/>
            <w:szCs w:val="22"/>
          </w:rPr>
          <w:tab/>
        </w:r>
        <w:r w:rsidRPr="00E96285">
          <w:rPr>
            <w:rStyle w:val="Hyperlink"/>
            <w:noProof/>
          </w:rPr>
          <w:t>Introduction</w:t>
        </w:r>
        <w:r>
          <w:rPr>
            <w:noProof/>
            <w:webHidden/>
          </w:rPr>
          <w:tab/>
        </w:r>
        <w:r>
          <w:rPr>
            <w:noProof/>
            <w:webHidden/>
          </w:rPr>
          <w:fldChar w:fldCharType="begin"/>
        </w:r>
        <w:r>
          <w:rPr>
            <w:noProof/>
            <w:webHidden/>
          </w:rPr>
          <w:instrText xml:space="preserve"> PAGEREF _Toc137484728 \h </w:instrText>
        </w:r>
        <w:r>
          <w:rPr>
            <w:noProof/>
            <w:webHidden/>
          </w:rPr>
        </w:r>
        <w:r>
          <w:rPr>
            <w:noProof/>
            <w:webHidden/>
          </w:rPr>
          <w:fldChar w:fldCharType="separate"/>
        </w:r>
        <w:r>
          <w:rPr>
            <w:noProof/>
            <w:webHidden/>
          </w:rPr>
          <w:t>24</w:t>
        </w:r>
        <w:r>
          <w:rPr>
            <w:noProof/>
            <w:webHidden/>
          </w:rPr>
          <w:fldChar w:fldCharType="end"/>
        </w:r>
      </w:hyperlink>
    </w:p>
    <w:p w14:paraId="35876D10" w14:textId="678C0B4E"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29" w:history="1">
        <w:r w:rsidRPr="00E96285">
          <w:rPr>
            <w:rStyle w:val="Hyperlink"/>
            <w:noProof/>
          </w:rPr>
          <w:t>3.5</w:t>
        </w:r>
        <w:r>
          <w:rPr>
            <w:rFonts w:asciiTheme="minorHAnsi" w:eastAsiaTheme="minorEastAsia" w:hAnsiTheme="minorHAnsi" w:cstheme="minorBidi"/>
            <w:smallCaps w:val="0"/>
            <w:noProof/>
            <w:sz w:val="22"/>
            <w:szCs w:val="22"/>
          </w:rPr>
          <w:tab/>
        </w:r>
        <w:r w:rsidRPr="00E96285">
          <w:rPr>
            <w:rStyle w:val="Hyperlink"/>
            <w:noProof/>
          </w:rPr>
          <w:t>LXI Event Handling</w:t>
        </w:r>
        <w:r>
          <w:rPr>
            <w:noProof/>
            <w:webHidden/>
          </w:rPr>
          <w:tab/>
        </w:r>
        <w:r>
          <w:rPr>
            <w:noProof/>
            <w:webHidden/>
          </w:rPr>
          <w:fldChar w:fldCharType="begin"/>
        </w:r>
        <w:r>
          <w:rPr>
            <w:noProof/>
            <w:webHidden/>
          </w:rPr>
          <w:instrText xml:space="preserve"> PAGEREF _Toc137484729 \h </w:instrText>
        </w:r>
        <w:r>
          <w:rPr>
            <w:noProof/>
            <w:webHidden/>
          </w:rPr>
        </w:r>
        <w:r>
          <w:rPr>
            <w:noProof/>
            <w:webHidden/>
          </w:rPr>
          <w:fldChar w:fldCharType="separate"/>
        </w:r>
        <w:r>
          <w:rPr>
            <w:noProof/>
            <w:webHidden/>
          </w:rPr>
          <w:t>25</w:t>
        </w:r>
        <w:r>
          <w:rPr>
            <w:noProof/>
            <w:webHidden/>
          </w:rPr>
          <w:fldChar w:fldCharType="end"/>
        </w:r>
      </w:hyperlink>
    </w:p>
    <w:p w14:paraId="276FC2B3" w14:textId="4584D746"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30" w:history="1">
        <w:r w:rsidRPr="00E96285">
          <w:rPr>
            <w:rStyle w:val="Hyperlink"/>
            <w:noProof/>
          </w:rPr>
          <w:t>3.5.1</w:t>
        </w:r>
        <w:r>
          <w:rPr>
            <w:rFonts w:asciiTheme="minorHAnsi" w:eastAsiaTheme="minorEastAsia" w:hAnsiTheme="minorHAnsi" w:cstheme="minorBidi"/>
            <w:iCs w:val="0"/>
            <w:noProof/>
            <w:sz w:val="22"/>
            <w:szCs w:val="22"/>
          </w:rPr>
          <w:tab/>
        </w:r>
        <w:r w:rsidRPr="00E96285">
          <w:rPr>
            <w:rStyle w:val="Hyperlink"/>
            <w:noProof/>
          </w:rPr>
          <w:t>RULE – Measurement-related Functions Initiated by LXI Events</w:t>
        </w:r>
        <w:r>
          <w:rPr>
            <w:noProof/>
            <w:webHidden/>
          </w:rPr>
          <w:tab/>
        </w:r>
        <w:r>
          <w:rPr>
            <w:noProof/>
            <w:webHidden/>
          </w:rPr>
          <w:fldChar w:fldCharType="begin"/>
        </w:r>
        <w:r>
          <w:rPr>
            <w:noProof/>
            <w:webHidden/>
          </w:rPr>
          <w:instrText xml:space="preserve"> PAGEREF _Toc137484730 \h </w:instrText>
        </w:r>
        <w:r>
          <w:rPr>
            <w:noProof/>
            <w:webHidden/>
          </w:rPr>
        </w:r>
        <w:r>
          <w:rPr>
            <w:noProof/>
            <w:webHidden/>
          </w:rPr>
          <w:fldChar w:fldCharType="separate"/>
        </w:r>
        <w:r>
          <w:rPr>
            <w:noProof/>
            <w:webHidden/>
          </w:rPr>
          <w:t>25</w:t>
        </w:r>
        <w:r>
          <w:rPr>
            <w:noProof/>
            <w:webHidden/>
          </w:rPr>
          <w:fldChar w:fldCharType="end"/>
        </w:r>
      </w:hyperlink>
    </w:p>
    <w:p w14:paraId="058D163C" w14:textId="73231EBD"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31" w:history="1">
        <w:r w:rsidRPr="00E96285">
          <w:rPr>
            <w:rStyle w:val="Hyperlink"/>
            <w:noProof/>
          </w:rPr>
          <w:t>3.5.2</w:t>
        </w:r>
        <w:r>
          <w:rPr>
            <w:rFonts w:asciiTheme="minorHAnsi" w:eastAsiaTheme="minorEastAsia" w:hAnsiTheme="minorHAnsi" w:cstheme="minorBidi"/>
            <w:iCs w:val="0"/>
            <w:noProof/>
            <w:sz w:val="22"/>
            <w:szCs w:val="22"/>
          </w:rPr>
          <w:tab/>
        </w:r>
        <w:r w:rsidRPr="00E96285">
          <w:rPr>
            <w:rStyle w:val="Hyperlink"/>
            <w:noProof/>
          </w:rPr>
          <w:t>Recommendation – Trigger Outputs Can Be Transmitted by Any Method</w:t>
        </w:r>
        <w:r>
          <w:rPr>
            <w:noProof/>
            <w:webHidden/>
          </w:rPr>
          <w:tab/>
        </w:r>
        <w:r>
          <w:rPr>
            <w:noProof/>
            <w:webHidden/>
          </w:rPr>
          <w:fldChar w:fldCharType="begin"/>
        </w:r>
        <w:r>
          <w:rPr>
            <w:noProof/>
            <w:webHidden/>
          </w:rPr>
          <w:instrText xml:space="preserve"> PAGEREF _Toc137484731 \h </w:instrText>
        </w:r>
        <w:r>
          <w:rPr>
            <w:noProof/>
            <w:webHidden/>
          </w:rPr>
        </w:r>
        <w:r>
          <w:rPr>
            <w:noProof/>
            <w:webHidden/>
          </w:rPr>
          <w:fldChar w:fldCharType="separate"/>
        </w:r>
        <w:r>
          <w:rPr>
            <w:noProof/>
            <w:webHidden/>
          </w:rPr>
          <w:t>27</w:t>
        </w:r>
        <w:r>
          <w:rPr>
            <w:noProof/>
            <w:webHidden/>
          </w:rPr>
          <w:fldChar w:fldCharType="end"/>
        </w:r>
      </w:hyperlink>
    </w:p>
    <w:p w14:paraId="109AC109" w14:textId="5DD34B8C"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32" w:history="1">
        <w:r w:rsidRPr="00E96285">
          <w:rPr>
            <w:rStyle w:val="Hyperlink"/>
            <w:noProof/>
          </w:rPr>
          <w:t>3.7</w:t>
        </w:r>
        <w:r>
          <w:rPr>
            <w:rFonts w:asciiTheme="minorHAnsi" w:eastAsiaTheme="minorEastAsia" w:hAnsiTheme="minorHAnsi" w:cstheme="minorBidi"/>
            <w:smallCaps w:val="0"/>
            <w:noProof/>
            <w:sz w:val="22"/>
            <w:szCs w:val="22"/>
          </w:rPr>
          <w:tab/>
        </w:r>
        <w:r w:rsidRPr="00E96285">
          <w:rPr>
            <w:rStyle w:val="Hyperlink"/>
            <w:noProof/>
          </w:rPr>
          <w:t>RULE– Internal Log File for Events</w:t>
        </w:r>
        <w:r>
          <w:rPr>
            <w:noProof/>
            <w:webHidden/>
          </w:rPr>
          <w:tab/>
        </w:r>
        <w:r>
          <w:rPr>
            <w:noProof/>
            <w:webHidden/>
          </w:rPr>
          <w:fldChar w:fldCharType="begin"/>
        </w:r>
        <w:r>
          <w:rPr>
            <w:noProof/>
            <w:webHidden/>
          </w:rPr>
          <w:instrText xml:space="preserve"> PAGEREF _Toc137484732 \h </w:instrText>
        </w:r>
        <w:r>
          <w:rPr>
            <w:noProof/>
            <w:webHidden/>
          </w:rPr>
        </w:r>
        <w:r>
          <w:rPr>
            <w:noProof/>
            <w:webHidden/>
          </w:rPr>
          <w:fldChar w:fldCharType="separate"/>
        </w:r>
        <w:r>
          <w:rPr>
            <w:noProof/>
            <w:webHidden/>
          </w:rPr>
          <w:t>28</w:t>
        </w:r>
        <w:r>
          <w:rPr>
            <w:noProof/>
            <w:webHidden/>
          </w:rPr>
          <w:fldChar w:fldCharType="end"/>
        </w:r>
      </w:hyperlink>
    </w:p>
    <w:p w14:paraId="1BEC2374" w14:textId="4BB19FCA"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33" w:history="1">
        <w:r w:rsidRPr="00E96285">
          <w:rPr>
            <w:rStyle w:val="Hyperlink"/>
            <w:noProof/>
          </w:rPr>
          <w:t>3.7.1</w:t>
        </w:r>
        <w:r>
          <w:rPr>
            <w:rFonts w:asciiTheme="minorHAnsi" w:eastAsiaTheme="minorEastAsia" w:hAnsiTheme="minorHAnsi" w:cstheme="minorBidi"/>
            <w:iCs w:val="0"/>
            <w:noProof/>
            <w:sz w:val="22"/>
            <w:szCs w:val="22"/>
          </w:rPr>
          <w:tab/>
        </w:r>
        <w:r w:rsidRPr="00E96285">
          <w:rPr>
            <w:rStyle w:val="Hyperlink"/>
            <w:noProof/>
          </w:rPr>
          <w:t>Recommendation – Events to Be Logged</w:t>
        </w:r>
        <w:r>
          <w:rPr>
            <w:noProof/>
            <w:webHidden/>
          </w:rPr>
          <w:tab/>
        </w:r>
        <w:r>
          <w:rPr>
            <w:noProof/>
            <w:webHidden/>
          </w:rPr>
          <w:fldChar w:fldCharType="begin"/>
        </w:r>
        <w:r>
          <w:rPr>
            <w:noProof/>
            <w:webHidden/>
          </w:rPr>
          <w:instrText xml:space="preserve"> PAGEREF _Toc137484733 \h </w:instrText>
        </w:r>
        <w:r>
          <w:rPr>
            <w:noProof/>
            <w:webHidden/>
          </w:rPr>
        </w:r>
        <w:r>
          <w:rPr>
            <w:noProof/>
            <w:webHidden/>
          </w:rPr>
          <w:fldChar w:fldCharType="separate"/>
        </w:r>
        <w:r>
          <w:rPr>
            <w:noProof/>
            <w:webHidden/>
          </w:rPr>
          <w:t>29</w:t>
        </w:r>
        <w:r>
          <w:rPr>
            <w:noProof/>
            <w:webHidden/>
          </w:rPr>
          <w:fldChar w:fldCharType="end"/>
        </w:r>
      </w:hyperlink>
    </w:p>
    <w:p w14:paraId="4D18E0EC" w14:textId="56233189" w:rsidR="00F03302" w:rsidRDefault="00F03302" w:rsidP="004F57AE">
      <w:pPr>
        <w:pStyle w:val="TOC1"/>
        <w:rPr>
          <w:rFonts w:asciiTheme="minorHAnsi" w:eastAsiaTheme="minorEastAsia" w:hAnsiTheme="minorHAnsi" w:cstheme="minorBidi"/>
          <w:noProof/>
          <w:sz w:val="22"/>
          <w:szCs w:val="22"/>
        </w:rPr>
      </w:pPr>
      <w:hyperlink w:anchor="_Toc137484734" w:history="1">
        <w:r w:rsidRPr="00E96285">
          <w:rPr>
            <w:rStyle w:val="Hyperlink"/>
            <w:noProof/>
          </w:rPr>
          <w:t>4</w:t>
        </w:r>
        <w:r>
          <w:rPr>
            <w:rFonts w:asciiTheme="minorHAnsi" w:eastAsiaTheme="minorEastAsia" w:hAnsiTheme="minorHAnsi" w:cstheme="minorBidi"/>
            <w:noProof/>
            <w:sz w:val="22"/>
            <w:szCs w:val="22"/>
          </w:rPr>
          <w:tab/>
        </w:r>
        <w:r w:rsidRPr="00E96285">
          <w:rPr>
            <w:rStyle w:val="Hyperlink"/>
            <w:noProof/>
          </w:rPr>
          <w:t>Device-to-Device Data Communication of LXI Event Messages</w:t>
        </w:r>
        <w:r>
          <w:rPr>
            <w:noProof/>
            <w:webHidden/>
          </w:rPr>
          <w:tab/>
        </w:r>
        <w:r>
          <w:rPr>
            <w:noProof/>
            <w:webHidden/>
          </w:rPr>
          <w:fldChar w:fldCharType="begin"/>
        </w:r>
        <w:r>
          <w:rPr>
            <w:noProof/>
            <w:webHidden/>
          </w:rPr>
          <w:instrText xml:space="preserve"> PAGEREF _Toc137484734 \h </w:instrText>
        </w:r>
        <w:r>
          <w:rPr>
            <w:noProof/>
            <w:webHidden/>
          </w:rPr>
        </w:r>
        <w:r>
          <w:rPr>
            <w:noProof/>
            <w:webHidden/>
          </w:rPr>
          <w:fldChar w:fldCharType="separate"/>
        </w:r>
        <w:r>
          <w:rPr>
            <w:noProof/>
            <w:webHidden/>
          </w:rPr>
          <w:t>30</w:t>
        </w:r>
        <w:r>
          <w:rPr>
            <w:noProof/>
            <w:webHidden/>
          </w:rPr>
          <w:fldChar w:fldCharType="end"/>
        </w:r>
      </w:hyperlink>
    </w:p>
    <w:p w14:paraId="4E799806" w14:textId="1B7F984A" w:rsidR="00F03302" w:rsidRDefault="00F03302" w:rsidP="004F57AE">
      <w:pPr>
        <w:pStyle w:val="TOC1"/>
        <w:rPr>
          <w:rFonts w:asciiTheme="minorHAnsi" w:eastAsiaTheme="minorEastAsia" w:hAnsiTheme="minorHAnsi" w:cstheme="minorBidi"/>
          <w:noProof/>
          <w:sz w:val="22"/>
          <w:szCs w:val="22"/>
        </w:rPr>
      </w:pPr>
      <w:hyperlink w:anchor="_Toc137484735" w:history="1">
        <w:r w:rsidRPr="00E96285">
          <w:rPr>
            <w:rStyle w:val="Hyperlink"/>
            <w:noProof/>
          </w:rPr>
          <w:t>5</w:t>
        </w:r>
        <w:r>
          <w:rPr>
            <w:rFonts w:asciiTheme="minorHAnsi" w:eastAsiaTheme="minorEastAsia" w:hAnsiTheme="minorHAnsi" w:cstheme="minorBidi"/>
            <w:noProof/>
            <w:sz w:val="22"/>
            <w:szCs w:val="22"/>
          </w:rPr>
          <w:tab/>
        </w:r>
        <w:r w:rsidRPr="00E96285">
          <w:rPr>
            <w:rStyle w:val="Hyperlink"/>
            <w:noProof/>
          </w:rPr>
          <w:t>LXI Device Wired Trigger Bus</w:t>
        </w:r>
        <w:r>
          <w:rPr>
            <w:noProof/>
            <w:webHidden/>
          </w:rPr>
          <w:tab/>
        </w:r>
        <w:r>
          <w:rPr>
            <w:noProof/>
            <w:webHidden/>
          </w:rPr>
          <w:fldChar w:fldCharType="begin"/>
        </w:r>
        <w:r>
          <w:rPr>
            <w:noProof/>
            <w:webHidden/>
          </w:rPr>
          <w:instrText xml:space="preserve"> PAGEREF _Toc137484735 \h </w:instrText>
        </w:r>
        <w:r>
          <w:rPr>
            <w:noProof/>
            <w:webHidden/>
          </w:rPr>
        </w:r>
        <w:r>
          <w:rPr>
            <w:noProof/>
            <w:webHidden/>
          </w:rPr>
          <w:fldChar w:fldCharType="separate"/>
        </w:r>
        <w:r>
          <w:rPr>
            <w:noProof/>
            <w:webHidden/>
          </w:rPr>
          <w:t>31</w:t>
        </w:r>
        <w:r>
          <w:rPr>
            <w:noProof/>
            <w:webHidden/>
          </w:rPr>
          <w:fldChar w:fldCharType="end"/>
        </w:r>
      </w:hyperlink>
    </w:p>
    <w:p w14:paraId="29C9F34D" w14:textId="1582D0B0" w:rsidR="00F03302" w:rsidRDefault="00F03302" w:rsidP="004F57AE">
      <w:pPr>
        <w:pStyle w:val="TOC1"/>
        <w:rPr>
          <w:rFonts w:asciiTheme="minorHAnsi" w:eastAsiaTheme="minorEastAsia" w:hAnsiTheme="minorHAnsi" w:cstheme="minorBidi"/>
          <w:noProof/>
          <w:sz w:val="22"/>
          <w:szCs w:val="22"/>
        </w:rPr>
      </w:pPr>
      <w:hyperlink w:anchor="_Toc137484736" w:history="1">
        <w:r w:rsidRPr="00E96285">
          <w:rPr>
            <w:rStyle w:val="Hyperlink"/>
            <w:noProof/>
          </w:rPr>
          <w:t>6</w:t>
        </w:r>
        <w:r>
          <w:rPr>
            <w:rFonts w:asciiTheme="minorHAnsi" w:eastAsiaTheme="minorEastAsia" w:hAnsiTheme="minorHAnsi" w:cstheme="minorBidi"/>
            <w:noProof/>
            <w:sz w:val="22"/>
            <w:szCs w:val="22"/>
          </w:rPr>
          <w:tab/>
        </w:r>
        <w:r w:rsidRPr="00E96285">
          <w:rPr>
            <w:rStyle w:val="Hyperlink"/>
            <w:noProof/>
          </w:rPr>
          <w:t>LXI Programmatic Interface (Drivers)</w:t>
        </w:r>
        <w:r>
          <w:rPr>
            <w:noProof/>
            <w:webHidden/>
          </w:rPr>
          <w:tab/>
        </w:r>
        <w:r>
          <w:rPr>
            <w:noProof/>
            <w:webHidden/>
          </w:rPr>
          <w:fldChar w:fldCharType="begin"/>
        </w:r>
        <w:r>
          <w:rPr>
            <w:noProof/>
            <w:webHidden/>
          </w:rPr>
          <w:instrText xml:space="preserve"> PAGEREF _Toc137484736 \h </w:instrText>
        </w:r>
        <w:r>
          <w:rPr>
            <w:noProof/>
            <w:webHidden/>
          </w:rPr>
        </w:r>
        <w:r>
          <w:rPr>
            <w:noProof/>
            <w:webHidden/>
          </w:rPr>
          <w:fldChar w:fldCharType="separate"/>
        </w:r>
        <w:r>
          <w:rPr>
            <w:noProof/>
            <w:webHidden/>
          </w:rPr>
          <w:t>32</w:t>
        </w:r>
        <w:r>
          <w:rPr>
            <w:noProof/>
            <w:webHidden/>
          </w:rPr>
          <w:fldChar w:fldCharType="end"/>
        </w:r>
      </w:hyperlink>
    </w:p>
    <w:p w14:paraId="438791A3" w14:textId="5F791BE0"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37" w:history="1">
        <w:r w:rsidRPr="00E96285">
          <w:rPr>
            <w:rStyle w:val="Hyperlink"/>
            <w:noProof/>
          </w:rPr>
          <w:t>6.1</w:t>
        </w:r>
        <w:r>
          <w:rPr>
            <w:rFonts w:asciiTheme="minorHAnsi" w:eastAsiaTheme="minorEastAsia" w:hAnsiTheme="minorHAnsi" w:cstheme="minorBidi"/>
            <w:smallCaps w:val="0"/>
            <w:noProof/>
            <w:sz w:val="22"/>
            <w:szCs w:val="22"/>
          </w:rPr>
          <w:tab/>
        </w:r>
        <w:r w:rsidRPr="00E96285">
          <w:rPr>
            <w:rStyle w:val="Hyperlink"/>
            <w:noProof/>
          </w:rPr>
          <w:t>RULE – IVI Driver Requirement</w:t>
        </w:r>
        <w:r>
          <w:rPr>
            <w:noProof/>
            <w:webHidden/>
          </w:rPr>
          <w:tab/>
        </w:r>
        <w:r>
          <w:rPr>
            <w:noProof/>
            <w:webHidden/>
          </w:rPr>
          <w:fldChar w:fldCharType="begin"/>
        </w:r>
        <w:r>
          <w:rPr>
            <w:noProof/>
            <w:webHidden/>
          </w:rPr>
          <w:instrText xml:space="preserve"> PAGEREF _Toc137484737 \h </w:instrText>
        </w:r>
        <w:r>
          <w:rPr>
            <w:noProof/>
            <w:webHidden/>
          </w:rPr>
        </w:r>
        <w:r>
          <w:rPr>
            <w:noProof/>
            <w:webHidden/>
          </w:rPr>
          <w:fldChar w:fldCharType="separate"/>
        </w:r>
        <w:r>
          <w:rPr>
            <w:noProof/>
            <w:webHidden/>
          </w:rPr>
          <w:t>32</w:t>
        </w:r>
        <w:r>
          <w:rPr>
            <w:noProof/>
            <w:webHidden/>
          </w:rPr>
          <w:fldChar w:fldCharType="end"/>
        </w:r>
      </w:hyperlink>
    </w:p>
    <w:p w14:paraId="42EAEAB0" w14:textId="09A0FDA0"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38" w:history="1">
        <w:r w:rsidRPr="00E96285">
          <w:rPr>
            <w:rStyle w:val="Hyperlink"/>
            <w:noProof/>
          </w:rPr>
          <w:t>6.1.1</w:t>
        </w:r>
        <w:r>
          <w:rPr>
            <w:rFonts w:asciiTheme="minorHAnsi" w:eastAsiaTheme="minorEastAsia" w:hAnsiTheme="minorHAnsi" w:cstheme="minorBidi"/>
            <w:iCs w:val="0"/>
            <w:noProof/>
            <w:sz w:val="22"/>
            <w:szCs w:val="22"/>
          </w:rPr>
          <w:tab/>
        </w:r>
        <w:r w:rsidRPr="00E96285">
          <w:rPr>
            <w:rStyle w:val="Hyperlink"/>
            <w:noProof/>
          </w:rPr>
          <w:t>RULE – Trigger and Event Required API</w:t>
        </w:r>
        <w:r>
          <w:rPr>
            <w:noProof/>
            <w:webHidden/>
          </w:rPr>
          <w:tab/>
        </w:r>
        <w:r>
          <w:rPr>
            <w:noProof/>
            <w:webHidden/>
          </w:rPr>
          <w:fldChar w:fldCharType="begin"/>
        </w:r>
        <w:r>
          <w:rPr>
            <w:noProof/>
            <w:webHidden/>
          </w:rPr>
          <w:instrText xml:space="preserve"> PAGEREF _Toc137484738 \h </w:instrText>
        </w:r>
        <w:r>
          <w:rPr>
            <w:noProof/>
            <w:webHidden/>
          </w:rPr>
        </w:r>
        <w:r>
          <w:rPr>
            <w:noProof/>
            <w:webHidden/>
          </w:rPr>
          <w:fldChar w:fldCharType="separate"/>
        </w:r>
        <w:r>
          <w:rPr>
            <w:noProof/>
            <w:webHidden/>
          </w:rPr>
          <w:t>32</w:t>
        </w:r>
        <w:r>
          <w:rPr>
            <w:noProof/>
            <w:webHidden/>
          </w:rPr>
          <w:fldChar w:fldCharType="end"/>
        </w:r>
      </w:hyperlink>
    </w:p>
    <w:p w14:paraId="493A3EEC" w14:textId="6F61038F"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39" w:history="1">
        <w:r w:rsidRPr="00E96285">
          <w:rPr>
            <w:rStyle w:val="Hyperlink"/>
            <w:noProof/>
          </w:rPr>
          <w:t>6.2</w:t>
        </w:r>
        <w:r>
          <w:rPr>
            <w:rFonts w:asciiTheme="minorHAnsi" w:eastAsiaTheme="minorEastAsia" w:hAnsiTheme="minorHAnsi" w:cstheme="minorBidi"/>
            <w:smallCaps w:val="0"/>
            <w:noProof/>
            <w:sz w:val="22"/>
            <w:szCs w:val="22"/>
          </w:rPr>
          <w:tab/>
        </w:r>
        <w:r w:rsidRPr="00E96285">
          <w:rPr>
            <w:rStyle w:val="Hyperlink"/>
            <w:noProof/>
          </w:rPr>
          <w:t>RULE – Syntax of the Device Address</w:t>
        </w:r>
        <w:r>
          <w:rPr>
            <w:noProof/>
            <w:webHidden/>
          </w:rPr>
          <w:tab/>
        </w:r>
        <w:r>
          <w:rPr>
            <w:noProof/>
            <w:webHidden/>
          </w:rPr>
          <w:fldChar w:fldCharType="begin"/>
        </w:r>
        <w:r>
          <w:rPr>
            <w:noProof/>
            <w:webHidden/>
          </w:rPr>
          <w:instrText xml:space="preserve"> PAGEREF _Toc137484739 \h </w:instrText>
        </w:r>
        <w:r>
          <w:rPr>
            <w:noProof/>
            <w:webHidden/>
          </w:rPr>
        </w:r>
        <w:r>
          <w:rPr>
            <w:noProof/>
            <w:webHidden/>
          </w:rPr>
          <w:fldChar w:fldCharType="separate"/>
        </w:r>
        <w:r>
          <w:rPr>
            <w:noProof/>
            <w:webHidden/>
          </w:rPr>
          <w:t>33</w:t>
        </w:r>
        <w:r>
          <w:rPr>
            <w:noProof/>
            <w:webHidden/>
          </w:rPr>
          <w:fldChar w:fldCharType="end"/>
        </w:r>
      </w:hyperlink>
    </w:p>
    <w:p w14:paraId="5A8CCD88" w14:textId="20E75BD9"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40" w:history="1">
        <w:r w:rsidRPr="00E96285">
          <w:rPr>
            <w:rStyle w:val="Hyperlink"/>
            <w:noProof/>
          </w:rPr>
          <w:t>6.3</w:t>
        </w:r>
        <w:r>
          <w:rPr>
            <w:rFonts w:asciiTheme="minorHAnsi" w:eastAsiaTheme="minorEastAsia" w:hAnsiTheme="minorHAnsi" w:cstheme="minorBidi"/>
            <w:smallCaps w:val="0"/>
            <w:noProof/>
            <w:sz w:val="22"/>
            <w:szCs w:val="22"/>
          </w:rPr>
          <w:tab/>
        </w:r>
        <w:r w:rsidRPr="00E96285">
          <w:rPr>
            <w:rStyle w:val="Hyperlink"/>
            <w:noProof/>
          </w:rPr>
          <w:t>RULE – IVI Property for Referencing a Signal Source</w:t>
        </w:r>
        <w:r>
          <w:rPr>
            <w:noProof/>
            <w:webHidden/>
          </w:rPr>
          <w:tab/>
        </w:r>
        <w:r>
          <w:rPr>
            <w:noProof/>
            <w:webHidden/>
          </w:rPr>
          <w:fldChar w:fldCharType="begin"/>
        </w:r>
        <w:r>
          <w:rPr>
            <w:noProof/>
            <w:webHidden/>
          </w:rPr>
          <w:instrText xml:space="preserve"> PAGEREF _Toc137484740 \h </w:instrText>
        </w:r>
        <w:r>
          <w:rPr>
            <w:noProof/>
            <w:webHidden/>
          </w:rPr>
        </w:r>
        <w:r>
          <w:rPr>
            <w:noProof/>
            <w:webHidden/>
          </w:rPr>
          <w:fldChar w:fldCharType="separate"/>
        </w:r>
        <w:r>
          <w:rPr>
            <w:noProof/>
            <w:webHidden/>
          </w:rPr>
          <w:t>35</w:t>
        </w:r>
        <w:r>
          <w:rPr>
            <w:noProof/>
            <w:webHidden/>
          </w:rPr>
          <w:fldChar w:fldCharType="end"/>
        </w:r>
      </w:hyperlink>
    </w:p>
    <w:p w14:paraId="66B5C687" w14:textId="36A29F3B"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41" w:history="1">
        <w:r w:rsidRPr="00E96285">
          <w:rPr>
            <w:rStyle w:val="Hyperlink"/>
            <w:noProof/>
          </w:rPr>
          <w:t>6.4</w:t>
        </w:r>
        <w:r>
          <w:rPr>
            <w:rFonts w:asciiTheme="minorHAnsi" w:eastAsiaTheme="minorEastAsia" w:hAnsiTheme="minorHAnsi" w:cstheme="minorBidi"/>
            <w:smallCaps w:val="0"/>
            <w:noProof/>
            <w:sz w:val="22"/>
            <w:szCs w:val="22"/>
          </w:rPr>
          <w:tab/>
        </w:r>
        <w:r w:rsidRPr="00E96285">
          <w:rPr>
            <w:rStyle w:val="Hyperlink"/>
            <w:noProof/>
          </w:rPr>
          <w:t>RULE – Eight LXI Events for Arm/Trigger and Eight for LXI Event Messages</w:t>
        </w:r>
        <w:r>
          <w:rPr>
            <w:noProof/>
            <w:webHidden/>
          </w:rPr>
          <w:tab/>
        </w:r>
        <w:r>
          <w:rPr>
            <w:noProof/>
            <w:webHidden/>
          </w:rPr>
          <w:fldChar w:fldCharType="begin"/>
        </w:r>
        <w:r>
          <w:rPr>
            <w:noProof/>
            <w:webHidden/>
          </w:rPr>
          <w:instrText xml:space="preserve"> PAGEREF _Toc137484741 \h </w:instrText>
        </w:r>
        <w:r>
          <w:rPr>
            <w:noProof/>
            <w:webHidden/>
          </w:rPr>
        </w:r>
        <w:r>
          <w:rPr>
            <w:noProof/>
            <w:webHidden/>
          </w:rPr>
          <w:fldChar w:fldCharType="separate"/>
        </w:r>
        <w:r>
          <w:rPr>
            <w:noProof/>
            <w:webHidden/>
          </w:rPr>
          <w:t>35</w:t>
        </w:r>
        <w:r>
          <w:rPr>
            <w:noProof/>
            <w:webHidden/>
          </w:rPr>
          <w:fldChar w:fldCharType="end"/>
        </w:r>
      </w:hyperlink>
    </w:p>
    <w:p w14:paraId="668E0700" w14:textId="2E9A346C"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42" w:history="1">
        <w:r w:rsidRPr="00E96285">
          <w:rPr>
            <w:rStyle w:val="Hyperlink"/>
            <w:noProof/>
          </w:rPr>
          <w:t>6.4.1</w:t>
        </w:r>
        <w:r>
          <w:rPr>
            <w:rFonts w:asciiTheme="minorHAnsi" w:eastAsiaTheme="minorEastAsia" w:hAnsiTheme="minorHAnsi" w:cstheme="minorBidi"/>
            <w:iCs w:val="0"/>
            <w:noProof/>
            <w:sz w:val="22"/>
            <w:szCs w:val="22"/>
          </w:rPr>
          <w:tab/>
        </w:r>
        <w:r w:rsidRPr="00E96285">
          <w:rPr>
            <w:rStyle w:val="Hyperlink"/>
            <w:noProof/>
          </w:rPr>
          <w:t>Recommendation – Adding Additional Arm/Trigger Sources and Events</w:t>
        </w:r>
        <w:r>
          <w:rPr>
            <w:noProof/>
            <w:webHidden/>
          </w:rPr>
          <w:tab/>
        </w:r>
        <w:r>
          <w:rPr>
            <w:noProof/>
            <w:webHidden/>
          </w:rPr>
          <w:fldChar w:fldCharType="begin"/>
        </w:r>
        <w:r>
          <w:rPr>
            <w:noProof/>
            <w:webHidden/>
          </w:rPr>
          <w:instrText xml:space="preserve"> PAGEREF _Toc137484742 \h </w:instrText>
        </w:r>
        <w:r>
          <w:rPr>
            <w:noProof/>
            <w:webHidden/>
          </w:rPr>
        </w:r>
        <w:r>
          <w:rPr>
            <w:noProof/>
            <w:webHidden/>
          </w:rPr>
          <w:fldChar w:fldCharType="separate"/>
        </w:r>
        <w:r>
          <w:rPr>
            <w:noProof/>
            <w:webHidden/>
          </w:rPr>
          <w:t>35</w:t>
        </w:r>
        <w:r>
          <w:rPr>
            <w:noProof/>
            <w:webHidden/>
          </w:rPr>
          <w:fldChar w:fldCharType="end"/>
        </w:r>
      </w:hyperlink>
    </w:p>
    <w:p w14:paraId="71AF82A8" w14:textId="205D93CB"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43" w:history="1">
        <w:r w:rsidRPr="00E96285">
          <w:rPr>
            <w:rStyle w:val="Hyperlink"/>
            <w:noProof/>
          </w:rPr>
          <w:t>6.4.2</w:t>
        </w:r>
        <w:r>
          <w:rPr>
            <w:rFonts w:asciiTheme="minorHAnsi" w:eastAsiaTheme="minorEastAsia" w:hAnsiTheme="minorHAnsi" w:cstheme="minorBidi"/>
            <w:iCs w:val="0"/>
            <w:noProof/>
            <w:sz w:val="22"/>
            <w:szCs w:val="22"/>
          </w:rPr>
          <w:tab/>
        </w:r>
        <w:r w:rsidRPr="00E96285">
          <w:rPr>
            <w:rStyle w:val="Hyperlink"/>
            <w:noProof/>
          </w:rPr>
          <w:t>RULE –IVI-3.15 IviLxiSync API Routes Events to LAN</w:t>
        </w:r>
        <w:r>
          <w:rPr>
            <w:noProof/>
            <w:webHidden/>
          </w:rPr>
          <w:tab/>
        </w:r>
        <w:r>
          <w:rPr>
            <w:noProof/>
            <w:webHidden/>
          </w:rPr>
          <w:fldChar w:fldCharType="begin"/>
        </w:r>
        <w:r>
          <w:rPr>
            <w:noProof/>
            <w:webHidden/>
          </w:rPr>
          <w:instrText xml:space="preserve"> PAGEREF _Toc137484743 \h </w:instrText>
        </w:r>
        <w:r>
          <w:rPr>
            <w:noProof/>
            <w:webHidden/>
          </w:rPr>
        </w:r>
        <w:r>
          <w:rPr>
            <w:noProof/>
            <w:webHidden/>
          </w:rPr>
          <w:fldChar w:fldCharType="separate"/>
        </w:r>
        <w:r>
          <w:rPr>
            <w:noProof/>
            <w:webHidden/>
          </w:rPr>
          <w:t>35</w:t>
        </w:r>
        <w:r>
          <w:rPr>
            <w:noProof/>
            <w:webHidden/>
          </w:rPr>
          <w:fldChar w:fldCharType="end"/>
        </w:r>
      </w:hyperlink>
    </w:p>
    <w:p w14:paraId="75346A4D" w14:textId="744A14E8"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44" w:history="1">
        <w:r w:rsidRPr="00E96285">
          <w:rPr>
            <w:rStyle w:val="Hyperlink"/>
            <w:noProof/>
          </w:rPr>
          <w:t>6.4.3</w:t>
        </w:r>
        <w:r>
          <w:rPr>
            <w:rFonts w:asciiTheme="minorHAnsi" w:eastAsiaTheme="minorEastAsia" w:hAnsiTheme="minorHAnsi" w:cstheme="minorBidi"/>
            <w:iCs w:val="0"/>
            <w:noProof/>
            <w:sz w:val="22"/>
            <w:szCs w:val="22"/>
          </w:rPr>
          <w:tab/>
        </w:r>
        <w:r w:rsidRPr="00E96285">
          <w:rPr>
            <w:rStyle w:val="Hyperlink"/>
            <w:noProof/>
          </w:rPr>
          <w:t>RULE – LXI Events Encode the Sense of the Event in Packet</w:t>
        </w:r>
        <w:r>
          <w:rPr>
            <w:noProof/>
            <w:webHidden/>
          </w:rPr>
          <w:tab/>
        </w:r>
        <w:r>
          <w:rPr>
            <w:noProof/>
            <w:webHidden/>
          </w:rPr>
          <w:fldChar w:fldCharType="begin"/>
        </w:r>
        <w:r>
          <w:rPr>
            <w:noProof/>
            <w:webHidden/>
          </w:rPr>
          <w:instrText xml:space="preserve"> PAGEREF _Toc137484744 \h </w:instrText>
        </w:r>
        <w:r>
          <w:rPr>
            <w:noProof/>
            <w:webHidden/>
          </w:rPr>
        </w:r>
        <w:r>
          <w:rPr>
            <w:noProof/>
            <w:webHidden/>
          </w:rPr>
          <w:fldChar w:fldCharType="separate"/>
        </w:r>
        <w:r>
          <w:rPr>
            <w:noProof/>
            <w:webHidden/>
          </w:rPr>
          <w:t>35</w:t>
        </w:r>
        <w:r>
          <w:rPr>
            <w:noProof/>
            <w:webHidden/>
          </w:rPr>
          <w:fldChar w:fldCharType="end"/>
        </w:r>
      </w:hyperlink>
    </w:p>
    <w:p w14:paraId="76DF152A" w14:textId="0E21B656"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45" w:history="1">
        <w:r w:rsidRPr="00E96285">
          <w:rPr>
            <w:rStyle w:val="Hyperlink"/>
            <w:noProof/>
          </w:rPr>
          <w:t>6.4.4</w:t>
        </w:r>
        <w:r>
          <w:rPr>
            <w:rFonts w:asciiTheme="minorHAnsi" w:eastAsiaTheme="minorEastAsia" w:hAnsiTheme="minorHAnsi" w:cstheme="minorBidi"/>
            <w:iCs w:val="0"/>
            <w:noProof/>
            <w:sz w:val="22"/>
            <w:szCs w:val="22"/>
          </w:rPr>
          <w:tab/>
        </w:r>
        <w:r w:rsidRPr="00E96285">
          <w:rPr>
            <w:rStyle w:val="Hyperlink"/>
            <w:noProof/>
          </w:rPr>
          <w:t>RULE – Standard Strings Used to Designate Events</w:t>
        </w:r>
        <w:r>
          <w:rPr>
            <w:noProof/>
            <w:webHidden/>
          </w:rPr>
          <w:tab/>
        </w:r>
        <w:r>
          <w:rPr>
            <w:noProof/>
            <w:webHidden/>
          </w:rPr>
          <w:fldChar w:fldCharType="begin"/>
        </w:r>
        <w:r>
          <w:rPr>
            <w:noProof/>
            <w:webHidden/>
          </w:rPr>
          <w:instrText xml:space="preserve"> PAGEREF _Toc137484745 \h </w:instrText>
        </w:r>
        <w:r>
          <w:rPr>
            <w:noProof/>
            <w:webHidden/>
          </w:rPr>
        </w:r>
        <w:r>
          <w:rPr>
            <w:noProof/>
            <w:webHidden/>
          </w:rPr>
          <w:fldChar w:fldCharType="separate"/>
        </w:r>
        <w:r>
          <w:rPr>
            <w:noProof/>
            <w:webHidden/>
          </w:rPr>
          <w:t>36</w:t>
        </w:r>
        <w:r>
          <w:rPr>
            <w:noProof/>
            <w:webHidden/>
          </w:rPr>
          <w:fldChar w:fldCharType="end"/>
        </w:r>
      </w:hyperlink>
    </w:p>
    <w:p w14:paraId="673BDC93" w14:textId="3C704DEB"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46" w:history="1">
        <w:r w:rsidRPr="00E96285">
          <w:rPr>
            <w:rStyle w:val="Hyperlink"/>
            <w:noProof/>
          </w:rPr>
          <w:t>6.4.5</w:t>
        </w:r>
        <w:r>
          <w:rPr>
            <w:rFonts w:asciiTheme="minorHAnsi" w:eastAsiaTheme="minorEastAsia" w:hAnsiTheme="minorHAnsi" w:cstheme="minorBidi"/>
            <w:iCs w:val="0"/>
            <w:noProof/>
            <w:sz w:val="22"/>
            <w:szCs w:val="22"/>
          </w:rPr>
          <w:tab/>
        </w:r>
        <w:r w:rsidRPr="00E96285">
          <w:rPr>
            <w:rStyle w:val="Hyperlink"/>
            <w:noProof/>
          </w:rPr>
          <w:t>RULE – LXI Event Names Beginning with LXI Reserved</w:t>
        </w:r>
        <w:r>
          <w:rPr>
            <w:noProof/>
            <w:webHidden/>
          </w:rPr>
          <w:tab/>
        </w:r>
        <w:r>
          <w:rPr>
            <w:noProof/>
            <w:webHidden/>
          </w:rPr>
          <w:fldChar w:fldCharType="begin"/>
        </w:r>
        <w:r>
          <w:rPr>
            <w:noProof/>
            <w:webHidden/>
          </w:rPr>
          <w:instrText xml:space="preserve"> PAGEREF _Toc137484746 \h </w:instrText>
        </w:r>
        <w:r>
          <w:rPr>
            <w:noProof/>
            <w:webHidden/>
          </w:rPr>
        </w:r>
        <w:r>
          <w:rPr>
            <w:noProof/>
            <w:webHidden/>
          </w:rPr>
          <w:fldChar w:fldCharType="separate"/>
        </w:r>
        <w:r>
          <w:rPr>
            <w:noProof/>
            <w:webHidden/>
          </w:rPr>
          <w:t>39</w:t>
        </w:r>
        <w:r>
          <w:rPr>
            <w:noProof/>
            <w:webHidden/>
          </w:rPr>
          <w:fldChar w:fldCharType="end"/>
        </w:r>
      </w:hyperlink>
    </w:p>
    <w:p w14:paraId="7E89D807" w14:textId="5C631109"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47" w:history="1">
        <w:r w:rsidRPr="00E96285">
          <w:rPr>
            <w:rStyle w:val="Hyperlink"/>
            <w:noProof/>
          </w:rPr>
          <w:t>6.4.6</w:t>
        </w:r>
        <w:r>
          <w:rPr>
            <w:rFonts w:asciiTheme="minorHAnsi" w:eastAsiaTheme="minorEastAsia" w:hAnsiTheme="minorHAnsi" w:cstheme="minorBidi"/>
            <w:iCs w:val="0"/>
            <w:noProof/>
            <w:sz w:val="22"/>
            <w:szCs w:val="22"/>
          </w:rPr>
          <w:tab/>
        </w:r>
        <w:r w:rsidRPr="00E96285">
          <w:rPr>
            <w:rStyle w:val="Hyperlink"/>
            <w:noProof/>
          </w:rPr>
          <w:t>RULE – Destination Path Syntax</w:t>
        </w:r>
        <w:r>
          <w:rPr>
            <w:noProof/>
            <w:webHidden/>
          </w:rPr>
          <w:tab/>
        </w:r>
        <w:r>
          <w:rPr>
            <w:noProof/>
            <w:webHidden/>
          </w:rPr>
          <w:fldChar w:fldCharType="begin"/>
        </w:r>
        <w:r>
          <w:rPr>
            <w:noProof/>
            <w:webHidden/>
          </w:rPr>
          <w:instrText xml:space="preserve"> PAGEREF _Toc137484747 \h </w:instrText>
        </w:r>
        <w:r>
          <w:rPr>
            <w:noProof/>
            <w:webHidden/>
          </w:rPr>
        </w:r>
        <w:r>
          <w:rPr>
            <w:noProof/>
            <w:webHidden/>
          </w:rPr>
          <w:fldChar w:fldCharType="separate"/>
        </w:r>
        <w:r>
          <w:rPr>
            <w:noProof/>
            <w:webHidden/>
          </w:rPr>
          <w:t>39</w:t>
        </w:r>
        <w:r>
          <w:rPr>
            <w:noProof/>
            <w:webHidden/>
          </w:rPr>
          <w:fldChar w:fldCharType="end"/>
        </w:r>
      </w:hyperlink>
    </w:p>
    <w:p w14:paraId="09318293" w14:textId="2CEB566C"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48" w:history="1">
        <w:r w:rsidRPr="00E96285">
          <w:rPr>
            <w:rStyle w:val="Hyperlink"/>
            <w:noProof/>
          </w:rPr>
          <w:t>6.4.7</w:t>
        </w:r>
        <w:r>
          <w:rPr>
            <w:rFonts w:asciiTheme="minorHAnsi" w:eastAsiaTheme="minorEastAsia" w:hAnsiTheme="minorHAnsi" w:cstheme="minorBidi"/>
            <w:iCs w:val="0"/>
            <w:noProof/>
            <w:sz w:val="22"/>
            <w:szCs w:val="22"/>
          </w:rPr>
          <w:tab/>
        </w:r>
        <w:r w:rsidRPr="00E96285">
          <w:rPr>
            <w:rStyle w:val="Hyperlink"/>
            <w:noProof/>
          </w:rPr>
          <w:t>Recommendation – Create TCP Event Connections in Advance</w:t>
        </w:r>
        <w:r>
          <w:rPr>
            <w:noProof/>
            <w:webHidden/>
          </w:rPr>
          <w:tab/>
        </w:r>
        <w:r>
          <w:rPr>
            <w:noProof/>
            <w:webHidden/>
          </w:rPr>
          <w:fldChar w:fldCharType="begin"/>
        </w:r>
        <w:r>
          <w:rPr>
            <w:noProof/>
            <w:webHidden/>
          </w:rPr>
          <w:instrText xml:space="preserve"> PAGEREF _Toc137484748 \h </w:instrText>
        </w:r>
        <w:r>
          <w:rPr>
            <w:noProof/>
            <w:webHidden/>
          </w:rPr>
        </w:r>
        <w:r>
          <w:rPr>
            <w:noProof/>
            <w:webHidden/>
          </w:rPr>
          <w:fldChar w:fldCharType="separate"/>
        </w:r>
        <w:r>
          <w:rPr>
            <w:noProof/>
            <w:webHidden/>
          </w:rPr>
          <w:t>39</w:t>
        </w:r>
        <w:r>
          <w:rPr>
            <w:noProof/>
            <w:webHidden/>
          </w:rPr>
          <w:fldChar w:fldCharType="end"/>
        </w:r>
      </w:hyperlink>
    </w:p>
    <w:p w14:paraId="4B6B08F5" w14:textId="2A278A8E"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49" w:history="1">
        <w:r w:rsidRPr="00E96285">
          <w:rPr>
            <w:rStyle w:val="Hyperlink"/>
            <w:noProof/>
          </w:rPr>
          <w:t>6.5</w:t>
        </w:r>
        <w:r>
          <w:rPr>
            <w:rFonts w:asciiTheme="minorHAnsi" w:eastAsiaTheme="minorEastAsia" w:hAnsiTheme="minorHAnsi" w:cstheme="minorBidi"/>
            <w:smallCaps w:val="0"/>
            <w:noProof/>
            <w:sz w:val="22"/>
            <w:szCs w:val="22"/>
          </w:rPr>
          <w:tab/>
        </w:r>
        <w:r w:rsidRPr="00E96285">
          <w:rPr>
            <w:rStyle w:val="Hyperlink"/>
            <w:noProof/>
          </w:rPr>
          <w:t>RULE – API Time Representation</w:t>
        </w:r>
        <w:r>
          <w:rPr>
            <w:noProof/>
            <w:webHidden/>
          </w:rPr>
          <w:tab/>
        </w:r>
        <w:r>
          <w:rPr>
            <w:noProof/>
            <w:webHidden/>
          </w:rPr>
          <w:fldChar w:fldCharType="begin"/>
        </w:r>
        <w:r>
          <w:rPr>
            <w:noProof/>
            <w:webHidden/>
          </w:rPr>
          <w:instrText xml:space="preserve"> PAGEREF _Toc137484749 \h </w:instrText>
        </w:r>
        <w:r>
          <w:rPr>
            <w:noProof/>
            <w:webHidden/>
          </w:rPr>
        </w:r>
        <w:r>
          <w:rPr>
            <w:noProof/>
            <w:webHidden/>
          </w:rPr>
          <w:fldChar w:fldCharType="separate"/>
        </w:r>
        <w:r>
          <w:rPr>
            <w:noProof/>
            <w:webHidden/>
          </w:rPr>
          <w:t>40</w:t>
        </w:r>
        <w:r>
          <w:rPr>
            <w:noProof/>
            <w:webHidden/>
          </w:rPr>
          <w:fldChar w:fldCharType="end"/>
        </w:r>
      </w:hyperlink>
    </w:p>
    <w:p w14:paraId="64438AC0" w14:textId="3D4C4102"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50" w:history="1">
        <w:r w:rsidRPr="00E96285">
          <w:rPr>
            <w:rStyle w:val="Hyperlink"/>
            <w:noProof/>
          </w:rPr>
          <w:t>6.5.1</w:t>
        </w:r>
        <w:r>
          <w:rPr>
            <w:rFonts w:asciiTheme="minorHAnsi" w:eastAsiaTheme="minorEastAsia" w:hAnsiTheme="minorHAnsi" w:cstheme="minorBidi"/>
            <w:iCs w:val="0"/>
            <w:noProof/>
            <w:sz w:val="22"/>
            <w:szCs w:val="22"/>
          </w:rPr>
          <w:tab/>
        </w:r>
        <w:r w:rsidRPr="00E96285">
          <w:rPr>
            <w:rStyle w:val="Hyperlink"/>
            <w:noProof/>
          </w:rPr>
          <w:t>Deprecated RULE – Property Names for Real-Time Representation</w:t>
        </w:r>
        <w:r>
          <w:rPr>
            <w:noProof/>
            <w:webHidden/>
          </w:rPr>
          <w:tab/>
        </w:r>
        <w:r>
          <w:rPr>
            <w:noProof/>
            <w:webHidden/>
          </w:rPr>
          <w:fldChar w:fldCharType="begin"/>
        </w:r>
        <w:r>
          <w:rPr>
            <w:noProof/>
            <w:webHidden/>
          </w:rPr>
          <w:instrText xml:space="preserve"> PAGEREF _Toc137484750 \h </w:instrText>
        </w:r>
        <w:r>
          <w:rPr>
            <w:noProof/>
            <w:webHidden/>
          </w:rPr>
        </w:r>
        <w:r>
          <w:rPr>
            <w:noProof/>
            <w:webHidden/>
          </w:rPr>
          <w:fldChar w:fldCharType="separate"/>
        </w:r>
        <w:r>
          <w:rPr>
            <w:noProof/>
            <w:webHidden/>
          </w:rPr>
          <w:t>40</w:t>
        </w:r>
        <w:r>
          <w:rPr>
            <w:noProof/>
            <w:webHidden/>
          </w:rPr>
          <w:fldChar w:fldCharType="end"/>
        </w:r>
      </w:hyperlink>
    </w:p>
    <w:p w14:paraId="0E2EC93C" w14:textId="0358D67C"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51" w:history="1">
        <w:r w:rsidRPr="00E96285">
          <w:rPr>
            <w:rStyle w:val="Hyperlink"/>
            <w:noProof/>
          </w:rPr>
          <w:t>6.5.2</w:t>
        </w:r>
        <w:r>
          <w:rPr>
            <w:rFonts w:asciiTheme="minorHAnsi" w:eastAsiaTheme="minorEastAsia" w:hAnsiTheme="minorHAnsi" w:cstheme="minorBidi"/>
            <w:iCs w:val="0"/>
            <w:noProof/>
            <w:sz w:val="22"/>
            <w:szCs w:val="22"/>
          </w:rPr>
          <w:tab/>
        </w:r>
        <w:r w:rsidRPr="00E96285">
          <w:rPr>
            <w:rStyle w:val="Hyperlink"/>
            <w:noProof/>
          </w:rPr>
          <w:t>Deprecated RULE – Property Names for Real-Time Timestamp</w:t>
        </w:r>
        <w:r>
          <w:rPr>
            <w:noProof/>
            <w:webHidden/>
          </w:rPr>
          <w:tab/>
        </w:r>
        <w:r>
          <w:rPr>
            <w:noProof/>
            <w:webHidden/>
          </w:rPr>
          <w:fldChar w:fldCharType="begin"/>
        </w:r>
        <w:r>
          <w:rPr>
            <w:noProof/>
            <w:webHidden/>
          </w:rPr>
          <w:instrText xml:space="preserve"> PAGEREF _Toc137484751 \h </w:instrText>
        </w:r>
        <w:r>
          <w:rPr>
            <w:noProof/>
            <w:webHidden/>
          </w:rPr>
        </w:r>
        <w:r>
          <w:rPr>
            <w:noProof/>
            <w:webHidden/>
          </w:rPr>
          <w:fldChar w:fldCharType="separate"/>
        </w:r>
        <w:r>
          <w:rPr>
            <w:noProof/>
            <w:webHidden/>
          </w:rPr>
          <w:t>40</w:t>
        </w:r>
        <w:r>
          <w:rPr>
            <w:noProof/>
            <w:webHidden/>
          </w:rPr>
          <w:fldChar w:fldCharType="end"/>
        </w:r>
      </w:hyperlink>
    </w:p>
    <w:p w14:paraId="33EAC256" w14:textId="072D7BDE"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52" w:history="1">
        <w:r w:rsidRPr="00E96285">
          <w:rPr>
            <w:rStyle w:val="Hyperlink"/>
            <w:noProof/>
          </w:rPr>
          <w:t>6.5.3</w:t>
        </w:r>
        <w:r>
          <w:rPr>
            <w:rFonts w:asciiTheme="minorHAnsi" w:eastAsiaTheme="minorEastAsia" w:hAnsiTheme="minorHAnsi" w:cstheme="minorBidi"/>
            <w:iCs w:val="0"/>
            <w:noProof/>
            <w:sz w:val="22"/>
            <w:szCs w:val="22"/>
          </w:rPr>
          <w:tab/>
        </w:r>
        <w:r w:rsidRPr="00E96285">
          <w:rPr>
            <w:rStyle w:val="Hyperlink"/>
            <w:noProof/>
          </w:rPr>
          <w:t>Recommendation – Use a Single Timestamp for Data Sets</w:t>
        </w:r>
        <w:r>
          <w:rPr>
            <w:noProof/>
            <w:webHidden/>
          </w:rPr>
          <w:tab/>
        </w:r>
        <w:r>
          <w:rPr>
            <w:noProof/>
            <w:webHidden/>
          </w:rPr>
          <w:fldChar w:fldCharType="begin"/>
        </w:r>
        <w:r>
          <w:rPr>
            <w:noProof/>
            <w:webHidden/>
          </w:rPr>
          <w:instrText xml:space="preserve"> PAGEREF _Toc137484752 \h </w:instrText>
        </w:r>
        <w:r>
          <w:rPr>
            <w:noProof/>
            <w:webHidden/>
          </w:rPr>
        </w:r>
        <w:r>
          <w:rPr>
            <w:noProof/>
            <w:webHidden/>
          </w:rPr>
          <w:fldChar w:fldCharType="separate"/>
        </w:r>
        <w:r>
          <w:rPr>
            <w:noProof/>
            <w:webHidden/>
          </w:rPr>
          <w:t>40</w:t>
        </w:r>
        <w:r>
          <w:rPr>
            <w:noProof/>
            <w:webHidden/>
          </w:rPr>
          <w:fldChar w:fldCharType="end"/>
        </w:r>
      </w:hyperlink>
    </w:p>
    <w:p w14:paraId="502E3848" w14:textId="0F517549"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53" w:history="1">
        <w:r w:rsidRPr="00E96285">
          <w:rPr>
            <w:rStyle w:val="Hyperlink"/>
            <w:noProof/>
          </w:rPr>
          <w:t>6.6</w:t>
        </w:r>
        <w:r>
          <w:rPr>
            <w:rFonts w:asciiTheme="minorHAnsi" w:eastAsiaTheme="minorEastAsia" w:hAnsiTheme="minorHAnsi" w:cstheme="minorBidi"/>
            <w:smallCaps w:val="0"/>
            <w:noProof/>
            <w:sz w:val="22"/>
            <w:szCs w:val="22"/>
          </w:rPr>
          <w:tab/>
        </w:r>
        <w:r w:rsidRPr="00E96285">
          <w:rPr>
            <w:rStyle w:val="Hyperlink"/>
            <w:noProof/>
          </w:rPr>
          <w:t>RULE – Domain Property to Facilitate Multiple Systems on a Single LAN</w:t>
        </w:r>
        <w:r>
          <w:rPr>
            <w:noProof/>
            <w:webHidden/>
          </w:rPr>
          <w:tab/>
        </w:r>
        <w:r>
          <w:rPr>
            <w:noProof/>
            <w:webHidden/>
          </w:rPr>
          <w:fldChar w:fldCharType="begin"/>
        </w:r>
        <w:r>
          <w:rPr>
            <w:noProof/>
            <w:webHidden/>
          </w:rPr>
          <w:instrText xml:space="preserve"> PAGEREF _Toc137484753 \h </w:instrText>
        </w:r>
        <w:r>
          <w:rPr>
            <w:noProof/>
            <w:webHidden/>
          </w:rPr>
        </w:r>
        <w:r>
          <w:rPr>
            <w:noProof/>
            <w:webHidden/>
          </w:rPr>
          <w:fldChar w:fldCharType="separate"/>
        </w:r>
        <w:r>
          <w:rPr>
            <w:noProof/>
            <w:webHidden/>
          </w:rPr>
          <w:t>40</w:t>
        </w:r>
        <w:r>
          <w:rPr>
            <w:noProof/>
            <w:webHidden/>
          </w:rPr>
          <w:fldChar w:fldCharType="end"/>
        </w:r>
      </w:hyperlink>
    </w:p>
    <w:p w14:paraId="1831F03C" w14:textId="3AD81073"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54" w:history="1">
        <w:r w:rsidRPr="00E96285">
          <w:rPr>
            <w:rStyle w:val="Hyperlink"/>
            <w:noProof/>
          </w:rPr>
          <w:t>6.6.1</w:t>
        </w:r>
        <w:r>
          <w:rPr>
            <w:rFonts w:asciiTheme="minorHAnsi" w:eastAsiaTheme="minorEastAsia" w:hAnsiTheme="minorHAnsi" w:cstheme="minorBidi"/>
            <w:iCs w:val="0"/>
            <w:noProof/>
            <w:sz w:val="22"/>
            <w:szCs w:val="22"/>
          </w:rPr>
          <w:tab/>
        </w:r>
        <w:r w:rsidRPr="00E96285">
          <w:rPr>
            <w:rStyle w:val="Hyperlink"/>
            <w:noProof/>
          </w:rPr>
          <w:t>Recommendation – Domain Property Is Persistent</w:t>
        </w:r>
        <w:r>
          <w:rPr>
            <w:noProof/>
            <w:webHidden/>
          </w:rPr>
          <w:tab/>
        </w:r>
        <w:r>
          <w:rPr>
            <w:noProof/>
            <w:webHidden/>
          </w:rPr>
          <w:fldChar w:fldCharType="begin"/>
        </w:r>
        <w:r>
          <w:rPr>
            <w:noProof/>
            <w:webHidden/>
          </w:rPr>
          <w:instrText xml:space="preserve"> PAGEREF _Toc137484754 \h </w:instrText>
        </w:r>
        <w:r>
          <w:rPr>
            <w:noProof/>
            <w:webHidden/>
          </w:rPr>
        </w:r>
        <w:r>
          <w:rPr>
            <w:noProof/>
            <w:webHidden/>
          </w:rPr>
          <w:fldChar w:fldCharType="separate"/>
        </w:r>
        <w:r>
          <w:rPr>
            <w:noProof/>
            <w:webHidden/>
          </w:rPr>
          <w:t>40</w:t>
        </w:r>
        <w:r>
          <w:rPr>
            <w:noProof/>
            <w:webHidden/>
          </w:rPr>
          <w:fldChar w:fldCharType="end"/>
        </w:r>
      </w:hyperlink>
    </w:p>
    <w:p w14:paraId="4ED9EB9D" w14:textId="3A0264AD"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55" w:history="1">
        <w:r w:rsidRPr="00E96285">
          <w:rPr>
            <w:rStyle w:val="Hyperlink"/>
            <w:noProof/>
          </w:rPr>
          <w:t>6.6.2</w:t>
        </w:r>
        <w:r>
          <w:rPr>
            <w:rFonts w:asciiTheme="minorHAnsi" w:eastAsiaTheme="minorEastAsia" w:hAnsiTheme="minorHAnsi" w:cstheme="minorBidi"/>
            <w:iCs w:val="0"/>
            <w:noProof/>
            <w:sz w:val="22"/>
            <w:szCs w:val="22"/>
          </w:rPr>
          <w:tab/>
        </w:r>
        <w:r w:rsidRPr="00E96285">
          <w:rPr>
            <w:rStyle w:val="Hyperlink"/>
            <w:noProof/>
          </w:rPr>
          <w:t>Recommendation – Location of Domain Property in API</w:t>
        </w:r>
        <w:r>
          <w:rPr>
            <w:noProof/>
            <w:webHidden/>
          </w:rPr>
          <w:tab/>
        </w:r>
        <w:r>
          <w:rPr>
            <w:noProof/>
            <w:webHidden/>
          </w:rPr>
          <w:fldChar w:fldCharType="begin"/>
        </w:r>
        <w:r>
          <w:rPr>
            <w:noProof/>
            <w:webHidden/>
          </w:rPr>
          <w:instrText xml:space="preserve"> PAGEREF _Toc137484755 \h </w:instrText>
        </w:r>
        <w:r>
          <w:rPr>
            <w:noProof/>
            <w:webHidden/>
          </w:rPr>
        </w:r>
        <w:r>
          <w:rPr>
            <w:noProof/>
            <w:webHidden/>
          </w:rPr>
          <w:fldChar w:fldCharType="separate"/>
        </w:r>
        <w:r>
          <w:rPr>
            <w:noProof/>
            <w:webHidden/>
          </w:rPr>
          <w:t>40</w:t>
        </w:r>
        <w:r>
          <w:rPr>
            <w:noProof/>
            <w:webHidden/>
          </w:rPr>
          <w:fldChar w:fldCharType="end"/>
        </w:r>
      </w:hyperlink>
    </w:p>
    <w:p w14:paraId="1930BA42" w14:textId="5B9EA7C3"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56" w:history="1">
        <w:r w:rsidRPr="00E96285">
          <w:rPr>
            <w:rStyle w:val="Hyperlink"/>
            <w:noProof/>
          </w:rPr>
          <w:t>6.8</w:t>
        </w:r>
        <w:r>
          <w:rPr>
            <w:rFonts w:asciiTheme="minorHAnsi" w:eastAsiaTheme="minorEastAsia" w:hAnsiTheme="minorHAnsi" w:cstheme="minorBidi"/>
            <w:smallCaps w:val="0"/>
            <w:noProof/>
            <w:sz w:val="22"/>
            <w:szCs w:val="22"/>
          </w:rPr>
          <w:tab/>
        </w:r>
        <w:r w:rsidRPr="00E96285">
          <w:rPr>
            <w:rStyle w:val="Hyperlink"/>
            <w:noProof/>
          </w:rPr>
          <w:t>Recommendation – Control Identification Light</w:t>
        </w:r>
        <w:r>
          <w:rPr>
            <w:noProof/>
            <w:webHidden/>
          </w:rPr>
          <w:tab/>
        </w:r>
        <w:r>
          <w:rPr>
            <w:noProof/>
            <w:webHidden/>
          </w:rPr>
          <w:fldChar w:fldCharType="begin"/>
        </w:r>
        <w:r>
          <w:rPr>
            <w:noProof/>
            <w:webHidden/>
          </w:rPr>
          <w:instrText xml:space="preserve"> PAGEREF _Toc137484756 \h </w:instrText>
        </w:r>
        <w:r>
          <w:rPr>
            <w:noProof/>
            <w:webHidden/>
          </w:rPr>
        </w:r>
        <w:r>
          <w:rPr>
            <w:noProof/>
            <w:webHidden/>
          </w:rPr>
          <w:fldChar w:fldCharType="separate"/>
        </w:r>
        <w:r>
          <w:rPr>
            <w:noProof/>
            <w:webHidden/>
          </w:rPr>
          <w:t>41</w:t>
        </w:r>
        <w:r>
          <w:rPr>
            <w:noProof/>
            <w:webHidden/>
          </w:rPr>
          <w:fldChar w:fldCharType="end"/>
        </w:r>
      </w:hyperlink>
    </w:p>
    <w:p w14:paraId="7D662FBE" w14:textId="1C19ACF8" w:rsidR="00F03302" w:rsidRDefault="00F03302" w:rsidP="004F57AE">
      <w:pPr>
        <w:pStyle w:val="TOC1"/>
        <w:rPr>
          <w:rFonts w:asciiTheme="minorHAnsi" w:eastAsiaTheme="minorEastAsia" w:hAnsiTheme="minorHAnsi" w:cstheme="minorBidi"/>
          <w:noProof/>
          <w:sz w:val="22"/>
          <w:szCs w:val="22"/>
        </w:rPr>
      </w:pPr>
      <w:hyperlink w:anchor="_Toc137484757" w:history="1">
        <w:r w:rsidRPr="00E96285">
          <w:rPr>
            <w:rStyle w:val="Hyperlink"/>
            <w:noProof/>
          </w:rPr>
          <w:t>7</w:t>
        </w:r>
        <w:r>
          <w:rPr>
            <w:rFonts w:asciiTheme="minorHAnsi" w:eastAsiaTheme="minorEastAsia" w:hAnsiTheme="minorHAnsi" w:cstheme="minorBidi"/>
            <w:noProof/>
            <w:sz w:val="22"/>
            <w:szCs w:val="22"/>
          </w:rPr>
          <w:tab/>
        </w:r>
        <w:r w:rsidRPr="00E96285">
          <w:rPr>
            <w:rStyle w:val="Hyperlink"/>
            <w:noProof/>
          </w:rPr>
          <w:t>LAN Specifications</w:t>
        </w:r>
        <w:r>
          <w:rPr>
            <w:noProof/>
            <w:webHidden/>
          </w:rPr>
          <w:tab/>
        </w:r>
        <w:r>
          <w:rPr>
            <w:noProof/>
            <w:webHidden/>
          </w:rPr>
          <w:fldChar w:fldCharType="begin"/>
        </w:r>
        <w:r>
          <w:rPr>
            <w:noProof/>
            <w:webHidden/>
          </w:rPr>
          <w:instrText xml:space="preserve"> PAGEREF _Toc137484757 \h </w:instrText>
        </w:r>
        <w:r>
          <w:rPr>
            <w:noProof/>
            <w:webHidden/>
          </w:rPr>
        </w:r>
        <w:r>
          <w:rPr>
            <w:noProof/>
            <w:webHidden/>
          </w:rPr>
          <w:fldChar w:fldCharType="separate"/>
        </w:r>
        <w:r>
          <w:rPr>
            <w:noProof/>
            <w:webHidden/>
          </w:rPr>
          <w:t>42</w:t>
        </w:r>
        <w:r>
          <w:rPr>
            <w:noProof/>
            <w:webHidden/>
          </w:rPr>
          <w:fldChar w:fldCharType="end"/>
        </w:r>
      </w:hyperlink>
    </w:p>
    <w:p w14:paraId="54428DF3" w14:textId="0F3273CF"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58" w:history="1">
        <w:r w:rsidRPr="00E96285">
          <w:rPr>
            <w:rStyle w:val="Hyperlink"/>
            <w:noProof/>
          </w:rPr>
          <w:t>7.1</w:t>
        </w:r>
        <w:r>
          <w:rPr>
            <w:rFonts w:asciiTheme="minorHAnsi" w:eastAsiaTheme="minorEastAsia" w:hAnsiTheme="minorHAnsi" w:cstheme="minorBidi"/>
            <w:smallCaps w:val="0"/>
            <w:noProof/>
            <w:sz w:val="22"/>
            <w:szCs w:val="22"/>
          </w:rPr>
          <w:tab/>
        </w:r>
        <w:r w:rsidRPr="00E96285">
          <w:rPr>
            <w:rStyle w:val="Hyperlink"/>
            <w:noProof/>
          </w:rPr>
          <w:t>RULE – Ethernet Required</w:t>
        </w:r>
        <w:r>
          <w:rPr>
            <w:noProof/>
            <w:webHidden/>
          </w:rPr>
          <w:tab/>
        </w:r>
        <w:r>
          <w:rPr>
            <w:noProof/>
            <w:webHidden/>
          </w:rPr>
          <w:fldChar w:fldCharType="begin"/>
        </w:r>
        <w:r>
          <w:rPr>
            <w:noProof/>
            <w:webHidden/>
          </w:rPr>
          <w:instrText xml:space="preserve"> PAGEREF _Toc137484758 \h </w:instrText>
        </w:r>
        <w:r>
          <w:rPr>
            <w:noProof/>
            <w:webHidden/>
          </w:rPr>
        </w:r>
        <w:r>
          <w:rPr>
            <w:noProof/>
            <w:webHidden/>
          </w:rPr>
          <w:fldChar w:fldCharType="separate"/>
        </w:r>
        <w:r>
          <w:rPr>
            <w:noProof/>
            <w:webHidden/>
          </w:rPr>
          <w:t>42</w:t>
        </w:r>
        <w:r>
          <w:rPr>
            <w:noProof/>
            <w:webHidden/>
          </w:rPr>
          <w:fldChar w:fldCharType="end"/>
        </w:r>
      </w:hyperlink>
    </w:p>
    <w:p w14:paraId="184C7BEC" w14:textId="73E85625"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59" w:history="1">
        <w:r w:rsidRPr="00E96285">
          <w:rPr>
            <w:rStyle w:val="Hyperlink"/>
            <w:noProof/>
          </w:rPr>
          <w:t>7.1.1</w:t>
        </w:r>
        <w:r>
          <w:rPr>
            <w:rFonts w:asciiTheme="minorHAnsi" w:eastAsiaTheme="minorEastAsia" w:hAnsiTheme="minorHAnsi" w:cstheme="minorBidi"/>
            <w:iCs w:val="0"/>
            <w:noProof/>
            <w:sz w:val="22"/>
            <w:szCs w:val="22"/>
          </w:rPr>
          <w:tab/>
        </w:r>
        <w:r w:rsidRPr="00E96285">
          <w:rPr>
            <w:rStyle w:val="Hyperlink"/>
            <w:noProof/>
          </w:rPr>
          <w:t>Recommendation - Gigabit Ethernet</w:t>
        </w:r>
        <w:r>
          <w:rPr>
            <w:noProof/>
            <w:webHidden/>
          </w:rPr>
          <w:tab/>
        </w:r>
        <w:r>
          <w:rPr>
            <w:noProof/>
            <w:webHidden/>
          </w:rPr>
          <w:fldChar w:fldCharType="begin"/>
        </w:r>
        <w:r>
          <w:rPr>
            <w:noProof/>
            <w:webHidden/>
          </w:rPr>
          <w:instrText xml:space="preserve"> PAGEREF _Toc137484759 \h </w:instrText>
        </w:r>
        <w:r>
          <w:rPr>
            <w:noProof/>
            <w:webHidden/>
          </w:rPr>
        </w:r>
        <w:r>
          <w:rPr>
            <w:noProof/>
            <w:webHidden/>
          </w:rPr>
          <w:fldChar w:fldCharType="separate"/>
        </w:r>
        <w:r>
          <w:rPr>
            <w:noProof/>
            <w:webHidden/>
          </w:rPr>
          <w:t>42</w:t>
        </w:r>
        <w:r>
          <w:rPr>
            <w:noProof/>
            <w:webHidden/>
          </w:rPr>
          <w:fldChar w:fldCharType="end"/>
        </w:r>
      </w:hyperlink>
    </w:p>
    <w:p w14:paraId="493ABBA4" w14:textId="31A92C50"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60" w:history="1">
        <w:r w:rsidRPr="00E96285">
          <w:rPr>
            <w:rStyle w:val="Hyperlink"/>
            <w:noProof/>
          </w:rPr>
          <w:t>7.1.2</w:t>
        </w:r>
        <w:r>
          <w:rPr>
            <w:rFonts w:asciiTheme="minorHAnsi" w:eastAsiaTheme="minorEastAsia" w:hAnsiTheme="minorHAnsi" w:cstheme="minorBidi"/>
            <w:iCs w:val="0"/>
            <w:noProof/>
            <w:sz w:val="22"/>
            <w:szCs w:val="22"/>
          </w:rPr>
          <w:tab/>
        </w:r>
        <w:r w:rsidRPr="00E96285">
          <w:rPr>
            <w:rStyle w:val="Hyperlink"/>
            <w:noProof/>
          </w:rPr>
          <w:t>RULE – Proper Operation in Slower Networks</w:t>
        </w:r>
        <w:r>
          <w:rPr>
            <w:noProof/>
            <w:webHidden/>
          </w:rPr>
          <w:tab/>
        </w:r>
        <w:r>
          <w:rPr>
            <w:noProof/>
            <w:webHidden/>
          </w:rPr>
          <w:fldChar w:fldCharType="begin"/>
        </w:r>
        <w:r>
          <w:rPr>
            <w:noProof/>
            <w:webHidden/>
          </w:rPr>
          <w:instrText xml:space="preserve"> PAGEREF _Toc137484760 \h </w:instrText>
        </w:r>
        <w:r>
          <w:rPr>
            <w:noProof/>
            <w:webHidden/>
          </w:rPr>
        </w:r>
        <w:r>
          <w:rPr>
            <w:noProof/>
            <w:webHidden/>
          </w:rPr>
          <w:fldChar w:fldCharType="separate"/>
        </w:r>
        <w:r>
          <w:rPr>
            <w:noProof/>
            <w:webHidden/>
          </w:rPr>
          <w:t>42</w:t>
        </w:r>
        <w:r>
          <w:rPr>
            <w:noProof/>
            <w:webHidden/>
          </w:rPr>
          <w:fldChar w:fldCharType="end"/>
        </w:r>
      </w:hyperlink>
    </w:p>
    <w:p w14:paraId="6D3D512D" w14:textId="2537FE5F"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61" w:history="1">
        <w:r w:rsidRPr="00E96285">
          <w:rPr>
            <w:rStyle w:val="Hyperlink"/>
            <w:noProof/>
          </w:rPr>
          <w:t>7.2</w:t>
        </w:r>
        <w:r>
          <w:rPr>
            <w:rFonts w:asciiTheme="minorHAnsi" w:eastAsiaTheme="minorEastAsia" w:hAnsiTheme="minorHAnsi" w:cstheme="minorBidi"/>
            <w:smallCaps w:val="0"/>
            <w:noProof/>
            <w:sz w:val="22"/>
            <w:szCs w:val="22"/>
          </w:rPr>
          <w:tab/>
        </w:r>
        <w:r w:rsidRPr="00E96285">
          <w:rPr>
            <w:rStyle w:val="Hyperlink"/>
            <w:noProof/>
          </w:rPr>
          <w:t>RULE – MAC Address Display</w:t>
        </w:r>
        <w:r>
          <w:rPr>
            <w:noProof/>
            <w:webHidden/>
          </w:rPr>
          <w:tab/>
        </w:r>
        <w:r>
          <w:rPr>
            <w:noProof/>
            <w:webHidden/>
          </w:rPr>
          <w:fldChar w:fldCharType="begin"/>
        </w:r>
        <w:r>
          <w:rPr>
            <w:noProof/>
            <w:webHidden/>
          </w:rPr>
          <w:instrText xml:space="preserve"> PAGEREF _Toc137484761 \h </w:instrText>
        </w:r>
        <w:r>
          <w:rPr>
            <w:noProof/>
            <w:webHidden/>
          </w:rPr>
        </w:r>
        <w:r>
          <w:rPr>
            <w:noProof/>
            <w:webHidden/>
          </w:rPr>
          <w:fldChar w:fldCharType="separate"/>
        </w:r>
        <w:r>
          <w:rPr>
            <w:noProof/>
            <w:webHidden/>
          </w:rPr>
          <w:t>42</w:t>
        </w:r>
        <w:r>
          <w:rPr>
            <w:noProof/>
            <w:webHidden/>
          </w:rPr>
          <w:fldChar w:fldCharType="end"/>
        </w:r>
      </w:hyperlink>
    </w:p>
    <w:p w14:paraId="646019F1" w14:textId="55A5F030"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62" w:history="1">
        <w:r w:rsidRPr="00E96285">
          <w:rPr>
            <w:rStyle w:val="Hyperlink"/>
            <w:noProof/>
          </w:rPr>
          <w:t>7.2.1</w:t>
        </w:r>
        <w:r>
          <w:rPr>
            <w:rFonts w:asciiTheme="minorHAnsi" w:eastAsiaTheme="minorEastAsia" w:hAnsiTheme="minorHAnsi" w:cstheme="minorBidi"/>
            <w:iCs w:val="0"/>
            <w:noProof/>
            <w:sz w:val="22"/>
            <w:szCs w:val="22"/>
          </w:rPr>
          <w:tab/>
        </w:r>
        <w:r w:rsidRPr="00E96285">
          <w:rPr>
            <w:rStyle w:val="Hyperlink"/>
            <w:noProof/>
          </w:rPr>
          <w:t>Recommendation – MAC Address Visible While in Rack</w:t>
        </w:r>
        <w:r>
          <w:rPr>
            <w:noProof/>
            <w:webHidden/>
          </w:rPr>
          <w:tab/>
        </w:r>
        <w:r>
          <w:rPr>
            <w:noProof/>
            <w:webHidden/>
          </w:rPr>
          <w:fldChar w:fldCharType="begin"/>
        </w:r>
        <w:r>
          <w:rPr>
            <w:noProof/>
            <w:webHidden/>
          </w:rPr>
          <w:instrText xml:space="preserve"> PAGEREF _Toc137484762 \h </w:instrText>
        </w:r>
        <w:r>
          <w:rPr>
            <w:noProof/>
            <w:webHidden/>
          </w:rPr>
        </w:r>
        <w:r>
          <w:rPr>
            <w:noProof/>
            <w:webHidden/>
          </w:rPr>
          <w:fldChar w:fldCharType="separate"/>
        </w:r>
        <w:r>
          <w:rPr>
            <w:noProof/>
            <w:webHidden/>
          </w:rPr>
          <w:t>42</w:t>
        </w:r>
        <w:r>
          <w:rPr>
            <w:noProof/>
            <w:webHidden/>
          </w:rPr>
          <w:fldChar w:fldCharType="end"/>
        </w:r>
      </w:hyperlink>
    </w:p>
    <w:p w14:paraId="55D01049" w14:textId="7939CE49"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63" w:history="1">
        <w:r w:rsidRPr="00E96285">
          <w:rPr>
            <w:rStyle w:val="Hyperlink"/>
            <w:noProof/>
          </w:rPr>
          <w:t>7.3</w:t>
        </w:r>
        <w:r>
          <w:rPr>
            <w:rFonts w:asciiTheme="minorHAnsi" w:eastAsiaTheme="minorEastAsia" w:hAnsiTheme="minorHAnsi" w:cstheme="minorBidi"/>
            <w:smallCaps w:val="0"/>
            <w:noProof/>
            <w:sz w:val="22"/>
            <w:szCs w:val="22"/>
          </w:rPr>
          <w:tab/>
        </w:r>
        <w:r w:rsidRPr="00E96285">
          <w:rPr>
            <w:rStyle w:val="Hyperlink"/>
            <w:noProof/>
          </w:rPr>
          <w:t>RULE – Ethernet Connection Monitoring</w:t>
        </w:r>
        <w:r>
          <w:rPr>
            <w:noProof/>
            <w:webHidden/>
          </w:rPr>
          <w:tab/>
        </w:r>
        <w:r>
          <w:rPr>
            <w:noProof/>
            <w:webHidden/>
          </w:rPr>
          <w:fldChar w:fldCharType="begin"/>
        </w:r>
        <w:r>
          <w:rPr>
            <w:noProof/>
            <w:webHidden/>
          </w:rPr>
          <w:instrText xml:space="preserve"> PAGEREF _Toc137484763 \h </w:instrText>
        </w:r>
        <w:r>
          <w:rPr>
            <w:noProof/>
            <w:webHidden/>
          </w:rPr>
        </w:r>
        <w:r>
          <w:rPr>
            <w:noProof/>
            <w:webHidden/>
          </w:rPr>
          <w:fldChar w:fldCharType="separate"/>
        </w:r>
        <w:r>
          <w:rPr>
            <w:noProof/>
            <w:webHidden/>
          </w:rPr>
          <w:t>43</w:t>
        </w:r>
        <w:r>
          <w:rPr>
            <w:noProof/>
            <w:webHidden/>
          </w:rPr>
          <w:fldChar w:fldCharType="end"/>
        </w:r>
      </w:hyperlink>
    </w:p>
    <w:p w14:paraId="2A0DA347" w14:textId="5EBD2E4D"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64" w:history="1">
        <w:r w:rsidRPr="00E96285">
          <w:rPr>
            <w:rStyle w:val="Hyperlink"/>
            <w:noProof/>
          </w:rPr>
          <w:t>7.4</w:t>
        </w:r>
        <w:r>
          <w:rPr>
            <w:rFonts w:asciiTheme="minorHAnsi" w:eastAsiaTheme="minorEastAsia" w:hAnsiTheme="minorHAnsi" w:cstheme="minorBidi"/>
            <w:smallCaps w:val="0"/>
            <w:noProof/>
            <w:sz w:val="22"/>
            <w:szCs w:val="22"/>
          </w:rPr>
          <w:tab/>
        </w:r>
        <w:r w:rsidRPr="00E96285">
          <w:rPr>
            <w:rStyle w:val="Hyperlink"/>
            <w:noProof/>
          </w:rPr>
          <w:t>Recommendation – Incorporate Auto-MDIX</w:t>
        </w:r>
        <w:r>
          <w:rPr>
            <w:noProof/>
            <w:webHidden/>
          </w:rPr>
          <w:tab/>
        </w:r>
        <w:r>
          <w:rPr>
            <w:noProof/>
            <w:webHidden/>
          </w:rPr>
          <w:fldChar w:fldCharType="begin"/>
        </w:r>
        <w:r>
          <w:rPr>
            <w:noProof/>
            <w:webHidden/>
          </w:rPr>
          <w:instrText xml:space="preserve"> PAGEREF _Toc137484764 \h </w:instrText>
        </w:r>
        <w:r>
          <w:rPr>
            <w:noProof/>
            <w:webHidden/>
          </w:rPr>
        </w:r>
        <w:r>
          <w:rPr>
            <w:noProof/>
            <w:webHidden/>
          </w:rPr>
          <w:fldChar w:fldCharType="separate"/>
        </w:r>
        <w:r>
          <w:rPr>
            <w:noProof/>
            <w:webHidden/>
          </w:rPr>
          <w:t>43</w:t>
        </w:r>
        <w:r>
          <w:rPr>
            <w:noProof/>
            <w:webHidden/>
          </w:rPr>
          <w:fldChar w:fldCharType="end"/>
        </w:r>
      </w:hyperlink>
    </w:p>
    <w:p w14:paraId="683D9DB4" w14:textId="2DA396B8"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65" w:history="1">
        <w:r w:rsidRPr="00E96285">
          <w:rPr>
            <w:rStyle w:val="Hyperlink"/>
            <w:noProof/>
          </w:rPr>
          <w:t>7.5</w:t>
        </w:r>
        <w:r>
          <w:rPr>
            <w:rFonts w:asciiTheme="minorHAnsi" w:eastAsiaTheme="minorEastAsia" w:hAnsiTheme="minorHAnsi" w:cstheme="minorBidi"/>
            <w:smallCaps w:val="0"/>
            <w:noProof/>
            <w:sz w:val="22"/>
            <w:szCs w:val="22"/>
          </w:rPr>
          <w:tab/>
        </w:r>
        <w:r w:rsidRPr="00E96285">
          <w:rPr>
            <w:rStyle w:val="Hyperlink"/>
            <w:noProof/>
          </w:rPr>
          <w:t>RULE – Label Required on LXI Devices Without Auto-MDIX</w:t>
        </w:r>
        <w:r>
          <w:rPr>
            <w:noProof/>
            <w:webHidden/>
          </w:rPr>
          <w:tab/>
        </w:r>
        <w:r>
          <w:rPr>
            <w:noProof/>
            <w:webHidden/>
          </w:rPr>
          <w:fldChar w:fldCharType="begin"/>
        </w:r>
        <w:r>
          <w:rPr>
            <w:noProof/>
            <w:webHidden/>
          </w:rPr>
          <w:instrText xml:space="preserve"> PAGEREF _Toc137484765 \h </w:instrText>
        </w:r>
        <w:r>
          <w:rPr>
            <w:noProof/>
            <w:webHidden/>
          </w:rPr>
        </w:r>
        <w:r>
          <w:rPr>
            <w:noProof/>
            <w:webHidden/>
          </w:rPr>
          <w:fldChar w:fldCharType="separate"/>
        </w:r>
        <w:r>
          <w:rPr>
            <w:noProof/>
            <w:webHidden/>
          </w:rPr>
          <w:t>43</w:t>
        </w:r>
        <w:r>
          <w:rPr>
            <w:noProof/>
            <w:webHidden/>
          </w:rPr>
          <w:fldChar w:fldCharType="end"/>
        </w:r>
      </w:hyperlink>
    </w:p>
    <w:p w14:paraId="1ED7E419" w14:textId="58255BEB"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66" w:history="1">
        <w:r w:rsidRPr="00E96285">
          <w:rPr>
            <w:rStyle w:val="Hyperlink"/>
            <w:noProof/>
          </w:rPr>
          <w:t>7.6</w:t>
        </w:r>
        <w:r>
          <w:rPr>
            <w:rFonts w:asciiTheme="minorHAnsi" w:eastAsiaTheme="minorEastAsia" w:hAnsiTheme="minorHAnsi" w:cstheme="minorBidi"/>
            <w:smallCaps w:val="0"/>
            <w:noProof/>
            <w:sz w:val="22"/>
            <w:szCs w:val="22"/>
          </w:rPr>
          <w:tab/>
        </w:r>
        <w:r w:rsidRPr="00E96285">
          <w:rPr>
            <w:rStyle w:val="Hyperlink"/>
            <w:noProof/>
          </w:rPr>
          <w:t>RULE – Enable Auto-Negotiation by Default</w:t>
        </w:r>
        <w:r>
          <w:rPr>
            <w:noProof/>
            <w:webHidden/>
          </w:rPr>
          <w:tab/>
        </w:r>
        <w:r>
          <w:rPr>
            <w:noProof/>
            <w:webHidden/>
          </w:rPr>
          <w:fldChar w:fldCharType="begin"/>
        </w:r>
        <w:r>
          <w:rPr>
            <w:noProof/>
            <w:webHidden/>
          </w:rPr>
          <w:instrText xml:space="preserve"> PAGEREF _Toc137484766 \h </w:instrText>
        </w:r>
        <w:r>
          <w:rPr>
            <w:noProof/>
            <w:webHidden/>
          </w:rPr>
        </w:r>
        <w:r>
          <w:rPr>
            <w:noProof/>
            <w:webHidden/>
          </w:rPr>
          <w:fldChar w:fldCharType="separate"/>
        </w:r>
        <w:r>
          <w:rPr>
            <w:noProof/>
            <w:webHidden/>
          </w:rPr>
          <w:t>44</w:t>
        </w:r>
        <w:r>
          <w:rPr>
            <w:noProof/>
            <w:webHidden/>
          </w:rPr>
          <w:fldChar w:fldCharType="end"/>
        </w:r>
      </w:hyperlink>
    </w:p>
    <w:p w14:paraId="5B566786" w14:textId="67C93C45"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67" w:history="1">
        <w:r w:rsidRPr="00E96285">
          <w:rPr>
            <w:rStyle w:val="Hyperlink"/>
            <w:noProof/>
          </w:rPr>
          <w:t>7.6.1</w:t>
        </w:r>
        <w:r>
          <w:rPr>
            <w:rFonts w:asciiTheme="minorHAnsi" w:eastAsiaTheme="minorEastAsia" w:hAnsiTheme="minorHAnsi" w:cstheme="minorBidi"/>
            <w:iCs w:val="0"/>
            <w:noProof/>
            <w:sz w:val="22"/>
            <w:szCs w:val="22"/>
          </w:rPr>
          <w:tab/>
        </w:r>
        <w:r w:rsidRPr="00E96285">
          <w:rPr>
            <w:rStyle w:val="Hyperlink"/>
            <w:noProof/>
          </w:rPr>
          <w:t>Recommendation – Provide Override for Auto-Negotiation</w:t>
        </w:r>
        <w:r>
          <w:rPr>
            <w:noProof/>
            <w:webHidden/>
          </w:rPr>
          <w:tab/>
        </w:r>
        <w:r>
          <w:rPr>
            <w:noProof/>
            <w:webHidden/>
          </w:rPr>
          <w:fldChar w:fldCharType="begin"/>
        </w:r>
        <w:r>
          <w:rPr>
            <w:noProof/>
            <w:webHidden/>
          </w:rPr>
          <w:instrText xml:space="preserve"> PAGEREF _Toc137484767 \h </w:instrText>
        </w:r>
        <w:r>
          <w:rPr>
            <w:noProof/>
            <w:webHidden/>
          </w:rPr>
        </w:r>
        <w:r>
          <w:rPr>
            <w:noProof/>
            <w:webHidden/>
          </w:rPr>
          <w:fldChar w:fldCharType="separate"/>
        </w:r>
        <w:r>
          <w:rPr>
            <w:noProof/>
            <w:webHidden/>
          </w:rPr>
          <w:t>44</w:t>
        </w:r>
        <w:r>
          <w:rPr>
            <w:noProof/>
            <w:webHidden/>
          </w:rPr>
          <w:fldChar w:fldCharType="end"/>
        </w:r>
      </w:hyperlink>
    </w:p>
    <w:p w14:paraId="1CCE74B8" w14:textId="6138B4FC"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68" w:history="1">
        <w:r w:rsidRPr="00E96285">
          <w:rPr>
            <w:rStyle w:val="Hyperlink"/>
            <w:noProof/>
          </w:rPr>
          <w:t>7.7</w:t>
        </w:r>
        <w:r>
          <w:rPr>
            <w:rFonts w:asciiTheme="minorHAnsi" w:eastAsiaTheme="minorEastAsia" w:hAnsiTheme="minorHAnsi" w:cstheme="minorBidi"/>
            <w:smallCaps w:val="0"/>
            <w:noProof/>
            <w:sz w:val="22"/>
            <w:szCs w:val="22"/>
          </w:rPr>
          <w:tab/>
        </w:r>
        <w:r w:rsidRPr="00E96285">
          <w:rPr>
            <w:rStyle w:val="Hyperlink"/>
            <w:noProof/>
          </w:rPr>
          <w:t>RULE – Multiple LAN Interfaces</w:t>
        </w:r>
        <w:r>
          <w:rPr>
            <w:noProof/>
            <w:webHidden/>
          </w:rPr>
          <w:tab/>
        </w:r>
        <w:r>
          <w:rPr>
            <w:noProof/>
            <w:webHidden/>
          </w:rPr>
          <w:fldChar w:fldCharType="begin"/>
        </w:r>
        <w:r>
          <w:rPr>
            <w:noProof/>
            <w:webHidden/>
          </w:rPr>
          <w:instrText xml:space="preserve"> PAGEREF _Toc137484768 \h </w:instrText>
        </w:r>
        <w:r>
          <w:rPr>
            <w:noProof/>
            <w:webHidden/>
          </w:rPr>
        </w:r>
        <w:r>
          <w:rPr>
            <w:noProof/>
            <w:webHidden/>
          </w:rPr>
          <w:fldChar w:fldCharType="separate"/>
        </w:r>
        <w:r>
          <w:rPr>
            <w:noProof/>
            <w:webHidden/>
          </w:rPr>
          <w:t>44</w:t>
        </w:r>
        <w:r>
          <w:rPr>
            <w:noProof/>
            <w:webHidden/>
          </w:rPr>
          <w:fldChar w:fldCharType="end"/>
        </w:r>
      </w:hyperlink>
    </w:p>
    <w:p w14:paraId="3760860B" w14:textId="659D2352" w:rsidR="00F03302" w:rsidRDefault="00F03302" w:rsidP="004F57AE">
      <w:pPr>
        <w:pStyle w:val="TOC1"/>
        <w:rPr>
          <w:rFonts w:asciiTheme="minorHAnsi" w:eastAsiaTheme="minorEastAsia" w:hAnsiTheme="minorHAnsi" w:cstheme="minorBidi"/>
          <w:noProof/>
          <w:sz w:val="22"/>
          <w:szCs w:val="22"/>
        </w:rPr>
      </w:pPr>
      <w:hyperlink w:anchor="_Toc137484769" w:history="1">
        <w:r w:rsidRPr="00E96285">
          <w:rPr>
            <w:rStyle w:val="Hyperlink"/>
            <w:noProof/>
          </w:rPr>
          <w:t>8</w:t>
        </w:r>
        <w:r>
          <w:rPr>
            <w:rFonts w:asciiTheme="minorHAnsi" w:eastAsiaTheme="minorEastAsia" w:hAnsiTheme="minorHAnsi" w:cstheme="minorBidi"/>
            <w:noProof/>
            <w:sz w:val="22"/>
            <w:szCs w:val="22"/>
          </w:rPr>
          <w:tab/>
        </w:r>
        <w:r w:rsidRPr="00E96285">
          <w:rPr>
            <w:rStyle w:val="Hyperlink"/>
            <w:noProof/>
          </w:rPr>
          <w:t>IPv4 LAN Configuration</w:t>
        </w:r>
        <w:r>
          <w:rPr>
            <w:noProof/>
            <w:webHidden/>
          </w:rPr>
          <w:tab/>
        </w:r>
        <w:r>
          <w:rPr>
            <w:noProof/>
            <w:webHidden/>
          </w:rPr>
          <w:fldChar w:fldCharType="begin"/>
        </w:r>
        <w:r>
          <w:rPr>
            <w:noProof/>
            <w:webHidden/>
          </w:rPr>
          <w:instrText xml:space="preserve"> PAGEREF _Toc137484769 \h </w:instrText>
        </w:r>
        <w:r>
          <w:rPr>
            <w:noProof/>
            <w:webHidden/>
          </w:rPr>
        </w:r>
        <w:r>
          <w:rPr>
            <w:noProof/>
            <w:webHidden/>
          </w:rPr>
          <w:fldChar w:fldCharType="separate"/>
        </w:r>
        <w:r>
          <w:rPr>
            <w:noProof/>
            <w:webHidden/>
          </w:rPr>
          <w:t>46</w:t>
        </w:r>
        <w:r>
          <w:rPr>
            <w:noProof/>
            <w:webHidden/>
          </w:rPr>
          <w:fldChar w:fldCharType="end"/>
        </w:r>
      </w:hyperlink>
    </w:p>
    <w:p w14:paraId="0D032D9D" w14:textId="522232BD"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70" w:history="1">
        <w:r w:rsidRPr="00E96285">
          <w:rPr>
            <w:rStyle w:val="Hyperlink"/>
            <w:noProof/>
          </w:rPr>
          <w:t>8.1</w:t>
        </w:r>
        <w:r>
          <w:rPr>
            <w:rFonts w:asciiTheme="minorHAnsi" w:eastAsiaTheme="minorEastAsia" w:hAnsiTheme="minorHAnsi" w:cstheme="minorBidi"/>
            <w:smallCaps w:val="0"/>
            <w:noProof/>
            <w:sz w:val="22"/>
            <w:szCs w:val="22"/>
          </w:rPr>
          <w:tab/>
        </w:r>
        <w:r w:rsidRPr="00E96285">
          <w:rPr>
            <w:rStyle w:val="Hyperlink"/>
            <w:noProof/>
          </w:rPr>
          <w:t>RULE – TCP/IP, UDP, IPv4 Network Protocols</w:t>
        </w:r>
        <w:r>
          <w:rPr>
            <w:noProof/>
            <w:webHidden/>
          </w:rPr>
          <w:tab/>
        </w:r>
        <w:r>
          <w:rPr>
            <w:noProof/>
            <w:webHidden/>
          </w:rPr>
          <w:fldChar w:fldCharType="begin"/>
        </w:r>
        <w:r>
          <w:rPr>
            <w:noProof/>
            <w:webHidden/>
          </w:rPr>
          <w:instrText xml:space="preserve"> PAGEREF _Toc137484770 \h </w:instrText>
        </w:r>
        <w:r>
          <w:rPr>
            <w:noProof/>
            <w:webHidden/>
          </w:rPr>
        </w:r>
        <w:r>
          <w:rPr>
            <w:noProof/>
            <w:webHidden/>
          </w:rPr>
          <w:fldChar w:fldCharType="separate"/>
        </w:r>
        <w:r>
          <w:rPr>
            <w:noProof/>
            <w:webHidden/>
          </w:rPr>
          <w:t>46</w:t>
        </w:r>
        <w:r>
          <w:rPr>
            <w:noProof/>
            <w:webHidden/>
          </w:rPr>
          <w:fldChar w:fldCharType="end"/>
        </w:r>
      </w:hyperlink>
    </w:p>
    <w:p w14:paraId="4DF99CCD" w14:textId="74EF5C86"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71" w:history="1">
        <w:r w:rsidRPr="00E96285">
          <w:rPr>
            <w:rStyle w:val="Hyperlink"/>
            <w:noProof/>
          </w:rPr>
          <w:t>8.1.1</w:t>
        </w:r>
        <w:r>
          <w:rPr>
            <w:rFonts w:asciiTheme="minorHAnsi" w:eastAsiaTheme="minorEastAsia" w:hAnsiTheme="minorHAnsi" w:cstheme="minorBidi"/>
            <w:iCs w:val="0"/>
            <w:noProof/>
            <w:sz w:val="22"/>
            <w:szCs w:val="22"/>
          </w:rPr>
          <w:tab/>
        </w:r>
        <w:r w:rsidRPr="00E96285">
          <w:rPr>
            <w:rStyle w:val="Hyperlink"/>
            <w:noProof/>
          </w:rPr>
          <w:t>Recommendation – LXI Devices should also support IPv6 to ensure long-term network compatibility</w:t>
        </w:r>
        <w:r>
          <w:rPr>
            <w:noProof/>
            <w:webHidden/>
          </w:rPr>
          <w:tab/>
        </w:r>
        <w:r>
          <w:rPr>
            <w:noProof/>
            <w:webHidden/>
          </w:rPr>
          <w:fldChar w:fldCharType="begin"/>
        </w:r>
        <w:r>
          <w:rPr>
            <w:noProof/>
            <w:webHidden/>
          </w:rPr>
          <w:instrText xml:space="preserve"> PAGEREF _Toc137484771 \h </w:instrText>
        </w:r>
        <w:r>
          <w:rPr>
            <w:noProof/>
            <w:webHidden/>
          </w:rPr>
        </w:r>
        <w:r>
          <w:rPr>
            <w:noProof/>
            <w:webHidden/>
          </w:rPr>
          <w:fldChar w:fldCharType="separate"/>
        </w:r>
        <w:r>
          <w:rPr>
            <w:noProof/>
            <w:webHidden/>
          </w:rPr>
          <w:t>46</w:t>
        </w:r>
        <w:r>
          <w:rPr>
            <w:noProof/>
            <w:webHidden/>
          </w:rPr>
          <w:fldChar w:fldCharType="end"/>
        </w:r>
      </w:hyperlink>
    </w:p>
    <w:p w14:paraId="7C014A39" w14:textId="14BFFCD9"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72" w:history="1">
        <w:r w:rsidRPr="00E96285">
          <w:rPr>
            <w:rStyle w:val="Hyperlink"/>
            <w:noProof/>
          </w:rPr>
          <w:t>8.2</w:t>
        </w:r>
        <w:r>
          <w:rPr>
            <w:rFonts w:asciiTheme="minorHAnsi" w:eastAsiaTheme="minorEastAsia" w:hAnsiTheme="minorHAnsi" w:cstheme="minorBidi"/>
            <w:smallCaps w:val="0"/>
            <w:noProof/>
            <w:sz w:val="22"/>
            <w:szCs w:val="22"/>
          </w:rPr>
          <w:tab/>
        </w:r>
        <w:r w:rsidRPr="00E96285">
          <w:rPr>
            <w:rStyle w:val="Hyperlink"/>
            <w:noProof/>
          </w:rPr>
          <w:t>RULE – ICMP Ping Responder</w:t>
        </w:r>
        <w:r>
          <w:rPr>
            <w:noProof/>
            <w:webHidden/>
          </w:rPr>
          <w:tab/>
        </w:r>
        <w:r>
          <w:rPr>
            <w:noProof/>
            <w:webHidden/>
          </w:rPr>
          <w:fldChar w:fldCharType="begin"/>
        </w:r>
        <w:r>
          <w:rPr>
            <w:noProof/>
            <w:webHidden/>
          </w:rPr>
          <w:instrText xml:space="preserve"> PAGEREF _Toc137484772 \h </w:instrText>
        </w:r>
        <w:r>
          <w:rPr>
            <w:noProof/>
            <w:webHidden/>
          </w:rPr>
        </w:r>
        <w:r>
          <w:rPr>
            <w:noProof/>
            <w:webHidden/>
          </w:rPr>
          <w:fldChar w:fldCharType="separate"/>
        </w:r>
        <w:r>
          <w:rPr>
            <w:noProof/>
            <w:webHidden/>
          </w:rPr>
          <w:t>46</w:t>
        </w:r>
        <w:r>
          <w:rPr>
            <w:noProof/>
            <w:webHidden/>
          </w:rPr>
          <w:fldChar w:fldCharType="end"/>
        </w:r>
      </w:hyperlink>
    </w:p>
    <w:p w14:paraId="5889602C" w14:textId="60498429"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73" w:history="1">
        <w:r w:rsidRPr="00E96285">
          <w:rPr>
            <w:rStyle w:val="Hyperlink"/>
            <w:noProof/>
          </w:rPr>
          <w:t>8.3</w:t>
        </w:r>
        <w:r>
          <w:rPr>
            <w:rFonts w:asciiTheme="minorHAnsi" w:eastAsiaTheme="minorEastAsia" w:hAnsiTheme="minorHAnsi" w:cstheme="minorBidi"/>
            <w:smallCaps w:val="0"/>
            <w:noProof/>
            <w:sz w:val="22"/>
            <w:szCs w:val="22"/>
          </w:rPr>
          <w:tab/>
        </w:r>
        <w:r w:rsidRPr="00E96285">
          <w:rPr>
            <w:rStyle w:val="Hyperlink"/>
            <w:noProof/>
          </w:rPr>
          <w:t>RULE – ICMP Ping Responder Enabled by Default</w:t>
        </w:r>
        <w:r>
          <w:rPr>
            <w:noProof/>
            <w:webHidden/>
          </w:rPr>
          <w:tab/>
        </w:r>
        <w:r>
          <w:rPr>
            <w:noProof/>
            <w:webHidden/>
          </w:rPr>
          <w:fldChar w:fldCharType="begin"/>
        </w:r>
        <w:r>
          <w:rPr>
            <w:noProof/>
            <w:webHidden/>
          </w:rPr>
          <w:instrText xml:space="preserve"> PAGEREF _Toc137484773 \h </w:instrText>
        </w:r>
        <w:r>
          <w:rPr>
            <w:noProof/>
            <w:webHidden/>
          </w:rPr>
        </w:r>
        <w:r>
          <w:rPr>
            <w:noProof/>
            <w:webHidden/>
          </w:rPr>
          <w:fldChar w:fldCharType="separate"/>
        </w:r>
        <w:r>
          <w:rPr>
            <w:noProof/>
            <w:webHidden/>
          </w:rPr>
          <w:t>46</w:t>
        </w:r>
        <w:r>
          <w:rPr>
            <w:noProof/>
            <w:webHidden/>
          </w:rPr>
          <w:fldChar w:fldCharType="end"/>
        </w:r>
      </w:hyperlink>
    </w:p>
    <w:p w14:paraId="293B4E61" w14:textId="6C6BCCC4"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74" w:history="1">
        <w:r w:rsidRPr="00E96285">
          <w:rPr>
            <w:rStyle w:val="Hyperlink"/>
            <w:noProof/>
          </w:rPr>
          <w:t>8.4</w:t>
        </w:r>
        <w:r>
          <w:rPr>
            <w:rFonts w:asciiTheme="minorHAnsi" w:eastAsiaTheme="minorEastAsia" w:hAnsiTheme="minorHAnsi" w:cstheme="minorBidi"/>
            <w:smallCaps w:val="0"/>
            <w:noProof/>
            <w:sz w:val="22"/>
            <w:szCs w:val="22"/>
          </w:rPr>
          <w:tab/>
        </w:r>
        <w:r w:rsidRPr="00E96285">
          <w:rPr>
            <w:rStyle w:val="Hyperlink"/>
            <w:noProof/>
          </w:rPr>
          <w:t>Rule – Provide Way to Disable ICMP Ping Responder</w:t>
        </w:r>
        <w:r>
          <w:rPr>
            <w:noProof/>
            <w:webHidden/>
          </w:rPr>
          <w:tab/>
        </w:r>
        <w:r>
          <w:rPr>
            <w:noProof/>
            <w:webHidden/>
          </w:rPr>
          <w:fldChar w:fldCharType="begin"/>
        </w:r>
        <w:r>
          <w:rPr>
            <w:noProof/>
            <w:webHidden/>
          </w:rPr>
          <w:instrText xml:space="preserve"> PAGEREF _Toc137484774 \h </w:instrText>
        </w:r>
        <w:r>
          <w:rPr>
            <w:noProof/>
            <w:webHidden/>
          </w:rPr>
        </w:r>
        <w:r>
          <w:rPr>
            <w:noProof/>
            <w:webHidden/>
          </w:rPr>
          <w:fldChar w:fldCharType="separate"/>
        </w:r>
        <w:r>
          <w:rPr>
            <w:noProof/>
            <w:webHidden/>
          </w:rPr>
          <w:t>46</w:t>
        </w:r>
        <w:r>
          <w:rPr>
            <w:noProof/>
            <w:webHidden/>
          </w:rPr>
          <w:fldChar w:fldCharType="end"/>
        </w:r>
      </w:hyperlink>
    </w:p>
    <w:p w14:paraId="633AA345" w14:textId="2AD91B23"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75" w:history="1">
        <w:r w:rsidRPr="00E96285">
          <w:rPr>
            <w:rStyle w:val="Hyperlink"/>
            <w:noProof/>
          </w:rPr>
          <w:t>8.5</w:t>
        </w:r>
        <w:r>
          <w:rPr>
            <w:rFonts w:asciiTheme="minorHAnsi" w:eastAsiaTheme="minorEastAsia" w:hAnsiTheme="minorHAnsi" w:cstheme="minorBidi"/>
            <w:smallCaps w:val="0"/>
            <w:noProof/>
            <w:sz w:val="22"/>
            <w:szCs w:val="22"/>
          </w:rPr>
          <w:tab/>
        </w:r>
        <w:r w:rsidRPr="00E96285">
          <w:rPr>
            <w:rStyle w:val="Hyperlink"/>
            <w:noProof/>
          </w:rPr>
          <w:t>Recommendation – Support ICMP Ping Client</w:t>
        </w:r>
        <w:r>
          <w:rPr>
            <w:noProof/>
            <w:webHidden/>
          </w:rPr>
          <w:tab/>
        </w:r>
        <w:r>
          <w:rPr>
            <w:noProof/>
            <w:webHidden/>
          </w:rPr>
          <w:fldChar w:fldCharType="begin"/>
        </w:r>
        <w:r>
          <w:rPr>
            <w:noProof/>
            <w:webHidden/>
          </w:rPr>
          <w:instrText xml:space="preserve"> PAGEREF _Toc137484775 \h </w:instrText>
        </w:r>
        <w:r>
          <w:rPr>
            <w:noProof/>
            <w:webHidden/>
          </w:rPr>
        </w:r>
        <w:r>
          <w:rPr>
            <w:noProof/>
            <w:webHidden/>
          </w:rPr>
          <w:fldChar w:fldCharType="separate"/>
        </w:r>
        <w:r>
          <w:rPr>
            <w:noProof/>
            <w:webHidden/>
          </w:rPr>
          <w:t>46</w:t>
        </w:r>
        <w:r>
          <w:rPr>
            <w:noProof/>
            <w:webHidden/>
          </w:rPr>
          <w:fldChar w:fldCharType="end"/>
        </w:r>
      </w:hyperlink>
    </w:p>
    <w:p w14:paraId="5B968B92" w14:textId="6ADE4529"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76" w:history="1">
        <w:r w:rsidRPr="00E96285">
          <w:rPr>
            <w:rStyle w:val="Hyperlink"/>
            <w:noProof/>
          </w:rPr>
          <w:t>8.6</w:t>
        </w:r>
        <w:r>
          <w:rPr>
            <w:rFonts w:asciiTheme="minorHAnsi" w:eastAsiaTheme="minorEastAsia" w:hAnsiTheme="minorHAnsi" w:cstheme="minorBidi"/>
            <w:smallCaps w:val="0"/>
            <w:noProof/>
            <w:sz w:val="22"/>
            <w:szCs w:val="22"/>
          </w:rPr>
          <w:tab/>
        </w:r>
        <w:r w:rsidRPr="00E96285">
          <w:rPr>
            <w:rStyle w:val="Hyperlink"/>
            <w:noProof/>
          </w:rPr>
          <w:t>RULE – IP Address Configuration Techniques</w:t>
        </w:r>
        <w:r>
          <w:rPr>
            <w:noProof/>
            <w:webHidden/>
          </w:rPr>
          <w:tab/>
        </w:r>
        <w:r>
          <w:rPr>
            <w:noProof/>
            <w:webHidden/>
          </w:rPr>
          <w:fldChar w:fldCharType="begin"/>
        </w:r>
        <w:r>
          <w:rPr>
            <w:noProof/>
            <w:webHidden/>
          </w:rPr>
          <w:instrText xml:space="preserve"> PAGEREF _Toc137484776 \h </w:instrText>
        </w:r>
        <w:r>
          <w:rPr>
            <w:noProof/>
            <w:webHidden/>
          </w:rPr>
        </w:r>
        <w:r>
          <w:rPr>
            <w:noProof/>
            <w:webHidden/>
          </w:rPr>
          <w:fldChar w:fldCharType="separate"/>
        </w:r>
        <w:r>
          <w:rPr>
            <w:noProof/>
            <w:webHidden/>
          </w:rPr>
          <w:t>47</w:t>
        </w:r>
        <w:r>
          <w:rPr>
            <w:noProof/>
            <w:webHidden/>
          </w:rPr>
          <w:fldChar w:fldCharType="end"/>
        </w:r>
      </w:hyperlink>
    </w:p>
    <w:p w14:paraId="39754365" w14:textId="14A3A15F"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77" w:history="1">
        <w:r w:rsidRPr="00E96285">
          <w:rPr>
            <w:rStyle w:val="Hyperlink"/>
            <w:noProof/>
          </w:rPr>
          <w:t>8.6.1</w:t>
        </w:r>
        <w:r>
          <w:rPr>
            <w:rFonts w:asciiTheme="minorHAnsi" w:eastAsiaTheme="minorEastAsia" w:hAnsiTheme="minorHAnsi" w:cstheme="minorBidi"/>
            <w:iCs w:val="0"/>
            <w:noProof/>
            <w:sz w:val="22"/>
            <w:szCs w:val="22"/>
          </w:rPr>
          <w:tab/>
        </w:r>
        <w:r w:rsidRPr="00E96285">
          <w:rPr>
            <w:rStyle w:val="Hyperlink"/>
            <w:noProof/>
          </w:rPr>
          <w:t>RULE – Options for LAN configuration</w:t>
        </w:r>
        <w:r>
          <w:rPr>
            <w:noProof/>
            <w:webHidden/>
          </w:rPr>
          <w:tab/>
        </w:r>
        <w:r>
          <w:rPr>
            <w:noProof/>
            <w:webHidden/>
          </w:rPr>
          <w:fldChar w:fldCharType="begin"/>
        </w:r>
        <w:r>
          <w:rPr>
            <w:noProof/>
            <w:webHidden/>
          </w:rPr>
          <w:instrText xml:space="preserve"> PAGEREF _Toc137484777 \h </w:instrText>
        </w:r>
        <w:r>
          <w:rPr>
            <w:noProof/>
            <w:webHidden/>
          </w:rPr>
        </w:r>
        <w:r>
          <w:rPr>
            <w:noProof/>
            <w:webHidden/>
          </w:rPr>
          <w:fldChar w:fldCharType="separate"/>
        </w:r>
        <w:r>
          <w:rPr>
            <w:noProof/>
            <w:webHidden/>
          </w:rPr>
          <w:t>48</w:t>
        </w:r>
        <w:r>
          <w:rPr>
            <w:noProof/>
            <w:webHidden/>
          </w:rPr>
          <w:fldChar w:fldCharType="end"/>
        </w:r>
      </w:hyperlink>
    </w:p>
    <w:p w14:paraId="62A74DFC" w14:textId="303DC904"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78" w:history="1">
        <w:r w:rsidRPr="00E96285">
          <w:rPr>
            <w:rStyle w:val="Hyperlink"/>
            <w:noProof/>
          </w:rPr>
          <w:t>8.6.2</w:t>
        </w:r>
        <w:r>
          <w:rPr>
            <w:rFonts w:asciiTheme="minorHAnsi" w:eastAsiaTheme="minorEastAsia" w:hAnsiTheme="minorHAnsi" w:cstheme="minorBidi"/>
            <w:iCs w:val="0"/>
            <w:noProof/>
            <w:sz w:val="22"/>
            <w:szCs w:val="22"/>
          </w:rPr>
          <w:tab/>
        </w:r>
        <w:r w:rsidRPr="00E96285">
          <w:rPr>
            <w:rStyle w:val="Hyperlink"/>
            <w:noProof/>
          </w:rPr>
          <w:t>Recommendation – 30-Second DHCP Timeout</w:t>
        </w:r>
        <w:r>
          <w:rPr>
            <w:noProof/>
            <w:webHidden/>
          </w:rPr>
          <w:tab/>
        </w:r>
        <w:r>
          <w:rPr>
            <w:noProof/>
            <w:webHidden/>
          </w:rPr>
          <w:fldChar w:fldCharType="begin"/>
        </w:r>
        <w:r>
          <w:rPr>
            <w:noProof/>
            <w:webHidden/>
          </w:rPr>
          <w:instrText xml:space="preserve"> PAGEREF _Toc137484778 \h </w:instrText>
        </w:r>
        <w:r>
          <w:rPr>
            <w:noProof/>
            <w:webHidden/>
          </w:rPr>
        </w:r>
        <w:r>
          <w:rPr>
            <w:noProof/>
            <w:webHidden/>
          </w:rPr>
          <w:fldChar w:fldCharType="separate"/>
        </w:r>
        <w:r>
          <w:rPr>
            <w:noProof/>
            <w:webHidden/>
          </w:rPr>
          <w:t>48</w:t>
        </w:r>
        <w:r>
          <w:rPr>
            <w:noProof/>
            <w:webHidden/>
          </w:rPr>
          <w:fldChar w:fldCharType="end"/>
        </w:r>
      </w:hyperlink>
    </w:p>
    <w:p w14:paraId="4767A3A6" w14:textId="354E4C23"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79" w:history="1">
        <w:r w:rsidRPr="00E96285">
          <w:rPr>
            <w:rStyle w:val="Hyperlink"/>
            <w:noProof/>
          </w:rPr>
          <w:t>8.6.3</w:t>
        </w:r>
        <w:r>
          <w:rPr>
            <w:rFonts w:asciiTheme="minorHAnsi" w:eastAsiaTheme="minorEastAsia" w:hAnsiTheme="minorHAnsi" w:cstheme="minorBidi"/>
            <w:iCs w:val="0"/>
            <w:noProof/>
            <w:sz w:val="22"/>
            <w:szCs w:val="22"/>
          </w:rPr>
          <w:tab/>
        </w:r>
        <w:r w:rsidRPr="00E96285">
          <w:rPr>
            <w:rStyle w:val="Hyperlink"/>
            <w:noProof/>
          </w:rPr>
          <w:t>RULE – Explicitly Request All Desired DHCP Parameters</w:t>
        </w:r>
        <w:r>
          <w:rPr>
            <w:noProof/>
            <w:webHidden/>
          </w:rPr>
          <w:tab/>
        </w:r>
        <w:r>
          <w:rPr>
            <w:noProof/>
            <w:webHidden/>
          </w:rPr>
          <w:fldChar w:fldCharType="begin"/>
        </w:r>
        <w:r>
          <w:rPr>
            <w:noProof/>
            <w:webHidden/>
          </w:rPr>
          <w:instrText xml:space="preserve"> PAGEREF _Toc137484779 \h </w:instrText>
        </w:r>
        <w:r>
          <w:rPr>
            <w:noProof/>
            <w:webHidden/>
          </w:rPr>
        </w:r>
        <w:r>
          <w:rPr>
            <w:noProof/>
            <w:webHidden/>
          </w:rPr>
          <w:fldChar w:fldCharType="separate"/>
        </w:r>
        <w:r>
          <w:rPr>
            <w:noProof/>
            <w:webHidden/>
          </w:rPr>
          <w:t>48</w:t>
        </w:r>
        <w:r>
          <w:rPr>
            <w:noProof/>
            <w:webHidden/>
          </w:rPr>
          <w:fldChar w:fldCharType="end"/>
        </w:r>
      </w:hyperlink>
    </w:p>
    <w:p w14:paraId="6DFDEEBE" w14:textId="5163AC31"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80" w:history="1">
        <w:r w:rsidRPr="00E96285">
          <w:rPr>
            <w:rStyle w:val="Hyperlink"/>
            <w:noProof/>
          </w:rPr>
          <w:t>8.6.4</w:t>
        </w:r>
        <w:r>
          <w:rPr>
            <w:rFonts w:asciiTheme="minorHAnsi" w:eastAsiaTheme="minorEastAsia" w:hAnsiTheme="minorHAnsi" w:cstheme="minorBidi"/>
            <w:iCs w:val="0"/>
            <w:noProof/>
            <w:sz w:val="22"/>
            <w:szCs w:val="22"/>
          </w:rPr>
          <w:tab/>
        </w:r>
        <w:r w:rsidRPr="00E96285">
          <w:rPr>
            <w:rStyle w:val="Hyperlink"/>
            <w:noProof/>
          </w:rPr>
          <w:t>Recommendation – Accept the First DHCP Offer Received</w:t>
        </w:r>
        <w:r>
          <w:rPr>
            <w:noProof/>
            <w:webHidden/>
          </w:rPr>
          <w:tab/>
        </w:r>
        <w:r>
          <w:rPr>
            <w:noProof/>
            <w:webHidden/>
          </w:rPr>
          <w:fldChar w:fldCharType="begin"/>
        </w:r>
        <w:r>
          <w:rPr>
            <w:noProof/>
            <w:webHidden/>
          </w:rPr>
          <w:instrText xml:space="preserve"> PAGEREF _Toc137484780 \h </w:instrText>
        </w:r>
        <w:r>
          <w:rPr>
            <w:noProof/>
            <w:webHidden/>
          </w:rPr>
        </w:r>
        <w:r>
          <w:rPr>
            <w:noProof/>
            <w:webHidden/>
          </w:rPr>
          <w:fldChar w:fldCharType="separate"/>
        </w:r>
        <w:r>
          <w:rPr>
            <w:noProof/>
            <w:webHidden/>
          </w:rPr>
          <w:t>48</w:t>
        </w:r>
        <w:r>
          <w:rPr>
            <w:noProof/>
            <w:webHidden/>
          </w:rPr>
          <w:fldChar w:fldCharType="end"/>
        </w:r>
      </w:hyperlink>
    </w:p>
    <w:p w14:paraId="41BCEE40" w14:textId="3AA012AC"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81" w:history="1">
        <w:r w:rsidRPr="00E96285">
          <w:rPr>
            <w:rStyle w:val="Hyperlink"/>
            <w:noProof/>
          </w:rPr>
          <w:t>8.6.5</w:t>
        </w:r>
        <w:r>
          <w:rPr>
            <w:rFonts w:asciiTheme="minorHAnsi" w:eastAsiaTheme="minorEastAsia" w:hAnsiTheme="minorHAnsi" w:cstheme="minorBidi"/>
            <w:iCs w:val="0"/>
            <w:noProof/>
            <w:sz w:val="22"/>
            <w:szCs w:val="22"/>
          </w:rPr>
          <w:tab/>
        </w:r>
        <w:r w:rsidRPr="00E96285">
          <w:rPr>
            <w:rStyle w:val="Hyperlink"/>
            <w:noProof/>
          </w:rPr>
          <w:t>RULE – Do Not Require Additional DHCP Options for Normal Operations</w:t>
        </w:r>
        <w:r>
          <w:rPr>
            <w:noProof/>
            <w:webHidden/>
          </w:rPr>
          <w:tab/>
        </w:r>
        <w:r>
          <w:rPr>
            <w:noProof/>
            <w:webHidden/>
          </w:rPr>
          <w:fldChar w:fldCharType="begin"/>
        </w:r>
        <w:r>
          <w:rPr>
            <w:noProof/>
            <w:webHidden/>
          </w:rPr>
          <w:instrText xml:space="preserve"> PAGEREF _Toc137484781 \h </w:instrText>
        </w:r>
        <w:r>
          <w:rPr>
            <w:noProof/>
            <w:webHidden/>
          </w:rPr>
        </w:r>
        <w:r>
          <w:rPr>
            <w:noProof/>
            <w:webHidden/>
          </w:rPr>
          <w:fldChar w:fldCharType="separate"/>
        </w:r>
        <w:r>
          <w:rPr>
            <w:noProof/>
            <w:webHidden/>
          </w:rPr>
          <w:t>48</w:t>
        </w:r>
        <w:r>
          <w:rPr>
            <w:noProof/>
            <w:webHidden/>
          </w:rPr>
          <w:fldChar w:fldCharType="end"/>
        </w:r>
      </w:hyperlink>
    </w:p>
    <w:p w14:paraId="080CF794" w14:textId="7F8EDD05"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82" w:history="1">
        <w:r w:rsidRPr="00E96285">
          <w:rPr>
            <w:rStyle w:val="Hyperlink"/>
            <w:noProof/>
          </w:rPr>
          <w:t>8.6.6</w:t>
        </w:r>
        <w:r>
          <w:rPr>
            <w:rFonts w:asciiTheme="minorHAnsi" w:eastAsiaTheme="minorEastAsia" w:hAnsiTheme="minorHAnsi" w:cstheme="minorBidi"/>
            <w:iCs w:val="0"/>
            <w:noProof/>
            <w:sz w:val="22"/>
            <w:szCs w:val="22"/>
          </w:rPr>
          <w:tab/>
        </w:r>
        <w:r w:rsidRPr="00E96285">
          <w:rPr>
            <w:rStyle w:val="Hyperlink"/>
            <w:noProof/>
          </w:rPr>
          <w:t>RULE – Stop Using IP Address If DHCP Lease Not Renewed</w:t>
        </w:r>
        <w:r>
          <w:rPr>
            <w:noProof/>
            <w:webHidden/>
          </w:rPr>
          <w:tab/>
        </w:r>
        <w:r>
          <w:rPr>
            <w:noProof/>
            <w:webHidden/>
          </w:rPr>
          <w:fldChar w:fldCharType="begin"/>
        </w:r>
        <w:r>
          <w:rPr>
            <w:noProof/>
            <w:webHidden/>
          </w:rPr>
          <w:instrText xml:space="preserve"> PAGEREF _Toc137484782 \h </w:instrText>
        </w:r>
        <w:r>
          <w:rPr>
            <w:noProof/>
            <w:webHidden/>
          </w:rPr>
        </w:r>
        <w:r>
          <w:rPr>
            <w:noProof/>
            <w:webHidden/>
          </w:rPr>
          <w:fldChar w:fldCharType="separate"/>
        </w:r>
        <w:r>
          <w:rPr>
            <w:noProof/>
            <w:webHidden/>
          </w:rPr>
          <w:t>49</w:t>
        </w:r>
        <w:r>
          <w:rPr>
            <w:noProof/>
            <w:webHidden/>
          </w:rPr>
          <w:fldChar w:fldCharType="end"/>
        </w:r>
      </w:hyperlink>
    </w:p>
    <w:p w14:paraId="74829293" w14:textId="6660E38B"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83" w:history="1">
        <w:r w:rsidRPr="00E96285">
          <w:rPr>
            <w:rStyle w:val="Hyperlink"/>
            <w:noProof/>
          </w:rPr>
          <w:t>8.6.7</w:t>
        </w:r>
        <w:r>
          <w:rPr>
            <w:rFonts w:asciiTheme="minorHAnsi" w:eastAsiaTheme="minorEastAsia" w:hAnsiTheme="minorHAnsi" w:cstheme="minorBidi"/>
            <w:iCs w:val="0"/>
            <w:noProof/>
            <w:sz w:val="22"/>
            <w:szCs w:val="22"/>
          </w:rPr>
          <w:tab/>
        </w:r>
        <w:r w:rsidRPr="00E96285">
          <w:rPr>
            <w:rStyle w:val="Hyperlink"/>
            <w:noProof/>
          </w:rPr>
          <w:t>RULE – Honor New DHCP Options at Lease Renewal</w:t>
        </w:r>
        <w:r>
          <w:rPr>
            <w:noProof/>
            <w:webHidden/>
          </w:rPr>
          <w:tab/>
        </w:r>
        <w:r>
          <w:rPr>
            <w:noProof/>
            <w:webHidden/>
          </w:rPr>
          <w:fldChar w:fldCharType="begin"/>
        </w:r>
        <w:r>
          <w:rPr>
            <w:noProof/>
            <w:webHidden/>
          </w:rPr>
          <w:instrText xml:space="preserve"> PAGEREF _Toc137484783 \h </w:instrText>
        </w:r>
        <w:r>
          <w:rPr>
            <w:noProof/>
            <w:webHidden/>
          </w:rPr>
        </w:r>
        <w:r>
          <w:rPr>
            <w:noProof/>
            <w:webHidden/>
          </w:rPr>
          <w:fldChar w:fldCharType="separate"/>
        </w:r>
        <w:r>
          <w:rPr>
            <w:noProof/>
            <w:webHidden/>
          </w:rPr>
          <w:t>49</w:t>
        </w:r>
        <w:r>
          <w:rPr>
            <w:noProof/>
            <w:webHidden/>
          </w:rPr>
          <w:fldChar w:fldCharType="end"/>
        </w:r>
      </w:hyperlink>
    </w:p>
    <w:p w14:paraId="503DF8E1" w14:textId="43FF8E88"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84" w:history="1">
        <w:r w:rsidRPr="00E96285">
          <w:rPr>
            <w:rStyle w:val="Hyperlink"/>
            <w:noProof/>
          </w:rPr>
          <w:t>8.6.8</w:t>
        </w:r>
        <w:r>
          <w:rPr>
            <w:rFonts w:asciiTheme="minorHAnsi" w:eastAsiaTheme="minorEastAsia" w:hAnsiTheme="minorHAnsi" w:cstheme="minorBidi"/>
            <w:iCs w:val="0"/>
            <w:noProof/>
            <w:sz w:val="22"/>
            <w:szCs w:val="22"/>
          </w:rPr>
          <w:tab/>
        </w:r>
        <w:r w:rsidRPr="00E96285">
          <w:rPr>
            <w:rStyle w:val="Hyperlink"/>
            <w:noProof/>
          </w:rPr>
          <w:t>Recommendation – Provide Manual DNS IP Address Entry</w:t>
        </w:r>
        <w:r>
          <w:rPr>
            <w:noProof/>
            <w:webHidden/>
          </w:rPr>
          <w:tab/>
        </w:r>
        <w:r>
          <w:rPr>
            <w:noProof/>
            <w:webHidden/>
          </w:rPr>
          <w:fldChar w:fldCharType="begin"/>
        </w:r>
        <w:r>
          <w:rPr>
            <w:noProof/>
            <w:webHidden/>
          </w:rPr>
          <w:instrText xml:space="preserve"> PAGEREF _Toc137484784 \h </w:instrText>
        </w:r>
        <w:r>
          <w:rPr>
            <w:noProof/>
            <w:webHidden/>
          </w:rPr>
        </w:r>
        <w:r>
          <w:rPr>
            <w:noProof/>
            <w:webHidden/>
          </w:rPr>
          <w:fldChar w:fldCharType="separate"/>
        </w:r>
        <w:r>
          <w:rPr>
            <w:noProof/>
            <w:webHidden/>
          </w:rPr>
          <w:t>49</w:t>
        </w:r>
        <w:r>
          <w:rPr>
            <w:noProof/>
            <w:webHidden/>
          </w:rPr>
          <w:fldChar w:fldCharType="end"/>
        </w:r>
      </w:hyperlink>
    </w:p>
    <w:p w14:paraId="7481A3BB" w14:textId="5C60ACEC"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85" w:history="1">
        <w:r w:rsidRPr="00E96285">
          <w:rPr>
            <w:rStyle w:val="Hyperlink"/>
            <w:noProof/>
          </w:rPr>
          <w:t>8.6.9</w:t>
        </w:r>
        <w:r>
          <w:rPr>
            <w:rFonts w:asciiTheme="minorHAnsi" w:eastAsiaTheme="minorEastAsia" w:hAnsiTheme="minorHAnsi" w:cstheme="minorBidi"/>
            <w:iCs w:val="0"/>
            <w:noProof/>
            <w:sz w:val="22"/>
            <w:szCs w:val="22"/>
          </w:rPr>
          <w:tab/>
        </w:r>
        <w:r w:rsidRPr="00E96285">
          <w:rPr>
            <w:rStyle w:val="Hyperlink"/>
            <w:noProof/>
          </w:rPr>
          <w:t>Permission – User Configured Hosts File Allowed</w:t>
        </w:r>
        <w:r>
          <w:rPr>
            <w:noProof/>
            <w:webHidden/>
          </w:rPr>
          <w:tab/>
        </w:r>
        <w:r>
          <w:rPr>
            <w:noProof/>
            <w:webHidden/>
          </w:rPr>
          <w:fldChar w:fldCharType="begin"/>
        </w:r>
        <w:r>
          <w:rPr>
            <w:noProof/>
            <w:webHidden/>
          </w:rPr>
          <w:instrText xml:space="preserve"> PAGEREF _Toc137484785 \h </w:instrText>
        </w:r>
        <w:r>
          <w:rPr>
            <w:noProof/>
            <w:webHidden/>
          </w:rPr>
        </w:r>
        <w:r>
          <w:rPr>
            <w:noProof/>
            <w:webHidden/>
          </w:rPr>
          <w:fldChar w:fldCharType="separate"/>
        </w:r>
        <w:r>
          <w:rPr>
            <w:noProof/>
            <w:webHidden/>
          </w:rPr>
          <w:t>50</w:t>
        </w:r>
        <w:r>
          <w:rPr>
            <w:noProof/>
            <w:webHidden/>
          </w:rPr>
          <w:fldChar w:fldCharType="end"/>
        </w:r>
      </w:hyperlink>
    </w:p>
    <w:p w14:paraId="2C732E87" w14:textId="141BCA24"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86" w:history="1">
        <w:r w:rsidRPr="00E96285">
          <w:rPr>
            <w:rStyle w:val="Hyperlink"/>
            <w:noProof/>
          </w:rPr>
          <w:t>8.6.10</w:t>
        </w:r>
        <w:r>
          <w:rPr>
            <w:rFonts w:asciiTheme="minorHAnsi" w:eastAsiaTheme="minorEastAsia" w:hAnsiTheme="minorHAnsi" w:cstheme="minorBidi"/>
            <w:iCs w:val="0"/>
            <w:noProof/>
            <w:sz w:val="22"/>
            <w:szCs w:val="22"/>
          </w:rPr>
          <w:tab/>
        </w:r>
        <w:r w:rsidRPr="00E96285">
          <w:rPr>
            <w:rStyle w:val="Hyperlink"/>
            <w:noProof/>
          </w:rPr>
          <w:t>RULE – Dynamic Link-Local Address</w:t>
        </w:r>
        <w:r>
          <w:rPr>
            <w:noProof/>
            <w:webHidden/>
          </w:rPr>
          <w:tab/>
        </w:r>
        <w:r>
          <w:rPr>
            <w:noProof/>
            <w:webHidden/>
          </w:rPr>
          <w:fldChar w:fldCharType="begin"/>
        </w:r>
        <w:r>
          <w:rPr>
            <w:noProof/>
            <w:webHidden/>
          </w:rPr>
          <w:instrText xml:space="preserve"> PAGEREF _Toc137484786 \h </w:instrText>
        </w:r>
        <w:r>
          <w:rPr>
            <w:noProof/>
            <w:webHidden/>
          </w:rPr>
        </w:r>
        <w:r>
          <w:rPr>
            <w:noProof/>
            <w:webHidden/>
          </w:rPr>
          <w:fldChar w:fldCharType="separate"/>
        </w:r>
        <w:r>
          <w:rPr>
            <w:noProof/>
            <w:webHidden/>
          </w:rPr>
          <w:t>50</w:t>
        </w:r>
        <w:r>
          <w:rPr>
            <w:noProof/>
            <w:webHidden/>
          </w:rPr>
          <w:fldChar w:fldCharType="end"/>
        </w:r>
      </w:hyperlink>
    </w:p>
    <w:p w14:paraId="59CCB29B" w14:textId="3718168A"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87" w:history="1">
        <w:r w:rsidRPr="00E96285">
          <w:rPr>
            <w:rStyle w:val="Hyperlink"/>
            <w:noProof/>
          </w:rPr>
          <w:t>8.7</w:t>
        </w:r>
        <w:r>
          <w:rPr>
            <w:rFonts w:asciiTheme="minorHAnsi" w:eastAsiaTheme="minorEastAsia" w:hAnsiTheme="minorHAnsi" w:cstheme="minorBidi"/>
            <w:smallCaps w:val="0"/>
            <w:noProof/>
            <w:sz w:val="22"/>
            <w:szCs w:val="22"/>
          </w:rPr>
          <w:tab/>
        </w:r>
        <w:r w:rsidRPr="00E96285">
          <w:rPr>
            <w:rStyle w:val="Hyperlink"/>
            <w:noProof/>
          </w:rPr>
          <w:t>RULE – Duplicate IP Address Detection</w:t>
        </w:r>
        <w:r>
          <w:rPr>
            <w:noProof/>
            <w:webHidden/>
          </w:rPr>
          <w:tab/>
        </w:r>
        <w:r>
          <w:rPr>
            <w:noProof/>
            <w:webHidden/>
          </w:rPr>
          <w:fldChar w:fldCharType="begin"/>
        </w:r>
        <w:r>
          <w:rPr>
            <w:noProof/>
            <w:webHidden/>
          </w:rPr>
          <w:instrText xml:space="preserve"> PAGEREF _Toc137484787 \h </w:instrText>
        </w:r>
        <w:r>
          <w:rPr>
            <w:noProof/>
            <w:webHidden/>
          </w:rPr>
        </w:r>
        <w:r>
          <w:rPr>
            <w:noProof/>
            <w:webHidden/>
          </w:rPr>
          <w:fldChar w:fldCharType="separate"/>
        </w:r>
        <w:r>
          <w:rPr>
            <w:noProof/>
            <w:webHidden/>
          </w:rPr>
          <w:t>51</w:t>
        </w:r>
        <w:r>
          <w:rPr>
            <w:noProof/>
            <w:webHidden/>
          </w:rPr>
          <w:fldChar w:fldCharType="end"/>
        </w:r>
      </w:hyperlink>
    </w:p>
    <w:p w14:paraId="1CECBBAD" w14:textId="587AD831"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88" w:history="1">
        <w:r w:rsidRPr="00E96285">
          <w:rPr>
            <w:rStyle w:val="Hyperlink"/>
            <w:noProof/>
          </w:rPr>
          <w:t>8.8</w:t>
        </w:r>
        <w:r>
          <w:rPr>
            <w:rFonts w:asciiTheme="minorHAnsi" w:eastAsiaTheme="minorEastAsia" w:hAnsiTheme="minorHAnsi" w:cstheme="minorBidi"/>
            <w:smallCaps w:val="0"/>
            <w:noProof/>
            <w:sz w:val="22"/>
            <w:szCs w:val="22"/>
          </w:rPr>
          <w:tab/>
        </w:r>
        <w:r w:rsidRPr="00E96285">
          <w:rPr>
            <w:rStyle w:val="Hyperlink"/>
            <w:noProof/>
          </w:rPr>
          <w:t>Recommendation – Check Network Configuration Values for Validity</w:t>
        </w:r>
        <w:r>
          <w:rPr>
            <w:noProof/>
            <w:webHidden/>
          </w:rPr>
          <w:tab/>
        </w:r>
        <w:r>
          <w:rPr>
            <w:noProof/>
            <w:webHidden/>
          </w:rPr>
          <w:fldChar w:fldCharType="begin"/>
        </w:r>
        <w:r>
          <w:rPr>
            <w:noProof/>
            <w:webHidden/>
          </w:rPr>
          <w:instrText xml:space="preserve"> PAGEREF _Toc137484788 \h </w:instrText>
        </w:r>
        <w:r>
          <w:rPr>
            <w:noProof/>
            <w:webHidden/>
          </w:rPr>
        </w:r>
        <w:r>
          <w:rPr>
            <w:noProof/>
            <w:webHidden/>
          </w:rPr>
          <w:fldChar w:fldCharType="separate"/>
        </w:r>
        <w:r>
          <w:rPr>
            <w:noProof/>
            <w:webHidden/>
          </w:rPr>
          <w:t>51</w:t>
        </w:r>
        <w:r>
          <w:rPr>
            <w:noProof/>
            <w:webHidden/>
          </w:rPr>
          <w:fldChar w:fldCharType="end"/>
        </w:r>
      </w:hyperlink>
    </w:p>
    <w:p w14:paraId="40E8ADBF" w14:textId="48B712BA"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89" w:history="1">
        <w:r w:rsidRPr="00E96285">
          <w:rPr>
            <w:rStyle w:val="Hyperlink"/>
            <w:noProof/>
          </w:rPr>
          <w:t>8.9</w:t>
        </w:r>
        <w:r>
          <w:rPr>
            <w:rFonts w:asciiTheme="minorHAnsi" w:eastAsiaTheme="minorEastAsia" w:hAnsiTheme="minorHAnsi" w:cstheme="minorBidi"/>
            <w:smallCaps w:val="0"/>
            <w:noProof/>
            <w:sz w:val="22"/>
            <w:szCs w:val="22"/>
          </w:rPr>
          <w:tab/>
        </w:r>
        <w:r w:rsidRPr="00E96285">
          <w:rPr>
            <w:rStyle w:val="Hyperlink"/>
            <w:noProof/>
          </w:rPr>
          <w:t>Recommendation – Single Hostname for All Naming Services</w:t>
        </w:r>
        <w:r>
          <w:rPr>
            <w:noProof/>
            <w:webHidden/>
          </w:rPr>
          <w:tab/>
        </w:r>
        <w:r>
          <w:rPr>
            <w:noProof/>
            <w:webHidden/>
          </w:rPr>
          <w:fldChar w:fldCharType="begin"/>
        </w:r>
        <w:r>
          <w:rPr>
            <w:noProof/>
            <w:webHidden/>
          </w:rPr>
          <w:instrText xml:space="preserve"> PAGEREF _Toc137484789 \h </w:instrText>
        </w:r>
        <w:r>
          <w:rPr>
            <w:noProof/>
            <w:webHidden/>
          </w:rPr>
        </w:r>
        <w:r>
          <w:rPr>
            <w:noProof/>
            <w:webHidden/>
          </w:rPr>
          <w:fldChar w:fldCharType="separate"/>
        </w:r>
        <w:r>
          <w:rPr>
            <w:noProof/>
            <w:webHidden/>
          </w:rPr>
          <w:t>52</w:t>
        </w:r>
        <w:r>
          <w:rPr>
            <w:noProof/>
            <w:webHidden/>
          </w:rPr>
          <w:fldChar w:fldCharType="end"/>
        </w:r>
      </w:hyperlink>
    </w:p>
    <w:p w14:paraId="395E4052" w14:textId="45CD622E"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90" w:history="1">
        <w:r w:rsidRPr="00E96285">
          <w:rPr>
            <w:rStyle w:val="Hyperlink"/>
            <w:noProof/>
          </w:rPr>
          <w:t>8.10</w:t>
        </w:r>
        <w:r>
          <w:rPr>
            <w:rFonts w:asciiTheme="minorHAnsi" w:eastAsiaTheme="minorEastAsia" w:hAnsiTheme="minorHAnsi" w:cstheme="minorBidi"/>
            <w:smallCaps w:val="0"/>
            <w:noProof/>
            <w:sz w:val="22"/>
            <w:szCs w:val="22"/>
          </w:rPr>
          <w:tab/>
        </w:r>
        <w:r w:rsidRPr="00E96285">
          <w:rPr>
            <w:rStyle w:val="Hyperlink"/>
            <w:noProof/>
          </w:rPr>
          <w:t>RULE – Provide an Error Indicator for LAN Configuration Faults</w:t>
        </w:r>
        <w:r>
          <w:rPr>
            <w:noProof/>
            <w:webHidden/>
          </w:rPr>
          <w:tab/>
        </w:r>
        <w:r>
          <w:rPr>
            <w:noProof/>
            <w:webHidden/>
          </w:rPr>
          <w:fldChar w:fldCharType="begin"/>
        </w:r>
        <w:r>
          <w:rPr>
            <w:noProof/>
            <w:webHidden/>
          </w:rPr>
          <w:instrText xml:space="preserve"> PAGEREF _Toc137484790 \h </w:instrText>
        </w:r>
        <w:r>
          <w:rPr>
            <w:noProof/>
            <w:webHidden/>
          </w:rPr>
        </w:r>
        <w:r>
          <w:rPr>
            <w:noProof/>
            <w:webHidden/>
          </w:rPr>
          <w:fldChar w:fldCharType="separate"/>
        </w:r>
        <w:r>
          <w:rPr>
            <w:noProof/>
            <w:webHidden/>
          </w:rPr>
          <w:t>52</w:t>
        </w:r>
        <w:r>
          <w:rPr>
            <w:noProof/>
            <w:webHidden/>
          </w:rPr>
          <w:fldChar w:fldCharType="end"/>
        </w:r>
      </w:hyperlink>
    </w:p>
    <w:p w14:paraId="6FD64BA6" w14:textId="48FF35FD"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91" w:history="1">
        <w:r w:rsidRPr="00E96285">
          <w:rPr>
            <w:rStyle w:val="Hyperlink"/>
            <w:noProof/>
          </w:rPr>
          <w:t>8.10.1</w:t>
        </w:r>
        <w:r>
          <w:rPr>
            <w:rFonts w:asciiTheme="minorHAnsi" w:eastAsiaTheme="minorEastAsia" w:hAnsiTheme="minorHAnsi" w:cstheme="minorBidi"/>
            <w:iCs w:val="0"/>
            <w:noProof/>
            <w:sz w:val="22"/>
            <w:szCs w:val="22"/>
          </w:rPr>
          <w:tab/>
        </w:r>
        <w:r w:rsidRPr="00E96285">
          <w:rPr>
            <w:rStyle w:val="Hyperlink"/>
            <w:noProof/>
          </w:rPr>
          <w:t>Permission – To show no fault if the LAN is inactive</w:t>
        </w:r>
        <w:r>
          <w:rPr>
            <w:noProof/>
            <w:webHidden/>
          </w:rPr>
          <w:tab/>
        </w:r>
        <w:r>
          <w:rPr>
            <w:noProof/>
            <w:webHidden/>
          </w:rPr>
          <w:fldChar w:fldCharType="begin"/>
        </w:r>
        <w:r>
          <w:rPr>
            <w:noProof/>
            <w:webHidden/>
          </w:rPr>
          <w:instrText xml:space="preserve"> PAGEREF _Toc137484791 \h </w:instrText>
        </w:r>
        <w:r>
          <w:rPr>
            <w:noProof/>
            <w:webHidden/>
          </w:rPr>
        </w:r>
        <w:r>
          <w:rPr>
            <w:noProof/>
            <w:webHidden/>
          </w:rPr>
          <w:fldChar w:fldCharType="separate"/>
        </w:r>
        <w:r>
          <w:rPr>
            <w:noProof/>
            <w:webHidden/>
          </w:rPr>
          <w:t>54</w:t>
        </w:r>
        <w:r>
          <w:rPr>
            <w:noProof/>
            <w:webHidden/>
          </w:rPr>
          <w:fldChar w:fldCharType="end"/>
        </w:r>
      </w:hyperlink>
    </w:p>
    <w:p w14:paraId="0B21128C" w14:textId="220CE261"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92" w:history="1">
        <w:r w:rsidRPr="00E96285">
          <w:rPr>
            <w:rStyle w:val="Hyperlink"/>
            <w:noProof/>
          </w:rPr>
          <w:t>8.11</w:t>
        </w:r>
        <w:r>
          <w:rPr>
            <w:rFonts w:asciiTheme="minorHAnsi" w:eastAsiaTheme="minorEastAsia" w:hAnsiTheme="minorHAnsi" w:cstheme="minorBidi"/>
            <w:smallCaps w:val="0"/>
            <w:noProof/>
            <w:sz w:val="22"/>
            <w:szCs w:val="22"/>
          </w:rPr>
          <w:tab/>
        </w:r>
        <w:r w:rsidRPr="00E96285">
          <w:rPr>
            <w:rStyle w:val="Hyperlink"/>
            <w:noProof/>
          </w:rPr>
          <w:t>Recommendation – Support Dynamic DNS Hostname Registration</w:t>
        </w:r>
        <w:r>
          <w:rPr>
            <w:noProof/>
            <w:webHidden/>
          </w:rPr>
          <w:tab/>
        </w:r>
        <w:r>
          <w:rPr>
            <w:noProof/>
            <w:webHidden/>
          </w:rPr>
          <w:fldChar w:fldCharType="begin"/>
        </w:r>
        <w:r>
          <w:rPr>
            <w:noProof/>
            <w:webHidden/>
          </w:rPr>
          <w:instrText xml:space="preserve"> PAGEREF _Toc137484792 \h </w:instrText>
        </w:r>
        <w:r>
          <w:rPr>
            <w:noProof/>
            <w:webHidden/>
          </w:rPr>
        </w:r>
        <w:r>
          <w:rPr>
            <w:noProof/>
            <w:webHidden/>
          </w:rPr>
          <w:fldChar w:fldCharType="separate"/>
        </w:r>
        <w:r>
          <w:rPr>
            <w:noProof/>
            <w:webHidden/>
          </w:rPr>
          <w:t>54</w:t>
        </w:r>
        <w:r>
          <w:rPr>
            <w:noProof/>
            <w:webHidden/>
          </w:rPr>
          <w:fldChar w:fldCharType="end"/>
        </w:r>
      </w:hyperlink>
    </w:p>
    <w:p w14:paraId="0ED1466D" w14:textId="7635E2B2"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93" w:history="1">
        <w:r w:rsidRPr="00E96285">
          <w:rPr>
            <w:rStyle w:val="Hyperlink"/>
            <w:noProof/>
          </w:rPr>
          <w:t>8.11.1</w:t>
        </w:r>
        <w:r>
          <w:rPr>
            <w:rFonts w:asciiTheme="minorHAnsi" w:eastAsiaTheme="minorEastAsia" w:hAnsiTheme="minorHAnsi" w:cstheme="minorBidi"/>
            <w:iCs w:val="0"/>
            <w:noProof/>
            <w:sz w:val="22"/>
            <w:szCs w:val="22"/>
          </w:rPr>
          <w:tab/>
        </w:r>
        <w:r w:rsidRPr="00E96285">
          <w:rPr>
            <w:rStyle w:val="Hyperlink"/>
            <w:noProof/>
          </w:rPr>
          <w:t>Recommendation – Provide User Control of Dynamic DNS Registration</w:t>
        </w:r>
        <w:r>
          <w:rPr>
            <w:noProof/>
            <w:webHidden/>
          </w:rPr>
          <w:tab/>
        </w:r>
        <w:r>
          <w:rPr>
            <w:noProof/>
            <w:webHidden/>
          </w:rPr>
          <w:fldChar w:fldCharType="begin"/>
        </w:r>
        <w:r>
          <w:rPr>
            <w:noProof/>
            <w:webHidden/>
          </w:rPr>
          <w:instrText xml:space="preserve"> PAGEREF _Toc137484793 \h </w:instrText>
        </w:r>
        <w:r>
          <w:rPr>
            <w:noProof/>
            <w:webHidden/>
          </w:rPr>
        </w:r>
        <w:r>
          <w:rPr>
            <w:noProof/>
            <w:webHidden/>
          </w:rPr>
          <w:fldChar w:fldCharType="separate"/>
        </w:r>
        <w:r>
          <w:rPr>
            <w:noProof/>
            <w:webHidden/>
          </w:rPr>
          <w:t>55</w:t>
        </w:r>
        <w:r>
          <w:rPr>
            <w:noProof/>
            <w:webHidden/>
          </w:rPr>
          <w:fldChar w:fldCharType="end"/>
        </w:r>
      </w:hyperlink>
    </w:p>
    <w:p w14:paraId="0D87749B" w14:textId="430413BF"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94" w:history="1">
        <w:r w:rsidRPr="00E96285">
          <w:rPr>
            <w:rStyle w:val="Hyperlink"/>
            <w:noProof/>
          </w:rPr>
          <w:t>8.12</w:t>
        </w:r>
        <w:r>
          <w:rPr>
            <w:rFonts w:asciiTheme="minorHAnsi" w:eastAsiaTheme="minorEastAsia" w:hAnsiTheme="minorHAnsi" w:cstheme="minorBidi"/>
            <w:smallCaps w:val="0"/>
            <w:noProof/>
            <w:sz w:val="22"/>
            <w:szCs w:val="22"/>
          </w:rPr>
          <w:tab/>
        </w:r>
        <w:r w:rsidRPr="00E96285">
          <w:rPr>
            <w:rStyle w:val="Hyperlink"/>
            <w:noProof/>
          </w:rPr>
          <w:t>Recommendation - Provide DNS Client</w:t>
        </w:r>
        <w:r>
          <w:rPr>
            <w:noProof/>
            <w:webHidden/>
          </w:rPr>
          <w:tab/>
        </w:r>
        <w:r>
          <w:rPr>
            <w:noProof/>
            <w:webHidden/>
          </w:rPr>
          <w:fldChar w:fldCharType="begin"/>
        </w:r>
        <w:r>
          <w:rPr>
            <w:noProof/>
            <w:webHidden/>
          </w:rPr>
          <w:instrText xml:space="preserve"> PAGEREF _Toc137484794 \h </w:instrText>
        </w:r>
        <w:r>
          <w:rPr>
            <w:noProof/>
            <w:webHidden/>
          </w:rPr>
        </w:r>
        <w:r>
          <w:rPr>
            <w:noProof/>
            <w:webHidden/>
          </w:rPr>
          <w:fldChar w:fldCharType="separate"/>
        </w:r>
        <w:r>
          <w:rPr>
            <w:noProof/>
            <w:webHidden/>
          </w:rPr>
          <w:t>56</w:t>
        </w:r>
        <w:r>
          <w:rPr>
            <w:noProof/>
            <w:webHidden/>
          </w:rPr>
          <w:fldChar w:fldCharType="end"/>
        </w:r>
      </w:hyperlink>
    </w:p>
    <w:p w14:paraId="209109D8" w14:textId="04BF9644"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95" w:history="1">
        <w:r w:rsidRPr="00E96285">
          <w:rPr>
            <w:rStyle w:val="Hyperlink"/>
            <w:noProof/>
          </w:rPr>
          <w:t>8.13</w:t>
        </w:r>
        <w:r>
          <w:rPr>
            <w:rFonts w:asciiTheme="minorHAnsi" w:eastAsiaTheme="minorEastAsia" w:hAnsiTheme="minorHAnsi" w:cstheme="minorBidi"/>
            <w:smallCaps w:val="0"/>
            <w:noProof/>
            <w:sz w:val="22"/>
            <w:szCs w:val="22"/>
          </w:rPr>
          <w:tab/>
        </w:r>
        <w:r w:rsidRPr="00E96285">
          <w:rPr>
            <w:rStyle w:val="Hyperlink"/>
            <w:noProof/>
          </w:rPr>
          <w:t>RULE – LAN Configuration Initialize (LCI)</w:t>
        </w:r>
        <w:r>
          <w:rPr>
            <w:noProof/>
            <w:webHidden/>
          </w:rPr>
          <w:tab/>
        </w:r>
        <w:r>
          <w:rPr>
            <w:noProof/>
            <w:webHidden/>
          </w:rPr>
          <w:fldChar w:fldCharType="begin"/>
        </w:r>
        <w:r>
          <w:rPr>
            <w:noProof/>
            <w:webHidden/>
          </w:rPr>
          <w:instrText xml:space="preserve"> PAGEREF _Toc137484795 \h </w:instrText>
        </w:r>
        <w:r>
          <w:rPr>
            <w:noProof/>
            <w:webHidden/>
          </w:rPr>
        </w:r>
        <w:r>
          <w:rPr>
            <w:noProof/>
            <w:webHidden/>
          </w:rPr>
          <w:fldChar w:fldCharType="separate"/>
        </w:r>
        <w:r>
          <w:rPr>
            <w:noProof/>
            <w:webHidden/>
          </w:rPr>
          <w:t>56</w:t>
        </w:r>
        <w:r>
          <w:rPr>
            <w:noProof/>
            <w:webHidden/>
          </w:rPr>
          <w:fldChar w:fldCharType="end"/>
        </w:r>
      </w:hyperlink>
    </w:p>
    <w:p w14:paraId="77336B66" w14:textId="319F6F10"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96" w:history="1">
        <w:r w:rsidRPr="00E96285">
          <w:rPr>
            <w:rStyle w:val="Hyperlink"/>
            <w:noProof/>
          </w:rPr>
          <w:t>8.13.1</w:t>
        </w:r>
        <w:r>
          <w:rPr>
            <w:rFonts w:asciiTheme="minorHAnsi" w:eastAsiaTheme="minorEastAsia" w:hAnsiTheme="minorHAnsi" w:cstheme="minorBidi"/>
            <w:iCs w:val="0"/>
            <w:noProof/>
            <w:sz w:val="22"/>
            <w:szCs w:val="22"/>
          </w:rPr>
          <w:tab/>
        </w:r>
        <w:r w:rsidRPr="00E96285">
          <w:rPr>
            <w:rStyle w:val="Hyperlink"/>
            <w:noProof/>
          </w:rPr>
          <w:t>Recommendation – LAN Configuration Initialize (LCI) Additional Settings</w:t>
        </w:r>
        <w:r>
          <w:rPr>
            <w:noProof/>
            <w:webHidden/>
          </w:rPr>
          <w:tab/>
        </w:r>
        <w:r>
          <w:rPr>
            <w:noProof/>
            <w:webHidden/>
          </w:rPr>
          <w:fldChar w:fldCharType="begin"/>
        </w:r>
        <w:r>
          <w:rPr>
            <w:noProof/>
            <w:webHidden/>
          </w:rPr>
          <w:instrText xml:space="preserve"> PAGEREF _Toc137484796 \h </w:instrText>
        </w:r>
        <w:r>
          <w:rPr>
            <w:noProof/>
            <w:webHidden/>
          </w:rPr>
        </w:r>
        <w:r>
          <w:rPr>
            <w:noProof/>
            <w:webHidden/>
          </w:rPr>
          <w:fldChar w:fldCharType="separate"/>
        </w:r>
        <w:r>
          <w:rPr>
            <w:noProof/>
            <w:webHidden/>
          </w:rPr>
          <w:t>57</w:t>
        </w:r>
        <w:r>
          <w:rPr>
            <w:noProof/>
            <w:webHidden/>
          </w:rPr>
          <w:fldChar w:fldCharType="end"/>
        </w:r>
      </w:hyperlink>
    </w:p>
    <w:p w14:paraId="0AAC1049" w14:textId="64C1E823" w:rsidR="00F03302" w:rsidRDefault="00F03302" w:rsidP="004F57AE">
      <w:pPr>
        <w:pStyle w:val="TOC1"/>
        <w:rPr>
          <w:rFonts w:asciiTheme="minorHAnsi" w:eastAsiaTheme="minorEastAsia" w:hAnsiTheme="minorHAnsi" w:cstheme="minorBidi"/>
          <w:noProof/>
          <w:sz w:val="22"/>
          <w:szCs w:val="22"/>
        </w:rPr>
      </w:pPr>
      <w:hyperlink w:anchor="_Toc137484797" w:history="1">
        <w:r w:rsidRPr="00E96285">
          <w:rPr>
            <w:rStyle w:val="Hyperlink"/>
            <w:noProof/>
          </w:rPr>
          <w:t>9</w:t>
        </w:r>
        <w:r>
          <w:rPr>
            <w:rFonts w:asciiTheme="minorHAnsi" w:eastAsiaTheme="minorEastAsia" w:hAnsiTheme="minorHAnsi" w:cstheme="minorBidi"/>
            <w:noProof/>
            <w:sz w:val="22"/>
            <w:szCs w:val="22"/>
          </w:rPr>
          <w:tab/>
        </w:r>
        <w:r w:rsidRPr="00E96285">
          <w:rPr>
            <w:rStyle w:val="Hyperlink"/>
            <w:noProof/>
          </w:rPr>
          <w:t>Web Interface</w:t>
        </w:r>
        <w:r>
          <w:rPr>
            <w:noProof/>
            <w:webHidden/>
          </w:rPr>
          <w:tab/>
        </w:r>
        <w:r>
          <w:rPr>
            <w:noProof/>
            <w:webHidden/>
          </w:rPr>
          <w:fldChar w:fldCharType="begin"/>
        </w:r>
        <w:r>
          <w:rPr>
            <w:noProof/>
            <w:webHidden/>
          </w:rPr>
          <w:instrText xml:space="preserve"> PAGEREF _Toc137484797 \h </w:instrText>
        </w:r>
        <w:r>
          <w:rPr>
            <w:noProof/>
            <w:webHidden/>
          </w:rPr>
        </w:r>
        <w:r>
          <w:rPr>
            <w:noProof/>
            <w:webHidden/>
          </w:rPr>
          <w:fldChar w:fldCharType="separate"/>
        </w:r>
        <w:r>
          <w:rPr>
            <w:noProof/>
            <w:webHidden/>
          </w:rPr>
          <w:t>58</w:t>
        </w:r>
        <w:r>
          <w:rPr>
            <w:noProof/>
            <w:webHidden/>
          </w:rPr>
          <w:fldChar w:fldCharType="end"/>
        </w:r>
      </w:hyperlink>
    </w:p>
    <w:p w14:paraId="05F9671D" w14:textId="167ACD2F"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98" w:history="1">
        <w:r w:rsidRPr="00E96285">
          <w:rPr>
            <w:rStyle w:val="Hyperlink"/>
            <w:noProof/>
          </w:rPr>
          <w:t>9.1</w:t>
        </w:r>
        <w:r>
          <w:rPr>
            <w:rFonts w:asciiTheme="minorHAnsi" w:eastAsiaTheme="minorEastAsia" w:hAnsiTheme="minorHAnsi" w:cstheme="minorBidi"/>
            <w:smallCaps w:val="0"/>
            <w:noProof/>
            <w:sz w:val="22"/>
            <w:szCs w:val="22"/>
          </w:rPr>
          <w:tab/>
        </w:r>
        <w:r w:rsidRPr="00E96285">
          <w:rPr>
            <w:rStyle w:val="Hyperlink"/>
            <w:noProof/>
          </w:rPr>
          <w:t>RULE – Web Pages Using W3C Compliant Browsers</w:t>
        </w:r>
        <w:r>
          <w:rPr>
            <w:noProof/>
            <w:webHidden/>
          </w:rPr>
          <w:tab/>
        </w:r>
        <w:r>
          <w:rPr>
            <w:noProof/>
            <w:webHidden/>
          </w:rPr>
          <w:fldChar w:fldCharType="begin"/>
        </w:r>
        <w:r>
          <w:rPr>
            <w:noProof/>
            <w:webHidden/>
          </w:rPr>
          <w:instrText xml:space="preserve"> PAGEREF _Toc137484798 \h </w:instrText>
        </w:r>
        <w:r>
          <w:rPr>
            <w:noProof/>
            <w:webHidden/>
          </w:rPr>
        </w:r>
        <w:r>
          <w:rPr>
            <w:noProof/>
            <w:webHidden/>
          </w:rPr>
          <w:fldChar w:fldCharType="separate"/>
        </w:r>
        <w:r>
          <w:rPr>
            <w:noProof/>
            <w:webHidden/>
          </w:rPr>
          <w:t>58</w:t>
        </w:r>
        <w:r>
          <w:rPr>
            <w:noProof/>
            <w:webHidden/>
          </w:rPr>
          <w:fldChar w:fldCharType="end"/>
        </w:r>
      </w:hyperlink>
    </w:p>
    <w:p w14:paraId="4BF5658D" w14:textId="73D045EC"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799" w:history="1">
        <w:r w:rsidRPr="00E96285">
          <w:rPr>
            <w:rStyle w:val="Hyperlink"/>
            <w:noProof/>
          </w:rPr>
          <w:t>9.1.1</w:t>
        </w:r>
        <w:r>
          <w:rPr>
            <w:rFonts w:asciiTheme="minorHAnsi" w:eastAsiaTheme="minorEastAsia" w:hAnsiTheme="minorHAnsi" w:cstheme="minorBidi"/>
            <w:iCs w:val="0"/>
            <w:noProof/>
            <w:sz w:val="22"/>
            <w:szCs w:val="22"/>
          </w:rPr>
          <w:tab/>
        </w:r>
        <w:r w:rsidRPr="00E96285">
          <w:rPr>
            <w:rStyle w:val="Hyperlink"/>
            <w:noProof/>
          </w:rPr>
          <w:t>Deprecated RULE – Protocol and Port Number</w:t>
        </w:r>
        <w:r>
          <w:rPr>
            <w:noProof/>
            <w:webHidden/>
          </w:rPr>
          <w:tab/>
        </w:r>
        <w:r>
          <w:rPr>
            <w:noProof/>
            <w:webHidden/>
          </w:rPr>
          <w:fldChar w:fldCharType="begin"/>
        </w:r>
        <w:r>
          <w:rPr>
            <w:noProof/>
            <w:webHidden/>
          </w:rPr>
          <w:instrText xml:space="preserve"> PAGEREF _Toc137484799 \h </w:instrText>
        </w:r>
        <w:r>
          <w:rPr>
            <w:noProof/>
            <w:webHidden/>
          </w:rPr>
        </w:r>
        <w:r>
          <w:rPr>
            <w:noProof/>
            <w:webHidden/>
          </w:rPr>
          <w:fldChar w:fldCharType="separate"/>
        </w:r>
        <w:r>
          <w:rPr>
            <w:noProof/>
            <w:webHidden/>
          </w:rPr>
          <w:t>58</w:t>
        </w:r>
        <w:r>
          <w:rPr>
            <w:noProof/>
            <w:webHidden/>
          </w:rPr>
          <w:fldChar w:fldCharType="end"/>
        </w:r>
      </w:hyperlink>
    </w:p>
    <w:p w14:paraId="2045BDE6" w14:textId="06A0F0B8"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00" w:history="1">
        <w:r w:rsidRPr="00E96285">
          <w:rPr>
            <w:rStyle w:val="Hyperlink"/>
            <w:noProof/>
          </w:rPr>
          <w:t>9.1.2</w:t>
        </w:r>
        <w:r>
          <w:rPr>
            <w:rFonts w:asciiTheme="minorHAnsi" w:eastAsiaTheme="minorEastAsia" w:hAnsiTheme="minorHAnsi" w:cstheme="minorBidi"/>
            <w:iCs w:val="0"/>
            <w:noProof/>
            <w:sz w:val="22"/>
            <w:szCs w:val="22"/>
          </w:rPr>
          <w:tab/>
        </w:r>
        <w:r w:rsidRPr="00E96285">
          <w:rPr>
            <w:rStyle w:val="Hyperlink"/>
            <w:bCs/>
            <w:noProof/>
          </w:rPr>
          <w:t>Deprecated in LXI Version 1.6 - see Rule 9.1.4</w:t>
        </w:r>
        <w:r w:rsidRPr="00E96285">
          <w:rPr>
            <w:rStyle w:val="Hyperlink"/>
            <w:noProof/>
          </w:rPr>
          <w:t>Recommendation – Web Server Root Document</w:t>
        </w:r>
        <w:r>
          <w:rPr>
            <w:noProof/>
            <w:webHidden/>
          </w:rPr>
          <w:tab/>
        </w:r>
        <w:r>
          <w:rPr>
            <w:noProof/>
            <w:webHidden/>
          </w:rPr>
          <w:fldChar w:fldCharType="begin"/>
        </w:r>
        <w:r>
          <w:rPr>
            <w:noProof/>
            <w:webHidden/>
          </w:rPr>
          <w:instrText xml:space="preserve"> PAGEREF _Toc137484800 \h </w:instrText>
        </w:r>
        <w:r>
          <w:rPr>
            <w:noProof/>
            <w:webHidden/>
          </w:rPr>
        </w:r>
        <w:r>
          <w:rPr>
            <w:noProof/>
            <w:webHidden/>
          </w:rPr>
          <w:fldChar w:fldCharType="separate"/>
        </w:r>
        <w:r>
          <w:rPr>
            <w:noProof/>
            <w:webHidden/>
          </w:rPr>
          <w:t>58</w:t>
        </w:r>
        <w:r>
          <w:rPr>
            <w:noProof/>
            <w:webHidden/>
          </w:rPr>
          <w:fldChar w:fldCharType="end"/>
        </w:r>
      </w:hyperlink>
    </w:p>
    <w:p w14:paraId="2E92D4B5" w14:textId="37D7789A"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01" w:history="1">
        <w:r w:rsidRPr="00E96285">
          <w:rPr>
            <w:rStyle w:val="Hyperlink"/>
            <w:noProof/>
          </w:rPr>
          <w:t>9.1.3</w:t>
        </w:r>
        <w:r>
          <w:rPr>
            <w:rFonts w:asciiTheme="minorHAnsi" w:eastAsiaTheme="minorEastAsia" w:hAnsiTheme="minorHAnsi" w:cstheme="minorBidi"/>
            <w:iCs w:val="0"/>
            <w:noProof/>
            <w:sz w:val="22"/>
            <w:szCs w:val="22"/>
          </w:rPr>
          <w:tab/>
        </w:r>
        <w:r w:rsidRPr="00E96285">
          <w:rPr>
            <w:rStyle w:val="Hyperlink"/>
            <w:noProof/>
          </w:rPr>
          <w:t>Recommendation – Implement HTTP/2.0</w:t>
        </w:r>
        <w:r>
          <w:rPr>
            <w:noProof/>
            <w:webHidden/>
          </w:rPr>
          <w:tab/>
        </w:r>
        <w:r>
          <w:rPr>
            <w:noProof/>
            <w:webHidden/>
          </w:rPr>
          <w:fldChar w:fldCharType="begin"/>
        </w:r>
        <w:r>
          <w:rPr>
            <w:noProof/>
            <w:webHidden/>
          </w:rPr>
          <w:instrText xml:space="preserve"> PAGEREF _Toc137484801 \h </w:instrText>
        </w:r>
        <w:r>
          <w:rPr>
            <w:noProof/>
            <w:webHidden/>
          </w:rPr>
        </w:r>
        <w:r>
          <w:rPr>
            <w:noProof/>
            <w:webHidden/>
          </w:rPr>
          <w:fldChar w:fldCharType="separate"/>
        </w:r>
        <w:r>
          <w:rPr>
            <w:noProof/>
            <w:webHidden/>
          </w:rPr>
          <w:t>58</w:t>
        </w:r>
        <w:r>
          <w:rPr>
            <w:noProof/>
            <w:webHidden/>
          </w:rPr>
          <w:fldChar w:fldCharType="end"/>
        </w:r>
      </w:hyperlink>
    </w:p>
    <w:p w14:paraId="51F6E76A" w14:textId="7E22485B"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02" w:history="1">
        <w:r w:rsidRPr="00E96285">
          <w:rPr>
            <w:rStyle w:val="Hyperlink"/>
            <w:noProof/>
          </w:rPr>
          <w:t>9.1.4</w:t>
        </w:r>
        <w:r>
          <w:rPr>
            <w:rFonts w:asciiTheme="minorHAnsi" w:eastAsiaTheme="minorEastAsia" w:hAnsiTheme="minorHAnsi" w:cstheme="minorBidi"/>
            <w:iCs w:val="0"/>
            <w:noProof/>
            <w:sz w:val="22"/>
            <w:szCs w:val="22"/>
          </w:rPr>
          <w:tab/>
        </w:r>
        <w:r w:rsidRPr="00E96285">
          <w:rPr>
            <w:rStyle w:val="Hyperlink"/>
            <w:noProof/>
          </w:rPr>
          <w:t>RULE – HTTP Transport and Port Number</w:t>
        </w:r>
        <w:r>
          <w:rPr>
            <w:noProof/>
            <w:webHidden/>
          </w:rPr>
          <w:tab/>
        </w:r>
        <w:r>
          <w:rPr>
            <w:noProof/>
            <w:webHidden/>
          </w:rPr>
          <w:fldChar w:fldCharType="begin"/>
        </w:r>
        <w:r>
          <w:rPr>
            <w:noProof/>
            <w:webHidden/>
          </w:rPr>
          <w:instrText xml:space="preserve"> PAGEREF _Toc137484802 \h </w:instrText>
        </w:r>
        <w:r>
          <w:rPr>
            <w:noProof/>
            <w:webHidden/>
          </w:rPr>
        </w:r>
        <w:r>
          <w:rPr>
            <w:noProof/>
            <w:webHidden/>
          </w:rPr>
          <w:fldChar w:fldCharType="separate"/>
        </w:r>
        <w:r>
          <w:rPr>
            <w:noProof/>
            <w:webHidden/>
          </w:rPr>
          <w:t>58</w:t>
        </w:r>
        <w:r>
          <w:rPr>
            <w:noProof/>
            <w:webHidden/>
          </w:rPr>
          <w:fldChar w:fldCharType="end"/>
        </w:r>
      </w:hyperlink>
    </w:p>
    <w:p w14:paraId="0818A82D" w14:textId="0B7BA0A8"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03" w:history="1">
        <w:r w:rsidRPr="00E96285">
          <w:rPr>
            <w:rStyle w:val="Hyperlink"/>
            <w:noProof/>
          </w:rPr>
          <w:t>9.1.5</w:t>
        </w:r>
        <w:r>
          <w:rPr>
            <w:rFonts w:asciiTheme="minorHAnsi" w:eastAsiaTheme="minorEastAsia" w:hAnsiTheme="minorHAnsi" w:cstheme="minorBidi"/>
            <w:iCs w:val="0"/>
            <w:noProof/>
            <w:sz w:val="22"/>
            <w:szCs w:val="22"/>
          </w:rPr>
          <w:tab/>
        </w:r>
        <w:r w:rsidRPr="00E96285">
          <w:rPr>
            <w:rStyle w:val="Hyperlink"/>
            <w:noProof/>
          </w:rPr>
          <w:t>Permission – To still allow HTTP Connections</w:t>
        </w:r>
        <w:r>
          <w:rPr>
            <w:noProof/>
            <w:webHidden/>
          </w:rPr>
          <w:tab/>
        </w:r>
        <w:r>
          <w:rPr>
            <w:noProof/>
            <w:webHidden/>
          </w:rPr>
          <w:fldChar w:fldCharType="begin"/>
        </w:r>
        <w:r>
          <w:rPr>
            <w:noProof/>
            <w:webHidden/>
          </w:rPr>
          <w:instrText xml:space="preserve"> PAGEREF _Toc137484803 \h </w:instrText>
        </w:r>
        <w:r>
          <w:rPr>
            <w:noProof/>
            <w:webHidden/>
          </w:rPr>
        </w:r>
        <w:r>
          <w:rPr>
            <w:noProof/>
            <w:webHidden/>
          </w:rPr>
          <w:fldChar w:fldCharType="separate"/>
        </w:r>
        <w:r>
          <w:rPr>
            <w:noProof/>
            <w:webHidden/>
          </w:rPr>
          <w:t>59</w:t>
        </w:r>
        <w:r>
          <w:rPr>
            <w:noProof/>
            <w:webHidden/>
          </w:rPr>
          <w:fldChar w:fldCharType="end"/>
        </w:r>
      </w:hyperlink>
    </w:p>
    <w:p w14:paraId="34F87195" w14:textId="2B6CF642"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04" w:history="1">
        <w:r w:rsidRPr="00E96285">
          <w:rPr>
            <w:rStyle w:val="Hyperlink"/>
            <w:noProof/>
          </w:rPr>
          <w:t>9.1.6</w:t>
        </w:r>
        <w:r>
          <w:rPr>
            <w:rFonts w:asciiTheme="minorHAnsi" w:eastAsiaTheme="minorEastAsia" w:hAnsiTheme="minorHAnsi" w:cstheme="minorBidi"/>
            <w:iCs w:val="0"/>
            <w:noProof/>
            <w:sz w:val="22"/>
            <w:szCs w:val="22"/>
          </w:rPr>
          <w:tab/>
        </w:r>
        <w:r w:rsidRPr="00E96285">
          <w:rPr>
            <w:rStyle w:val="Hyperlink"/>
            <w:noProof/>
          </w:rPr>
          <w:t>Recommendation – HTTPS X.509 Certificate Requirement</w:t>
        </w:r>
        <w:r>
          <w:rPr>
            <w:noProof/>
            <w:webHidden/>
          </w:rPr>
          <w:tab/>
        </w:r>
        <w:r>
          <w:rPr>
            <w:noProof/>
            <w:webHidden/>
          </w:rPr>
          <w:fldChar w:fldCharType="begin"/>
        </w:r>
        <w:r>
          <w:rPr>
            <w:noProof/>
            <w:webHidden/>
          </w:rPr>
          <w:instrText xml:space="preserve"> PAGEREF _Toc137484804 \h </w:instrText>
        </w:r>
        <w:r>
          <w:rPr>
            <w:noProof/>
            <w:webHidden/>
          </w:rPr>
        </w:r>
        <w:r>
          <w:rPr>
            <w:noProof/>
            <w:webHidden/>
          </w:rPr>
          <w:fldChar w:fldCharType="separate"/>
        </w:r>
        <w:r>
          <w:rPr>
            <w:noProof/>
            <w:webHidden/>
          </w:rPr>
          <w:t>59</w:t>
        </w:r>
        <w:r>
          <w:rPr>
            <w:noProof/>
            <w:webHidden/>
          </w:rPr>
          <w:fldChar w:fldCharType="end"/>
        </w:r>
      </w:hyperlink>
    </w:p>
    <w:p w14:paraId="3A2A338D" w14:textId="36EFC27B"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05" w:history="1">
        <w:r w:rsidRPr="00E96285">
          <w:rPr>
            <w:rStyle w:val="Hyperlink"/>
            <w:noProof/>
          </w:rPr>
          <w:t>9.1.7</w:t>
        </w:r>
        <w:r>
          <w:rPr>
            <w:rFonts w:asciiTheme="minorHAnsi" w:eastAsiaTheme="minorEastAsia" w:hAnsiTheme="minorHAnsi" w:cstheme="minorBidi"/>
            <w:iCs w:val="0"/>
            <w:noProof/>
            <w:sz w:val="22"/>
            <w:szCs w:val="22"/>
          </w:rPr>
          <w:tab/>
        </w:r>
        <w:r w:rsidRPr="00E96285">
          <w:rPr>
            <w:rStyle w:val="Hyperlink"/>
            <w:noProof/>
          </w:rPr>
          <w:t>Rule – Alias for Welcome Page</w:t>
        </w:r>
        <w:r>
          <w:rPr>
            <w:noProof/>
            <w:webHidden/>
          </w:rPr>
          <w:tab/>
        </w:r>
        <w:r>
          <w:rPr>
            <w:noProof/>
            <w:webHidden/>
          </w:rPr>
          <w:fldChar w:fldCharType="begin"/>
        </w:r>
        <w:r>
          <w:rPr>
            <w:noProof/>
            <w:webHidden/>
          </w:rPr>
          <w:instrText xml:space="preserve"> PAGEREF _Toc137484805 \h </w:instrText>
        </w:r>
        <w:r>
          <w:rPr>
            <w:noProof/>
            <w:webHidden/>
          </w:rPr>
        </w:r>
        <w:r>
          <w:rPr>
            <w:noProof/>
            <w:webHidden/>
          </w:rPr>
          <w:fldChar w:fldCharType="separate"/>
        </w:r>
        <w:r>
          <w:rPr>
            <w:noProof/>
            <w:webHidden/>
          </w:rPr>
          <w:t>59</w:t>
        </w:r>
        <w:r>
          <w:rPr>
            <w:noProof/>
            <w:webHidden/>
          </w:rPr>
          <w:fldChar w:fldCharType="end"/>
        </w:r>
      </w:hyperlink>
    </w:p>
    <w:p w14:paraId="00087A93" w14:textId="7F7F009B"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06" w:history="1">
        <w:r w:rsidRPr="00E96285">
          <w:rPr>
            <w:rStyle w:val="Hyperlink"/>
            <w:noProof/>
          </w:rPr>
          <w:t>9.2</w:t>
        </w:r>
        <w:r>
          <w:rPr>
            <w:rFonts w:asciiTheme="minorHAnsi" w:eastAsiaTheme="minorEastAsia" w:hAnsiTheme="minorHAnsi" w:cstheme="minorBidi"/>
            <w:smallCaps w:val="0"/>
            <w:noProof/>
            <w:sz w:val="22"/>
            <w:szCs w:val="22"/>
          </w:rPr>
          <w:tab/>
        </w:r>
        <w:r w:rsidRPr="00E96285">
          <w:rPr>
            <w:rStyle w:val="Hyperlink"/>
            <w:noProof/>
          </w:rPr>
          <w:t>RULE – Welcome Web Page Display Items</w:t>
        </w:r>
        <w:r>
          <w:rPr>
            <w:noProof/>
            <w:webHidden/>
          </w:rPr>
          <w:tab/>
        </w:r>
        <w:r>
          <w:rPr>
            <w:noProof/>
            <w:webHidden/>
          </w:rPr>
          <w:fldChar w:fldCharType="begin"/>
        </w:r>
        <w:r>
          <w:rPr>
            <w:noProof/>
            <w:webHidden/>
          </w:rPr>
          <w:instrText xml:space="preserve"> PAGEREF _Toc137484806 \h </w:instrText>
        </w:r>
        <w:r>
          <w:rPr>
            <w:noProof/>
            <w:webHidden/>
          </w:rPr>
        </w:r>
        <w:r>
          <w:rPr>
            <w:noProof/>
            <w:webHidden/>
          </w:rPr>
          <w:fldChar w:fldCharType="separate"/>
        </w:r>
        <w:r>
          <w:rPr>
            <w:noProof/>
            <w:webHidden/>
          </w:rPr>
          <w:t>59</w:t>
        </w:r>
        <w:r>
          <w:rPr>
            <w:noProof/>
            <w:webHidden/>
          </w:rPr>
          <w:fldChar w:fldCharType="end"/>
        </w:r>
      </w:hyperlink>
    </w:p>
    <w:p w14:paraId="6052FE6A" w14:textId="64B1E618"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07" w:history="1">
        <w:r w:rsidRPr="00E96285">
          <w:rPr>
            <w:rStyle w:val="Hyperlink"/>
            <w:noProof/>
          </w:rPr>
          <w:t>9.2.1</w:t>
        </w:r>
        <w:r>
          <w:rPr>
            <w:rFonts w:asciiTheme="minorHAnsi" w:eastAsiaTheme="minorEastAsia" w:hAnsiTheme="minorHAnsi" w:cstheme="minorBidi"/>
            <w:iCs w:val="0"/>
            <w:noProof/>
            <w:sz w:val="22"/>
            <w:szCs w:val="22"/>
          </w:rPr>
          <w:tab/>
        </w:r>
        <w:r w:rsidRPr="00E96285">
          <w:rPr>
            <w:rStyle w:val="Hyperlink"/>
            <w:noProof/>
          </w:rPr>
          <w:t>RULE – LXI Device Address String on Welcome Page</w:t>
        </w:r>
        <w:r>
          <w:rPr>
            <w:noProof/>
            <w:webHidden/>
          </w:rPr>
          <w:tab/>
        </w:r>
        <w:r>
          <w:rPr>
            <w:noProof/>
            <w:webHidden/>
          </w:rPr>
          <w:fldChar w:fldCharType="begin"/>
        </w:r>
        <w:r>
          <w:rPr>
            <w:noProof/>
            <w:webHidden/>
          </w:rPr>
          <w:instrText xml:space="preserve"> PAGEREF _Toc137484807 \h </w:instrText>
        </w:r>
        <w:r>
          <w:rPr>
            <w:noProof/>
            <w:webHidden/>
          </w:rPr>
        </w:r>
        <w:r>
          <w:rPr>
            <w:noProof/>
            <w:webHidden/>
          </w:rPr>
          <w:fldChar w:fldCharType="separate"/>
        </w:r>
        <w:r>
          <w:rPr>
            <w:noProof/>
            <w:webHidden/>
          </w:rPr>
          <w:t>60</w:t>
        </w:r>
        <w:r>
          <w:rPr>
            <w:noProof/>
            <w:webHidden/>
          </w:rPr>
          <w:fldChar w:fldCharType="end"/>
        </w:r>
      </w:hyperlink>
    </w:p>
    <w:p w14:paraId="6AF71E5E" w14:textId="0B065AA0"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08" w:history="1">
        <w:r w:rsidRPr="00E96285">
          <w:rPr>
            <w:rStyle w:val="Hyperlink"/>
            <w:noProof/>
          </w:rPr>
          <w:t>9.2.2</w:t>
        </w:r>
        <w:r>
          <w:rPr>
            <w:rFonts w:asciiTheme="minorHAnsi" w:eastAsiaTheme="minorEastAsia" w:hAnsiTheme="minorHAnsi" w:cstheme="minorBidi"/>
            <w:iCs w:val="0"/>
            <w:noProof/>
            <w:sz w:val="22"/>
            <w:szCs w:val="22"/>
          </w:rPr>
          <w:tab/>
        </w:r>
        <w:r w:rsidRPr="00E96285">
          <w:rPr>
            <w:rStyle w:val="Hyperlink"/>
            <w:noProof/>
          </w:rPr>
          <w:t>Recommendation – Web Page Title</w:t>
        </w:r>
        <w:r>
          <w:rPr>
            <w:noProof/>
            <w:webHidden/>
          </w:rPr>
          <w:tab/>
        </w:r>
        <w:r>
          <w:rPr>
            <w:noProof/>
            <w:webHidden/>
          </w:rPr>
          <w:fldChar w:fldCharType="begin"/>
        </w:r>
        <w:r>
          <w:rPr>
            <w:noProof/>
            <w:webHidden/>
          </w:rPr>
          <w:instrText xml:space="preserve"> PAGEREF _Toc137484808 \h </w:instrText>
        </w:r>
        <w:r>
          <w:rPr>
            <w:noProof/>
            <w:webHidden/>
          </w:rPr>
        </w:r>
        <w:r>
          <w:rPr>
            <w:noProof/>
            <w:webHidden/>
          </w:rPr>
          <w:fldChar w:fldCharType="separate"/>
        </w:r>
        <w:r>
          <w:rPr>
            <w:noProof/>
            <w:webHidden/>
          </w:rPr>
          <w:t>60</w:t>
        </w:r>
        <w:r>
          <w:rPr>
            <w:noProof/>
            <w:webHidden/>
          </w:rPr>
          <w:fldChar w:fldCharType="end"/>
        </w:r>
      </w:hyperlink>
    </w:p>
    <w:p w14:paraId="2554FF46" w14:textId="7FC02614"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09" w:history="1">
        <w:r w:rsidRPr="00E96285">
          <w:rPr>
            <w:rStyle w:val="Hyperlink"/>
            <w:noProof/>
          </w:rPr>
          <w:t>9.2.3</w:t>
        </w:r>
        <w:r>
          <w:rPr>
            <w:rFonts w:asciiTheme="minorHAnsi" w:eastAsiaTheme="minorEastAsia" w:hAnsiTheme="minorHAnsi" w:cstheme="minorBidi"/>
            <w:iCs w:val="0"/>
            <w:noProof/>
            <w:sz w:val="22"/>
            <w:szCs w:val="22"/>
          </w:rPr>
          <w:tab/>
        </w:r>
        <w:r w:rsidRPr="00E96285">
          <w:rPr>
            <w:rStyle w:val="Hyperlink"/>
            <w:noProof/>
          </w:rPr>
          <w:t>RULE – Actual Hostname Display</w:t>
        </w:r>
        <w:r>
          <w:rPr>
            <w:noProof/>
            <w:webHidden/>
          </w:rPr>
          <w:tab/>
        </w:r>
        <w:r>
          <w:rPr>
            <w:noProof/>
            <w:webHidden/>
          </w:rPr>
          <w:fldChar w:fldCharType="begin"/>
        </w:r>
        <w:r>
          <w:rPr>
            <w:noProof/>
            <w:webHidden/>
          </w:rPr>
          <w:instrText xml:space="preserve"> PAGEREF _Toc137484809 \h </w:instrText>
        </w:r>
        <w:r>
          <w:rPr>
            <w:noProof/>
            <w:webHidden/>
          </w:rPr>
        </w:r>
        <w:r>
          <w:rPr>
            <w:noProof/>
            <w:webHidden/>
          </w:rPr>
          <w:fldChar w:fldCharType="separate"/>
        </w:r>
        <w:r>
          <w:rPr>
            <w:noProof/>
            <w:webHidden/>
          </w:rPr>
          <w:t>60</w:t>
        </w:r>
        <w:r>
          <w:rPr>
            <w:noProof/>
            <w:webHidden/>
          </w:rPr>
          <w:fldChar w:fldCharType="end"/>
        </w:r>
      </w:hyperlink>
    </w:p>
    <w:p w14:paraId="48D1F579" w14:textId="7B473765"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10" w:history="1">
        <w:r w:rsidRPr="00E96285">
          <w:rPr>
            <w:rStyle w:val="Hyperlink"/>
            <w:noProof/>
          </w:rPr>
          <w:t>9.3</w:t>
        </w:r>
        <w:r>
          <w:rPr>
            <w:rFonts w:asciiTheme="minorHAnsi" w:eastAsiaTheme="minorEastAsia" w:hAnsiTheme="minorHAnsi" w:cstheme="minorBidi"/>
            <w:smallCaps w:val="0"/>
            <w:noProof/>
            <w:sz w:val="22"/>
            <w:szCs w:val="22"/>
          </w:rPr>
          <w:tab/>
        </w:r>
        <w:r w:rsidRPr="00E96285">
          <w:rPr>
            <w:rStyle w:val="Hyperlink"/>
            <w:noProof/>
          </w:rPr>
          <w:t>RULE – Device Identification Functionality on the Web Page</w:t>
        </w:r>
        <w:r>
          <w:rPr>
            <w:noProof/>
            <w:webHidden/>
          </w:rPr>
          <w:tab/>
        </w:r>
        <w:r>
          <w:rPr>
            <w:noProof/>
            <w:webHidden/>
          </w:rPr>
          <w:fldChar w:fldCharType="begin"/>
        </w:r>
        <w:r>
          <w:rPr>
            <w:noProof/>
            <w:webHidden/>
          </w:rPr>
          <w:instrText xml:space="preserve"> PAGEREF _Toc137484810 \h </w:instrText>
        </w:r>
        <w:r>
          <w:rPr>
            <w:noProof/>
            <w:webHidden/>
          </w:rPr>
        </w:r>
        <w:r>
          <w:rPr>
            <w:noProof/>
            <w:webHidden/>
          </w:rPr>
          <w:fldChar w:fldCharType="separate"/>
        </w:r>
        <w:r>
          <w:rPr>
            <w:noProof/>
            <w:webHidden/>
          </w:rPr>
          <w:t>62</w:t>
        </w:r>
        <w:r>
          <w:rPr>
            <w:noProof/>
            <w:webHidden/>
          </w:rPr>
          <w:fldChar w:fldCharType="end"/>
        </w:r>
      </w:hyperlink>
    </w:p>
    <w:p w14:paraId="39C30304" w14:textId="68753EC6"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11" w:history="1">
        <w:r w:rsidRPr="00E96285">
          <w:rPr>
            <w:rStyle w:val="Hyperlink"/>
            <w:noProof/>
          </w:rPr>
          <w:t>9.3.1</w:t>
        </w:r>
        <w:r>
          <w:rPr>
            <w:rFonts w:asciiTheme="minorHAnsi" w:eastAsiaTheme="minorEastAsia" w:hAnsiTheme="minorHAnsi" w:cstheme="minorBidi"/>
            <w:iCs w:val="0"/>
            <w:noProof/>
            <w:sz w:val="22"/>
            <w:szCs w:val="22"/>
          </w:rPr>
          <w:tab/>
        </w:r>
        <w:r w:rsidRPr="00E96285">
          <w:rPr>
            <w:rStyle w:val="Hyperlink"/>
            <w:noProof/>
          </w:rPr>
          <w:t>Permission – No password protection for device identification indicator</w:t>
        </w:r>
        <w:r>
          <w:rPr>
            <w:noProof/>
            <w:webHidden/>
          </w:rPr>
          <w:tab/>
        </w:r>
        <w:r>
          <w:rPr>
            <w:noProof/>
            <w:webHidden/>
          </w:rPr>
          <w:fldChar w:fldCharType="begin"/>
        </w:r>
        <w:r>
          <w:rPr>
            <w:noProof/>
            <w:webHidden/>
          </w:rPr>
          <w:instrText xml:space="preserve"> PAGEREF _Toc137484811 \h </w:instrText>
        </w:r>
        <w:r>
          <w:rPr>
            <w:noProof/>
            <w:webHidden/>
          </w:rPr>
        </w:r>
        <w:r>
          <w:rPr>
            <w:noProof/>
            <w:webHidden/>
          </w:rPr>
          <w:fldChar w:fldCharType="separate"/>
        </w:r>
        <w:r>
          <w:rPr>
            <w:noProof/>
            <w:webHidden/>
          </w:rPr>
          <w:t>62</w:t>
        </w:r>
        <w:r>
          <w:rPr>
            <w:noProof/>
            <w:webHidden/>
          </w:rPr>
          <w:fldChar w:fldCharType="end"/>
        </w:r>
      </w:hyperlink>
    </w:p>
    <w:p w14:paraId="0957850D" w14:textId="41120736"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12" w:history="1">
        <w:r w:rsidRPr="00E96285">
          <w:rPr>
            <w:rStyle w:val="Hyperlink"/>
            <w:noProof/>
          </w:rPr>
          <w:t>9.4</w:t>
        </w:r>
        <w:r>
          <w:rPr>
            <w:rFonts w:asciiTheme="minorHAnsi" w:eastAsiaTheme="minorEastAsia" w:hAnsiTheme="minorHAnsi" w:cstheme="minorBidi"/>
            <w:smallCaps w:val="0"/>
            <w:noProof/>
            <w:sz w:val="22"/>
            <w:szCs w:val="22"/>
          </w:rPr>
          <w:tab/>
        </w:r>
        <w:r w:rsidRPr="00E96285">
          <w:rPr>
            <w:rStyle w:val="Hyperlink"/>
            <w:noProof/>
          </w:rPr>
          <w:t>RULE – LAN and Sync Configuration Links on the Welcome Page</w:t>
        </w:r>
        <w:r>
          <w:rPr>
            <w:noProof/>
            <w:webHidden/>
          </w:rPr>
          <w:tab/>
        </w:r>
        <w:r>
          <w:rPr>
            <w:noProof/>
            <w:webHidden/>
          </w:rPr>
          <w:fldChar w:fldCharType="begin"/>
        </w:r>
        <w:r>
          <w:rPr>
            <w:noProof/>
            <w:webHidden/>
          </w:rPr>
          <w:instrText xml:space="preserve"> PAGEREF _Toc137484812 \h </w:instrText>
        </w:r>
        <w:r>
          <w:rPr>
            <w:noProof/>
            <w:webHidden/>
          </w:rPr>
        </w:r>
        <w:r>
          <w:rPr>
            <w:noProof/>
            <w:webHidden/>
          </w:rPr>
          <w:fldChar w:fldCharType="separate"/>
        </w:r>
        <w:r>
          <w:rPr>
            <w:noProof/>
            <w:webHidden/>
          </w:rPr>
          <w:t>62</w:t>
        </w:r>
        <w:r>
          <w:rPr>
            <w:noProof/>
            <w:webHidden/>
          </w:rPr>
          <w:fldChar w:fldCharType="end"/>
        </w:r>
      </w:hyperlink>
    </w:p>
    <w:p w14:paraId="7D97F9F8" w14:textId="57DF6A7B"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13" w:history="1">
        <w:r w:rsidRPr="00E96285">
          <w:rPr>
            <w:rStyle w:val="Hyperlink"/>
            <w:noProof/>
          </w:rPr>
          <w:t>9.4.1</w:t>
        </w:r>
        <w:r>
          <w:rPr>
            <w:rFonts w:asciiTheme="minorHAnsi" w:eastAsiaTheme="minorEastAsia" w:hAnsiTheme="minorHAnsi" w:cstheme="minorBidi"/>
            <w:iCs w:val="0"/>
            <w:noProof/>
            <w:sz w:val="22"/>
            <w:szCs w:val="22"/>
          </w:rPr>
          <w:tab/>
        </w:r>
        <w:r w:rsidRPr="00E96285">
          <w:rPr>
            <w:rStyle w:val="Hyperlink"/>
            <w:noProof/>
          </w:rPr>
          <w:t>Recommendation – Status Page Link on the Welcome Page</w:t>
        </w:r>
        <w:r>
          <w:rPr>
            <w:noProof/>
            <w:webHidden/>
          </w:rPr>
          <w:tab/>
        </w:r>
        <w:r>
          <w:rPr>
            <w:noProof/>
            <w:webHidden/>
          </w:rPr>
          <w:fldChar w:fldCharType="begin"/>
        </w:r>
        <w:r>
          <w:rPr>
            <w:noProof/>
            <w:webHidden/>
          </w:rPr>
          <w:instrText xml:space="preserve"> PAGEREF _Toc137484813 \h </w:instrText>
        </w:r>
        <w:r>
          <w:rPr>
            <w:noProof/>
            <w:webHidden/>
          </w:rPr>
        </w:r>
        <w:r>
          <w:rPr>
            <w:noProof/>
            <w:webHidden/>
          </w:rPr>
          <w:fldChar w:fldCharType="separate"/>
        </w:r>
        <w:r>
          <w:rPr>
            <w:noProof/>
            <w:webHidden/>
          </w:rPr>
          <w:t>63</w:t>
        </w:r>
        <w:r>
          <w:rPr>
            <w:noProof/>
            <w:webHidden/>
          </w:rPr>
          <w:fldChar w:fldCharType="end"/>
        </w:r>
      </w:hyperlink>
    </w:p>
    <w:p w14:paraId="4A5D8C6A" w14:textId="09F8783C"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14" w:history="1">
        <w:r w:rsidRPr="00E96285">
          <w:rPr>
            <w:rStyle w:val="Hyperlink"/>
            <w:noProof/>
          </w:rPr>
          <w:t>9.5</w:t>
        </w:r>
        <w:r>
          <w:rPr>
            <w:rFonts w:asciiTheme="minorHAnsi" w:eastAsiaTheme="minorEastAsia" w:hAnsiTheme="minorHAnsi" w:cstheme="minorBidi"/>
            <w:smallCaps w:val="0"/>
            <w:noProof/>
            <w:sz w:val="22"/>
            <w:szCs w:val="22"/>
          </w:rPr>
          <w:tab/>
        </w:r>
        <w:r w:rsidRPr="00E96285">
          <w:rPr>
            <w:rStyle w:val="Hyperlink"/>
            <w:noProof/>
          </w:rPr>
          <w:t>RULE – LAN Configuration Web Page Contents</w:t>
        </w:r>
        <w:r>
          <w:rPr>
            <w:noProof/>
            <w:webHidden/>
          </w:rPr>
          <w:tab/>
        </w:r>
        <w:r>
          <w:rPr>
            <w:noProof/>
            <w:webHidden/>
          </w:rPr>
          <w:fldChar w:fldCharType="begin"/>
        </w:r>
        <w:r>
          <w:rPr>
            <w:noProof/>
            <w:webHidden/>
          </w:rPr>
          <w:instrText xml:space="preserve"> PAGEREF _Toc137484814 \h </w:instrText>
        </w:r>
        <w:r>
          <w:rPr>
            <w:noProof/>
            <w:webHidden/>
          </w:rPr>
        </w:r>
        <w:r>
          <w:rPr>
            <w:noProof/>
            <w:webHidden/>
          </w:rPr>
          <w:fldChar w:fldCharType="separate"/>
        </w:r>
        <w:r>
          <w:rPr>
            <w:noProof/>
            <w:webHidden/>
          </w:rPr>
          <w:t>63</w:t>
        </w:r>
        <w:r>
          <w:rPr>
            <w:noProof/>
            <w:webHidden/>
          </w:rPr>
          <w:fldChar w:fldCharType="end"/>
        </w:r>
      </w:hyperlink>
    </w:p>
    <w:p w14:paraId="01E098F3" w14:textId="7285C07E"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15" w:history="1">
        <w:r w:rsidRPr="00E96285">
          <w:rPr>
            <w:rStyle w:val="Hyperlink"/>
            <w:noProof/>
          </w:rPr>
          <w:t>9.5.1</w:t>
        </w:r>
        <w:r>
          <w:rPr>
            <w:rFonts w:asciiTheme="minorHAnsi" w:eastAsiaTheme="minorEastAsia" w:hAnsiTheme="minorHAnsi" w:cstheme="minorBidi"/>
            <w:iCs w:val="0"/>
            <w:noProof/>
            <w:sz w:val="22"/>
            <w:szCs w:val="22"/>
          </w:rPr>
          <w:tab/>
        </w:r>
        <w:r w:rsidRPr="00E96285">
          <w:rPr>
            <w:rStyle w:val="Hyperlink"/>
            <w:noProof/>
          </w:rPr>
          <w:t>Recommendation – Default Description for LXI Device</w:t>
        </w:r>
        <w:r>
          <w:rPr>
            <w:noProof/>
            <w:webHidden/>
          </w:rPr>
          <w:tab/>
        </w:r>
        <w:r>
          <w:rPr>
            <w:noProof/>
            <w:webHidden/>
          </w:rPr>
          <w:fldChar w:fldCharType="begin"/>
        </w:r>
        <w:r>
          <w:rPr>
            <w:noProof/>
            <w:webHidden/>
          </w:rPr>
          <w:instrText xml:space="preserve"> PAGEREF _Toc137484815 \h </w:instrText>
        </w:r>
        <w:r>
          <w:rPr>
            <w:noProof/>
            <w:webHidden/>
          </w:rPr>
        </w:r>
        <w:r>
          <w:rPr>
            <w:noProof/>
            <w:webHidden/>
          </w:rPr>
          <w:fldChar w:fldCharType="separate"/>
        </w:r>
        <w:r>
          <w:rPr>
            <w:noProof/>
            <w:webHidden/>
          </w:rPr>
          <w:t>63</w:t>
        </w:r>
        <w:r>
          <w:rPr>
            <w:noProof/>
            <w:webHidden/>
          </w:rPr>
          <w:fldChar w:fldCharType="end"/>
        </w:r>
      </w:hyperlink>
    </w:p>
    <w:p w14:paraId="20585EF9" w14:textId="2A6CA525"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16" w:history="1">
        <w:r w:rsidRPr="00E96285">
          <w:rPr>
            <w:rStyle w:val="Hyperlink"/>
            <w:noProof/>
          </w:rPr>
          <w:t>9.5.2</w:t>
        </w:r>
        <w:r>
          <w:rPr>
            <w:rFonts w:asciiTheme="minorHAnsi" w:eastAsiaTheme="minorEastAsia" w:hAnsiTheme="minorHAnsi" w:cstheme="minorBidi"/>
            <w:iCs w:val="0"/>
            <w:noProof/>
            <w:sz w:val="22"/>
            <w:szCs w:val="22"/>
          </w:rPr>
          <w:tab/>
        </w:r>
        <w:r w:rsidRPr="00E96285">
          <w:rPr>
            <w:rStyle w:val="Hyperlink"/>
            <w:noProof/>
          </w:rPr>
          <w:t>Recommendation – Auto-Negotiate Enable/Disable Through Web Page</w:t>
        </w:r>
        <w:r>
          <w:rPr>
            <w:noProof/>
            <w:webHidden/>
          </w:rPr>
          <w:tab/>
        </w:r>
        <w:r>
          <w:rPr>
            <w:noProof/>
            <w:webHidden/>
          </w:rPr>
          <w:fldChar w:fldCharType="begin"/>
        </w:r>
        <w:r>
          <w:rPr>
            <w:noProof/>
            <w:webHidden/>
          </w:rPr>
          <w:instrText xml:space="preserve"> PAGEREF _Toc137484816 \h </w:instrText>
        </w:r>
        <w:r>
          <w:rPr>
            <w:noProof/>
            <w:webHidden/>
          </w:rPr>
        </w:r>
        <w:r>
          <w:rPr>
            <w:noProof/>
            <w:webHidden/>
          </w:rPr>
          <w:fldChar w:fldCharType="separate"/>
        </w:r>
        <w:r>
          <w:rPr>
            <w:noProof/>
            <w:webHidden/>
          </w:rPr>
          <w:t>63</w:t>
        </w:r>
        <w:r>
          <w:rPr>
            <w:noProof/>
            <w:webHidden/>
          </w:rPr>
          <w:fldChar w:fldCharType="end"/>
        </w:r>
      </w:hyperlink>
    </w:p>
    <w:p w14:paraId="79402EE1" w14:textId="413E13FF"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17" w:history="1">
        <w:r w:rsidRPr="00E96285">
          <w:rPr>
            <w:rStyle w:val="Hyperlink"/>
            <w:noProof/>
          </w:rPr>
          <w:t>9.5.3</w:t>
        </w:r>
        <w:r>
          <w:rPr>
            <w:rFonts w:asciiTheme="minorHAnsi" w:eastAsiaTheme="minorEastAsia" w:hAnsiTheme="minorHAnsi" w:cstheme="minorBidi"/>
            <w:iCs w:val="0"/>
            <w:noProof/>
            <w:sz w:val="22"/>
            <w:szCs w:val="22"/>
          </w:rPr>
          <w:tab/>
        </w:r>
        <w:r w:rsidRPr="00E96285">
          <w:rPr>
            <w:rStyle w:val="Hyperlink"/>
            <w:noProof/>
          </w:rPr>
          <w:t>Recommendation – Ping Enable/Disable Through Web Page</w:t>
        </w:r>
        <w:r>
          <w:rPr>
            <w:noProof/>
            <w:webHidden/>
          </w:rPr>
          <w:tab/>
        </w:r>
        <w:r>
          <w:rPr>
            <w:noProof/>
            <w:webHidden/>
          </w:rPr>
          <w:fldChar w:fldCharType="begin"/>
        </w:r>
        <w:r>
          <w:rPr>
            <w:noProof/>
            <w:webHidden/>
          </w:rPr>
          <w:instrText xml:space="preserve"> PAGEREF _Toc137484817 \h </w:instrText>
        </w:r>
        <w:r>
          <w:rPr>
            <w:noProof/>
            <w:webHidden/>
          </w:rPr>
        </w:r>
        <w:r>
          <w:rPr>
            <w:noProof/>
            <w:webHidden/>
          </w:rPr>
          <w:fldChar w:fldCharType="separate"/>
        </w:r>
        <w:r>
          <w:rPr>
            <w:noProof/>
            <w:webHidden/>
          </w:rPr>
          <w:t>63</w:t>
        </w:r>
        <w:r>
          <w:rPr>
            <w:noProof/>
            <w:webHidden/>
          </w:rPr>
          <w:fldChar w:fldCharType="end"/>
        </w:r>
      </w:hyperlink>
    </w:p>
    <w:p w14:paraId="2E5355F7" w14:textId="5199BB97"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18" w:history="1">
        <w:r w:rsidRPr="00E96285">
          <w:rPr>
            <w:rStyle w:val="Hyperlink"/>
            <w:noProof/>
          </w:rPr>
          <w:t>9.5.4</w:t>
        </w:r>
        <w:r>
          <w:rPr>
            <w:rFonts w:asciiTheme="minorHAnsi" w:eastAsiaTheme="minorEastAsia" w:hAnsiTheme="minorHAnsi" w:cstheme="minorBidi"/>
            <w:iCs w:val="0"/>
            <w:noProof/>
            <w:sz w:val="22"/>
            <w:szCs w:val="22"/>
          </w:rPr>
          <w:tab/>
        </w:r>
        <w:r w:rsidRPr="00E96285">
          <w:rPr>
            <w:rStyle w:val="Hyperlink"/>
            <w:noProof/>
          </w:rPr>
          <w:t>Permission – Other Information on the LAN Configuration Page</w:t>
        </w:r>
        <w:r>
          <w:rPr>
            <w:noProof/>
            <w:webHidden/>
          </w:rPr>
          <w:tab/>
        </w:r>
        <w:r>
          <w:rPr>
            <w:noProof/>
            <w:webHidden/>
          </w:rPr>
          <w:fldChar w:fldCharType="begin"/>
        </w:r>
        <w:r>
          <w:rPr>
            <w:noProof/>
            <w:webHidden/>
          </w:rPr>
          <w:instrText xml:space="preserve"> PAGEREF _Toc137484818 \h </w:instrText>
        </w:r>
        <w:r>
          <w:rPr>
            <w:noProof/>
            <w:webHidden/>
          </w:rPr>
        </w:r>
        <w:r>
          <w:rPr>
            <w:noProof/>
            <w:webHidden/>
          </w:rPr>
          <w:fldChar w:fldCharType="separate"/>
        </w:r>
        <w:r>
          <w:rPr>
            <w:noProof/>
            <w:webHidden/>
          </w:rPr>
          <w:t>63</w:t>
        </w:r>
        <w:r>
          <w:rPr>
            <w:noProof/>
            <w:webHidden/>
          </w:rPr>
          <w:fldChar w:fldCharType="end"/>
        </w:r>
      </w:hyperlink>
    </w:p>
    <w:p w14:paraId="4E15B1AE" w14:textId="78E01432"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19" w:history="1">
        <w:r w:rsidRPr="00E96285">
          <w:rPr>
            <w:rStyle w:val="Hyperlink"/>
            <w:noProof/>
          </w:rPr>
          <w:t>9.5.5</w:t>
        </w:r>
        <w:r>
          <w:rPr>
            <w:rFonts w:asciiTheme="minorHAnsi" w:eastAsiaTheme="minorEastAsia" w:hAnsiTheme="minorHAnsi" w:cstheme="minorBidi"/>
            <w:iCs w:val="0"/>
            <w:noProof/>
            <w:sz w:val="22"/>
            <w:szCs w:val="22"/>
          </w:rPr>
          <w:tab/>
        </w:r>
        <w:r w:rsidRPr="00E96285">
          <w:rPr>
            <w:rStyle w:val="Hyperlink"/>
            <w:noProof/>
          </w:rPr>
          <w:t>Permission – Disable Switch for LAN Configuration Page</w:t>
        </w:r>
        <w:r>
          <w:rPr>
            <w:noProof/>
            <w:webHidden/>
          </w:rPr>
          <w:tab/>
        </w:r>
        <w:r>
          <w:rPr>
            <w:noProof/>
            <w:webHidden/>
          </w:rPr>
          <w:fldChar w:fldCharType="begin"/>
        </w:r>
        <w:r>
          <w:rPr>
            <w:noProof/>
            <w:webHidden/>
          </w:rPr>
          <w:instrText xml:space="preserve"> PAGEREF _Toc137484819 \h </w:instrText>
        </w:r>
        <w:r>
          <w:rPr>
            <w:noProof/>
            <w:webHidden/>
          </w:rPr>
        </w:r>
        <w:r>
          <w:rPr>
            <w:noProof/>
            <w:webHidden/>
          </w:rPr>
          <w:fldChar w:fldCharType="separate"/>
        </w:r>
        <w:r>
          <w:rPr>
            <w:noProof/>
            <w:webHidden/>
          </w:rPr>
          <w:t>63</w:t>
        </w:r>
        <w:r>
          <w:rPr>
            <w:noProof/>
            <w:webHidden/>
          </w:rPr>
          <w:fldChar w:fldCharType="end"/>
        </w:r>
      </w:hyperlink>
    </w:p>
    <w:p w14:paraId="314E4EF5" w14:textId="64684C6E"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20" w:history="1">
        <w:r w:rsidRPr="00E96285">
          <w:rPr>
            <w:rStyle w:val="Hyperlink"/>
            <w:noProof/>
          </w:rPr>
          <w:t>9.5.6</w:t>
        </w:r>
        <w:r>
          <w:rPr>
            <w:rFonts w:asciiTheme="minorHAnsi" w:eastAsiaTheme="minorEastAsia" w:hAnsiTheme="minorHAnsi" w:cstheme="minorBidi"/>
            <w:iCs w:val="0"/>
            <w:noProof/>
            <w:sz w:val="22"/>
            <w:szCs w:val="22"/>
          </w:rPr>
          <w:tab/>
        </w:r>
        <w:r w:rsidRPr="00E96285">
          <w:rPr>
            <w:rStyle w:val="Hyperlink"/>
            <w:noProof/>
          </w:rPr>
          <w:t>Rule – mDNS Enable/Disable Through Web Page</w:t>
        </w:r>
        <w:r>
          <w:rPr>
            <w:noProof/>
            <w:webHidden/>
          </w:rPr>
          <w:tab/>
        </w:r>
        <w:r>
          <w:rPr>
            <w:noProof/>
            <w:webHidden/>
          </w:rPr>
          <w:fldChar w:fldCharType="begin"/>
        </w:r>
        <w:r>
          <w:rPr>
            <w:noProof/>
            <w:webHidden/>
          </w:rPr>
          <w:instrText xml:space="preserve"> PAGEREF _Toc137484820 \h </w:instrText>
        </w:r>
        <w:r>
          <w:rPr>
            <w:noProof/>
            <w:webHidden/>
          </w:rPr>
        </w:r>
        <w:r>
          <w:rPr>
            <w:noProof/>
            <w:webHidden/>
          </w:rPr>
          <w:fldChar w:fldCharType="separate"/>
        </w:r>
        <w:r>
          <w:rPr>
            <w:noProof/>
            <w:webHidden/>
          </w:rPr>
          <w:t>63</w:t>
        </w:r>
        <w:r>
          <w:rPr>
            <w:noProof/>
            <w:webHidden/>
          </w:rPr>
          <w:fldChar w:fldCharType="end"/>
        </w:r>
      </w:hyperlink>
    </w:p>
    <w:p w14:paraId="2437D251" w14:textId="058877A0"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21" w:history="1">
        <w:r w:rsidRPr="00E96285">
          <w:rPr>
            <w:rStyle w:val="Hyperlink"/>
            <w:noProof/>
          </w:rPr>
          <w:t>9.5.7</w:t>
        </w:r>
        <w:r>
          <w:rPr>
            <w:rFonts w:asciiTheme="minorHAnsi" w:eastAsiaTheme="minorEastAsia" w:hAnsiTheme="minorHAnsi" w:cstheme="minorBidi"/>
            <w:iCs w:val="0"/>
            <w:noProof/>
            <w:sz w:val="22"/>
            <w:szCs w:val="22"/>
          </w:rPr>
          <w:tab/>
        </w:r>
        <w:r w:rsidRPr="00E96285">
          <w:rPr>
            <w:rStyle w:val="Hyperlink"/>
            <w:noProof/>
          </w:rPr>
          <w:t>Rule – Reverting Hostname to Factory Default</w:t>
        </w:r>
        <w:r>
          <w:rPr>
            <w:noProof/>
            <w:webHidden/>
          </w:rPr>
          <w:tab/>
        </w:r>
        <w:r>
          <w:rPr>
            <w:noProof/>
            <w:webHidden/>
          </w:rPr>
          <w:fldChar w:fldCharType="begin"/>
        </w:r>
        <w:r>
          <w:rPr>
            <w:noProof/>
            <w:webHidden/>
          </w:rPr>
          <w:instrText xml:space="preserve"> PAGEREF _Toc137484821 \h </w:instrText>
        </w:r>
        <w:r>
          <w:rPr>
            <w:noProof/>
            <w:webHidden/>
          </w:rPr>
        </w:r>
        <w:r>
          <w:rPr>
            <w:noProof/>
            <w:webHidden/>
          </w:rPr>
          <w:fldChar w:fldCharType="separate"/>
        </w:r>
        <w:r>
          <w:rPr>
            <w:noProof/>
            <w:webHidden/>
          </w:rPr>
          <w:t>63</w:t>
        </w:r>
        <w:r>
          <w:rPr>
            <w:noProof/>
            <w:webHidden/>
          </w:rPr>
          <w:fldChar w:fldCharType="end"/>
        </w:r>
      </w:hyperlink>
    </w:p>
    <w:p w14:paraId="0C8C2194" w14:textId="5FDBC9A6"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22" w:history="1">
        <w:r w:rsidRPr="00E96285">
          <w:rPr>
            <w:rStyle w:val="Hyperlink"/>
            <w:noProof/>
          </w:rPr>
          <w:t>9.5.8</w:t>
        </w:r>
        <w:r>
          <w:rPr>
            <w:rFonts w:asciiTheme="minorHAnsi" w:eastAsiaTheme="minorEastAsia" w:hAnsiTheme="minorHAnsi" w:cstheme="minorBidi"/>
            <w:iCs w:val="0"/>
            <w:noProof/>
            <w:sz w:val="22"/>
            <w:szCs w:val="22"/>
          </w:rPr>
          <w:tab/>
        </w:r>
        <w:r w:rsidRPr="00E96285">
          <w:rPr>
            <w:rStyle w:val="Hyperlink"/>
            <w:noProof/>
          </w:rPr>
          <w:t>Rule – Reverting Device Description to Factory Default</w:t>
        </w:r>
        <w:r>
          <w:rPr>
            <w:noProof/>
            <w:webHidden/>
          </w:rPr>
          <w:tab/>
        </w:r>
        <w:r>
          <w:rPr>
            <w:noProof/>
            <w:webHidden/>
          </w:rPr>
          <w:fldChar w:fldCharType="begin"/>
        </w:r>
        <w:r>
          <w:rPr>
            <w:noProof/>
            <w:webHidden/>
          </w:rPr>
          <w:instrText xml:space="preserve"> PAGEREF _Toc137484822 \h </w:instrText>
        </w:r>
        <w:r>
          <w:rPr>
            <w:noProof/>
            <w:webHidden/>
          </w:rPr>
        </w:r>
        <w:r>
          <w:rPr>
            <w:noProof/>
            <w:webHidden/>
          </w:rPr>
          <w:fldChar w:fldCharType="separate"/>
        </w:r>
        <w:r>
          <w:rPr>
            <w:noProof/>
            <w:webHidden/>
          </w:rPr>
          <w:t>64</w:t>
        </w:r>
        <w:r>
          <w:rPr>
            <w:noProof/>
            <w:webHidden/>
          </w:rPr>
          <w:fldChar w:fldCharType="end"/>
        </w:r>
      </w:hyperlink>
    </w:p>
    <w:p w14:paraId="76F0EE6C" w14:textId="28D46631"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23" w:history="1">
        <w:r w:rsidRPr="00E96285">
          <w:rPr>
            <w:rStyle w:val="Hyperlink"/>
            <w:noProof/>
          </w:rPr>
          <w:t>9.6</w:t>
        </w:r>
        <w:r>
          <w:rPr>
            <w:rFonts w:asciiTheme="minorHAnsi" w:eastAsiaTheme="minorEastAsia" w:hAnsiTheme="minorHAnsi" w:cstheme="minorBidi"/>
            <w:smallCaps w:val="0"/>
            <w:noProof/>
            <w:sz w:val="22"/>
            <w:szCs w:val="22"/>
          </w:rPr>
          <w:tab/>
        </w:r>
        <w:r w:rsidRPr="00E96285">
          <w:rPr>
            <w:rStyle w:val="Hyperlink"/>
            <w:noProof/>
          </w:rPr>
          <w:t>RULE – Sync Configuration Web Page Contents</w:t>
        </w:r>
        <w:r>
          <w:rPr>
            <w:noProof/>
            <w:webHidden/>
          </w:rPr>
          <w:tab/>
        </w:r>
        <w:r>
          <w:rPr>
            <w:noProof/>
            <w:webHidden/>
          </w:rPr>
          <w:fldChar w:fldCharType="begin"/>
        </w:r>
        <w:r>
          <w:rPr>
            <w:noProof/>
            <w:webHidden/>
          </w:rPr>
          <w:instrText xml:space="preserve"> PAGEREF _Toc137484823 \h </w:instrText>
        </w:r>
        <w:r>
          <w:rPr>
            <w:noProof/>
            <w:webHidden/>
          </w:rPr>
        </w:r>
        <w:r>
          <w:rPr>
            <w:noProof/>
            <w:webHidden/>
          </w:rPr>
          <w:fldChar w:fldCharType="separate"/>
        </w:r>
        <w:r>
          <w:rPr>
            <w:noProof/>
            <w:webHidden/>
          </w:rPr>
          <w:t>65</w:t>
        </w:r>
        <w:r>
          <w:rPr>
            <w:noProof/>
            <w:webHidden/>
          </w:rPr>
          <w:fldChar w:fldCharType="end"/>
        </w:r>
      </w:hyperlink>
    </w:p>
    <w:p w14:paraId="13F7A644" w14:textId="1AB1A0EA"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24" w:history="1">
        <w:r w:rsidRPr="00E96285">
          <w:rPr>
            <w:rStyle w:val="Hyperlink"/>
            <w:noProof/>
          </w:rPr>
          <w:t>9.7</w:t>
        </w:r>
        <w:r>
          <w:rPr>
            <w:rFonts w:asciiTheme="minorHAnsi" w:eastAsiaTheme="minorEastAsia" w:hAnsiTheme="minorHAnsi" w:cstheme="minorBidi"/>
            <w:smallCaps w:val="0"/>
            <w:noProof/>
            <w:sz w:val="22"/>
            <w:szCs w:val="22"/>
          </w:rPr>
          <w:tab/>
        </w:r>
        <w:r w:rsidRPr="00E96285">
          <w:rPr>
            <w:rStyle w:val="Hyperlink"/>
            <w:noProof/>
          </w:rPr>
          <w:t>Deprecated Recommendation – Status Web Page Contents</w:t>
        </w:r>
        <w:r>
          <w:rPr>
            <w:noProof/>
            <w:webHidden/>
          </w:rPr>
          <w:tab/>
        </w:r>
        <w:r>
          <w:rPr>
            <w:noProof/>
            <w:webHidden/>
          </w:rPr>
          <w:fldChar w:fldCharType="begin"/>
        </w:r>
        <w:r>
          <w:rPr>
            <w:noProof/>
            <w:webHidden/>
          </w:rPr>
          <w:instrText xml:space="preserve"> PAGEREF _Toc137484824 \h </w:instrText>
        </w:r>
        <w:r>
          <w:rPr>
            <w:noProof/>
            <w:webHidden/>
          </w:rPr>
        </w:r>
        <w:r>
          <w:rPr>
            <w:noProof/>
            <w:webHidden/>
          </w:rPr>
          <w:fldChar w:fldCharType="separate"/>
        </w:r>
        <w:r>
          <w:rPr>
            <w:noProof/>
            <w:webHidden/>
          </w:rPr>
          <w:t>65</w:t>
        </w:r>
        <w:r>
          <w:rPr>
            <w:noProof/>
            <w:webHidden/>
          </w:rPr>
          <w:fldChar w:fldCharType="end"/>
        </w:r>
      </w:hyperlink>
    </w:p>
    <w:p w14:paraId="1EB22A17" w14:textId="4CCD9207"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25" w:history="1">
        <w:r w:rsidRPr="00E96285">
          <w:rPr>
            <w:rStyle w:val="Hyperlink"/>
            <w:noProof/>
          </w:rPr>
          <w:t>9.8</w:t>
        </w:r>
        <w:r>
          <w:rPr>
            <w:rFonts w:asciiTheme="minorHAnsi" w:eastAsiaTheme="minorEastAsia" w:hAnsiTheme="minorHAnsi" w:cstheme="minorBidi"/>
            <w:smallCaps w:val="0"/>
            <w:noProof/>
            <w:sz w:val="22"/>
            <w:szCs w:val="22"/>
          </w:rPr>
          <w:tab/>
        </w:r>
        <w:r w:rsidRPr="00E96285">
          <w:rPr>
            <w:rStyle w:val="Hyperlink"/>
            <w:noProof/>
          </w:rPr>
          <w:t>RULE – Web Page Password Protection</w:t>
        </w:r>
        <w:r>
          <w:rPr>
            <w:noProof/>
            <w:webHidden/>
          </w:rPr>
          <w:tab/>
        </w:r>
        <w:r>
          <w:rPr>
            <w:noProof/>
            <w:webHidden/>
          </w:rPr>
          <w:fldChar w:fldCharType="begin"/>
        </w:r>
        <w:r>
          <w:rPr>
            <w:noProof/>
            <w:webHidden/>
          </w:rPr>
          <w:instrText xml:space="preserve"> PAGEREF _Toc137484825 \h </w:instrText>
        </w:r>
        <w:r>
          <w:rPr>
            <w:noProof/>
            <w:webHidden/>
          </w:rPr>
        </w:r>
        <w:r>
          <w:rPr>
            <w:noProof/>
            <w:webHidden/>
          </w:rPr>
          <w:fldChar w:fldCharType="separate"/>
        </w:r>
        <w:r>
          <w:rPr>
            <w:noProof/>
            <w:webHidden/>
          </w:rPr>
          <w:t>65</w:t>
        </w:r>
        <w:r>
          <w:rPr>
            <w:noProof/>
            <w:webHidden/>
          </w:rPr>
          <w:fldChar w:fldCharType="end"/>
        </w:r>
      </w:hyperlink>
    </w:p>
    <w:p w14:paraId="34056E5A" w14:textId="3554B1C3"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26" w:history="1">
        <w:r w:rsidRPr="00E96285">
          <w:rPr>
            <w:rStyle w:val="Hyperlink"/>
            <w:noProof/>
          </w:rPr>
          <w:t>9.8.1</w:t>
        </w:r>
        <w:r>
          <w:rPr>
            <w:rFonts w:asciiTheme="minorHAnsi" w:eastAsiaTheme="minorEastAsia" w:hAnsiTheme="minorHAnsi" w:cstheme="minorBidi"/>
            <w:iCs w:val="0"/>
            <w:noProof/>
            <w:sz w:val="22"/>
            <w:szCs w:val="22"/>
          </w:rPr>
          <w:tab/>
        </w:r>
        <w:r w:rsidRPr="00E96285">
          <w:rPr>
            <w:rStyle w:val="Hyperlink"/>
            <w:noProof/>
          </w:rPr>
          <w:t>Revoked Permission – Blank password</w:t>
        </w:r>
        <w:r>
          <w:rPr>
            <w:noProof/>
            <w:webHidden/>
          </w:rPr>
          <w:tab/>
        </w:r>
        <w:r>
          <w:rPr>
            <w:noProof/>
            <w:webHidden/>
          </w:rPr>
          <w:fldChar w:fldCharType="begin"/>
        </w:r>
        <w:r>
          <w:rPr>
            <w:noProof/>
            <w:webHidden/>
          </w:rPr>
          <w:instrText xml:space="preserve"> PAGEREF _Toc137484826 \h </w:instrText>
        </w:r>
        <w:r>
          <w:rPr>
            <w:noProof/>
            <w:webHidden/>
          </w:rPr>
        </w:r>
        <w:r>
          <w:rPr>
            <w:noProof/>
            <w:webHidden/>
          </w:rPr>
          <w:fldChar w:fldCharType="separate"/>
        </w:r>
        <w:r>
          <w:rPr>
            <w:noProof/>
            <w:webHidden/>
          </w:rPr>
          <w:t>65</w:t>
        </w:r>
        <w:r>
          <w:rPr>
            <w:noProof/>
            <w:webHidden/>
          </w:rPr>
          <w:fldChar w:fldCharType="end"/>
        </w:r>
      </w:hyperlink>
    </w:p>
    <w:p w14:paraId="4F673CCC" w14:textId="7E32BF45"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27" w:history="1">
        <w:r w:rsidRPr="00E96285">
          <w:rPr>
            <w:rStyle w:val="Hyperlink"/>
            <w:noProof/>
          </w:rPr>
          <w:t>9.9</w:t>
        </w:r>
        <w:r>
          <w:rPr>
            <w:rFonts w:asciiTheme="minorHAnsi" w:eastAsiaTheme="minorEastAsia" w:hAnsiTheme="minorHAnsi" w:cstheme="minorBidi"/>
            <w:smallCaps w:val="0"/>
            <w:noProof/>
            <w:sz w:val="22"/>
            <w:szCs w:val="22"/>
          </w:rPr>
          <w:tab/>
        </w:r>
        <w:r w:rsidRPr="00E96285">
          <w:rPr>
            <w:rStyle w:val="Hyperlink"/>
            <w:noProof/>
          </w:rPr>
          <w:t>RULE – LXI Logo</w:t>
        </w:r>
        <w:r>
          <w:rPr>
            <w:noProof/>
            <w:webHidden/>
          </w:rPr>
          <w:tab/>
        </w:r>
        <w:r>
          <w:rPr>
            <w:noProof/>
            <w:webHidden/>
          </w:rPr>
          <w:fldChar w:fldCharType="begin"/>
        </w:r>
        <w:r>
          <w:rPr>
            <w:noProof/>
            <w:webHidden/>
          </w:rPr>
          <w:instrText xml:space="preserve"> PAGEREF _Toc137484827 \h </w:instrText>
        </w:r>
        <w:r>
          <w:rPr>
            <w:noProof/>
            <w:webHidden/>
          </w:rPr>
        </w:r>
        <w:r>
          <w:rPr>
            <w:noProof/>
            <w:webHidden/>
          </w:rPr>
          <w:fldChar w:fldCharType="separate"/>
        </w:r>
        <w:r>
          <w:rPr>
            <w:noProof/>
            <w:webHidden/>
          </w:rPr>
          <w:t>65</w:t>
        </w:r>
        <w:r>
          <w:rPr>
            <w:noProof/>
            <w:webHidden/>
          </w:rPr>
          <w:fldChar w:fldCharType="end"/>
        </w:r>
      </w:hyperlink>
    </w:p>
    <w:p w14:paraId="4694509A" w14:textId="3225AA7B"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28" w:history="1">
        <w:r w:rsidRPr="00E96285">
          <w:rPr>
            <w:rStyle w:val="Hyperlink"/>
            <w:noProof/>
          </w:rPr>
          <w:t>9.10</w:t>
        </w:r>
        <w:r>
          <w:rPr>
            <w:rFonts w:asciiTheme="minorHAnsi" w:eastAsiaTheme="minorEastAsia" w:hAnsiTheme="minorHAnsi" w:cstheme="minorBidi"/>
            <w:smallCaps w:val="0"/>
            <w:noProof/>
            <w:sz w:val="22"/>
            <w:szCs w:val="22"/>
          </w:rPr>
          <w:tab/>
        </w:r>
        <w:r w:rsidRPr="00E96285">
          <w:rPr>
            <w:rStyle w:val="Hyperlink"/>
            <w:noProof/>
          </w:rPr>
          <w:t>Recommendation – LXI Web Interface Example</w:t>
        </w:r>
        <w:r>
          <w:rPr>
            <w:noProof/>
            <w:webHidden/>
          </w:rPr>
          <w:tab/>
        </w:r>
        <w:r>
          <w:rPr>
            <w:noProof/>
            <w:webHidden/>
          </w:rPr>
          <w:fldChar w:fldCharType="begin"/>
        </w:r>
        <w:r>
          <w:rPr>
            <w:noProof/>
            <w:webHidden/>
          </w:rPr>
          <w:instrText xml:space="preserve"> PAGEREF _Toc137484828 \h </w:instrText>
        </w:r>
        <w:r>
          <w:rPr>
            <w:noProof/>
            <w:webHidden/>
          </w:rPr>
        </w:r>
        <w:r>
          <w:rPr>
            <w:noProof/>
            <w:webHidden/>
          </w:rPr>
          <w:fldChar w:fldCharType="separate"/>
        </w:r>
        <w:r>
          <w:rPr>
            <w:noProof/>
            <w:webHidden/>
          </w:rPr>
          <w:t>65</w:t>
        </w:r>
        <w:r>
          <w:rPr>
            <w:noProof/>
            <w:webHidden/>
          </w:rPr>
          <w:fldChar w:fldCharType="end"/>
        </w:r>
      </w:hyperlink>
    </w:p>
    <w:p w14:paraId="42E4EC67" w14:textId="4C801D8C"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29" w:history="1">
        <w:r w:rsidRPr="00E96285">
          <w:rPr>
            <w:rStyle w:val="Hyperlink"/>
            <w:noProof/>
          </w:rPr>
          <w:t>9.11</w:t>
        </w:r>
        <w:r>
          <w:rPr>
            <w:rFonts w:asciiTheme="minorHAnsi" w:eastAsiaTheme="minorEastAsia" w:hAnsiTheme="minorHAnsi" w:cstheme="minorBidi"/>
            <w:smallCaps w:val="0"/>
            <w:noProof/>
            <w:sz w:val="22"/>
            <w:szCs w:val="22"/>
          </w:rPr>
          <w:tab/>
        </w:r>
        <w:r w:rsidRPr="00E96285">
          <w:rPr>
            <w:rStyle w:val="Hyperlink"/>
            <w:noProof/>
          </w:rPr>
          <w:t>Recommendation – LXI Device Control Using Web Page</w:t>
        </w:r>
        <w:r>
          <w:rPr>
            <w:noProof/>
            <w:webHidden/>
          </w:rPr>
          <w:tab/>
        </w:r>
        <w:r>
          <w:rPr>
            <w:noProof/>
            <w:webHidden/>
          </w:rPr>
          <w:fldChar w:fldCharType="begin"/>
        </w:r>
        <w:r>
          <w:rPr>
            <w:noProof/>
            <w:webHidden/>
          </w:rPr>
          <w:instrText xml:space="preserve"> PAGEREF _Toc137484829 \h </w:instrText>
        </w:r>
        <w:r>
          <w:rPr>
            <w:noProof/>
            <w:webHidden/>
          </w:rPr>
        </w:r>
        <w:r>
          <w:rPr>
            <w:noProof/>
            <w:webHidden/>
          </w:rPr>
          <w:fldChar w:fldCharType="separate"/>
        </w:r>
        <w:r>
          <w:rPr>
            <w:noProof/>
            <w:webHidden/>
          </w:rPr>
          <w:t>65</w:t>
        </w:r>
        <w:r>
          <w:rPr>
            <w:noProof/>
            <w:webHidden/>
          </w:rPr>
          <w:fldChar w:fldCharType="end"/>
        </w:r>
      </w:hyperlink>
    </w:p>
    <w:p w14:paraId="634DF7B1" w14:textId="3E5B95B7"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30" w:history="1">
        <w:r w:rsidRPr="00E96285">
          <w:rPr>
            <w:rStyle w:val="Hyperlink"/>
            <w:noProof/>
          </w:rPr>
          <w:t>9.12</w:t>
        </w:r>
        <w:r>
          <w:rPr>
            <w:rFonts w:asciiTheme="minorHAnsi" w:eastAsiaTheme="minorEastAsia" w:hAnsiTheme="minorHAnsi" w:cstheme="minorBidi"/>
            <w:smallCaps w:val="0"/>
            <w:noProof/>
            <w:sz w:val="22"/>
            <w:szCs w:val="22"/>
          </w:rPr>
          <w:tab/>
        </w:r>
        <w:r w:rsidRPr="00E96285">
          <w:rPr>
            <w:rStyle w:val="Hyperlink"/>
            <w:noProof/>
          </w:rPr>
          <w:t>Recommendation – Software/Firmware Upgrade Using Web Interface</w:t>
        </w:r>
        <w:r>
          <w:rPr>
            <w:noProof/>
            <w:webHidden/>
          </w:rPr>
          <w:tab/>
        </w:r>
        <w:r>
          <w:rPr>
            <w:noProof/>
            <w:webHidden/>
          </w:rPr>
          <w:fldChar w:fldCharType="begin"/>
        </w:r>
        <w:r>
          <w:rPr>
            <w:noProof/>
            <w:webHidden/>
          </w:rPr>
          <w:instrText xml:space="preserve"> PAGEREF _Toc137484830 \h </w:instrText>
        </w:r>
        <w:r>
          <w:rPr>
            <w:noProof/>
            <w:webHidden/>
          </w:rPr>
        </w:r>
        <w:r>
          <w:rPr>
            <w:noProof/>
            <w:webHidden/>
          </w:rPr>
          <w:fldChar w:fldCharType="separate"/>
        </w:r>
        <w:r>
          <w:rPr>
            <w:noProof/>
            <w:webHidden/>
          </w:rPr>
          <w:t>66</w:t>
        </w:r>
        <w:r>
          <w:rPr>
            <w:noProof/>
            <w:webHidden/>
          </w:rPr>
          <w:fldChar w:fldCharType="end"/>
        </w:r>
      </w:hyperlink>
    </w:p>
    <w:p w14:paraId="41243E0E" w14:textId="093AAAB0"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31" w:history="1">
        <w:r w:rsidRPr="00E96285">
          <w:rPr>
            <w:rStyle w:val="Hyperlink"/>
            <w:noProof/>
          </w:rPr>
          <w:t>9.13</w:t>
        </w:r>
        <w:r>
          <w:rPr>
            <w:rFonts w:asciiTheme="minorHAnsi" w:eastAsiaTheme="minorEastAsia" w:hAnsiTheme="minorHAnsi" w:cstheme="minorBidi"/>
            <w:smallCaps w:val="0"/>
            <w:noProof/>
            <w:sz w:val="22"/>
            <w:szCs w:val="22"/>
          </w:rPr>
          <w:tab/>
        </w:r>
        <w:r w:rsidRPr="00E96285">
          <w:rPr>
            <w:rStyle w:val="Hyperlink"/>
            <w:noProof/>
          </w:rPr>
          <w:t>Recommendation – LXI Glossary</w:t>
        </w:r>
        <w:r>
          <w:rPr>
            <w:noProof/>
            <w:webHidden/>
          </w:rPr>
          <w:tab/>
        </w:r>
        <w:r>
          <w:rPr>
            <w:noProof/>
            <w:webHidden/>
          </w:rPr>
          <w:fldChar w:fldCharType="begin"/>
        </w:r>
        <w:r>
          <w:rPr>
            <w:noProof/>
            <w:webHidden/>
          </w:rPr>
          <w:instrText xml:space="preserve"> PAGEREF _Toc137484831 \h </w:instrText>
        </w:r>
        <w:r>
          <w:rPr>
            <w:noProof/>
            <w:webHidden/>
          </w:rPr>
        </w:r>
        <w:r>
          <w:rPr>
            <w:noProof/>
            <w:webHidden/>
          </w:rPr>
          <w:fldChar w:fldCharType="separate"/>
        </w:r>
        <w:r>
          <w:rPr>
            <w:noProof/>
            <w:webHidden/>
          </w:rPr>
          <w:t>66</w:t>
        </w:r>
        <w:r>
          <w:rPr>
            <w:noProof/>
            <w:webHidden/>
          </w:rPr>
          <w:fldChar w:fldCharType="end"/>
        </w:r>
      </w:hyperlink>
    </w:p>
    <w:p w14:paraId="266D897C" w14:textId="142AE03F"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32" w:history="1">
        <w:r w:rsidRPr="00E96285">
          <w:rPr>
            <w:rStyle w:val="Hyperlink"/>
            <w:noProof/>
          </w:rPr>
          <w:t>9.14</w:t>
        </w:r>
        <w:r>
          <w:rPr>
            <w:rFonts w:asciiTheme="minorHAnsi" w:eastAsiaTheme="minorEastAsia" w:hAnsiTheme="minorHAnsi" w:cstheme="minorBidi"/>
            <w:smallCaps w:val="0"/>
            <w:noProof/>
            <w:sz w:val="22"/>
            <w:szCs w:val="22"/>
          </w:rPr>
          <w:tab/>
        </w:r>
        <w:r w:rsidRPr="00E96285">
          <w:rPr>
            <w:rStyle w:val="Hyperlink"/>
            <w:noProof/>
          </w:rPr>
          <w:t>RULE – All URLs Beginning With “LXI” Are Reserved by the LXI Consortium</w:t>
        </w:r>
        <w:r>
          <w:rPr>
            <w:noProof/>
            <w:webHidden/>
          </w:rPr>
          <w:tab/>
        </w:r>
        <w:r>
          <w:rPr>
            <w:noProof/>
            <w:webHidden/>
          </w:rPr>
          <w:fldChar w:fldCharType="begin"/>
        </w:r>
        <w:r>
          <w:rPr>
            <w:noProof/>
            <w:webHidden/>
          </w:rPr>
          <w:instrText xml:space="preserve"> PAGEREF _Toc137484832 \h </w:instrText>
        </w:r>
        <w:r>
          <w:rPr>
            <w:noProof/>
            <w:webHidden/>
          </w:rPr>
        </w:r>
        <w:r>
          <w:rPr>
            <w:noProof/>
            <w:webHidden/>
          </w:rPr>
          <w:fldChar w:fldCharType="separate"/>
        </w:r>
        <w:r>
          <w:rPr>
            <w:noProof/>
            <w:webHidden/>
          </w:rPr>
          <w:t>66</w:t>
        </w:r>
        <w:r>
          <w:rPr>
            <w:noProof/>
            <w:webHidden/>
          </w:rPr>
          <w:fldChar w:fldCharType="end"/>
        </w:r>
      </w:hyperlink>
    </w:p>
    <w:p w14:paraId="53403130" w14:textId="1A0C8B90" w:rsidR="00F03302" w:rsidRDefault="00F03302" w:rsidP="004F57AE">
      <w:pPr>
        <w:pStyle w:val="TOC1"/>
        <w:rPr>
          <w:rFonts w:asciiTheme="minorHAnsi" w:eastAsiaTheme="minorEastAsia" w:hAnsiTheme="minorHAnsi" w:cstheme="minorBidi"/>
          <w:noProof/>
          <w:sz w:val="22"/>
          <w:szCs w:val="22"/>
        </w:rPr>
      </w:pPr>
      <w:hyperlink w:anchor="_Toc137484833" w:history="1">
        <w:r w:rsidRPr="00E96285">
          <w:rPr>
            <w:rStyle w:val="Hyperlink"/>
            <w:noProof/>
          </w:rPr>
          <w:t>10</w:t>
        </w:r>
        <w:r>
          <w:rPr>
            <w:rFonts w:asciiTheme="minorHAnsi" w:eastAsiaTheme="minorEastAsia" w:hAnsiTheme="minorHAnsi" w:cstheme="minorBidi"/>
            <w:noProof/>
            <w:sz w:val="22"/>
            <w:szCs w:val="22"/>
          </w:rPr>
          <w:tab/>
        </w:r>
        <w:r w:rsidRPr="00E96285">
          <w:rPr>
            <w:rStyle w:val="Hyperlink"/>
            <w:noProof/>
          </w:rPr>
          <w:t>LAN Discovery and Identification</w:t>
        </w:r>
        <w:r>
          <w:rPr>
            <w:noProof/>
            <w:webHidden/>
          </w:rPr>
          <w:tab/>
        </w:r>
        <w:r>
          <w:rPr>
            <w:noProof/>
            <w:webHidden/>
          </w:rPr>
          <w:fldChar w:fldCharType="begin"/>
        </w:r>
        <w:r>
          <w:rPr>
            <w:noProof/>
            <w:webHidden/>
          </w:rPr>
          <w:instrText xml:space="preserve"> PAGEREF _Toc137484833 \h </w:instrText>
        </w:r>
        <w:r>
          <w:rPr>
            <w:noProof/>
            <w:webHidden/>
          </w:rPr>
        </w:r>
        <w:r>
          <w:rPr>
            <w:noProof/>
            <w:webHidden/>
          </w:rPr>
          <w:fldChar w:fldCharType="separate"/>
        </w:r>
        <w:r>
          <w:rPr>
            <w:noProof/>
            <w:webHidden/>
          </w:rPr>
          <w:t>67</w:t>
        </w:r>
        <w:r>
          <w:rPr>
            <w:noProof/>
            <w:webHidden/>
          </w:rPr>
          <w:fldChar w:fldCharType="end"/>
        </w:r>
      </w:hyperlink>
    </w:p>
    <w:p w14:paraId="60ABE1CA" w14:textId="69D321C9"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34" w:history="1">
        <w:r w:rsidRPr="00E96285">
          <w:rPr>
            <w:rStyle w:val="Hyperlink"/>
            <w:noProof/>
          </w:rPr>
          <w:t>10.2</w:t>
        </w:r>
        <w:r>
          <w:rPr>
            <w:rFonts w:asciiTheme="minorHAnsi" w:eastAsiaTheme="minorEastAsia" w:hAnsiTheme="minorHAnsi" w:cstheme="minorBidi"/>
            <w:smallCaps w:val="0"/>
            <w:noProof/>
            <w:sz w:val="22"/>
            <w:szCs w:val="22"/>
          </w:rPr>
          <w:tab/>
        </w:r>
        <w:r w:rsidRPr="00E96285">
          <w:rPr>
            <w:rStyle w:val="Hyperlink"/>
            <w:noProof/>
          </w:rPr>
          <w:t>RULE – XML Identification Document</w:t>
        </w:r>
        <w:r>
          <w:rPr>
            <w:noProof/>
            <w:webHidden/>
          </w:rPr>
          <w:tab/>
        </w:r>
        <w:r>
          <w:rPr>
            <w:noProof/>
            <w:webHidden/>
          </w:rPr>
          <w:fldChar w:fldCharType="begin"/>
        </w:r>
        <w:r>
          <w:rPr>
            <w:noProof/>
            <w:webHidden/>
          </w:rPr>
          <w:instrText xml:space="preserve"> PAGEREF _Toc137484834 \h </w:instrText>
        </w:r>
        <w:r>
          <w:rPr>
            <w:noProof/>
            <w:webHidden/>
          </w:rPr>
        </w:r>
        <w:r>
          <w:rPr>
            <w:noProof/>
            <w:webHidden/>
          </w:rPr>
          <w:fldChar w:fldCharType="separate"/>
        </w:r>
        <w:r>
          <w:rPr>
            <w:noProof/>
            <w:webHidden/>
          </w:rPr>
          <w:t>67</w:t>
        </w:r>
        <w:r>
          <w:rPr>
            <w:noProof/>
            <w:webHidden/>
          </w:rPr>
          <w:fldChar w:fldCharType="end"/>
        </w:r>
      </w:hyperlink>
    </w:p>
    <w:p w14:paraId="3D01FD0A" w14:textId="37359E77"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35" w:history="1">
        <w:r w:rsidRPr="00E96285">
          <w:rPr>
            <w:rStyle w:val="Hyperlink"/>
            <w:noProof/>
          </w:rPr>
          <w:t>10.2.1</w:t>
        </w:r>
        <w:r>
          <w:rPr>
            <w:rFonts w:asciiTheme="minorHAnsi" w:eastAsiaTheme="minorEastAsia" w:hAnsiTheme="minorHAnsi" w:cstheme="minorBidi"/>
            <w:iCs w:val="0"/>
            <w:noProof/>
            <w:sz w:val="22"/>
            <w:szCs w:val="22"/>
          </w:rPr>
          <w:tab/>
        </w:r>
        <w:r w:rsidRPr="00E96285">
          <w:rPr>
            <w:rStyle w:val="Hyperlink"/>
            <w:noProof/>
          </w:rPr>
          <w:t>Permission – HTTP Redirection</w:t>
        </w:r>
        <w:r>
          <w:rPr>
            <w:noProof/>
            <w:webHidden/>
          </w:rPr>
          <w:tab/>
        </w:r>
        <w:r>
          <w:rPr>
            <w:noProof/>
            <w:webHidden/>
          </w:rPr>
          <w:fldChar w:fldCharType="begin"/>
        </w:r>
        <w:r>
          <w:rPr>
            <w:noProof/>
            <w:webHidden/>
          </w:rPr>
          <w:instrText xml:space="preserve"> PAGEREF _Toc137484835 \h </w:instrText>
        </w:r>
        <w:r>
          <w:rPr>
            <w:noProof/>
            <w:webHidden/>
          </w:rPr>
        </w:r>
        <w:r>
          <w:rPr>
            <w:noProof/>
            <w:webHidden/>
          </w:rPr>
          <w:fldChar w:fldCharType="separate"/>
        </w:r>
        <w:r>
          <w:rPr>
            <w:noProof/>
            <w:webHidden/>
          </w:rPr>
          <w:t>67</w:t>
        </w:r>
        <w:r>
          <w:rPr>
            <w:noProof/>
            <w:webHidden/>
          </w:rPr>
          <w:fldChar w:fldCharType="end"/>
        </w:r>
      </w:hyperlink>
    </w:p>
    <w:p w14:paraId="10554FBD" w14:textId="2D936210"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36" w:history="1">
        <w:r w:rsidRPr="00E96285">
          <w:rPr>
            <w:rStyle w:val="Hyperlink"/>
            <w:noProof/>
          </w:rPr>
          <w:t>10.2.2</w:t>
        </w:r>
        <w:r>
          <w:rPr>
            <w:rFonts w:asciiTheme="minorHAnsi" w:eastAsiaTheme="minorEastAsia" w:hAnsiTheme="minorHAnsi" w:cstheme="minorBidi"/>
            <w:iCs w:val="0"/>
            <w:noProof/>
            <w:sz w:val="22"/>
            <w:szCs w:val="22"/>
          </w:rPr>
          <w:tab/>
        </w:r>
        <w:r w:rsidRPr="00E96285">
          <w:rPr>
            <w:rStyle w:val="Hyperlink"/>
            <w:noProof/>
          </w:rPr>
          <w:t>RULE – Content Type Header</w:t>
        </w:r>
        <w:r>
          <w:rPr>
            <w:noProof/>
            <w:webHidden/>
          </w:rPr>
          <w:tab/>
        </w:r>
        <w:r>
          <w:rPr>
            <w:noProof/>
            <w:webHidden/>
          </w:rPr>
          <w:fldChar w:fldCharType="begin"/>
        </w:r>
        <w:r>
          <w:rPr>
            <w:noProof/>
            <w:webHidden/>
          </w:rPr>
          <w:instrText xml:space="preserve"> PAGEREF _Toc137484836 \h </w:instrText>
        </w:r>
        <w:r>
          <w:rPr>
            <w:noProof/>
            <w:webHidden/>
          </w:rPr>
        </w:r>
        <w:r>
          <w:rPr>
            <w:noProof/>
            <w:webHidden/>
          </w:rPr>
          <w:fldChar w:fldCharType="separate"/>
        </w:r>
        <w:r>
          <w:rPr>
            <w:noProof/>
            <w:webHidden/>
          </w:rPr>
          <w:t>67</w:t>
        </w:r>
        <w:r>
          <w:rPr>
            <w:noProof/>
            <w:webHidden/>
          </w:rPr>
          <w:fldChar w:fldCharType="end"/>
        </w:r>
      </w:hyperlink>
    </w:p>
    <w:p w14:paraId="33E0B6BD" w14:textId="644C2F40"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37" w:history="1">
        <w:r w:rsidRPr="00E96285">
          <w:rPr>
            <w:rStyle w:val="Hyperlink"/>
            <w:noProof/>
          </w:rPr>
          <w:t>10.2.3</w:t>
        </w:r>
        <w:r>
          <w:rPr>
            <w:rFonts w:asciiTheme="minorHAnsi" w:eastAsiaTheme="minorEastAsia" w:hAnsiTheme="minorHAnsi" w:cstheme="minorBidi"/>
            <w:iCs w:val="0"/>
            <w:noProof/>
            <w:sz w:val="22"/>
            <w:szCs w:val="22"/>
          </w:rPr>
          <w:tab/>
        </w:r>
        <w:r w:rsidRPr="00E96285">
          <w:rPr>
            <w:rStyle w:val="Hyperlink"/>
            <w:noProof/>
          </w:rPr>
          <w:t>RULE – Schema Location Attribute</w:t>
        </w:r>
        <w:r>
          <w:rPr>
            <w:noProof/>
            <w:webHidden/>
          </w:rPr>
          <w:tab/>
        </w:r>
        <w:r>
          <w:rPr>
            <w:noProof/>
            <w:webHidden/>
          </w:rPr>
          <w:fldChar w:fldCharType="begin"/>
        </w:r>
        <w:r>
          <w:rPr>
            <w:noProof/>
            <w:webHidden/>
          </w:rPr>
          <w:instrText xml:space="preserve"> PAGEREF _Toc137484837 \h </w:instrText>
        </w:r>
        <w:r>
          <w:rPr>
            <w:noProof/>
            <w:webHidden/>
          </w:rPr>
        </w:r>
        <w:r>
          <w:rPr>
            <w:noProof/>
            <w:webHidden/>
          </w:rPr>
          <w:fldChar w:fldCharType="separate"/>
        </w:r>
        <w:r>
          <w:rPr>
            <w:noProof/>
            <w:webHidden/>
          </w:rPr>
          <w:t>67</w:t>
        </w:r>
        <w:r>
          <w:rPr>
            <w:noProof/>
            <w:webHidden/>
          </w:rPr>
          <w:fldChar w:fldCharType="end"/>
        </w:r>
      </w:hyperlink>
    </w:p>
    <w:p w14:paraId="4ECF4986" w14:textId="1078B93A"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38" w:history="1">
        <w:r w:rsidRPr="00E96285">
          <w:rPr>
            <w:rStyle w:val="Hyperlink"/>
            <w:noProof/>
          </w:rPr>
          <w:t>10.2.4</w:t>
        </w:r>
        <w:r>
          <w:rPr>
            <w:rFonts w:asciiTheme="minorHAnsi" w:eastAsiaTheme="minorEastAsia" w:hAnsiTheme="minorHAnsi" w:cstheme="minorBidi"/>
            <w:iCs w:val="0"/>
            <w:noProof/>
            <w:sz w:val="22"/>
            <w:szCs w:val="22"/>
          </w:rPr>
          <w:tab/>
        </w:r>
        <w:r w:rsidRPr="00E96285">
          <w:rPr>
            <w:rStyle w:val="Hyperlink"/>
            <w:noProof/>
          </w:rPr>
          <w:t>RULE – Connected Device URLs</w:t>
        </w:r>
        <w:r>
          <w:rPr>
            <w:noProof/>
            <w:webHidden/>
          </w:rPr>
          <w:tab/>
        </w:r>
        <w:r>
          <w:rPr>
            <w:noProof/>
            <w:webHidden/>
          </w:rPr>
          <w:fldChar w:fldCharType="begin"/>
        </w:r>
        <w:r>
          <w:rPr>
            <w:noProof/>
            <w:webHidden/>
          </w:rPr>
          <w:instrText xml:space="preserve"> PAGEREF _Toc137484838 \h </w:instrText>
        </w:r>
        <w:r>
          <w:rPr>
            <w:noProof/>
            <w:webHidden/>
          </w:rPr>
        </w:r>
        <w:r>
          <w:rPr>
            <w:noProof/>
            <w:webHidden/>
          </w:rPr>
          <w:fldChar w:fldCharType="separate"/>
        </w:r>
        <w:r>
          <w:rPr>
            <w:noProof/>
            <w:webHidden/>
          </w:rPr>
          <w:t>67</w:t>
        </w:r>
        <w:r>
          <w:rPr>
            <w:noProof/>
            <w:webHidden/>
          </w:rPr>
          <w:fldChar w:fldCharType="end"/>
        </w:r>
      </w:hyperlink>
    </w:p>
    <w:p w14:paraId="014483DB" w14:textId="27B93328"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39" w:history="1">
        <w:r w:rsidRPr="00E96285">
          <w:rPr>
            <w:rStyle w:val="Hyperlink"/>
            <w:noProof/>
          </w:rPr>
          <w:t>10.2.5</w:t>
        </w:r>
        <w:r>
          <w:rPr>
            <w:rFonts w:asciiTheme="minorHAnsi" w:eastAsiaTheme="minorEastAsia" w:hAnsiTheme="minorHAnsi" w:cstheme="minorBidi"/>
            <w:iCs w:val="0"/>
            <w:noProof/>
            <w:sz w:val="22"/>
            <w:szCs w:val="22"/>
          </w:rPr>
          <w:tab/>
        </w:r>
        <w:r w:rsidRPr="00E96285">
          <w:rPr>
            <w:rStyle w:val="Hyperlink"/>
            <w:noProof/>
          </w:rPr>
          <w:t>RULE – LXI Extended Function Elements</w:t>
        </w:r>
        <w:r>
          <w:rPr>
            <w:noProof/>
            <w:webHidden/>
          </w:rPr>
          <w:tab/>
        </w:r>
        <w:r>
          <w:rPr>
            <w:noProof/>
            <w:webHidden/>
          </w:rPr>
          <w:fldChar w:fldCharType="begin"/>
        </w:r>
        <w:r>
          <w:rPr>
            <w:noProof/>
            <w:webHidden/>
          </w:rPr>
          <w:instrText xml:space="preserve"> PAGEREF _Toc137484839 \h </w:instrText>
        </w:r>
        <w:r>
          <w:rPr>
            <w:noProof/>
            <w:webHidden/>
          </w:rPr>
        </w:r>
        <w:r>
          <w:rPr>
            <w:noProof/>
            <w:webHidden/>
          </w:rPr>
          <w:fldChar w:fldCharType="separate"/>
        </w:r>
        <w:r>
          <w:rPr>
            <w:noProof/>
            <w:webHidden/>
          </w:rPr>
          <w:t>68</w:t>
        </w:r>
        <w:r>
          <w:rPr>
            <w:noProof/>
            <w:webHidden/>
          </w:rPr>
          <w:fldChar w:fldCharType="end"/>
        </w:r>
      </w:hyperlink>
    </w:p>
    <w:p w14:paraId="3C832ACC" w14:textId="3B2119A2"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40" w:history="1">
        <w:r w:rsidRPr="00E96285">
          <w:rPr>
            <w:rStyle w:val="Hyperlink"/>
            <w:noProof/>
          </w:rPr>
          <w:t>10.3</w:t>
        </w:r>
        <w:r>
          <w:rPr>
            <w:rFonts w:asciiTheme="minorHAnsi" w:eastAsiaTheme="minorEastAsia" w:hAnsiTheme="minorHAnsi" w:cstheme="minorBidi"/>
            <w:smallCaps w:val="0"/>
            <w:noProof/>
            <w:sz w:val="22"/>
            <w:szCs w:val="22"/>
          </w:rPr>
          <w:tab/>
        </w:r>
        <w:r w:rsidRPr="00E96285">
          <w:rPr>
            <w:rStyle w:val="Hyperlink"/>
            <w:noProof/>
          </w:rPr>
          <w:t>RULE – Support mDNS</w:t>
        </w:r>
        <w:r>
          <w:rPr>
            <w:noProof/>
            <w:webHidden/>
          </w:rPr>
          <w:tab/>
        </w:r>
        <w:r>
          <w:rPr>
            <w:noProof/>
            <w:webHidden/>
          </w:rPr>
          <w:fldChar w:fldCharType="begin"/>
        </w:r>
        <w:r>
          <w:rPr>
            <w:noProof/>
            <w:webHidden/>
          </w:rPr>
          <w:instrText xml:space="preserve"> PAGEREF _Toc137484840 \h </w:instrText>
        </w:r>
        <w:r>
          <w:rPr>
            <w:noProof/>
            <w:webHidden/>
          </w:rPr>
        </w:r>
        <w:r>
          <w:rPr>
            <w:noProof/>
            <w:webHidden/>
          </w:rPr>
          <w:fldChar w:fldCharType="separate"/>
        </w:r>
        <w:r>
          <w:rPr>
            <w:noProof/>
            <w:webHidden/>
          </w:rPr>
          <w:t>69</w:t>
        </w:r>
        <w:r>
          <w:rPr>
            <w:noProof/>
            <w:webHidden/>
          </w:rPr>
          <w:fldChar w:fldCharType="end"/>
        </w:r>
      </w:hyperlink>
    </w:p>
    <w:p w14:paraId="0F0D9D78" w14:textId="00A5B5CF"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41" w:history="1">
        <w:r w:rsidRPr="00E96285">
          <w:rPr>
            <w:rStyle w:val="Hyperlink"/>
            <w:noProof/>
          </w:rPr>
          <w:t>10.3.1</w:t>
        </w:r>
        <w:r>
          <w:rPr>
            <w:rFonts w:asciiTheme="minorHAnsi" w:eastAsiaTheme="minorEastAsia" w:hAnsiTheme="minorHAnsi" w:cstheme="minorBidi"/>
            <w:iCs w:val="0"/>
            <w:noProof/>
            <w:sz w:val="22"/>
            <w:szCs w:val="22"/>
          </w:rPr>
          <w:tab/>
        </w:r>
        <w:r w:rsidRPr="00E96285">
          <w:rPr>
            <w:rStyle w:val="Hyperlink"/>
            <w:noProof/>
          </w:rPr>
          <w:t>RULE – Claiming Hostnames</w:t>
        </w:r>
        <w:r>
          <w:rPr>
            <w:noProof/>
            <w:webHidden/>
          </w:rPr>
          <w:tab/>
        </w:r>
        <w:r>
          <w:rPr>
            <w:noProof/>
            <w:webHidden/>
          </w:rPr>
          <w:fldChar w:fldCharType="begin"/>
        </w:r>
        <w:r>
          <w:rPr>
            <w:noProof/>
            <w:webHidden/>
          </w:rPr>
          <w:instrText xml:space="preserve"> PAGEREF _Toc137484841 \h </w:instrText>
        </w:r>
        <w:r>
          <w:rPr>
            <w:noProof/>
            <w:webHidden/>
          </w:rPr>
        </w:r>
        <w:r>
          <w:rPr>
            <w:noProof/>
            <w:webHidden/>
          </w:rPr>
          <w:fldChar w:fldCharType="separate"/>
        </w:r>
        <w:r>
          <w:rPr>
            <w:noProof/>
            <w:webHidden/>
          </w:rPr>
          <w:t>69</w:t>
        </w:r>
        <w:r>
          <w:rPr>
            <w:noProof/>
            <w:webHidden/>
          </w:rPr>
          <w:fldChar w:fldCharType="end"/>
        </w:r>
      </w:hyperlink>
    </w:p>
    <w:p w14:paraId="185EBCDE" w14:textId="7D5181CE"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42" w:history="1">
        <w:r w:rsidRPr="00E96285">
          <w:rPr>
            <w:rStyle w:val="Hyperlink"/>
            <w:noProof/>
          </w:rPr>
          <w:t>10.3.2</w:t>
        </w:r>
        <w:r>
          <w:rPr>
            <w:rFonts w:asciiTheme="minorHAnsi" w:eastAsiaTheme="minorEastAsia" w:hAnsiTheme="minorHAnsi" w:cstheme="minorBidi"/>
            <w:iCs w:val="0"/>
            <w:noProof/>
            <w:sz w:val="22"/>
            <w:szCs w:val="22"/>
          </w:rPr>
          <w:tab/>
        </w:r>
        <w:r w:rsidRPr="00E96285">
          <w:rPr>
            <w:rStyle w:val="Hyperlink"/>
            <w:noProof/>
          </w:rPr>
          <w:t>Recommendation – Default mDNS Hostname</w:t>
        </w:r>
        <w:r>
          <w:rPr>
            <w:noProof/>
            <w:webHidden/>
          </w:rPr>
          <w:tab/>
        </w:r>
        <w:r>
          <w:rPr>
            <w:noProof/>
            <w:webHidden/>
          </w:rPr>
          <w:fldChar w:fldCharType="begin"/>
        </w:r>
        <w:r>
          <w:rPr>
            <w:noProof/>
            <w:webHidden/>
          </w:rPr>
          <w:instrText xml:space="preserve"> PAGEREF _Toc137484842 \h </w:instrText>
        </w:r>
        <w:r>
          <w:rPr>
            <w:noProof/>
            <w:webHidden/>
          </w:rPr>
        </w:r>
        <w:r>
          <w:rPr>
            <w:noProof/>
            <w:webHidden/>
          </w:rPr>
          <w:fldChar w:fldCharType="separate"/>
        </w:r>
        <w:r>
          <w:rPr>
            <w:noProof/>
            <w:webHidden/>
          </w:rPr>
          <w:t>69</w:t>
        </w:r>
        <w:r>
          <w:rPr>
            <w:noProof/>
            <w:webHidden/>
          </w:rPr>
          <w:fldChar w:fldCharType="end"/>
        </w:r>
      </w:hyperlink>
    </w:p>
    <w:p w14:paraId="058053F0" w14:textId="6CD0B0C1"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43" w:history="1">
        <w:r w:rsidRPr="00E96285">
          <w:rPr>
            <w:rStyle w:val="Hyperlink"/>
            <w:noProof/>
          </w:rPr>
          <w:t>10.3.3</w:t>
        </w:r>
        <w:r>
          <w:rPr>
            <w:rFonts w:asciiTheme="minorHAnsi" w:eastAsiaTheme="minorEastAsia" w:hAnsiTheme="minorHAnsi" w:cstheme="minorBidi"/>
            <w:iCs w:val="0"/>
            <w:noProof/>
            <w:sz w:val="22"/>
            <w:szCs w:val="22"/>
          </w:rPr>
          <w:tab/>
        </w:r>
        <w:r w:rsidRPr="00E96285">
          <w:rPr>
            <w:rStyle w:val="Hyperlink"/>
            <w:noProof/>
          </w:rPr>
          <w:t>RULE – Dynamic DNS Update and mDNS Hostname</w:t>
        </w:r>
        <w:r>
          <w:rPr>
            <w:noProof/>
            <w:webHidden/>
          </w:rPr>
          <w:tab/>
        </w:r>
        <w:r>
          <w:rPr>
            <w:noProof/>
            <w:webHidden/>
          </w:rPr>
          <w:fldChar w:fldCharType="begin"/>
        </w:r>
        <w:r>
          <w:rPr>
            <w:noProof/>
            <w:webHidden/>
          </w:rPr>
          <w:instrText xml:space="preserve"> PAGEREF _Toc137484843 \h </w:instrText>
        </w:r>
        <w:r>
          <w:rPr>
            <w:noProof/>
            <w:webHidden/>
          </w:rPr>
        </w:r>
        <w:r>
          <w:rPr>
            <w:noProof/>
            <w:webHidden/>
          </w:rPr>
          <w:fldChar w:fldCharType="separate"/>
        </w:r>
        <w:r>
          <w:rPr>
            <w:noProof/>
            <w:webHidden/>
          </w:rPr>
          <w:t>69</w:t>
        </w:r>
        <w:r>
          <w:rPr>
            <w:noProof/>
            <w:webHidden/>
          </w:rPr>
          <w:fldChar w:fldCharType="end"/>
        </w:r>
      </w:hyperlink>
    </w:p>
    <w:p w14:paraId="2720D603" w14:textId="4415FFD0"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44" w:history="1">
        <w:r w:rsidRPr="00E96285">
          <w:rPr>
            <w:rStyle w:val="Hyperlink"/>
            <w:noProof/>
          </w:rPr>
          <w:t>10.3.4</w:t>
        </w:r>
        <w:r>
          <w:rPr>
            <w:rFonts w:asciiTheme="minorHAnsi" w:eastAsiaTheme="minorEastAsia" w:hAnsiTheme="minorHAnsi" w:cstheme="minorBidi"/>
            <w:iCs w:val="0"/>
            <w:noProof/>
            <w:sz w:val="22"/>
            <w:szCs w:val="22"/>
          </w:rPr>
          <w:tab/>
        </w:r>
        <w:r w:rsidRPr="00E96285">
          <w:rPr>
            <w:rStyle w:val="Hyperlink"/>
            <w:noProof/>
          </w:rPr>
          <w:t>RULE – DHCP “Host Name” Option and mDNS Hostname</w:t>
        </w:r>
        <w:r>
          <w:rPr>
            <w:noProof/>
            <w:webHidden/>
          </w:rPr>
          <w:tab/>
        </w:r>
        <w:r>
          <w:rPr>
            <w:noProof/>
            <w:webHidden/>
          </w:rPr>
          <w:fldChar w:fldCharType="begin"/>
        </w:r>
        <w:r>
          <w:rPr>
            <w:noProof/>
            <w:webHidden/>
          </w:rPr>
          <w:instrText xml:space="preserve"> PAGEREF _Toc137484844 \h </w:instrText>
        </w:r>
        <w:r>
          <w:rPr>
            <w:noProof/>
            <w:webHidden/>
          </w:rPr>
        </w:r>
        <w:r>
          <w:rPr>
            <w:noProof/>
            <w:webHidden/>
          </w:rPr>
          <w:fldChar w:fldCharType="separate"/>
        </w:r>
        <w:r>
          <w:rPr>
            <w:noProof/>
            <w:webHidden/>
          </w:rPr>
          <w:t>69</w:t>
        </w:r>
        <w:r>
          <w:rPr>
            <w:noProof/>
            <w:webHidden/>
          </w:rPr>
          <w:fldChar w:fldCharType="end"/>
        </w:r>
      </w:hyperlink>
    </w:p>
    <w:p w14:paraId="31BEF0EE" w14:textId="185EE80E"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45" w:history="1">
        <w:r w:rsidRPr="00E96285">
          <w:rPr>
            <w:rStyle w:val="Hyperlink"/>
            <w:noProof/>
          </w:rPr>
          <w:t>10.4</w:t>
        </w:r>
        <w:r>
          <w:rPr>
            <w:rFonts w:asciiTheme="minorHAnsi" w:eastAsiaTheme="minorEastAsia" w:hAnsiTheme="minorHAnsi" w:cstheme="minorBidi"/>
            <w:smallCaps w:val="0"/>
            <w:noProof/>
            <w:sz w:val="22"/>
            <w:szCs w:val="22"/>
          </w:rPr>
          <w:tab/>
        </w:r>
        <w:r w:rsidRPr="00E96285">
          <w:rPr>
            <w:rStyle w:val="Hyperlink"/>
            <w:noProof/>
          </w:rPr>
          <w:t>RULE – Support mDNS Service Discovery</w:t>
        </w:r>
        <w:r>
          <w:rPr>
            <w:noProof/>
            <w:webHidden/>
          </w:rPr>
          <w:tab/>
        </w:r>
        <w:r>
          <w:rPr>
            <w:noProof/>
            <w:webHidden/>
          </w:rPr>
          <w:fldChar w:fldCharType="begin"/>
        </w:r>
        <w:r>
          <w:rPr>
            <w:noProof/>
            <w:webHidden/>
          </w:rPr>
          <w:instrText xml:space="preserve"> PAGEREF _Toc137484845 \h </w:instrText>
        </w:r>
        <w:r>
          <w:rPr>
            <w:noProof/>
            <w:webHidden/>
          </w:rPr>
        </w:r>
        <w:r>
          <w:rPr>
            <w:noProof/>
            <w:webHidden/>
          </w:rPr>
          <w:fldChar w:fldCharType="separate"/>
        </w:r>
        <w:r>
          <w:rPr>
            <w:noProof/>
            <w:webHidden/>
          </w:rPr>
          <w:t>69</w:t>
        </w:r>
        <w:r>
          <w:rPr>
            <w:noProof/>
            <w:webHidden/>
          </w:rPr>
          <w:fldChar w:fldCharType="end"/>
        </w:r>
      </w:hyperlink>
    </w:p>
    <w:p w14:paraId="052DAB03" w14:textId="02C6535A"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46" w:history="1">
        <w:r w:rsidRPr="00E96285">
          <w:rPr>
            <w:rStyle w:val="Hyperlink"/>
            <w:noProof/>
          </w:rPr>
          <w:t>10.4.1</w:t>
        </w:r>
        <w:r>
          <w:rPr>
            <w:rFonts w:asciiTheme="minorHAnsi" w:eastAsiaTheme="minorEastAsia" w:hAnsiTheme="minorHAnsi" w:cstheme="minorBidi"/>
            <w:iCs w:val="0"/>
            <w:noProof/>
            <w:sz w:val="22"/>
            <w:szCs w:val="22"/>
          </w:rPr>
          <w:tab/>
        </w:r>
        <w:r w:rsidRPr="00E96285">
          <w:rPr>
            <w:rStyle w:val="Hyperlink"/>
            <w:noProof/>
          </w:rPr>
          <w:t>RULE – Claiming Service Name</w:t>
        </w:r>
        <w:r>
          <w:rPr>
            <w:noProof/>
            <w:webHidden/>
          </w:rPr>
          <w:tab/>
        </w:r>
        <w:r>
          <w:rPr>
            <w:noProof/>
            <w:webHidden/>
          </w:rPr>
          <w:fldChar w:fldCharType="begin"/>
        </w:r>
        <w:r>
          <w:rPr>
            <w:noProof/>
            <w:webHidden/>
          </w:rPr>
          <w:instrText xml:space="preserve"> PAGEREF _Toc137484846 \h </w:instrText>
        </w:r>
        <w:r>
          <w:rPr>
            <w:noProof/>
            <w:webHidden/>
          </w:rPr>
        </w:r>
        <w:r>
          <w:rPr>
            <w:noProof/>
            <w:webHidden/>
          </w:rPr>
          <w:fldChar w:fldCharType="separate"/>
        </w:r>
        <w:r>
          <w:rPr>
            <w:noProof/>
            <w:webHidden/>
          </w:rPr>
          <w:t>70</w:t>
        </w:r>
        <w:r>
          <w:rPr>
            <w:noProof/>
            <w:webHidden/>
          </w:rPr>
          <w:fldChar w:fldCharType="end"/>
        </w:r>
      </w:hyperlink>
    </w:p>
    <w:p w14:paraId="44064FAE" w14:textId="6A1CAD4E"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47" w:history="1">
        <w:r w:rsidRPr="00E96285">
          <w:rPr>
            <w:rStyle w:val="Hyperlink"/>
            <w:noProof/>
          </w:rPr>
          <w:t>10.4.2</w:t>
        </w:r>
        <w:r>
          <w:rPr>
            <w:rFonts w:asciiTheme="minorHAnsi" w:eastAsiaTheme="minorEastAsia" w:hAnsiTheme="minorHAnsi" w:cstheme="minorBidi"/>
            <w:iCs w:val="0"/>
            <w:noProof/>
            <w:sz w:val="22"/>
            <w:szCs w:val="22"/>
          </w:rPr>
          <w:tab/>
        </w:r>
        <w:r w:rsidRPr="00E96285">
          <w:rPr>
            <w:rStyle w:val="Hyperlink"/>
            <w:noProof/>
          </w:rPr>
          <w:t>RULE – Single Service Instance Name for LXI Defined Services</w:t>
        </w:r>
        <w:r>
          <w:rPr>
            <w:noProof/>
            <w:webHidden/>
          </w:rPr>
          <w:tab/>
        </w:r>
        <w:r>
          <w:rPr>
            <w:noProof/>
            <w:webHidden/>
          </w:rPr>
          <w:fldChar w:fldCharType="begin"/>
        </w:r>
        <w:r>
          <w:rPr>
            <w:noProof/>
            <w:webHidden/>
          </w:rPr>
          <w:instrText xml:space="preserve"> PAGEREF _Toc137484847 \h </w:instrText>
        </w:r>
        <w:r>
          <w:rPr>
            <w:noProof/>
            <w:webHidden/>
          </w:rPr>
        </w:r>
        <w:r>
          <w:rPr>
            <w:noProof/>
            <w:webHidden/>
          </w:rPr>
          <w:fldChar w:fldCharType="separate"/>
        </w:r>
        <w:r>
          <w:rPr>
            <w:noProof/>
            <w:webHidden/>
          </w:rPr>
          <w:t>70</w:t>
        </w:r>
        <w:r>
          <w:rPr>
            <w:noProof/>
            <w:webHidden/>
          </w:rPr>
          <w:fldChar w:fldCharType="end"/>
        </w:r>
      </w:hyperlink>
    </w:p>
    <w:p w14:paraId="412BABE4" w14:textId="1FB53DC7"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48" w:history="1">
        <w:r w:rsidRPr="00E96285">
          <w:rPr>
            <w:rStyle w:val="Hyperlink"/>
            <w:noProof/>
          </w:rPr>
          <w:t>10.4.3</w:t>
        </w:r>
        <w:r>
          <w:rPr>
            <w:rFonts w:asciiTheme="minorHAnsi" w:eastAsiaTheme="minorEastAsia" w:hAnsiTheme="minorHAnsi" w:cstheme="minorBidi"/>
            <w:iCs w:val="0"/>
            <w:noProof/>
            <w:sz w:val="22"/>
            <w:szCs w:val="22"/>
          </w:rPr>
          <w:tab/>
        </w:r>
        <w:r w:rsidRPr="00E96285">
          <w:rPr>
            <w:rStyle w:val="Hyperlink"/>
            <w:noProof/>
          </w:rPr>
          <w:t>Rule - Required Service Advertisements and TXT Record Keys</w:t>
        </w:r>
        <w:r>
          <w:rPr>
            <w:noProof/>
            <w:webHidden/>
          </w:rPr>
          <w:tab/>
        </w:r>
        <w:r>
          <w:rPr>
            <w:noProof/>
            <w:webHidden/>
          </w:rPr>
          <w:fldChar w:fldCharType="begin"/>
        </w:r>
        <w:r>
          <w:rPr>
            <w:noProof/>
            <w:webHidden/>
          </w:rPr>
          <w:instrText xml:space="preserve"> PAGEREF _Toc137484848 \h </w:instrText>
        </w:r>
        <w:r>
          <w:rPr>
            <w:noProof/>
            <w:webHidden/>
          </w:rPr>
        </w:r>
        <w:r>
          <w:rPr>
            <w:noProof/>
            <w:webHidden/>
          </w:rPr>
          <w:fldChar w:fldCharType="separate"/>
        </w:r>
        <w:r>
          <w:rPr>
            <w:noProof/>
            <w:webHidden/>
          </w:rPr>
          <w:t>70</w:t>
        </w:r>
        <w:r>
          <w:rPr>
            <w:noProof/>
            <w:webHidden/>
          </w:rPr>
          <w:fldChar w:fldCharType="end"/>
        </w:r>
      </w:hyperlink>
    </w:p>
    <w:p w14:paraId="436E0FF6" w14:textId="2F3A5151"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49" w:history="1">
        <w:r w:rsidRPr="00E96285">
          <w:rPr>
            <w:rStyle w:val="Hyperlink"/>
            <w:noProof/>
          </w:rPr>
          <w:t>10.5</w:t>
        </w:r>
        <w:r>
          <w:rPr>
            <w:rFonts w:asciiTheme="minorHAnsi" w:eastAsiaTheme="minorEastAsia" w:hAnsiTheme="minorHAnsi" w:cstheme="minorBidi"/>
            <w:smallCaps w:val="0"/>
            <w:noProof/>
            <w:sz w:val="22"/>
            <w:szCs w:val="22"/>
          </w:rPr>
          <w:tab/>
        </w:r>
        <w:r w:rsidRPr="00E96285">
          <w:rPr>
            <w:rStyle w:val="Hyperlink"/>
            <w:noProof/>
          </w:rPr>
          <w:t>RULE – mDNS and DNS-SD Enabled by Default</w:t>
        </w:r>
        <w:r>
          <w:rPr>
            <w:noProof/>
            <w:webHidden/>
          </w:rPr>
          <w:tab/>
        </w:r>
        <w:r>
          <w:rPr>
            <w:noProof/>
            <w:webHidden/>
          </w:rPr>
          <w:fldChar w:fldCharType="begin"/>
        </w:r>
        <w:r>
          <w:rPr>
            <w:noProof/>
            <w:webHidden/>
          </w:rPr>
          <w:instrText xml:space="preserve"> PAGEREF _Toc137484849 \h </w:instrText>
        </w:r>
        <w:r>
          <w:rPr>
            <w:noProof/>
            <w:webHidden/>
          </w:rPr>
        </w:r>
        <w:r>
          <w:rPr>
            <w:noProof/>
            <w:webHidden/>
          </w:rPr>
          <w:fldChar w:fldCharType="separate"/>
        </w:r>
        <w:r>
          <w:rPr>
            <w:noProof/>
            <w:webHidden/>
          </w:rPr>
          <w:t>74</w:t>
        </w:r>
        <w:r>
          <w:rPr>
            <w:noProof/>
            <w:webHidden/>
          </w:rPr>
          <w:fldChar w:fldCharType="end"/>
        </w:r>
      </w:hyperlink>
    </w:p>
    <w:p w14:paraId="70672ACE" w14:textId="1BE06CF9"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50" w:history="1">
        <w:r w:rsidRPr="00E96285">
          <w:rPr>
            <w:rStyle w:val="Hyperlink"/>
            <w:noProof/>
          </w:rPr>
          <w:t>10.5.1</w:t>
        </w:r>
        <w:r>
          <w:rPr>
            <w:rFonts w:asciiTheme="minorHAnsi" w:eastAsiaTheme="minorEastAsia" w:hAnsiTheme="minorHAnsi" w:cstheme="minorBidi"/>
            <w:iCs w:val="0"/>
            <w:noProof/>
            <w:sz w:val="22"/>
            <w:szCs w:val="22"/>
          </w:rPr>
          <w:tab/>
        </w:r>
        <w:r w:rsidRPr="00E96285">
          <w:rPr>
            <w:rStyle w:val="Hyperlink"/>
            <w:noProof/>
          </w:rPr>
          <w:t>RULE – mDNS and DNS-SD Enabled by LAN Configuration Initialize (LCI)</w:t>
        </w:r>
        <w:r>
          <w:rPr>
            <w:noProof/>
            <w:webHidden/>
          </w:rPr>
          <w:tab/>
        </w:r>
        <w:r>
          <w:rPr>
            <w:noProof/>
            <w:webHidden/>
          </w:rPr>
          <w:fldChar w:fldCharType="begin"/>
        </w:r>
        <w:r>
          <w:rPr>
            <w:noProof/>
            <w:webHidden/>
          </w:rPr>
          <w:instrText xml:space="preserve"> PAGEREF _Toc137484850 \h </w:instrText>
        </w:r>
        <w:r>
          <w:rPr>
            <w:noProof/>
            <w:webHidden/>
          </w:rPr>
        </w:r>
        <w:r>
          <w:rPr>
            <w:noProof/>
            <w:webHidden/>
          </w:rPr>
          <w:fldChar w:fldCharType="separate"/>
        </w:r>
        <w:r>
          <w:rPr>
            <w:noProof/>
            <w:webHidden/>
          </w:rPr>
          <w:t>74</w:t>
        </w:r>
        <w:r>
          <w:rPr>
            <w:noProof/>
            <w:webHidden/>
          </w:rPr>
          <w:fldChar w:fldCharType="end"/>
        </w:r>
      </w:hyperlink>
    </w:p>
    <w:p w14:paraId="40E203E4" w14:textId="24B5C3F4"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51" w:history="1">
        <w:r w:rsidRPr="00E96285">
          <w:rPr>
            <w:rStyle w:val="Hyperlink"/>
            <w:noProof/>
          </w:rPr>
          <w:t>10.5.2</w:t>
        </w:r>
        <w:r>
          <w:rPr>
            <w:rFonts w:asciiTheme="minorHAnsi" w:eastAsiaTheme="minorEastAsia" w:hAnsiTheme="minorHAnsi" w:cstheme="minorBidi"/>
            <w:iCs w:val="0"/>
            <w:noProof/>
            <w:sz w:val="22"/>
            <w:szCs w:val="22"/>
          </w:rPr>
          <w:tab/>
        </w:r>
        <w:r w:rsidRPr="00E96285">
          <w:rPr>
            <w:rStyle w:val="Hyperlink"/>
            <w:noProof/>
          </w:rPr>
          <w:t>Rule – Provide way to Disable mDNS and DNS-SD</w:t>
        </w:r>
        <w:r>
          <w:rPr>
            <w:noProof/>
            <w:webHidden/>
          </w:rPr>
          <w:tab/>
        </w:r>
        <w:r>
          <w:rPr>
            <w:noProof/>
            <w:webHidden/>
          </w:rPr>
          <w:fldChar w:fldCharType="begin"/>
        </w:r>
        <w:r>
          <w:rPr>
            <w:noProof/>
            <w:webHidden/>
          </w:rPr>
          <w:instrText xml:space="preserve"> PAGEREF _Toc137484851 \h </w:instrText>
        </w:r>
        <w:r>
          <w:rPr>
            <w:noProof/>
            <w:webHidden/>
          </w:rPr>
        </w:r>
        <w:r>
          <w:rPr>
            <w:noProof/>
            <w:webHidden/>
          </w:rPr>
          <w:fldChar w:fldCharType="separate"/>
        </w:r>
        <w:r>
          <w:rPr>
            <w:noProof/>
            <w:webHidden/>
          </w:rPr>
          <w:t>74</w:t>
        </w:r>
        <w:r>
          <w:rPr>
            <w:noProof/>
            <w:webHidden/>
          </w:rPr>
          <w:fldChar w:fldCharType="end"/>
        </w:r>
      </w:hyperlink>
    </w:p>
    <w:p w14:paraId="39BC20C3" w14:textId="5399B7A8"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52" w:history="1">
        <w:r w:rsidRPr="00E96285">
          <w:rPr>
            <w:rStyle w:val="Hyperlink"/>
            <w:noProof/>
          </w:rPr>
          <w:t>10.6</w:t>
        </w:r>
        <w:r>
          <w:rPr>
            <w:rFonts w:asciiTheme="minorHAnsi" w:eastAsiaTheme="minorEastAsia" w:hAnsiTheme="minorHAnsi" w:cstheme="minorBidi"/>
            <w:smallCaps w:val="0"/>
            <w:noProof/>
            <w:sz w:val="22"/>
            <w:szCs w:val="22"/>
          </w:rPr>
          <w:tab/>
        </w:r>
        <w:r w:rsidRPr="00E96285">
          <w:rPr>
            <w:rStyle w:val="Hyperlink"/>
            <w:noProof/>
          </w:rPr>
          <w:t>RULE – mDNS Name Resolution</w:t>
        </w:r>
        <w:r>
          <w:rPr>
            <w:noProof/>
            <w:webHidden/>
          </w:rPr>
          <w:tab/>
        </w:r>
        <w:r>
          <w:rPr>
            <w:noProof/>
            <w:webHidden/>
          </w:rPr>
          <w:fldChar w:fldCharType="begin"/>
        </w:r>
        <w:r>
          <w:rPr>
            <w:noProof/>
            <w:webHidden/>
          </w:rPr>
          <w:instrText xml:space="preserve"> PAGEREF _Toc137484852 \h </w:instrText>
        </w:r>
        <w:r>
          <w:rPr>
            <w:noProof/>
            <w:webHidden/>
          </w:rPr>
        </w:r>
        <w:r>
          <w:rPr>
            <w:noProof/>
            <w:webHidden/>
          </w:rPr>
          <w:fldChar w:fldCharType="separate"/>
        </w:r>
        <w:r>
          <w:rPr>
            <w:noProof/>
            <w:webHidden/>
          </w:rPr>
          <w:t>74</w:t>
        </w:r>
        <w:r>
          <w:rPr>
            <w:noProof/>
            <w:webHidden/>
          </w:rPr>
          <w:fldChar w:fldCharType="end"/>
        </w:r>
      </w:hyperlink>
    </w:p>
    <w:p w14:paraId="0141B801" w14:textId="03F07CE5"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53" w:history="1">
        <w:r w:rsidRPr="00E96285">
          <w:rPr>
            <w:rStyle w:val="Hyperlink"/>
            <w:noProof/>
          </w:rPr>
          <w:t>10.7</w:t>
        </w:r>
        <w:r>
          <w:rPr>
            <w:rFonts w:asciiTheme="minorHAnsi" w:eastAsiaTheme="minorEastAsia" w:hAnsiTheme="minorHAnsi" w:cstheme="minorBidi"/>
            <w:smallCaps w:val="0"/>
            <w:noProof/>
            <w:sz w:val="22"/>
            <w:szCs w:val="22"/>
          </w:rPr>
          <w:tab/>
        </w:r>
        <w:r w:rsidRPr="00E96285">
          <w:rPr>
            <w:rStyle w:val="Hyperlink"/>
            <w:noProof/>
          </w:rPr>
          <w:t>RULE – Nonvolatile Hostnames and Service Names</w:t>
        </w:r>
        <w:r>
          <w:rPr>
            <w:noProof/>
            <w:webHidden/>
          </w:rPr>
          <w:tab/>
        </w:r>
        <w:r>
          <w:rPr>
            <w:noProof/>
            <w:webHidden/>
          </w:rPr>
          <w:fldChar w:fldCharType="begin"/>
        </w:r>
        <w:r>
          <w:rPr>
            <w:noProof/>
            <w:webHidden/>
          </w:rPr>
          <w:instrText xml:space="preserve"> PAGEREF _Toc137484853 \h </w:instrText>
        </w:r>
        <w:r>
          <w:rPr>
            <w:noProof/>
            <w:webHidden/>
          </w:rPr>
        </w:r>
        <w:r>
          <w:rPr>
            <w:noProof/>
            <w:webHidden/>
          </w:rPr>
          <w:fldChar w:fldCharType="separate"/>
        </w:r>
        <w:r>
          <w:rPr>
            <w:noProof/>
            <w:webHidden/>
          </w:rPr>
          <w:t>74</w:t>
        </w:r>
        <w:r>
          <w:rPr>
            <w:noProof/>
            <w:webHidden/>
          </w:rPr>
          <w:fldChar w:fldCharType="end"/>
        </w:r>
      </w:hyperlink>
    </w:p>
    <w:p w14:paraId="513CA5B3" w14:textId="5208A5B0" w:rsidR="00F03302" w:rsidRDefault="00F03302">
      <w:pPr>
        <w:pStyle w:val="TOC3"/>
        <w:tabs>
          <w:tab w:val="left" w:pos="1200"/>
          <w:tab w:val="right" w:leader="dot" w:pos="8630"/>
        </w:tabs>
        <w:rPr>
          <w:rFonts w:asciiTheme="minorHAnsi" w:eastAsiaTheme="minorEastAsia" w:hAnsiTheme="minorHAnsi" w:cstheme="minorBidi"/>
          <w:iCs w:val="0"/>
          <w:noProof/>
          <w:sz w:val="22"/>
          <w:szCs w:val="22"/>
        </w:rPr>
      </w:pPr>
      <w:hyperlink w:anchor="_Toc137484854" w:history="1">
        <w:r w:rsidRPr="00E96285">
          <w:rPr>
            <w:rStyle w:val="Hyperlink"/>
            <w:noProof/>
          </w:rPr>
          <w:t>10.7.1</w:t>
        </w:r>
        <w:r>
          <w:rPr>
            <w:rFonts w:asciiTheme="minorHAnsi" w:eastAsiaTheme="minorEastAsia" w:hAnsiTheme="minorHAnsi" w:cstheme="minorBidi"/>
            <w:iCs w:val="0"/>
            <w:noProof/>
            <w:sz w:val="22"/>
            <w:szCs w:val="22"/>
          </w:rPr>
          <w:tab/>
        </w:r>
        <w:r w:rsidRPr="00E96285">
          <w:rPr>
            <w:rStyle w:val="Hyperlink"/>
            <w:noProof/>
          </w:rPr>
          <w:t>RULE – Hostname and Service Name Revert to Default</w:t>
        </w:r>
        <w:r>
          <w:rPr>
            <w:noProof/>
            <w:webHidden/>
          </w:rPr>
          <w:tab/>
        </w:r>
        <w:r>
          <w:rPr>
            <w:noProof/>
            <w:webHidden/>
          </w:rPr>
          <w:fldChar w:fldCharType="begin"/>
        </w:r>
        <w:r>
          <w:rPr>
            <w:noProof/>
            <w:webHidden/>
          </w:rPr>
          <w:instrText xml:space="preserve"> PAGEREF _Toc137484854 \h </w:instrText>
        </w:r>
        <w:r>
          <w:rPr>
            <w:noProof/>
            <w:webHidden/>
          </w:rPr>
        </w:r>
        <w:r>
          <w:rPr>
            <w:noProof/>
            <w:webHidden/>
          </w:rPr>
          <w:fldChar w:fldCharType="separate"/>
        </w:r>
        <w:r>
          <w:rPr>
            <w:noProof/>
            <w:webHidden/>
          </w:rPr>
          <w:t>75</w:t>
        </w:r>
        <w:r>
          <w:rPr>
            <w:noProof/>
            <w:webHidden/>
          </w:rPr>
          <w:fldChar w:fldCharType="end"/>
        </w:r>
      </w:hyperlink>
    </w:p>
    <w:p w14:paraId="1EADABBB" w14:textId="151D1AE5"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55" w:history="1">
        <w:r w:rsidRPr="00E96285">
          <w:rPr>
            <w:rStyle w:val="Hyperlink"/>
            <w:noProof/>
          </w:rPr>
          <w:t>10.8</w:t>
        </w:r>
        <w:r>
          <w:rPr>
            <w:rFonts w:asciiTheme="minorHAnsi" w:eastAsiaTheme="minorEastAsia" w:hAnsiTheme="minorHAnsi" w:cstheme="minorBidi"/>
            <w:smallCaps w:val="0"/>
            <w:noProof/>
            <w:sz w:val="22"/>
            <w:szCs w:val="22"/>
          </w:rPr>
          <w:tab/>
        </w:r>
        <w:r w:rsidRPr="00E96285">
          <w:rPr>
            <w:rStyle w:val="Hyperlink"/>
            <w:noProof/>
          </w:rPr>
          <w:t>RULE – Link Changes</w:t>
        </w:r>
        <w:r>
          <w:rPr>
            <w:noProof/>
            <w:webHidden/>
          </w:rPr>
          <w:tab/>
        </w:r>
        <w:r>
          <w:rPr>
            <w:noProof/>
            <w:webHidden/>
          </w:rPr>
          <w:fldChar w:fldCharType="begin"/>
        </w:r>
        <w:r>
          <w:rPr>
            <w:noProof/>
            <w:webHidden/>
          </w:rPr>
          <w:instrText xml:space="preserve"> PAGEREF _Toc137484855 \h </w:instrText>
        </w:r>
        <w:r>
          <w:rPr>
            <w:noProof/>
            <w:webHidden/>
          </w:rPr>
        </w:r>
        <w:r>
          <w:rPr>
            <w:noProof/>
            <w:webHidden/>
          </w:rPr>
          <w:fldChar w:fldCharType="separate"/>
        </w:r>
        <w:r>
          <w:rPr>
            <w:noProof/>
            <w:webHidden/>
          </w:rPr>
          <w:t>75</w:t>
        </w:r>
        <w:r>
          <w:rPr>
            <w:noProof/>
            <w:webHidden/>
          </w:rPr>
          <w:fldChar w:fldCharType="end"/>
        </w:r>
      </w:hyperlink>
    </w:p>
    <w:p w14:paraId="07A1F2DD" w14:textId="159A52EB" w:rsidR="00F03302" w:rsidRDefault="00F03302" w:rsidP="004F57AE">
      <w:pPr>
        <w:pStyle w:val="TOC1"/>
        <w:rPr>
          <w:rFonts w:asciiTheme="minorHAnsi" w:eastAsiaTheme="minorEastAsia" w:hAnsiTheme="minorHAnsi" w:cstheme="minorBidi"/>
          <w:noProof/>
          <w:sz w:val="22"/>
          <w:szCs w:val="22"/>
        </w:rPr>
      </w:pPr>
      <w:hyperlink w:anchor="_Toc137484856" w:history="1">
        <w:r w:rsidRPr="00E96285">
          <w:rPr>
            <w:rStyle w:val="Hyperlink"/>
            <w:noProof/>
          </w:rPr>
          <w:t>11</w:t>
        </w:r>
        <w:r>
          <w:rPr>
            <w:rFonts w:asciiTheme="minorHAnsi" w:eastAsiaTheme="minorEastAsia" w:hAnsiTheme="minorHAnsi" w:cstheme="minorBidi"/>
            <w:noProof/>
            <w:sz w:val="22"/>
            <w:szCs w:val="22"/>
          </w:rPr>
          <w:tab/>
        </w:r>
        <w:r w:rsidRPr="00E96285">
          <w:rPr>
            <w:rStyle w:val="Hyperlink"/>
            <w:noProof/>
          </w:rPr>
          <w:t>Documentation</w:t>
        </w:r>
        <w:r>
          <w:rPr>
            <w:noProof/>
            <w:webHidden/>
          </w:rPr>
          <w:tab/>
        </w:r>
        <w:r>
          <w:rPr>
            <w:noProof/>
            <w:webHidden/>
          </w:rPr>
          <w:fldChar w:fldCharType="begin"/>
        </w:r>
        <w:r>
          <w:rPr>
            <w:noProof/>
            <w:webHidden/>
          </w:rPr>
          <w:instrText xml:space="preserve"> PAGEREF _Toc137484856 \h </w:instrText>
        </w:r>
        <w:r>
          <w:rPr>
            <w:noProof/>
            <w:webHidden/>
          </w:rPr>
        </w:r>
        <w:r>
          <w:rPr>
            <w:noProof/>
            <w:webHidden/>
          </w:rPr>
          <w:fldChar w:fldCharType="separate"/>
        </w:r>
        <w:r>
          <w:rPr>
            <w:noProof/>
            <w:webHidden/>
          </w:rPr>
          <w:t>76</w:t>
        </w:r>
        <w:r>
          <w:rPr>
            <w:noProof/>
            <w:webHidden/>
          </w:rPr>
          <w:fldChar w:fldCharType="end"/>
        </w:r>
      </w:hyperlink>
    </w:p>
    <w:p w14:paraId="6AEEB829" w14:textId="43049B01"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57" w:history="1">
        <w:r w:rsidRPr="00E96285">
          <w:rPr>
            <w:rStyle w:val="Hyperlink"/>
            <w:noProof/>
          </w:rPr>
          <w:t>11.1</w:t>
        </w:r>
        <w:r>
          <w:rPr>
            <w:rFonts w:asciiTheme="minorHAnsi" w:eastAsiaTheme="minorEastAsia" w:hAnsiTheme="minorHAnsi" w:cstheme="minorBidi"/>
            <w:smallCaps w:val="0"/>
            <w:noProof/>
            <w:sz w:val="22"/>
            <w:szCs w:val="22"/>
          </w:rPr>
          <w:tab/>
        </w:r>
        <w:r w:rsidRPr="00E96285">
          <w:rPr>
            <w:rStyle w:val="Hyperlink"/>
            <w:noProof/>
          </w:rPr>
          <w:t>RULE – Full Documentation on IVI Interface</w:t>
        </w:r>
        <w:r>
          <w:rPr>
            <w:noProof/>
            <w:webHidden/>
          </w:rPr>
          <w:tab/>
        </w:r>
        <w:r>
          <w:rPr>
            <w:noProof/>
            <w:webHidden/>
          </w:rPr>
          <w:fldChar w:fldCharType="begin"/>
        </w:r>
        <w:r>
          <w:rPr>
            <w:noProof/>
            <w:webHidden/>
          </w:rPr>
          <w:instrText xml:space="preserve"> PAGEREF _Toc137484857 \h </w:instrText>
        </w:r>
        <w:r>
          <w:rPr>
            <w:noProof/>
            <w:webHidden/>
          </w:rPr>
        </w:r>
        <w:r>
          <w:rPr>
            <w:noProof/>
            <w:webHidden/>
          </w:rPr>
          <w:fldChar w:fldCharType="separate"/>
        </w:r>
        <w:r>
          <w:rPr>
            <w:noProof/>
            <w:webHidden/>
          </w:rPr>
          <w:t>76</w:t>
        </w:r>
        <w:r>
          <w:rPr>
            <w:noProof/>
            <w:webHidden/>
          </w:rPr>
          <w:fldChar w:fldCharType="end"/>
        </w:r>
      </w:hyperlink>
    </w:p>
    <w:p w14:paraId="631BFFB8" w14:textId="1D8C4969"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58" w:history="1">
        <w:r w:rsidRPr="00E96285">
          <w:rPr>
            <w:rStyle w:val="Hyperlink"/>
            <w:noProof/>
          </w:rPr>
          <w:t>11.2</w:t>
        </w:r>
        <w:r>
          <w:rPr>
            <w:rFonts w:asciiTheme="minorHAnsi" w:eastAsiaTheme="minorEastAsia" w:hAnsiTheme="minorHAnsi" w:cstheme="minorBidi"/>
            <w:smallCaps w:val="0"/>
            <w:noProof/>
            <w:sz w:val="22"/>
            <w:szCs w:val="22"/>
          </w:rPr>
          <w:tab/>
        </w:r>
        <w:r w:rsidRPr="00E96285">
          <w:rPr>
            <w:rStyle w:val="Hyperlink"/>
            <w:noProof/>
          </w:rPr>
          <w:t>RULE – Registration of the IVI Driver</w:t>
        </w:r>
        <w:r>
          <w:rPr>
            <w:noProof/>
            <w:webHidden/>
          </w:rPr>
          <w:tab/>
        </w:r>
        <w:r>
          <w:rPr>
            <w:noProof/>
            <w:webHidden/>
          </w:rPr>
          <w:fldChar w:fldCharType="begin"/>
        </w:r>
        <w:r>
          <w:rPr>
            <w:noProof/>
            <w:webHidden/>
          </w:rPr>
          <w:instrText xml:space="preserve"> PAGEREF _Toc137484858 \h </w:instrText>
        </w:r>
        <w:r>
          <w:rPr>
            <w:noProof/>
            <w:webHidden/>
          </w:rPr>
        </w:r>
        <w:r>
          <w:rPr>
            <w:noProof/>
            <w:webHidden/>
          </w:rPr>
          <w:fldChar w:fldCharType="separate"/>
        </w:r>
        <w:r>
          <w:rPr>
            <w:noProof/>
            <w:webHidden/>
          </w:rPr>
          <w:t>76</w:t>
        </w:r>
        <w:r>
          <w:rPr>
            <w:noProof/>
            <w:webHidden/>
          </w:rPr>
          <w:fldChar w:fldCharType="end"/>
        </w:r>
      </w:hyperlink>
    </w:p>
    <w:p w14:paraId="442E1561" w14:textId="263AAF32" w:rsidR="00F03302" w:rsidRDefault="00F03302">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59" w:history="1">
        <w:r w:rsidRPr="00E96285">
          <w:rPr>
            <w:rStyle w:val="Hyperlink"/>
            <w:noProof/>
            <w:lang w:val="fr-FR"/>
          </w:rPr>
          <w:t>11.3</w:t>
        </w:r>
        <w:r>
          <w:rPr>
            <w:rFonts w:asciiTheme="minorHAnsi" w:eastAsiaTheme="minorEastAsia" w:hAnsiTheme="minorHAnsi" w:cstheme="minorBidi"/>
            <w:smallCaps w:val="0"/>
            <w:noProof/>
            <w:sz w:val="22"/>
            <w:szCs w:val="22"/>
          </w:rPr>
          <w:tab/>
        </w:r>
        <w:r w:rsidRPr="00E96285">
          <w:rPr>
            <w:rStyle w:val="Hyperlink"/>
            <w:noProof/>
          </w:rPr>
          <w:t xml:space="preserve">Recommendation </w:t>
        </w:r>
        <w:r w:rsidRPr="00E96285">
          <w:rPr>
            <w:rStyle w:val="Hyperlink"/>
            <w:noProof/>
            <w:lang w:val="fr-FR"/>
          </w:rPr>
          <w:t>– Documentation on LXI Device Web Page</w:t>
        </w:r>
        <w:r>
          <w:rPr>
            <w:noProof/>
            <w:webHidden/>
          </w:rPr>
          <w:tab/>
        </w:r>
        <w:r>
          <w:rPr>
            <w:noProof/>
            <w:webHidden/>
          </w:rPr>
          <w:fldChar w:fldCharType="begin"/>
        </w:r>
        <w:r>
          <w:rPr>
            <w:noProof/>
            <w:webHidden/>
          </w:rPr>
          <w:instrText xml:space="preserve"> PAGEREF _Toc137484859 \h </w:instrText>
        </w:r>
        <w:r>
          <w:rPr>
            <w:noProof/>
            <w:webHidden/>
          </w:rPr>
        </w:r>
        <w:r>
          <w:rPr>
            <w:noProof/>
            <w:webHidden/>
          </w:rPr>
          <w:fldChar w:fldCharType="separate"/>
        </w:r>
        <w:r>
          <w:rPr>
            <w:noProof/>
            <w:webHidden/>
          </w:rPr>
          <w:t>76</w:t>
        </w:r>
        <w:r>
          <w:rPr>
            <w:noProof/>
            <w:webHidden/>
          </w:rPr>
          <w:fldChar w:fldCharType="end"/>
        </w:r>
      </w:hyperlink>
    </w:p>
    <w:p w14:paraId="4A3F5E3E" w14:textId="36F6F46B" w:rsidR="002939A8" w:rsidRPr="003975E5" w:rsidRDefault="00737874" w:rsidP="002955A9">
      <w:pPr>
        <w:rPr>
          <w:rStyle w:val="Emphasis"/>
          <w:b/>
          <w:sz w:val="28"/>
        </w:rPr>
      </w:pPr>
      <w:r>
        <w:fldChar w:fldCharType="end"/>
      </w:r>
      <w:r w:rsidR="00A3781D">
        <w:br w:type="page"/>
      </w:r>
      <w:r w:rsidR="00065E62">
        <w:rPr>
          <w:rStyle w:val="Emphasis"/>
          <w:b/>
          <w:sz w:val="28"/>
        </w:rPr>
        <w:lastRenderedPageBreak/>
        <w:t>Notices</w:t>
      </w:r>
    </w:p>
    <w:p w14:paraId="7C0F5CCB" w14:textId="77777777" w:rsidR="002939A8" w:rsidRDefault="002939A8" w:rsidP="00A3781D"/>
    <w:p w14:paraId="7467C3A4" w14:textId="0672C3BD" w:rsidR="00A3781D" w:rsidRDefault="00A3781D" w:rsidP="00A3781D">
      <w:r>
        <w:rPr>
          <w:b/>
        </w:rPr>
        <w:t xml:space="preserve">Notice of </w:t>
      </w:r>
      <w:r w:rsidR="00120C2D">
        <w:rPr>
          <w:b/>
        </w:rPr>
        <w:t>Rights All</w:t>
      </w:r>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BC959FF" w14:textId="77777777" w:rsidR="00A3781D" w:rsidRDefault="00A3781D" w:rsidP="00A3781D">
      <w:pPr>
        <w:rPr>
          <w:b/>
        </w:rPr>
      </w:pPr>
    </w:p>
    <w:p w14:paraId="068E6960" w14:textId="05E60A3C" w:rsidR="00A3781D" w:rsidRPr="00C67620" w:rsidRDefault="00A3781D" w:rsidP="00A3781D">
      <w:r w:rsidRPr="00AE3D86">
        <w:rPr>
          <w:b/>
        </w:rPr>
        <w:t>Notice</w:t>
      </w:r>
      <w:r>
        <w:rPr>
          <w:b/>
        </w:rPr>
        <w:t xml:space="preserve"> of </w:t>
      </w:r>
      <w:r w:rsidR="00120C2D">
        <w:rPr>
          <w:b/>
        </w:rPr>
        <w:t>Liability The</w:t>
      </w:r>
      <w:r w:rsidRPr="00C67620">
        <w:t xml:space="preserve"> information contained in this document is subject to change without notice.  “Preliminary” releases are for specification development and proof-of-concept testing and may not reflect the final “Released” specification.</w:t>
      </w:r>
    </w:p>
    <w:p w14:paraId="206D4445" w14:textId="77777777" w:rsidR="00A3781D" w:rsidRDefault="00A3781D" w:rsidP="00A3781D"/>
    <w:p w14:paraId="1AE0CDFB"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3D4AD187" w14:textId="77777777" w:rsidR="00A3781D" w:rsidRDefault="00A3781D" w:rsidP="00A3781D">
      <w:pPr>
        <w:rPr>
          <w:b/>
        </w:rPr>
      </w:pPr>
    </w:p>
    <w:p w14:paraId="7A54FC7C" w14:textId="19894C98" w:rsidR="00A3781D" w:rsidRDefault="00A3781D" w:rsidP="00A3781D">
      <w:r w:rsidRPr="0042048D">
        <w:rPr>
          <w:b/>
        </w:rPr>
        <w:t xml:space="preserve">LXI </w:t>
      </w:r>
      <w:r w:rsidR="00120C2D" w:rsidRPr="0042048D">
        <w:rPr>
          <w:b/>
        </w:rPr>
        <w:t>Standards Documents</w:t>
      </w:r>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29671616" w14:textId="77777777" w:rsidR="00A3781D" w:rsidRDefault="00A3781D" w:rsidP="00A3781D"/>
    <w:p w14:paraId="72C71957" w14:textId="77777777" w:rsidR="00A3781D" w:rsidRDefault="00A3781D" w:rsidP="00A3781D">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14:paraId="5B240628" w14:textId="77777777" w:rsidR="00A3781D" w:rsidRDefault="00A3781D" w:rsidP="00A3781D"/>
    <w:p w14:paraId="100D0793" w14:textId="5854BDB6" w:rsidR="00A3781D" w:rsidRDefault="00A3781D" w:rsidP="00A3781D">
      <w:r w:rsidRPr="00310D56">
        <w:t>The LXI Consortium does not warrant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w:t>
      </w:r>
      <w:r w:rsidR="004776FC">
        <w:t xml:space="preserve">. </w:t>
      </w:r>
      <w:r w:rsidRPr="00310D56">
        <w:t>Users are cautioned to check to determine that they have the latest edition of any LXI Consortium Standard.</w:t>
      </w:r>
    </w:p>
    <w:p w14:paraId="5EE83A1D" w14:textId="77777777" w:rsidR="00A3781D" w:rsidRDefault="00A3781D" w:rsidP="00A3781D"/>
    <w:p w14:paraId="0E0A4EB8"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3C7A96B3" w14:textId="77777777" w:rsidR="00A3781D" w:rsidRDefault="00A3781D" w:rsidP="00A3781D"/>
    <w:p w14:paraId="45F43129" w14:textId="77777777" w:rsidR="00A3781D" w:rsidRDefault="00A3781D" w:rsidP="00A3781D">
      <w:r w:rsidRPr="00C67620">
        <w:t>This specification is the property of the LXI Consortium, a Delaware 501c3 corporation, for the use of its members.</w:t>
      </w:r>
    </w:p>
    <w:p w14:paraId="440ECD75" w14:textId="77777777" w:rsidR="00A3781D" w:rsidRDefault="00A3781D" w:rsidP="00A3781D"/>
    <w:p w14:paraId="06ECD9FF" w14:textId="016B0AA3" w:rsidR="00A3781D" w:rsidRDefault="00A930ED" w:rsidP="00A3781D">
      <w:pPr>
        <w:rPr>
          <w:rStyle w:val="Hyperlink"/>
        </w:rPr>
      </w:pPr>
      <w:r w:rsidRPr="00E85004">
        <w:rPr>
          <w:b/>
        </w:rPr>
        <w:t>Interpretations</w:t>
      </w:r>
      <w:r>
        <w:t xml:space="preserve"> </w:t>
      </w:r>
      <w:r w:rsidRPr="00310D56">
        <w:t>Occasionally</w:t>
      </w:r>
      <w:r w:rsidR="00A3781D"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rsidR="00A3781D">
        <w:t xml:space="preserve"> Requests for interpretations of this standard </w:t>
      </w:r>
      <w:r w:rsidR="00865CDB">
        <w:t xml:space="preserve">may </w:t>
      </w:r>
      <w:r w:rsidR="00A3781D">
        <w:t xml:space="preserve">be sent to </w:t>
      </w:r>
      <w:hyperlink r:id="rId12" w:tooltip="mailto:interpretations@lxistandard.org" w:history="1">
        <w:r w:rsidR="00A3781D">
          <w:rPr>
            <w:rStyle w:val="Hyperlink"/>
            <w:rFonts w:ascii="Arial" w:hAnsi="Arial" w:cs="Arial"/>
            <w:szCs w:val="20"/>
          </w:rPr>
          <w:t>interpretations@lxistandard.org</w:t>
        </w:r>
      </w:hyperlink>
      <w:r w:rsidR="00A3781D">
        <w:rPr>
          <w:rFonts w:ascii="Arial" w:hAnsi="Arial" w:cs="Arial"/>
          <w:color w:val="0000FF"/>
          <w:szCs w:val="20"/>
        </w:rPr>
        <w:t xml:space="preserve"> </w:t>
      </w:r>
      <w:r w:rsidR="00A3781D" w:rsidRPr="00072E82">
        <w:rPr>
          <w:rFonts w:cs="Arial"/>
        </w:rPr>
        <w:t xml:space="preserve">using the </w:t>
      </w:r>
      <w:r w:rsidR="00A3781D">
        <w:rPr>
          <w:rFonts w:cs="Arial"/>
        </w:rPr>
        <w:t>form “</w:t>
      </w:r>
      <w:r w:rsidR="00A3781D" w:rsidRPr="00BB28DB">
        <w:rPr>
          <w:rFonts w:cs="Arial"/>
          <w:i/>
        </w:rPr>
        <w:t xml:space="preserve">Request for Interpretation of an </w:t>
      </w:r>
      <w:r w:rsidR="00A3781D" w:rsidRPr="00BB28DB">
        <w:rPr>
          <w:rFonts w:cs="Arial"/>
          <w:i/>
        </w:rPr>
        <w:lastRenderedPageBreak/>
        <w:t>LXI Standard Document</w:t>
      </w:r>
      <w:r w:rsidR="00A3781D">
        <w:rPr>
          <w:rFonts w:cs="Arial"/>
        </w:rPr>
        <w:t xml:space="preserve">”. This document plus a list of interpretations to this standard are found on the LXI Consortium’s Web site: </w:t>
      </w:r>
      <w:hyperlink r:id="rId13" w:tooltip="http://www.lxistandard.org/" w:history="1">
        <w:r w:rsidR="00A3781D" w:rsidRPr="009326C5">
          <w:rPr>
            <w:rStyle w:val="Hyperlink"/>
          </w:rPr>
          <w:t>http://www.lxistandard.org</w:t>
        </w:r>
      </w:hyperlink>
      <w:r w:rsidR="00A3781D">
        <w:rPr>
          <w:rStyle w:val="Hyperlink"/>
        </w:rPr>
        <w:t xml:space="preserve"> </w:t>
      </w:r>
    </w:p>
    <w:p w14:paraId="4773D2F8" w14:textId="77777777" w:rsidR="00A3781D" w:rsidRDefault="00A3781D" w:rsidP="00A3781D">
      <w:pPr>
        <w:rPr>
          <w:rStyle w:val="Hyperlink"/>
        </w:rPr>
      </w:pPr>
    </w:p>
    <w:p w14:paraId="7D56C05D" w14:textId="4475B941" w:rsidR="00E3126A" w:rsidRDefault="00E3126A" w:rsidP="00C91F7D"/>
    <w:p w14:paraId="629B1BF8" w14:textId="77777777" w:rsidR="00013B24" w:rsidRDefault="00013B24" w:rsidP="00C91F7D">
      <w:pPr>
        <w:rPr>
          <w:b/>
        </w:rPr>
      </w:pPr>
    </w:p>
    <w:p w14:paraId="42CFB0B1" w14:textId="2DE5D486" w:rsidR="00C91F7D" w:rsidRPr="009026A9" w:rsidRDefault="00C91F7D" w:rsidP="00C91F7D">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34BA5131" w14:textId="77777777" w:rsidR="00C91F7D" w:rsidRPr="009026A9" w:rsidRDefault="00C91F7D" w:rsidP="00C91F7D"/>
    <w:p w14:paraId="6AC984F0" w14:textId="6516DC57" w:rsidR="00C91F7D" w:rsidRPr="009026A9" w:rsidRDefault="00C91F7D" w:rsidP="00C91F7D">
      <w:r w:rsidRPr="009026A9">
        <w:rPr>
          <w:b/>
        </w:rPr>
        <w:t>Conformance</w:t>
      </w:r>
      <w:r w:rsidRPr="009026A9">
        <w:t xml:space="preserve"> The LXI Consortium draws attention to the document “</w:t>
      </w:r>
      <w:bookmarkStart w:id="16" w:name="_Toc229798954"/>
      <w:r w:rsidRPr="009026A9">
        <w:rPr>
          <w:i/>
        </w:rPr>
        <w:t>LXI Consortium Policy for Certifying Conformance to LXI Consortium Standards</w:t>
      </w:r>
      <w:bookmarkEnd w:id="16"/>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41E705B6" w14:textId="56D2E976" w:rsidR="00FC4517" w:rsidRDefault="00FC4517" w:rsidP="00A3781D"/>
    <w:p w14:paraId="39A2412C" w14:textId="084D726E" w:rsidR="00FC4517" w:rsidRPr="009026A9" w:rsidRDefault="00FC4517" w:rsidP="00FC4517">
      <w:r w:rsidRPr="009026A9">
        <w:rPr>
          <w:b/>
        </w:rPr>
        <w:t xml:space="preserve">Comments for </w:t>
      </w:r>
      <w:r w:rsidR="00120C2D"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20AB0430" w14:textId="4673B194" w:rsidR="00FC4517" w:rsidRDefault="00FC4517" w:rsidP="00FC4517"/>
    <w:p w14:paraId="5F70623D" w14:textId="6E0909FF" w:rsidR="00632E74" w:rsidRPr="00A30077" w:rsidRDefault="008771C7" w:rsidP="00C214E6">
      <w:pPr>
        <w:pStyle w:val="NormalWeb"/>
        <w:rPr>
          <w:szCs w:val="20"/>
        </w:rPr>
      </w:pPr>
      <w:r>
        <w:rPr>
          <w:rFonts w:ascii="Segoe UI" w:hAnsi="Segoe UI" w:cs="Segoe UI"/>
          <w:color w:val="000000"/>
        </w:rPr>
        <w:br/>
      </w:r>
      <w:r w:rsidRPr="00DF276D">
        <w:rPr>
          <w:color w:val="000000"/>
          <w:szCs w:val="20"/>
        </w:rPr>
        <w:t>Executive Director</w:t>
      </w:r>
      <w:r w:rsidRPr="00DF276D">
        <w:rPr>
          <w:color w:val="000000"/>
          <w:szCs w:val="20"/>
        </w:rPr>
        <w:br/>
        <w:t>LXI Consortium</w:t>
      </w:r>
      <w:r w:rsidRPr="00DF276D">
        <w:rPr>
          <w:color w:val="000000"/>
          <w:szCs w:val="20"/>
        </w:rPr>
        <w:br/>
      </w:r>
      <w:r w:rsidR="002B6420" w:rsidRPr="00DF276D">
        <w:rPr>
          <w:szCs w:val="20"/>
        </w:rPr>
        <w:t>www.l</w:t>
      </w:r>
      <w:r w:rsidR="00615EB5" w:rsidRPr="00DF276D">
        <w:rPr>
          <w:szCs w:val="20"/>
        </w:rPr>
        <w:t>x</w:t>
      </w:r>
      <w:r w:rsidR="002B6420" w:rsidRPr="00DF276D">
        <w:rPr>
          <w:szCs w:val="20"/>
        </w:rPr>
        <w:t>i</w:t>
      </w:r>
      <w:r w:rsidR="00A83ED9" w:rsidRPr="00DF276D">
        <w:rPr>
          <w:szCs w:val="20"/>
        </w:rPr>
        <w:t>st</w:t>
      </w:r>
      <w:r w:rsidR="002B6420" w:rsidRPr="00DF276D">
        <w:rPr>
          <w:szCs w:val="20"/>
        </w:rPr>
        <w:t>andard.org</w:t>
      </w:r>
    </w:p>
    <w:bookmarkStart w:id="17" w:name="_Toc229807306"/>
    <w:p w14:paraId="5BCC58B0" w14:textId="390FD045" w:rsidR="00FC4517" w:rsidRPr="009026A9" w:rsidRDefault="00FC4517" w:rsidP="00FC4517">
      <w:pPr>
        <w:pStyle w:val="NormalWeb"/>
      </w:pPr>
      <w:r w:rsidRPr="00DF276D">
        <w:rPr>
          <w:szCs w:val="20"/>
        </w:rPr>
        <w:fldChar w:fldCharType="begin"/>
      </w:r>
      <w:r w:rsidRPr="00DF276D">
        <w:rPr>
          <w:szCs w:val="20"/>
        </w:rPr>
        <w:instrText xml:space="preserve"> HYPERLINK "mailto:ExecDir@lxistandard.org" \h </w:instrText>
      </w:r>
      <w:r w:rsidRPr="00DF276D">
        <w:rPr>
          <w:szCs w:val="20"/>
        </w:rPr>
      </w:r>
      <w:r w:rsidRPr="00DF276D">
        <w:rPr>
          <w:szCs w:val="20"/>
        </w:rPr>
        <w:fldChar w:fldCharType="separate"/>
      </w:r>
      <w:r w:rsidRPr="00DF276D">
        <w:rPr>
          <w:rStyle w:val="Hyperlink"/>
          <w:szCs w:val="20"/>
        </w:rPr>
        <w:t>ExecDir@lxistandard.org</w:t>
      </w:r>
      <w:r w:rsidRPr="00DF276D">
        <w:rPr>
          <w:szCs w:val="20"/>
        </w:rPr>
        <w:br/>
      </w:r>
      <w:r w:rsidRPr="00DF276D">
        <w:rPr>
          <w:szCs w:val="20"/>
        </w:rPr>
        <w:fldChar w:fldCharType="end"/>
      </w:r>
      <w:r w:rsidR="00615EB5" w:rsidRPr="009026A9">
        <w:t xml:space="preserve"> </w:t>
      </w:r>
    </w:p>
    <w:p w14:paraId="49733B11" w14:textId="77777777" w:rsidR="00FC4517" w:rsidRPr="009026A9" w:rsidRDefault="00FC4517" w:rsidP="00FC4517">
      <w:pPr>
        <w:ind w:left="720"/>
        <w:outlineLvl w:val="0"/>
      </w:pPr>
    </w:p>
    <w:p w14:paraId="64ADE0ED" w14:textId="77777777" w:rsidR="00FC4517" w:rsidRPr="009026A9" w:rsidRDefault="00FC4517" w:rsidP="00FC4517">
      <w:pPr>
        <w:rPr>
          <w:b/>
        </w:rPr>
      </w:pPr>
      <w:r w:rsidRPr="009026A9">
        <w:rPr>
          <w:b/>
        </w:rPr>
        <w:t>LXI is a registered trademark of the LXI Consortium</w:t>
      </w:r>
      <w:bookmarkEnd w:id="17"/>
    </w:p>
    <w:p w14:paraId="7109F889" w14:textId="77777777" w:rsidR="00A3781D" w:rsidRDefault="00A3781D" w:rsidP="00A3781D">
      <w:pPr>
        <w:outlineLvl w:val="0"/>
        <w:rPr>
          <w:b/>
        </w:rPr>
      </w:pPr>
      <w:r>
        <w:br w:type="page"/>
      </w:r>
      <w:bookmarkStart w:id="18" w:name="_Toc137484701"/>
      <w:r w:rsidRPr="002939A8">
        <w:rPr>
          <w:rStyle w:val="Emphasis"/>
          <w:b/>
          <w:sz w:val="28"/>
        </w:rPr>
        <w:lastRenderedPageBreak/>
        <w:t>Revision history</w:t>
      </w:r>
      <w:bookmarkEnd w:id="18"/>
    </w:p>
    <w:p w14:paraId="26909662"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6917"/>
      </w:tblGrid>
      <w:tr w:rsidR="00A3781D" w:rsidRPr="00547382" w14:paraId="62543366" w14:textId="77777777" w:rsidTr="006A4D92">
        <w:tc>
          <w:tcPr>
            <w:tcW w:w="1713" w:type="dxa"/>
          </w:tcPr>
          <w:p w14:paraId="13E5F5C3" w14:textId="77777777" w:rsidR="00A3781D" w:rsidRPr="000D1C4E" w:rsidRDefault="00A3781D" w:rsidP="003975E5">
            <w:pPr>
              <w:rPr>
                <w:b/>
                <w:i/>
                <w:lang w:val="en-GB"/>
              </w:rPr>
            </w:pPr>
            <w:r w:rsidRPr="000D1C4E">
              <w:rPr>
                <w:b/>
                <w:i/>
                <w:lang w:val="en-GB"/>
              </w:rPr>
              <w:t>Revision</w:t>
            </w:r>
          </w:p>
        </w:tc>
        <w:tc>
          <w:tcPr>
            <w:tcW w:w="6917" w:type="dxa"/>
          </w:tcPr>
          <w:p w14:paraId="7811EA3E" w14:textId="77777777" w:rsidR="00A3781D" w:rsidRPr="000D1C4E" w:rsidRDefault="00A3781D" w:rsidP="003975E5">
            <w:pPr>
              <w:rPr>
                <w:b/>
                <w:i/>
                <w:lang w:val="en-GB"/>
              </w:rPr>
            </w:pPr>
            <w:r w:rsidRPr="000D1C4E">
              <w:rPr>
                <w:b/>
                <w:i/>
                <w:lang w:val="en-GB"/>
              </w:rPr>
              <w:t>Description</w:t>
            </w:r>
          </w:p>
        </w:tc>
      </w:tr>
      <w:tr w:rsidR="006A4D92" w:rsidRPr="00547382" w14:paraId="5118C425" w14:textId="77777777" w:rsidTr="006A4D92">
        <w:trPr>
          <w:ins w:id="19" w:author="John Ryland" w:date="2023-06-01T13:54:00Z"/>
        </w:trPr>
        <w:tc>
          <w:tcPr>
            <w:tcW w:w="1713" w:type="dxa"/>
          </w:tcPr>
          <w:p w14:paraId="7B8A6D99" w14:textId="42919D2B" w:rsidR="006A4D92" w:rsidRDefault="006A4D92" w:rsidP="006A4D92">
            <w:pPr>
              <w:rPr>
                <w:ins w:id="20" w:author="John Ryland" w:date="2023-06-01T13:54:00Z"/>
                <w:lang w:val="en-GB"/>
              </w:rPr>
            </w:pPr>
            <w:ins w:id="21" w:author="John Ryland" w:date="2023-06-05T22:11:00Z">
              <w:r>
                <w:rPr>
                  <w:lang w:val="en-GB"/>
                </w:rPr>
                <w:t>1.6.1</w:t>
              </w:r>
              <w:r>
                <w:rPr>
                  <w:lang w:val="en-GB"/>
                </w:rPr>
                <w:br/>
              </w:r>
            </w:ins>
            <w:ins w:id="22" w:author="John Ryland" w:date="2023-06-06T23:33:00Z">
              <w:r w:rsidR="00B030A6">
                <w:rPr>
                  <w:lang w:val="en-GB"/>
                </w:rPr>
                <w:t>Ju</w:t>
              </w:r>
              <w:r w:rsidR="00893249">
                <w:rPr>
                  <w:lang w:val="en-GB"/>
                </w:rPr>
                <w:t>ne 1</w:t>
              </w:r>
            </w:ins>
            <w:ins w:id="23" w:author="John Ryland" w:date="2023-06-12T17:33:00Z">
              <w:r w:rsidR="006C2175">
                <w:rPr>
                  <w:lang w:val="en-GB"/>
                </w:rPr>
                <w:t>2</w:t>
              </w:r>
            </w:ins>
            <w:ins w:id="24" w:author="John Ryland" w:date="2023-06-05T22:11:00Z">
              <w:r>
                <w:rPr>
                  <w:lang w:val="en-GB"/>
                </w:rPr>
                <w:t>, 2023</w:t>
              </w:r>
            </w:ins>
          </w:p>
        </w:tc>
        <w:tc>
          <w:tcPr>
            <w:tcW w:w="6917" w:type="dxa"/>
          </w:tcPr>
          <w:p w14:paraId="0939BF01" w14:textId="77777777" w:rsidR="006A4D92" w:rsidRDefault="006A4D92" w:rsidP="006A4D92">
            <w:pPr>
              <w:pStyle w:val="ListParagraph"/>
              <w:numPr>
                <w:ilvl w:val="0"/>
                <w:numId w:val="51"/>
              </w:numPr>
              <w:rPr>
                <w:ins w:id="25" w:author="John Ryland" w:date="2023-06-05T22:11:00Z"/>
                <w:rFonts w:ascii="Times New Roman" w:hAnsi="Times New Roman"/>
                <w:sz w:val="20"/>
                <w:szCs w:val="20"/>
              </w:rPr>
            </w:pPr>
            <w:ins w:id="26" w:author="John Ryland" w:date="2023-06-05T22:11:00Z">
              <w:r>
                <w:rPr>
                  <w:rFonts w:ascii="Times New Roman" w:hAnsi="Times New Roman"/>
                  <w:sz w:val="20"/>
                  <w:szCs w:val="20"/>
                </w:rPr>
                <w:t>Update the Identification XML Schema to 2.0</w:t>
              </w:r>
            </w:ins>
          </w:p>
          <w:p w14:paraId="089B83B7" w14:textId="6B394B86" w:rsidR="00A854D4" w:rsidRPr="006832BA" w:rsidRDefault="006A4D92" w:rsidP="00AF3857">
            <w:pPr>
              <w:pStyle w:val="ListParagraph"/>
              <w:numPr>
                <w:ilvl w:val="0"/>
                <w:numId w:val="51"/>
              </w:numPr>
              <w:rPr>
                <w:ins w:id="27" w:author="John Ryland" w:date="2023-06-01T13:54:00Z"/>
                <w:rFonts w:ascii="Times New Roman" w:hAnsi="Times New Roman"/>
                <w:sz w:val="20"/>
                <w:szCs w:val="20"/>
              </w:rPr>
            </w:pPr>
            <w:ins w:id="28" w:author="John Ryland" w:date="2023-06-05T22:11:00Z">
              <w:r>
                <w:rPr>
                  <w:rFonts w:ascii="Times New Roman" w:hAnsi="Times New Roman"/>
                  <w:sz w:val="20"/>
                  <w:szCs w:val="20"/>
                </w:rPr>
                <w:t>Disallowed blank passwords</w:t>
              </w:r>
            </w:ins>
          </w:p>
        </w:tc>
      </w:tr>
      <w:tr w:rsidR="0053221B" w:rsidRPr="00547382" w14:paraId="227DD6D7" w14:textId="77777777" w:rsidTr="006A4D92">
        <w:tc>
          <w:tcPr>
            <w:tcW w:w="1713" w:type="dxa"/>
          </w:tcPr>
          <w:p w14:paraId="32617880" w14:textId="77777777" w:rsidR="0053221B" w:rsidRDefault="00717B3E" w:rsidP="006F4E8F">
            <w:pPr>
              <w:rPr>
                <w:lang w:val="en-GB"/>
              </w:rPr>
            </w:pPr>
            <w:r>
              <w:rPr>
                <w:lang w:val="en-GB"/>
              </w:rPr>
              <w:t>1.6.0</w:t>
            </w:r>
          </w:p>
          <w:p w14:paraId="6DE7AEB8" w14:textId="47470B33" w:rsidR="007D716B" w:rsidRDefault="009F7C75" w:rsidP="006F4E8F">
            <w:pPr>
              <w:rPr>
                <w:lang w:val="en-GB"/>
              </w:rPr>
            </w:pPr>
            <w:r>
              <w:rPr>
                <w:lang w:val="en-GB"/>
              </w:rPr>
              <w:t xml:space="preserve">June </w:t>
            </w:r>
            <w:r w:rsidR="00544EFB">
              <w:rPr>
                <w:lang w:val="en-GB"/>
              </w:rPr>
              <w:t>9</w:t>
            </w:r>
            <w:r w:rsidR="00622E29">
              <w:rPr>
                <w:lang w:val="en-GB"/>
              </w:rPr>
              <w:t>, 2022</w:t>
            </w:r>
          </w:p>
        </w:tc>
        <w:tc>
          <w:tcPr>
            <w:tcW w:w="6917" w:type="dxa"/>
          </w:tcPr>
          <w:p w14:paraId="0BFB026D" w14:textId="77777777" w:rsidR="0053221B" w:rsidRPr="006832BA" w:rsidRDefault="0053221B"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 xml:space="preserve">10.4.3.10 Moved HiSLIP and </w:t>
            </w:r>
            <w:r w:rsidR="00717B3E" w:rsidRPr="006832BA">
              <w:rPr>
                <w:rFonts w:ascii="Times New Roman" w:hAnsi="Times New Roman"/>
                <w:sz w:val="20"/>
                <w:szCs w:val="20"/>
              </w:rPr>
              <w:t xml:space="preserve">VXI-11 service </w:t>
            </w:r>
            <w:r w:rsidR="004F4CAE" w:rsidRPr="006832BA">
              <w:rPr>
                <w:rFonts w:ascii="Times New Roman" w:hAnsi="Times New Roman"/>
                <w:sz w:val="20"/>
                <w:szCs w:val="20"/>
              </w:rPr>
              <w:t>advertisements</w:t>
            </w:r>
            <w:r w:rsidR="00717B3E" w:rsidRPr="006832BA">
              <w:rPr>
                <w:rFonts w:ascii="Times New Roman" w:hAnsi="Times New Roman"/>
                <w:sz w:val="20"/>
                <w:szCs w:val="20"/>
              </w:rPr>
              <w:t xml:space="preserve"> to their respective extended function </w:t>
            </w:r>
            <w:proofErr w:type="gramStart"/>
            <w:r w:rsidR="00717B3E" w:rsidRPr="006832BA">
              <w:rPr>
                <w:rFonts w:ascii="Times New Roman" w:hAnsi="Times New Roman"/>
                <w:sz w:val="20"/>
                <w:szCs w:val="20"/>
              </w:rPr>
              <w:t>documents</w:t>
            </w:r>
            <w:proofErr w:type="gramEnd"/>
          </w:p>
          <w:p w14:paraId="44C089BB" w14:textId="4BD85D43" w:rsidR="004F4CAE" w:rsidRPr="006832BA" w:rsidRDefault="00465BC6"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Removed 10.4.3.11 and 10.4.3.12 and replaced with an observation that serv</w:t>
            </w:r>
            <w:r w:rsidR="007F2EBE" w:rsidRPr="006832BA">
              <w:rPr>
                <w:rFonts w:ascii="Times New Roman" w:hAnsi="Times New Roman"/>
                <w:sz w:val="20"/>
                <w:szCs w:val="20"/>
              </w:rPr>
              <w:t xml:space="preserve">ice advertisements can be done in any </w:t>
            </w:r>
            <w:proofErr w:type="gramStart"/>
            <w:r w:rsidR="007F2EBE" w:rsidRPr="006832BA">
              <w:rPr>
                <w:rFonts w:ascii="Times New Roman" w:hAnsi="Times New Roman"/>
                <w:sz w:val="20"/>
                <w:szCs w:val="20"/>
              </w:rPr>
              <w:t>order</w:t>
            </w:r>
            <w:proofErr w:type="gramEnd"/>
          </w:p>
          <w:p w14:paraId="467EB4AC" w14:textId="348D7378" w:rsidR="001563FB" w:rsidRPr="006832BA" w:rsidRDefault="001563FB"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 xml:space="preserve">Changed </w:t>
            </w:r>
            <w:r w:rsidR="0096148E" w:rsidRPr="006832BA">
              <w:rPr>
                <w:rFonts w:ascii="Times New Roman" w:hAnsi="Times New Roman"/>
                <w:sz w:val="20"/>
                <w:szCs w:val="20"/>
              </w:rPr>
              <w:t>all references to “module” to “</w:t>
            </w:r>
            <w:proofErr w:type="gramStart"/>
            <w:r w:rsidR="0096148E" w:rsidRPr="006832BA">
              <w:rPr>
                <w:rFonts w:ascii="Times New Roman" w:hAnsi="Times New Roman"/>
                <w:sz w:val="20"/>
                <w:szCs w:val="20"/>
              </w:rPr>
              <w:t>device”</w:t>
            </w:r>
            <w:proofErr w:type="gramEnd"/>
          </w:p>
          <w:p w14:paraId="31939325" w14:textId="78F81989" w:rsidR="0008360D" w:rsidRPr="006832BA" w:rsidRDefault="0008360D"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Section 9.1 has been completely revamped due to requiring HTTPS for the Web Server</w:t>
            </w:r>
          </w:p>
          <w:p w14:paraId="6DBFEF27" w14:textId="507AF299" w:rsidR="00CD68E4" w:rsidRPr="006832BA" w:rsidRDefault="00F93FAB"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 xml:space="preserve">Incorporated </w:t>
            </w:r>
            <w:r w:rsidR="0008360D" w:rsidRPr="006832BA">
              <w:rPr>
                <w:rFonts w:ascii="Times New Roman" w:hAnsi="Times New Roman"/>
                <w:sz w:val="20"/>
                <w:szCs w:val="20"/>
              </w:rPr>
              <w:t>Clarification</w:t>
            </w:r>
            <w:r w:rsidRPr="006832BA">
              <w:rPr>
                <w:rFonts w:ascii="Times New Roman" w:hAnsi="Times New Roman"/>
                <w:sz w:val="20"/>
                <w:szCs w:val="20"/>
              </w:rPr>
              <w:t xml:space="preserve"> document</w:t>
            </w:r>
            <w:r w:rsidR="0008360D" w:rsidRPr="006832BA">
              <w:rPr>
                <w:rFonts w:ascii="Times New Roman" w:hAnsi="Times New Roman"/>
                <w:sz w:val="20"/>
                <w:szCs w:val="20"/>
              </w:rPr>
              <w:t xml:space="preserve"> into this document</w:t>
            </w:r>
          </w:p>
          <w:p w14:paraId="17B9C2BB" w14:textId="45C4D313" w:rsidR="00FB4D4A" w:rsidRPr="006832BA" w:rsidRDefault="00C67980"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 xml:space="preserve">Provide way to enable/disable </w:t>
            </w:r>
            <w:proofErr w:type="gramStart"/>
            <w:r w:rsidRPr="006832BA">
              <w:rPr>
                <w:rFonts w:ascii="Times New Roman" w:hAnsi="Times New Roman"/>
                <w:sz w:val="20"/>
                <w:szCs w:val="20"/>
              </w:rPr>
              <w:t>mDNS</w:t>
            </w:r>
            <w:proofErr w:type="gramEnd"/>
          </w:p>
          <w:p w14:paraId="5DA9994F" w14:textId="77777777" w:rsidR="007F2EBE" w:rsidRPr="006832BA" w:rsidRDefault="009204C9"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Update</w:t>
            </w:r>
            <w:r w:rsidR="00F54389" w:rsidRPr="006832BA">
              <w:rPr>
                <w:rFonts w:ascii="Times New Roman" w:hAnsi="Times New Roman"/>
                <w:sz w:val="20"/>
                <w:szCs w:val="20"/>
              </w:rPr>
              <w:t>d</w:t>
            </w:r>
            <w:r w:rsidRPr="006832BA">
              <w:rPr>
                <w:rFonts w:ascii="Times New Roman" w:hAnsi="Times New Roman"/>
                <w:sz w:val="20"/>
                <w:szCs w:val="20"/>
              </w:rPr>
              <w:t xml:space="preserve"> IPv4 RFC’s</w:t>
            </w:r>
          </w:p>
          <w:p w14:paraId="18D16BB9" w14:textId="77777777" w:rsidR="00830A7C" w:rsidRPr="006832BA" w:rsidRDefault="00830A7C"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 xml:space="preserve">Added a table in the Conformance section showing all the Extended Function versions that are part of this LXI 1.6 </w:t>
            </w:r>
            <w:proofErr w:type="gramStart"/>
            <w:r w:rsidRPr="006832BA">
              <w:rPr>
                <w:rFonts w:ascii="Times New Roman" w:hAnsi="Times New Roman"/>
                <w:sz w:val="20"/>
                <w:szCs w:val="20"/>
              </w:rPr>
              <w:t>release</w:t>
            </w:r>
            <w:proofErr w:type="gramEnd"/>
          </w:p>
          <w:p w14:paraId="58189A13" w14:textId="77777777" w:rsidR="00544EFB" w:rsidRPr="006832BA" w:rsidRDefault="008228EB"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 xml:space="preserve">Rule 10.2 – changed URL </w:t>
            </w:r>
            <w:r w:rsidR="00E72044" w:rsidRPr="006832BA">
              <w:rPr>
                <w:rFonts w:ascii="Times New Roman" w:hAnsi="Times New Roman"/>
                <w:sz w:val="20"/>
                <w:szCs w:val="20"/>
              </w:rPr>
              <w:t xml:space="preserve">to the Identification schema </w:t>
            </w:r>
            <w:r w:rsidRPr="006832BA">
              <w:rPr>
                <w:rFonts w:ascii="Times New Roman" w:hAnsi="Times New Roman"/>
                <w:sz w:val="20"/>
                <w:szCs w:val="20"/>
              </w:rPr>
              <w:t>showing port 80 to port</w:t>
            </w:r>
            <w:r w:rsidR="00E72044" w:rsidRPr="006832BA">
              <w:rPr>
                <w:rFonts w:ascii="Times New Roman" w:hAnsi="Times New Roman"/>
                <w:sz w:val="20"/>
                <w:szCs w:val="20"/>
              </w:rPr>
              <w:t xml:space="preserve"> being an optional </w:t>
            </w:r>
            <w:proofErr w:type="gramStart"/>
            <w:r w:rsidR="00E72044" w:rsidRPr="006832BA">
              <w:rPr>
                <w:rFonts w:ascii="Times New Roman" w:hAnsi="Times New Roman"/>
                <w:sz w:val="20"/>
                <w:szCs w:val="20"/>
              </w:rPr>
              <w:t>parameter</w:t>
            </w:r>
            <w:proofErr w:type="gramEnd"/>
          </w:p>
          <w:p w14:paraId="5C818286" w14:textId="77777777" w:rsidR="00F97380" w:rsidRPr="006832BA" w:rsidRDefault="00F97380"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 xml:space="preserve">Deleted observation in </w:t>
            </w:r>
            <w:r w:rsidR="00B63280" w:rsidRPr="006832BA">
              <w:rPr>
                <w:rFonts w:ascii="Times New Roman" w:hAnsi="Times New Roman"/>
                <w:sz w:val="20"/>
                <w:szCs w:val="20"/>
              </w:rPr>
              <w:t>Rule</w:t>
            </w:r>
            <w:r w:rsidRPr="006832BA">
              <w:rPr>
                <w:rFonts w:ascii="Times New Roman" w:hAnsi="Times New Roman"/>
                <w:sz w:val="20"/>
                <w:szCs w:val="20"/>
              </w:rPr>
              <w:t xml:space="preserve"> 9.</w:t>
            </w:r>
            <w:r w:rsidR="00B63280" w:rsidRPr="006832BA">
              <w:rPr>
                <w:rFonts w:ascii="Times New Roman" w:hAnsi="Times New Roman"/>
                <w:sz w:val="20"/>
                <w:szCs w:val="20"/>
              </w:rPr>
              <w:t>1.</w:t>
            </w:r>
            <w:r w:rsidR="00043002" w:rsidRPr="006832BA">
              <w:rPr>
                <w:rFonts w:ascii="Times New Roman" w:hAnsi="Times New Roman"/>
                <w:sz w:val="20"/>
                <w:szCs w:val="20"/>
              </w:rPr>
              <w:t>7</w:t>
            </w:r>
            <w:r w:rsidR="003701CF" w:rsidRPr="006832BA">
              <w:rPr>
                <w:rFonts w:ascii="Times New Roman" w:hAnsi="Times New Roman"/>
                <w:sz w:val="20"/>
                <w:szCs w:val="20"/>
              </w:rPr>
              <w:t xml:space="preserve"> as not providing any additional </w:t>
            </w:r>
            <w:proofErr w:type="gramStart"/>
            <w:r w:rsidR="003701CF" w:rsidRPr="006832BA">
              <w:rPr>
                <w:rFonts w:ascii="Times New Roman" w:hAnsi="Times New Roman"/>
                <w:sz w:val="20"/>
                <w:szCs w:val="20"/>
              </w:rPr>
              <w:t>information</w:t>
            </w:r>
            <w:proofErr w:type="gramEnd"/>
          </w:p>
          <w:p w14:paraId="3A9640A1" w14:textId="77777777" w:rsidR="00A43C62" w:rsidRPr="006832BA" w:rsidRDefault="000975D7" w:rsidP="00241C37">
            <w:pPr>
              <w:pStyle w:val="ListParagraph"/>
              <w:numPr>
                <w:ilvl w:val="0"/>
                <w:numId w:val="51"/>
              </w:numPr>
              <w:rPr>
                <w:rFonts w:ascii="Times New Roman" w:hAnsi="Times New Roman"/>
                <w:sz w:val="20"/>
                <w:szCs w:val="20"/>
              </w:rPr>
            </w:pPr>
            <w:r w:rsidRPr="006832BA">
              <w:rPr>
                <w:rFonts w:ascii="Times New Roman" w:hAnsi="Times New Roman"/>
                <w:sz w:val="20"/>
                <w:szCs w:val="20"/>
              </w:rPr>
              <w:t xml:space="preserve">Updated the observation in Rule </w:t>
            </w:r>
            <w:r w:rsidR="003C1022" w:rsidRPr="006832BA">
              <w:rPr>
                <w:rFonts w:ascii="Times New Roman" w:hAnsi="Times New Roman"/>
                <w:sz w:val="20"/>
                <w:szCs w:val="20"/>
              </w:rPr>
              <w:t>10.4.3</w:t>
            </w:r>
            <w:r w:rsidR="00A56699" w:rsidRPr="006832BA">
              <w:rPr>
                <w:rFonts w:ascii="Times New Roman" w:hAnsi="Times New Roman"/>
                <w:sz w:val="20"/>
                <w:szCs w:val="20"/>
              </w:rPr>
              <w:t xml:space="preserve"> to suggest what port should be advertised when announcing HTTP and LXI mDNS serv</w:t>
            </w:r>
            <w:r w:rsidR="001802C0" w:rsidRPr="006832BA">
              <w:rPr>
                <w:rFonts w:ascii="Times New Roman" w:hAnsi="Times New Roman"/>
                <w:sz w:val="20"/>
                <w:szCs w:val="20"/>
              </w:rPr>
              <w:t>ices</w:t>
            </w:r>
            <w:r w:rsidR="00A43C62" w:rsidRPr="006832BA">
              <w:rPr>
                <w:rFonts w:ascii="Times New Roman" w:hAnsi="Times New Roman"/>
                <w:sz w:val="20"/>
                <w:szCs w:val="20"/>
              </w:rPr>
              <w:t>.</w:t>
            </w:r>
          </w:p>
          <w:p w14:paraId="6C26AB13" w14:textId="3E97B8F4" w:rsidR="007A5DBA" w:rsidRPr="00EF27B3" w:rsidRDefault="00DC3047" w:rsidP="008516EE">
            <w:pPr>
              <w:pStyle w:val="ListParagraph"/>
              <w:numPr>
                <w:ilvl w:val="0"/>
                <w:numId w:val="51"/>
              </w:numPr>
              <w:rPr>
                <w:rFonts w:ascii="Times New Roman" w:hAnsi="Times New Roman"/>
                <w:sz w:val="20"/>
                <w:szCs w:val="20"/>
              </w:rPr>
            </w:pPr>
            <w:r w:rsidRPr="006832BA">
              <w:rPr>
                <w:rFonts w:ascii="Times New Roman" w:hAnsi="Times New Roman"/>
                <w:sz w:val="20"/>
                <w:szCs w:val="20"/>
              </w:rPr>
              <w:t xml:space="preserve">Permission </w:t>
            </w:r>
            <w:r w:rsidRPr="006832BA">
              <w:rPr>
                <w:rFonts w:ascii="Times New Roman" w:hAnsi="Times New Roman"/>
                <w:i/>
                <w:iCs/>
                <w:color w:val="002060"/>
                <w:sz w:val="20"/>
                <w:szCs w:val="20"/>
              </w:rPr>
              <w:t>2.5.1.4.2</w:t>
            </w:r>
            <w:r w:rsidR="006832BA">
              <w:rPr>
                <w:rFonts w:ascii="Times New Roman" w:hAnsi="Times New Roman"/>
                <w:i/>
                <w:iCs/>
                <w:color w:val="002060"/>
                <w:sz w:val="20"/>
                <w:szCs w:val="20"/>
              </w:rPr>
              <w:t xml:space="preserve"> </w:t>
            </w:r>
            <w:r w:rsidR="008516EE">
              <w:rPr>
                <w:rFonts w:ascii="Times New Roman" w:hAnsi="Times New Roman"/>
                <w:i/>
                <w:iCs/>
                <w:color w:val="002060"/>
                <w:sz w:val="20"/>
                <w:szCs w:val="20"/>
              </w:rPr>
              <w:t>-</w:t>
            </w:r>
            <w:r w:rsidR="008516EE" w:rsidRPr="006832BA">
              <w:rPr>
                <w:rFonts w:ascii="Times New Roman" w:hAnsi="Times New Roman"/>
                <w:i/>
                <w:iCs/>
                <w:color w:val="002060"/>
                <w:sz w:val="20"/>
                <w:szCs w:val="20"/>
              </w:rPr>
              <w:t xml:space="preserve"> </w:t>
            </w:r>
            <w:r w:rsidR="008516EE" w:rsidRPr="006832BA">
              <w:rPr>
                <w:rFonts w:ascii="Times New Roman" w:hAnsi="Times New Roman"/>
                <w:sz w:val="20"/>
                <w:szCs w:val="20"/>
              </w:rPr>
              <w:t>Power</w:t>
            </w:r>
            <w:r w:rsidRPr="006832BA">
              <w:rPr>
                <w:rFonts w:ascii="Times New Roman" w:hAnsi="Times New Roman"/>
                <w:sz w:val="20"/>
                <w:szCs w:val="20"/>
              </w:rPr>
              <w:t xml:space="preserve"> Indication for Devices with a Front Panel </w:t>
            </w:r>
            <w:r w:rsidR="006832BA" w:rsidRPr="006832BA">
              <w:rPr>
                <w:rFonts w:ascii="Times New Roman" w:hAnsi="Times New Roman"/>
                <w:sz w:val="20"/>
                <w:szCs w:val="20"/>
              </w:rPr>
              <w:t>added back. It was removed in LXI 1.5</w:t>
            </w:r>
          </w:p>
        </w:tc>
      </w:tr>
      <w:tr w:rsidR="00B7487F" w:rsidRPr="00547382" w14:paraId="7935BE07" w14:textId="77777777" w:rsidTr="006A4D92">
        <w:tc>
          <w:tcPr>
            <w:tcW w:w="1713" w:type="dxa"/>
          </w:tcPr>
          <w:p w14:paraId="5344B907" w14:textId="77777777" w:rsidR="00B7487F" w:rsidRDefault="00B7487F" w:rsidP="006F4E8F">
            <w:pPr>
              <w:rPr>
                <w:lang w:val="en-GB"/>
              </w:rPr>
            </w:pPr>
            <w:r>
              <w:rPr>
                <w:lang w:val="en-GB"/>
              </w:rPr>
              <w:t xml:space="preserve">1.5.01 </w:t>
            </w:r>
          </w:p>
          <w:p w14:paraId="0E7B2DBE" w14:textId="77777777" w:rsidR="00B7487F" w:rsidRDefault="00B7487F" w:rsidP="006F4E8F">
            <w:pPr>
              <w:rPr>
                <w:lang w:val="en-GB"/>
              </w:rPr>
            </w:pPr>
            <w:r>
              <w:rPr>
                <w:lang w:val="en-GB"/>
              </w:rPr>
              <w:t>March 14, 2017</w:t>
            </w:r>
          </w:p>
        </w:tc>
        <w:tc>
          <w:tcPr>
            <w:tcW w:w="6917" w:type="dxa"/>
          </w:tcPr>
          <w:p w14:paraId="26969097" w14:textId="77777777" w:rsidR="00B7487F" w:rsidRDefault="00B7487F" w:rsidP="00B7487F">
            <w:pPr>
              <w:rPr>
                <w:lang w:val="en-GB"/>
              </w:rPr>
            </w:pPr>
            <w:r>
              <w:rPr>
                <w:lang w:val="en-GB"/>
              </w:rPr>
              <w:t>Official date change after review.</w:t>
            </w:r>
          </w:p>
        </w:tc>
      </w:tr>
      <w:tr w:rsidR="00927876" w:rsidRPr="00547382" w14:paraId="2724A48D" w14:textId="77777777" w:rsidTr="006A4D92">
        <w:tc>
          <w:tcPr>
            <w:tcW w:w="1713" w:type="dxa"/>
          </w:tcPr>
          <w:p w14:paraId="1DC81632" w14:textId="77777777" w:rsidR="00927876" w:rsidRDefault="003A3055" w:rsidP="006F4E8F">
            <w:pPr>
              <w:rPr>
                <w:lang w:val="en-GB"/>
              </w:rPr>
            </w:pPr>
            <w:r>
              <w:rPr>
                <w:lang w:val="en-GB"/>
              </w:rPr>
              <w:t>1.5.01</w:t>
            </w:r>
          </w:p>
          <w:p w14:paraId="20083530" w14:textId="77777777" w:rsidR="00C00FF1" w:rsidRDefault="00C00FF1" w:rsidP="006F4E8F">
            <w:pPr>
              <w:rPr>
                <w:lang w:val="en-GB"/>
              </w:rPr>
            </w:pPr>
            <w:r>
              <w:rPr>
                <w:lang w:val="en-GB"/>
              </w:rPr>
              <w:t>February 19, 2017</w:t>
            </w:r>
          </w:p>
        </w:tc>
        <w:tc>
          <w:tcPr>
            <w:tcW w:w="6917" w:type="dxa"/>
          </w:tcPr>
          <w:p w14:paraId="75ED2EAD" w14:textId="77777777" w:rsidR="00927876" w:rsidRDefault="003A3055" w:rsidP="003A3055">
            <w:pPr>
              <w:rPr>
                <w:lang w:val="en-GB"/>
              </w:rPr>
            </w:pPr>
            <w:r>
              <w:rPr>
                <w:lang w:val="en-GB"/>
              </w:rPr>
              <w:t>Minor changes to Rules 1.4.5 and 1.4.6 to add 2016 year, which is consistent with the naming of this version of the LXI Standard.  Clarification of LAN status indicator by adding Observation to Rule 2.5.2.</w:t>
            </w:r>
          </w:p>
        </w:tc>
      </w:tr>
      <w:tr w:rsidR="00461204" w:rsidRPr="00547382" w14:paraId="693A40CC" w14:textId="77777777" w:rsidTr="006A4D92">
        <w:tc>
          <w:tcPr>
            <w:tcW w:w="1713" w:type="dxa"/>
          </w:tcPr>
          <w:p w14:paraId="43C978E2" w14:textId="77777777" w:rsidR="00461204" w:rsidRDefault="006C044C" w:rsidP="006F4E8F">
            <w:pPr>
              <w:rPr>
                <w:lang w:val="en-GB"/>
              </w:rPr>
            </w:pPr>
            <w:r>
              <w:rPr>
                <w:lang w:val="en-GB"/>
              </w:rPr>
              <w:t>1.5 Version</w:t>
            </w:r>
          </w:p>
        </w:tc>
        <w:tc>
          <w:tcPr>
            <w:tcW w:w="6917" w:type="dxa"/>
          </w:tcPr>
          <w:p w14:paraId="232F50C4" w14:textId="77777777" w:rsidR="00461204" w:rsidRDefault="00937A38" w:rsidP="004B5116">
            <w:pPr>
              <w:rPr>
                <w:lang w:val="en-GB"/>
              </w:rPr>
            </w:pPr>
            <w:r>
              <w:rPr>
                <w:lang w:val="en-GB"/>
              </w:rPr>
              <w:t>Initial Release November 8, 2016</w:t>
            </w:r>
          </w:p>
        </w:tc>
      </w:tr>
    </w:tbl>
    <w:p w14:paraId="7AD4CAE4" w14:textId="77777777" w:rsidR="00AE3D86" w:rsidRDefault="00AE3D86" w:rsidP="00DC2D42"/>
    <w:p w14:paraId="50788589" w14:textId="124A6DBA" w:rsidR="00A122A9" w:rsidRPr="00C67620" w:rsidRDefault="00A122A9" w:rsidP="00C94714">
      <w:pPr>
        <w:pStyle w:val="Heading1"/>
        <w:numPr>
          <w:ilvl w:val="0"/>
          <w:numId w:val="41"/>
        </w:numPr>
      </w:pPr>
      <w:bookmarkStart w:id="29" w:name="_Toc128656062"/>
      <w:bookmarkStart w:id="30" w:name="_Toc104968357"/>
      <w:bookmarkStart w:id="31" w:name="_Toc105500727"/>
      <w:bookmarkStart w:id="32" w:name="_Toc105501125"/>
      <w:bookmarkStart w:id="33" w:name="_Toc106617109"/>
      <w:bookmarkStart w:id="34" w:name="_Toc111020957"/>
      <w:bookmarkStart w:id="35" w:name="_Toc111252903"/>
      <w:bookmarkStart w:id="36" w:name="_Toc111980571"/>
      <w:bookmarkStart w:id="37" w:name="_Toc112300359"/>
      <w:bookmarkStart w:id="38" w:name="_Toc113353238"/>
      <w:bookmarkStart w:id="39" w:name="_Toc113776887"/>
      <w:bookmarkStart w:id="40" w:name="_Toc137484702"/>
      <w:r w:rsidRPr="00C67620">
        <w:lastRenderedPageBreak/>
        <w:t>Overview</w:t>
      </w:r>
      <w:bookmarkEnd w:id="29"/>
      <w:bookmarkEnd w:id="40"/>
    </w:p>
    <w:p w14:paraId="3AA7CA96" w14:textId="73ABB2D2" w:rsidR="00A122A9" w:rsidRPr="00C67620" w:rsidRDefault="00A122A9" w:rsidP="00CD2657">
      <w:pPr>
        <w:pStyle w:val="LXIBody"/>
      </w:pPr>
      <w:r w:rsidRPr="00C67620">
        <w:t xml:space="preserve"> </w:t>
      </w:r>
    </w:p>
    <w:p w14:paraId="5213B2F5" w14:textId="77777777" w:rsidR="00A122A9" w:rsidRPr="00C67620" w:rsidRDefault="00911F86" w:rsidP="00135D1C">
      <w:pPr>
        <w:pStyle w:val="Heading2"/>
      </w:pPr>
      <w:bookmarkStart w:id="41" w:name="_Toc128656063"/>
      <w:bookmarkStart w:id="42" w:name="_Toc137484703"/>
      <w:r>
        <w:t>Introduction</w:t>
      </w:r>
      <w:bookmarkEnd w:id="41"/>
      <w:bookmarkEnd w:id="42"/>
    </w:p>
    <w:p w14:paraId="2D58D5C1" w14:textId="2C752981" w:rsidR="00C829B0" w:rsidRPr="00C6581D" w:rsidRDefault="00911F86" w:rsidP="00911F86">
      <w:pPr>
        <w:pStyle w:val="LXIBody"/>
      </w:pPr>
      <w:r w:rsidRPr="00C67620" w:rsidDel="00EB6164">
        <w:t>This standard has been written and is controlled by the members of LXI Consortium, a not-for-profit organization created for the development and promotion of a LAN (Ethernet) based standard for instrumentation and related peripheral devices.</w:t>
      </w:r>
      <w:r w:rsidDel="00EB6164">
        <w:t xml:space="preserve"> </w:t>
      </w:r>
      <w:r w:rsidRPr="00C67620" w:rsidDel="00EB6164">
        <w:t xml:space="preserve">LXI is an acronym for LAN </w:t>
      </w:r>
      <w:proofErr w:type="spellStart"/>
      <w:r w:rsidRPr="00C67620" w:rsidDel="00EB6164">
        <w:t>eXtensions</w:t>
      </w:r>
      <w:proofErr w:type="spellEnd"/>
      <w:r w:rsidRPr="00C67620" w:rsidDel="00EB6164">
        <w:t xml:space="preserve"> for Instrumentation.  The LXI specification details the technical requirements of </w:t>
      </w:r>
      <w:r w:rsidDel="00EB6164">
        <w:t>LXI Device</w:t>
      </w:r>
      <w:r w:rsidRPr="00C67620" w:rsidDel="00EB6164">
        <w:t xml:space="preserve">s using Ethernet as the primary communications </w:t>
      </w:r>
      <w:r w:rsidDel="00EB6164">
        <w:t>means</w:t>
      </w:r>
      <w:r w:rsidRPr="00C67620" w:rsidDel="00EB6164">
        <w:t xml:space="preserve"> between devices.</w:t>
      </w:r>
    </w:p>
    <w:p w14:paraId="24F5D989" w14:textId="1947FD03" w:rsidR="00A122A9" w:rsidRPr="00C67620" w:rsidRDefault="00A122A9" w:rsidP="00911F86">
      <w:pPr>
        <w:pStyle w:val="LXIBody"/>
        <w:ind w:left="0"/>
      </w:pPr>
    </w:p>
    <w:p w14:paraId="06A71A24" w14:textId="77777777" w:rsidR="00A122A9" w:rsidRPr="00C67620" w:rsidRDefault="00A122A9" w:rsidP="00135D1C">
      <w:pPr>
        <w:pStyle w:val="Heading2"/>
      </w:pPr>
      <w:bookmarkStart w:id="43" w:name="_Toc128656065"/>
      <w:bookmarkStart w:id="44" w:name="_Toc137484704"/>
      <w:r w:rsidRPr="00C67620">
        <w:t>Purpose and Scope of this Document</w:t>
      </w:r>
      <w:bookmarkEnd w:id="43"/>
      <w:bookmarkEnd w:id="44"/>
    </w:p>
    <w:p w14:paraId="53A2817D" w14:textId="77777777" w:rsidR="00616E55" w:rsidRDefault="00616E55" w:rsidP="00616E55">
      <w:pPr>
        <w:pStyle w:val="Heading3"/>
      </w:pPr>
      <w:bookmarkStart w:id="45" w:name="_Toc137484705"/>
      <w:r>
        <w:t>Purpose</w:t>
      </w:r>
      <w:bookmarkEnd w:id="45"/>
    </w:p>
    <w:p w14:paraId="1C4E6AE9" w14:textId="77777777" w:rsidR="00A122A9" w:rsidRPr="00A9407A" w:rsidRDefault="00A122A9" w:rsidP="00CD2657">
      <w:pPr>
        <w:pStyle w:val="LXIBody"/>
      </w:pPr>
      <w:r w:rsidRPr="00A9407A">
        <w:t xml:space="preserve">Key objectives in the development of this standard for test and measurement instrumentation </w:t>
      </w:r>
      <w:r w:rsidR="00616E55">
        <w:t>include</w:t>
      </w:r>
      <w:r w:rsidRPr="00A9407A">
        <w:t>:</w:t>
      </w:r>
      <w:r>
        <w:t xml:space="preserve"> </w:t>
      </w:r>
    </w:p>
    <w:p w14:paraId="07681F99" w14:textId="77777777" w:rsidR="00A122A9" w:rsidRPr="002E3C60" w:rsidRDefault="00A122A9">
      <w:pPr>
        <w:pStyle w:val="LXIBody"/>
        <w:numPr>
          <w:ilvl w:val="0"/>
          <w:numId w:val="11"/>
        </w:numPr>
      </w:pPr>
      <w:r w:rsidRPr="00A9407A">
        <w:t xml:space="preserve">Unambiguous communication among </w:t>
      </w:r>
      <w:r w:rsidR="003F722C">
        <w:t>LXI Device</w:t>
      </w:r>
      <w:r w:rsidRPr="00A9407A">
        <w:t>s</w:t>
      </w:r>
    </w:p>
    <w:p w14:paraId="4090F7D7" w14:textId="77777777" w:rsidR="00A122A9" w:rsidRPr="002E3C60" w:rsidRDefault="00A122A9" w:rsidP="008A021D">
      <w:pPr>
        <w:pStyle w:val="LXIBody"/>
        <w:numPr>
          <w:ilvl w:val="0"/>
          <w:numId w:val="11"/>
        </w:numPr>
      </w:pPr>
      <w:r w:rsidRPr="00A9407A">
        <w:t xml:space="preserve">Decreasing the cost of test system software development </w:t>
      </w:r>
      <w:proofErr w:type="gramStart"/>
      <w:r w:rsidRPr="00A9407A">
        <w:t>by the use of</w:t>
      </w:r>
      <w:proofErr w:type="gramEnd"/>
      <w:r w:rsidRPr="00A9407A">
        <w:t xml:space="preserve"> industry-standard protocols and interfaces</w:t>
      </w:r>
    </w:p>
    <w:p w14:paraId="1480C2FB" w14:textId="77777777" w:rsidR="00A122A9" w:rsidRPr="002E3C60" w:rsidRDefault="00A122A9" w:rsidP="008A021D">
      <w:pPr>
        <w:pStyle w:val="LXIBody"/>
        <w:numPr>
          <w:ilvl w:val="0"/>
          <w:numId w:val="11"/>
        </w:numPr>
      </w:pPr>
      <w:r w:rsidRPr="00A9407A">
        <w:t xml:space="preserve">Provision of a standardized trigger and synchronization mechanism between </w:t>
      </w:r>
      <w:r w:rsidR="003F722C">
        <w:t>LXI Device</w:t>
      </w:r>
      <w:r w:rsidRPr="00A9407A">
        <w:t>s</w:t>
      </w:r>
    </w:p>
    <w:p w14:paraId="2AC4E2CA" w14:textId="77777777" w:rsidR="00A122A9" w:rsidRPr="002E3C60" w:rsidRDefault="00A122A9" w:rsidP="008A021D">
      <w:pPr>
        <w:pStyle w:val="LXIBody"/>
        <w:numPr>
          <w:ilvl w:val="0"/>
          <w:numId w:val="11"/>
        </w:numPr>
      </w:pPr>
      <w:r w:rsidRPr="00A9407A">
        <w:t>Increasing system performance by using high-speed, Ethernet protocols</w:t>
      </w:r>
    </w:p>
    <w:p w14:paraId="5E3D1D6C" w14:textId="77777777" w:rsidR="00A122A9" w:rsidRPr="002E3C60" w:rsidRDefault="00A122A9">
      <w:pPr>
        <w:pStyle w:val="LXIBody"/>
        <w:numPr>
          <w:ilvl w:val="0"/>
          <w:numId w:val="11"/>
        </w:numPr>
      </w:pPr>
      <w:r w:rsidRPr="00A9407A">
        <w:t>Taking advantage of the simplicity of physical Ethernet connectivity</w:t>
      </w:r>
      <w:r w:rsidR="00A35159">
        <w:t>.</w:t>
      </w:r>
      <w:r w:rsidRPr="00A9407A">
        <w:t xml:space="preserve"> </w:t>
      </w:r>
    </w:p>
    <w:p w14:paraId="699EA15B" w14:textId="77777777" w:rsidR="00A122A9" w:rsidRDefault="00616E55" w:rsidP="00616E55">
      <w:pPr>
        <w:pStyle w:val="Heading3"/>
      </w:pPr>
      <w:bookmarkStart w:id="46" w:name="_Toc439587766"/>
      <w:bookmarkStart w:id="47" w:name="_Toc137484706"/>
      <w:bookmarkEnd w:id="46"/>
      <w:r>
        <w:t>Scope</w:t>
      </w:r>
      <w:bookmarkEnd w:id="47"/>
    </w:p>
    <w:p w14:paraId="05A11A32" w14:textId="77777777" w:rsidR="00616E55" w:rsidRDefault="00616E55" w:rsidP="00616E55">
      <w:pPr>
        <w:pStyle w:val="LXIBody"/>
      </w:pPr>
      <w:r w:rsidRPr="00C67620">
        <w:t xml:space="preserve">This document defines a 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Whenever possible these specifications use existing standards.</w:t>
      </w:r>
    </w:p>
    <w:p w14:paraId="1076A67E" w14:textId="77777777" w:rsidR="00616E55" w:rsidRDefault="00616E55" w:rsidP="00616E55">
      <w:pPr>
        <w:pStyle w:val="LXIBody"/>
      </w:pPr>
      <w:r w:rsidRPr="00C67620">
        <w:t xml:space="preserve">The </w:t>
      </w:r>
      <w:r>
        <w:t xml:space="preserve">standard </w:t>
      </w:r>
      <w:r w:rsidR="00400B8A">
        <w:t>consists of two categories</w:t>
      </w:r>
      <w:r>
        <w:t>:</w:t>
      </w:r>
    </w:p>
    <w:p w14:paraId="32DDD756" w14:textId="77777777" w:rsidR="00400B8A" w:rsidRDefault="00400B8A" w:rsidP="00273C02">
      <w:pPr>
        <w:pStyle w:val="LXIBody"/>
        <w:numPr>
          <w:ilvl w:val="0"/>
          <w:numId w:val="20"/>
        </w:numPr>
      </w:pPr>
      <w:r w:rsidRPr="001567BD">
        <w:rPr>
          <w:b/>
        </w:rPr>
        <w:t>LXI Device Specification</w:t>
      </w:r>
      <w:r>
        <w:t xml:space="preserve">. This is the content of this document.  The LXI Device Specification covers Rules, Recommendations, etc. that are required by all LXI conformant devices.   </w:t>
      </w:r>
    </w:p>
    <w:p w14:paraId="039AD47D" w14:textId="77777777" w:rsidR="00400B8A" w:rsidRDefault="00400B8A" w:rsidP="00273C02">
      <w:pPr>
        <w:pStyle w:val="LXIBody"/>
        <w:numPr>
          <w:ilvl w:val="0"/>
          <w:numId w:val="20"/>
        </w:numPr>
      </w:pPr>
      <w:r w:rsidRPr="001567BD">
        <w:rPr>
          <w:b/>
        </w:rPr>
        <w:t>LXI Extended Functions</w:t>
      </w:r>
      <w:r>
        <w:t xml:space="preserve">.  The LXI Extended Functions represent optional features added to an LXI Device.  If added, they must conform to the Rules presented in the external LXI Extended Function </w:t>
      </w:r>
      <w:r w:rsidR="00180A36">
        <w:t>specifications</w:t>
      </w:r>
      <w:r>
        <w:t xml:space="preserve"> (</w:t>
      </w:r>
      <w:r w:rsidR="00180A36">
        <w:t xml:space="preserve">external </w:t>
      </w:r>
      <w:r>
        <w:t>to this document).</w:t>
      </w:r>
      <w:r w:rsidR="00180A36">
        <w:t xml:space="preserve"> </w:t>
      </w:r>
    </w:p>
    <w:p w14:paraId="65D67582" w14:textId="77777777" w:rsidR="00586683" w:rsidRPr="00C67620" w:rsidRDefault="00180A36" w:rsidP="0061112B">
      <w:pPr>
        <w:pStyle w:val="LXIBody"/>
      </w:pPr>
      <w:r>
        <w:t xml:space="preserve">Although this specification focusses on the core requirements of an LXI conformant device, it does refer to </w:t>
      </w:r>
      <w:r w:rsidR="0068291F">
        <w:t xml:space="preserve">some </w:t>
      </w:r>
      <w:r>
        <w:t>LXI Extended Function requirements.</w:t>
      </w:r>
      <w:r w:rsidR="0068291F">
        <w:t xml:space="preserve">  For example, there are common rules between some Extended Functions, and those rules are retained in this document.  There are also Web pages with information required for all LXI Devices that also present information about Extended Functions.</w:t>
      </w:r>
    </w:p>
    <w:p w14:paraId="6F66DB9C" w14:textId="77777777" w:rsidR="00616E55" w:rsidRDefault="00240909" w:rsidP="001567BD">
      <w:pPr>
        <w:pStyle w:val="Heading3"/>
      </w:pPr>
      <w:bookmarkStart w:id="48" w:name="_Toc137484707"/>
      <w:r>
        <w:lastRenderedPageBreak/>
        <w:t>Changes from</w:t>
      </w:r>
      <w:r w:rsidR="00796CEF">
        <w:t xml:space="preserve"> previous LXI Device Specifications</w:t>
      </w:r>
      <w:bookmarkEnd w:id="48"/>
    </w:p>
    <w:p w14:paraId="5803D247" w14:textId="77777777" w:rsidR="0068291F" w:rsidRDefault="00180A36" w:rsidP="00616E55">
      <w:pPr>
        <w:pStyle w:val="LXIBody"/>
      </w:pPr>
      <w:r>
        <w:t>The LXI Device Specification originally</w:t>
      </w:r>
      <w:r w:rsidR="000847AD">
        <w:t xml:space="preserve"> </w:t>
      </w:r>
      <w:r>
        <w:t>combined</w:t>
      </w:r>
      <w:r w:rsidR="000847AD">
        <w:t xml:space="preserve"> requirements for</w:t>
      </w:r>
      <w:r>
        <w:t xml:space="preserve"> LXI Extended Functions into </w:t>
      </w:r>
      <w:r w:rsidR="005003F2">
        <w:t xml:space="preserve">three </w:t>
      </w:r>
      <w:r>
        <w:t xml:space="preserve">class categories </w:t>
      </w:r>
      <w:r w:rsidR="005003F2">
        <w:t>representin</w:t>
      </w:r>
      <w:r w:rsidR="00240909">
        <w:t>g Class C</w:t>
      </w:r>
      <w:r w:rsidR="000847AD">
        <w:t xml:space="preserve"> (required by all LXI Devices)</w:t>
      </w:r>
      <w:r w:rsidR="00240909">
        <w:t xml:space="preserve"> </w:t>
      </w:r>
      <w:r w:rsidR="005003F2">
        <w:t xml:space="preserve">and then adding Classes A and B, which included hardware triggering, time stamping, synchronization, device to device communication, and other advanced features.  </w:t>
      </w:r>
      <w:r w:rsidR="0068291F">
        <w:t>Rather than provide Classes, the LXI Device Specification focusses on all common or core requirements for all LXI Devices, and the differentiating features between of Class A and Class B are now represented as optional Extended Functions presented in external documents</w:t>
      </w:r>
    </w:p>
    <w:p w14:paraId="25A6C922" w14:textId="77777777" w:rsidR="005003F2" w:rsidRDefault="005003F2" w:rsidP="00616E55">
      <w:pPr>
        <w:pStyle w:val="LXIBody"/>
      </w:pPr>
      <w:r>
        <w:t>Given the transition to separating LXI Exten</w:t>
      </w:r>
      <w:r w:rsidR="008D1662">
        <w:t xml:space="preserve">ded Functions from the LXI </w:t>
      </w:r>
      <w:r>
        <w:t>Device Specification, it became imperative to mainta</w:t>
      </w:r>
      <w:r w:rsidR="00796CEF">
        <w:t>in Rule</w:t>
      </w:r>
      <w:r>
        <w:t>, Recommendation, and Section numbering to minimize changes to existing external documentation, conformance testing, and other published references to the LXI Device Specification.  Therefore, this document retains all Rule, Recommendation, and Section numbering of the previous specifications.  C</w:t>
      </w:r>
      <w:r w:rsidR="00796CEF">
        <w:t>ontent specific</w:t>
      </w:r>
      <w:r>
        <w:t xml:space="preserve"> to LXI Extended Functions move to external specifications</w:t>
      </w:r>
      <w:r w:rsidR="00796CEF">
        <w:t xml:space="preserve">, but </w:t>
      </w:r>
      <w:r w:rsidR="0068291F">
        <w:t>s</w:t>
      </w:r>
      <w:r w:rsidR="00796CEF">
        <w:t>ection number</w:t>
      </w:r>
      <w:r w:rsidR="0068291F">
        <w:t>s</w:t>
      </w:r>
      <w:r w:rsidR="00796CEF">
        <w:t xml:space="preserve"> r</w:t>
      </w:r>
      <w:r w:rsidR="008D1662">
        <w:t>emain in this document as place</w:t>
      </w:r>
      <w:r w:rsidR="00796CEF">
        <w:t xml:space="preserve">holder to maintain numbering. The newly created LXI Extended Function documents retain the original </w:t>
      </w:r>
      <w:r w:rsidR="0068291F">
        <w:t>s</w:t>
      </w:r>
      <w:r w:rsidR="00796CEF">
        <w:t>ection numbers, which maintains the original Rule and Recommendation numbers.</w:t>
      </w:r>
    </w:p>
    <w:p w14:paraId="0A7EE0F1" w14:textId="77777777" w:rsidR="005003F2" w:rsidRDefault="005003F2" w:rsidP="00616E55">
      <w:pPr>
        <w:pStyle w:val="LXIBody"/>
      </w:pPr>
      <w:r>
        <w:t xml:space="preserve">For example, the previous LXI Device Specification </w:t>
      </w:r>
      <w:r w:rsidR="00796CEF">
        <w:t xml:space="preserve">contained the LXI Device Wired Trigger Bus requirements, which encompassed all of Section </w:t>
      </w:r>
      <w:r w:rsidR="000847AD">
        <w:t>5</w:t>
      </w:r>
      <w:r w:rsidR="00796CEF">
        <w:t xml:space="preserve"> in the original specification.  That feature is an advanced capability that is now an LXI Extended Function.  Therefore, all of Section </w:t>
      </w:r>
      <w:r w:rsidR="000847AD">
        <w:t>5</w:t>
      </w:r>
      <w:r w:rsidR="00796CEF">
        <w:t xml:space="preserve"> moves from this document to Section </w:t>
      </w:r>
      <w:r w:rsidR="000847AD">
        <w:t>5</w:t>
      </w:r>
      <w:r w:rsidR="00796CEF">
        <w:t xml:space="preserve"> in </w:t>
      </w:r>
      <w:r w:rsidR="00B540B7">
        <w:t xml:space="preserve">a </w:t>
      </w:r>
      <w:r w:rsidR="00796CEF">
        <w:t xml:space="preserve">new external specification document called </w:t>
      </w:r>
      <w:r w:rsidR="00796CEF" w:rsidRPr="00C871C5">
        <w:rPr>
          <w:b/>
          <w:i/>
        </w:rPr>
        <w:t>LXI Device Wired Trigger Bus Extended Function</w:t>
      </w:r>
      <w:r w:rsidR="00796CEF">
        <w:t xml:space="preserve">.  This document retains the original Section </w:t>
      </w:r>
      <w:r w:rsidR="000847AD">
        <w:t>5</w:t>
      </w:r>
      <w:r w:rsidR="00796CEF">
        <w:t xml:space="preserve"> heading but with a pointer to the new location of the requirements.  </w:t>
      </w:r>
    </w:p>
    <w:p w14:paraId="40882AE2" w14:textId="77777777" w:rsidR="00796CEF" w:rsidRPr="00616E55" w:rsidRDefault="00B540B7" w:rsidP="00616E55">
      <w:pPr>
        <w:pStyle w:val="LXIBody"/>
      </w:pPr>
      <w:r>
        <w:t>Other advanced features moving from the original LXI Device Specification include: LXI Event Messaging, LXI Clock Synchronization, LXI Timestamped Data, and LXI Event Logs.  Similar content transfer occurs for these functions, where in each case Section number preservation occurs in the new documents with Section number preservation and reference pointers added to this document.</w:t>
      </w:r>
      <w:r w:rsidR="000847AD">
        <w:t xml:space="preserve">  </w:t>
      </w:r>
      <w:r w:rsidR="00627ED2">
        <w:t>Common rules between some of the above Extended Functions are retained in their original location within this document to avoid replicating the same rules in multiple documents.</w:t>
      </w:r>
    </w:p>
    <w:p w14:paraId="42E1F5D2" w14:textId="77777777" w:rsidR="00A122A9" w:rsidRPr="00C67620" w:rsidRDefault="00A122A9" w:rsidP="00A122A9">
      <w:pPr>
        <w:pStyle w:val="Heading2"/>
      </w:pPr>
      <w:bookmarkStart w:id="49" w:name="_Toc128656066"/>
      <w:bookmarkStart w:id="50" w:name="_Toc137484708"/>
      <w:r w:rsidRPr="00C67620">
        <w:t>Definition of Terms</w:t>
      </w:r>
      <w:bookmarkEnd w:id="49"/>
      <w:bookmarkEnd w:id="50"/>
    </w:p>
    <w:p w14:paraId="71A04B55" w14:textId="0317AD75" w:rsidR="00682F49" w:rsidRPr="00682F49" w:rsidRDefault="00682F49" w:rsidP="00682F49">
      <w:pPr>
        <w:pStyle w:val="LXIBody"/>
      </w:pPr>
      <w:r w:rsidRPr="00682F49">
        <w:t xml:space="preserve">This document contains both normative and informative material. Unless stated </w:t>
      </w:r>
      <w:r w:rsidR="00777B78" w:rsidRPr="00682F49">
        <w:t xml:space="preserve">otherwise </w:t>
      </w:r>
      <w:r w:rsidRPr="00682F49">
        <w:t xml:space="preserve">the material in this document shall be considered normative. </w:t>
      </w:r>
    </w:p>
    <w:p w14:paraId="2D76F81D" w14:textId="77777777" w:rsidR="00682F49" w:rsidRPr="00682F49" w:rsidRDefault="00682F49" w:rsidP="00682F49">
      <w:pPr>
        <w:pStyle w:val="LXIBody"/>
      </w:pPr>
      <w:r w:rsidRPr="007C6E65">
        <w:rPr>
          <w:b/>
          <w:bCs/>
        </w:rPr>
        <w:t>NORMATIVE:</w:t>
      </w:r>
      <w:r w:rsidRPr="00682F49">
        <w:t xml:space="preserve"> Normative material shall be considered in determining whether an LXI Device is conformant to this standard.  Any section or subsection designated as a </w:t>
      </w:r>
      <w:r w:rsidRPr="007C6E65">
        <w:rPr>
          <w:b/>
          <w:bCs/>
        </w:rPr>
        <w:t>RULE</w:t>
      </w:r>
      <w:r w:rsidR="00495A2F">
        <w:t xml:space="preserve"> or </w:t>
      </w:r>
      <w:r w:rsidR="00495A2F" w:rsidRPr="007C6E65">
        <w:rPr>
          <w:b/>
          <w:bCs/>
        </w:rPr>
        <w:t>PERMISSION</w:t>
      </w:r>
      <w:r w:rsidRPr="00682F49">
        <w:t xml:space="preserve"> is normative.</w:t>
      </w:r>
    </w:p>
    <w:p w14:paraId="48192A4E" w14:textId="77777777" w:rsidR="00A122A9" w:rsidRPr="00C67620" w:rsidRDefault="00682F49" w:rsidP="003975E5">
      <w:pPr>
        <w:pStyle w:val="LXIBody"/>
      </w:pPr>
      <w:r w:rsidRPr="007C6E65">
        <w:rPr>
          <w:b/>
          <w:bCs/>
        </w:rPr>
        <w:t>INFORMATIVE:</w:t>
      </w:r>
      <w:r w:rsidRPr="00682F49">
        <w:t xml:space="preserve"> Informative material is explanatory and is not considered in determining the conformance of an LXI Device. Any section or subsection designated as </w:t>
      </w:r>
      <w:r w:rsidRPr="007C6E65">
        <w:rPr>
          <w:b/>
          <w:bCs/>
        </w:rPr>
        <w:t>RECOMMENDATION</w:t>
      </w:r>
      <w:r w:rsidR="0053465D">
        <w:t xml:space="preserve"> </w:t>
      </w:r>
      <w:r w:rsidRPr="00682F49">
        <w:t xml:space="preserve">or </w:t>
      </w:r>
      <w:r w:rsidRPr="007C6E65">
        <w:rPr>
          <w:b/>
          <w:bCs/>
        </w:rPr>
        <w:t>OBSERVATION</w:t>
      </w:r>
      <w:r w:rsidRPr="00682F49">
        <w:t xml:space="preserve"> is informative.</w:t>
      </w:r>
      <w:r>
        <w:t xml:space="preserve"> Unless otherwise noted</w:t>
      </w:r>
      <w:r w:rsidR="0053465D">
        <w:t>,</w:t>
      </w:r>
      <w:r>
        <w:t xml:space="preserve"> examples are informative.</w:t>
      </w:r>
    </w:p>
    <w:p w14:paraId="0878CDE7" w14:textId="76B1F53C" w:rsidR="00A122A9" w:rsidRPr="00C67620" w:rsidRDefault="00A122A9" w:rsidP="00CD2657">
      <w:pPr>
        <w:pStyle w:val="LXIBody"/>
      </w:pPr>
      <w:r w:rsidRPr="00CD57B0">
        <w:rPr>
          <w:rStyle w:val="StyleLXIBodyBold1Char"/>
        </w:rPr>
        <w:t>RULE</w:t>
      </w:r>
      <w:r w:rsidRPr="00C67620">
        <w:t xml:space="preserve">: Rules </w:t>
      </w:r>
      <w:r w:rsidR="00D6630C" w:rsidRPr="00717139">
        <w:rPr>
          <w:rStyle w:val="StyleLXIBodyBold1Char"/>
          <w:b w:val="0"/>
          <w:bCs w:val="0"/>
        </w:rPr>
        <w:t>shall</w:t>
      </w:r>
      <w:r w:rsidR="00D6630C" w:rsidRPr="00C67620">
        <w:t xml:space="preserve"> </w:t>
      </w:r>
      <w:r w:rsidRPr="00C67620">
        <w:t xml:space="preserve">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xml:space="preserve">. </w:t>
      </w:r>
    </w:p>
    <w:p w14:paraId="1D7FC90C" w14:textId="77777777"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under a recommendation. These should be followed to avoid problems and to obtain optimum performance.</w:t>
      </w:r>
    </w:p>
    <w:p w14:paraId="4A5098B1" w14:textId="77777777"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10FE9525" w14:textId="77777777" w:rsidR="00A122A9" w:rsidRDefault="00A122A9" w:rsidP="00CD2657">
      <w:pPr>
        <w:pStyle w:val="LXIBody"/>
      </w:pPr>
      <w:r w:rsidRPr="00CD57B0">
        <w:rPr>
          <w:rStyle w:val="StyleLXIBodyBold1Char"/>
        </w:rPr>
        <w:lastRenderedPageBreak/>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4162BAE0" w14:textId="23C1E2F2" w:rsidR="00B42553" w:rsidRDefault="004F3B46" w:rsidP="004F3B46">
      <w:pPr>
        <w:pStyle w:val="Heading3"/>
        <w:rPr>
          <w:rStyle w:val="StyleLXIBodyBold1Char"/>
          <w:i/>
          <w:iCs/>
        </w:rPr>
      </w:pPr>
      <w:bookmarkStart w:id="51" w:name="_Toc137484709"/>
      <w:r>
        <w:rPr>
          <w:rStyle w:val="StyleLXIBodyBold1Char"/>
        </w:rPr>
        <w:t xml:space="preserve">Use of the Term </w:t>
      </w:r>
      <w:r>
        <w:rPr>
          <w:rStyle w:val="StyleLXIBodyBold1Char"/>
          <w:i/>
          <w:iCs/>
        </w:rPr>
        <w:t>default</w:t>
      </w:r>
      <w:bookmarkEnd w:id="51"/>
    </w:p>
    <w:p w14:paraId="6B8D4EEC" w14:textId="231E29D7" w:rsidR="00EE2826" w:rsidRDefault="00FC489D" w:rsidP="00FC489D">
      <w:pPr>
        <w:pStyle w:val="Body1"/>
      </w:pPr>
      <w:r w:rsidRPr="00351D3C">
        <w:rPr>
          <w:rStyle w:val="StyleLXIBodyBold1Char"/>
          <w:b w:val="0"/>
          <w:bCs w:val="0"/>
        </w:rPr>
        <w:t>When</w:t>
      </w:r>
      <w:r w:rsidR="001574EC">
        <w:rPr>
          <w:rStyle w:val="StyleLXIBodyBold1Char"/>
          <w:b w:val="0"/>
          <w:bCs w:val="0"/>
        </w:rPr>
        <w:t xml:space="preserve"> </w:t>
      </w:r>
      <w:r w:rsidRPr="00351D3C">
        <w:rPr>
          <w:rStyle w:val="StyleLXIBodyBold1Char"/>
          <w:b w:val="0"/>
          <w:bCs w:val="0"/>
        </w:rPr>
        <w:t xml:space="preserve">the term </w:t>
      </w:r>
      <w:r w:rsidRPr="00351D3C">
        <w:rPr>
          <w:rStyle w:val="StyleLXIBodyBold1Char"/>
          <w:b w:val="0"/>
          <w:bCs w:val="0"/>
          <w:i/>
          <w:iCs/>
        </w:rPr>
        <w:t>default</w:t>
      </w:r>
      <w:r w:rsidRPr="00FC489D">
        <w:t xml:space="preserve"> is used in this document</w:t>
      </w:r>
      <w:r w:rsidR="001574EC">
        <w:t xml:space="preserve"> to refer to </w:t>
      </w:r>
      <w:r w:rsidR="008B06DE">
        <w:t xml:space="preserve">a setting, it refers to the value </w:t>
      </w:r>
      <w:r w:rsidR="00765188">
        <w:t xml:space="preserve">of </w:t>
      </w:r>
      <w:r w:rsidR="008B06DE">
        <w:t xml:space="preserve">the setting when the device </w:t>
      </w:r>
      <w:r w:rsidR="00D90DD3">
        <w:t xml:space="preserve">is shipped by the vendor, or after </w:t>
      </w:r>
      <w:r w:rsidR="00CB13C1">
        <w:t xml:space="preserve">the operator performs </w:t>
      </w:r>
      <w:r w:rsidR="00765188">
        <w:t>a reset</w:t>
      </w:r>
      <w:r w:rsidR="00CB13C1">
        <w:t xml:space="preserve"> on the device that </w:t>
      </w:r>
      <w:r w:rsidR="00673D3F">
        <w:t>entirely removes the previous configuration of the device.</w:t>
      </w:r>
    </w:p>
    <w:p w14:paraId="0D633D13" w14:textId="3B3FCDD7" w:rsidR="00F735F2" w:rsidRPr="00F735F2" w:rsidRDefault="00F735F2" w:rsidP="00F735F2">
      <w:pPr>
        <w:pStyle w:val="LXIBody"/>
      </w:pPr>
      <w:r>
        <w:t xml:space="preserve">The value of the setting after an LCI is performed </w:t>
      </w:r>
      <w:r w:rsidR="00011423">
        <w:t>is referred to as the LCI value of the setting.</w:t>
      </w:r>
    </w:p>
    <w:p w14:paraId="1FE80984" w14:textId="77777777" w:rsidR="00A122A9" w:rsidRDefault="00A122A9" w:rsidP="00135D1C">
      <w:pPr>
        <w:pStyle w:val="Heading2"/>
      </w:pPr>
      <w:bookmarkStart w:id="52" w:name="_Toc229807316"/>
      <w:bookmarkStart w:id="53" w:name="_Toc229807317"/>
      <w:bookmarkStart w:id="54" w:name="_Toc128656067"/>
      <w:bookmarkStart w:id="55" w:name="_Toc137484710"/>
      <w:bookmarkEnd w:id="52"/>
      <w:bookmarkEnd w:id="53"/>
      <w:r w:rsidRPr="00C67620">
        <w:t>Applicable Standards</w:t>
      </w:r>
      <w:bookmarkEnd w:id="54"/>
      <w:r w:rsidR="006C5248">
        <w:t xml:space="preserve"> and Documents</w:t>
      </w:r>
      <w:bookmarkEnd w:id="55"/>
    </w:p>
    <w:p w14:paraId="23C1CC32" w14:textId="77777777" w:rsidR="00D73720" w:rsidRPr="00D73720" w:rsidRDefault="00D73720" w:rsidP="005143D6">
      <w:pPr>
        <w:pStyle w:val="Body1"/>
      </w:pPr>
      <w:r w:rsidRPr="00D73720">
        <w:t>The following referenced documents are indispensable for the application of this document (i.e., they must be understood and used</w:t>
      </w:r>
      <w:r w:rsidR="0034102E">
        <w:t>).</w:t>
      </w:r>
      <w:r w:rsidRPr="00D73720">
        <w:t xml:space="preserve"> For dated references, only the edition cited applies. For undated references, the latest edition of the referenced document (including any amendments or corrigenda) applies.</w:t>
      </w:r>
      <w:r w:rsidR="003C6BF5">
        <w:t xml:space="preserve">  These applicable Standards and Documents include references for material used in both the LXI Device Specification and for LXI Extended Functions, since there is significant overlap in material in some case.</w:t>
      </w:r>
    </w:p>
    <w:p w14:paraId="4D46CA13" w14:textId="77777777" w:rsidR="00CB70BA" w:rsidRDefault="00CB70BA" w:rsidP="006C5248">
      <w:pPr>
        <w:pStyle w:val="Heading3"/>
      </w:pPr>
      <w:bookmarkStart w:id="56" w:name="_Ref238461120"/>
      <w:bookmarkStart w:id="57" w:name="_Toc137484711"/>
      <w:r>
        <w:t>RULE – Applicable Version of Documents</w:t>
      </w:r>
      <w:bookmarkEnd w:id="56"/>
      <w:bookmarkEnd w:id="57"/>
    </w:p>
    <w:p w14:paraId="2FC31D96" w14:textId="77777777" w:rsidR="00222183" w:rsidRDefault="00CB70BA" w:rsidP="00CB70BA">
      <w:pPr>
        <w:pStyle w:val="Body1"/>
      </w:pPr>
      <w:r w:rsidRPr="00D73720">
        <w:t>For dated references</w:t>
      </w:r>
      <w:r w:rsidR="00AC4C3B">
        <w:t>, only the edition cited</w:t>
      </w:r>
      <w:r w:rsidR="00222183">
        <w:t xml:space="preserve"> </w:t>
      </w:r>
      <w:r w:rsidR="00222183" w:rsidRPr="00D73720">
        <w:t>(including any amendments or corrigenda)</w:t>
      </w:r>
      <w:r w:rsidR="00AC4C3B">
        <w:t xml:space="preserve"> shall be used in conjunction with this standard</w:t>
      </w:r>
      <w:r w:rsidRPr="00D73720">
        <w:t xml:space="preserve">. </w:t>
      </w:r>
    </w:p>
    <w:p w14:paraId="6B52BF6F" w14:textId="77777777" w:rsidR="00222183" w:rsidRDefault="00222183" w:rsidP="00CB70BA">
      <w:pPr>
        <w:pStyle w:val="Body1"/>
      </w:pPr>
    </w:p>
    <w:p w14:paraId="6086EB26" w14:textId="77777777" w:rsidR="00CB70BA" w:rsidRPr="00D73720" w:rsidRDefault="00AC4C3B" w:rsidP="00CB70BA">
      <w:pPr>
        <w:pStyle w:val="Body1"/>
      </w:pPr>
      <w:r>
        <w:t>Unless otherwise stated, f</w:t>
      </w:r>
      <w:r w:rsidR="00CB70BA" w:rsidRPr="00D73720">
        <w:t>or undated references, the edition of the referenced document (including any amendments or corrigenda)</w:t>
      </w:r>
      <w:r>
        <w:t xml:space="preserve"> applicable at the date of certification of the LXI Device to this standard shall be used in conjunction with this standard.</w:t>
      </w:r>
    </w:p>
    <w:p w14:paraId="70D6D539" w14:textId="44F5046F" w:rsidR="003C6BF5" w:rsidRDefault="003C6BF5">
      <w:pPr>
        <w:rPr>
          <w:rFonts w:ascii="Arial" w:hAnsi="Arial"/>
          <w:b/>
          <w:sz w:val="24"/>
        </w:rPr>
      </w:pPr>
    </w:p>
    <w:p w14:paraId="7CBEF1C0" w14:textId="77777777" w:rsidR="006C5248" w:rsidRDefault="006C5248" w:rsidP="006C5248">
      <w:pPr>
        <w:pStyle w:val="Heading3"/>
      </w:pPr>
      <w:bookmarkStart w:id="58" w:name="_Toc137484712"/>
      <w:r>
        <w:t>Standards</w:t>
      </w:r>
      <w:r w:rsidR="00AC138C">
        <w:t xml:space="preserve"> and Specifications</w:t>
      </w:r>
      <w:bookmarkEnd w:id="58"/>
    </w:p>
    <w:p w14:paraId="444D514E" w14:textId="77777777" w:rsidR="00AC138C" w:rsidRPr="00AC138C" w:rsidRDefault="00AC138C" w:rsidP="00AC138C">
      <w:pPr>
        <w:pStyle w:val="Heading4"/>
      </w:pPr>
      <w:r>
        <w:t>IEEE</w:t>
      </w:r>
      <w:r w:rsidR="007576E5">
        <w:rPr>
          <w:rStyle w:val="FootnoteReference"/>
        </w:rPr>
        <w:footnoteReference w:id="2"/>
      </w:r>
      <w:r w:rsidR="007576E5" w:rsidRPr="00253C36">
        <w:rPr>
          <w:vertAlign w:val="superscript"/>
        </w:rPr>
        <w:t>,</w:t>
      </w:r>
      <w:r w:rsidR="007576E5">
        <w:rPr>
          <w:rStyle w:val="FootnoteReference"/>
        </w:rPr>
        <w:footnoteReference w:id="3"/>
      </w:r>
      <w:r>
        <w:t>, and ANSI/TIA/EIA</w:t>
      </w:r>
      <w:r w:rsidR="007576E5">
        <w:rPr>
          <w:rStyle w:val="FootnoteReference"/>
        </w:rPr>
        <w:footnoteReference w:id="4"/>
      </w:r>
      <w:r>
        <w:t xml:space="preserve"> Standard</w:t>
      </w:r>
      <w:r w:rsidR="007576E5">
        <w:t>s</w:t>
      </w:r>
    </w:p>
    <w:p w14:paraId="6534EF3B" w14:textId="77777777" w:rsidR="000B01F9" w:rsidRDefault="00774A90" w:rsidP="000B01F9">
      <w:pPr>
        <w:pStyle w:val="LXIBody"/>
      </w:pPr>
      <w:r w:rsidRPr="00C50A28">
        <w:t>ANSI/TIA/EIA-568-B.2</w:t>
      </w:r>
      <w:r w:rsidR="000B01F9">
        <w:t>,</w:t>
      </w:r>
      <w:r w:rsidRPr="00C50A28">
        <w:t xml:space="preserve"> Commercial Building Telecommunications Cabling Standard - Part 2: Balanced Twisted Pair Cabling Components </w:t>
      </w:r>
    </w:p>
    <w:p w14:paraId="3ACA98BB" w14:textId="77777777" w:rsidR="000B01F9" w:rsidRDefault="000B01F9" w:rsidP="000B01F9">
      <w:pPr>
        <w:pStyle w:val="LXIBody"/>
      </w:pPr>
      <w:r w:rsidRPr="000B01F9">
        <w:t>ANSI/TIA/EIA-899</w:t>
      </w:r>
      <w:r>
        <w:t xml:space="preserve">, </w:t>
      </w:r>
      <w:r w:rsidRPr="000B01F9">
        <w:t xml:space="preserve">Electrical Characteristics of Multipoint-Low-Voltage Differential Signaling (M-LVDS) Interface Circuits for Multipoint Data Interchange </w:t>
      </w:r>
    </w:p>
    <w:p w14:paraId="0951FFCD" w14:textId="77777777" w:rsidR="000E4D85" w:rsidRDefault="00253C36" w:rsidP="000E4D85">
      <w:pPr>
        <w:pStyle w:val="LXIBody"/>
        <w:rPr>
          <w:bCs/>
        </w:rPr>
      </w:pPr>
      <w:r>
        <w:t>IEEE Std 802.3™ IEEE Standard for Information Technology</w:t>
      </w:r>
      <w:r w:rsidR="006A72E3">
        <w:t>—</w:t>
      </w:r>
      <w:r w:rsidR="003D66ED">
        <w:t>Telecommunications</w:t>
      </w:r>
      <w:r w:rsidR="000E4D85">
        <w:t xml:space="preserve"> and information exchange between systems—Local and metropolitan area networks—Specific requirements—Part 3:</w:t>
      </w:r>
      <w:r w:rsidR="000E4D85" w:rsidRPr="000E4D85">
        <w:t xml:space="preserve"> </w:t>
      </w:r>
      <w:r w:rsidR="000E4D85" w:rsidRPr="000E4D85">
        <w:rPr>
          <w:bCs/>
        </w:rPr>
        <w:t>Carrier Sense Multiple Access with</w:t>
      </w:r>
      <w:r w:rsidR="000E4D85">
        <w:rPr>
          <w:bCs/>
        </w:rPr>
        <w:t xml:space="preserve"> </w:t>
      </w:r>
      <w:r w:rsidR="000E4D85" w:rsidRPr="000E4D85">
        <w:rPr>
          <w:bCs/>
        </w:rPr>
        <w:t>Collision Detection (CSMA/CD) access method</w:t>
      </w:r>
      <w:r w:rsidR="000E4D85">
        <w:rPr>
          <w:bCs/>
        </w:rPr>
        <w:t xml:space="preserve"> </w:t>
      </w:r>
      <w:r w:rsidR="000E4D85" w:rsidRPr="000E4D85">
        <w:rPr>
          <w:bCs/>
        </w:rPr>
        <w:t>and physical layer specifications</w:t>
      </w:r>
    </w:p>
    <w:p w14:paraId="29CF01FD" w14:textId="77777777" w:rsidR="000E4D85" w:rsidRPr="002F7A68" w:rsidRDefault="000E4D85" w:rsidP="000E4D85">
      <w:pPr>
        <w:pStyle w:val="LXIBody"/>
        <w:ind w:left="1440"/>
        <w:rPr>
          <w:bCs/>
          <w:lang w:val="fr-FR"/>
        </w:rPr>
      </w:pPr>
      <w:r w:rsidRPr="002F7A68">
        <w:rPr>
          <w:bCs/>
          <w:lang w:val="fr-FR"/>
        </w:rPr>
        <w:t xml:space="preserve">Section </w:t>
      </w:r>
      <w:proofErr w:type="gramStart"/>
      <w:r w:rsidRPr="002F7A68">
        <w:rPr>
          <w:bCs/>
          <w:lang w:val="fr-FR"/>
        </w:rPr>
        <w:t>1:</w:t>
      </w:r>
      <w:proofErr w:type="gramEnd"/>
      <w:r w:rsidRPr="002F7A68">
        <w:rPr>
          <w:bCs/>
          <w:lang w:val="fr-FR"/>
        </w:rPr>
        <w:t xml:space="preserve"> Type 10 BASE-T</w:t>
      </w:r>
    </w:p>
    <w:p w14:paraId="058C0854" w14:textId="77777777" w:rsidR="000E4D85" w:rsidRPr="002F7A68" w:rsidRDefault="000E4D85" w:rsidP="000E4D85">
      <w:pPr>
        <w:pStyle w:val="LXIBody"/>
        <w:ind w:left="1440"/>
        <w:rPr>
          <w:bCs/>
          <w:lang w:val="fr-FR"/>
        </w:rPr>
      </w:pPr>
      <w:r w:rsidRPr="002F7A68">
        <w:rPr>
          <w:bCs/>
          <w:lang w:val="fr-FR"/>
        </w:rPr>
        <w:t xml:space="preserve">Section </w:t>
      </w:r>
      <w:proofErr w:type="gramStart"/>
      <w:r w:rsidRPr="002F7A68">
        <w:rPr>
          <w:bCs/>
          <w:lang w:val="fr-FR"/>
        </w:rPr>
        <w:t>2:</w:t>
      </w:r>
      <w:proofErr w:type="gramEnd"/>
      <w:r w:rsidRPr="002F7A68">
        <w:rPr>
          <w:bCs/>
          <w:lang w:val="fr-FR"/>
        </w:rPr>
        <w:t xml:space="preserve"> Type 100 BASE-T</w:t>
      </w:r>
      <w:r w:rsidR="00D824CC" w:rsidRPr="002F7A68">
        <w:rPr>
          <w:bCs/>
          <w:lang w:val="fr-FR"/>
        </w:rPr>
        <w:t>X</w:t>
      </w:r>
    </w:p>
    <w:p w14:paraId="68282194" w14:textId="77777777" w:rsidR="00486ADF" w:rsidRDefault="000E4D85" w:rsidP="00486ADF">
      <w:pPr>
        <w:pStyle w:val="LXIBody"/>
        <w:ind w:left="1440"/>
        <w:rPr>
          <w:bCs/>
        </w:rPr>
      </w:pPr>
      <w:r>
        <w:rPr>
          <w:bCs/>
        </w:rPr>
        <w:lastRenderedPageBreak/>
        <w:t>Section 3: Type 1000 BASE-T</w:t>
      </w:r>
    </w:p>
    <w:p w14:paraId="669D2B44" w14:textId="77777777" w:rsidR="00C40B53" w:rsidRPr="00DE1966" w:rsidRDefault="00C40B53" w:rsidP="00774A90">
      <w:pPr>
        <w:pStyle w:val="LXIBody"/>
      </w:pPr>
      <w:r w:rsidRPr="00DE1966">
        <w:t>IEEE Std 802.3af</w:t>
      </w:r>
      <w:r w:rsidR="006F7A6F" w:rsidRPr="00DE1966">
        <w:t xml:space="preserve">, Specified in </w:t>
      </w:r>
      <w:r w:rsidR="006F7A6F" w:rsidRPr="00132A61">
        <w:t>IEEE 802.3-2005</w:t>
      </w:r>
      <w:r w:rsidR="006F7A6F">
        <w:t xml:space="preserve"> Section 2, Clause 33</w:t>
      </w:r>
      <w:r w:rsidR="006F7A6F" w:rsidRPr="00DE1966">
        <w:t xml:space="preserve">  </w:t>
      </w:r>
      <w:r w:rsidRPr="00DE1966">
        <w:t xml:space="preserve"> </w:t>
      </w:r>
    </w:p>
    <w:p w14:paraId="3691BD40" w14:textId="77777777" w:rsidR="00774A90" w:rsidRPr="00774A90" w:rsidRDefault="00774A90" w:rsidP="00774A90">
      <w:pPr>
        <w:pStyle w:val="LXIBody"/>
      </w:pPr>
      <w:r>
        <w:t>IEEE Std 1588™ IEEE Standard for a Precision Clock Synchronization Protocol for Networked Measurement and Control Systems</w:t>
      </w:r>
    </w:p>
    <w:p w14:paraId="10160929" w14:textId="77777777" w:rsidR="00AC138C" w:rsidRPr="00486ADF" w:rsidRDefault="00486ADF" w:rsidP="00486ADF">
      <w:pPr>
        <w:pStyle w:val="Heading4"/>
      </w:pPr>
      <w:r>
        <w:t>IETF RFC Documents</w:t>
      </w:r>
      <w:r w:rsidR="00380BDA">
        <w:rPr>
          <w:rStyle w:val="FootnoteReference"/>
        </w:rPr>
        <w:footnoteReference w:id="5"/>
      </w:r>
    </w:p>
    <w:p w14:paraId="386A1341" w14:textId="77777777" w:rsidR="00B40330" w:rsidRDefault="00B40330" w:rsidP="00B40330">
      <w:pPr>
        <w:pStyle w:val="LXIBody"/>
      </w:pPr>
      <w:r w:rsidRPr="00A77EAF">
        <w:t xml:space="preserve">IETF RFC 768, “User Datagram Protocol”, J. </w:t>
      </w:r>
      <w:proofErr w:type="spellStart"/>
      <w:r w:rsidRPr="00A77EAF">
        <w:t>Postel</w:t>
      </w:r>
      <w:proofErr w:type="spellEnd"/>
      <w:r w:rsidRPr="00A77EAF">
        <w:t xml:space="preserve">, August 1980, </w:t>
      </w:r>
      <w:r>
        <w:t>(Status: Standards track)</w:t>
      </w:r>
    </w:p>
    <w:p w14:paraId="587188A4" w14:textId="77777777" w:rsidR="00076226" w:rsidRDefault="00076226" w:rsidP="00076226">
      <w:pPr>
        <w:pStyle w:val="LXIBody"/>
      </w:pPr>
      <w:r>
        <w:t>IETF RFC 791</w:t>
      </w:r>
      <w:r w:rsidR="00DD3A99">
        <w:t>, “Internet Protocol,” Information Science Institute, University of Southern California, September 1981</w:t>
      </w:r>
      <w:r w:rsidR="00A77EAF">
        <w:t>, (Status: Standards track)</w:t>
      </w:r>
    </w:p>
    <w:p w14:paraId="1693E83A" w14:textId="77777777" w:rsidR="00076226" w:rsidRDefault="00076226" w:rsidP="00076226">
      <w:pPr>
        <w:pStyle w:val="LXIBody"/>
      </w:pPr>
      <w:r>
        <w:t xml:space="preserve">IETF RFC </w:t>
      </w:r>
      <w:r w:rsidR="00DD3A99">
        <w:t>793</w:t>
      </w:r>
      <w:r>
        <w:t>,</w:t>
      </w:r>
      <w:r w:rsidR="00DD3A99">
        <w:t xml:space="preserve"> “Transmission Control Protocol,” Information Science Institute, University of Southern California, September 1981</w:t>
      </w:r>
      <w:r w:rsidR="00A77EAF">
        <w:t xml:space="preserve">, </w:t>
      </w:r>
      <w:r w:rsidR="00A77EAF" w:rsidRPr="00A77EAF">
        <w:t>(Status: Standards track)</w:t>
      </w:r>
    </w:p>
    <w:p w14:paraId="4340BB15" w14:textId="77777777" w:rsidR="00076226" w:rsidRPr="00A77EAF" w:rsidRDefault="00076226" w:rsidP="00A77EAF">
      <w:pPr>
        <w:pStyle w:val="LXIBody"/>
      </w:pPr>
      <w:r>
        <w:t>IETF RFC 1035</w:t>
      </w:r>
      <w:r w:rsidR="005F3FBA">
        <w:t xml:space="preserve">, “Domain Names- Implementation and Specification”, </w:t>
      </w:r>
      <w:r w:rsidR="005F3FBA" w:rsidRPr="005F3FBA">
        <w:t>P. Mockapetris</w:t>
      </w:r>
      <w:r w:rsidR="005F3FBA">
        <w:t>, November 1987</w:t>
      </w:r>
      <w:r w:rsidR="00A77EAF">
        <w:t>, (Status: Standards track)</w:t>
      </w:r>
    </w:p>
    <w:p w14:paraId="76C58053" w14:textId="27ECDD05" w:rsidR="006A0D7C" w:rsidRDefault="006A0D7C" w:rsidP="00806E9D">
      <w:pPr>
        <w:pStyle w:val="LXIBody"/>
        <w:ind w:left="0"/>
      </w:pPr>
    </w:p>
    <w:p w14:paraId="3C7B6C86" w14:textId="2C30A0F3" w:rsidR="00AE0593" w:rsidRPr="002A0CB3" w:rsidRDefault="007D05D3" w:rsidP="002A0CB3">
      <w:pPr>
        <w:pStyle w:val="LXIBody"/>
      </w:pPr>
      <w:r w:rsidRPr="002A0CB3">
        <w:t xml:space="preserve">IETF RFC </w:t>
      </w:r>
      <w:r w:rsidR="0019069D" w:rsidRPr="002A0CB3">
        <w:t xml:space="preserve">4248, </w:t>
      </w:r>
      <w:r w:rsidR="00DC5483" w:rsidRPr="002A0CB3">
        <w:t>“</w:t>
      </w:r>
      <w:r w:rsidR="00045528" w:rsidRPr="002A0CB3">
        <w:t>The telnet URI Scheme</w:t>
      </w:r>
      <w:r w:rsidR="00DC5483" w:rsidRPr="002A0CB3">
        <w:t>,”</w:t>
      </w:r>
      <w:r w:rsidRPr="002A0CB3">
        <w:t xml:space="preserve"> P. Hoffman</w:t>
      </w:r>
      <w:r w:rsidR="005041DC" w:rsidRPr="002A0CB3">
        <w:t xml:space="preserve">, </w:t>
      </w:r>
      <w:r w:rsidR="00906073" w:rsidRPr="002A0CB3">
        <w:t xml:space="preserve">October 2005 (Obsoletes </w:t>
      </w:r>
      <w:r w:rsidR="002F1033" w:rsidRPr="002A0CB3">
        <w:t xml:space="preserve">RFC </w:t>
      </w:r>
      <w:r w:rsidR="006F1A4A" w:rsidRPr="002A0CB3">
        <w:t>1738</w:t>
      </w:r>
      <w:r w:rsidR="002F1033" w:rsidRPr="002A0CB3">
        <w:t>)</w:t>
      </w:r>
      <w:r w:rsidR="006A0D7C">
        <w:t xml:space="preserve"> </w:t>
      </w:r>
      <w:r w:rsidR="002F1033" w:rsidRPr="002A0CB3">
        <w:t>(Status</w:t>
      </w:r>
      <w:r w:rsidR="00806E9D" w:rsidRPr="002A0CB3">
        <w:t>: Standards track)</w:t>
      </w:r>
      <w:r w:rsidR="003C30E6">
        <w:t xml:space="preserve"> </w:t>
      </w:r>
      <w:r w:rsidR="00AE0593" w:rsidRPr="002A0CB3">
        <w:t>IETF RFC 4266, “</w:t>
      </w:r>
      <w:r w:rsidR="003A33A2" w:rsidRPr="002A0CB3">
        <w:t xml:space="preserve">The gopher URI Scheme,” </w:t>
      </w:r>
      <w:r w:rsidR="00AE0593" w:rsidRPr="002A0CB3">
        <w:t>P. Hoffman</w:t>
      </w:r>
      <w:r w:rsidR="00C8089E" w:rsidRPr="00C8089E">
        <w:t>, November 2005 (Ob</w:t>
      </w:r>
      <w:r w:rsidR="00C8089E" w:rsidRPr="002A0CB3">
        <w:t>soletes RFC 1738) (S</w:t>
      </w:r>
      <w:r w:rsidR="00C8089E">
        <w:t>tat</w:t>
      </w:r>
      <w:r w:rsidR="00845076">
        <w:t>us: Standards track)</w:t>
      </w:r>
    </w:p>
    <w:p w14:paraId="6CCFA195" w14:textId="77777777" w:rsidR="00B40330" w:rsidRDefault="00B40330" w:rsidP="00B40330">
      <w:pPr>
        <w:pStyle w:val="LXIBody"/>
      </w:pPr>
      <w:r>
        <w:t xml:space="preserve">IETF RFC 2131, “Dynamic Host Configuration Protocol," R. </w:t>
      </w:r>
      <w:proofErr w:type="spellStart"/>
      <w:r>
        <w:t>Droms</w:t>
      </w:r>
      <w:proofErr w:type="spellEnd"/>
      <w:r>
        <w:t>, March 1997 (Obsoletes RFC1541) (Status: Standards track)</w:t>
      </w:r>
    </w:p>
    <w:p w14:paraId="7476C1AB" w14:textId="77777777" w:rsidR="00B40330" w:rsidRDefault="00B40330" w:rsidP="00B40330">
      <w:pPr>
        <w:pStyle w:val="LXIBody"/>
      </w:pPr>
      <w:r>
        <w:t xml:space="preserve">IETF RFC 2132, “DHCP Options and BOOTP Vendor Extensions," S. Alexander, R. </w:t>
      </w:r>
      <w:proofErr w:type="spellStart"/>
      <w:r>
        <w:t>Droms</w:t>
      </w:r>
      <w:proofErr w:type="spellEnd"/>
      <w:r>
        <w:t>, March 1997 (Obsoletes RFC1533) (Status: Standards track)</w:t>
      </w:r>
    </w:p>
    <w:p w14:paraId="76B67448" w14:textId="39920C7B" w:rsidR="00C1167D" w:rsidRDefault="00C1167D" w:rsidP="0036451B">
      <w:pPr>
        <w:pStyle w:val="LXIBody"/>
      </w:pPr>
    </w:p>
    <w:p w14:paraId="3526C90D" w14:textId="2FC2FC37" w:rsidR="00B33AE2" w:rsidRDefault="00B33AE2" w:rsidP="0036451B">
      <w:pPr>
        <w:pStyle w:val="LXIBody"/>
      </w:pPr>
      <w:r>
        <w:t xml:space="preserve">IETF </w:t>
      </w:r>
      <w:r w:rsidRPr="00076226">
        <w:t xml:space="preserve">RFC </w:t>
      </w:r>
      <w:r w:rsidR="002813E9">
        <w:t>7230</w:t>
      </w:r>
      <w:r>
        <w:t>, “</w:t>
      </w:r>
      <w:r w:rsidR="002813E9" w:rsidRPr="00C1167D">
        <w:t>Hypertext Transfer Protocol (HTTP/1.1): Message Syntax and Routing</w:t>
      </w:r>
      <w:r w:rsidR="00A34A22" w:rsidRPr="00C1167D">
        <w:t xml:space="preserve">,” </w:t>
      </w:r>
      <w:r w:rsidRPr="005F3FBA">
        <w:t>R. Fielding</w:t>
      </w:r>
      <w:r>
        <w:t>,</w:t>
      </w:r>
      <w:r w:rsidR="001E2BD8" w:rsidRPr="00C1167D">
        <w:t xml:space="preserve"> </w:t>
      </w:r>
      <w:proofErr w:type="spellStart"/>
      <w:proofErr w:type="gramStart"/>
      <w:r w:rsidR="001E2BD8" w:rsidRPr="00C1167D">
        <w:t>Ed.Adobe</w:t>
      </w:r>
      <w:proofErr w:type="spellEnd"/>
      <w:proofErr w:type="gramEnd"/>
      <w:r w:rsidR="001E2BD8" w:rsidRPr="00C1167D">
        <w:t>, J. Reschke, Ed.</w:t>
      </w:r>
      <w:r w:rsidR="008E0AFC" w:rsidRPr="00C1167D">
        <w:t xml:space="preserve"> </w:t>
      </w:r>
      <w:proofErr w:type="spellStart"/>
      <w:r w:rsidR="00C33147" w:rsidRPr="00C1167D">
        <w:t>G</w:t>
      </w:r>
      <w:r w:rsidR="001E2BD8" w:rsidRPr="00C1167D">
        <w:t>reenbytes</w:t>
      </w:r>
      <w:proofErr w:type="spellEnd"/>
      <w:r w:rsidR="00C33147" w:rsidRPr="00C1167D">
        <w:t xml:space="preserve">, </w:t>
      </w:r>
      <w:r w:rsidR="001E2BD8">
        <w:t>June 2014</w:t>
      </w:r>
      <w:r>
        <w:t xml:space="preserve">, </w:t>
      </w:r>
      <w:r w:rsidR="008B6AAD">
        <w:t>(Obsoletes RFC</w:t>
      </w:r>
      <w:r w:rsidR="00DE7D03">
        <w:t>261</w:t>
      </w:r>
      <w:r w:rsidR="00783BF2">
        <w:t>6</w:t>
      </w:r>
      <w:r w:rsidR="00DE7D03">
        <w:t xml:space="preserve">) </w:t>
      </w:r>
      <w:r>
        <w:t>(Status: Standards track)</w:t>
      </w:r>
    </w:p>
    <w:p w14:paraId="22ACB03F" w14:textId="0C4F365C" w:rsidR="0036451B" w:rsidRDefault="0036451B" w:rsidP="0036451B">
      <w:pPr>
        <w:pStyle w:val="LXIBody"/>
      </w:pPr>
      <w:r>
        <w:t xml:space="preserve">IETF </w:t>
      </w:r>
      <w:r w:rsidRPr="00076226">
        <w:t xml:space="preserve">RFC </w:t>
      </w:r>
      <w:r>
        <w:t>7231, “</w:t>
      </w:r>
      <w:r w:rsidRPr="00CA269B">
        <w:t xml:space="preserve">Hypertext Transfer Protocol (HTTP/1.1): </w:t>
      </w:r>
      <w:r w:rsidR="00FB6941">
        <w:t>Semantics and Content</w:t>
      </w:r>
      <w:r w:rsidRPr="00CA269B">
        <w:t xml:space="preserve">,” </w:t>
      </w:r>
      <w:r w:rsidRPr="005F3FBA">
        <w:t>R. Fielding</w:t>
      </w:r>
      <w:r>
        <w:t>,</w:t>
      </w:r>
      <w:r w:rsidRPr="00CA269B">
        <w:t xml:space="preserve"> </w:t>
      </w:r>
      <w:proofErr w:type="spellStart"/>
      <w:proofErr w:type="gramStart"/>
      <w:r w:rsidRPr="00CA269B">
        <w:t>Ed.Adobe</w:t>
      </w:r>
      <w:proofErr w:type="spellEnd"/>
      <w:proofErr w:type="gramEnd"/>
      <w:r w:rsidRPr="00CA269B">
        <w:t xml:space="preserve">, J. Reschke, Ed. </w:t>
      </w:r>
      <w:proofErr w:type="spellStart"/>
      <w:r w:rsidRPr="00CA269B">
        <w:t>Greenbytes</w:t>
      </w:r>
      <w:proofErr w:type="spellEnd"/>
      <w:r w:rsidRPr="00CA269B">
        <w:t xml:space="preserve">, </w:t>
      </w:r>
      <w:r>
        <w:t xml:space="preserve">June 2014, </w:t>
      </w:r>
      <w:r w:rsidR="003F19C6">
        <w:t>(Obsoletes RFC261</w:t>
      </w:r>
      <w:r w:rsidR="00783BF2">
        <w:t>6</w:t>
      </w:r>
      <w:r w:rsidR="003F19C6">
        <w:t xml:space="preserve">) </w:t>
      </w:r>
      <w:r>
        <w:t>(Status: Standards track)</w:t>
      </w:r>
    </w:p>
    <w:p w14:paraId="55F22D9D" w14:textId="524E2F54" w:rsidR="0036451B" w:rsidRDefault="0036451B" w:rsidP="0036451B">
      <w:pPr>
        <w:pStyle w:val="LXIBody"/>
      </w:pPr>
      <w:r>
        <w:t xml:space="preserve">IETF </w:t>
      </w:r>
      <w:r w:rsidRPr="00076226">
        <w:t xml:space="preserve">RFC </w:t>
      </w:r>
      <w:r>
        <w:t>7232, “</w:t>
      </w:r>
      <w:r w:rsidRPr="00CA269B">
        <w:t xml:space="preserve">Hypertext Transfer Protocol (HTTP/1.1): </w:t>
      </w:r>
      <w:r w:rsidR="002B3A76">
        <w:t>Range Requests</w:t>
      </w:r>
      <w:r w:rsidRPr="00CA269B">
        <w:t xml:space="preserve">,” </w:t>
      </w:r>
      <w:r w:rsidRPr="005F3FBA">
        <w:t>R. Fielding</w:t>
      </w:r>
      <w:r>
        <w:t>,</w:t>
      </w:r>
      <w:r w:rsidRPr="00CA269B">
        <w:t xml:space="preserve"> </w:t>
      </w:r>
      <w:proofErr w:type="spellStart"/>
      <w:proofErr w:type="gramStart"/>
      <w:r w:rsidRPr="00CA269B">
        <w:t>Ed.Adobe</w:t>
      </w:r>
      <w:proofErr w:type="spellEnd"/>
      <w:proofErr w:type="gramEnd"/>
      <w:r w:rsidRPr="00CA269B">
        <w:t xml:space="preserve">, J. Reschke, Ed. </w:t>
      </w:r>
      <w:proofErr w:type="spellStart"/>
      <w:r w:rsidRPr="00CA269B">
        <w:t>Greenbytes</w:t>
      </w:r>
      <w:proofErr w:type="spellEnd"/>
      <w:r w:rsidRPr="00CA269B">
        <w:t xml:space="preserve">, </w:t>
      </w:r>
      <w:r>
        <w:t xml:space="preserve">June 2014, </w:t>
      </w:r>
      <w:r w:rsidR="003F19C6">
        <w:t>(Obsoletes RFC261</w:t>
      </w:r>
      <w:r w:rsidR="00783BF2">
        <w:t>6</w:t>
      </w:r>
      <w:r w:rsidR="003F19C6">
        <w:t xml:space="preserve">) </w:t>
      </w:r>
      <w:r>
        <w:t>(Status: Standards track)</w:t>
      </w:r>
    </w:p>
    <w:p w14:paraId="46CCB9E0" w14:textId="23A944C0" w:rsidR="0036451B" w:rsidRDefault="0036451B" w:rsidP="0036451B">
      <w:pPr>
        <w:pStyle w:val="LXIBody"/>
      </w:pPr>
      <w:r>
        <w:t xml:space="preserve">IETF </w:t>
      </w:r>
      <w:r w:rsidRPr="00076226">
        <w:t xml:space="preserve">RFC </w:t>
      </w:r>
      <w:r>
        <w:t>7233, “</w:t>
      </w:r>
      <w:r w:rsidRPr="00CA269B">
        <w:t xml:space="preserve">Hypertext Transfer Protocol (HTTP/1.1): Message Syntax and Routing,” </w:t>
      </w:r>
      <w:r w:rsidRPr="005F3FBA">
        <w:t>R. Fielding</w:t>
      </w:r>
      <w:r>
        <w:t>,</w:t>
      </w:r>
      <w:r w:rsidRPr="00CA269B">
        <w:t xml:space="preserve"> </w:t>
      </w:r>
      <w:proofErr w:type="spellStart"/>
      <w:proofErr w:type="gramStart"/>
      <w:r w:rsidRPr="00CA269B">
        <w:t>Ed.Adobe</w:t>
      </w:r>
      <w:proofErr w:type="spellEnd"/>
      <w:proofErr w:type="gramEnd"/>
      <w:r w:rsidRPr="00CA269B">
        <w:t xml:space="preserve">, </w:t>
      </w:r>
      <w:r w:rsidR="00C53ADD">
        <w:t xml:space="preserve">Y. Lafon, </w:t>
      </w:r>
      <w:r w:rsidRPr="00CA269B">
        <w:t xml:space="preserve">J. Reschke, Ed. </w:t>
      </w:r>
      <w:proofErr w:type="spellStart"/>
      <w:r w:rsidRPr="00CA269B">
        <w:t>Greenbytes</w:t>
      </w:r>
      <w:proofErr w:type="spellEnd"/>
      <w:r w:rsidRPr="00CA269B">
        <w:t xml:space="preserve">, </w:t>
      </w:r>
      <w:r>
        <w:t xml:space="preserve">June 2014, </w:t>
      </w:r>
      <w:r w:rsidR="003F19C6">
        <w:t>(Obsoletes RFC261</w:t>
      </w:r>
      <w:r w:rsidR="00783BF2">
        <w:t>6</w:t>
      </w:r>
      <w:r w:rsidR="003F19C6">
        <w:t xml:space="preserve">) </w:t>
      </w:r>
      <w:r>
        <w:t>(Status: Standards track)</w:t>
      </w:r>
    </w:p>
    <w:p w14:paraId="3703980C" w14:textId="554ACF53" w:rsidR="0036451B" w:rsidRDefault="0036451B" w:rsidP="0036451B">
      <w:pPr>
        <w:pStyle w:val="LXIBody"/>
      </w:pPr>
      <w:r>
        <w:t xml:space="preserve">IETF </w:t>
      </w:r>
      <w:r w:rsidRPr="00076226">
        <w:t xml:space="preserve">RFC </w:t>
      </w:r>
      <w:r>
        <w:t>7234, “</w:t>
      </w:r>
      <w:r w:rsidRPr="00CA269B">
        <w:t xml:space="preserve">Hypertext Transfer Protocol (HTTP/1.1): </w:t>
      </w:r>
      <w:r w:rsidR="00C911CF">
        <w:t>Caching</w:t>
      </w:r>
      <w:r w:rsidRPr="00CA269B">
        <w:t xml:space="preserve">,” </w:t>
      </w:r>
      <w:r w:rsidRPr="005F3FBA">
        <w:t>R. Fielding</w:t>
      </w:r>
      <w:r>
        <w:t>,</w:t>
      </w:r>
      <w:r w:rsidRPr="00CA269B">
        <w:t xml:space="preserve"> </w:t>
      </w:r>
      <w:proofErr w:type="spellStart"/>
      <w:proofErr w:type="gramStart"/>
      <w:r w:rsidRPr="00CA269B">
        <w:t>Ed.Adobe</w:t>
      </w:r>
      <w:proofErr w:type="spellEnd"/>
      <w:proofErr w:type="gramEnd"/>
      <w:r w:rsidRPr="00CA269B">
        <w:t>,</w:t>
      </w:r>
      <w:r w:rsidR="00807F8A">
        <w:t xml:space="preserve"> M. Nottingham,</w:t>
      </w:r>
      <w:r w:rsidR="000303CE">
        <w:t xml:space="preserve"> Ed. Akam</w:t>
      </w:r>
      <w:r w:rsidR="008A10B2">
        <w:t>a</w:t>
      </w:r>
      <w:r w:rsidR="000303CE">
        <w:t>i,</w:t>
      </w:r>
      <w:r w:rsidRPr="00CA269B">
        <w:t xml:space="preserve"> J. Reschke, Ed. </w:t>
      </w:r>
      <w:proofErr w:type="spellStart"/>
      <w:r w:rsidRPr="00CA269B">
        <w:t>Greenbytes</w:t>
      </w:r>
      <w:proofErr w:type="spellEnd"/>
      <w:r w:rsidRPr="00CA269B">
        <w:t xml:space="preserve">, </w:t>
      </w:r>
      <w:r>
        <w:t>June 2014,</w:t>
      </w:r>
      <w:r w:rsidR="003F19C6">
        <w:t xml:space="preserve"> (Obsoletes RFC261</w:t>
      </w:r>
      <w:r w:rsidR="00783BF2">
        <w:t>6</w:t>
      </w:r>
      <w:r w:rsidR="003F19C6">
        <w:t>)</w:t>
      </w:r>
      <w:r>
        <w:t xml:space="preserve"> (Status: Standards track)</w:t>
      </w:r>
    </w:p>
    <w:p w14:paraId="1BADEFB9" w14:textId="0FC12427" w:rsidR="00F27AF4" w:rsidRDefault="00F27AF4" w:rsidP="00F27AF4">
      <w:pPr>
        <w:pStyle w:val="LXIBody"/>
      </w:pPr>
      <w:r>
        <w:t xml:space="preserve">IETF </w:t>
      </w:r>
      <w:r w:rsidRPr="00076226">
        <w:t xml:space="preserve">RFC </w:t>
      </w:r>
      <w:r>
        <w:t>7235, “</w:t>
      </w:r>
      <w:r w:rsidRPr="00CA269B">
        <w:t xml:space="preserve">Hypertext Transfer Protocol (HTTP/1.1): </w:t>
      </w:r>
      <w:r w:rsidR="00C824A3">
        <w:t>Authentication</w:t>
      </w:r>
      <w:r w:rsidRPr="00CA269B">
        <w:t xml:space="preserve">,” </w:t>
      </w:r>
      <w:r w:rsidRPr="005F3FBA">
        <w:t>R. Fielding</w:t>
      </w:r>
      <w:r>
        <w:t>,</w:t>
      </w:r>
      <w:r w:rsidRPr="00CA269B">
        <w:t xml:space="preserve"> </w:t>
      </w:r>
      <w:proofErr w:type="spellStart"/>
      <w:proofErr w:type="gramStart"/>
      <w:r w:rsidRPr="00CA269B">
        <w:t>Ed.Adobe</w:t>
      </w:r>
      <w:proofErr w:type="spellEnd"/>
      <w:proofErr w:type="gramEnd"/>
      <w:r w:rsidRPr="00CA269B">
        <w:t xml:space="preserve">, J. Reschke, Ed. </w:t>
      </w:r>
      <w:proofErr w:type="spellStart"/>
      <w:r w:rsidRPr="00CA269B">
        <w:t>Greenbytes</w:t>
      </w:r>
      <w:proofErr w:type="spellEnd"/>
      <w:r w:rsidRPr="00CA269B">
        <w:t xml:space="preserve">, </w:t>
      </w:r>
      <w:r>
        <w:t xml:space="preserve">June 2014, </w:t>
      </w:r>
      <w:r w:rsidR="003F19C6">
        <w:t>(Obsoletes RFC261</w:t>
      </w:r>
      <w:r w:rsidR="00224562">
        <w:t>6</w:t>
      </w:r>
      <w:r w:rsidR="003F19C6">
        <w:t xml:space="preserve">) </w:t>
      </w:r>
      <w:r>
        <w:t>(Status: Standards track)</w:t>
      </w:r>
    </w:p>
    <w:p w14:paraId="508C2AAA" w14:textId="6E478552" w:rsidR="00B40330" w:rsidRDefault="00B40330" w:rsidP="00B40330">
      <w:pPr>
        <w:pStyle w:val="LXIBody"/>
      </w:pPr>
      <w:bookmarkStart w:id="59" w:name="Transition_mechanisms"/>
      <w:bookmarkEnd w:id="59"/>
      <w:r>
        <w:lastRenderedPageBreak/>
        <w:t xml:space="preserve">IETF RFC 3927, “Dynamic Configuration of IPv4 Link-Local Addresses," S. Cheshire, B. </w:t>
      </w:r>
      <w:proofErr w:type="spellStart"/>
      <w:r>
        <w:t>Aboba</w:t>
      </w:r>
      <w:proofErr w:type="spellEnd"/>
      <w:r>
        <w:t>, E. Guttman, May 2005 (Status: Proposed Standard)</w:t>
      </w:r>
    </w:p>
    <w:p w14:paraId="48D287BC" w14:textId="19BC3D3A" w:rsidR="006464EC" w:rsidRDefault="006464EC" w:rsidP="00B40330">
      <w:pPr>
        <w:pStyle w:val="LXIBody"/>
      </w:pPr>
      <w:r>
        <w:t xml:space="preserve">Note: </w:t>
      </w:r>
      <w:r w:rsidR="00607B5C">
        <w:t xml:space="preserve">These </w:t>
      </w:r>
      <w:r w:rsidR="002A1756">
        <w:t>RFCs</w:t>
      </w:r>
      <w:r w:rsidR="00607B5C">
        <w:t xml:space="preserve"> are current as of the release of this specification. </w:t>
      </w:r>
      <w:r w:rsidR="00703D83">
        <w:t>Check the RFC to see if has been obsoleted</w:t>
      </w:r>
      <w:r w:rsidR="004F55CC">
        <w:t xml:space="preserve"> by another one.</w:t>
      </w:r>
    </w:p>
    <w:p w14:paraId="2C4DA123" w14:textId="79E042F8" w:rsidR="00847F00" w:rsidRDefault="00847F00" w:rsidP="00725ABE">
      <w:pPr>
        <w:pStyle w:val="Heading4"/>
      </w:pPr>
      <w:r>
        <w:t xml:space="preserve">LXI </w:t>
      </w:r>
      <w:r w:rsidR="00EB6C1A">
        <w:t xml:space="preserve">Consortium </w:t>
      </w:r>
      <w:r w:rsidR="00580BCC">
        <w:t>Documents</w:t>
      </w:r>
    </w:p>
    <w:p w14:paraId="56B3AA2A" w14:textId="5F698A89" w:rsidR="00847F00" w:rsidRPr="002E4280" w:rsidRDefault="00830421" w:rsidP="00847F00">
      <w:pPr>
        <w:pStyle w:val="LXIBody"/>
      </w:pPr>
      <w:r>
        <w:t xml:space="preserve">The LXI Consortium maintains </w:t>
      </w:r>
      <w:r w:rsidR="00BF2631">
        <w:t xml:space="preserve">the </w:t>
      </w:r>
      <w:r w:rsidR="00BF2631">
        <w:rPr>
          <w:i/>
          <w:iCs/>
        </w:rPr>
        <w:t>Guide to LXI Documentation</w:t>
      </w:r>
      <w:r w:rsidR="00DC14EE">
        <w:rPr>
          <w:i/>
          <w:iCs/>
        </w:rPr>
        <w:t xml:space="preserve"> </w:t>
      </w:r>
      <w:r w:rsidR="00DC14EE">
        <w:t xml:space="preserve">that </w:t>
      </w:r>
      <w:r w:rsidR="00BF2631">
        <w:t xml:space="preserve">lists </w:t>
      </w:r>
      <w:r w:rsidR="00DC14EE">
        <w:t xml:space="preserve">all the current LXI </w:t>
      </w:r>
      <w:r w:rsidR="00AF3FFC">
        <w:t xml:space="preserve">material </w:t>
      </w:r>
      <w:r w:rsidR="00DC14EE">
        <w:t xml:space="preserve">including </w:t>
      </w:r>
      <w:r w:rsidR="00AF3FFC">
        <w:t xml:space="preserve">LXI standards </w:t>
      </w:r>
      <w:r w:rsidR="00BF2631">
        <w:t>and other documents.</w:t>
      </w:r>
      <w:r w:rsidR="002E4280">
        <w:t xml:space="preserve"> The </w:t>
      </w:r>
      <w:r w:rsidR="002E4280">
        <w:rPr>
          <w:i/>
          <w:iCs/>
        </w:rPr>
        <w:t xml:space="preserve">Guide to LXI Documentation </w:t>
      </w:r>
      <w:r w:rsidR="002E4280">
        <w:t>is available on the LXI web site.</w:t>
      </w:r>
    </w:p>
    <w:p w14:paraId="4593EED0" w14:textId="43652B56" w:rsidR="00076226" w:rsidRDefault="00725ABE" w:rsidP="00725ABE">
      <w:pPr>
        <w:pStyle w:val="Heading4"/>
      </w:pPr>
      <w:r>
        <w:t>Trade Association Standards</w:t>
      </w:r>
      <w:r w:rsidR="00CB4336">
        <w:rPr>
          <w:rStyle w:val="FootnoteReference"/>
        </w:rPr>
        <w:footnoteReference w:id="6"/>
      </w:r>
      <w:r w:rsidR="00CB4336" w:rsidRPr="00CB4336">
        <w:rPr>
          <w:vertAlign w:val="superscript"/>
        </w:rPr>
        <w:t>,</w:t>
      </w:r>
      <w:r w:rsidR="00CB4336">
        <w:rPr>
          <w:rStyle w:val="FootnoteReference"/>
        </w:rPr>
        <w:footnoteReference w:id="7"/>
      </w:r>
      <w:r w:rsidR="00CB4336">
        <w:rPr>
          <w:vertAlign w:val="superscript"/>
        </w:rPr>
        <w:t>,</w:t>
      </w:r>
      <w:r w:rsidR="00CB4336">
        <w:rPr>
          <w:rStyle w:val="FootnoteReference"/>
        </w:rPr>
        <w:footnoteReference w:id="8"/>
      </w:r>
    </w:p>
    <w:p w14:paraId="573D8E6F" w14:textId="77777777" w:rsidR="00076226" w:rsidRDefault="00725ABE" w:rsidP="00076226">
      <w:pPr>
        <w:pStyle w:val="LXIBody"/>
      </w:pPr>
      <w:r>
        <w:t>IVI-3.1, “</w:t>
      </w:r>
      <w:r w:rsidRPr="00725ABE">
        <w:t>Driver Architecture Specification</w:t>
      </w:r>
      <w:r>
        <w:t>”</w:t>
      </w:r>
    </w:p>
    <w:p w14:paraId="6F8E0F3D" w14:textId="77777777" w:rsidR="00844661" w:rsidRDefault="00844661" w:rsidP="00076226">
      <w:pPr>
        <w:pStyle w:val="LXIBody"/>
      </w:pPr>
      <w:r w:rsidRPr="00844661">
        <w:t>IVI-3.15</w:t>
      </w:r>
      <w:r>
        <w:t>,</w:t>
      </w:r>
      <w:r w:rsidRPr="00844661">
        <w:t xml:space="preserve"> </w:t>
      </w:r>
      <w:r>
        <w:t>“</w:t>
      </w:r>
      <w:r w:rsidRPr="00844661">
        <w:t>IviLxiSync Specification</w:t>
      </w:r>
      <w:r>
        <w:t>”</w:t>
      </w:r>
    </w:p>
    <w:p w14:paraId="6E7BF5A5" w14:textId="6F405633" w:rsidR="00FE1E78" w:rsidRPr="00352322" w:rsidRDefault="003D66ED">
      <w:pPr>
        <w:pStyle w:val="LXIBody"/>
      </w:pPr>
      <w:r>
        <w:t>IVI VISA specifications</w:t>
      </w:r>
    </w:p>
    <w:p w14:paraId="1DC88116" w14:textId="68BAEDFC" w:rsidR="00844661" w:rsidRDefault="00844661" w:rsidP="00844661">
      <w:pPr>
        <w:pStyle w:val="LXIBody"/>
      </w:pPr>
      <w:r w:rsidRPr="00725ABE">
        <w:t>VXI 11 Revision (7/17/1995)</w:t>
      </w:r>
      <w:r>
        <w:t>, “</w:t>
      </w:r>
      <w:r w:rsidRPr="00725ABE">
        <w:t>TCP/IP Instrument Protocol Specification</w:t>
      </w:r>
      <w:r>
        <w:t>”</w:t>
      </w:r>
    </w:p>
    <w:p w14:paraId="31A922C4" w14:textId="6223A348" w:rsidR="00E25197" w:rsidRPr="00725ABE" w:rsidRDefault="00DD740A" w:rsidP="00B22F2B">
      <w:pPr>
        <w:pStyle w:val="LXIBody"/>
      </w:pPr>
      <w:r>
        <w:t>The</w:t>
      </w:r>
      <w:r w:rsidR="002B01B9">
        <w:t xml:space="preserve"> IVI and VPP</w:t>
      </w:r>
      <w:r>
        <w:t xml:space="preserve"> specifications can be found on the IVI Foundation </w:t>
      </w:r>
      <w:r w:rsidR="003F37E8">
        <w:t xml:space="preserve">See the </w:t>
      </w:r>
      <w:r w:rsidR="00B22F2B">
        <w:t xml:space="preserve">website for current </w:t>
      </w:r>
      <w:r w:rsidR="00E25197">
        <w:t>versions of these specifications.</w:t>
      </w:r>
    </w:p>
    <w:p w14:paraId="300CF545" w14:textId="77777777" w:rsidR="00076226" w:rsidRDefault="008C7EBD" w:rsidP="008C7EBD">
      <w:pPr>
        <w:pStyle w:val="Heading3"/>
      </w:pPr>
      <w:r>
        <w:t xml:space="preserve"> </w:t>
      </w:r>
      <w:bookmarkStart w:id="60" w:name="_Ref221506351"/>
      <w:bookmarkStart w:id="61" w:name="_Toc137484713"/>
      <w:r w:rsidR="001D6D26">
        <w:t xml:space="preserve">LXI Consortium </w:t>
      </w:r>
      <w:r>
        <w:t>Supplementary Documents</w:t>
      </w:r>
      <w:r w:rsidR="00FD1861">
        <w:rPr>
          <w:rStyle w:val="FootnoteReference"/>
        </w:rPr>
        <w:footnoteReference w:id="9"/>
      </w:r>
      <w:bookmarkEnd w:id="60"/>
      <w:bookmarkEnd w:id="61"/>
    </w:p>
    <w:p w14:paraId="00C6088E" w14:textId="0E3DCCD0" w:rsidR="00544BA9" w:rsidRDefault="00071837" w:rsidP="00076226">
      <w:pPr>
        <w:pStyle w:val="LXIBody"/>
      </w:pPr>
      <w:r>
        <w:t xml:space="preserve">LXI maintains additional documents and requirements. </w:t>
      </w:r>
      <w:r w:rsidR="00D526CE">
        <w:t xml:space="preserve">Implementors should be familiar with </w:t>
      </w:r>
      <w:r>
        <w:t>the following:</w:t>
      </w:r>
    </w:p>
    <w:p w14:paraId="7C2A2E75" w14:textId="32DCC9D4" w:rsidR="003F7D52" w:rsidRDefault="003F7D52" w:rsidP="00076226">
      <w:pPr>
        <w:pStyle w:val="LXIBody"/>
      </w:pPr>
      <w:r>
        <w:t>“</w:t>
      </w:r>
      <w:hyperlink r:id="rId16" w:history="1">
        <w:r w:rsidR="00FC5EDC" w:rsidRPr="00C871C5">
          <w:rPr>
            <w:rStyle w:val="Hyperlink"/>
          </w:rPr>
          <w:t>LXI Consortium</w:t>
        </w:r>
        <w:r w:rsidR="002D3C6C" w:rsidRPr="00C871C5">
          <w:rPr>
            <w:rStyle w:val="Hyperlink"/>
          </w:rPr>
          <w:t xml:space="preserve"> Policy for Certifying Conformance to LXI Consortium Standards</w:t>
        </w:r>
      </w:hyperlink>
      <w:r>
        <w:t xml:space="preserve">” </w:t>
      </w:r>
    </w:p>
    <w:p w14:paraId="794528E6" w14:textId="5B379983" w:rsidR="003F7D52" w:rsidRDefault="003F7D52" w:rsidP="00076226">
      <w:pPr>
        <w:pStyle w:val="LXIBody"/>
      </w:pPr>
      <w:r>
        <w:t>“</w:t>
      </w:r>
      <w:hyperlink r:id="rId17" w:history="1">
        <w:r w:rsidR="002D3C6C" w:rsidRPr="00C871C5">
          <w:rPr>
            <w:rStyle w:val="Hyperlink"/>
          </w:rPr>
          <w:t>LXI Consortium Trademark,</w:t>
        </w:r>
        <w:r w:rsidR="00C871C5" w:rsidRPr="00C871C5">
          <w:rPr>
            <w:rStyle w:val="Hyperlink"/>
          </w:rPr>
          <w:t xml:space="preserve"> and Logo Usage Guidelines</w:t>
        </w:r>
      </w:hyperlink>
      <w:r>
        <w:t>”</w:t>
      </w:r>
    </w:p>
    <w:p w14:paraId="6D3EFD0F" w14:textId="7F092C13" w:rsidR="00FD1861" w:rsidRDefault="00B743A0" w:rsidP="00076226">
      <w:pPr>
        <w:pStyle w:val="LXIBody"/>
      </w:pPr>
      <w:r w:rsidRPr="00B743A0">
        <w:t xml:space="preserve"> “</w:t>
      </w:r>
      <w:hyperlink r:id="rId18" w:history="1">
        <w:r w:rsidRPr="00C871C5">
          <w:rPr>
            <w:rStyle w:val="Hyperlink"/>
          </w:rPr>
          <w:t>Recommendations for LXI systems containing devices supporting different versions of IEEE 1588</w:t>
        </w:r>
      </w:hyperlink>
      <w:r>
        <w:t>”</w:t>
      </w:r>
    </w:p>
    <w:p w14:paraId="247F0BE2" w14:textId="1DECCDEA" w:rsidR="004D72E8" w:rsidRPr="004D72E8" w:rsidRDefault="004D72E8" w:rsidP="004D72E8">
      <w:pPr>
        <w:pStyle w:val="LXIBody"/>
      </w:pPr>
      <w:r>
        <w:t>“</w:t>
      </w:r>
      <w:hyperlink r:id="rId19" w:history="1">
        <w:r w:rsidRPr="00C871C5">
          <w:rPr>
            <w:rStyle w:val="Hyperlink"/>
          </w:rPr>
          <w:t xml:space="preserve">LXI Wired Trigger Bus Cable </w:t>
        </w:r>
        <w:proofErr w:type="gramStart"/>
        <w:r w:rsidRPr="00C871C5">
          <w:rPr>
            <w:rStyle w:val="Hyperlink"/>
          </w:rPr>
          <w:t>And</w:t>
        </w:r>
        <w:proofErr w:type="gramEnd"/>
        <w:r w:rsidRPr="00C871C5">
          <w:rPr>
            <w:rStyle w:val="Hyperlink"/>
          </w:rPr>
          <w:t xml:space="preserve"> Terminator Specifications</w:t>
        </w:r>
      </w:hyperlink>
      <w:r>
        <w:t>”</w:t>
      </w:r>
    </w:p>
    <w:p w14:paraId="38F79214" w14:textId="77777777" w:rsidR="003C6BF5" w:rsidRDefault="003C6BF5">
      <w:pPr>
        <w:rPr>
          <w:rFonts w:ascii="Arial" w:hAnsi="Arial"/>
          <w:b/>
          <w:sz w:val="24"/>
        </w:rPr>
      </w:pPr>
      <w:bookmarkStart w:id="62" w:name="_Toc258180238"/>
      <w:bookmarkStart w:id="63" w:name="_Toc258180239"/>
      <w:bookmarkStart w:id="64" w:name="_Toc258180240"/>
      <w:bookmarkStart w:id="65" w:name="_Toc258180241"/>
      <w:bookmarkStart w:id="66" w:name="_Toc258180242"/>
      <w:bookmarkStart w:id="67" w:name="_Toc258180243"/>
      <w:bookmarkStart w:id="68" w:name="_Toc258180244"/>
      <w:bookmarkStart w:id="69" w:name="_Ref205613221"/>
      <w:bookmarkEnd w:id="62"/>
      <w:bookmarkEnd w:id="63"/>
      <w:bookmarkEnd w:id="64"/>
      <w:bookmarkEnd w:id="65"/>
      <w:bookmarkEnd w:id="66"/>
      <w:bookmarkEnd w:id="67"/>
      <w:bookmarkEnd w:id="68"/>
    </w:p>
    <w:p w14:paraId="0CABCCDB" w14:textId="77777777" w:rsidR="00725D1D" w:rsidRPr="0075323E" w:rsidRDefault="00725D1D" w:rsidP="00725D1D">
      <w:pPr>
        <w:pStyle w:val="Heading3"/>
      </w:pPr>
      <w:bookmarkStart w:id="70" w:name="_Toc137484714"/>
      <w:r>
        <w:t xml:space="preserve">LXI </w:t>
      </w:r>
      <w:r w:rsidR="00B558C1">
        <w:t>Device Specification and Extended Functions</w:t>
      </w:r>
      <w:bookmarkEnd w:id="69"/>
      <w:bookmarkEnd w:id="70"/>
    </w:p>
    <w:p w14:paraId="35DE9AE4" w14:textId="77777777" w:rsidR="00E044D4" w:rsidRDefault="00E044D4" w:rsidP="00E044D4">
      <w:pPr>
        <w:pStyle w:val="Heading4"/>
      </w:pPr>
      <w:bookmarkStart w:id="71" w:name="_Ref205357832"/>
      <w:r>
        <w:t>General Description</w:t>
      </w:r>
      <w:bookmarkEnd w:id="71"/>
    </w:p>
    <w:p w14:paraId="37E8F28C" w14:textId="77777777" w:rsidR="006C12D9" w:rsidRDefault="00A122A9" w:rsidP="00CD2657">
      <w:pPr>
        <w:pStyle w:val="LXIBody"/>
      </w:pPr>
      <w:r w:rsidRPr="00C67620">
        <w:t xml:space="preserve">The LXI Standard </w:t>
      </w:r>
      <w:r w:rsidR="004D72E8">
        <w:t xml:space="preserve">consists of a </w:t>
      </w:r>
      <w:r w:rsidR="002764B0">
        <w:t xml:space="preserve">common </w:t>
      </w:r>
      <w:r w:rsidR="005918FA">
        <w:t xml:space="preserve">or </w:t>
      </w:r>
      <w:r w:rsidR="00FA01CD">
        <w:t xml:space="preserve">core </w:t>
      </w:r>
      <w:r w:rsidR="002764B0">
        <w:t xml:space="preserve">capability </w:t>
      </w:r>
      <w:r w:rsidR="004D72E8">
        <w:t xml:space="preserve">referred to as </w:t>
      </w:r>
      <w:r w:rsidR="00D172FC">
        <w:t xml:space="preserve">the LXI </w:t>
      </w:r>
      <w:r w:rsidR="007759B8">
        <w:t>Device Specification</w:t>
      </w:r>
      <w:r w:rsidR="00CF42FB">
        <w:t xml:space="preserve">, and </w:t>
      </w:r>
      <w:r w:rsidR="00605476">
        <w:t>a</w:t>
      </w:r>
      <w:r w:rsidR="004D72E8">
        <w:t xml:space="preserve">ll LXI Devices must conform to </w:t>
      </w:r>
      <w:r w:rsidR="002764B0">
        <w:t xml:space="preserve">these common </w:t>
      </w:r>
      <w:r w:rsidR="005918FA">
        <w:t xml:space="preserve">or core </w:t>
      </w:r>
      <w:r w:rsidR="002764B0">
        <w:t>requirements</w:t>
      </w:r>
      <w:r w:rsidR="004D72E8">
        <w:t xml:space="preserve">.  </w:t>
      </w:r>
      <w:r w:rsidR="007759B8">
        <w:t xml:space="preserve">In </w:t>
      </w:r>
      <w:r w:rsidR="00605476">
        <w:t>addition,</w:t>
      </w:r>
      <w:r w:rsidR="007759B8">
        <w:t xml:space="preserve"> t</w:t>
      </w:r>
      <w:r w:rsidR="004D72E8">
        <w:t xml:space="preserve">he LXI Standard provides </w:t>
      </w:r>
      <w:r w:rsidR="007759B8">
        <w:t>for optional</w:t>
      </w:r>
      <w:r w:rsidR="004D72E8">
        <w:t xml:space="preserve"> </w:t>
      </w:r>
      <w:r w:rsidR="008B2485">
        <w:t>Extended Functions</w:t>
      </w:r>
      <w:r w:rsidR="008D1662">
        <w:t xml:space="preserve"> </w:t>
      </w:r>
      <w:r w:rsidR="007759B8">
        <w:t xml:space="preserve">documented in separate </w:t>
      </w:r>
      <w:r w:rsidR="00C871C5">
        <w:t>documents</w:t>
      </w:r>
      <w:r w:rsidR="007759B8">
        <w:t>.</w:t>
      </w:r>
      <w:r w:rsidR="00905096">
        <w:t xml:space="preserve"> </w:t>
      </w:r>
    </w:p>
    <w:p w14:paraId="7EADB6E7" w14:textId="77777777" w:rsidR="00A122A9" w:rsidRPr="00DE2560" w:rsidRDefault="00D172FC" w:rsidP="00DE2560">
      <w:pPr>
        <w:pStyle w:val="Subhead1"/>
      </w:pPr>
      <w:r>
        <w:t xml:space="preserve">LXI </w:t>
      </w:r>
      <w:r w:rsidR="007759B8">
        <w:t>DeviceSpecification</w:t>
      </w:r>
    </w:p>
    <w:p w14:paraId="694EB826" w14:textId="77777777" w:rsidR="00A122A9" w:rsidRDefault="000B5B31" w:rsidP="00CD2657">
      <w:pPr>
        <w:pStyle w:val="LXIBody"/>
      </w:pPr>
      <w:r>
        <w:t>Th</w:t>
      </w:r>
      <w:r w:rsidR="005918FA">
        <w:t>is document</w:t>
      </w:r>
      <w:r w:rsidR="00605476">
        <w:t xml:space="preserve"> </w:t>
      </w:r>
      <w:r w:rsidR="00A122A9" w:rsidRPr="00A9407A">
        <w:t>provide</w:t>
      </w:r>
      <w:r w:rsidR="00BF1392">
        <w:t>s</w:t>
      </w:r>
      <w:r w:rsidR="00A122A9" w:rsidRPr="00A9407A">
        <w:t xml:space="preserve"> a standardized LAN</w:t>
      </w:r>
      <w:r w:rsidR="0001056A">
        <w:t xml:space="preserve">, </w:t>
      </w:r>
      <w:r w:rsidR="00A122A9" w:rsidRPr="00A9407A">
        <w:t>web browser</w:t>
      </w:r>
      <w:r w:rsidR="0001056A">
        <w:t>, and IVI Driver</w:t>
      </w:r>
      <w:r w:rsidR="00A122A9" w:rsidRPr="00A9407A">
        <w:t xml:space="preserve"> interface that is </w:t>
      </w:r>
      <w:r w:rsidR="00A122A9">
        <w:t>conformant</w:t>
      </w:r>
      <w:r w:rsidR="00A122A9" w:rsidRPr="00A9407A">
        <w:t xml:space="preserve"> with the LXI Standard.  </w:t>
      </w:r>
      <w:r w:rsidR="0001056A">
        <w:t xml:space="preserve">This </w:t>
      </w:r>
      <w:r w:rsidR="002764B0">
        <w:t>set of co</w:t>
      </w:r>
      <w:r w:rsidR="0001056A">
        <w:t>mmon</w:t>
      </w:r>
      <w:r w:rsidR="005918FA">
        <w:t xml:space="preserve"> or core</w:t>
      </w:r>
      <w:r w:rsidR="0001056A">
        <w:t xml:space="preserve"> requirements causes consistent </w:t>
      </w:r>
      <w:r w:rsidR="002764B0">
        <w:lastRenderedPageBreak/>
        <w:t>behavior of all LXI conformant devices</w:t>
      </w:r>
      <w:r w:rsidR="0001056A">
        <w:t xml:space="preserve"> when connecting to LAN.  Test systems built with LXI Devices are much easier to configure and program.</w:t>
      </w:r>
    </w:p>
    <w:p w14:paraId="0BFB69F1" w14:textId="77777777" w:rsidR="009D4BD5" w:rsidRDefault="009D4BD5" w:rsidP="009D4BD5">
      <w:pPr>
        <w:pStyle w:val="LXIBody"/>
      </w:pPr>
      <w:r w:rsidRPr="00C67620">
        <w:t>T</w:t>
      </w:r>
      <w:r>
        <w:t xml:space="preserve">his standard does not require any </w:t>
      </w:r>
      <w:r w:rsidRPr="00C67620">
        <w:t xml:space="preserve">physical size for </w:t>
      </w:r>
      <w:r>
        <w:t>an LXI</w:t>
      </w:r>
      <w:r w:rsidRPr="00C67620">
        <w:t xml:space="preserve"> </w:t>
      </w:r>
      <w:r>
        <w:t>D</w:t>
      </w:r>
      <w:r w:rsidRPr="00C67620">
        <w:t>evice.</w:t>
      </w:r>
      <w:r>
        <w:t xml:space="preserve">  However, it specifies </w:t>
      </w:r>
      <w:r w:rsidR="005918FA">
        <w:t xml:space="preserve">some </w:t>
      </w:r>
      <w:r>
        <w:t>physical specifications for electrical standards</w:t>
      </w:r>
      <w:r w:rsidR="005918FA">
        <w:t xml:space="preserve"> and</w:t>
      </w:r>
      <w:r>
        <w:t xml:space="preserve"> status indication.</w:t>
      </w:r>
    </w:p>
    <w:p w14:paraId="471BF7C0" w14:textId="77777777" w:rsidR="008B2485" w:rsidRPr="00DE2560" w:rsidRDefault="008B2485" w:rsidP="008B2485">
      <w:pPr>
        <w:pStyle w:val="Subhead1"/>
      </w:pPr>
      <w:r>
        <w:t>LXI Extended Function</w:t>
      </w:r>
      <w:r w:rsidR="00605476">
        <w:t>s</w:t>
      </w:r>
    </w:p>
    <w:p w14:paraId="16FC593E" w14:textId="58908E3A" w:rsidR="009D4BD5" w:rsidRDefault="009D4BD5" w:rsidP="009D4BD5">
      <w:pPr>
        <w:pStyle w:val="LXIBody"/>
      </w:pPr>
      <w:r>
        <w:t>Extended Function</w:t>
      </w:r>
      <w:r w:rsidR="00605476">
        <w:t>s</w:t>
      </w:r>
      <w:r>
        <w:t xml:space="preserve"> </w:t>
      </w:r>
      <w:r w:rsidR="00851FB4">
        <w:t>are</w:t>
      </w:r>
      <w:r>
        <w:t xml:space="preserve"> external documents.  Each Extended Function document </w:t>
      </w:r>
      <w:r w:rsidR="006E0936">
        <w:t xml:space="preserve">has </w:t>
      </w:r>
      <w:r>
        <w:t xml:space="preserve">sections numbered as </w:t>
      </w:r>
      <w:r w:rsidR="006E0936">
        <w:t xml:space="preserve">extensions to the </w:t>
      </w:r>
      <w:r>
        <w:t xml:space="preserve">LXI </w:t>
      </w:r>
      <w:r w:rsidR="00605476">
        <w:t>Device Specificatio</w:t>
      </w:r>
      <w:r w:rsidR="0001056A">
        <w:t>n</w:t>
      </w:r>
      <w:r w:rsidR="00CF42FB">
        <w:t>,</w:t>
      </w:r>
      <w:r w:rsidR="00605476">
        <w:t xml:space="preserve"> but the documents are separate to simplify maintenance of the standard and </w:t>
      </w:r>
      <w:r w:rsidR="0001056A">
        <w:t xml:space="preserve">to </w:t>
      </w:r>
      <w:r w:rsidR="00605476">
        <w:t>add new Extended Functions without altering the LXI Device Specification</w:t>
      </w:r>
      <w:r>
        <w:t xml:space="preserve">.  The </w:t>
      </w:r>
      <w:hyperlink r:id="rId20" w:history="1">
        <w:r w:rsidR="000847AD" w:rsidRPr="00C871C5">
          <w:rPr>
            <w:rStyle w:val="Hyperlink"/>
            <w:i/>
          </w:rPr>
          <w:t>Guide to LXI Documentation</w:t>
        </w:r>
      </w:hyperlink>
      <w:r>
        <w:t xml:space="preserve"> identif</w:t>
      </w:r>
      <w:r w:rsidR="00605476">
        <w:t>ies</w:t>
      </w:r>
      <w:r w:rsidR="00CF42FB">
        <w:t xml:space="preserve"> LXI </w:t>
      </w:r>
      <w:r>
        <w:t xml:space="preserve">Extended Function documents.  </w:t>
      </w:r>
    </w:p>
    <w:p w14:paraId="69F866DA" w14:textId="77777777" w:rsidR="003B4E42" w:rsidRDefault="003B4E42">
      <w:pPr>
        <w:rPr>
          <w:rFonts w:ascii="Arial" w:hAnsi="Arial"/>
          <w:b/>
          <w:sz w:val="22"/>
        </w:rPr>
      </w:pPr>
      <w:bookmarkStart w:id="72" w:name="_Ref205610913"/>
      <w:r>
        <w:br w:type="page"/>
      </w:r>
    </w:p>
    <w:p w14:paraId="798EB666" w14:textId="77777777" w:rsidR="00E044D4" w:rsidRDefault="004F693A" w:rsidP="00E044D4">
      <w:pPr>
        <w:pStyle w:val="Heading4"/>
      </w:pPr>
      <w:r>
        <w:lastRenderedPageBreak/>
        <w:t xml:space="preserve">RULE – </w:t>
      </w:r>
      <w:r w:rsidR="00E044D4">
        <w:t>Conformance Requirements</w:t>
      </w:r>
      <w:bookmarkEnd w:id="72"/>
    </w:p>
    <w:p w14:paraId="72F854E6" w14:textId="59CABC06" w:rsidR="005A273D" w:rsidRDefault="004F693A" w:rsidP="005A273D">
      <w:pPr>
        <w:pStyle w:val="LXIBody"/>
      </w:pPr>
      <w:r>
        <w:t xml:space="preserve">The rules in this </w:t>
      </w:r>
      <w:r w:rsidR="00605476">
        <w:t xml:space="preserve">document </w:t>
      </w:r>
      <w:r>
        <w:t xml:space="preserve">define the conformance requirements for </w:t>
      </w:r>
      <w:r w:rsidR="000B5B31">
        <w:t xml:space="preserve">the </w:t>
      </w:r>
      <w:r w:rsidR="00D172FC">
        <w:t xml:space="preserve">LXI </w:t>
      </w:r>
      <w:r w:rsidR="00605476">
        <w:t>Device Specification</w:t>
      </w:r>
      <w:r w:rsidR="00D23D06">
        <w:t>.</w:t>
      </w:r>
      <w:r w:rsidR="00905096">
        <w:t xml:space="preserve"> All </w:t>
      </w:r>
      <w:r w:rsidR="009D4702">
        <w:t xml:space="preserve">LXI Devices shall conform to the rules in this </w:t>
      </w:r>
      <w:r w:rsidR="00A33193">
        <w:t>specification</w:t>
      </w:r>
      <w:r w:rsidR="00905096">
        <w:t xml:space="preserve">.  </w:t>
      </w:r>
      <w:r w:rsidR="00F5516B">
        <w:t xml:space="preserve">Implementers of LXI Devices should also consider the recommendations, observations, and permissions </w:t>
      </w:r>
      <w:r w:rsidR="00FE6991">
        <w:t xml:space="preserve">cited </w:t>
      </w:r>
      <w:r w:rsidR="00F5516B">
        <w:t>in th</w:t>
      </w:r>
      <w:r w:rsidR="00FE6991">
        <w:t>ose</w:t>
      </w:r>
      <w:r w:rsidR="00F5516B">
        <w:t xml:space="preserve"> sections</w:t>
      </w:r>
      <w:r w:rsidR="00605476">
        <w:t>.</w:t>
      </w:r>
    </w:p>
    <w:p w14:paraId="78A6A1F5" w14:textId="6B2DAEAB" w:rsidR="005E1671" w:rsidRDefault="005E1671" w:rsidP="005E1671">
      <w:pPr>
        <w:ind w:firstLine="576"/>
      </w:pPr>
    </w:p>
    <w:p w14:paraId="5292B38E" w14:textId="5B80F0E4" w:rsidR="00D66232" w:rsidRDefault="00D66232" w:rsidP="00DC6AAD">
      <w:pPr>
        <w:ind w:left="576"/>
      </w:pPr>
      <w:r>
        <w:t xml:space="preserve">In addition to this </w:t>
      </w:r>
      <w:r w:rsidR="002F22AC">
        <w:t>specification</w:t>
      </w:r>
      <w:r>
        <w:t xml:space="preserve"> all LXI </w:t>
      </w:r>
      <w:r w:rsidR="00E37031">
        <w:t>Devices that</w:t>
      </w:r>
      <w:r w:rsidR="009B5DB4">
        <w:t xml:space="preserve"> claim compliance </w:t>
      </w:r>
      <w:r w:rsidR="00881771">
        <w:t xml:space="preserve">with any LXI Extended Function </w:t>
      </w:r>
      <w:r w:rsidR="0085485A">
        <w:t xml:space="preserve">shall implement at least the revision of </w:t>
      </w:r>
      <w:r w:rsidR="00174ED7">
        <w:t xml:space="preserve">any implemented </w:t>
      </w:r>
      <w:r w:rsidR="0085485A">
        <w:t xml:space="preserve">extended functions </w:t>
      </w:r>
      <w:r w:rsidR="003C2662">
        <w:t>in the following list:</w:t>
      </w:r>
    </w:p>
    <w:p w14:paraId="1E21CEBD" w14:textId="3AD9B03D" w:rsidR="00AB606A" w:rsidRDefault="00AB606A" w:rsidP="00AB606A">
      <w:pPr>
        <w:ind w:left="576"/>
      </w:pPr>
    </w:p>
    <w:p w14:paraId="17E5326C" w14:textId="120455B7" w:rsidR="006A3DDD" w:rsidRPr="00986FDE" w:rsidRDefault="006A3DDD" w:rsidP="006A3DDD">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API Extended Function (Revision 1.</w:t>
      </w:r>
      <w:ins w:id="73" w:author="John Ryland" w:date="2023-06-12T17:04:00Z">
        <w:r w:rsidR="00A0031F">
          <w:rPr>
            <w:rFonts w:ascii="Times New Roman" w:hAnsi="Times New Roman"/>
            <w:sz w:val="20"/>
            <w:szCs w:val="20"/>
          </w:rPr>
          <w:t>1</w:t>
        </w:r>
      </w:ins>
      <w:del w:id="74" w:author="John Ryland" w:date="2023-06-12T17:04:00Z">
        <w:r w:rsidRPr="00986FDE" w:rsidDel="00A0031F">
          <w:rPr>
            <w:rFonts w:ascii="Times New Roman" w:hAnsi="Times New Roman"/>
            <w:sz w:val="20"/>
            <w:szCs w:val="20"/>
          </w:rPr>
          <w:delText>0</w:delText>
        </w:r>
      </w:del>
      <w:r w:rsidRPr="00986FDE">
        <w:rPr>
          <w:rFonts w:ascii="Times New Roman" w:hAnsi="Times New Roman"/>
          <w:sz w:val="20"/>
          <w:szCs w:val="20"/>
        </w:rPr>
        <w:t>)</w:t>
      </w:r>
    </w:p>
    <w:p w14:paraId="625ADB86"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Clock Synchronization Extended Function (Revision 1.1)</w:t>
      </w:r>
    </w:p>
    <w:p w14:paraId="1204E847" w14:textId="39A9C660"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Device Specification (Revision 1.6</w:t>
      </w:r>
      <w:ins w:id="75" w:author="John Ryland" w:date="2023-06-01T13:56:00Z">
        <w:r w:rsidR="008E6980">
          <w:rPr>
            <w:rFonts w:ascii="Times New Roman" w:hAnsi="Times New Roman"/>
            <w:sz w:val="20"/>
            <w:szCs w:val="20"/>
          </w:rPr>
          <w:t>.1</w:t>
        </w:r>
      </w:ins>
      <w:r w:rsidRPr="00986FDE">
        <w:rPr>
          <w:rFonts w:ascii="Times New Roman" w:hAnsi="Times New Roman"/>
          <w:sz w:val="20"/>
          <w:szCs w:val="20"/>
        </w:rPr>
        <w:t>)</w:t>
      </w:r>
    </w:p>
    <w:p w14:paraId="28052F4F"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Event Log Extended Function (Revision 1.0)</w:t>
      </w:r>
    </w:p>
    <w:p w14:paraId="2764A122" w14:textId="6A464C1B"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Event Messaging Extended Function (Revision 1.1)</w:t>
      </w:r>
    </w:p>
    <w:p w14:paraId="028B15D2" w14:textId="77777777" w:rsidR="00C446A1" w:rsidRPr="00986FDE" w:rsidRDefault="00C446A1" w:rsidP="00C446A1">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Example and Reference Material (Revision 1.2)</w:t>
      </w:r>
    </w:p>
    <w:p w14:paraId="0CCE098F" w14:textId="6E8BD1D6"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HiSLIP Extended Function (Revision 1.3)</w:t>
      </w:r>
    </w:p>
    <w:p w14:paraId="1FBFD4F0" w14:textId="77777777" w:rsidR="00C446A1" w:rsidRPr="00986FDE" w:rsidRDefault="00C446A1" w:rsidP="00C446A1">
      <w:pPr>
        <w:pStyle w:val="ListParagraph"/>
        <w:numPr>
          <w:ilvl w:val="0"/>
          <w:numId w:val="52"/>
        </w:numPr>
        <w:ind w:left="1080"/>
        <w:rPr>
          <w:rFonts w:ascii="Times New Roman" w:hAnsi="Times New Roman"/>
          <w:sz w:val="20"/>
          <w:szCs w:val="20"/>
          <w:lang w:val="de-DE"/>
        </w:rPr>
      </w:pPr>
      <w:r w:rsidRPr="00986FDE">
        <w:rPr>
          <w:rFonts w:ascii="Times New Roman" w:hAnsi="Times New Roman"/>
          <w:sz w:val="20"/>
          <w:szCs w:val="20"/>
          <w:lang w:val="de-DE"/>
        </w:rPr>
        <w:t>LXI IEEE 1588 Profile (Revision 1.0)</w:t>
      </w:r>
    </w:p>
    <w:p w14:paraId="575168AC" w14:textId="0365694A" w:rsidR="00AB606A" w:rsidRPr="00986FDE"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IPv6 Extended Function (Revision 2.</w:t>
      </w:r>
      <w:ins w:id="76" w:author="John Ryland" w:date="2023-06-01T13:56:00Z">
        <w:r w:rsidR="008E6980">
          <w:rPr>
            <w:rFonts w:ascii="Times New Roman" w:hAnsi="Times New Roman"/>
            <w:sz w:val="20"/>
            <w:szCs w:val="20"/>
          </w:rPr>
          <w:t>1</w:t>
        </w:r>
      </w:ins>
      <w:del w:id="77" w:author="John Ryland" w:date="2023-06-01T13:56:00Z">
        <w:r w:rsidRPr="00986FDE" w:rsidDel="008E6980">
          <w:rPr>
            <w:rFonts w:ascii="Times New Roman" w:hAnsi="Times New Roman"/>
            <w:sz w:val="20"/>
            <w:szCs w:val="20"/>
          </w:rPr>
          <w:delText>0</w:delText>
        </w:r>
      </w:del>
      <w:r w:rsidRPr="00986FDE">
        <w:rPr>
          <w:rFonts w:ascii="Times New Roman" w:hAnsi="Times New Roman"/>
          <w:sz w:val="20"/>
          <w:szCs w:val="20"/>
        </w:rPr>
        <w:t>)</w:t>
      </w:r>
    </w:p>
    <w:p w14:paraId="2CC8D818" w14:textId="6E01FD24"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Security Extended Function (Revision 1.</w:t>
      </w:r>
      <w:ins w:id="78" w:author="John Ryland" w:date="2023-06-12T17:04:00Z">
        <w:r w:rsidR="00A0031F">
          <w:rPr>
            <w:rFonts w:ascii="Times New Roman" w:hAnsi="Times New Roman"/>
            <w:sz w:val="20"/>
            <w:szCs w:val="20"/>
          </w:rPr>
          <w:t>2</w:t>
        </w:r>
      </w:ins>
      <w:del w:id="79" w:author="John Ryland" w:date="2023-06-12T17:04:00Z">
        <w:r w:rsidRPr="00986FDE" w:rsidDel="00A0031F">
          <w:rPr>
            <w:rFonts w:ascii="Times New Roman" w:hAnsi="Times New Roman"/>
            <w:sz w:val="20"/>
            <w:szCs w:val="20"/>
          </w:rPr>
          <w:delText>0</w:delText>
        </w:r>
      </w:del>
      <w:r w:rsidRPr="00986FDE">
        <w:rPr>
          <w:rFonts w:ascii="Times New Roman" w:hAnsi="Times New Roman"/>
          <w:sz w:val="20"/>
          <w:szCs w:val="20"/>
        </w:rPr>
        <w:t>)</w:t>
      </w:r>
    </w:p>
    <w:p w14:paraId="0EDF66BF" w14:textId="77777777" w:rsidR="00C446A1" w:rsidRPr="00986FDE" w:rsidRDefault="00C446A1" w:rsidP="00C446A1">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Timestamped Data Extended Function (Revision 1.1)</w:t>
      </w:r>
    </w:p>
    <w:p w14:paraId="0DE44659"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VXI-11 LAN Discovery and Identification Extended Function (Revision 1.1)</w:t>
      </w:r>
    </w:p>
    <w:p w14:paraId="05BA27C2"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Wired Trigger Bus Extended Function (Revision 1.1)</w:t>
      </w:r>
    </w:p>
    <w:p w14:paraId="5193F872"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Wired Trigger Bus Cable and Terminator Specification (Revision 2.0)</w:t>
      </w:r>
    </w:p>
    <w:p w14:paraId="5D44E9B9" w14:textId="3CFE6653" w:rsidR="003E6A2D" w:rsidRDefault="009F469A" w:rsidP="00DC6AAD">
      <w:pPr>
        <w:ind w:left="576"/>
      </w:pPr>
      <w:r>
        <w:t>Devices are not required to implement</w:t>
      </w:r>
      <w:r w:rsidR="00CD2E37">
        <w:t xml:space="preserve"> any extended function </w:t>
      </w:r>
      <w:r w:rsidR="00AC7ABA">
        <w:t>however</w:t>
      </w:r>
      <w:r w:rsidR="00CD2E37">
        <w:t xml:space="preserve"> if </w:t>
      </w:r>
      <w:r w:rsidR="00AB2DBA">
        <w:t xml:space="preserve">devices </w:t>
      </w:r>
      <w:r w:rsidR="002B3F46">
        <w:t>do,</w:t>
      </w:r>
      <w:r w:rsidR="00AB2DBA">
        <w:t xml:space="preserve"> </w:t>
      </w:r>
      <w:r w:rsidR="00CD2E37">
        <w:t xml:space="preserve">they </w:t>
      </w:r>
      <w:r w:rsidR="00BB40E3">
        <w:t>shall conform</w:t>
      </w:r>
      <w:r w:rsidR="00CD2E37">
        <w:t xml:space="preserve"> </w:t>
      </w:r>
      <w:r w:rsidR="00AC7ABA">
        <w:t>to all the requirements in the extended function specification</w:t>
      </w:r>
      <w:r w:rsidR="00612CAA">
        <w:t>.</w:t>
      </w:r>
    </w:p>
    <w:p w14:paraId="16EA1C4A" w14:textId="77777777" w:rsidR="003E6A2D" w:rsidRDefault="003E6A2D" w:rsidP="00DC6AAD">
      <w:pPr>
        <w:ind w:left="576"/>
      </w:pPr>
    </w:p>
    <w:p w14:paraId="3BDDE07C" w14:textId="3F36479B" w:rsidR="00E044D4" w:rsidRDefault="00E044D4" w:rsidP="00E044D4">
      <w:pPr>
        <w:pStyle w:val="Heading5"/>
      </w:pPr>
      <w:bookmarkStart w:id="80" w:name="_Ref205180133"/>
      <w:r>
        <w:t xml:space="preserve">RULE – </w:t>
      </w:r>
      <w:r w:rsidR="00D172FC">
        <w:t xml:space="preserve">LXI </w:t>
      </w:r>
      <w:r w:rsidR="000B5B31">
        <w:t>Device</w:t>
      </w:r>
      <w:r>
        <w:t xml:space="preserve"> </w:t>
      </w:r>
      <w:r w:rsidR="008D1662">
        <w:t xml:space="preserve">Specification </w:t>
      </w:r>
      <w:r>
        <w:t>Conformance Requirements</w:t>
      </w:r>
      <w:bookmarkEnd w:id="80"/>
    </w:p>
    <w:p w14:paraId="49F9C24C" w14:textId="77777777" w:rsidR="00E044D4" w:rsidRDefault="00E044D4" w:rsidP="00E044D4">
      <w:pPr>
        <w:pStyle w:val="LXIBody"/>
      </w:pPr>
      <w:r>
        <w:t xml:space="preserve">All </w:t>
      </w:r>
      <w:r w:rsidR="00D172FC">
        <w:t>LXI</w:t>
      </w:r>
      <w:r w:rsidR="000B5B31">
        <w:t xml:space="preserve"> </w:t>
      </w:r>
      <w:r w:rsidR="005D6AFF">
        <w:t>D</w:t>
      </w:r>
      <w:r>
        <w:t xml:space="preserve">evices shall implement and conform to all </w:t>
      </w:r>
      <w:r w:rsidR="005918FA">
        <w:t xml:space="preserve">common or </w:t>
      </w:r>
      <w:r w:rsidR="00FE6991">
        <w:t>core rules and additional rules associated with various other standards (</w:t>
      </w:r>
      <w:proofErr w:type="gramStart"/>
      <w:r w:rsidR="00FE6991">
        <w:t>e.g.</w:t>
      </w:r>
      <w:proofErr w:type="gramEnd"/>
      <w:r w:rsidR="00FE6991">
        <w:t xml:space="preserve"> IVI).  Where noted, some rules are common to and </w:t>
      </w:r>
      <w:r w:rsidR="00FE6991" w:rsidRPr="00265A16">
        <w:rPr>
          <w:i/>
        </w:rPr>
        <w:t>only</w:t>
      </w:r>
      <w:r w:rsidR="00FE6991">
        <w:t xml:space="preserve"> applicable to some Extended Functions</w:t>
      </w:r>
      <w:r w:rsidR="005918FA">
        <w:t xml:space="preserve">.  These are </w:t>
      </w:r>
      <w:r w:rsidR="00FE6991">
        <w:t>found in Sections 3, 4,</w:t>
      </w:r>
      <w:r w:rsidR="00366626">
        <w:t xml:space="preserve"> </w:t>
      </w:r>
      <w:r w:rsidR="00FE6991">
        <w:t>5</w:t>
      </w:r>
      <w:r w:rsidR="00366626">
        <w:t>, 9, and 10</w:t>
      </w:r>
      <w:r w:rsidR="00FE6991">
        <w:t xml:space="preserve">.  </w:t>
      </w:r>
    </w:p>
    <w:p w14:paraId="0D9FC1DE" w14:textId="77777777" w:rsidR="00A122A9" w:rsidRPr="00C67620" w:rsidRDefault="00A122A9" w:rsidP="00167A54">
      <w:pPr>
        <w:pStyle w:val="Heading3"/>
      </w:pPr>
      <w:bookmarkStart w:id="81" w:name="_Toc439587775"/>
      <w:bookmarkStart w:id="82" w:name="_Toc439587776"/>
      <w:bookmarkStart w:id="83" w:name="_Toc439587777"/>
      <w:bookmarkStart w:id="84" w:name="_Toc439587778"/>
      <w:bookmarkStart w:id="85" w:name="_Toc439587779"/>
      <w:bookmarkStart w:id="86" w:name="_Toc439587780"/>
      <w:bookmarkStart w:id="87" w:name="_Toc439587781"/>
      <w:bookmarkStart w:id="88" w:name="_Toc439587783"/>
      <w:bookmarkStart w:id="89" w:name="_Toc439587786"/>
      <w:bookmarkStart w:id="90" w:name="_Toc439587787"/>
      <w:bookmarkStart w:id="91" w:name="_Toc439587788"/>
      <w:bookmarkStart w:id="92" w:name="_Toc439587790"/>
      <w:bookmarkStart w:id="93" w:name="_Toc439587791"/>
      <w:bookmarkStart w:id="94" w:name="_Toc439587792"/>
      <w:bookmarkStart w:id="95" w:name="_Toc439587793"/>
      <w:bookmarkStart w:id="96" w:name="_Toc439587794"/>
      <w:bookmarkStart w:id="97" w:name="_Toc439587796"/>
      <w:bookmarkStart w:id="98" w:name="_Toc439587800"/>
      <w:bookmarkStart w:id="99" w:name="_Toc439587802"/>
      <w:bookmarkStart w:id="100" w:name="_Toc439587803"/>
      <w:bookmarkStart w:id="101" w:name="_Toc439587804"/>
      <w:bookmarkStart w:id="102" w:name="_Toc439587805"/>
      <w:bookmarkStart w:id="103" w:name="_Toc439587807"/>
      <w:bookmarkStart w:id="104" w:name="_Toc439587808"/>
      <w:bookmarkStart w:id="105" w:name="_Toc439587809"/>
      <w:bookmarkStart w:id="106" w:name="_Toc439587811"/>
      <w:bookmarkStart w:id="107" w:name="_Toc258180246"/>
      <w:bookmarkStart w:id="108" w:name="_Toc128656074"/>
      <w:bookmarkStart w:id="109" w:name="_Ref205176933"/>
      <w:bookmarkStart w:id="110" w:name="_Ref207786615"/>
      <w:bookmarkStart w:id="111" w:name="_Toc137484715"/>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t xml:space="preserve">RULE – Functional </w:t>
      </w:r>
      <w:r w:rsidR="00CD29F1">
        <w:t>Declaration</w:t>
      </w:r>
      <w:bookmarkEnd w:id="108"/>
      <w:bookmarkEnd w:id="109"/>
      <w:bookmarkEnd w:id="110"/>
      <w:bookmarkEnd w:id="111"/>
    </w:p>
    <w:p w14:paraId="44DD1679" w14:textId="3CAD3704" w:rsidR="00A122A9" w:rsidRDefault="00A122A9" w:rsidP="00CD2657">
      <w:pPr>
        <w:pStyle w:val="LXIBody"/>
      </w:pPr>
      <w:r w:rsidRPr="00C67620">
        <w:t xml:space="preserve">Manufacturers of </w:t>
      </w:r>
      <w:r w:rsidR="003F722C">
        <w:t>LXI Device</w:t>
      </w:r>
      <w:r w:rsidRPr="00C67620">
        <w:t xml:space="preserve">s </w:t>
      </w:r>
      <w:r w:rsidR="00CD29F1">
        <w:t>shall</w:t>
      </w:r>
      <w:r w:rsidRPr="00C67620">
        <w:t xml:space="preserve"> clearly declare that a device is </w:t>
      </w:r>
      <w:r w:rsidR="000B5B31" w:rsidRPr="0075323E">
        <w:t xml:space="preserve">LXI </w:t>
      </w:r>
      <w:r w:rsidR="000847AD" w:rsidRPr="0075323E">
        <w:t>Device Specification</w:t>
      </w:r>
      <w:r w:rsidR="000B5B31">
        <w:t xml:space="preserve"> </w:t>
      </w:r>
      <w:r>
        <w:t>conformant</w:t>
      </w:r>
      <w:r w:rsidRPr="00C67620">
        <w:t xml:space="preserve"> </w:t>
      </w:r>
      <w:r w:rsidR="006F1EF8">
        <w:t xml:space="preserve">and shall </w:t>
      </w:r>
      <w:r w:rsidR="004431B3">
        <w:t xml:space="preserve">declare </w:t>
      </w:r>
      <w:r w:rsidR="006F1EF8">
        <w:t xml:space="preserve">any </w:t>
      </w:r>
      <w:r w:rsidR="004431B3">
        <w:t xml:space="preserve">implemented </w:t>
      </w:r>
      <w:r w:rsidR="006933D2">
        <w:t>LXI Extended Functions</w:t>
      </w:r>
      <w:r w:rsidR="006F1EF8">
        <w:t xml:space="preserve"> </w:t>
      </w:r>
      <w:r w:rsidRPr="00C67620">
        <w:t>within the data sheet and supporting documentation.</w:t>
      </w:r>
      <w:r w:rsidR="00703437">
        <w:t xml:space="preserve"> The Functional </w:t>
      </w:r>
      <w:r w:rsidR="00C67719">
        <w:t xml:space="preserve">Declaration </w:t>
      </w:r>
      <w:r w:rsidR="00703437">
        <w:t xml:space="preserve">shall be declared as </w:t>
      </w:r>
      <w:r w:rsidR="00C627D3">
        <w:t>follows</w:t>
      </w:r>
      <w:r w:rsidR="00703437">
        <w:t>:</w:t>
      </w:r>
    </w:p>
    <w:p w14:paraId="70B3FBF7" w14:textId="1101E03C" w:rsidR="00703437" w:rsidRDefault="00FA63DB" w:rsidP="00273C02">
      <w:pPr>
        <w:pStyle w:val="LXIBody"/>
        <w:numPr>
          <w:ilvl w:val="0"/>
          <w:numId w:val="19"/>
        </w:numPr>
      </w:pPr>
      <w:r>
        <w:t>1.</w:t>
      </w:r>
      <w:r w:rsidR="00A343AD">
        <w:t>6</w:t>
      </w:r>
      <w:r>
        <w:t xml:space="preserve"> </w:t>
      </w:r>
      <w:r w:rsidR="00703437">
        <w:t xml:space="preserve">LXI </w:t>
      </w:r>
      <w:r>
        <w:t>Device Specification</w:t>
      </w:r>
      <w:r w:rsidR="003A3055">
        <w:t xml:space="preserve"> </w:t>
      </w:r>
      <w:r w:rsidR="00736760">
        <w:t>202</w:t>
      </w:r>
      <w:ins w:id="112" w:author="John Ryland" w:date="2023-06-07T14:11:00Z">
        <w:r w:rsidR="008E1DA9">
          <w:t>3</w:t>
        </w:r>
      </w:ins>
      <w:del w:id="113" w:author="John Ryland" w:date="2023-06-07T14:11:00Z">
        <w:r w:rsidR="00736760" w:rsidDel="00A66382">
          <w:delText>2</w:delText>
        </w:r>
      </w:del>
      <w:r w:rsidR="00736760">
        <w:t xml:space="preserve"> (</w:t>
      </w:r>
      <w:r w:rsidR="00D717B7">
        <w:t>if the LXI Device is conformant to</w:t>
      </w:r>
      <w:r w:rsidR="009A157F">
        <w:t xml:space="preserve"> Rule </w:t>
      </w:r>
      <w:r w:rsidR="009A157F">
        <w:fldChar w:fldCharType="begin"/>
      </w:r>
      <w:r w:rsidR="009A157F">
        <w:instrText xml:space="preserve"> REF _Ref205180133 \r \h </w:instrText>
      </w:r>
      <w:r w:rsidR="009A157F">
        <w:fldChar w:fldCharType="separate"/>
      </w:r>
      <w:r w:rsidR="001475CE">
        <w:t>1.4.4.2.1</w:t>
      </w:r>
      <w:r w:rsidR="009A157F">
        <w:fldChar w:fldCharType="end"/>
      </w:r>
      <w:r w:rsidR="005918FA">
        <w:t>)</w:t>
      </w:r>
    </w:p>
    <w:p w14:paraId="43D63508" w14:textId="1847B386" w:rsidR="00E96780" w:rsidRDefault="00E96780" w:rsidP="00E96780">
      <w:pPr>
        <w:pStyle w:val="LXIBody"/>
      </w:pPr>
      <w:r>
        <w:t xml:space="preserve">The only other declarations permitted are for other LXI Extended Functions approved by the LXI Consortium as defined in separate documents and described in the </w:t>
      </w:r>
      <w:hyperlink r:id="rId21" w:history="1">
        <w:r w:rsidR="005918FA" w:rsidRPr="00C871C5">
          <w:rPr>
            <w:rStyle w:val="Hyperlink"/>
            <w:i/>
          </w:rPr>
          <w:t>Guide to LXI Documentation</w:t>
        </w:r>
      </w:hyperlink>
    </w:p>
    <w:p w14:paraId="0BBD48F4" w14:textId="77777777" w:rsidR="00352322" w:rsidRDefault="00352322">
      <w:pPr>
        <w:rPr>
          <w:rFonts w:ascii="Arial" w:hAnsi="Arial"/>
          <w:b/>
          <w:sz w:val="24"/>
        </w:rPr>
      </w:pPr>
      <w:bookmarkStart w:id="114" w:name="_Toc128656075"/>
      <w:bookmarkStart w:id="115" w:name="_Ref205176936"/>
      <w:bookmarkStart w:id="116" w:name="_Ref223766847"/>
    </w:p>
    <w:p w14:paraId="77A47255" w14:textId="77777777" w:rsidR="00A122A9" w:rsidRPr="00C67620" w:rsidRDefault="00A122A9" w:rsidP="00722290">
      <w:pPr>
        <w:pStyle w:val="Heading3"/>
      </w:pPr>
      <w:bookmarkStart w:id="117" w:name="_Toc137484716"/>
      <w:r>
        <w:t xml:space="preserve">RULE – </w:t>
      </w:r>
      <w:r w:rsidR="00CD29F1">
        <w:t xml:space="preserve">Web Indication of </w:t>
      </w:r>
      <w:r>
        <w:t xml:space="preserve">Functional </w:t>
      </w:r>
      <w:r w:rsidR="000C6482">
        <w:t>Declaration</w:t>
      </w:r>
      <w:bookmarkEnd w:id="114"/>
      <w:bookmarkEnd w:id="115"/>
      <w:bookmarkEnd w:id="116"/>
      <w:bookmarkEnd w:id="117"/>
    </w:p>
    <w:p w14:paraId="6C4F5E6A" w14:textId="0E10E0B9" w:rsidR="003B117F" w:rsidRPr="00FD0825" w:rsidRDefault="00A122A9" w:rsidP="00CD2657">
      <w:pPr>
        <w:pStyle w:val="LXIBody"/>
      </w:pPr>
      <w:r w:rsidRPr="00C67620">
        <w:t xml:space="preserve">The </w:t>
      </w:r>
      <w:r w:rsidR="00703437">
        <w:t>F</w:t>
      </w:r>
      <w:r w:rsidRPr="00C67620">
        <w:t xml:space="preserve">unctional </w:t>
      </w:r>
      <w:r w:rsidR="000C6482">
        <w:t>Declaration</w:t>
      </w:r>
      <w:r w:rsidR="000C6482" w:rsidRPr="00C67620">
        <w:t xml:space="preserve"> </w:t>
      </w:r>
      <w:r w:rsidR="00CD29F1">
        <w:t xml:space="preserve">shall be </w:t>
      </w:r>
      <w:r w:rsidRPr="00C67620">
        <w:t xml:space="preserve">declared on the web interface </w:t>
      </w:r>
      <w:r w:rsidR="00CD29F1">
        <w:t xml:space="preserve">and </w:t>
      </w:r>
      <w:r w:rsidRPr="00C67620">
        <w:t xml:space="preserve">is the definitive source for Functional </w:t>
      </w:r>
      <w:r w:rsidR="000C6482">
        <w:t>Declaration</w:t>
      </w:r>
      <w:r w:rsidR="000C6482" w:rsidRPr="00C67620">
        <w:t xml:space="preserve"> </w:t>
      </w:r>
      <w:r w:rsidRPr="00C67620">
        <w:t xml:space="preserve">information for an </w:t>
      </w:r>
      <w:r w:rsidR="003F722C">
        <w:t>LXI Device</w:t>
      </w:r>
      <w:r w:rsidRPr="00C67620">
        <w:t>.</w:t>
      </w:r>
      <w:r w:rsidR="00F91788">
        <w:t xml:space="preserve"> </w:t>
      </w:r>
      <w:r w:rsidR="00984F7A">
        <w:t>See section</w:t>
      </w:r>
      <w:r w:rsidR="00E57B7D">
        <w:t xml:space="preserve"> </w:t>
      </w:r>
      <w:r w:rsidR="00E57B7D">
        <w:fldChar w:fldCharType="begin"/>
      </w:r>
      <w:r w:rsidR="00E57B7D">
        <w:instrText xml:space="preserve"> REF _Ref94162889 \r \h </w:instrText>
      </w:r>
      <w:r w:rsidR="00E57B7D">
        <w:fldChar w:fldCharType="separate"/>
      </w:r>
      <w:r w:rsidR="001475CE">
        <w:t>9.2</w:t>
      </w:r>
      <w:r w:rsidR="00E57B7D">
        <w:fldChar w:fldCharType="end"/>
      </w:r>
      <w:r w:rsidR="003B117F">
        <w:t xml:space="preserve">, </w:t>
      </w:r>
      <w:r w:rsidR="00E57B7D" w:rsidRPr="00FD0825">
        <w:rPr>
          <w:i/>
          <w:iCs/>
        </w:rPr>
        <w:fldChar w:fldCharType="begin"/>
      </w:r>
      <w:r w:rsidR="00E57B7D" w:rsidRPr="00FD0825">
        <w:rPr>
          <w:i/>
          <w:iCs/>
        </w:rPr>
        <w:instrText xml:space="preserve"> REF _Ref94162895 \h </w:instrText>
      </w:r>
      <w:r w:rsidR="003B117F" w:rsidRPr="00FD0825">
        <w:rPr>
          <w:i/>
          <w:iCs/>
        </w:rPr>
        <w:instrText xml:space="preserve"> \* MERGEFORMAT </w:instrText>
      </w:r>
      <w:r w:rsidR="00E57B7D" w:rsidRPr="00FD0825">
        <w:rPr>
          <w:i/>
          <w:iCs/>
        </w:rPr>
      </w:r>
      <w:r w:rsidR="00E57B7D" w:rsidRPr="00FD0825">
        <w:rPr>
          <w:i/>
          <w:iCs/>
        </w:rPr>
        <w:fldChar w:fldCharType="separate"/>
      </w:r>
      <w:r w:rsidR="001475CE" w:rsidRPr="001475CE">
        <w:rPr>
          <w:i/>
          <w:iCs/>
        </w:rPr>
        <w:t>RULE – Welcome Web Page Display Items</w:t>
      </w:r>
      <w:r w:rsidR="00E57B7D" w:rsidRPr="00FD0825">
        <w:rPr>
          <w:i/>
          <w:iCs/>
        </w:rPr>
        <w:fldChar w:fldCharType="end"/>
      </w:r>
      <w:r w:rsidR="003B117F" w:rsidRPr="00FD0825">
        <w:t xml:space="preserve"> for additional requirements regarding this page.</w:t>
      </w:r>
    </w:p>
    <w:p w14:paraId="7AC321D5" w14:textId="204053F8" w:rsidR="00A122A9" w:rsidRDefault="00347822" w:rsidP="00CD2657">
      <w:pPr>
        <w:pStyle w:val="LXIBody"/>
      </w:pPr>
      <w:r>
        <w:t>It shall include</w:t>
      </w:r>
      <w:r w:rsidR="00F91788">
        <w:t>:</w:t>
      </w:r>
    </w:p>
    <w:p w14:paraId="2AF5EB6E" w14:textId="77777777" w:rsidR="00F91788" w:rsidRDefault="00F91788" w:rsidP="00F91788">
      <w:pPr>
        <w:pStyle w:val="LXIBody"/>
      </w:pPr>
      <w:r w:rsidRPr="001567BD">
        <w:rPr>
          <w:b/>
        </w:rPr>
        <w:lastRenderedPageBreak/>
        <w:t>LXI Version</w:t>
      </w:r>
      <w:r>
        <w:t>:</w:t>
      </w:r>
      <w:r>
        <w:tab/>
        <w:t xml:space="preserve"> </w:t>
      </w:r>
    </w:p>
    <w:p w14:paraId="3755A8F6" w14:textId="230681FC" w:rsidR="00F91788" w:rsidRDefault="00F91788" w:rsidP="00F91788">
      <w:pPr>
        <w:pStyle w:val="LXIBody"/>
      </w:pPr>
      <w:r>
        <w:tab/>
        <w:t xml:space="preserve"> 1.</w:t>
      </w:r>
      <w:r w:rsidR="00A343AD">
        <w:t>6</w:t>
      </w:r>
      <w:r>
        <w:t xml:space="preserve"> LXI Device Specification</w:t>
      </w:r>
      <w:r w:rsidR="003A3055">
        <w:t xml:space="preserve"> 20</w:t>
      </w:r>
      <w:r w:rsidR="00A343AD">
        <w:t>2</w:t>
      </w:r>
      <w:r w:rsidR="00B57EDB">
        <w:t>2</w:t>
      </w:r>
    </w:p>
    <w:p w14:paraId="6C3FC293" w14:textId="77777777" w:rsidR="00F91788" w:rsidRDefault="00F91788" w:rsidP="00F91788">
      <w:pPr>
        <w:pStyle w:val="LXIBody"/>
      </w:pPr>
      <w:r w:rsidRPr="001567BD">
        <w:rPr>
          <w:b/>
        </w:rPr>
        <w:t>LXI Extended Functions</w:t>
      </w:r>
      <w:r>
        <w:t>:</w:t>
      </w:r>
    </w:p>
    <w:p w14:paraId="6518801B" w14:textId="15820B50" w:rsidR="00F91788" w:rsidRDefault="00347822" w:rsidP="00F91788">
      <w:pPr>
        <w:pStyle w:val="LXIBody"/>
        <w:ind w:left="720" w:firstLine="6"/>
      </w:pPr>
      <w:r>
        <w:t>L</w:t>
      </w:r>
      <w:r w:rsidR="005C7AB7">
        <w:t xml:space="preserve">ist of supported </w:t>
      </w:r>
      <w:r w:rsidR="00F312C0">
        <w:t>LXI Extended F</w:t>
      </w:r>
      <w:r w:rsidR="005C7AB7">
        <w:t xml:space="preserve">unctions using the </w:t>
      </w:r>
      <w:r w:rsidR="00F312C0">
        <w:t>e</w:t>
      </w:r>
      <w:r w:rsidR="005C7AB7">
        <w:t xml:space="preserve">xtended </w:t>
      </w:r>
      <w:r w:rsidR="00F312C0">
        <w:t>f</w:t>
      </w:r>
      <w:r w:rsidR="005C7AB7">
        <w:t xml:space="preserve">unction names as defined in </w:t>
      </w:r>
      <w:r w:rsidR="00EB487D">
        <w:t xml:space="preserve">each LXI </w:t>
      </w:r>
      <w:r w:rsidR="005C7AB7">
        <w:t>Extended Function specification (example: LXI HiSLIP)</w:t>
      </w:r>
      <w:r w:rsidR="00EB487D">
        <w:t xml:space="preserve">. The web page </w:t>
      </w:r>
      <w:r w:rsidR="00427225">
        <w:t>shall list</w:t>
      </w:r>
      <w:r w:rsidR="00EB487D">
        <w:t xml:space="preserve"> </w:t>
      </w:r>
      <w:r w:rsidR="0099283C">
        <w:t xml:space="preserve">all </w:t>
      </w:r>
      <w:r w:rsidR="00EB487D">
        <w:t>the LXI Extended Functions supported.</w:t>
      </w:r>
    </w:p>
    <w:p w14:paraId="77F76BA4" w14:textId="77777777" w:rsidR="00A122A9" w:rsidRPr="00C67620" w:rsidRDefault="00A122A9" w:rsidP="006658FC">
      <w:pPr>
        <w:pStyle w:val="ObservationHeading"/>
      </w:pPr>
      <w:r w:rsidRPr="00C67620">
        <w:t xml:space="preserve">Observation </w:t>
      </w:r>
    </w:p>
    <w:p w14:paraId="69E958A1" w14:textId="77777777" w:rsidR="00FD7E02" w:rsidRPr="00C67620" w:rsidRDefault="00A122A9" w:rsidP="000A2422">
      <w:pPr>
        <w:pStyle w:val="LXIObservationBody"/>
      </w:pPr>
      <w:r w:rsidRPr="00C67620">
        <w:t xml:space="preserve">If the Functional </w:t>
      </w:r>
      <w:r w:rsidR="000C6482">
        <w:t>Declaration</w:t>
      </w:r>
      <w:r w:rsidR="000C6482" w:rsidRPr="00C67620">
        <w:t xml:space="preserve"> </w:t>
      </w:r>
      <w:r w:rsidRPr="00C67620">
        <w:t xml:space="preserve">of </w:t>
      </w:r>
      <w:r w:rsidR="00307816">
        <w:t>an LXI</w:t>
      </w:r>
      <w:r w:rsidR="003F722C">
        <w:t xml:space="preserve"> Device</w:t>
      </w:r>
      <w:r w:rsidRPr="00C67620">
        <w:t xml:space="preserve"> is upgraded by</w:t>
      </w:r>
      <w:r w:rsidR="000B1902">
        <w:t xml:space="preserve"> a</w:t>
      </w:r>
      <w:r w:rsidRPr="00C67620">
        <w:t xml:space="preserve"> software download or hardware modification</w:t>
      </w:r>
      <w:r w:rsidR="000B1902">
        <w:t>,</w:t>
      </w:r>
      <w:r w:rsidRPr="00C67620">
        <w:t xml:space="preserve"> the web interface must be updated to reflect the new </w:t>
      </w:r>
      <w:r w:rsidR="00463C47">
        <w:t>functionality</w:t>
      </w:r>
      <w:r w:rsidRPr="00C67620">
        <w:t>.</w:t>
      </w:r>
    </w:p>
    <w:p w14:paraId="37FA019D" w14:textId="77777777" w:rsidR="007F7580" w:rsidRDefault="007F7580" w:rsidP="007F7580">
      <w:pPr>
        <w:pStyle w:val="Heading3"/>
      </w:pPr>
      <w:bookmarkStart w:id="118" w:name="_Toc229807324"/>
      <w:bookmarkStart w:id="119" w:name="_Toc229807328"/>
      <w:bookmarkStart w:id="120" w:name="_Toc229807329"/>
      <w:bookmarkStart w:id="121" w:name="_Toc220312162"/>
      <w:bookmarkEnd w:id="118"/>
      <w:bookmarkEnd w:id="119"/>
      <w:bookmarkEnd w:id="120"/>
      <w:r>
        <w:t xml:space="preserve"> </w:t>
      </w:r>
      <w:bookmarkStart w:id="122" w:name="_Toc137484717"/>
      <w:r>
        <w:t>RULE – Terms Using the LXI Trademark</w:t>
      </w:r>
      <w:bookmarkEnd w:id="122"/>
      <w:r>
        <w:t xml:space="preserve"> </w:t>
      </w:r>
      <w:bookmarkEnd w:id="121"/>
    </w:p>
    <w:p w14:paraId="0D1CB7CF" w14:textId="77777777" w:rsidR="00A122A9" w:rsidRPr="00C67620" w:rsidRDefault="007F7580" w:rsidP="00CD2657">
      <w:pPr>
        <w:pStyle w:val="LXIBody"/>
      </w:pPr>
      <w:r w:rsidRPr="00D17FD9">
        <w:t xml:space="preserve">The LXI Trademark or registered name, LXI, shall be used to describe the </w:t>
      </w:r>
      <w:r w:rsidR="00CB2095">
        <w:t>LXI Device</w:t>
      </w:r>
      <w:r w:rsidR="00EB487D">
        <w:t xml:space="preserve"> and any LXI Extended Function.</w:t>
      </w:r>
      <w:r w:rsidR="00EB487D" w:rsidRPr="00D17FD9" w:rsidDel="00EB487D">
        <w:t xml:space="preserve"> </w:t>
      </w:r>
    </w:p>
    <w:p w14:paraId="21C43686" w14:textId="77777777" w:rsidR="00A122A9" w:rsidRPr="00C67620" w:rsidRDefault="00A33193" w:rsidP="00CD2657">
      <w:pPr>
        <w:pStyle w:val="LXIBody"/>
      </w:pPr>
      <w:r>
        <w:t>As further</w:t>
      </w:r>
      <w:r w:rsidR="00AF5A64">
        <w:t xml:space="preserve"> </w:t>
      </w:r>
      <w:r w:rsidR="00EB487D">
        <w:t xml:space="preserve">LXI </w:t>
      </w:r>
      <w:r w:rsidR="00AF5A64">
        <w:t>Extended Functions are created</w:t>
      </w:r>
      <w:r w:rsidR="00EB487D">
        <w:t>,</w:t>
      </w:r>
      <w:r w:rsidR="00AF5A64">
        <w:t xml:space="preserve"> the specifications for those Extended Function</w:t>
      </w:r>
      <w:r w:rsidR="00EB487D">
        <w:t xml:space="preserve"> specification</w:t>
      </w:r>
      <w:r w:rsidR="00AF5A64">
        <w:t xml:space="preserve"> will contain a description of the terms to be used.</w:t>
      </w:r>
    </w:p>
    <w:p w14:paraId="7F6C809A" w14:textId="77777777" w:rsidR="00A122A9" w:rsidRPr="0075323E" w:rsidRDefault="00A122A9" w:rsidP="00063ED2">
      <w:pPr>
        <w:pStyle w:val="Heading1"/>
      </w:pPr>
      <w:bookmarkStart w:id="123" w:name="_Toc229807332"/>
      <w:bookmarkStart w:id="124" w:name="_Toc229807337"/>
      <w:bookmarkStart w:id="125" w:name="_Toc229807338"/>
      <w:bookmarkStart w:id="126" w:name="_Toc229807343"/>
      <w:bookmarkStart w:id="127" w:name="_Toc229807344"/>
      <w:bookmarkStart w:id="128" w:name="_Toc229807348"/>
      <w:bookmarkStart w:id="129" w:name="_Toc229807349"/>
      <w:bookmarkStart w:id="130" w:name="_Toc229807350"/>
      <w:bookmarkStart w:id="131" w:name="_Toc229807351"/>
      <w:bookmarkStart w:id="132" w:name="_Toc229807359"/>
      <w:bookmarkStart w:id="133" w:name="_Toc229807360"/>
      <w:bookmarkStart w:id="134" w:name="_Toc112300378"/>
      <w:bookmarkStart w:id="135" w:name="_Toc113353257"/>
      <w:bookmarkStart w:id="136" w:name="_Toc113776890"/>
      <w:bookmarkStart w:id="137" w:name="_Toc128656082"/>
      <w:bookmarkStart w:id="138" w:name="_Ref205176982"/>
      <w:bookmarkStart w:id="139" w:name="_Ref208717239"/>
      <w:bookmarkStart w:id="140" w:name="_Toc100386992"/>
      <w:bookmarkStart w:id="141" w:name="_Toc101245298"/>
      <w:bookmarkStart w:id="142" w:name="_Toc103501540"/>
      <w:bookmarkStart w:id="143" w:name="_Toc104620733"/>
      <w:bookmarkStart w:id="144" w:name="_Toc104945824"/>
      <w:bookmarkStart w:id="145" w:name="_Toc104946664"/>
      <w:bookmarkStart w:id="146" w:name="_Toc104947084"/>
      <w:bookmarkStart w:id="147" w:name="_Toc104968375"/>
      <w:bookmarkStart w:id="148" w:name="_Toc105500745"/>
      <w:bookmarkStart w:id="149" w:name="_Toc105501143"/>
      <w:bookmarkStart w:id="150" w:name="_Toc106617134"/>
      <w:bookmarkStart w:id="151" w:name="_Toc111020977"/>
      <w:bookmarkStart w:id="152" w:name="_Toc111252924"/>
      <w:bookmarkStart w:id="153" w:name="_Toc111980592"/>
      <w:bookmarkStart w:id="154" w:name="_Toc137484718"/>
      <w:bookmarkEnd w:id="30"/>
      <w:bookmarkEnd w:id="31"/>
      <w:bookmarkEnd w:id="32"/>
      <w:bookmarkEnd w:id="33"/>
      <w:bookmarkEnd w:id="34"/>
      <w:bookmarkEnd w:id="35"/>
      <w:bookmarkEnd w:id="36"/>
      <w:bookmarkEnd w:id="37"/>
      <w:bookmarkEnd w:id="38"/>
      <w:bookmarkEnd w:id="39"/>
      <w:bookmarkEnd w:id="123"/>
      <w:bookmarkEnd w:id="124"/>
      <w:bookmarkEnd w:id="125"/>
      <w:bookmarkEnd w:id="126"/>
      <w:bookmarkEnd w:id="127"/>
      <w:bookmarkEnd w:id="128"/>
      <w:bookmarkEnd w:id="129"/>
      <w:bookmarkEnd w:id="130"/>
      <w:bookmarkEnd w:id="131"/>
      <w:bookmarkEnd w:id="132"/>
      <w:bookmarkEnd w:id="133"/>
      <w:r w:rsidRPr="0075323E">
        <w:lastRenderedPageBreak/>
        <w:t>LXI Physical Specifications</w:t>
      </w:r>
      <w:bookmarkEnd w:id="134"/>
      <w:bookmarkEnd w:id="135"/>
      <w:bookmarkEnd w:id="136"/>
      <w:bookmarkEnd w:id="137"/>
      <w:bookmarkEnd w:id="138"/>
      <w:bookmarkEnd w:id="139"/>
      <w:bookmarkEnd w:id="154"/>
    </w:p>
    <w:p w14:paraId="008E908E" w14:textId="77777777" w:rsidR="00F8416B" w:rsidRDefault="00F8416B" w:rsidP="001567BD">
      <w:pPr>
        <w:pStyle w:val="Body1"/>
      </w:pPr>
    </w:p>
    <w:p w14:paraId="784C4DC2" w14:textId="77777777" w:rsidR="00F8416B" w:rsidRPr="00C67620" w:rsidRDefault="00F8416B" w:rsidP="00F8416B">
      <w:pPr>
        <w:pStyle w:val="Heading2"/>
      </w:pPr>
      <w:bookmarkStart w:id="155" w:name="_Toc290283058"/>
      <w:bookmarkStart w:id="156" w:name="_Toc137484719"/>
      <w:r w:rsidRPr="00C67620">
        <w:t>Introduction</w:t>
      </w:r>
      <w:bookmarkEnd w:id="155"/>
      <w:bookmarkEnd w:id="156"/>
    </w:p>
    <w:p w14:paraId="224FF1D5" w14:textId="77777777" w:rsidR="007C31A2" w:rsidRDefault="00F8416B" w:rsidP="00C10967">
      <w:pPr>
        <w:pStyle w:val="LXIBody"/>
      </w:pPr>
      <w:r w:rsidRPr="00C67620">
        <w:t>The LXI Physical Specification</w:t>
      </w:r>
      <w:r w:rsidR="00C10967">
        <w:t xml:space="preserve"> section covers type and location of connectors, switches, status indicators, and related components.   These specified components and their behavior </w:t>
      </w:r>
      <w:proofErr w:type="gramStart"/>
      <w:r w:rsidR="00C10967">
        <w:t>creates</w:t>
      </w:r>
      <w:proofErr w:type="gramEnd"/>
      <w:r w:rsidR="00C10967">
        <w:t xml:space="preserve"> a common user interface for all LXI Devices. </w:t>
      </w:r>
    </w:p>
    <w:p w14:paraId="6FFD3C09" w14:textId="77777777" w:rsidR="00F8416B" w:rsidRDefault="007B1B69" w:rsidP="00273C02">
      <w:pPr>
        <w:pStyle w:val="Heading2"/>
        <w:numPr>
          <w:ilvl w:val="1"/>
          <w:numId w:val="23"/>
        </w:numPr>
      </w:pPr>
      <w:bookmarkStart w:id="157" w:name="_Toc137484720"/>
      <w:r>
        <w:t>Electrical Standards</w:t>
      </w:r>
      <w:bookmarkEnd w:id="157"/>
      <w:r w:rsidR="00C10967">
        <w:t xml:space="preserve"> </w:t>
      </w:r>
    </w:p>
    <w:p w14:paraId="60F5264B" w14:textId="77777777" w:rsidR="007B1B69" w:rsidRPr="007B1B69" w:rsidRDefault="007B1B69" w:rsidP="007B1B69">
      <w:pPr>
        <w:pStyle w:val="Body1"/>
      </w:pPr>
      <w:r w:rsidRPr="00C67620">
        <w:t xml:space="preserve">The Electrical Standards define the type and location of all connectors, switches, indicators, and related components.  </w:t>
      </w:r>
    </w:p>
    <w:p w14:paraId="37CB035B" w14:textId="77777777" w:rsidR="00F8416B" w:rsidRPr="001C77F9" w:rsidRDefault="00F8416B" w:rsidP="00273C02">
      <w:pPr>
        <w:pStyle w:val="Heading3"/>
        <w:numPr>
          <w:ilvl w:val="2"/>
          <w:numId w:val="24"/>
        </w:numPr>
        <w:rPr>
          <w:rFonts w:eastAsia="MS Mincho"/>
        </w:rPr>
      </w:pPr>
      <w:bookmarkStart w:id="158" w:name="_Toc290283069"/>
      <w:bookmarkStart w:id="159" w:name="_Ref450984525"/>
      <w:bookmarkStart w:id="160" w:name="_Toc137484721"/>
      <w:r w:rsidRPr="001C77F9">
        <w:rPr>
          <w:rFonts w:eastAsia="MS Mincho"/>
        </w:rPr>
        <w:t>LAN Configuration Initialize (LCI)</w:t>
      </w:r>
      <w:bookmarkEnd w:id="158"/>
      <w:bookmarkEnd w:id="159"/>
      <w:bookmarkEnd w:id="160"/>
    </w:p>
    <w:p w14:paraId="024C9A6C" w14:textId="77777777" w:rsidR="00F8416B" w:rsidRPr="00C67620" w:rsidRDefault="00F8416B" w:rsidP="00F8416B">
      <w:pPr>
        <w:pStyle w:val="Heading4"/>
        <w:tabs>
          <w:tab w:val="num" w:pos="1404"/>
        </w:tabs>
      </w:pPr>
      <w:r>
        <w:t xml:space="preserve"> </w:t>
      </w:r>
      <w:r w:rsidRPr="00C67620">
        <w:t>RULE – LCI Mechanism</w:t>
      </w:r>
    </w:p>
    <w:p w14:paraId="4FCCC4F9" w14:textId="1CF37F6B" w:rsidR="00F8416B" w:rsidRPr="00C67620" w:rsidRDefault="00F8416B" w:rsidP="00F8416B">
      <w:pPr>
        <w:pStyle w:val="LXIBody"/>
      </w:pPr>
      <w:r>
        <w:t>LXI Device</w:t>
      </w:r>
      <w:r w:rsidRPr="00C67620">
        <w:t xml:space="preserve">s shall provide an LCI Mechanism that, when activated, places its network settings </w:t>
      </w:r>
      <w:r>
        <w:t>in</w:t>
      </w:r>
      <w:r w:rsidRPr="00C67620">
        <w:t xml:space="preserve"> a </w:t>
      </w:r>
      <w:r w:rsidR="002F1258">
        <w:t>defined</w:t>
      </w:r>
      <w:r w:rsidR="002F1258" w:rsidRPr="00C67620">
        <w:t xml:space="preserve"> </w:t>
      </w:r>
      <w:r w:rsidRPr="00C67620">
        <w:t xml:space="preserve">state. The functions performed by this mechanism are defined in Section </w:t>
      </w:r>
      <w:r>
        <w:fldChar w:fldCharType="begin"/>
      </w:r>
      <w:r>
        <w:instrText>REF _Ref207183966 \r</w:instrText>
      </w:r>
      <w:r>
        <w:fldChar w:fldCharType="separate"/>
      </w:r>
      <w:r w:rsidR="001475CE">
        <w:t>8.13</w:t>
      </w:r>
      <w:r>
        <w:fldChar w:fldCharType="end"/>
      </w:r>
      <w:r w:rsidRPr="00C67620">
        <w:t>.</w:t>
      </w:r>
    </w:p>
    <w:p w14:paraId="7DAD76F2" w14:textId="77777777" w:rsidR="00F8416B" w:rsidRPr="00C67620" w:rsidRDefault="00F8416B" w:rsidP="006658FC">
      <w:pPr>
        <w:pStyle w:val="ObservationHeading"/>
      </w:pPr>
      <w:r w:rsidRPr="00C67620">
        <w:t>Observation</w:t>
      </w:r>
    </w:p>
    <w:p w14:paraId="02B927BD" w14:textId="378DE278" w:rsidR="00F8416B" w:rsidRPr="00D24F9D" w:rsidRDefault="00F8416B" w:rsidP="00F8416B">
      <w:pPr>
        <w:pStyle w:val="LXIObservationBody"/>
      </w:pPr>
      <w:r w:rsidRPr="00C67620">
        <w:t xml:space="preserve">It is possible to </w:t>
      </w:r>
      <w:r>
        <w:t xml:space="preserve">improperly </w:t>
      </w:r>
      <w:r w:rsidRPr="00C67620">
        <w:t>configure the network settings of a device, potentially rendering it unable to communicate with any hosts.  Additionally, the settings on a box could simply be forgotten</w:t>
      </w:r>
      <w:r w:rsidR="00200D98">
        <w:t>.</w:t>
      </w:r>
      <w:r w:rsidRPr="00C67620">
        <w:t xml:space="preserve"> </w:t>
      </w:r>
    </w:p>
    <w:p w14:paraId="14364106" w14:textId="77777777" w:rsidR="00F8416B" w:rsidRPr="00C67620" w:rsidRDefault="00F8416B" w:rsidP="00F8416B">
      <w:pPr>
        <w:pStyle w:val="Heading4"/>
        <w:tabs>
          <w:tab w:val="num" w:pos="738"/>
          <w:tab w:val="num" w:pos="1404"/>
        </w:tabs>
      </w:pPr>
      <w:r>
        <w:t xml:space="preserve"> </w:t>
      </w:r>
      <w:bookmarkStart w:id="161" w:name="_Ref450982460"/>
      <w:r w:rsidRPr="00C67620">
        <w:t>RULE – LXI Devices Without a Front-Panel Manual Data-Entry Method</w:t>
      </w:r>
      <w:bookmarkEnd w:id="161"/>
    </w:p>
    <w:p w14:paraId="006941FA" w14:textId="77777777" w:rsidR="00F8416B" w:rsidRDefault="00F8416B" w:rsidP="00F8416B">
      <w:pPr>
        <w:pStyle w:val="LXIBody"/>
      </w:pPr>
      <w:r>
        <w:t>LXI Devices shall provide an LCI mechanism by either:</w:t>
      </w:r>
    </w:p>
    <w:p w14:paraId="6114C02D" w14:textId="77777777" w:rsidR="00F8416B" w:rsidRDefault="00F8416B" w:rsidP="00F8416B">
      <w:pPr>
        <w:pStyle w:val="LXIBody"/>
        <w:numPr>
          <w:ilvl w:val="0"/>
          <w:numId w:val="16"/>
        </w:numPr>
      </w:pPr>
      <w:r>
        <w:t>A separate recessed mechanical LCI mechanism on the rear or front of the device (rear is preferred).</w:t>
      </w:r>
    </w:p>
    <w:p w14:paraId="741D6C91" w14:textId="77777777" w:rsidR="00F8416B" w:rsidRDefault="00F8416B" w:rsidP="00F8416B">
      <w:pPr>
        <w:pStyle w:val="LXIBody"/>
        <w:numPr>
          <w:ilvl w:val="0"/>
          <w:numId w:val="16"/>
        </w:numPr>
      </w:pPr>
      <w:r>
        <w:t>A soft LCI mechanism through a permanently attached user interface (e.g., a front panel, monitor, mouse, keyboard, et cetera) that does not use the LAN as the interface.</w:t>
      </w:r>
    </w:p>
    <w:p w14:paraId="27DAE652" w14:textId="77777777" w:rsidR="001C77F9" w:rsidRDefault="001C77F9">
      <w:pPr>
        <w:rPr>
          <w:rFonts w:ascii="Arial" w:eastAsia="MS Mincho" w:hAnsi="Arial" w:cs="Arial"/>
          <w:b/>
          <w:i/>
          <w:color w:val="000000"/>
          <w:sz w:val="22"/>
          <w:szCs w:val="22"/>
          <w:lang w:eastAsia="ja-JP"/>
        </w:rPr>
      </w:pPr>
    </w:p>
    <w:p w14:paraId="13C2A425" w14:textId="77777777" w:rsidR="00F8416B" w:rsidRDefault="00F8416B" w:rsidP="006658FC">
      <w:pPr>
        <w:pStyle w:val="ObservationHeading"/>
      </w:pPr>
      <w:r w:rsidRPr="00C67620">
        <w:t>Observation</w:t>
      </w:r>
    </w:p>
    <w:p w14:paraId="2D1FD671" w14:textId="77777777" w:rsidR="00F8416B" w:rsidRDefault="00F8416B" w:rsidP="00F8416B">
      <w:pPr>
        <w:pStyle w:val="LXIObservationBody"/>
      </w:pPr>
      <w:r w:rsidRPr="00761DC8">
        <w:t xml:space="preserve">The LCI and LAN status indicators in Rules </w:t>
      </w:r>
      <w:r w:rsidR="00A953AB">
        <w:t xml:space="preserve">2.5.2 </w:t>
      </w:r>
      <w:r w:rsidRPr="00761DC8">
        <w:t>to 2.5.2.</w:t>
      </w:r>
      <w:r w:rsidR="00A953AB">
        <w:t>2</w:t>
      </w:r>
      <w:r w:rsidRPr="00761DC8">
        <w:t xml:space="preserve">) </w:t>
      </w:r>
      <w:proofErr w:type="gramStart"/>
      <w:r w:rsidRPr="00761DC8">
        <w:t>are considered to be</w:t>
      </w:r>
      <w:proofErr w:type="gramEnd"/>
      <w:r w:rsidRPr="00761DC8">
        <w:t xml:space="preserve"> important features of the LXI Standard and are a notable extra feature required of LXI Devices which may not be on simple LAN products. The Consortium believes it is important these are always available to a user without having to search for additional devices to provide access to them. In Consortium discussions it has been accepted that a product such as a USB dongle with a tether to the LXI Device inserted in a USB port would be considered permanent, even though a user might at some stage remove the tether, provided the tethered dongle is supplied with the LXI Device. The dongle could include both the status indicator and the LCI button</w:t>
      </w:r>
      <w:r>
        <w:t>.</w:t>
      </w:r>
    </w:p>
    <w:p w14:paraId="39726CF7" w14:textId="77777777" w:rsidR="00F8416B" w:rsidRPr="00C67620" w:rsidRDefault="00F8416B" w:rsidP="006D094B">
      <w:pPr>
        <w:pStyle w:val="Heading5"/>
      </w:pPr>
      <w:r w:rsidRPr="00C67620">
        <w:t>Recommendation – Not Using LCI Mechanism for Other Purposes</w:t>
      </w:r>
    </w:p>
    <w:p w14:paraId="75CB173E" w14:textId="78D47178" w:rsidR="00F8416B" w:rsidRPr="00C67620" w:rsidRDefault="00F8416B" w:rsidP="00F8416B">
      <w:pPr>
        <w:pStyle w:val="LXIBody"/>
        <w:ind w:left="720"/>
      </w:pPr>
      <w:r w:rsidRPr="00C67620">
        <w:t>The mechanism (especially that described in</w:t>
      </w:r>
      <w:r w:rsidR="009A157F">
        <w:t xml:space="preserve"> RULE </w:t>
      </w:r>
      <w:r w:rsidRPr="00C67620">
        <w:t xml:space="preserve"> </w:t>
      </w:r>
      <w:r w:rsidR="009A157F">
        <w:fldChar w:fldCharType="begin"/>
      </w:r>
      <w:r w:rsidR="009A157F">
        <w:instrText xml:space="preserve"> REF _Ref450982460 \r \h </w:instrText>
      </w:r>
      <w:r w:rsidR="009A157F">
        <w:fldChar w:fldCharType="separate"/>
      </w:r>
      <w:r w:rsidR="001475CE">
        <w:t>2.4.5.2</w:t>
      </w:r>
      <w:r w:rsidR="009A157F">
        <w:fldChar w:fldCharType="end"/>
      </w:r>
      <w:r w:rsidRPr="00C67620">
        <w:t>) that invokes the LAN Configuration Initialization should not be used for any other function.</w:t>
      </w:r>
    </w:p>
    <w:p w14:paraId="0B47ABB9" w14:textId="77777777" w:rsidR="00F8416B" w:rsidRPr="00C67620" w:rsidRDefault="00F8416B" w:rsidP="00F8416B">
      <w:pPr>
        <w:pStyle w:val="LXIBody"/>
        <w:ind w:left="720"/>
      </w:pPr>
      <w:r w:rsidRPr="00C67620">
        <w:lastRenderedPageBreak/>
        <w:t>If this mechanism is also used for something else, such as instrument reset, the two ways to actuate it should be distinct enough so that it is difficult for a user to invoke the wrong one, and the mechanism (e.g., “LAN RESET” Button) should be labeled to show it performs multiple functions.</w:t>
      </w:r>
    </w:p>
    <w:p w14:paraId="579397F8" w14:textId="77777777" w:rsidR="00F8416B" w:rsidRPr="00C67620" w:rsidRDefault="00F8416B" w:rsidP="00F8416B">
      <w:pPr>
        <w:pStyle w:val="Heading4"/>
        <w:tabs>
          <w:tab w:val="num" w:pos="1404"/>
        </w:tabs>
      </w:pPr>
      <w:r>
        <w:t xml:space="preserve"> </w:t>
      </w:r>
      <w:r w:rsidRPr="00C67620">
        <w:t>RULE – LCI Mechanism Protection</w:t>
      </w:r>
    </w:p>
    <w:p w14:paraId="5439F509" w14:textId="77777777" w:rsidR="00F8416B" w:rsidRPr="00C67620" w:rsidRDefault="00F8416B" w:rsidP="00F8416B">
      <w:pPr>
        <w:pStyle w:val="LXIBody"/>
      </w:pPr>
      <w:r w:rsidRPr="00C67620">
        <w:t>The LCI Mechanism shall be protected by a time-delay</w:t>
      </w:r>
      <w:r>
        <w:t>, user query,</w:t>
      </w:r>
      <w:r w:rsidRPr="00C67620">
        <w:t xml:space="preserve"> or mechanical protection feature designed to prevent inadvertent operation.</w:t>
      </w:r>
    </w:p>
    <w:p w14:paraId="4E7A4258" w14:textId="77777777" w:rsidR="00F8416B" w:rsidRPr="00C67620" w:rsidRDefault="00F8416B" w:rsidP="00F8416B">
      <w:pPr>
        <w:pStyle w:val="Heading4"/>
        <w:tabs>
          <w:tab w:val="num" w:pos="720"/>
          <w:tab w:val="num" w:pos="1404"/>
        </w:tabs>
      </w:pPr>
      <w:r>
        <w:t xml:space="preserve"> </w:t>
      </w:r>
      <w:r w:rsidRPr="00C67620">
        <w:t>Recommendation – LCI Mechanism Location</w:t>
      </w:r>
    </w:p>
    <w:p w14:paraId="43500F46" w14:textId="77777777" w:rsidR="00F8416B" w:rsidRPr="00C67620" w:rsidRDefault="00F8416B" w:rsidP="00F8416B">
      <w:pPr>
        <w:pStyle w:val="LXIBody"/>
      </w:pPr>
      <w:r w:rsidRPr="00C67620">
        <w:t xml:space="preserve">The LCI should be located on the rear panel of the device in the same general area as the power </w:t>
      </w:r>
      <w:proofErr w:type="gramStart"/>
      <w:r w:rsidRPr="00C67620">
        <w:t>switch, if</w:t>
      </w:r>
      <w:proofErr w:type="gramEnd"/>
      <w:r w:rsidRPr="00C67620">
        <w:t xml:space="preserve"> present.</w:t>
      </w:r>
    </w:p>
    <w:p w14:paraId="7166BA15" w14:textId="77777777" w:rsidR="00F8416B" w:rsidRPr="00C67620" w:rsidRDefault="00F8416B" w:rsidP="006D094B">
      <w:pPr>
        <w:pStyle w:val="Heading5"/>
      </w:pPr>
      <w:r w:rsidRPr="00C67620">
        <w:t>Permission – LCI Mechanism Location</w:t>
      </w:r>
    </w:p>
    <w:p w14:paraId="0CFDA6AD" w14:textId="77777777" w:rsidR="00F8416B" w:rsidRPr="00C67620" w:rsidRDefault="00F8416B" w:rsidP="00F8416B">
      <w:pPr>
        <w:pStyle w:val="LXIBody"/>
        <w:ind w:left="720"/>
      </w:pPr>
      <w:r w:rsidRPr="00C67620">
        <w:t>To address market specific requirements, the LCI may be located on the front panel of the device.</w:t>
      </w:r>
    </w:p>
    <w:p w14:paraId="79EFF5D0" w14:textId="77777777" w:rsidR="00F8416B" w:rsidRPr="00C67620" w:rsidRDefault="00F8416B" w:rsidP="00F8416B">
      <w:pPr>
        <w:pStyle w:val="Heading4"/>
      </w:pPr>
      <w:r w:rsidRPr="00C67620">
        <w:t>Recommendation – LCI Mechanism Label</w:t>
      </w:r>
    </w:p>
    <w:p w14:paraId="05B62AE5" w14:textId="77777777" w:rsidR="00F8416B" w:rsidRPr="00C67620" w:rsidRDefault="00F8416B" w:rsidP="00F8416B">
      <w:pPr>
        <w:pStyle w:val="LXIBody"/>
      </w:pPr>
      <w:r w:rsidRPr="00C67620">
        <w:t>The LCI Mechanism should be labeled “LAN RST” or “LAN RESET”.</w:t>
      </w:r>
    </w:p>
    <w:p w14:paraId="38985042" w14:textId="77777777" w:rsidR="00F8416B" w:rsidRPr="00C67620" w:rsidRDefault="00F8416B" w:rsidP="006D094B">
      <w:pPr>
        <w:pStyle w:val="Heading5"/>
      </w:pPr>
      <w:r w:rsidRPr="00C67620">
        <w:t xml:space="preserve">Permission – </w:t>
      </w:r>
      <w:r>
        <w:t>LXI Device</w:t>
      </w:r>
      <w:r w:rsidRPr="00C67620">
        <w:t>s with a Front Panel</w:t>
      </w:r>
    </w:p>
    <w:p w14:paraId="464BCF3D" w14:textId="77777777" w:rsidR="00F8416B" w:rsidRPr="00C67620" w:rsidRDefault="00F8416B" w:rsidP="00F8416B">
      <w:pPr>
        <w:pStyle w:val="LXIBody"/>
        <w:ind w:left="720"/>
      </w:pPr>
      <w:r w:rsidRPr="00C67620">
        <w:t>For devices with a front-panel manual data-entry method such as a keypad or touch panel user interface, the LCI functions may be executed by a single keystroke or a sequence of keystrokes.</w:t>
      </w:r>
    </w:p>
    <w:p w14:paraId="655A3A23" w14:textId="77777777" w:rsidR="00F8416B" w:rsidRPr="00C67620" w:rsidRDefault="00F8416B" w:rsidP="006D094B">
      <w:pPr>
        <w:pStyle w:val="Heading5"/>
      </w:pPr>
      <w:r w:rsidRPr="00C67620">
        <w:t>Permission – LCI Mechanism Lockout</w:t>
      </w:r>
    </w:p>
    <w:p w14:paraId="51754EE5" w14:textId="77777777" w:rsidR="00F8416B" w:rsidRDefault="00F8416B" w:rsidP="00F8416B">
      <w:pPr>
        <w:pStyle w:val="LXIBody"/>
        <w:ind w:left="720"/>
      </w:pPr>
      <w:r w:rsidRPr="00C67620">
        <w:t xml:space="preserve">For </w:t>
      </w:r>
      <w:r>
        <w:t>LXI Device</w:t>
      </w:r>
      <w:r w:rsidRPr="00C67620">
        <w:t>s intended for deployment in critical conditions, manufacturers can include an LCI Mechanism Lockout function in the form of a protected or internal switch or jumper that prevents all reset functions from being accessed.</w:t>
      </w:r>
    </w:p>
    <w:p w14:paraId="3C966957" w14:textId="77777777" w:rsidR="00F8416B" w:rsidRPr="00C67620" w:rsidRDefault="00F8416B" w:rsidP="00273C02">
      <w:pPr>
        <w:pStyle w:val="Heading3"/>
        <w:numPr>
          <w:ilvl w:val="2"/>
          <w:numId w:val="26"/>
        </w:numPr>
      </w:pPr>
      <w:bookmarkStart w:id="162" w:name="_Toc290283073"/>
      <w:bookmarkStart w:id="163" w:name="_Toc137484722"/>
      <w:r w:rsidRPr="00C67620">
        <w:t>LAN Connectors</w:t>
      </w:r>
      <w:bookmarkEnd w:id="162"/>
      <w:bookmarkEnd w:id="163"/>
      <w:r w:rsidRPr="00C67620">
        <w:t xml:space="preserve"> </w:t>
      </w:r>
    </w:p>
    <w:p w14:paraId="7153F2B6" w14:textId="77777777" w:rsidR="00F8416B" w:rsidRPr="00C67620" w:rsidRDefault="00F8416B" w:rsidP="00F8416B">
      <w:pPr>
        <w:pStyle w:val="LXIBody"/>
      </w:pPr>
      <w:r w:rsidRPr="00C67620">
        <w:t xml:space="preserve">This section deals with physical IEEE 802.3 LAN connectors. </w:t>
      </w:r>
    </w:p>
    <w:p w14:paraId="3C933497" w14:textId="77777777" w:rsidR="00F8416B" w:rsidRPr="00C67620" w:rsidRDefault="00F8416B" w:rsidP="00F8416B">
      <w:pPr>
        <w:pStyle w:val="Heading4"/>
        <w:tabs>
          <w:tab w:val="num" w:pos="1404"/>
        </w:tabs>
      </w:pPr>
      <w:r>
        <w:t xml:space="preserve"> </w:t>
      </w:r>
      <w:r w:rsidRPr="00C67620">
        <w:t>RULE – IEEE 802.3</w:t>
      </w:r>
    </w:p>
    <w:p w14:paraId="76556416" w14:textId="77777777" w:rsidR="00F8416B" w:rsidRPr="00C67620" w:rsidRDefault="00F8416B" w:rsidP="007B1B69">
      <w:pPr>
        <w:pStyle w:val="LXIBody"/>
      </w:pPr>
      <w:r w:rsidRPr="00C67620">
        <w:t>Physical Ethernet connections shall be IEEE 802.3 compliant.</w:t>
      </w:r>
      <w:r>
        <w:t xml:space="preserve"> </w:t>
      </w:r>
    </w:p>
    <w:p w14:paraId="44ED9B06" w14:textId="77777777" w:rsidR="00F8416B" w:rsidRPr="00C67620" w:rsidRDefault="00F8416B" w:rsidP="00273C02">
      <w:pPr>
        <w:pStyle w:val="Heading4"/>
        <w:numPr>
          <w:ilvl w:val="3"/>
          <w:numId w:val="25"/>
        </w:numPr>
      </w:pPr>
      <w:r>
        <w:t xml:space="preserve"> </w:t>
      </w:r>
      <w:r w:rsidRPr="00C67620">
        <w:t>Recommendation – RJ-45 Connector</w:t>
      </w:r>
    </w:p>
    <w:p w14:paraId="6A6118E8" w14:textId="77777777" w:rsidR="00F8416B" w:rsidRPr="00C67620" w:rsidRDefault="00F8416B" w:rsidP="00F8416B">
      <w:pPr>
        <w:pStyle w:val="LXIBody"/>
      </w:pPr>
      <w:r w:rsidRPr="00C67620">
        <w:t>RJ-45 connectors should be used unless technical reasons require otherwise.</w:t>
      </w:r>
    </w:p>
    <w:p w14:paraId="2A05736B" w14:textId="77777777" w:rsidR="00F8416B" w:rsidRPr="00C67620" w:rsidRDefault="00F8416B" w:rsidP="00F8416B">
      <w:pPr>
        <w:pStyle w:val="Heading4"/>
        <w:tabs>
          <w:tab w:val="num" w:pos="1404"/>
        </w:tabs>
      </w:pPr>
      <w:r>
        <w:t xml:space="preserve"> </w:t>
      </w:r>
      <w:r w:rsidRPr="00C67620">
        <w:t>Recommendation – M12 Style Connectors</w:t>
      </w:r>
    </w:p>
    <w:p w14:paraId="2E29A25E" w14:textId="77777777" w:rsidR="00F8416B" w:rsidRPr="00C67620" w:rsidRDefault="00F8416B" w:rsidP="00F8416B">
      <w:pPr>
        <w:pStyle w:val="LXIBody"/>
        <w:rPr>
          <w:rFonts w:eastAsia="SimSun"/>
          <w:lang w:eastAsia="zh-CN"/>
        </w:rPr>
      </w:pPr>
      <w:r w:rsidRPr="00C67620">
        <w:t xml:space="preserve">If </w:t>
      </w:r>
      <w:r w:rsidRPr="00C67620">
        <w:rPr>
          <w:rFonts w:eastAsia="SimSun"/>
          <w:lang w:eastAsia="zh-CN"/>
        </w:rPr>
        <w:t>RJ-45 style connectors are not acceptable, M12 style connectors should be considered.</w:t>
      </w:r>
    </w:p>
    <w:p w14:paraId="0E46C977" w14:textId="77777777" w:rsidR="00F8416B" w:rsidRPr="00C67620" w:rsidRDefault="00F8416B" w:rsidP="006658FC">
      <w:pPr>
        <w:pStyle w:val="ObservationHeading"/>
      </w:pPr>
      <w:r w:rsidRPr="00C67620">
        <w:t>Observation – M12 Style Connectors</w:t>
      </w:r>
    </w:p>
    <w:p w14:paraId="4CABA17D" w14:textId="77777777" w:rsidR="00B6648E" w:rsidRDefault="00F8416B" w:rsidP="00686ADF">
      <w:pPr>
        <w:pStyle w:val="LXIObservationBody"/>
      </w:pPr>
      <w:r w:rsidRPr="00C67620">
        <w:rPr>
          <w:rFonts w:eastAsia="SimSun"/>
          <w:lang w:eastAsia="zh-CN"/>
        </w:rPr>
        <w:t>M12 style connectors</w:t>
      </w:r>
      <w:r w:rsidRPr="00C67620" w:rsidDel="00DA5057">
        <w:rPr>
          <w:rFonts w:eastAsia="SimSun"/>
          <w:lang w:eastAsia="zh-CN"/>
        </w:rPr>
        <w:t xml:space="preserve"> </w:t>
      </w:r>
      <w:r w:rsidRPr="00C67620">
        <w:rPr>
          <w:rFonts w:eastAsia="SimSun"/>
          <w:lang w:eastAsia="zh-CN"/>
        </w:rPr>
        <w:t>are commonly used for industrial Ethernet applications in both 4-pin and 8-pin configurations.</w:t>
      </w:r>
      <w:bookmarkStart w:id="164" w:name="_Toc290283076"/>
    </w:p>
    <w:p w14:paraId="6F5F0848" w14:textId="77777777" w:rsidR="00F8416B" w:rsidRPr="00C67620" w:rsidRDefault="00F8416B" w:rsidP="00F8416B">
      <w:pPr>
        <w:pStyle w:val="Heading2"/>
      </w:pPr>
      <w:bookmarkStart w:id="165" w:name="_Toc137484723"/>
      <w:r w:rsidRPr="00C67620">
        <w:lastRenderedPageBreak/>
        <w:t>Electrical Standards – Status Indicators</w:t>
      </w:r>
      <w:bookmarkEnd w:id="164"/>
      <w:bookmarkEnd w:id="165"/>
    </w:p>
    <w:p w14:paraId="2BCDA420" w14:textId="77777777" w:rsidR="00F8416B" w:rsidRDefault="00F8416B" w:rsidP="00CC0D90">
      <w:pPr>
        <w:pStyle w:val="LXIBody"/>
      </w:pPr>
      <w:r>
        <w:t>LXI Device</w:t>
      </w:r>
      <w:r w:rsidRPr="00564A08">
        <w:t>s have LED status indicators for Power, LAN</w:t>
      </w:r>
      <w:r w:rsidR="00CC0D90">
        <w:t>, etc.</w:t>
      </w:r>
    </w:p>
    <w:p w14:paraId="112D6572" w14:textId="4A53EDA4" w:rsidR="00C6490E" w:rsidRDefault="006B41DF" w:rsidP="00DC225A">
      <w:pPr>
        <w:pStyle w:val="LXIBody"/>
      </w:pPr>
      <w:r>
        <w:rPr>
          <w:rFonts w:ascii="Arial" w:hAnsi="Arial"/>
          <w:b/>
          <w:sz w:val="22"/>
          <w:szCs w:val="24"/>
        </w:rPr>
        <w:t>Observation</w:t>
      </w:r>
      <w:r w:rsidR="00F36DCD" w:rsidRPr="007C6E65">
        <w:rPr>
          <w:rFonts w:ascii="Arial" w:hAnsi="Arial"/>
          <w:b/>
          <w:sz w:val="22"/>
          <w:szCs w:val="24"/>
        </w:rPr>
        <w:t xml:space="preserve"> </w:t>
      </w:r>
    </w:p>
    <w:p w14:paraId="1D67CBC1" w14:textId="3E73F709" w:rsidR="00DC225A" w:rsidRDefault="00DC225A" w:rsidP="001B707D">
      <w:pPr>
        <w:pStyle w:val="LXIBody"/>
      </w:pPr>
      <w:r w:rsidRPr="00564A08">
        <w:t>The following table summarizes the recommendations for the color, location, orientation, and labeling of the status indicators:</w:t>
      </w:r>
    </w:p>
    <w:tbl>
      <w:tblPr>
        <w:tblW w:w="98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520"/>
        <w:gridCol w:w="2688"/>
        <w:gridCol w:w="2532"/>
      </w:tblGrid>
      <w:tr w:rsidR="00CE510C" w:rsidRPr="00CE510C" w14:paraId="1B4C9BB8" w14:textId="77777777" w:rsidTr="00DD3826">
        <w:trPr>
          <w:trHeight w:val="656"/>
        </w:trPr>
        <w:tc>
          <w:tcPr>
            <w:tcW w:w="2070" w:type="dxa"/>
          </w:tcPr>
          <w:p w14:paraId="32007AC3" w14:textId="77777777" w:rsidR="00CE510C" w:rsidRPr="00CE510C" w:rsidRDefault="00CE510C" w:rsidP="00CE510C">
            <w:pPr>
              <w:pStyle w:val="LXIBody"/>
            </w:pPr>
          </w:p>
        </w:tc>
        <w:tc>
          <w:tcPr>
            <w:tcW w:w="2520" w:type="dxa"/>
          </w:tcPr>
          <w:p w14:paraId="577267E6" w14:textId="77777777" w:rsidR="00CE510C" w:rsidRPr="00CE510C" w:rsidRDefault="00CE510C" w:rsidP="00686ADF">
            <w:pPr>
              <w:pStyle w:val="LXIBody"/>
              <w:ind w:left="0"/>
              <w:jc w:val="center"/>
              <w:rPr>
                <w:b/>
              </w:rPr>
            </w:pPr>
            <w:r w:rsidRPr="00CE510C">
              <w:rPr>
                <w:b/>
              </w:rPr>
              <w:t>Power</w:t>
            </w:r>
            <w:r>
              <w:rPr>
                <w:b/>
              </w:rPr>
              <w:t xml:space="preserve"> </w:t>
            </w:r>
            <w:r w:rsidRPr="00CE510C">
              <w:rPr>
                <w:b/>
              </w:rPr>
              <w:t>Indicator</w:t>
            </w:r>
          </w:p>
        </w:tc>
        <w:tc>
          <w:tcPr>
            <w:tcW w:w="2688" w:type="dxa"/>
          </w:tcPr>
          <w:p w14:paraId="5B08D352" w14:textId="77777777" w:rsidR="00CE510C" w:rsidRPr="00CE510C" w:rsidRDefault="00CE510C" w:rsidP="00686ADF">
            <w:pPr>
              <w:pStyle w:val="LXIBody"/>
              <w:ind w:left="0"/>
              <w:jc w:val="center"/>
              <w:rPr>
                <w:b/>
              </w:rPr>
            </w:pPr>
            <w:r w:rsidRPr="00CE510C">
              <w:rPr>
                <w:b/>
              </w:rPr>
              <w:t>LAN Status</w:t>
            </w:r>
            <w:r>
              <w:rPr>
                <w:b/>
              </w:rPr>
              <w:t xml:space="preserve"> </w:t>
            </w:r>
            <w:r w:rsidRPr="00CE510C">
              <w:rPr>
                <w:b/>
              </w:rPr>
              <w:t>Indicator</w:t>
            </w:r>
          </w:p>
        </w:tc>
        <w:tc>
          <w:tcPr>
            <w:tcW w:w="2532" w:type="dxa"/>
          </w:tcPr>
          <w:p w14:paraId="7C9FD8C9" w14:textId="77777777" w:rsidR="00CE510C" w:rsidRPr="00CE510C" w:rsidRDefault="00CE510C" w:rsidP="00686ADF">
            <w:pPr>
              <w:pStyle w:val="LXIBody"/>
              <w:ind w:left="0"/>
              <w:jc w:val="center"/>
              <w:rPr>
                <w:b/>
              </w:rPr>
            </w:pPr>
            <w:r w:rsidRPr="00CE510C">
              <w:rPr>
                <w:b/>
              </w:rPr>
              <w:t>IEEE 1588 Clock Status Indicator</w:t>
            </w:r>
          </w:p>
        </w:tc>
      </w:tr>
      <w:tr w:rsidR="00CE510C" w:rsidRPr="00CE510C" w14:paraId="33748011" w14:textId="77777777" w:rsidTr="00DD3826">
        <w:trPr>
          <w:trHeight w:val="161"/>
        </w:trPr>
        <w:tc>
          <w:tcPr>
            <w:tcW w:w="2070" w:type="dxa"/>
          </w:tcPr>
          <w:p w14:paraId="64FEAFB1" w14:textId="77777777" w:rsidR="00CE510C" w:rsidRPr="00CE510C" w:rsidRDefault="00CE510C" w:rsidP="00CE510C">
            <w:pPr>
              <w:pStyle w:val="LXIBody"/>
            </w:pPr>
            <w:r w:rsidRPr="00CE510C">
              <w:t>LED Color(s)</w:t>
            </w:r>
          </w:p>
        </w:tc>
        <w:tc>
          <w:tcPr>
            <w:tcW w:w="2520" w:type="dxa"/>
          </w:tcPr>
          <w:p w14:paraId="19A70EF1" w14:textId="77777777" w:rsidR="00CE510C" w:rsidRPr="00CE510C" w:rsidRDefault="00CE510C" w:rsidP="00CE510C">
            <w:pPr>
              <w:pStyle w:val="LXIBody"/>
            </w:pPr>
            <w:r w:rsidRPr="00CE510C">
              <w:t xml:space="preserve">Bi-Color </w:t>
            </w:r>
          </w:p>
          <w:p w14:paraId="38F4EDC5" w14:textId="77777777" w:rsidR="00CE510C" w:rsidRPr="00CE510C" w:rsidRDefault="00CE510C" w:rsidP="00CE510C">
            <w:pPr>
              <w:pStyle w:val="LXIBody"/>
            </w:pPr>
            <w:r w:rsidRPr="00CE510C">
              <w:t>(Orange/Green)</w:t>
            </w:r>
          </w:p>
        </w:tc>
        <w:tc>
          <w:tcPr>
            <w:tcW w:w="2688" w:type="dxa"/>
          </w:tcPr>
          <w:p w14:paraId="27527D94" w14:textId="77777777" w:rsidR="00CE510C" w:rsidRPr="00CE510C" w:rsidRDefault="00CE510C" w:rsidP="00CE510C">
            <w:pPr>
              <w:pStyle w:val="LXIBody"/>
            </w:pPr>
            <w:r w:rsidRPr="00CE510C">
              <w:t>Bi-Color</w:t>
            </w:r>
          </w:p>
          <w:p w14:paraId="22A85688" w14:textId="77777777" w:rsidR="00CE510C" w:rsidRPr="00CE510C" w:rsidRDefault="00CE510C" w:rsidP="00CE510C">
            <w:pPr>
              <w:pStyle w:val="LXIBody"/>
            </w:pPr>
            <w:r w:rsidRPr="00CE510C">
              <w:t xml:space="preserve"> (Red/Green)</w:t>
            </w:r>
          </w:p>
        </w:tc>
        <w:tc>
          <w:tcPr>
            <w:tcW w:w="2532" w:type="dxa"/>
          </w:tcPr>
          <w:p w14:paraId="2F0C68FD" w14:textId="77777777" w:rsidR="00CE510C" w:rsidRPr="00CE510C" w:rsidRDefault="00CE510C" w:rsidP="00CE510C">
            <w:pPr>
              <w:pStyle w:val="LXIBody"/>
            </w:pPr>
            <w:r w:rsidRPr="00CE510C">
              <w:t xml:space="preserve">Bi-Color </w:t>
            </w:r>
          </w:p>
          <w:p w14:paraId="0A2473A0" w14:textId="77777777" w:rsidR="00CE510C" w:rsidRPr="00CE510C" w:rsidRDefault="00CE510C" w:rsidP="00CE510C">
            <w:pPr>
              <w:pStyle w:val="LXIBody"/>
            </w:pPr>
            <w:r w:rsidRPr="00CE510C">
              <w:t>(Red/Green)</w:t>
            </w:r>
          </w:p>
        </w:tc>
      </w:tr>
      <w:tr w:rsidR="00CE510C" w:rsidRPr="00CE510C" w14:paraId="21B1E89C" w14:textId="77777777" w:rsidTr="00DD3826">
        <w:tc>
          <w:tcPr>
            <w:tcW w:w="2070" w:type="dxa"/>
          </w:tcPr>
          <w:p w14:paraId="1761D5D5" w14:textId="77777777" w:rsidR="00CE510C" w:rsidRPr="00CE510C" w:rsidRDefault="00CE510C" w:rsidP="00CE510C">
            <w:pPr>
              <w:pStyle w:val="LXIBody"/>
            </w:pPr>
            <w:r w:rsidRPr="00CE510C">
              <w:t>Front panel location</w:t>
            </w:r>
          </w:p>
        </w:tc>
        <w:tc>
          <w:tcPr>
            <w:tcW w:w="2520" w:type="dxa"/>
          </w:tcPr>
          <w:p w14:paraId="1F551510" w14:textId="11627EB0" w:rsidR="00CE510C" w:rsidRPr="00CE510C" w:rsidRDefault="00CE510C" w:rsidP="00CE510C">
            <w:pPr>
              <w:pStyle w:val="LXIBody"/>
            </w:pPr>
            <w:r w:rsidRPr="00CE510C">
              <w:t xml:space="preserve">Lower </w:t>
            </w:r>
            <w:r w:rsidR="003B1182" w:rsidRPr="00CE510C">
              <w:t>left-hand</w:t>
            </w:r>
            <w:r w:rsidRPr="00CE510C">
              <w:t xml:space="preserve"> corner of the front panel                </w:t>
            </w:r>
          </w:p>
          <w:p w14:paraId="1E15C1A2" w14:textId="77777777" w:rsidR="00CE510C" w:rsidRPr="00CE510C" w:rsidRDefault="00CE510C" w:rsidP="00CE510C">
            <w:pPr>
              <w:pStyle w:val="LXIBody"/>
            </w:pPr>
            <w:r w:rsidRPr="00CE510C">
              <w:t>Power</w:t>
            </w:r>
          </w:p>
        </w:tc>
        <w:tc>
          <w:tcPr>
            <w:tcW w:w="2688" w:type="dxa"/>
          </w:tcPr>
          <w:p w14:paraId="43B22DE1" w14:textId="77777777" w:rsidR="00CE510C" w:rsidRPr="00CE510C" w:rsidRDefault="00CE510C" w:rsidP="00CE510C">
            <w:pPr>
              <w:pStyle w:val="LXIBody"/>
            </w:pPr>
            <w:r w:rsidRPr="00CE510C">
              <w:t>Next to and to the right of the Power Indicator</w:t>
            </w:r>
          </w:p>
          <w:p w14:paraId="2596FC43" w14:textId="77777777" w:rsidR="00CE510C" w:rsidRPr="00CE510C" w:rsidRDefault="00CE510C" w:rsidP="00CE510C">
            <w:pPr>
              <w:pStyle w:val="LXIBody"/>
              <w:rPr>
                <w:u w:val="single"/>
              </w:rPr>
            </w:pPr>
            <w:r w:rsidRPr="00CE510C">
              <w:t xml:space="preserve">Power    LAN </w:t>
            </w:r>
          </w:p>
        </w:tc>
        <w:tc>
          <w:tcPr>
            <w:tcW w:w="2532" w:type="dxa"/>
          </w:tcPr>
          <w:p w14:paraId="2C5862EB" w14:textId="77777777" w:rsidR="00CE510C" w:rsidRPr="00CE510C" w:rsidRDefault="00CE510C" w:rsidP="00CE510C">
            <w:pPr>
              <w:pStyle w:val="LXIBody"/>
            </w:pPr>
            <w:r w:rsidRPr="00CE510C">
              <w:t>Next to and to the right of the LAN Status Indicator</w:t>
            </w:r>
          </w:p>
          <w:p w14:paraId="55D79D46" w14:textId="77777777" w:rsidR="00CE510C" w:rsidRPr="00CE510C" w:rsidRDefault="00CE510C" w:rsidP="00CE510C">
            <w:pPr>
              <w:pStyle w:val="LXIBody"/>
              <w:rPr>
                <w:b/>
                <w:i/>
                <w:u w:val="single"/>
              </w:rPr>
            </w:pPr>
            <w:r w:rsidRPr="00CE510C">
              <w:t>Power    LAN    1588</w:t>
            </w:r>
          </w:p>
          <w:p w14:paraId="4BB96058" w14:textId="77777777" w:rsidR="00CE510C" w:rsidRPr="00CE510C" w:rsidRDefault="00CE510C" w:rsidP="00CE510C">
            <w:pPr>
              <w:pStyle w:val="LXIBody"/>
            </w:pPr>
          </w:p>
        </w:tc>
      </w:tr>
      <w:tr w:rsidR="00CE510C" w:rsidRPr="00CE510C" w14:paraId="2DDFC837" w14:textId="77777777" w:rsidTr="00DD3826">
        <w:tc>
          <w:tcPr>
            <w:tcW w:w="2070" w:type="dxa"/>
          </w:tcPr>
          <w:p w14:paraId="41357DF1" w14:textId="77777777" w:rsidR="00CE510C" w:rsidRPr="00CE510C" w:rsidRDefault="00CE510C" w:rsidP="00CE510C">
            <w:pPr>
              <w:pStyle w:val="LXIBody"/>
            </w:pPr>
            <w:r w:rsidRPr="00CE510C">
              <w:t xml:space="preserve">Horizontal Orientation </w:t>
            </w:r>
          </w:p>
          <w:p w14:paraId="3C2D5527" w14:textId="77777777" w:rsidR="00CE510C" w:rsidRPr="00CE510C" w:rsidRDefault="00CE510C" w:rsidP="00CE510C">
            <w:pPr>
              <w:pStyle w:val="LXIBody"/>
            </w:pPr>
            <w:r w:rsidRPr="00CE510C">
              <w:t>Note: The status indicators are ordered in the LXI Device turn-on sequence.</w:t>
            </w:r>
          </w:p>
        </w:tc>
        <w:tc>
          <w:tcPr>
            <w:tcW w:w="2520" w:type="dxa"/>
          </w:tcPr>
          <w:p w14:paraId="32288166" w14:textId="77777777" w:rsidR="00CE510C" w:rsidRPr="00CE510C" w:rsidRDefault="00CE510C" w:rsidP="00CE510C">
            <w:pPr>
              <w:pStyle w:val="LXIBody"/>
            </w:pPr>
            <w:r w:rsidRPr="00CE510C">
              <w:t>Power   LAN    1588</w:t>
            </w:r>
          </w:p>
          <w:p w14:paraId="56F903CA" w14:textId="77777777" w:rsidR="00CE510C" w:rsidRPr="00CE510C" w:rsidRDefault="00CE510C" w:rsidP="00CE510C">
            <w:pPr>
              <w:pStyle w:val="LXIBody"/>
            </w:pPr>
            <w:r w:rsidRPr="00CE510C">
              <w:t>(Left LED)</w:t>
            </w:r>
          </w:p>
          <w:p w14:paraId="2A133F24" w14:textId="77777777" w:rsidR="00CE510C" w:rsidRPr="00CE510C" w:rsidRDefault="00CE510C" w:rsidP="00CE510C">
            <w:pPr>
              <w:pStyle w:val="LXIBody"/>
            </w:pPr>
            <w:r w:rsidRPr="00CE510C">
              <w:t>LXI Device turn-on sequence: First, enable power.</w:t>
            </w:r>
          </w:p>
          <w:p w14:paraId="3F6A0AFD" w14:textId="77777777" w:rsidR="00CE510C" w:rsidRPr="00CE510C" w:rsidRDefault="00CE510C" w:rsidP="00CE510C">
            <w:pPr>
              <w:pStyle w:val="LXIBody"/>
            </w:pPr>
          </w:p>
        </w:tc>
        <w:tc>
          <w:tcPr>
            <w:tcW w:w="2688" w:type="dxa"/>
          </w:tcPr>
          <w:p w14:paraId="62346D9D" w14:textId="77777777" w:rsidR="00CE510C" w:rsidRPr="00CE510C" w:rsidRDefault="00CE510C" w:rsidP="00CE510C">
            <w:pPr>
              <w:pStyle w:val="LXIBody"/>
            </w:pPr>
            <w:r w:rsidRPr="00CE510C">
              <w:t xml:space="preserve">Power   </w:t>
            </w:r>
            <w:r w:rsidRPr="00CE510C">
              <w:rPr>
                <w:i/>
              </w:rPr>
              <w:t xml:space="preserve"> </w:t>
            </w:r>
            <w:r w:rsidRPr="00CE510C">
              <w:t>LAN    1588</w:t>
            </w:r>
          </w:p>
          <w:p w14:paraId="105E1AD9" w14:textId="77777777" w:rsidR="00CE510C" w:rsidRPr="00CE510C" w:rsidRDefault="00CE510C" w:rsidP="00CE510C">
            <w:pPr>
              <w:pStyle w:val="LXIBody"/>
            </w:pPr>
            <w:r w:rsidRPr="00CE510C">
              <w:t>(Middle LED)</w:t>
            </w:r>
          </w:p>
          <w:p w14:paraId="05389F26" w14:textId="77777777" w:rsidR="00CE510C" w:rsidRPr="00CE510C" w:rsidRDefault="00CE510C" w:rsidP="00CE510C">
            <w:pPr>
              <w:pStyle w:val="LXIBody"/>
            </w:pPr>
            <w:r w:rsidRPr="00CE510C">
              <w:t>LXI Device turn-on sequence: Second, acquire LAN IP Configuration.</w:t>
            </w:r>
          </w:p>
        </w:tc>
        <w:tc>
          <w:tcPr>
            <w:tcW w:w="2532" w:type="dxa"/>
          </w:tcPr>
          <w:p w14:paraId="683E1DA3" w14:textId="77777777" w:rsidR="00CE510C" w:rsidRPr="00CE510C" w:rsidRDefault="00CE510C" w:rsidP="00CE510C">
            <w:pPr>
              <w:pStyle w:val="LXIBody"/>
              <w:rPr>
                <w:b/>
                <w:bCs/>
              </w:rPr>
            </w:pPr>
            <w:r w:rsidRPr="00CE510C">
              <w:t>Power   LAN   1588</w:t>
            </w:r>
          </w:p>
          <w:p w14:paraId="3203F632" w14:textId="77777777" w:rsidR="00CE510C" w:rsidRPr="00CE510C" w:rsidRDefault="00CE510C" w:rsidP="00CE510C">
            <w:pPr>
              <w:pStyle w:val="LXIBody"/>
            </w:pPr>
            <w:r w:rsidRPr="00CE510C">
              <w:t>(Right LED)</w:t>
            </w:r>
          </w:p>
          <w:p w14:paraId="5D0898EE" w14:textId="77777777" w:rsidR="00CE510C" w:rsidRPr="00CE510C" w:rsidRDefault="00CE510C" w:rsidP="00CE510C">
            <w:pPr>
              <w:pStyle w:val="LXIBody"/>
            </w:pPr>
            <w:r w:rsidRPr="00CE510C">
              <w:t>LXI Device turn-on sequence: Third, acquire IEEE 1588 clock.</w:t>
            </w:r>
          </w:p>
        </w:tc>
      </w:tr>
      <w:tr w:rsidR="00CE510C" w:rsidRPr="00CE510C" w14:paraId="4C7769D3" w14:textId="77777777" w:rsidTr="00DD3826">
        <w:tc>
          <w:tcPr>
            <w:tcW w:w="2070" w:type="dxa"/>
          </w:tcPr>
          <w:p w14:paraId="7D10B314" w14:textId="77777777" w:rsidR="00CE510C" w:rsidRPr="00CE510C" w:rsidRDefault="00CE510C" w:rsidP="00CE510C">
            <w:pPr>
              <w:pStyle w:val="LXIBody"/>
            </w:pPr>
            <w:r w:rsidRPr="00CE510C">
              <w:t xml:space="preserve">Vertical Orientation </w:t>
            </w:r>
          </w:p>
          <w:p w14:paraId="04B302F3" w14:textId="77777777" w:rsidR="00CE510C" w:rsidRPr="00CE510C" w:rsidRDefault="00CE510C" w:rsidP="00CE510C">
            <w:pPr>
              <w:pStyle w:val="LXIBody"/>
            </w:pPr>
            <w:r w:rsidRPr="00CE510C">
              <w:t>Note: The status indicators are ordered in the LXI Device turn-on sequence.</w:t>
            </w:r>
          </w:p>
        </w:tc>
        <w:tc>
          <w:tcPr>
            <w:tcW w:w="2520" w:type="dxa"/>
          </w:tcPr>
          <w:p w14:paraId="6284E158" w14:textId="77777777" w:rsidR="00CE510C" w:rsidRPr="00CE510C" w:rsidRDefault="00CE510C" w:rsidP="00CE510C">
            <w:pPr>
              <w:pStyle w:val="LXIBody"/>
            </w:pPr>
            <w:r w:rsidRPr="00CE510C">
              <w:t>1588</w:t>
            </w:r>
          </w:p>
          <w:p w14:paraId="1EC5C83C" w14:textId="77777777" w:rsidR="00CE510C" w:rsidRPr="00CE510C" w:rsidRDefault="00CE510C" w:rsidP="00CE510C">
            <w:pPr>
              <w:pStyle w:val="LXIBody"/>
            </w:pPr>
            <w:r w:rsidRPr="00CE510C">
              <w:t>LAN</w:t>
            </w:r>
          </w:p>
          <w:p w14:paraId="249F626A" w14:textId="77777777" w:rsidR="00CE510C" w:rsidRPr="00CE510C" w:rsidRDefault="00CE510C" w:rsidP="00CE510C">
            <w:pPr>
              <w:pStyle w:val="LXIBody"/>
            </w:pPr>
            <w:r w:rsidRPr="00CE510C">
              <w:t>Power</w:t>
            </w:r>
          </w:p>
          <w:p w14:paraId="118F5454" w14:textId="77777777" w:rsidR="00CE510C" w:rsidRPr="00CE510C" w:rsidRDefault="00CE510C" w:rsidP="00CE510C">
            <w:pPr>
              <w:pStyle w:val="LXIBody"/>
            </w:pPr>
            <w:r w:rsidRPr="00CE510C">
              <w:t>(Bottom LED)</w:t>
            </w:r>
          </w:p>
          <w:p w14:paraId="42A2C97F" w14:textId="77777777" w:rsidR="00CE510C" w:rsidRPr="00CE510C" w:rsidRDefault="00CE510C" w:rsidP="00CE510C">
            <w:pPr>
              <w:pStyle w:val="LXIBody"/>
            </w:pPr>
            <w:r w:rsidRPr="00CE510C">
              <w:t>LXI Device turn-on sequence: First, enable power.</w:t>
            </w:r>
          </w:p>
        </w:tc>
        <w:tc>
          <w:tcPr>
            <w:tcW w:w="2688" w:type="dxa"/>
          </w:tcPr>
          <w:p w14:paraId="7A18E2B4" w14:textId="77777777" w:rsidR="00CE510C" w:rsidRPr="00CE510C" w:rsidRDefault="00CE510C" w:rsidP="00CE510C">
            <w:pPr>
              <w:pStyle w:val="LXIBody"/>
            </w:pPr>
            <w:r w:rsidRPr="00CE510C">
              <w:t>1588</w:t>
            </w:r>
          </w:p>
          <w:p w14:paraId="27BDFDDE" w14:textId="77777777" w:rsidR="00CE510C" w:rsidRPr="00CE510C" w:rsidRDefault="00CE510C" w:rsidP="00CE510C">
            <w:pPr>
              <w:pStyle w:val="LXIBody"/>
            </w:pPr>
            <w:r w:rsidRPr="00CE510C">
              <w:t>LAN</w:t>
            </w:r>
          </w:p>
          <w:p w14:paraId="3EC0E578" w14:textId="77777777" w:rsidR="00CE510C" w:rsidRPr="00CE510C" w:rsidRDefault="00CE510C" w:rsidP="00CE510C">
            <w:pPr>
              <w:pStyle w:val="LXIBody"/>
            </w:pPr>
            <w:r w:rsidRPr="00CE510C">
              <w:t>Power</w:t>
            </w:r>
          </w:p>
          <w:p w14:paraId="093012CD" w14:textId="77777777" w:rsidR="00CE510C" w:rsidRPr="00CE510C" w:rsidRDefault="00CE510C" w:rsidP="00CE510C">
            <w:pPr>
              <w:pStyle w:val="LXIBody"/>
            </w:pPr>
            <w:r w:rsidRPr="00CE510C">
              <w:t>(Middle LED)</w:t>
            </w:r>
          </w:p>
          <w:p w14:paraId="144DECA9" w14:textId="77777777" w:rsidR="00CE510C" w:rsidRPr="00CE510C" w:rsidRDefault="00CE510C" w:rsidP="00CE510C">
            <w:pPr>
              <w:pStyle w:val="LXIBody"/>
            </w:pPr>
            <w:r w:rsidRPr="00CE510C">
              <w:t>LXI Device turn-on sequence: Second, acquire LAN IP Configuration.</w:t>
            </w:r>
          </w:p>
        </w:tc>
        <w:tc>
          <w:tcPr>
            <w:tcW w:w="2532" w:type="dxa"/>
          </w:tcPr>
          <w:p w14:paraId="0C7CCCFD" w14:textId="77777777" w:rsidR="00CE510C" w:rsidRPr="00CE510C" w:rsidRDefault="00CE510C" w:rsidP="00CE510C">
            <w:pPr>
              <w:pStyle w:val="LXIBody"/>
            </w:pPr>
            <w:r w:rsidRPr="00CE510C">
              <w:t>1588</w:t>
            </w:r>
          </w:p>
          <w:p w14:paraId="2AD0C53A" w14:textId="77777777" w:rsidR="00CE510C" w:rsidRPr="00CE510C" w:rsidRDefault="00CE510C" w:rsidP="00CE510C">
            <w:pPr>
              <w:pStyle w:val="LXIBody"/>
            </w:pPr>
            <w:r w:rsidRPr="00CE510C">
              <w:t>LAN</w:t>
            </w:r>
          </w:p>
          <w:p w14:paraId="262B0835" w14:textId="77777777" w:rsidR="00CE510C" w:rsidRPr="00CE510C" w:rsidRDefault="00CE510C" w:rsidP="00CE510C">
            <w:pPr>
              <w:pStyle w:val="LXIBody"/>
            </w:pPr>
            <w:r w:rsidRPr="00CE510C">
              <w:t>Power</w:t>
            </w:r>
          </w:p>
          <w:p w14:paraId="5BE68D54" w14:textId="77777777" w:rsidR="00CE510C" w:rsidRPr="00CE510C" w:rsidRDefault="00CE510C" w:rsidP="00CE510C">
            <w:pPr>
              <w:pStyle w:val="LXIBody"/>
            </w:pPr>
            <w:r w:rsidRPr="00CE510C">
              <w:t>(Top LED)</w:t>
            </w:r>
          </w:p>
          <w:p w14:paraId="36C8B292" w14:textId="77777777" w:rsidR="00CE510C" w:rsidRPr="00CE510C" w:rsidRDefault="00CE510C" w:rsidP="00CE510C">
            <w:pPr>
              <w:pStyle w:val="LXIBody"/>
            </w:pPr>
            <w:r w:rsidRPr="00CE510C">
              <w:t>LXI Device turn-on sequence: Third, acquire IEEE 1588 clock.</w:t>
            </w:r>
          </w:p>
        </w:tc>
      </w:tr>
      <w:tr w:rsidR="00CE510C" w:rsidRPr="00CE510C" w14:paraId="3244D522" w14:textId="77777777" w:rsidTr="00DD3826">
        <w:tc>
          <w:tcPr>
            <w:tcW w:w="2070" w:type="dxa"/>
          </w:tcPr>
          <w:p w14:paraId="1C2394E1" w14:textId="77777777" w:rsidR="00CE510C" w:rsidRPr="00CE510C" w:rsidRDefault="00CE510C" w:rsidP="00CE510C">
            <w:pPr>
              <w:pStyle w:val="LXIBody"/>
            </w:pPr>
            <w:r w:rsidRPr="00CE510C">
              <w:t>Labeling [1]</w:t>
            </w:r>
          </w:p>
        </w:tc>
        <w:tc>
          <w:tcPr>
            <w:tcW w:w="2520" w:type="dxa"/>
          </w:tcPr>
          <w:p w14:paraId="1C132B52" w14:textId="77777777" w:rsidR="00CE510C" w:rsidRPr="00CE510C" w:rsidRDefault="00CE510C" w:rsidP="00CE510C">
            <w:pPr>
              <w:pStyle w:val="LXIBody"/>
            </w:pPr>
            <w:r w:rsidRPr="00CE510C">
              <w:t>Universal power symbol, or PWR, or POWER</w:t>
            </w:r>
          </w:p>
        </w:tc>
        <w:tc>
          <w:tcPr>
            <w:tcW w:w="2688" w:type="dxa"/>
          </w:tcPr>
          <w:p w14:paraId="2671A961" w14:textId="77777777" w:rsidR="00CE510C" w:rsidRPr="00CE510C" w:rsidRDefault="00CE510C" w:rsidP="00CE510C">
            <w:pPr>
              <w:pStyle w:val="LXIBody"/>
            </w:pPr>
            <w:r w:rsidRPr="00CE510C">
              <w:t>LAN</w:t>
            </w:r>
          </w:p>
        </w:tc>
        <w:tc>
          <w:tcPr>
            <w:tcW w:w="2532" w:type="dxa"/>
          </w:tcPr>
          <w:p w14:paraId="717BB7BE" w14:textId="77777777" w:rsidR="00CE510C" w:rsidRPr="00CE510C" w:rsidRDefault="00CE510C" w:rsidP="00CE510C">
            <w:pPr>
              <w:pStyle w:val="LXIBody"/>
            </w:pPr>
            <w:r w:rsidRPr="00CE510C">
              <w:t>1588</w:t>
            </w:r>
          </w:p>
        </w:tc>
      </w:tr>
    </w:tbl>
    <w:p w14:paraId="15B13C6A" w14:textId="77777777" w:rsidR="00CE510C" w:rsidRPr="00C67620" w:rsidRDefault="00CE510C" w:rsidP="00686ADF">
      <w:pPr>
        <w:pStyle w:val="LXIBody"/>
      </w:pPr>
      <w:r w:rsidRPr="00C67620">
        <w:t>[1] The location of labels is not specified.  They are left to the discretion of each vendor.</w:t>
      </w:r>
    </w:p>
    <w:p w14:paraId="4B6777CA" w14:textId="77777777" w:rsidR="00F8416B" w:rsidRPr="00C67620" w:rsidRDefault="00F8416B" w:rsidP="00F8416B">
      <w:pPr>
        <w:pStyle w:val="Heading3"/>
      </w:pPr>
      <w:bookmarkStart w:id="166" w:name="_Toc290283077"/>
      <w:bookmarkStart w:id="167" w:name="_Toc137484724"/>
      <w:r>
        <w:lastRenderedPageBreak/>
        <w:t>Power Indicator</w:t>
      </w:r>
      <w:bookmarkEnd w:id="166"/>
      <w:bookmarkEnd w:id="167"/>
    </w:p>
    <w:p w14:paraId="5B6B4C95" w14:textId="77777777" w:rsidR="00F8416B" w:rsidRPr="00C67620" w:rsidRDefault="00F8416B" w:rsidP="00F8416B">
      <w:pPr>
        <w:pStyle w:val="Heading4"/>
        <w:tabs>
          <w:tab w:val="left" w:pos="747"/>
          <w:tab w:val="num" w:pos="1404"/>
        </w:tabs>
      </w:pPr>
      <w:r>
        <w:t xml:space="preserve"> RULE – Power Indicator</w:t>
      </w:r>
    </w:p>
    <w:p w14:paraId="3E65E5EB" w14:textId="77777777" w:rsidR="00F8416B" w:rsidRPr="00C67620" w:rsidRDefault="00F8416B" w:rsidP="00F8416B">
      <w:pPr>
        <w:pStyle w:val="LXIBody"/>
      </w:pPr>
      <w:r w:rsidRPr="00C67620">
        <w:t>A Power Indicator shall be provided on the front panel of the device.</w:t>
      </w:r>
    </w:p>
    <w:p w14:paraId="66323086" w14:textId="77777777" w:rsidR="00F8416B" w:rsidRPr="00C67620" w:rsidRDefault="00F8416B" w:rsidP="00F8416B">
      <w:pPr>
        <w:pStyle w:val="Heading4"/>
        <w:tabs>
          <w:tab w:val="num" w:pos="1404"/>
        </w:tabs>
      </w:pPr>
      <w:r>
        <w:t xml:space="preserve">  Recommendation – Power Indicator Color</w:t>
      </w:r>
    </w:p>
    <w:p w14:paraId="2E7C81D0" w14:textId="77777777" w:rsidR="00F8416B" w:rsidRPr="00C67620" w:rsidRDefault="00F8416B" w:rsidP="00F8416B">
      <w:pPr>
        <w:pStyle w:val="LXIBody"/>
      </w:pPr>
      <w:r w:rsidRPr="00C67620">
        <w:t xml:space="preserve">Some </w:t>
      </w:r>
      <w:r>
        <w:t>LXI Device</w:t>
      </w:r>
      <w:r w:rsidRPr="00C67620">
        <w:t>s may keep the power supply in stand-by mode while the device itself is turned off. From a safety perspective, it is recommended this state be identified by the power status indicator.</w:t>
      </w:r>
      <w:r w:rsidR="00CC0D90">
        <w:t xml:space="preserve">  </w:t>
      </w:r>
      <w:r w:rsidRPr="00C67620">
        <w:t xml:space="preserve">For </w:t>
      </w:r>
      <w:r>
        <w:t>LXI Device</w:t>
      </w:r>
      <w:r w:rsidRPr="00C67620">
        <w:t>s that utilize a Standby Power state, the Power indicator should be a tri-state bi-color (Orange/Green) LED whose states are identified as follows:</w:t>
      </w:r>
      <w:r w:rsidRPr="00C67620">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6"/>
        <w:gridCol w:w="2830"/>
        <w:gridCol w:w="2876"/>
      </w:tblGrid>
      <w:tr w:rsidR="00F8416B" w:rsidRPr="00C67620" w14:paraId="5AF13B13" w14:textId="77777777" w:rsidTr="00084C98">
        <w:tc>
          <w:tcPr>
            <w:tcW w:w="2124" w:type="dxa"/>
          </w:tcPr>
          <w:p w14:paraId="798CC913" w14:textId="77777777" w:rsidR="00F8416B" w:rsidRPr="00C02A37" w:rsidRDefault="00F8416B" w:rsidP="00084C98">
            <w:pPr>
              <w:pStyle w:val="LXIBody"/>
              <w:rPr>
                <w:b/>
              </w:rPr>
            </w:pPr>
            <w:r w:rsidRPr="00C02A37">
              <w:rPr>
                <w:b/>
              </w:rPr>
              <w:t>State</w:t>
            </w:r>
          </w:p>
        </w:tc>
        <w:tc>
          <w:tcPr>
            <w:tcW w:w="2952" w:type="dxa"/>
          </w:tcPr>
          <w:p w14:paraId="290AC6CE" w14:textId="77777777" w:rsidR="00F8416B" w:rsidRPr="00C02A37" w:rsidRDefault="00F8416B" w:rsidP="00084C98">
            <w:pPr>
              <w:pStyle w:val="LXIBody"/>
              <w:rPr>
                <w:b/>
              </w:rPr>
            </w:pPr>
            <w:r w:rsidRPr="00C02A37">
              <w:rPr>
                <w:b/>
              </w:rPr>
              <w:t>Status</w:t>
            </w:r>
          </w:p>
        </w:tc>
        <w:tc>
          <w:tcPr>
            <w:tcW w:w="2952" w:type="dxa"/>
          </w:tcPr>
          <w:p w14:paraId="1D798BB4" w14:textId="77777777" w:rsidR="00F8416B" w:rsidRPr="00C02A37" w:rsidRDefault="00F8416B" w:rsidP="00084C98">
            <w:pPr>
              <w:pStyle w:val="LXIBody"/>
              <w:rPr>
                <w:b/>
              </w:rPr>
            </w:pPr>
            <w:r w:rsidRPr="00C02A37">
              <w:rPr>
                <w:b/>
              </w:rPr>
              <w:t>Interpretation</w:t>
            </w:r>
          </w:p>
        </w:tc>
      </w:tr>
      <w:tr w:rsidR="00F8416B" w:rsidRPr="00C67620" w14:paraId="42D3A789" w14:textId="77777777" w:rsidTr="00084C98">
        <w:tc>
          <w:tcPr>
            <w:tcW w:w="2124" w:type="dxa"/>
          </w:tcPr>
          <w:p w14:paraId="73743B10" w14:textId="77777777" w:rsidR="00F8416B" w:rsidRPr="00C67620" w:rsidRDefault="00F8416B" w:rsidP="00084C98">
            <w:pPr>
              <w:pStyle w:val="LXIBody"/>
            </w:pPr>
            <w:r w:rsidRPr="00C67620">
              <w:t xml:space="preserve">OFF </w:t>
            </w:r>
          </w:p>
          <w:p w14:paraId="4D0ADBFC" w14:textId="77777777" w:rsidR="00F8416B" w:rsidRPr="00C67620" w:rsidRDefault="00F8416B" w:rsidP="00084C98">
            <w:pPr>
              <w:pStyle w:val="LXIBody"/>
            </w:pPr>
            <w:r w:rsidRPr="00C67620">
              <w:t>No illumination</w:t>
            </w:r>
          </w:p>
        </w:tc>
        <w:tc>
          <w:tcPr>
            <w:tcW w:w="2952" w:type="dxa"/>
          </w:tcPr>
          <w:p w14:paraId="34A62019" w14:textId="77777777" w:rsidR="00F8416B" w:rsidRPr="00C67620" w:rsidRDefault="00F8416B" w:rsidP="00084C98">
            <w:pPr>
              <w:pStyle w:val="LXIBody"/>
            </w:pPr>
            <w:r w:rsidRPr="00C67620">
              <w:t>No Power</w:t>
            </w:r>
          </w:p>
        </w:tc>
        <w:tc>
          <w:tcPr>
            <w:tcW w:w="2952" w:type="dxa"/>
          </w:tcPr>
          <w:p w14:paraId="642A38D8" w14:textId="77777777" w:rsidR="00F8416B" w:rsidRPr="00C67620" w:rsidRDefault="00F8416B" w:rsidP="00084C98">
            <w:pPr>
              <w:pStyle w:val="LXIBody"/>
            </w:pPr>
            <w:r w:rsidRPr="00C67620">
              <w:t>No power is applied.</w:t>
            </w:r>
          </w:p>
        </w:tc>
      </w:tr>
      <w:tr w:rsidR="00F8416B" w:rsidRPr="00C67620" w14:paraId="0FE7FFD8" w14:textId="77777777" w:rsidTr="00084C98">
        <w:tc>
          <w:tcPr>
            <w:tcW w:w="2124" w:type="dxa"/>
          </w:tcPr>
          <w:p w14:paraId="4CCF1048" w14:textId="77777777" w:rsidR="00F8416B" w:rsidRPr="00C67620" w:rsidRDefault="00F8416B" w:rsidP="00084C98">
            <w:pPr>
              <w:pStyle w:val="LXIBody"/>
            </w:pPr>
            <w:r w:rsidRPr="00C67620">
              <w:t>STANDBY</w:t>
            </w:r>
          </w:p>
          <w:p w14:paraId="3EB06802" w14:textId="77777777" w:rsidR="00F8416B" w:rsidRPr="00C67620" w:rsidRDefault="00F8416B" w:rsidP="00084C98">
            <w:pPr>
              <w:pStyle w:val="LXIBody"/>
            </w:pPr>
            <w:r w:rsidRPr="00C67620">
              <w:t xml:space="preserve">Solid Orange, </w:t>
            </w:r>
          </w:p>
          <w:p w14:paraId="1092E401" w14:textId="77777777" w:rsidR="00F8416B" w:rsidRPr="00C67620" w:rsidRDefault="00F8416B" w:rsidP="00084C98">
            <w:pPr>
              <w:pStyle w:val="LXIBody"/>
            </w:pPr>
            <w:r w:rsidRPr="00C67620">
              <w:t>steady illumination</w:t>
            </w:r>
          </w:p>
        </w:tc>
        <w:tc>
          <w:tcPr>
            <w:tcW w:w="2952" w:type="dxa"/>
          </w:tcPr>
          <w:p w14:paraId="6E41B494" w14:textId="77777777" w:rsidR="00F8416B" w:rsidRPr="00C67620" w:rsidRDefault="00F8416B" w:rsidP="00084C98">
            <w:pPr>
              <w:pStyle w:val="LXIBody"/>
            </w:pPr>
            <w:r w:rsidRPr="00C67620">
              <w:t>Standby Power</w:t>
            </w:r>
          </w:p>
        </w:tc>
        <w:tc>
          <w:tcPr>
            <w:tcW w:w="2952" w:type="dxa"/>
          </w:tcPr>
          <w:p w14:paraId="69B99723" w14:textId="77777777" w:rsidR="00F8416B" w:rsidRPr="00C67620" w:rsidRDefault="00F8416B" w:rsidP="00084C98">
            <w:pPr>
              <w:pStyle w:val="LXIBody"/>
            </w:pPr>
            <w:r w:rsidRPr="00C67620">
              <w:t>The Standby state is used for safety purposes by those devices that keep the power supply hot while the device itself is turned off.</w:t>
            </w:r>
          </w:p>
        </w:tc>
      </w:tr>
      <w:tr w:rsidR="00F8416B" w:rsidRPr="00C67620" w14:paraId="396E4A72" w14:textId="77777777" w:rsidTr="00084C98">
        <w:tc>
          <w:tcPr>
            <w:tcW w:w="2124" w:type="dxa"/>
          </w:tcPr>
          <w:p w14:paraId="524ECB0C" w14:textId="77777777" w:rsidR="00F8416B" w:rsidRPr="00C67620" w:rsidRDefault="00F8416B" w:rsidP="00084C98">
            <w:pPr>
              <w:pStyle w:val="LXIBody"/>
            </w:pPr>
            <w:r w:rsidRPr="00C67620">
              <w:t>ON</w:t>
            </w:r>
          </w:p>
          <w:p w14:paraId="33D07370" w14:textId="77777777" w:rsidR="00F8416B" w:rsidRPr="00C67620" w:rsidRDefault="00F8416B" w:rsidP="00084C98">
            <w:pPr>
              <w:pStyle w:val="LXIBody"/>
            </w:pPr>
            <w:r w:rsidRPr="00C67620">
              <w:t>Solid Green,</w:t>
            </w:r>
          </w:p>
          <w:p w14:paraId="5EE94EA0" w14:textId="77777777" w:rsidR="00F8416B" w:rsidRPr="00C67620" w:rsidRDefault="00F8416B" w:rsidP="00084C98">
            <w:pPr>
              <w:pStyle w:val="LXIBody"/>
            </w:pPr>
            <w:r w:rsidRPr="00C67620">
              <w:t>steady illumination</w:t>
            </w:r>
          </w:p>
        </w:tc>
        <w:tc>
          <w:tcPr>
            <w:tcW w:w="2952" w:type="dxa"/>
          </w:tcPr>
          <w:p w14:paraId="377A4025" w14:textId="77777777" w:rsidR="00F8416B" w:rsidRPr="00C67620" w:rsidRDefault="00F8416B" w:rsidP="00084C98">
            <w:pPr>
              <w:pStyle w:val="LXIBody"/>
            </w:pPr>
            <w:r w:rsidRPr="00C67620">
              <w:t>Power is ON</w:t>
            </w:r>
          </w:p>
        </w:tc>
        <w:tc>
          <w:tcPr>
            <w:tcW w:w="2952" w:type="dxa"/>
          </w:tcPr>
          <w:p w14:paraId="67FB941F" w14:textId="77777777" w:rsidR="00F8416B" w:rsidRPr="00C67620" w:rsidRDefault="00F8416B" w:rsidP="00084C98">
            <w:pPr>
              <w:pStyle w:val="LXIBody"/>
            </w:pPr>
            <w:r w:rsidRPr="00C67620">
              <w:t>Power is applied.</w:t>
            </w:r>
          </w:p>
        </w:tc>
      </w:tr>
    </w:tbl>
    <w:p w14:paraId="572AC171" w14:textId="77777777" w:rsidR="003B4E42" w:rsidRDefault="003B4E42">
      <w:pPr>
        <w:rPr>
          <w:szCs w:val="20"/>
        </w:rPr>
      </w:pPr>
    </w:p>
    <w:p w14:paraId="1E4BF793" w14:textId="77777777" w:rsidR="00F8416B" w:rsidRPr="00C67620" w:rsidRDefault="00F8416B" w:rsidP="00F8416B">
      <w:pPr>
        <w:pStyle w:val="LXIBody"/>
      </w:pPr>
      <w:r w:rsidRPr="00C67620">
        <w:t xml:space="preserve">For </w:t>
      </w:r>
      <w:r>
        <w:t>LXI Device</w:t>
      </w:r>
      <w:r w:rsidRPr="00C67620">
        <w:t>s that do not utilize a Standby Power state, the Power indicator should be a single color (Green) LED whose states are identified as follows:</w:t>
      </w:r>
      <w: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2826"/>
        <w:gridCol w:w="2879"/>
      </w:tblGrid>
      <w:tr w:rsidR="00F8416B" w:rsidRPr="00C67620" w14:paraId="109044ED" w14:textId="77777777" w:rsidTr="00CA0CE0">
        <w:tc>
          <w:tcPr>
            <w:tcW w:w="2097" w:type="dxa"/>
          </w:tcPr>
          <w:p w14:paraId="63658EFA" w14:textId="77777777" w:rsidR="00F8416B" w:rsidRPr="00C02A37" w:rsidRDefault="00F8416B" w:rsidP="00084C98">
            <w:pPr>
              <w:pStyle w:val="LXIBody"/>
              <w:rPr>
                <w:b/>
              </w:rPr>
            </w:pPr>
            <w:r w:rsidRPr="00C02A37">
              <w:rPr>
                <w:b/>
              </w:rPr>
              <w:t>State</w:t>
            </w:r>
          </w:p>
        </w:tc>
        <w:tc>
          <w:tcPr>
            <w:tcW w:w="2826" w:type="dxa"/>
          </w:tcPr>
          <w:p w14:paraId="4A2AFF16" w14:textId="77777777" w:rsidR="00F8416B" w:rsidRPr="00C02A37" w:rsidRDefault="00F8416B" w:rsidP="00084C98">
            <w:pPr>
              <w:pStyle w:val="LXIBody"/>
              <w:rPr>
                <w:b/>
              </w:rPr>
            </w:pPr>
            <w:r w:rsidRPr="00C02A37">
              <w:rPr>
                <w:b/>
              </w:rPr>
              <w:t>Status</w:t>
            </w:r>
          </w:p>
        </w:tc>
        <w:tc>
          <w:tcPr>
            <w:tcW w:w="2879" w:type="dxa"/>
          </w:tcPr>
          <w:p w14:paraId="6E88C8E7" w14:textId="77777777" w:rsidR="00F8416B" w:rsidRPr="00C02A37" w:rsidRDefault="00F8416B" w:rsidP="00084C98">
            <w:pPr>
              <w:pStyle w:val="LXIBody"/>
              <w:rPr>
                <w:b/>
              </w:rPr>
            </w:pPr>
            <w:r w:rsidRPr="00C02A37">
              <w:rPr>
                <w:b/>
              </w:rPr>
              <w:t>Interpretation</w:t>
            </w:r>
          </w:p>
        </w:tc>
      </w:tr>
      <w:tr w:rsidR="00F8416B" w:rsidRPr="00C67620" w14:paraId="2EBA4C92" w14:textId="77777777" w:rsidTr="00CA0CE0">
        <w:tc>
          <w:tcPr>
            <w:tcW w:w="2097" w:type="dxa"/>
          </w:tcPr>
          <w:p w14:paraId="09B0E715" w14:textId="77777777" w:rsidR="00F8416B" w:rsidRPr="00C67620" w:rsidRDefault="00F8416B" w:rsidP="00084C98">
            <w:pPr>
              <w:pStyle w:val="LXIBody"/>
            </w:pPr>
            <w:r w:rsidRPr="00C67620">
              <w:t xml:space="preserve">OFF </w:t>
            </w:r>
          </w:p>
          <w:p w14:paraId="629DBFD5" w14:textId="77777777" w:rsidR="00F8416B" w:rsidRPr="00C67620" w:rsidRDefault="00F8416B" w:rsidP="00084C98">
            <w:pPr>
              <w:pStyle w:val="LXIBody"/>
            </w:pPr>
            <w:r w:rsidRPr="00C67620">
              <w:t>No illumination</w:t>
            </w:r>
          </w:p>
        </w:tc>
        <w:tc>
          <w:tcPr>
            <w:tcW w:w="2826" w:type="dxa"/>
          </w:tcPr>
          <w:p w14:paraId="58D538DA" w14:textId="77777777" w:rsidR="00F8416B" w:rsidRPr="00C67620" w:rsidRDefault="00F8416B" w:rsidP="00084C98">
            <w:pPr>
              <w:pStyle w:val="LXIBody"/>
            </w:pPr>
            <w:r w:rsidRPr="00C67620">
              <w:t>No Power</w:t>
            </w:r>
          </w:p>
        </w:tc>
        <w:tc>
          <w:tcPr>
            <w:tcW w:w="2879" w:type="dxa"/>
          </w:tcPr>
          <w:p w14:paraId="06F2E14F" w14:textId="77777777" w:rsidR="00F8416B" w:rsidRPr="00C67620" w:rsidRDefault="00F8416B" w:rsidP="00084C98">
            <w:pPr>
              <w:pStyle w:val="LXIBody"/>
            </w:pPr>
            <w:r w:rsidRPr="00C67620">
              <w:t>No power is applied.</w:t>
            </w:r>
          </w:p>
        </w:tc>
      </w:tr>
      <w:tr w:rsidR="00F8416B" w:rsidRPr="00C67620" w14:paraId="0A1276A3" w14:textId="77777777" w:rsidTr="00CA0CE0">
        <w:tc>
          <w:tcPr>
            <w:tcW w:w="2097" w:type="dxa"/>
          </w:tcPr>
          <w:p w14:paraId="3C1851B5" w14:textId="77777777" w:rsidR="00F8416B" w:rsidRPr="00C67620" w:rsidRDefault="00F8416B" w:rsidP="00084C98">
            <w:pPr>
              <w:pStyle w:val="LXIBody"/>
            </w:pPr>
            <w:r w:rsidRPr="00C67620">
              <w:t>ON</w:t>
            </w:r>
          </w:p>
          <w:p w14:paraId="0C037056" w14:textId="77777777" w:rsidR="00F8416B" w:rsidRPr="00C67620" w:rsidRDefault="00F8416B" w:rsidP="00084C98">
            <w:pPr>
              <w:pStyle w:val="LXIBody"/>
            </w:pPr>
            <w:r w:rsidRPr="00C67620">
              <w:t>Solid Green,</w:t>
            </w:r>
          </w:p>
          <w:p w14:paraId="7AF95613" w14:textId="77777777" w:rsidR="00F8416B" w:rsidRPr="00C67620" w:rsidRDefault="00F8416B" w:rsidP="00084C98">
            <w:pPr>
              <w:pStyle w:val="LXIBody"/>
            </w:pPr>
            <w:r w:rsidRPr="00C67620">
              <w:t>steady illumination</w:t>
            </w:r>
          </w:p>
        </w:tc>
        <w:tc>
          <w:tcPr>
            <w:tcW w:w="2826" w:type="dxa"/>
          </w:tcPr>
          <w:p w14:paraId="4A681801" w14:textId="77777777" w:rsidR="00F8416B" w:rsidRPr="00C67620" w:rsidRDefault="00F8416B" w:rsidP="00084C98">
            <w:pPr>
              <w:pStyle w:val="LXIBody"/>
            </w:pPr>
            <w:r w:rsidRPr="00C67620">
              <w:t>Power is ON</w:t>
            </w:r>
          </w:p>
        </w:tc>
        <w:tc>
          <w:tcPr>
            <w:tcW w:w="2879" w:type="dxa"/>
          </w:tcPr>
          <w:p w14:paraId="166DB702" w14:textId="77777777" w:rsidR="00F8416B" w:rsidRPr="00C67620" w:rsidRDefault="00F8416B" w:rsidP="00084C98">
            <w:pPr>
              <w:pStyle w:val="LXIBody"/>
            </w:pPr>
            <w:r w:rsidRPr="00C67620">
              <w:t>Power is applied.</w:t>
            </w:r>
          </w:p>
        </w:tc>
      </w:tr>
    </w:tbl>
    <w:p w14:paraId="11D88822" w14:textId="77777777" w:rsidR="000922F9" w:rsidRDefault="000922F9" w:rsidP="00CA0CE0">
      <w:pPr>
        <w:pStyle w:val="LXIBody"/>
        <w:rPr>
          <w:rFonts w:ascii="Arial" w:hAnsi="Arial" w:cs="Arial"/>
          <w:i/>
          <w:iCs/>
          <w:color w:val="002060"/>
        </w:rPr>
      </w:pPr>
      <w:bookmarkStart w:id="168" w:name="_Toc290283078"/>
      <w:bookmarkStart w:id="169" w:name="_Ref450983339"/>
      <w:bookmarkStart w:id="170" w:name="_Ref450984219"/>
      <w:bookmarkStart w:id="171" w:name="_Ref450984669"/>
    </w:p>
    <w:p w14:paraId="6CE1188F" w14:textId="77777777" w:rsidR="00FC1A14" w:rsidRDefault="00FC1A14" w:rsidP="00CA0CE0">
      <w:pPr>
        <w:pStyle w:val="LXIBody"/>
        <w:rPr>
          <w:rFonts w:ascii="Arial" w:hAnsi="Arial" w:cs="Arial"/>
          <w:i/>
          <w:iCs/>
          <w:color w:val="002060"/>
        </w:rPr>
      </w:pPr>
    </w:p>
    <w:p w14:paraId="24850D20" w14:textId="77777777" w:rsidR="00FC1A14" w:rsidRDefault="00FC1A14" w:rsidP="00CA0CE0">
      <w:pPr>
        <w:pStyle w:val="LXIBody"/>
        <w:rPr>
          <w:rFonts w:ascii="Arial" w:hAnsi="Arial" w:cs="Arial"/>
          <w:i/>
          <w:iCs/>
          <w:color w:val="002060"/>
        </w:rPr>
      </w:pPr>
    </w:p>
    <w:p w14:paraId="0879B08F" w14:textId="127819DE" w:rsidR="00CA0CE0" w:rsidRPr="00B94754" w:rsidRDefault="00CA0CE0" w:rsidP="00192C0C">
      <w:pPr>
        <w:pStyle w:val="LXIBody"/>
        <w:ind w:left="1440"/>
      </w:pPr>
      <w:r w:rsidRPr="004451B7">
        <w:rPr>
          <w:rFonts w:ascii="Arial" w:hAnsi="Arial" w:cs="Arial"/>
          <w:i/>
          <w:iCs/>
          <w:color w:val="002060"/>
        </w:rPr>
        <w:lastRenderedPageBreak/>
        <w:t>2</w:t>
      </w:r>
      <w:r w:rsidRPr="004451B7">
        <w:rPr>
          <w:i/>
          <w:iCs/>
          <w:color w:val="002060"/>
        </w:rPr>
        <w:t xml:space="preserve">.5.1.4.2 </w:t>
      </w:r>
      <w:r w:rsidRPr="00B94754">
        <w:t xml:space="preserve">Permission – Power Indication for Devices with a Front Panel </w:t>
      </w:r>
    </w:p>
    <w:p w14:paraId="3F770836" w14:textId="77777777" w:rsidR="00CA0CE0" w:rsidRPr="00B94754" w:rsidRDefault="00CA0CE0" w:rsidP="00B94754">
      <w:pPr>
        <w:pStyle w:val="LXIBody"/>
        <w:ind w:left="1440"/>
      </w:pPr>
      <w:r w:rsidRPr="00B94754">
        <w:t xml:space="preserve">For devices with a front panel, the equivalent Power Indicator may be presented in a manner consistent with the design and capabilities of the front panel, such as a marked switch or an integrated display. </w:t>
      </w:r>
    </w:p>
    <w:p w14:paraId="5482C42D" w14:textId="77777777" w:rsidR="00CA0CE0" w:rsidRPr="00B94754" w:rsidRDefault="00CA0CE0" w:rsidP="00B94754">
      <w:pPr>
        <w:pStyle w:val="LXIBody"/>
        <w:ind w:left="1440"/>
      </w:pPr>
      <w:r w:rsidRPr="00B94754">
        <w:t>The use of symbols on a display, instead of LED status indicators, is permitted. Such indicators do not have to be permanently visible but could be accessed via some display navigation method.</w:t>
      </w:r>
    </w:p>
    <w:p w14:paraId="3FAF5CFE" w14:textId="77777777" w:rsidR="002036A8" w:rsidRDefault="002036A8" w:rsidP="00906234">
      <w:pPr>
        <w:pStyle w:val="Heading3"/>
        <w:numPr>
          <w:ilvl w:val="0"/>
          <w:numId w:val="0"/>
        </w:numPr>
        <w:ind w:left="1440"/>
      </w:pPr>
    </w:p>
    <w:p w14:paraId="015DF375" w14:textId="07040137" w:rsidR="00F8416B" w:rsidRPr="00C67620" w:rsidRDefault="00F8416B" w:rsidP="00F8416B">
      <w:pPr>
        <w:pStyle w:val="Heading3"/>
      </w:pPr>
      <w:bookmarkStart w:id="172" w:name="_LAN_Status_Indicator"/>
      <w:bookmarkStart w:id="173" w:name="_Toc137484725"/>
      <w:bookmarkEnd w:id="172"/>
      <w:r>
        <w:t>LAN Status Indicator</w:t>
      </w:r>
      <w:bookmarkEnd w:id="168"/>
      <w:bookmarkEnd w:id="169"/>
      <w:bookmarkEnd w:id="170"/>
      <w:bookmarkEnd w:id="171"/>
      <w:bookmarkEnd w:id="173"/>
    </w:p>
    <w:p w14:paraId="0C517160" w14:textId="4CE97F07" w:rsidR="00F8416B" w:rsidRDefault="00F8416B" w:rsidP="00F8416B">
      <w:pPr>
        <w:pStyle w:val="LXIBody"/>
      </w:pPr>
      <w:r w:rsidRPr="00C67620">
        <w:t xml:space="preserve">The LAN Status Indicator fulfills different functions from the standard LAN activity indicator often built into RJ-45 LAN connectors.  The LAN status indicator should be </w:t>
      </w:r>
      <w:r w:rsidRPr="00CE218A">
        <w:t>a bi-color (Red/Green)</w:t>
      </w:r>
      <w:r w:rsidRPr="00C67620">
        <w:t xml:space="preserve"> LED </w:t>
      </w:r>
      <w:r w:rsidR="00427225" w:rsidRPr="00C67620">
        <w:t>providing</w:t>
      </w:r>
      <w:r w:rsidR="00427225">
        <w:t xml:space="preserve"> an</w:t>
      </w:r>
      <w:r w:rsidR="00B26456">
        <w:t xml:space="preserve"> </w:t>
      </w:r>
      <w:r w:rsidR="00D30FFA">
        <w:t>indication of</w:t>
      </w:r>
      <w:r w:rsidR="00A027D6">
        <w:t xml:space="preserve"> three </w:t>
      </w:r>
      <w:r w:rsidR="00D30FFA">
        <w:t>states</w:t>
      </w:r>
      <w:r w:rsidR="00A027D6">
        <w:t>: normal operation, fault</w:t>
      </w:r>
      <w:r w:rsidR="00994B50">
        <w:t xml:space="preserve"> indication and device identification</w:t>
      </w:r>
      <w:r w:rsidRPr="00C67620">
        <w:t xml:space="preserve">. </w:t>
      </w:r>
    </w:p>
    <w:p w14:paraId="2B772740" w14:textId="77777777" w:rsidR="00F8416B" w:rsidRPr="00C67620" w:rsidRDefault="00F8416B" w:rsidP="00F8416B">
      <w:pPr>
        <w:pStyle w:val="Heading4"/>
        <w:tabs>
          <w:tab w:val="num" w:pos="1404"/>
        </w:tabs>
      </w:pPr>
      <w:bookmarkStart w:id="174" w:name="_RULE_–_LAN"/>
      <w:bookmarkEnd w:id="174"/>
      <w:r>
        <w:t>RULE – LAN Status Indicator</w:t>
      </w:r>
    </w:p>
    <w:p w14:paraId="15298A26" w14:textId="77777777" w:rsidR="00F8416B" w:rsidRDefault="00F8416B" w:rsidP="00F8416B">
      <w:pPr>
        <w:pStyle w:val="LXIBody"/>
      </w:pPr>
      <w:r w:rsidRPr="00C67620">
        <w:t xml:space="preserve">A LAN Status Indicator shall be provided </w:t>
      </w:r>
      <w:r w:rsidRPr="00F13A36">
        <w:t>on the device front panel.</w:t>
      </w:r>
    </w:p>
    <w:p w14:paraId="75A57EFF" w14:textId="77777777" w:rsidR="003A3055" w:rsidRDefault="003A3055" w:rsidP="006658FC">
      <w:pPr>
        <w:pStyle w:val="ObservationHeading"/>
      </w:pPr>
      <w:r w:rsidRPr="00C67620">
        <w:t xml:space="preserve">Observation – Clarification of Intent of RULE </w:t>
      </w:r>
      <w:r>
        <w:t>2.5.2.1</w:t>
      </w:r>
    </w:p>
    <w:p w14:paraId="6906051E" w14:textId="2815F5D5" w:rsidR="003A3055" w:rsidRPr="00C67620" w:rsidRDefault="003A3055" w:rsidP="00FE6506">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440"/>
      </w:pPr>
      <w:r>
        <w:rPr>
          <w:rFonts w:eastAsia="SimSun"/>
          <w:lang w:eastAsia="zh-CN"/>
        </w:rPr>
        <w:t xml:space="preserve">Any reasonable method of displaying the LAN Status Indicator </w:t>
      </w:r>
      <w:r w:rsidR="00FE6506">
        <w:rPr>
          <w:rFonts w:eastAsia="SimSun"/>
          <w:lang w:eastAsia="zh-CN"/>
        </w:rPr>
        <w:t xml:space="preserve">on the device front panel </w:t>
      </w:r>
      <w:r>
        <w:rPr>
          <w:rFonts w:eastAsia="SimSun"/>
          <w:lang w:eastAsia="zh-CN"/>
        </w:rPr>
        <w:t xml:space="preserve">will be accepted, including the use of </w:t>
      </w:r>
      <w:r w:rsidR="00FE6506">
        <w:rPr>
          <w:rFonts w:eastAsia="SimSun"/>
          <w:lang w:eastAsia="zh-CN"/>
        </w:rPr>
        <w:t xml:space="preserve">alpha-numeric and </w:t>
      </w:r>
      <w:r>
        <w:rPr>
          <w:rFonts w:eastAsia="SimSun"/>
          <w:lang w:eastAsia="zh-CN"/>
        </w:rPr>
        <w:t xml:space="preserve">graphical displays. The recommendations in 2.5.2.2 and 2.5.2.2.1 are suggestions on how it can be implemented in designs using LED’s that has been commonly used. Further examples </w:t>
      </w:r>
      <w:r w:rsidR="00302C1D">
        <w:rPr>
          <w:rFonts w:eastAsia="SimSun"/>
          <w:lang w:eastAsia="zh-CN"/>
        </w:rPr>
        <w:t xml:space="preserve">can be found in the </w:t>
      </w:r>
      <w:hyperlink r:id="rId22" w:history="1">
        <w:r w:rsidR="00302C1D" w:rsidRPr="00302C1D">
          <w:rPr>
            <w:rStyle w:val="Hyperlink"/>
            <w:rFonts w:eastAsia="SimSun"/>
            <w:lang w:eastAsia="zh-CN"/>
          </w:rPr>
          <w:t>LXI Example and Reference Material</w:t>
        </w:r>
      </w:hyperlink>
      <w:r w:rsidR="00302C1D">
        <w:rPr>
          <w:rFonts w:eastAsia="SimSun"/>
          <w:lang w:eastAsia="zh-CN"/>
        </w:rPr>
        <w:t xml:space="preserve"> document.</w:t>
      </w:r>
    </w:p>
    <w:p w14:paraId="26FF3787" w14:textId="79DFD35E" w:rsidR="00F8416B" w:rsidRPr="00C67620" w:rsidRDefault="5B49EB09" w:rsidP="00F8416B">
      <w:pPr>
        <w:pStyle w:val="Heading4"/>
        <w:tabs>
          <w:tab w:val="num" w:pos="1404"/>
        </w:tabs>
      </w:pPr>
      <w:r>
        <w:t>Recommendation – LAN Status Indicator Color and States</w:t>
      </w:r>
    </w:p>
    <w:p w14:paraId="2801F18A" w14:textId="23C67154" w:rsidR="00F8416B" w:rsidRDefault="00F8416B" w:rsidP="00F8416B">
      <w:pPr>
        <w:pStyle w:val="LXIBody"/>
      </w:pPr>
      <w:r w:rsidRPr="00C67620">
        <w:t xml:space="preserve">The LAN Status Indicator should be a </w:t>
      </w:r>
      <w:r w:rsidR="003B1182" w:rsidRPr="00CE218A">
        <w:t>bicolor</w:t>
      </w:r>
      <w:r w:rsidRPr="00CE218A">
        <w:t xml:space="preserve"> (Red/Green)</w:t>
      </w:r>
      <w:r w:rsidRPr="00C67620">
        <w:t xml:space="preserve"> LED whose states are identified as follows:</w:t>
      </w:r>
    </w:p>
    <w:p w14:paraId="6D9BF726" w14:textId="77777777" w:rsidR="00FE6506" w:rsidRPr="00C67620" w:rsidRDefault="00FE6506" w:rsidP="00F8416B">
      <w:pPr>
        <w:pStyle w:val="LXI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2842"/>
        <w:gridCol w:w="2865"/>
      </w:tblGrid>
      <w:tr w:rsidR="00F8416B" w:rsidRPr="00C67620" w14:paraId="0EC2C820" w14:textId="77777777" w:rsidTr="00084C98">
        <w:tc>
          <w:tcPr>
            <w:tcW w:w="2124" w:type="dxa"/>
          </w:tcPr>
          <w:p w14:paraId="1365599B" w14:textId="77777777" w:rsidR="00F8416B" w:rsidRPr="00C67620" w:rsidRDefault="00F8416B" w:rsidP="00084C98">
            <w:pPr>
              <w:pStyle w:val="LXIBody"/>
            </w:pPr>
            <w:r w:rsidRPr="00C67620">
              <w:t>State</w:t>
            </w:r>
          </w:p>
        </w:tc>
        <w:tc>
          <w:tcPr>
            <w:tcW w:w="2952" w:type="dxa"/>
          </w:tcPr>
          <w:p w14:paraId="322B38E5" w14:textId="77777777" w:rsidR="00F8416B" w:rsidRPr="00C67620" w:rsidRDefault="00F8416B" w:rsidP="00084C98">
            <w:pPr>
              <w:pStyle w:val="LXIBody"/>
            </w:pPr>
            <w:r w:rsidRPr="00C67620">
              <w:t>Status</w:t>
            </w:r>
          </w:p>
        </w:tc>
        <w:tc>
          <w:tcPr>
            <w:tcW w:w="2952" w:type="dxa"/>
          </w:tcPr>
          <w:p w14:paraId="3F327BC3" w14:textId="77777777" w:rsidR="00F8416B" w:rsidRPr="00C67620" w:rsidRDefault="00F8416B" w:rsidP="00084C98">
            <w:pPr>
              <w:pStyle w:val="LXIBody"/>
            </w:pPr>
            <w:r w:rsidRPr="00C67620">
              <w:t>Interpretation</w:t>
            </w:r>
          </w:p>
        </w:tc>
      </w:tr>
      <w:tr w:rsidR="00F8416B" w:rsidRPr="00C67620" w14:paraId="2009C97D" w14:textId="77777777" w:rsidTr="00084C98">
        <w:tc>
          <w:tcPr>
            <w:tcW w:w="2124" w:type="dxa"/>
          </w:tcPr>
          <w:p w14:paraId="618436C2" w14:textId="77777777" w:rsidR="00F8416B" w:rsidRPr="00C67620" w:rsidRDefault="00F8416B" w:rsidP="00084C98">
            <w:pPr>
              <w:pStyle w:val="LXIBody"/>
            </w:pPr>
            <w:r w:rsidRPr="00C67620">
              <w:t xml:space="preserve">On – Solid </w:t>
            </w:r>
            <w:r w:rsidR="00FE6506">
              <w:t>G</w:t>
            </w:r>
            <w:r w:rsidRPr="00C67620">
              <w:t>reen, steady illumination</w:t>
            </w:r>
          </w:p>
        </w:tc>
        <w:tc>
          <w:tcPr>
            <w:tcW w:w="2952" w:type="dxa"/>
          </w:tcPr>
          <w:p w14:paraId="2835A717" w14:textId="77777777" w:rsidR="00F8416B" w:rsidRPr="00C67620" w:rsidRDefault="00F8416B" w:rsidP="00084C98">
            <w:pPr>
              <w:pStyle w:val="LXIBody"/>
            </w:pPr>
            <w:r w:rsidRPr="00C67620">
              <w:t>Normal Operation</w:t>
            </w:r>
          </w:p>
        </w:tc>
        <w:tc>
          <w:tcPr>
            <w:tcW w:w="2952" w:type="dxa"/>
          </w:tcPr>
          <w:p w14:paraId="2D57E570" w14:textId="77777777" w:rsidR="00F8416B" w:rsidRPr="00C67620" w:rsidRDefault="00F8416B" w:rsidP="00084C98">
            <w:pPr>
              <w:pStyle w:val="LXIBody"/>
            </w:pPr>
            <w:r w:rsidRPr="00C67620">
              <w:t>Normal Operation</w:t>
            </w:r>
          </w:p>
        </w:tc>
      </w:tr>
      <w:tr w:rsidR="00F8416B" w:rsidRPr="00C67620" w14:paraId="20A4959F" w14:textId="77777777" w:rsidTr="00084C98">
        <w:tc>
          <w:tcPr>
            <w:tcW w:w="2124" w:type="dxa"/>
          </w:tcPr>
          <w:p w14:paraId="3283850C" w14:textId="77777777" w:rsidR="00F8416B" w:rsidRPr="00C67620" w:rsidRDefault="00F8416B" w:rsidP="00084C98">
            <w:pPr>
              <w:pStyle w:val="LXIBody"/>
            </w:pPr>
            <w:r w:rsidRPr="00C67620">
              <w:t>On – Flashing Green</w:t>
            </w:r>
          </w:p>
        </w:tc>
        <w:tc>
          <w:tcPr>
            <w:tcW w:w="2952" w:type="dxa"/>
          </w:tcPr>
          <w:p w14:paraId="7A93DF85" w14:textId="77777777" w:rsidR="00F8416B" w:rsidRPr="00C67620" w:rsidRDefault="00F8416B" w:rsidP="00084C98">
            <w:pPr>
              <w:pStyle w:val="LXIBody"/>
            </w:pPr>
            <w:r w:rsidRPr="00C67620">
              <w:t>Device Identify</w:t>
            </w:r>
          </w:p>
        </w:tc>
        <w:tc>
          <w:tcPr>
            <w:tcW w:w="2952" w:type="dxa"/>
          </w:tcPr>
          <w:p w14:paraId="15F2DA12" w14:textId="1FCC8DE6" w:rsidR="00F8416B" w:rsidRPr="00C67620" w:rsidRDefault="00F8416B" w:rsidP="00084C98">
            <w:pPr>
              <w:pStyle w:val="LXIBody"/>
            </w:pPr>
            <w:r w:rsidRPr="00C67620">
              <w:t xml:space="preserve">A Device Identification command was activated on the device’s web pages or driver interface. The status indicator shall continue to flash green until </w:t>
            </w:r>
            <w:r w:rsidRPr="00C67620">
              <w:rPr>
                <w:rFonts w:eastAsia="SimSun"/>
                <w:lang w:eastAsia="zh-CN"/>
              </w:rPr>
              <w:t xml:space="preserve">told to do otherwise (this is not a </w:t>
            </w:r>
            <w:r w:rsidR="003B1182" w:rsidRPr="00C67620">
              <w:rPr>
                <w:rFonts w:eastAsia="SimSun"/>
                <w:lang w:eastAsia="zh-CN"/>
              </w:rPr>
              <w:t>one-time</w:t>
            </w:r>
            <w:r w:rsidRPr="00C67620">
              <w:rPr>
                <w:rFonts w:eastAsia="SimSun"/>
                <w:lang w:eastAsia="zh-CN"/>
              </w:rPr>
              <w:t xml:space="preserve"> flash, rather it is toggled on and off by a web interface control)</w:t>
            </w:r>
          </w:p>
        </w:tc>
      </w:tr>
      <w:tr w:rsidR="00F8416B" w:rsidRPr="00C67620" w14:paraId="0E431A29" w14:textId="77777777" w:rsidTr="00084C98">
        <w:tc>
          <w:tcPr>
            <w:tcW w:w="2124" w:type="dxa"/>
          </w:tcPr>
          <w:p w14:paraId="650CA743" w14:textId="4C2F9F8B" w:rsidR="00F8416B" w:rsidRPr="00C67620" w:rsidRDefault="00F8416B" w:rsidP="00FE6506">
            <w:pPr>
              <w:pStyle w:val="LXIBody"/>
            </w:pPr>
            <w:r w:rsidRPr="00C67620">
              <w:lastRenderedPageBreak/>
              <w:t xml:space="preserve">On - Solid </w:t>
            </w:r>
            <w:r w:rsidR="00427225" w:rsidRPr="00C67620">
              <w:t>Red, steady</w:t>
            </w:r>
            <w:r w:rsidRPr="00C67620">
              <w:t xml:space="preserve"> illumination</w:t>
            </w:r>
          </w:p>
        </w:tc>
        <w:tc>
          <w:tcPr>
            <w:tcW w:w="2952" w:type="dxa"/>
          </w:tcPr>
          <w:p w14:paraId="31799F84" w14:textId="77777777" w:rsidR="00F8416B" w:rsidRPr="00C67620" w:rsidRDefault="00F8416B" w:rsidP="00084C98">
            <w:pPr>
              <w:pStyle w:val="LXIBody"/>
            </w:pPr>
            <w:r w:rsidRPr="00C67620">
              <w:t xml:space="preserve">LAN Fault </w:t>
            </w:r>
          </w:p>
        </w:tc>
        <w:tc>
          <w:tcPr>
            <w:tcW w:w="2952" w:type="dxa"/>
          </w:tcPr>
          <w:p w14:paraId="21E94D31" w14:textId="6D84B296" w:rsidR="00F8416B" w:rsidRPr="00C67620" w:rsidRDefault="00F8416B" w:rsidP="00AF6FED">
            <w:pPr>
              <w:pStyle w:val="LXIBody"/>
            </w:pPr>
            <w:r w:rsidRPr="00C67620">
              <w:t xml:space="preserve">See section </w:t>
            </w:r>
            <w:hyperlink w:anchor="_RULE_–_Provide" w:history="1">
              <w:r w:rsidR="00BD1EC1" w:rsidRPr="00BD1EC1">
                <w:rPr>
                  <w:rStyle w:val="Hyperlink"/>
                </w:rPr>
                <w:t>RULE 8.10</w:t>
              </w:r>
            </w:hyperlink>
            <w:r w:rsidRPr="00C67620">
              <w:t xml:space="preserve"> </w:t>
            </w:r>
          </w:p>
        </w:tc>
      </w:tr>
    </w:tbl>
    <w:p w14:paraId="3F4F43B4" w14:textId="77777777" w:rsidR="00426C13" w:rsidRDefault="00426C13" w:rsidP="00084503">
      <w:pPr>
        <w:pStyle w:val="Body1"/>
        <w:rPr>
          <w:rFonts w:ascii="Arial" w:hAnsi="Arial"/>
        </w:rPr>
      </w:pPr>
    </w:p>
    <w:p w14:paraId="6E73685A" w14:textId="1EA43212" w:rsidR="00F91F7C" w:rsidRPr="002129C3" w:rsidRDefault="00F91F7C" w:rsidP="00F91F7C">
      <w:pPr>
        <w:pStyle w:val="ObservationHeading"/>
      </w:pPr>
      <w:r w:rsidRPr="002129C3">
        <w:t>Observation – Clarification of Intent of Recommendation 2.5.2.2</w:t>
      </w:r>
    </w:p>
    <w:p w14:paraId="5C7734A3" w14:textId="36410A5F" w:rsidR="00F91F7C" w:rsidRPr="00F91F7C" w:rsidRDefault="00F91F7C" w:rsidP="00F91F7C">
      <w:pPr>
        <w:keepNext/>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440"/>
        <w:rPr>
          <w:rFonts w:eastAsia="SimSun"/>
          <w:lang w:eastAsia="zh-CN"/>
        </w:rPr>
      </w:pPr>
      <w:r w:rsidRPr="00F91F7C">
        <w:rPr>
          <w:rFonts w:eastAsia="SimSun"/>
          <w:lang w:eastAsia="zh-CN"/>
        </w:rPr>
        <w:t xml:space="preserve">Rule 2.5.2 </w:t>
      </w:r>
      <w:r w:rsidR="001A1635">
        <w:rPr>
          <w:rFonts w:eastAsia="SimSun"/>
          <w:lang w:eastAsia="zh-CN"/>
        </w:rPr>
        <w:t xml:space="preserve">and </w:t>
      </w:r>
      <w:r w:rsidR="00996877">
        <w:rPr>
          <w:rFonts w:eastAsia="SimSun"/>
          <w:lang w:eastAsia="zh-CN"/>
        </w:rPr>
        <w:t xml:space="preserve">Recommendation </w:t>
      </w:r>
      <w:r w:rsidR="001A1635">
        <w:rPr>
          <w:rFonts w:eastAsia="SimSun"/>
          <w:lang w:eastAsia="zh-CN"/>
        </w:rPr>
        <w:t xml:space="preserve">2.5.2.2 </w:t>
      </w:r>
      <w:r w:rsidRPr="00F91F7C">
        <w:rPr>
          <w:rFonts w:eastAsia="SimSun"/>
          <w:lang w:eastAsia="zh-CN"/>
        </w:rPr>
        <w:t>say the LAN Status Indicator should be a red and green LED. The LXI Consortium does not require these two colors but suggests using a green LED to indicate a healthy LAN status.</w:t>
      </w:r>
    </w:p>
    <w:p w14:paraId="642B3970" w14:textId="77777777" w:rsidR="00F91F7C" w:rsidRPr="00FE6506" w:rsidRDefault="00F91F7C" w:rsidP="00F91F7C">
      <w:pPr>
        <w:pStyle w:val="LXIBody"/>
      </w:pPr>
    </w:p>
    <w:p w14:paraId="1280B383" w14:textId="77777777" w:rsidR="00F91F7C" w:rsidRDefault="00F91F7C" w:rsidP="00F91F7C">
      <w:pPr>
        <w:pStyle w:val="Heading5"/>
        <w:numPr>
          <w:ilvl w:val="0"/>
          <w:numId w:val="0"/>
        </w:numPr>
        <w:ind w:left="1555"/>
      </w:pPr>
    </w:p>
    <w:p w14:paraId="54E8F6C0" w14:textId="14CCDE81" w:rsidR="00F8416B" w:rsidRPr="00C67620" w:rsidRDefault="5B49EB09" w:rsidP="00F8416B">
      <w:pPr>
        <w:pStyle w:val="Heading5"/>
      </w:pPr>
      <w:r>
        <w:t>Permission – LAN Status Indicator Color and States</w:t>
      </w:r>
    </w:p>
    <w:p w14:paraId="084F0742" w14:textId="08FD8FD6" w:rsidR="00F8416B" w:rsidRPr="004320D2" w:rsidRDefault="00F8416B" w:rsidP="00F8416B">
      <w:pPr>
        <w:pStyle w:val="LXIBody"/>
        <w:ind w:left="720"/>
      </w:pPr>
      <w:r w:rsidRPr="00C67620">
        <w:t xml:space="preserve">If an </w:t>
      </w:r>
      <w:r>
        <w:t>LXI Device</w:t>
      </w:r>
      <w:r w:rsidRPr="00C67620">
        <w:t xml:space="preserve">’s design precludes the use of a bi-color LED, the use of a single </w:t>
      </w:r>
      <w:r w:rsidR="008F0DE1">
        <w:t>G</w:t>
      </w:r>
      <w:r w:rsidRPr="00C67620">
        <w:t>reen colored LED is permitted.  In this situation, the LAN status states should be interpreted as follows.</w:t>
      </w:r>
      <w: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2836"/>
        <w:gridCol w:w="2872"/>
      </w:tblGrid>
      <w:tr w:rsidR="00F8416B" w:rsidRPr="00C67620" w14:paraId="2E459E94" w14:textId="77777777" w:rsidTr="00A37978">
        <w:tc>
          <w:tcPr>
            <w:tcW w:w="2094" w:type="dxa"/>
          </w:tcPr>
          <w:p w14:paraId="5AD62AD8" w14:textId="77777777" w:rsidR="00F8416B" w:rsidRPr="008322C4" w:rsidRDefault="00F8416B" w:rsidP="00084C98">
            <w:pPr>
              <w:pStyle w:val="LXIBody"/>
              <w:rPr>
                <w:b/>
              </w:rPr>
            </w:pPr>
            <w:r w:rsidRPr="008322C4">
              <w:rPr>
                <w:b/>
              </w:rPr>
              <w:t>State</w:t>
            </w:r>
          </w:p>
        </w:tc>
        <w:tc>
          <w:tcPr>
            <w:tcW w:w="2836" w:type="dxa"/>
          </w:tcPr>
          <w:p w14:paraId="65367F53" w14:textId="77777777" w:rsidR="00F8416B" w:rsidRPr="008322C4" w:rsidRDefault="00F8416B" w:rsidP="00084C98">
            <w:pPr>
              <w:pStyle w:val="LXIBody"/>
              <w:rPr>
                <w:b/>
              </w:rPr>
            </w:pPr>
            <w:r w:rsidRPr="008322C4">
              <w:rPr>
                <w:b/>
              </w:rPr>
              <w:t>Status</w:t>
            </w:r>
          </w:p>
        </w:tc>
        <w:tc>
          <w:tcPr>
            <w:tcW w:w="2872" w:type="dxa"/>
          </w:tcPr>
          <w:p w14:paraId="76BF91B4" w14:textId="77777777" w:rsidR="00F8416B" w:rsidRPr="008322C4" w:rsidRDefault="00F8416B" w:rsidP="00084C98">
            <w:pPr>
              <w:pStyle w:val="LXIBody"/>
              <w:rPr>
                <w:b/>
              </w:rPr>
            </w:pPr>
            <w:r w:rsidRPr="008322C4">
              <w:rPr>
                <w:b/>
              </w:rPr>
              <w:t>Interpretation</w:t>
            </w:r>
          </w:p>
        </w:tc>
      </w:tr>
      <w:tr w:rsidR="00F8416B" w:rsidRPr="00C67620" w14:paraId="06FE7450" w14:textId="77777777" w:rsidTr="00A37978">
        <w:tc>
          <w:tcPr>
            <w:tcW w:w="2094" w:type="dxa"/>
          </w:tcPr>
          <w:p w14:paraId="3FE154BB" w14:textId="77777777" w:rsidR="00F8416B" w:rsidRPr="00C67620" w:rsidRDefault="00F8416B" w:rsidP="00084C98">
            <w:pPr>
              <w:pStyle w:val="LXIBody"/>
            </w:pPr>
            <w:r w:rsidRPr="00C67620">
              <w:t>On – Solid Green, steady illumination</w:t>
            </w:r>
          </w:p>
        </w:tc>
        <w:tc>
          <w:tcPr>
            <w:tcW w:w="2836" w:type="dxa"/>
          </w:tcPr>
          <w:p w14:paraId="427C4FEB" w14:textId="77777777" w:rsidR="00F8416B" w:rsidRPr="00C67620" w:rsidRDefault="00F8416B" w:rsidP="00084C98">
            <w:pPr>
              <w:pStyle w:val="LXIBody"/>
            </w:pPr>
            <w:r w:rsidRPr="00C67620">
              <w:t>Normal Operation</w:t>
            </w:r>
          </w:p>
        </w:tc>
        <w:tc>
          <w:tcPr>
            <w:tcW w:w="2872" w:type="dxa"/>
          </w:tcPr>
          <w:p w14:paraId="3612B6E0" w14:textId="77777777" w:rsidR="00F8416B" w:rsidRPr="00C67620" w:rsidRDefault="00F8416B" w:rsidP="00084C98">
            <w:pPr>
              <w:pStyle w:val="LXIBody"/>
            </w:pPr>
            <w:r w:rsidRPr="00C67620">
              <w:t>Normal Operation</w:t>
            </w:r>
          </w:p>
        </w:tc>
      </w:tr>
      <w:tr w:rsidR="00F8416B" w:rsidRPr="00C67620" w14:paraId="706CBDA6" w14:textId="77777777" w:rsidTr="00A37978">
        <w:tc>
          <w:tcPr>
            <w:tcW w:w="2094" w:type="dxa"/>
          </w:tcPr>
          <w:p w14:paraId="6AC0D8BB" w14:textId="77777777" w:rsidR="00F8416B" w:rsidRPr="00C67620" w:rsidRDefault="00F8416B" w:rsidP="00084C98">
            <w:pPr>
              <w:pStyle w:val="LXIBody"/>
            </w:pPr>
            <w:r w:rsidRPr="00C67620">
              <w:t>On – Flashing Green</w:t>
            </w:r>
          </w:p>
        </w:tc>
        <w:tc>
          <w:tcPr>
            <w:tcW w:w="2836" w:type="dxa"/>
          </w:tcPr>
          <w:p w14:paraId="03477C91" w14:textId="77777777" w:rsidR="00F8416B" w:rsidRPr="00C67620" w:rsidRDefault="00F8416B" w:rsidP="00084C98">
            <w:pPr>
              <w:pStyle w:val="LXIBody"/>
            </w:pPr>
            <w:r w:rsidRPr="00C67620">
              <w:t>Device Identify</w:t>
            </w:r>
          </w:p>
        </w:tc>
        <w:tc>
          <w:tcPr>
            <w:tcW w:w="2872" w:type="dxa"/>
          </w:tcPr>
          <w:p w14:paraId="6882791A" w14:textId="2CAA9D08" w:rsidR="00F8416B" w:rsidRPr="00C67620" w:rsidRDefault="00F8416B" w:rsidP="00084C98">
            <w:pPr>
              <w:pStyle w:val="LXIBody"/>
            </w:pPr>
            <w:r w:rsidRPr="00C67620">
              <w:t xml:space="preserve">A Device Identification command was received over the LAN. The status indicator shall continue to flash green until </w:t>
            </w:r>
            <w:r w:rsidRPr="00C67620">
              <w:rPr>
                <w:rFonts w:eastAsia="SimSun"/>
                <w:lang w:eastAsia="zh-CN"/>
              </w:rPr>
              <w:t xml:space="preserve">told to do otherwise (this is not a </w:t>
            </w:r>
            <w:r w:rsidR="003B1182" w:rsidRPr="00C67620">
              <w:rPr>
                <w:rFonts w:eastAsia="SimSun"/>
                <w:lang w:eastAsia="zh-CN"/>
              </w:rPr>
              <w:t>one-time</w:t>
            </w:r>
            <w:r w:rsidRPr="00C67620">
              <w:rPr>
                <w:rFonts w:eastAsia="SimSun"/>
                <w:lang w:eastAsia="zh-CN"/>
              </w:rPr>
              <w:t xml:space="preserve"> flash, rather it is toggled on and off by a web interface control)</w:t>
            </w:r>
          </w:p>
        </w:tc>
      </w:tr>
      <w:tr w:rsidR="00F8416B" w:rsidRPr="00C67620" w14:paraId="38D70874" w14:textId="77777777" w:rsidTr="00A37978">
        <w:tc>
          <w:tcPr>
            <w:tcW w:w="2094" w:type="dxa"/>
          </w:tcPr>
          <w:p w14:paraId="16B48D08" w14:textId="77777777" w:rsidR="00F8416B" w:rsidRPr="00C67620" w:rsidRDefault="00F8416B" w:rsidP="00084C98">
            <w:pPr>
              <w:pStyle w:val="LXIBody"/>
            </w:pPr>
            <w:r w:rsidRPr="00C67620">
              <w:t>Off</w:t>
            </w:r>
          </w:p>
        </w:tc>
        <w:tc>
          <w:tcPr>
            <w:tcW w:w="2836" w:type="dxa"/>
          </w:tcPr>
          <w:p w14:paraId="27932BF9" w14:textId="77777777" w:rsidR="00F8416B" w:rsidRPr="00C67620" w:rsidRDefault="00F8416B" w:rsidP="00084C98">
            <w:pPr>
              <w:pStyle w:val="LXIBody"/>
            </w:pPr>
            <w:r w:rsidRPr="00C67620">
              <w:t xml:space="preserve">LAN Fault </w:t>
            </w:r>
          </w:p>
        </w:tc>
        <w:tc>
          <w:tcPr>
            <w:tcW w:w="2872" w:type="dxa"/>
          </w:tcPr>
          <w:p w14:paraId="540AAE8C" w14:textId="16C405E7" w:rsidR="00F8416B" w:rsidRPr="00C67620" w:rsidRDefault="00F8416B" w:rsidP="00AF6FED">
            <w:pPr>
              <w:pStyle w:val="LXIBody"/>
            </w:pPr>
            <w:r w:rsidRPr="00C67620">
              <w:t xml:space="preserve">See </w:t>
            </w:r>
            <w:r w:rsidR="00A953AB">
              <w:t>S</w:t>
            </w:r>
            <w:r w:rsidRPr="00C67620">
              <w:t xml:space="preserve">ection </w:t>
            </w:r>
            <w:hyperlink w:anchor="_RULE_–_Provide" w:history="1">
              <w:r w:rsidR="00BA1CB2" w:rsidRPr="00BA1CB2">
                <w:rPr>
                  <w:rStyle w:val="Hyperlink"/>
                </w:rPr>
                <w:t>RULE 8.10</w:t>
              </w:r>
            </w:hyperlink>
            <w:r w:rsidRPr="00C67620">
              <w:t xml:space="preserve"> for LAN Fault Conditions</w:t>
            </w:r>
          </w:p>
        </w:tc>
      </w:tr>
    </w:tbl>
    <w:p w14:paraId="459106B0" w14:textId="3497F8C8" w:rsidR="00A37978" w:rsidRPr="00561894" w:rsidRDefault="00A37978" w:rsidP="00864BA4">
      <w:pPr>
        <w:pStyle w:val="Heading4"/>
        <w:rPr>
          <w:rFonts w:eastAsia="Arial" w:cs="Arial"/>
        </w:rPr>
      </w:pPr>
      <w:r w:rsidRPr="00561894">
        <w:t>Permission – LAN Status Indicator Location</w:t>
      </w:r>
    </w:p>
    <w:p w14:paraId="67BA70C4" w14:textId="77777777" w:rsidR="00A37978" w:rsidRDefault="00A37978">
      <w:pPr>
        <w:pStyle w:val="LXIBody"/>
      </w:pPr>
      <w:r>
        <w:t>I</w:t>
      </w:r>
      <w:r w:rsidRPr="007C6E65">
        <w:rPr>
          <w:rFonts w:eastAsia="SimSun"/>
          <w:lang w:eastAsia="zh-CN"/>
        </w:rPr>
        <w:t>f an</w:t>
      </w:r>
      <w:r w:rsidRPr="5B49EB09">
        <w:t xml:space="preserve"> LXI Device’s design precludes placing the LAN Status Indicator in the recommended front panel location, it may be placed on the rear panel.</w:t>
      </w:r>
    </w:p>
    <w:p w14:paraId="31714586" w14:textId="6F5740A3" w:rsidR="00CF3D60" w:rsidRPr="00C67620" w:rsidRDefault="00CF3D60" w:rsidP="0076171A">
      <w:pPr>
        <w:pStyle w:val="Heading4"/>
      </w:pPr>
      <w:r>
        <w:t>Deprecated</w:t>
      </w:r>
      <w:r w:rsidR="00815E37">
        <w:t xml:space="preserve"> </w:t>
      </w:r>
      <w:r w:rsidR="00815E37">
        <w:rPr>
          <w:b w:val="0"/>
          <w:bCs/>
          <w:szCs w:val="22"/>
        </w:rPr>
        <w:t>Recommendation – LAN Status Indicator Orientation</w:t>
      </w:r>
    </w:p>
    <w:p w14:paraId="2C6C0A95" w14:textId="434646AC" w:rsidR="00CE510C" w:rsidRDefault="00CE510C" w:rsidP="0076171A">
      <w:pPr>
        <w:pStyle w:val="Heading4"/>
      </w:pPr>
      <w:r>
        <w:t>Recommendation – LAN Status Indicator Label</w:t>
      </w:r>
    </w:p>
    <w:p w14:paraId="47DEB1B2" w14:textId="452FDF55" w:rsidR="00F8416B" w:rsidRPr="00C67620" w:rsidRDefault="00CE510C" w:rsidP="002D1956">
      <w:pPr>
        <w:pStyle w:val="LXIBody"/>
      </w:pPr>
      <w:r>
        <w:t xml:space="preserve">The LAN Status Indicator should be labeled </w:t>
      </w:r>
      <w:r w:rsidRPr="006E4DF9">
        <w:rPr>
          <w:i/>
          <w:iCs/>
        </w:rPr>
        <w:t>LAN</w:t>
      </w:r>
      <w:r>
        <w:t>.</w:t>
      </w:r>
    </w:p>
    <w:p w14:paraId="3E38D2C4" w14:textId="77777777" w:rsidR="00F8416B" w:rsidRDefault="00F8416B" w:rsidP="00F8416B">
      <w:pPr>
        <w:pStyle w:val="Heading2"/>
      </w:pPr>
      <w:bookmarkStart w:id="175" w:name="_Toc290283080"/>
      <w:bookmarkStart w:id="176" w:name="_Toc137484726"/>
      <w:r w:rsidRPr="00576CC6">
        <w:t>LXI Device and Documentation Labeling Requirements</w:t>
      </w:r>
      <w:bookmarkEnd w:id="175"/>
      <w:bookmarkEnd w:id="176"/>
    </w:p>
    <w:p w14:paraId="1BBB375A" w14:textId="3C9EB983" w:rsidR="00BC1C93" w:rsidRPr="00BC1C93" w:rsidRDefault="00BC1C93" w:rsidP="003A2016">
      <w:pPr>
        <w:pStyle w:val="Body1"/>
      </w:pPr>
      <w:r>
        <w:t>Devices are required to have either a front panel label or an electronic</w:t>
      </w:r>
      <w:r w:rsidR="005B10F4">
        <w:t xml:space="preserve"> label presented through the device interface.</w:t>
      </w:r>
    </w:p>
    <w:p w14:paraId="24FA7987" w14:textId="77777777" w:rsidR="00F8416B" w:rsidRPr="00576CC6" w:rsidRDefault="00F8416B" w:rsidP="00F8416B">
      <w:pPr>
        <w:pStyle w:val="Heading4"/>
        <w:tabs>
          <w:tab w:val="num" w:pos="1404"/>
        </w:tabs>
      </w:pPr>
      <w:r>
        <w:lastRenderedPageBreak/>
        <w:t xml:space="preserve"> </w:t>
      </w:r>
      <w:r w:rsidRPr="00576CC6">
        <w:t>RULE – Front Panel Labeling Requirements</w:t>
      </w:r>
    </w:p>
    <w:p w14:paraId="3814FF18" w14:textId="7923277C" w:rsidR="00F8416B" w:rsidRPr="00576CC6" w:rsidRDefault="00F8416B" w:rsidP="00F8416B">
      <w:pPr>
        <w:pStyle w:val="LXIBody"/>
        <w:rPr>
          <w:strike/>
        </w:rPr>
      </w:pPr>
      <w:r w:rsidRPr="00576CC6">
        <w:t>There shall be an LXI Logo</w:t>
      </w:r>
      <w:r w:rsidRPr="00576CC6">
        <w:rPr>
          <w:b/>
        </w:rPr>
        <w:t xml:space="preserve"> </w:t>
      </w:r>
      <w:r w:rsidRPr="00576CC6">
        <w:t xml:space="preserve">on the front of the device.  The logo shall conform to the specifications in the document </w:t>
      </w:r>
      <w:hyperlink r:id="rId23" w:history="1">
        <w:r w:rsidRPr="002F0E29">
          <w:rPr>
            <w:rStyle w:val="Hyperlink"/>
            <w:i/>
          </w:rPr>
          <w:t>LXI Consortium Trademark, Patent and Licensing Policies</w:t>
        </w:r>
      </w:hyperlink>
      <w:r w:rsidRPr="00576CC6">
        <w:t xml:space="preserve">. </w:t>
      </w:r>
      <w:r w:rsidRPr="00576CC6">
        <w:rPr>
          <w:strike/>
        </w:rPr>
        <w:t xml:space="preserve">  </w:t>
      </w:r>
    </w:p>
    <w:p w14:paraId="188B0766" w14:textId="77777777" w:rsidR="00F8416B" w:rsidRPr="00576CC6" w:rsidRDefault="00F8416B" w:rsidP="00206A69">
      <w:pPr>
        <w:pStyle w:val="Heading4"/>
      </w:pPr>
      <w:r>
        <w:t xml:space="preserve">  </w:t>
      </w:r>
      <w:r w:rsidRPr="00576CC6">
        <w:t>Permission – Electronic Front Panel Labels</w:t>
      </w:r>
    </w:p>
    <w:p w14:paraId="28A79911" w14:textId="54AEC591" w:rsidR="00F8416B" w:rsidRPr="00576CC6" w:rsidRDefault="00F8416B" w:rsidP="00F8416B">
      <w:pPr>
        <w:pStyle w:val="LXIBody"/>
        <w:rPr>
          <w:b/>
          <w:strike/>
        </w:rPr>
      </w:pPr>
      <w:r w:rsidRPr="00576CC6">
        <w:t xml:space="preserve">Electronic labels are acceptable instead of a painted or other label on the front of the device.  The electronic labels shall conform to the specifications in the document </w:t>
      </w:r>
      <w:hyperlink r:id="rId24" w:history="1">
        <w:r w:rsidRPr="002F0E29">
          <w:rPr>
            <w:rStyle w:val="Hyperlink"/>
            <w:i/>
          </w:rPr>
          <w:t>LXI Consortium Trademark, Patent and Licensing Policies</w:t>
        </w:r>
        <w:r w:rsidRPr="002F0E29">
          <w:rPr>
            <w:rStyle w:val="Hyperlink"/>
          </w:rPr>
          <w:t>.</w:t>
        </w:r>
      </w:hyperlink>
      <w:r w:rsidRPr="00576CC6">
        <w:rPr>
          <w:b/>
        </w:rPr>
        <w:t xml:space="preserve"> </w:t>
      </w:r>
    </w:p>
    <w:p w14:paraId="40A7DFD1" w14:textId="77777777" w:rsidR="00A122A9" w:rsidRDefault="00A122A9" w:rsidP="00F71248">
      <w:pPr>
        <w:pStyle w:val="Heading1"/>
      </w:pPr>
      <w:bookmarkStart w:id="177" w:name="_Toc111259999"/>
      <w:bookmarkStart w:id="178" w:name="_Toc111020986"/>
      <w:bookmarkStart w:id="179" w:name="_Toc111252932"/>
      <w:bookmarkStart w:id="180" w:name="_Toc111255068"/>
      <w:bookmarkStart w:id="181" w:name="_Toc97629257"/>
      <w:bookmarkStart w:id="182" w:name="_Toc97629378"/>
      <w:bookmarkStart w:id="183" w:name="_Toc111021102"/>
      <w:bookmarkStart w:id="184" w:name="_Toc111253038"/>
      <w:bookmarkStart w:id="185" w:name="_Toc111255185"/>
      <w:bookmarkStart w:id="186" w:name="_Toc100387020"/>
      <w:bookmarkStart w:id="187" w:name="_Toc101245326"/>
      <w:bookmarkStart w:id="188" w:name="_Toc103501565"/>
      <w:bookmarkStart w:id="189" w:name="_Toc104620764"/>
      <w:bookmarkStart w:id="190" w:name="_Toc104945855"/>
      <w:bookmarkStart w:id="191" w:name="_Toc104946695"/>
      <w:bookmarkStart w:id="192" w:name="_Toc104947115"/>
      <w:bookmarkStart w:id="193" w:name="_Toc104968406"/>
      <w:bookmarkStart w:id="194" w:name="_Toc105500777"/>
      <w:bookmarkStart w:id="195" w:name="_Toc105501251"/>
      <w:bookmarkStart w:id="196" w:name="_Toc106617255"/>
      <w:bookmarkStart w:id="197" w:name="_Toc111021118"/>
      <w:bookmarkStart w:id="198" w:name="_Toc111253050"/>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77"/>
      <w:bookmarkEnd w:id="178"/>
      <w:bookmarkEnd w:id="179"/>
      <w:bookmarkEnd w:id="180"/>
      <w:bookmarkEnd w:id="181"/>
      <w:bookmarkEnd w:id="182"/>
      <w:bookmarkEnd w:id="183"/>
      <w:bookmarkEnd w:id="184"/>
      <w:bookmarkEnd w:id="185"/>
      <w:r w:rsidRPr="00C67620">
        <w:lastRenderedPageBreak/>
        <w:t xml:space="preserve">  </w:t>
      </w:r>
      <w:bookmarkStart w:id="199" w:name="_Toc112300471"/>
      <w:bookmarkStart w:id="200" w:name="_Toc113353354"/>
      <w:bookmarkStart w:id="201" w:name="_Toc113776897"/>
      <w:bookmarkStart w:id="202" w:name="_Toc128656119"/>
      <w:bookmarkStart w:id="203" w:name="_Ref206215856"/>
      <w:bookmarkStart w:id="204" w:name="_Toc111980635"/>
      <w:bookmarkStart w:id="205" w:name="_Toc101245328"/>
      <w:bookmarkStart w:id="206" w:name="_Toc103501567"/>
      <w:bookmarkStart w:id="207" w:name="_Toc104620769"/>
      <w:bookmarkStart w:id="208" w:name="_Toc104945860"/>
      <w:bookmarkStart w:id="209" w:name="_Toc104946700"/>
      <w:bookmarkStart w:id="210" w:name="_Toc104947120"/>
      <w:bookmarkStart w:id="211" w:name="_Toc104968411"/>
      <w:bookmarkStart w:id="212" w:name="_Toc105500782"/>
      <w:bookmarkStart w:id="213" w:name="_Toc105501258"/>
      <w:bookmarkStart w:id="214" w:name="_Toc106617263"/>
      <w:bookmarkStart w:id="215" w:name="_Toc111021127"/>
      <w:bookmarkStart w:id="216" w:name="_Toc111253058"/>
      <w:bookmarkStart w:id="217" w:name="_Toc137484727"/>
      <w:bookmarkEnd w:id="186"/>
      <w:bookmarkEnd w:id="187"/>
      <w:bookmarkEnd w:id="188"/>
      <w:bookmarkEnd w:id="189"/>
      <w:bookmarkEnd w:id="190"/>
      <w:bookmarkEnd w:id="191"/>
      <w:bookmarkEnd w:id="192"/>
      <w:bookmarkEnd w:id="193"/>
      <w:bookmarkEnd w:id="194"/>
      <w:bookmarkEnd w:id="195"/>
      <w:bookmarkEnd w:id="196"/>
      <w:bookmarkEnd w:id="197"/>
      <w:bookmarkEnd w:id="198"/>
      <w:r w:rsidRPr="0075323E">
        <w:t>LXI Device Synchronization</w:t>
      </w:r>
      <w:bookmarkEnd w:id="199"/>
      <w:bookmarkEnd w:id="200"/>
      <w:bookmarkEnd w:id="201"/>
      <w:bookmarkEnd w:id="202"/>
      <w:r w:rsidR="005F2575" w:rsidRPr="0075323E">
        <w:t xml:space="preserve"> and</w:t>
      </w:r>
      <w:r w:rsidR="005D0D16" w:rsidRPr="0075323E">
        <w:t xml:space="preserve"> Event</w:t>
      </w:r>
      <w:r w:rsidR="005F2575" w:rsidRPr="0075323E">
        <w:t>s</w:t>
      </w:r>
      <w:bookmarkEnd w:id="203"/>
      <w:bookmarkEnd w:id="217"/>
    </w:p>
    <w:p w14:paraId="03422913" w14:textId="77777777" w:rsidR="00D44A4E" w:rsidRDefault="00D44A4E" w:rsidP="00D44A4E">
      <w:pPr>
        <w:pStyle w:val="Heading2"/>
      </w:pPr>
      <w:bookmarkStart w:id="218" w:name="_Toc101245329"/>
      <w:bookmarkStart w:id="219" w:name="_Toc103501568"/>
      <w:bookmarkStart w:id="220" w:name="_Toc104620770"/>
      <w:bookmarkStart w:id="221" w:name="_Toc104945861"/>
      <w:bookmarkStart w:id="222" w:name="_Toc104946701"/>
      <w:bookmarkStart w:id="223" w:name="_Toc104947121"/>
      <w:bookmarkStart w:id="224" w:name="_Toc104968412"/>
      <w:bookmarkStart w:id="225" w:name="_Toc105500783"/>
      <w:bookmarkStart w:id="226" w:name="_Toc105501259"/>
      <w:bookmarkStart w:id="227" w:name="_Toc106617264"/>
      <w:bookmarkStart w:id="228" w:name="_Toc111021128"/>
      <w:bookmarkStart w:id="229" w:name="_Toc111253059"/>
      <w:bookmarkStart w:id="230" w:name="_Toc112300472"/>
      <w:bookmarkStart w:id="231" w:name="_Toc113353355"/>
      <w:bookmarkStart w:id="232" w:name="_Toc128656120"/>
      <w:bookmarkStart w:id="233" w:name="_Ref205616801"/>
      <w:bookmarkStart w:id="234" w:name="_Toc443255296"/>
      <w:bookmarkStart w:id="235" w:name="_Toc137484728"/>
      <w:r w:rsidRPr="00C67620">
        <w:t>Introduction</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1C2E70B5" w14:textId="77777777" w:rsidR="00206A69" w:rsidRPr="00206A69" w:rsidRDefault="00206A69" w:rsidP="00206A69">
      <w:pPr>
        <w:pStyle w:val="Body1"/>
      </w:pPr>
    </w:p>
    <w:p w14:paraId="3CA68914" w14:textId="77777777" w:rsidR="00B25BDD" w:rsidRDefault="00B25BDD" w:rsidP="00206A69">
      <w:pPr>
        <w:pStyle w:val="Body1"/>
      </w:pPr>
      <w:r>
        <w:t xml:space="preserve">Rules, Recommendations, etc. within this section are common to </w:t>
      </w:r>
      <w:r w:rsidR="00206A69">
        <w:t xml:space="preserve">one of more of </w:t>
      </w:r>
      <w:r>
        <w:t xml:space="preserve">the following </w:t>
      </w:r>
      <w:r w:rsidR="00206A69">
        <w:t xml:space="preserve">LXI </w:t>
      </w:r>
      <w:r>
        <w:t>Extended Functions:</w:t>
      </w:r>
    </w:p>
    <w:p w14:paraId="5BE58D05" w14:textId="77777777" w:rsidR="00206A69" w:rsidRPr="00206A69" w:rsidRDefault="00206A69" w:rsidP="00206A69">
      <w:pPr>
        <w:pStyle w:val="LXIBody"/>
      </w:pPr>
    </w:p>
    <w:p w14:paraId="105FE0F8" w14:textId="77777777" w:rsidR="00B25BDD" w:rsidRDefault="00B25BDD" w:rsidP="00F874AC">
      <w:pPr>
        <w:pStyle w:val="ListBullet0"/>
      </w:pPr>
      <w:r>
        <w:t xml:space="preserve">LXI Event Messaging </w:t>
      </w:r>
    </w:p>
    <w:p w14:paraId="49465000" w14:textId="77777777" w:rsidR="00B25BDD" w:rsidRDefault="00B25BDD">
      <w:pPr>
        <w:pStyle w:val="ListBullet0"/>
      </w:pPr>
      <w:r>
        <w:t>LXI Wired Trigger Bus</w:t>
      </w:r>
    </w:p>
    <w:p w14:paraId="2977FBE6" w14:textId="77777777" w:rsidR="00B25BDD" w:rsidRDefault="00206A69">
      <w:pPr>
        <w:pStyle w:val="ListBullet0"/>
      </w:pPr>
      <w:r>
        <w:t>LXI Clock Synchronization</w:t>
      </w:r>
    </w:p>
    <w:p w14:paraId="7B076F9B" w14:textId="77777777" w:rsidR="00206A69" w:rsidRPr="00206A69" w:rsidRDefault="00206A69">
      <w:pPr>
        <w:pStyle w:val="ListBullet0"/>
      </w:pPr>
      <w:r>
        <w:t>LXI Event Logging</w:t>
      </w:r>
    </w:p>
    <w:p w14:paraId="67519155" w14:textId="77777777" w:rsidR="00D44A4E" w:rsidRPr="00C67620" w:rsidRDefault="00D44A4E" w:rsidP="00D44A4E">
      <w:pPr>
        <w:pStyle w:val="LXIBody"/>
      </w:pPr>
      <w:r w:rsidRPr="00C67620">
        <w:t xml:space="preserve">The triggering and synchronization capabilities of an </w:t>
      </w:r>
      <w:r>
        <w:t>LXI Device</w:t>
      </w:r>
      <w:r w:rsidRPr="00C67620">
        <w:t xml:space="preserve"> enable system integrators to:</w:t>
      </w:r>
      <w:r>
        <w:br/>
      </w:r>
    </w:p>
    <w:p w14:paraId="3F4145D1" w14:textId="77777777" w:rsidR="00D44A4E" w:rsidRPr="00C67620" w:rsidRDefault="00D44A4E" w:rsidP="00F874AC">
      <w:pPr>
        <w:pStyle w:val="ListBullet0"/>
      </w:pPr>
      <w:r w:rsidRPr="00C67620">
        <w:t xml:space="preserve">Control the sequencing of states within </w:t>
      </w:r>
      <w:r>
        <w:t>an LXI Device</w:t>
      </w:r>
      <w:r w:rsidRPr="00C67620">
        <w:t xml:space="preserve"> or across the system</w:t>
      </w:r>
    </w:p>
    <w:p w14:paraId="462037E5" w14:textId="77777777" w:rsidR="00D44A4E" w:rsidRPr="00C67620" w:rsidRDefault="00D44A4E">
      <w:pPr>
        <w:pStyle w:val="ListBullet0"/>
      </w:pPr>
      <w:r w:rsidRPr="00C67620">
        <w:t>Control the timing of issuing and handling of local and system events</w:t>
      </w:r>
    </w:p>
    <w:p w14:paraId="5D0D2548" w14:textId="77777777" w:rsidR="00D44A4E" w:rsidRPr="00C67620" w:rsidRDefault="00D44A4E">
      <w:pPr>
        <w:pStyle w:val="ListBullet0"/>
      </w:pPr>
      <w:r w:rsidRPr="00C67620">
        <w:t>Order or correlate measurement data and significant events based on timestamps</w:t>
      </w:r>
    </w:p>
    <w:p w14:paraId="5C5C13DF" w14:textId="01D8F515" w:rsidR="00D44A4E" w:rsidRPr="00C67620" w:rsidRDefault="00D44A4E" w:rsidP="00D44A4E">
      <w:pPr>
        <w:pStyle w:val="LXIBody"/>
      </w:pPr>
      <w:r w:rsidRPr="00C67620">
        <w:t>LXI allows three modes of inter-</w:t>
      </w:r>
      <w:r w:rsidR="00177F6C">
        <w:t>device</w:t>
      </w:r>
      <w:r w:rsidRPr="00C67620">
        <w:t xml:space="preserve"> </w:t>
      </w:r>
      <w:r>
        <w:t>LXI E</w:t>
      </w:r>
      <w:r w:rsidRPr="00C67620">
        <w:t>vent communication:</w:t>
      </w:r>
      <w:r>
        <w:br/>
      </w:r>
    </w:p>
    <w:p w14:paraId="53732E3F" w14:textId="77777777" w:rsidR="00D44A4E" w:rsidRDefault="00D44A4E" w:rsidP="00F874AC">
      <w:pPr>
        <w:pStyle w:val="ListBullet0"/>
      </w:pPr>
      <w:r w:rsidRPr="00C67620">
        <w:t xml:space="preserve">Via driver commands from a controller (or any other device that can function as a controller) to </w:t>
      </w:r>
      <w:r>
        <w:t>an LXI Device</w:t>
      </w:r>
      <w:r w:rsidRPr="00C67620">
        <w:t xml:space="preserve"> via the LAN</w:t>
      </w:r>
    </w:p>
    <w:p w14:paraId="04C217BC" w14:textId="336AA4B1" w:rsidR="00D44A4E" w:rsidRDefault="00D44A4E">
      <w:pPr>
        <w:pStyle w:val="ListBullet0"/>
      </w:pPr>
      <w:r w:rsidRPr="00C67620">
        <w:t xml:space="preserve">Direct </w:t>
      </w:r>
      <w:r w:rsidR="00293939">
        <w:t>device</w:t>
      </w:r>
      <w:r w:rsidRPr="00C67620">
        <w:t>-to-</w:t>
      </w:r>
      <w:r w:rsidR="00293939">
        <w:t>device</w:t>
      </w:r>
      <w:r w:rsidRPr="00C67620">
        <w:t xml:space="preserve"> messages via </w:t>
      </w:r>
      <w:r>
        <w:t>LXI Event Messages</w:t>
      </w:r>
    </w:p>
    <w:p w14:paraId="2515298B" w14:textId="479F8D0B" w:rsidR="00D44A4E" w:rsidRDefault="00D44A4E">
      <w:pPr>
        <w:pStyle w:val="ListBullet0"/>
      </w:pPr>
      <w:r w:rsidRPr="00C67620">
        <w:t xml:space="preserve">Hardware trigger lines from </w:t>
      </w:r>
      <w:r w:rsidR="00CF4DC0">
        <w:t>device</w:t>
      </w:r>
      <w:r w:rsidRPr="00C67620">
        <w:t xml:space="preserve"> to </w:t>
      </w:r>
      <w:r w:rsidR="00CF4DC0">
        <w:t>device</w:t>
      </w:r>
    </w:p>
    <w:p w14:paraId="37E76D59" w14:textId="77777777" w:rsidR="00D44A4E" w:rsidRDefault="00D44A4E" w:rsidP="00D44A4E">
      <w:pPr>
        <w:pStyle w:val="LXIBody"/>
      </w:pPr>
      <w:r w:rsidRPr="00C67620">
        <w:t>LXI allows five modes of triggering:</w:t>
      </w:r>
    </w:p>
    <w:p w14:paraId="445ABD7B" w14:textId="77777777" w:rsidR="00D44A4E" w:rsidRPr="00544990" w:rsidRDefault="00D44A4E" w:rsidP="00F874AC">
      <w:pPr>
        <w:pStyle w:val="ListBullet0"/>
      </w:pPr>
      <w:r w:rsidRPr="00544990">
        <w:t xml:space="preserve">Driver command-based: A driver interface on the controlling computer is used to directly transmit a command to </w:t>
      </w:r>
      <w:r>
        <w:t>an LXI Device</w:t>
      </w:r>
      <w:r w:rsidRPr="00544990">
        <w:t xml:space="preserve">. </w:t>
      </w:r>
    </w:p>
    <w:p w14:paraId="682402D4" w14:textId="40E41E6A" w:rsidR="00D44A4E" w:rsidRPr="00544990" w:rsidRDefault="00D44A4E">
      <w:pPr>
        <w:pStyle w:val="ListBullet0"/>
      </w:pPr>
      <w:r w:rsidRPr="00544990">
        <w:t xml:space="preserve">Direct </w:t>
      </w:r>
      <w:r>
        <w:t>LXI Event Messaging</w:t>
      </w:r>
      <w:r w:rsidRPr="00544990">
        <w:t xml:space="preserve">: </w:t>
      </w:r>
      <w:r>
        <w:t>An LXI Event message</w:t>
      </w:r>
      <w:r w:rsidRPr="00544990">
        <w:t xml:space="preserve"> containing triggering information (including a </w:t>
      </w:r>
      <w:r>
        <w:t>timestamp</w:t>
      </w:r>
      <w:r w:rsidRPr="00544990">
        <w:t xml:space="preserve">) is sent directly from one </w:t>
      </w:r>
      <w:r w:rsidR="006F5378">
        <w:t>device</w:t>
      </w:r>
      <w:r w:rsidRPr="00544990">
        <w:t xml:space="preserve"> to another via the LAN</w:t>
      </w:r>
      <w:r w:rsidR="00820731">
        <w:t xml:space="preserve"> (see S</w:t>
      </w:r>
      <w:r w:rsidR="00820731" w:rsidRPr="00544990">
        <w:t>ection</w:t>
      </w:r>
      <w:r w:rsidR="00820731">
        <w:t xml:space="preserve"> 4</w:t>
      </w:r>
      <w:r w:rsidR="00820731" w:rsidRPr="00544990">
        <w:t xml:space="preserve"> of the LXI </w:t>
      </w:r>
      <w:r w:rsidR="00820731">
        <w:t>Event Messaging Extended Function document</w:t>
      </w:r>
      <w:r w:rsidR="00820731" w:rsidRPr="00544990">
        <w:t>).</w:t>
      </w:r>
      <w:r w:rsidRPr="00544990">
        <w:t xml:space="preserve">  </w:t>
      </w:r>
    </w:p>
    <w:p w14:paraId="488D757A" w14:textId="10397647" w:rsidR="00D44A4E" w:rsidRPr="00544990" w:rsidRDefault="00D44A4E">
      <w:pPr>
        <w:pStyle w:val="ListBullet0"/>
      </w:pPr>
      <w:r w:rsidRPr="00544990">
        <w:t xml:space="preserve">Time-based events: An IEEE 1588-based time trigger is set and executed internally in </w:t>
      </w:r>
      <w:r>
        <w:t>an LXI Device</w:t>
      </w:r>
      <w:r w:rsidRPr="00544990">
        <w:t xml:space="preserve">. </w:t>
      </w:r>
      <w:r w:rsidR="00820731">
        <w:t>(</w:t>
      </w:r>
      <w:proofErr w:type="gramStart"/>
      <w:r w:rsidR="00820731">
        <w:t>see</w:t>
      </w:r>
      <w:proofErr w:type="gramEnd"/>
      <w:r w:rsidR="00820731">
        <w:t xml:space="preserve"> S</w:t>
      </w:r>
      <w:r w:rsidR="00820731" w:rsidRPr="00544990">
        <w:t>ection</w:t>
      </w:r>
      <w:r w:rsidR="00820731">
        <w:t xml:space="preserve"> </w:t>
      </w:r>
      <w:r>
        <w:fldChar w:fldCharType="begin"/>
      </w:r>
      <w:r>
        <w:instrText>REF _Ref205358737 \r</w:instrText>
      </w:r>
      <w:r>
        <w:fldChar w:fldCharType="separate"/>
      </w:r>
      <w:r w:rsidR="001475CE">
        <w:t>5</w:t>
      </w:r>
      <w:r>
        <w:fldChar w:fldCharType="end"/>
      </w:r>
      <w:r w:rsidR="00820731" w:rsidRPr="00544990">
        <w:t xml:space="preserve"> of the LXI </w:t>
      </w:r>
      <w:r w:rsidR="00820731">
        <w:t>Wired Trigger Bus Extended Function document</w:t>
      </w:r>
      <w:r w:rsidR="00820731" w:rsidRPr="00544990">
        <w:t xml:space="preserve">).  </w:t>
      </w:r>
    </w:p>
    <w:p w14:paraId="75E0A9D3" w14:textId="77777777" w:rsidR="00D44A4E" w:rsidRDefault="00D44A4E">
      <w:pPr>
        <w:pStyle w:val="ListBullet0"/>
      </w:pPr>
      <w:r>
        <w:t>LXI Wired Trigger Bus-</w:t>
      </w:r>
      <w:r w:rsidRPr="00544990">
        <w:t xml:space="preserve">based: </w:t>
      </w:r>
      <w:r>
        <w:t>AN LXI Device</w:t>
      </w:r>
      <w:r w:rsidRPr="00544990">
        <w:t xml:space="preserve"> function is triggered via a voltage on the </w:t>
      </w:r>
      <w:r>
        <w:t>LXI Wired Trigger Bus</w:t>
      </w:r>
      <w:r w:rsidR="00820731">
        <w:t xml:space="preserve"> (see S</w:t>
      </w:r>
      <w:r w:rsidRPr="00544990">
        <w:t>ection</w:t>
      </w:r>
      <w:r>
        <w:t xml:space="preserve"> </w:t>
      </w:r>
      <w:r w:rsidR="00820731">
        <w:t>3</w:t>
      </w:r>
      <w:r w:rsidRPr="00544990">
        <w:t xml:space="preserve"> of the LXI </w:t>
      </w:r>
      <w:r w:rsidR="00820731">
        <w:t>Clock Synchronization</w:t>
      </w:r>
      <w:r>
        <w:t xml:space="preserve"> Extended Function document</w:t>
      </w:r>
      <w:r w:rsidRPr="00544990">
        <w:t xml:space="preserve">).  </w:t>
      </w:r>
    </w:p>
    <w:p w14:paraId="46E0020E" w14:textId="77777777" w:rsidR="00D44A4E" w:rsidRDefault="00D44A4E">
      <w:pPr>
        <w:pStyle w:val="ListBullet0"/>
      </w:pPr>
      <w:r>
        <w:t>Optional vendor-specific hardware triggers</w:t>
      </w:r>
    </w:p>
    <w:p w14:paraId="7478EC5D" w14:textId="77777777" w:rsidR="00206A69" w:rsidRDefault="00206A69">
      <w:pPr>
        <w:rPr>
          <w:rFonts w:ascii="Arial" w:hAnsi="Arial"/>
          <w:b/>
          <w:sz w:val="28"/>
          <w:szCs w:val="28"/>
        </w:rPr>
      </w:pPr>
      <w:bookmarkStart w:id="236" w:name="_Toc443255297"/>
      <w:r>
        <w:br w:type="page"/>
      </w:r>
    </w:p>
    <w:p w14:paraId="5E1097E8" w14:textId="31745389" w:rsidR="00820731" w:rsidRDefault="00820731" w:rsidP="00273C02">
      <w:pPr>
        <w:pStyle w:val="Heading2"/>
        <w:numPr>
          <w:ilvl w:val="1"/>
          <w:numId w:val="33"/>
        </w:numPr>
      </w:pPr>
      <w:bookmarkStart w:id="237" w:name="_Toc137484729"/>
      <w:r>
        <w:lastRenderedPageBreak/>
        <w:t>LXI Event Handling</w:t>
      </w:r>
      <w:bookmarkEnd w:id="236"/>
      <w:bookmarkEnd w:id="237"/>
    </w:p>
    <w:p w14:paraId="3DA07D51" w14:textId="77777777" w:rsidR="00820731" w:rsidRPr="00C67620" w:rsidRDefault="00820731" w:rsidP="00206A69">
      <w:pPr>
        <w:pStyle w:val="Heading3"/>
      </w:pPr>
      <w:bookmarkStart w:id="238" w:name="_Ref205624605"/>
      <w:bookmarkStart w:id="239" w:name="_Ref205625831"/>
      <w:bookmarkStart w:id="240" w:name="_Toc443255298"/>
      <w:bookmarkStart w:id="241" w:name="_Toc137484730"/>
      <w:r>
        <w:t>RULE – Measurement-related Functions Initiated by LXI Events</w:t>
      </w:r>
      <w:bookmarkEnd w:id="238"/>
      <w:bookmarkEnd w:id="239"/>
      <w:bookmarkEnd w:id="240"/>
      <w:bookmarkEnd w:id="241"/>
    </w:p>
    <w:p w14:paraId="50F464B1" w14:textId="77777777" w:rsidR="00820731" w:rsidRDefault="00820731" w:rsidP="00820731">
      <w:pPr>
        <w:pStyle w:val="LXIBody"/>
      </w:pPr>
      <w:r>
        <w:t>A</w:t>
      </w:r>
      <w:r w:rsidRPr="00C67620">
        <w:t xml:space="preserve">ny </w:t>
      </w:r>
      <w:r>
        <w:t>measurement</w:t>
      </w:r>
      <w:r w:rsidRPr="00C67620">
        <w:t xml:space="preserve">-related function executable via the controller-based driver (e.g., IVI) shall also be executable from within the </w:t>
      </w:r>
      <w:r>
        <w:t>LXI Device</w:t>
      </w:r>
      <w:r w:rsidRPr="00C67620">
        <w:t xml:space="preserve">.  These functions shall be executable by the local </w:t>
      </w:r>
      <w:r>
        <w:t>LXI Device</w:t>
      </w:r>
      <w:r w:rsidRPr="00C67620">
        <w:t xml:space="preserve"> based </w:t>
      </w:r>
      <w:r>
        <w:t>on any of the following LXI Event mechanisms implemented in the LXI Device:</w:t>
      </w:r>
    </w:p>
    <w:p w14:paraId="4AC7B317" w14:textId="0A6FB023" w:rsidR="00820731" w:rsidRDefault="00820731" w:rsidP="00273C02">
      <w:pPr>
        <w:pStyle w:val="LXIBody"/>
        <w:numPr>
          <w:ilvl w:val="0"/>
          <w:numId w:val="30"/>
        </w:numPr>
      </w:pPr>
      <w:r>
        <w:t>LXI Event Messages</w:t>
      </w:r>
      <w:r w:rsidRPr="00C67620">
        <w:t xml:space="preserve"> from other system </w:t>
      </w:r>
      <w:r w:rsidR="00C6729D">
        <w:t>dev</w:t>
      </w:r>
      <w:r w:rsidR="003A661E">
        <w:t>i</w:t>
      </w:r>
      <w:r w:rsidR="00C6729D">
        <w:t>ces</w:t>
      </w:r>
      <w:r>
        <w:t xml:space="preserve">, </w:t>
      </w:r>
      <w:r w:rsidR="009A157F">
        <w:t xml:space="preserve">Section 3.3 </w:t>
      </w:r>
      <w:r>
        <w:t>of the LXI Event Messaging Extended Function</w:t>
      </w:r>
    </w:p>
    <w:p w14:paraId="6A2E5C8F" w14:textId="77777777" w:rsidR="00820731" w:rsidRDefault="00820731" w:rsidP="00273C02">
      <w:pPr>
        <w:pStyle w:val="LXIBody"/>
        <w:numPr>
          <w:ilvl w:val="0"/>
          <w:numId w:val="30"/>
        </w:numPr>
      </w:pPr>
      <w:r>
        <w:t>I</w:t>
      </w:r>
      <w:r w:rsidRPr="00C67620">
        <w:t>nternal time-based events</w:t>
      </w:r>
      <w:r>
        <w:t xml:space="preserve">, </w:t>
      </w:r>
      <w:r w:rsidR="009A157F">
        <w:t>Section 3.2.10</w:t>
      </w:r>
      <w:r>
        <w:t xml:space="preserve"> of the LXI Clock Synchronization Extended Function</w:t>
      </w:r>
    </w:p>
    <w:p w14:paraId="0FA1C6AC" w14:textId="1F0A6EF8" w:rsidR="00820731" w:rsidRDefault="00820731" w:rsidP="00273C02">
      <w:pPr>
        <w:pStyle w:val="LXIBody"/>
        <w:numPr>
          <w:ilvl w:val="0"/>
          <w:numId w:val="30"/>
        </w:numPr>
      </w:pPr>
      <w:r>
        <w:t xml:space="preserve">LXI Wired Trigger Bus, Section </w:t>
      </w:r>
      <w:r>
        <w:fldChar w:fldCharType="begin"/>
      </w:r>
      <w:r>
        <w:instrText>REF _Ref205624102 \r</w:instrText>
      </w:r>
      <w:r>
        <w:fldChar w:fldCharType="separate"/>
      </w:r>
      <w:r w:rsidR="001475CE">
        <w:t>5</w:t>
      </w:r>
      <w:r>
        <w:fldChar w:fldCharType="end"/>
      </w:r>
      <w:r>
        <w:t xml:space="preserve"> of the LXI Wired Trigger Bus Extended Function. </w:t>
      </w:r>
    </w:p>
    <w:p w14:paraId="4C4F7D77" w14:textId="77777777" w:rsidR="00820731" w:rsidRDefault="00820731" w:rsidP="00820731">
      <w:pPr>
        <w:pStyle w:val="LXIBody"/>
        <w:ind w:left="615"/>
      </w:pPr>
      <w:r w:rsidRPr="00C67620">
        <w:t xml:space="preserve">(Note: The term “measurement-related” does not refer to basic </w:t>
      </w:r>
      <w:r>
        <w:t>LXI Device</w:t>
      </w:r>
      <w:r w:rsidRPr="00C67620">
        <w:t xml:space="preserve"> configuration.  For instance, setting the frequency of a source is a “measurement-related function</w:t>
      </w:r>
      <w:r>
        <w:t>,</w:t>
      </w:r>
      <w:r w:rsidRPr="00C67620">
        <w:t xml:space="preserve">” while setting the IP address of an </w:t>
      </w:r>
      <w:r>
        <w:t>LXI Device</w:t>
      </w:r>
      <w:r w:rsidRPr="00C67620">
        <w:t xml:space="preserve"> is not.)</w:t>
      </w:r>
    </w:p>
    <w:p w14:paraId="208D14ED" w14:textId="77777777" w:rsidR="00820731" w:rsidRDefault="00820731" w:rsidP="00206A69">
      <w:pPr>
        <w:pStyle w:val="Heading4"/>
      </w:pPr>
      <w:bookmarkStart w:id="242" w:name="_Ref205625957"/>
      <w:r>
        <w:t>Recommendation – Include Conventional Triggers</w:t>
      </w:r>
      <w:bookmarkEnd w:id="242"/>
    </w:p>
    <w:p w14:paraId="5F6881A4" w14:textId="0BC707ED" w:rsidR="00820731" w:rsidRPr="00C67620" w:rsidRDefault="00820731" w:rsidP="00820731">
      <w:pPr>
        <w:pStyle w:val="LXIBody"/>
      </w:pPr>
      <w:r>
        <w:t xml:space="preserve">Conventional hard-wired trigger inputs may be included in the acceptable LXI Events subject to </w:t>
      </w:r>
      <w:r w:rsidR="009A157F">
        <w:t>R</w:t>
      </w:r>
      <w:r>
        <w:t xml:space="preserve">ule </w:t>
      </w:r>
      <w:r w:rsidR="009A157F">
        <w:fldChar w:fldCharType="begin"/>
      </w:r>
      <w:r w:rsidR="009A157F">
        <w:instrText xml:space="preserve"> REF _Ref205625831 \r \h </w:instrText>
      </w:r>
      <w:r w:rsidR="009A157F">
        <w:fldChar w:fldCharType="separate"/>
      </w:r>
      <w:r w:rsidR="001475CE">
        <w:t>3.5.1</w:t>
      </w:r>
      <w:r w:rsidR="009A157F">
        <w:fldChar w:fldCharType="end"/>
      </w:r>
      <w:r>
        <w:t>.</w:t>
      </w:r>
    </w:p>
    <w:p w14:paraId="47425D99" w14:textId="0A23EB64" w:rsidR="00820731" w:rsidRPr="00C67620" w:rsidRDefault="00820731" w:rsidP="006658FC">
      <w:pPr>
        <w:pStyle w:val="ObservationHeading"/>
      </w:pPr>
      <w:r w:rsidRPr="00C67620">
        <w:t xml:space="preserve">Observation – Clarification of Intent of RULE </w:t>
      </w:r>
      <w:r>
        <w:fldChar w:fldCharType="begin"/>
      </w:r>
      <w:r>
        <w:instrText>REF _Ref205625831 \r</w:instrText>
      </w:r>
      <w:r>
        <w:fldChar w:fldCharType="separate"/>
      </w:r>
      <w:r w:rsidR="001475CE">
        <w:t>3.5.1</w:t>
      </w:r>
      <w:r>
        <w:fldChar w:fldCharType="end"/>
      </w:r>
    </w:p>
    <w:p w14:paraId="580D9B6F" w14:textId="65588916" w:rsidR="00820731" w:rsidRPr="00C67620" w:rsidRDefault="00820731" w:rsidP="00820731">
      <w:pPr>
        <w:pStyle w:val="LXIObservationBody"/>
      </w:pPr>
      <w:r w:rsidRPr="00C67620">
        <w:t xml:space="preserve">Rule </w:t>
      </w:r>
      <w:r w:rsidR="009A157F">
        <w:fldChar w:fldCharType="begin"/>
      </w:r>
      <w:r w:rsidR="009A157F">
        <w:instrText xml:space="preserve"> REF _Ref205625831 \r \h </w:instrText>
      </w:r>
      <w:r w:rsidR="009A157F">
        <w:fldChar w:fldCharType="separate"/>
      </w:r>
      <w:r w:rsidR="001475CE">
        <w:t>3.5.1</w:t>
      </w:r>
      <w:r w:rsidR="009A157F">
        <w:fldChar w:fldCharType="end"/>
      </w:r>
      <w:r w:rsidRPr="00C67620">
        <w:t xml:space="preserve"> is intended to allow time-scheduled execution and inter</w:t>
      </w:r>
      <w:r>
        <w:t>-</w:t>
      </w:r>
      <w:r w:rsidR="00B43ADB">
        <w:t>device</w:t>
      </w:r>
      <w:r w:rsidRPr="00C67620">
        <w:t xml:space="preserve"> coordination of execution without involving the controller.  However, the term “executable by the local </w:t>
      </w:r>
      <w:r>
        <w:t>LXI Device</w:t>
      </w:r>
      <w:r w:rsidRPr="00C67620">
        <w:t>” does not imply that an instrument command (e.g.</w:t>
      </w:r>
      <w:r>
        <w:t>,</w:t>
      </w:r>
      <w:r w:rsidRPr="00C67620">
        <w:t xml:space="preserve"> a SCPI command) must be embedded in </w:t>
      </w:r>
      <w:r>
        <w:t>the LXI Event Message</w:t>
      </w:r>
      <w:r w:rsidRPr="00C67620">
        <w:t xml:space="preserve"> that is sent from one </w:t>
      </w:r>
      <w:r w:rsidR="00B43ADB">
        <w:t>device</w:t>
      </w:r>
      <w:r w:rsidRPr="00C67620">
        <w:t xml:space="preserve"> to another.  </w:t>
      </w:r>
      <w:r w:rsidRPr="00B24EB8">
        <w:t xml:space="preserve">As described in Section </w:t>
      </w:r>
      <w:r w:rsidRPr="00B24EB8">
        <w:fldChar w:fldCharType="begin"/>
      </w:r>
      <w:r w:rsidRPr="00B24EB8">
        <w:instrText xml:space="preserve"> REF _Ref99849436 \r \h  \* MERGEFORMAT </w:instrText>
      </w:r>
      <w:r w:rsidRPr="00B24EB8">
        <w:fldChar w:fldCharType="separate"/>
      </w:r>
      <w:r w:rsidR="001475CE">
        <w:t>4</w:t>
      </w:r>
      <w:r w:rsidRPr="00B24EB8">
        <w:fldChar w:fldCharType="end"/>
      </w:r>
      <w:r>
        <w:t xml:space="preserve"> of the LXI Event Message Extended Function document</w:t>
      </w:r>
      <w:r w:rsidRPr="00C67620">
        <w:t xml:space="preserve">, these messages contain an </w:t>
      </w:r>
      <w:r>
        <w:t>E</w:t>
      </w:r>
      <w:r w:rsidRPr="00C67620">
        <w:t xml:space="preserve">vent ID and a </w:t>
      </w:r>
      <w:r>
        <w:t>timestamp</w:t>
      </w:r>
      <w:r w:rsidRPr="00C67620">
        <w:t xml:space="preserve">.  Prior to receipt of these messages, the controller must program the instrument’s response.  </w:t>
      </w:r>
      <w:r w:rsidR="009A157F">
        <w:t>Rule 3.5.1</w:t>
      </w:r>
      <w:r w:rsidRPr="00C67620">
        <w:t xml:space="preserve"> is intended to ensure that </w:t>
      </w:r>
      <w:proofErr w:type="gramStart"/>
      <w:r w:rsidRPr="00C67620">
        <w:t>all of</w:t>
      </w:r>
      <w:proofErr w:type="gramEnd"/>
      <w:r w:rsidRPr="00C67620">
        <w:t xml:space="preserve"> the relevant functions of an instrument are available for responding to direct </w:t>
      </w:r>
      <w:r>
        <w:t>LXI Event Message</w:t>
      </w:r>
      <w:r w:rsidRPr="00C67620">
        <w:t>s</w:t>
      </w:r>
      <w:r>
        <w:t xml:space="preserve"> and other LXI Event mechanisms</w:t>
      </w:r>
      <w:r w:rsidRPr="00C67620">
        <w:t>.</w:t>
      </w:r>
    </w:p>
    <w:p w14:paraId="1D10DDE6" w14:textId="77777777" w:rsidR="00820731" w:rsidRPr="00D24F9D" w:rsidRDefault="00820731" w:rsidP="00820731">
      <w:pPr>
        <w:pStyle w:val="LXIObservationBody"/>
      </w:pPr>
    </w:p>
    <w:p w14:paraId="2B1D7B9A" w14:textId="74B32EFE" w:rsidR="00820731" w:rsidRPr="00C67620" w:rsidRDefault="00820731" w:rsidP="00820731">
      <w:pPr>
        <w:pStyle w:val="LXIObservationBody"/>
      </w:pPr>
      <w:r w:rsidRPr="00C67620">
        <w:t xml:space="preserve">Likewise, </w:t>
      </w:r>
      <w:r w:rsidR="009A157F">
        <w:t>Rule 3.5.1</w:t>
      </w:r>
      <w:r w:rsidRPr="00C67620">
        <w:t xml:space="preserve"> does not require that the </w:t>
      </w:r>
      <w:r>
        <w:t>LXI Device</w:t>
      </w:r>
      <w:r w:rsidRPr="00C67620">
        <w:t xml:space="preserve">’s firmware must have an API that is identical to the </w:t>
      </w:r>
      <w:r w:rsidR="00607734" w:rsidRPr="00C67620">
        <w:t>drivers</w:t>
      </w:r>
      <w:r w:rsidRPr="00C67620">
        <w:t>.  It is required that trigger-related functionality be available in both the driver and the firmware, but there is no requirement that this functionality be presented to the user in the same format.</w:t>
      </w:r>
    </w:p>
    <w:p w14:paraId="251B7B85" w14:textId="77777777" w:rsidR="00820731" w:rsidRPr="00C67620" w:rsidRDefault="00820731" w:rsidP="00820731">
      <w:pPr>
        <w:pStyle w:val="LXIObservationBody"/>
      </w:pPr>
    </w:p>
    <w:p w14:paraId="2A5E561D" w14:textId="77777777" w:rsidR="00820731" w:rsidRPr="00C67620" w:rsidRDefault="00820731" w:rsidP="00820731">
      <w:pPr>
        <w:pStyle w:val="LXIObservationBody"/>
      </w:pPr>
      <w:r w:rsidRPr="00C67620">
        <w:t xml:space="preserve">Nothing in this observation prohibits </w:t>
      </w:r>
      <w:r>
        <w:t>an LXI Device</w:t>
      </w:r>
      <w:r w:rsidRPr="00C67620">
        <w:t xml:space="preserve"> designer from implementing the </w:t>
      </w:r>
      <w:r>
        <w:t>LXI Device</w:t>
      </w:r>
      <w:r w:rsidRPr="00C67620">
        <w:t xml:space="preserve">s’ response to </w:t>
      </w:r>
      <w:r>
        <w:t>an LXI Event</w:t>
      </w:r>
      <w:r w:rsidRPr="00C67620">
        <w:t xml:space="preserve"> using hardware rather than firmware.</w:t>
      </w:r>
    </w:p>
    <w:p w14:paraId="001A643D" w14:textId="77777777" w:rsidR="00820731" w:rsidRPr="00C67620" w:rsidRDefault="00820731" w:rsidP="00820731">
      <w:pPr>
        <w:pStyle w:val="LXIObservationBody"/>
      </w:pPr>
    </w:p>
    <w:p w14:paraId="0F843980" w14:textId="77777777" w:rsidR="00820731" w:rsidRPr="00C67620" w:rsidRDefault="00820731" w:rsidP="00820731">
      <w:pPr>
        <w:pStyle w:val="LXIObservationBody"/>
      </w:pPr>
      <w:r w:rsidRPr="00C67620">
        <w:t xml:space="preserve">Furthermore, the term </w:t>
      </w:r>
      <w:r>
        <w:t>“</w:t>
      </w:r>
      <w:r w:rsidRPr="00C67620">
        <w:t>trigger-related functions</w:t>
      </w:r>
      <w:r>
        <w:t>”</w:t>
      </w:r>
      <w:r w:rsidRPr="00C67620">
        <w:t xml:space="preserve"> refers to those actions that the controller has configured or set up in advance to be accomplished upon receipt of a trigger.  It does not refer to the configuration or setup activity itself.  However, see the following Recommendation.</w:t>
      </w:r>
    </w:p>
    <w:p w14:paraId="5E9EA5F6" w14:textId="77777777" w:rsidR="00820731" w:rsidRDefault="00820731" w:rsidP="006658FC">
      <w:pPr>
        <w:pStyle w:val="ObservationHeading"/>
      </w:pPr>
      <w:bookmarkStart w:id="243" w:name="_Toc111980654"/>
      <w:bookmarkStart w:id="244" w:name="_Toc101245361"/>
      <w:bookmarkStart w:id="245" w:name="_Toc103501600"/>
      <w:bookmarkStart w:id="246" w:name="_Toc104620802"/>
      <w:bookmarkStart w:id="247" w:name="_Toc104945893"/>
      <w:bookmarkStart w:id="248" w:name="_Toc104946733"/>
      <w:bookmarkStart w:id="249" w:name="_Toc104947153"/>
      <w:bookmarkStart w:id="250" w:name="_Toc104968444"/>
      <w:bookmarkStart w:id="251" w:name="_Toc105500815"/>
      <w:bookmarkStart w:id="252" w:name="_Toc105501297"/>
      <w:bookmarkStart w:id="253" w:name="_Toc106617302"/>
      <w:bookmarkStart w:id="254" w:name="_Toc111021166"/>
      <w:bookmarkStart w:id="255" w:name="_Toc111253080"/>
      <w:bookmarkStart w:id="256" w:name="_Toc112300495"/>
      <w:bookmarkStart w:id="257" w:name="_Toc113353378"/>
      <w:bookmarkStart w:id="258" w:name="_Toc128656140"/>
    </w:p>
    <w:p w14:paraId="0751BB00" w14:textId="77777777" w:rsidR="00820731" w:rsidRDefault="00820731" w:rsidP="006658FC">
      <w:pPr>
        <w:pStyle w:val="ObservationHeading"/>
      </w:pPr>
    </w:p>
    <w:p w14:paraId="657F9284" w14:textId="77777777" w:rsidR="00820731" w:rsidRDefault="00820731" w:rsidP="006658FC">
      <w:pPr>
        <w:pStyle w:val="ObservationHeading"/>
      </w:pPr>
    </w:p>
    <w:p w14:paraId="6A24AF89" w14:textId="00E808BD" w:rsidR="00820731" w:rsidRPr="00C67620" w:rsidRDefault="00820731" w:rsidP="006658FC">
      <w:pPr>
        <w:pStyle w:val="ObservationHeading"/>
      </w:pPr>
      <w:r w:rsidRPr="00C67620">
        <w:lastRenderedPageBreak/>
        <w:t xml:space="preserve">Observation – Clarification of Intent of Recommendation </w:t>
      </w:r>
      <w:r>
        <w:fldChar w:fldCharType="begin"/>
      </w:r>
      <w:r>
        <w:instrText>REF _Ref205625957 \r</w:instrText>
      </w:r>
      <w:r>
        <w:fldChar w:fldCharType="separate"/>
      </w:r>
      <w:r w:rsidR="001475CE">
        <w:t>3.5.1.1</w:t>
      </w:r>
      <w:r>
        <w:fldChar w:fldCharType="end"/>
      </w:r>
    </w:p>
    <w:p w14:paraId="1C6F15F4" w14:textId="4509CE9B" w:rsidR="00820731" w:rsidRDefault="00820731" w:rsidP="00820731">
      <w:pPr>
        <w:pStyle w:val="LXIObservationBody"/>
      </w:pPr>
      <w:r w:rsidRPr="00C67620">
        <w:t xml:space="preserve">The intent of Recommendation </w:t>
      </w:r>
      <w:r>
        <w:fldChar w:fldCharType="begin"/>
      </w:r>
      <w:r>
        <w:instrText>REF _Ref205625957 \r</w:instrText>
      </w:r>
      <w:r>
        <w:fldChar w:fldCharType="separate"/>
      </w:r>
      <w:r w:rsidR="001475CE">
        <w:t>3.5.1.1</w:t>
      </w:r>
      <w:r>
        <w:fldChar w:fldCharType="end"/>
      </w:r>
      <w:r w:rsidRPr="00C67620">
        <w:t xml:space="preserve"> is to supply system integrators with the greatest possible flexibility in implementation of triggering.  It is recognized that certain applications may require triggering in hardware that is not feasible in software (e.g., a hardware trigger that repeats at a 10 MHz rate may be impractical to handle in software).  However, implementation of Recommendation </w:t>
      </w:r>
      <w:r>
        <w:fldChar w:fldCharType="begin"/>
      </w:r>
      <w:r>
        <w:instrText>REF _Ref205625957 \r</w:instrText>
      </w:r>
      <w:r>
        <w:fldChar w:fldCharType="separate"/>
      </w:r>
      <w:r w:rsidR="001475CE">
        <w:t>3.5.1.1</w:t>
      </w:r>
      <w:r>
        <w:fldChar w:fldCharType="end"/>
      </w:r>
      <w:r w:rsidRPr="00C67620">
        <w:t xml:space="preserve"> is important to achieve interoperability between instruments from various vendors.  Although there are situations where it is not possible, designers should consider Recommendation </w:t>
      </w:r>
      <w:r>
        <w:fldChar w:fldCharType="begin"/>
      </w:r>
      <w:r>
        <w:instrText>REF _Ref205625957 \r</w:instrText>
      </w:r>
      <w:r>
        <w:fldChar w:fldCharType="separate"/>
      </w:r>
      <w:r w:rsidR="001475CE">
        <w:t>3.5.1.1</w:t>
      </w:r>
      <w:r>
        <w:fldChar w:fldCharType="end"/>
      </w:r>
      <w:r w:rsidRPr="00C67620">
        <w:t xml:space="preserve"> to be a rule unless serious technical obstacles exist.</w:t>
      </w:r>
    </w:p>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14:paraId="6CA9FCCB" w14:textId="77777777" w:rsidR="00820731" w:rsidRPr="00C67620" w:rsidRDefault="00820731" w:rsidP="006658FC">
      <w:pPr>
        <w:pStyle w:val="ObservationHeading"/>
      </w:pPr>
      <w:r w:rsidRPr="00C67620">
        <w:t>Observation – Controller Need Not Implement IEEE 1588</w:t>
      </w:r>
    </w:p>
    <w:p w14:paraId="5053D8B4" w14:textId="77777777" w:rsidR="00820731" w:rsidRPr="00C67620" w:rsidRDefault="00820731" w:rsidP="00820731">
      <w:pPr>
        <w:pStyle w:val="LXIObservationBody"/>
      </w:pPr>
      <w:r w:rsidRPr="00C67620">
        <w:t xml:space="preserve">The controlling computer does not have to </w:t>
      </w:r>
      <w:r>
        <w:t>implement IEEE 1588.</w:t>
      </w:r>
      <w:r w:rsidRPr="00C67620">
        <w:t xml:space="preserve">  If a controller needs the current IEEE 1588 time </w:t>
      </w:r>
      <w:proofErr w:type="gramStart"/>
      <w:r w:rsidRPr="00C67620">
        <w:t>in order to</w:t>
      </w:r>
      <w:proofErr w:type="gramEnd"/>
      <w:r w:rsidRPr="00C67620">
        <w:t xml:space="preserve"> generate an </w:t>
      </w:r>
      <w:r>
        <w:t>LXI Event Message</w:t>
      </w:r>
      <w:r w:rsidRPr="00C67620">
        <w:t xml:space="preserve"> or for other purposes</w:t>
      </w:r>
      <w:r>
        <w:t>,</w:t>
      </w:r>
      <w:r w:rsidRPr="00C67620">
        <w:t xml:space="preserve"> it can always request the current time from any device participating in IEEE 1588 provided that the controller recognize</w:t>
      </w:r>
      <w:r>
        <w:t>s</w:t>
      </w:r>
      <w:r w:rsidRPr="00C67620">
        <w:t xml:space="preserve"> that the accuracy of this time will be severely degraded (perhaps by many milliseconds) by message and processing latencies.</w:t>
      </w:r>
    </w:p>
    <w:p w14:paraId="3BAD4D07" w14:textId="77777777" w:rsidR="00820731" w:rsidRPr="00C67620" w:rsidRDefault="00820731" w:rsidP="00820731"/>
    <w:p w14:paraId="0270E501" w14:textId="77777777" w:rsidR="00820731" w:rsidRPr="00C67620" w:rsidRDefault="00820731" w:rsidP="00206A69">
      <w:pPr>
        <w:pStyle w:val="Heading4"/>
      </w:pPr>
      <w:bookmarkStart w:id="259" w:name="_Toc111980655"/>
      <w:bookmarkStart w:id="260" w:name="_Toc113353379"/>
      <w:bookmarkStart w:id="261" w:name="_Ref113438572"/>
      <w:bookmarkStart w:id="262" w:name="_Toc128656141"/>
      <w:r>
        <w:t>Recommendation – Allow Multiple Actions from a Single Trigger</w:t>
      </w:r>
      <w:bookmarkEnd w:id="259"/>
      <w:bookmarkEnd w:id="260"/>
      <w:bookmarkEnd w:id="261"/>
      <w:bookmarkEnd w:id="262"/>
    </w:p>
    <w:p w14:paraId="400E1A93" w14:textId="77777777" w:rsidR="00820731" w:rsidRPr="00C67620" w:rsidRDefault="00820731" w:rsidP="00820731">
      <w:pPr>
        <w:pStyle w:val="LXIBody"/>
      </w:pPr>
      <w:r>
        <w:t>LXI Device</w:t>
      </w:r>
      <w:r w:rsidRPr="00C67620">
        <w:t xml:space="preserve">s should provide for the execution of multiple events or configuration changes to be initiated by a single </w:t>
      </w:r>
      <w:r>
        <w:t>LXI Event</w:t>
      </w:r>
      <w:r w:rsidRPr="00C67620">
        <w:t>, programmable by the user.</w:t>
      </w:r>
    </w:p>
    <w:p w14:paraId="781E509E" w14:textId="77777777" w:rsidR="00820731" w:rsidRPr="00C67620" w:rsidRDefault="00820731" w:rsidP="006658FC">
      <w:pPr>
        <w:pStyle w:val="ObservationHeading"/>
      </w:pPr>
      <w:r w:rsidRPr="00C67620">
        <w:t xml:space="preserve">Observation – Downloading Executable Code to </w:t>
      </w:r>
      <w:r>
        <w:t>LXI Device</w:t>
      </w:r>
      <w:r w:rsidRPr="00C67620">
        <w:t>s</w:t>
      </w:r>
    </w:p>
    <w:p w14:paraId="3E07BEBA" w14:textId="77777777" w:rsidR="00820731" w:rsidRDefault="00820731" w:rsidP="00820731">
      <w:pPr>
        <w:pStyle w:val="LXIObservationBody"/>
      </w:pPr>
      <w:r w:rsidRPr="00C67620">
        <w:t xml:space="preserve">Recommendation </w:t>
      </w:r>
      <w:r w:rsidR="00A953AB">
        <w:t xml:space="preserve">3.4 </w:t>
      </w:r>
      <w:r>
        <w:t xml:space="preserve">in the LXI Event Messaging Extended Function </w:t>
      </w:r>
      <w:r w:rsidRPr="00C67620">
        <w:t xml:space="preserve">infers the preloading of time-based or procedural programs of actions to be taken based on a single </w:t>
      </w:r>
      <w:r>
        <w:t>LXI Event.</w:t>
      </w:r>
      <w:r w:rsidRPr="00C67620">
        <w:t xml:space="preserve"> This allows system</w:t>
      </w:r>
      <w:r>
        <w:t>-</w:t>
      </w:r>
      <w:r w:rsidRPr="00C67620">
        <w:t xml:space="preserve">wide tradeoff between </w:t>
      </w:r>
      <w:r>
        <w:t>LXI Device</w:t>
      </w:r>
      <w:r w:rsidRPr="00C67620">
        <w:t xml:space="preserve"> configuration</w:t>
      </w:r>
      <w:r>
        <w:t>s</w:t>
      </w:r>
      <w:r w:rsidRPr="00C67620">
        <w:t xml:space="preserve"> prior to the start of a test and run-time configuration involving the controller during a test.  However, the LXI specification does not mandate any </w:t>
      </w:r>
      <w:proofErr w:type="gramStart"/>
      <w:r w:rsidRPr="00C67620">
        <w:t>particular method</w:t>
      </w:r>
      <w:proofErr w:type="gramEnd"/>
      <w:r w:rsidRPr="00C67620">
        <w:t xml:space="preserve"> for downloading such programs into an </w:t>
      </w:r>
      <w:r>
        <w:t>LXI Device</w:t>
      </w:r>
      <w:r w:rsidRPr="00C67620">
        <w:t xml:space="preserve">, whether these programs are pre-installed in the </w:t>
      </w:r>
      <w:r>
        <w:t>LXI Device</w:t>
      </w:r>
      <w:r w:rsidRPr="00C67620">
        <w:t xml:space="preserve"> or whether they are implemented in software or hardware.  This is</w:t>
      </w:r>
      <w:r>
        <w:t xml:space="preserve"> </w:t>
      </w:r>
      <w:r w:rsidRPr="00C67620">
        <w:t>left to the vendor’s discretion.</w:t>
      </w:r>
    </w:p>
    <w:p w14:paraId="4A2CACD4" w14:textId="77777777" w:rsidR="00820731" w:rsidRPr="00C67620" w:rsidRDefault="00820731" w:rsidP="00820731">
      <w:pPr>
        <w:pStyle w:val="LXIBody"/>
      </w:pPr>
    </w:p>
    <w:p w14:paraId="2EEF10E4" w14:textId="77777777" w:rsidR="00820731" w:rsidRPr="00C67620" w:rsidRDefault="00820731" w:rsidP="00206A69">
      <w:pPr>
        <w:pStyle w:val="Heading4"/>
      </w:pPr>
      <w:bookmarkStart w:id="263" w:name="_Toc112300498"/>
      <w:bookmarkStart w:id="264" w:name="_Toc113353381"/>
      <w:bookmarkStart w:id="265" w:name="_Ref113439237"/>
      <w:bookmarkStart w:id="266" w:name="_Toc128656143"/>
      <w:bookmarkStart w:id="267" w:name="_Toc111980657"/>
      <w:bookmarkStart w:id="268" w:name="_Toc101245367"/>
      <w:bookmarkStart w:id="269" w:name="_Toc103501606"/>
      <w:bookmarkStart w:id="270" w:name="_Toc104620808"/>
      <w:bookmarkStart w:id="271" w:name="_Toc104945899"/>
      <w:bookmarkStart w:id="272" w:name="_Toc104946739"/>
      <w:bookmarkStart w:id="273" w:name="_Toc104947159"/>
      <w:bookmarkStart w:id="274" w:name="_Toc104968450"/>
      <w:bookmarkStart w:id="275" w:name="_Toc105500821"/>
      <w:bookmarkStart w:id="276" w:name="_Toc105501303"/>
      <w:bookmarkStart w:id="277" w:name="_Toc106617308"/>
      <w:r>
        <w:t>RULE – Specify Trigger Response Times</w:t>
      </w:r>
      <w:bookmarkEnd w:id="263"/>
      <w:bookmarkEnd w:id="264"/>
      <w:bookmarkEnd w:id="265"/>
      <w:bookmarkEnd w:id="266"/>
    </w:p>
    <w:p w14:paraId="2467C66F" w14:textId="7572EB09" w:rsidR="00820731" w:rsidRDefault="00820731" w:rsidP="00820731">
      <w:pPr>
        <w:pStyle w:val="LXIBody"/>
      </w:pPr>
      <w:r>
        <w:t>F</w:t>
      </w:r>
      <w:r w:rsidRPr="00C67620">
        <w:t xml:space="preserve">or each triggered function </w:t>
      </w:r>
      <w:r>
        <w:t xml:space="preserve">configurable under rule </w:t>
      </w:r>
      <w:r>
        <w:fldChar w:fldCharType="begin"/>
      </w:r>
      <w:r>
        <w:instrText>REF _Ref205625831 \r</w:instrText>
      </w:r>
      <w:r>
        <w:fldChar w:fldCharType="separate"/>
      </w:r>
      <w:r w:rsidR="001475CE">
        <w:t>3.5.1</w:t>
      </w:r>
      <w:r>
        <w:fldChar w:fldCharType="end"/>
      </w:r>
      <w:r>
        <w:t xml:space="preserve"> </w:t>
      </w:r>
      <w:r w:rsidRPr="00C67620">
        <w:t xml:space="preserve">that is implemented in </w:t>
      </w:r>
      <w:r>
        <w:t>an LXI Device,</w:t>
      </w:r>
      <w:r w:rsidRPr="00C67620">
        <w:t xml:space="preserve"> the published specification shall include the time that it takes to respond to each of the possible triggering methods.  This information shall include the minimum, maximum, and typical response times (exclusive of LAN latencies and other timing effects that are external to the </w:t>
      </w:r>
      <w:r>
        <w:t>LXI Device</w:t>
      </w:r>
      <w:r w:rsidRPr="00C67620">
        <w:t xml:space="preserve"> itself).  For response times that are probabilistic in nature, the minimum and maximum response times shall be specified with a 95% confidence.  If the response time is unknown or cannot be determined, the manufacturers shall explicitly state that the time is unknown. This information shall be available as a part of the documentation that accompanies each </w:t>
      </w:r>
      <w:r>
        <w:t>LXI Device</w:t>
      </w:r>
      <w:r w:rsidRPr="00C67620">
        <w:t xml:space="preserve"> (whether printed or electronic).</w:t>
      </w:r>
    </w:p>
    <w:p w14:paraId="3C344E5E" w14:textId="77777777" w:rsidR="00820731" w:rsidRDefault="00820731" w:rsidP="00820731">
      <w:pPr>
        <w:pStyle w:val="LXIBody"/>
        <w:rPr>
          <w:rFonts w:ascii="Arial" w:hAnsi="Arial"/>
          <w:b/>
        </w:rPr>
      </w:pPr>
    </w:p>
    <w:p w14:paraId="3DAF2EE9" w14:textId="77777777" w:rsidR="00206A69" w:rsidRDefault="00206A69">
      <w:pPr>
        <w:rPr>
          <w:rFonts w:ascii="Arial" w:hAnsi="Arial"/>
          <w:b/>
          <w:szCs w:val="20"/>
        </w:rPr>
      </w:pPr>
      <w:r>
        <w:br w:type="page"/>
      </w:r>
    </w:p>
    <w:p w14:paraId="04A7746B" w14:textId="77777777" w:rsidR="00820731" w:rsidRPr="00C67620" w:rsidRDefault="00820731" w:rsidP="00206A69">
      <w:pPr>
        <w:pStyle w:val="Heading5"/>
      </w:pPr>
      <w:r>
        <w:lastRenderedPageBreak/>
        <w:t>Recommendation – Trigger Response Times Available via Driver</w:t>
      </w:r>
    </w:p>
    <w:p w14:paraId="2729E332" w14:textId="720305C5" w:rsidR="00820731" w:rsidRPr="00076A80" w:rsidRDefault="00820731" w:rsidP="00820731">
      <w:pPr>
        <w:pStyle w:val="LXIBody"/>
      </w:pPr>
      <w:r w:rsidRPr="00076A80">
        <w:t xml:space="preserve">The information </w:t>
      </w:r>
      <w:r w:rsidRPr="00C67620">
        <w:t>provided</w:t>
      </w:r>
      <w:r w:rsidRPr="00076A80">
        <w:t xml:space="preserve"> for in </w:t>
      </w:r>
      <w:r>
        <w:fldChar w:fldCharType="begin"/>
      </w:r>
      <w:r>
        <w:instrText xml:space="preserve"> REF _Ref113439237 \r \h  \* MERGEFORMAT </w:instrText>
      </w:r>
      <w:r>
        <w:fldChar w:fldCharType="separate"/>
      </w:r>
      <w:r w:rsidR="001475CE">
        <w:t>3.5.1.3</w:t>
      </w:r>
      <w:r>
        <w:fldChar w:fldCharType="end"/>
      </w:r>
      <w:r w:rsidRPr="00076A80">
        <w:t xml:space="preserve"> should be available on the controller via the driver interface.</w:t>
      </w:r>
    </w:p>
    <w:p w14:paraId="0CFDC318" w14:textId="77777777" w:rsidR="00820731" w:rsidRPr="00C67620" w:rsidRDefault="00820731" w:rsidP="00820731">
      <w:pPr>
        <w:pStyle w:val="LXIBody"/>
      </w:pPr>
    </w:p>
    <w:p w14:paraId="7E321F98" w14:textId="77777777" w:rsidR="00820731" w:rsidRPr="00C67620" w:rsidRDefault="00820731" w:rsidP="00206A69">
      <w:pPr>
        <w:pStyle w:val="Heading5"/>
      </w:pPr>
      <w:bookmarkStart w:id="278" w:name="_Toc112300499"/>
      <w:bookmarkStart w:id="279" w:name="_Toc113353382"/>
      <w:bookmarkStart w:id="280" w:name="_Toc128656144"/>
      <w:r>
        <w:t>Recommendation – LXI Events Executable via Driver Call</w:t>
      </w:r>
      <w:bookmarkEnd w:id="278"/>
      <w:bookmarkEnd w:id="279"/>
      <w:bookmarkEnd w:id="280"/>
    </w:p>
    <w:p w14:paraId="63F30D0B" w14:textId="7C477337" w:rsidR="00820731" w:rsidRPr="00C67620" w:rsidRDefault="00820731" w:rsidP="00820731">
      <w:pPr>
        <w:pStyle w:val="LXIBody"/>
      </w:pPr>
      <w:r w:rsidRPr="00C67620">
        <w:t xml:space="preserve">Events under </w:t>
      </w:r>
      <w:r>
        <w:t xml:space="preserve">rule </w:t>
      </w:r>
      <w:r>
        <w:fldChar w:fldCharType="begin"/>
      </w:r>
      <w:r>
        <w:instrText>REF _Ref205625831 \r</w:instrText>
      </w:r>
      <w:r>
        <w:fldChar w:fldCharType="separate"/>
      </w:r>
      <w:r w:rsidR="001475CE">
        <w:t>3.5.1</w:t>
      </w:r>
      <w:r>
        <w:fldChar w:fldCharType="end"/>
      </w:r>
      <w:r>
        <w:t xml:space="preserve">and recommendation </w:t>
      </w:r>
      <w:r>
        <w:fldChar w:fldCharType="begin"/>
      </w:r>
      <w:r>
        <w:instrText>REF _Ref205625957 \r</w:instrText>
      </w:r>
      <w:r>
        <w:fldChar w:fldCharType="separate"/>
      </w:r>
      <w:r w:rsidR="001475CE">
        <w:t>3.5.1.1</w:t>
      </w:r>
      <w:r>
        <w:fldChar w:fldCharType="end"/>
      </w:r>
      <w:r w:rsidRPr="00C67620">
        <w:t xml:space="preserve"> should also be accessible via the driver interface on the controller.</w:t>
      </w:r>
    </w:p>
    <w:bookmarkEnd w:id="267"/>
    <w:bookmarkEnd w:id="268"/>
    <w:bookmarkEnd w:id="269"/>
    <w:bookmarkEnd w:id="270"/>
    <w:bookmarkEnd w:id="271"/>
    <w:bookmarkEnd w:id="272"/>
    <w:bookmarkEnd w:id="273"/>
    <w:bookmarkEnd w:id="274"/>
    <w:bookmarkEnd w:id="275"/>
    <w:bookmarkEnd w:id="276"/>
    <w:bookmarkEnd w:id="277"/>
    <w:p w14:paraId="7E483E87" w14:textId="77777777" w:rsidR="00820731" w:rsidRPr="00C67620" w:rsidRDefault="00820731" w:rsidP="006658FC">
      <w:pPr>
        <w:pStyle w:val="ObservationHeading"/>
      </w:pPr>
      <w:r w:rsidRPr="00C67620">
        <w:t>Observation – Likely Implementation for Trigger Functionality</w:t>
      </w:r>
    </w:p>
    <w:p w14:paraId="3493B196" w14:textId="6B331E13" w:rsidR="00820731" w:rsidRPr="00C67620" w:rsidRDefault="00820731" w:rsidP="00820731">
      <w:pPr>
        <w:pStyle w:val="LXIObservationBody"/>
      </w:pPr>
      <w:r w:rsidRPr="00C67620">
        <w:t xml:space="preserve">Triggering based on driver commands </w:t>
      </w:r>
      <w:r>
        <w:t>is</w:t>
      </w:r>
      <w:r w:rsidRPr="00C67620">
        <w:t xml:space="preserve"> usually implemented in firmware. </w:t>
      </w:r>
      <w:r w:rsidR="002B6E8A">
        <w:t>Dev</w:t>
      </w:r>
      <w:r w:rsidR="002D130E">
        <w:t>i</w:t>
      </w:r>
      <w:r w:rsidR="002B6E8A">
        <w:t>ce</w:t>
      </w:r>
      <w:r w:rsidRPr="00C67620">
        <w:t>-to-</w:t>
      </w:r>
      <w:r w:rsidR="002B6E8A">
        <w:t>dev</w:t>
      </w:r>
      <w:r w:rsidR="002D130E">
        <w:t>ice</w:t>
      </w:r>
      <w:r w:rsidRPr="00C67620">
        <w:t xml:space="preserve"> </w:t>
      </w:r>
      <w:r>
        <w:t>LXI Event Message</w:t>
      </w:r>
      <w:r w:rsidRPr="00C67620">
        <w:t xml:space="preserve">-based triggers will likely be implemented by a local event manager but may also use hardware techniques (e.g., LAN </w:t>
      </w:r>
      <w:r>
        <w:t>“</w:t>
      </w:r>
      <w:r w:rsidRPr="00C67620">
        <w:t>packet sniffers</w:t>
      </w:r>
      <w:r>
        <w:t>”</w:t>
      </w:r>
      <w:r w:rsidRPr="00C67620">
        <w:t xml:space="preserve">) to reduce latency. Time-based triggers will usually use hardware techniques configurable by the event manager in the </w:t>
      </w:r>
      <w:r>
        <w:t>LXI Device</w:t>
      </w:r>
      <w:r w:rsidRPr="00C67620">
        <w:t xml:space="preserve">. </w:t>
      </w:r>
      <w:r>
        <w:t>LXI Wired Trigger Bus</w:t>
      </w:r>
      <w:r w:rsidRPr="00C67620">
        <w:t xml:space="preserve"> and vendor-specific hardware trigger will naturally be based in hardware.</w:t>
      </w:r>
    </w:p>
    <w:p w14:paraId="21109ABD" w14:textId="77777777" w:rsidR="00820731" w:rsidRDefault="00820731" w:rsidP="006658FC">
      <w:pPr>
        <w:pStyle w:val="ObservationHeading"/>
      </w:pPr>
    </w:p>
    <w:p w14:paraId="150D16EF" w14:textId="77777777" w:rsidR="00820731" w:rsidRPr="00C67620" w:rsidRDefault="00820731" w:rsidP="006658FC">
      <w:pPr>
        <w:pStyle w:val="ObservationHeading"/>
      </w:pPr>
      <w:r w:rsidRPr="00C67620">
        <w:t>Observation – Trigger Schemes Can Be Mixed</w:t>
      </w:r>
    </w:p>
    <w:p w14:paraId="3235933C" w14:textId="52FB4D4F" w:rsidR="00820731" w:rsidRPr="00C67620" w:rsidRDefault="00820731" w:rsidP="00820731">
      <w:pPr>
        <w:pStyle w:val="LXIObservationBody"/>
      </w:pPr>
      <w:r>
        <w:t xml:space="preserve">Rule </w:t>
      </w:r>
      <w:r>
        <w:fldChar w:fldCharType="begin"/>
      </w:r>
      <w:r>
        <w:instrText>REF _Ref205625831 \r</w:instrText>
      </w:r>
      <w:r>
        <w:fldChar w:fldCharType="separate"/>
      </w:r>
      <w:r w:rsidR="001475CE">
        <w:t>3.5.1</w:t>
      </w:r>
      <w:r>
        <w:fldChar w:fldCharType="end"/>
      </w:r>
      <w:r>
        <w:t xml:space="preserve"> and recommendation </w:t>
      </w:r>
      <w:r>
        <w:fldChar w:fldCharType="begin"/>
      </w:r>
      <w:r>
        <w:instrText>REF _Ref205625957 \r</w:instrText>
      </w:r>
      <w:r>
        <w:fldChar w:fldCharType="separate"/>
      </w:r>
      <w:r w:rsidR="001475CE">
        <w:t>3.5.1.1</w:t>
      </w:r>
      <w:r>
        <w:fldChar w:fldCharType="end"/>
      </w:r>
      <w:r w:rsidRPr="00C67620">
        <w:t xml:space="preserve"> allow system integrators to select or combine trigger schemes to meet the overall coordination requirements of the system.</w:t>
      </w:r>
    </w:p>
    <w:p w14:paraId="4C5E386B" w14:textId="77777777" w:rsidR="00820731" w:rsidRPr="00C67620" w:rsidRDefault="00820731" w:rsidP="00820731">
      <w:pPr>
        <w:pStyle w:val="LXIObservationBody"/>
      </w:pPr>
    </w:p>
    <w:p w14:paraId="55A72F9F" w14:textId="77777777" w:rsidR="00820731" w:rsidRPr="00C67620" w:rsidRDefault="00820731" w:rsidP="00820731"/>
    <w:p w14:paraId="09DABCEF" w14:textId="77777777" w:rsidR="00820731" w:rsidRPr="00C67620" w:rsidRDefault="00820731" w:rsidP="00206A69">
      <w:pPr>
        <w:pStyle w:val="Heading3"/>
      </w:pPr>
      <w:bookmarkStart w:id="281" w:name="_Toc112300500"/>
      <w:bookmarkStart w:id="282" w:name="_Toc113353384"/>
      <w:bookmarkStart w:id="283" w:name="_Ref113438696"/>
      <w:bookmarkStart w:id="284" w:name="_Toc128656146"/>
      <w:bookmarkStart w:id="285" w:name="_Ref205186842"/>
      <w:bookmarkStart w:id="286" w:name="_Ref205626653"/>
      <w:bookmarkStart w:id="287" w:name="_Toc443255299"/>
      <w:bookmarkStart w:id="288" w:name="_Ref95209533"/>
      <w:bookmarkStart w:id="289" w:name="_Ref99771741"/>
      <w:bookmarkStart w:id="290" w:name="_Toc101245372"/>
      <w:bookmarkStart w:id="291" w:name="_Toc103501611"/>
      <w:bookmarkStart w:id="292" w:name="_Toc104620813"/>
      <w:bookmarkStart w:id="293" w:name="_Toc104945904"/>
      <w:bookmarkStart w:id="294" w:name="_Toc104946744"/>
      <w:bookmarkStart w:id="295" w:name="_Toc104947164"/>
      <w:bookmarkStart w:id="296" w:name="_Toc104968455"/>
      <w:bookmarkStart w:id="297" w:name="_Toc105500826"/>
      <w:bookmarkStart w:id="298" w:name="_Toc105501308"/>
      <w:bookmarkStart w:id="299" w:name="_Toc106617313"/>
      <w:bookmarkStart w:id="300" w:name="_Toc111021177"/>
      <w:bookmarkStart w:id="301" w:name="_Toc111253086"/>
      <w:bookmarkStart w:id="302" w:name="_Toc137484731"/>
      <w:r>
        <w:t>Recommendation – Trigger Outputs Can Be Transmitted by Any Method</w:t>
      </w:r>
      <w:bookmarkEnd w:id="281"/>
      <w:bookmarkEnd w:id="282"/>
      <w:bookmarkEnd w:id="283"/>
      <w:bookmarkEnd w:id="284"/>
      <w:bookmarkEnd w:id="285"/>
      <w:bookmarkEnd w:id="286"/>
      <w:bookmarkEnd w:id="287"/>
      <w:bookmarkEnd w:id="302"/>
    </w:p>
    <w:p w14:paraId="278ECBF5" w14:textId="3DD256C8" w:rsidR="00820731" w:rsidRPr="00C67620" w:rsidRDefault="00820731" w:rsidP="00820731">
      <w:pPr>
        <w:pStyle w:val="LXIBody"/>
      </w:pPr>
      <w:r w:rsidRPr="00C67620">
        <w:t xml:space="preserve">Any </w:t>
      </w:r>
      <w:r>
        <w:t>LXI Device</w:t>
      </w:r>
      <w:r w:rsidRPr="00C67620">
        <w:t xml:space="preserve"> capable of detecting an </w:t>
      </w:r>
      <w:r>
        <w:t>LXI Event</w:t>
      </w:r>
      <w:r w:rsidRPr="00C67620">
        <w:t xml:space="preserve"> that can be used as a trigger should be configurable to communicate this trigger event to other devices by </w:t>
      </w:r>
      <w:r>
        <w:t>LXI Event Message</w:t>
      </w:r>
      <w:r w:rsidRPr="00C67620">
        <w:t xml:space="preserve"> (using the </w:t>
      </w:r>
      <w:r>
        <w:t>LXI Event Message</w:t>
      </w:r>
      <w:r w:rsidRPr="00C67620">
        <w:t xml:space="preserve"> format defined in Section </w:t>
      </w:r>
      <w:r>
        <w:fldChar w:fldCharType="begin"/>
      </w:r>
      <w:r>
        <w:instrText xml:space="preserve"> REF _Ref99849436 \r \h  \* MERGEFORMAT </w:instrText>
      </w:r>
      <w:r>
        <w:fldChar w:fldCharType="separate"/>
      </w:r>
      <w:r w:rsidR="001475CE">
        <w:t>4</w:t>
      </w:r>
      <w:r>
        <w:fldChar w:fldCharType="end"/>
      </w:r>
      <w:r>
        <w:t xml:space="preserve"> of the LXI Event Message Extended Function document</w:t>
      </w:r>
      <w:r w:rsidRPr="00C67620">
        <w:t xml:space="preserve">), </w:t>
      </w:r>
      <w:r>
        <w:t>LXI Wired Trigger Bus</w:t>
      </w:r>
      <w:r w:rsidRPr="00C67620">
        <w:t xml:space="preserve">, or optional vendor specific hardware. </w:t>
      </w:r>
    </w:p>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14:paraId="2C333326" w14:textId="5207CF1C" w:rsidR="00820731" w:rsidRPr="00C67620" w:rsidRDefault="00820731" w:rsidP="006658FC">
      <w:pPr>
        <w:pStyle w:val="ObservationHeading"/>
      </w:pPr>
      <w:r w:rsidRPr="00C67620">
        <w:t xml:space="preserve">Observation – Clarification of Intent of Recommendation </w:t>
      </w:r>
      <w:fldSimple w:instr="REF _Ref205626653 \r  \* MERGEFORMAT">
        <w:r w:rsidR="001475CE">
          <w:t>3.5.2</w:t>
        </w:r>
      </w:fldSimple>
    </w:p>
    <w:p w14:paraId="433DF4AC" w14:textId="1C3E06FB" w:rsidR="00820731" w:rsidRDefault="00820731" w:rsidP="00820731">
      <w:pPr>
        <w:pStyle w:val="LXIObservationBody"/>
      </w:pPr>
      <w:r w:rsidRPr="00C67620">
        <w:t>The intent of Recommendation</w:t>
      </w:r>
      <w:r>
        <w:t xml:space="preserve"> </w:t>
      </w:r>
      <w:fldSimple w:instr="REF _Ref205626653 \r  \* MERGEFORMAT">
        <w:r w:rsidR="001475CE">
          <w:t>3.5.2</w:t>
        </w:r>
      </w:fldSimple>
      <w:r w:rsidRPr="00C67620">
        <w:t xml:space="preserve"> is to supply system integrators with the greatest possible flexibility in implementation of triggering.  It is recognized that certain applications may require triggering in hardware that is not feasible in software (e.g., a hardware trigger that repeats at a 10 MHz rate may be impractical to handle in software).  However, implementation of Recommendation</w:t>
      </w:r>
      <w:r w:rsidRPr="00592867">
        <w:t xml:space="preserve"> </w:t>
      </w:r>
      <w:fldSimple w:instr="REF _Ref205626653 \r  \* MERGEFORMAT">
        <w:r w:rsidR="001475CE">
          <w:t>3.5.2</w:t>
        </w:r>
      </w:fldSimple>
      <w:r w:rsidRPr="00C67620">
        <w:t xml:space="preserve"> is important to achieve interoperability between instruments from various vendors.  Although there are situations </w:t>
      </w:r>
      <w:r>
        <w:t>in which</w:t>
      </w:r>
      <w:r w:rsidRPr="00C67620">
        <w:t xml:space="preserve"> it is not possible, designers should consider Recommendation </w:t>
      </w:r>
      <w:fldSimple w:instr="REF _Ref205626653 \r  \* MERGEFORMAT">
        <w:r w:rsidR="001475CE">
          <w:t>3.5.2</w:t>
        </w:r>
      </w:fldSimple>
      <w:r w:rsidRPr="00C67620">
        <w:t xml:space="preserve"> to be a rule unless serious technical obstacles exist.</w:t>
      </w:r>
    </w:p>
    <w:p w14:paraId="3AE04958" w14:textId="77777777" w:rsidR="00820731" w:rsidRPr="00C67620" w:rsidRDefault="00820731" w:rsidP="00820731">
      <w:pPr>
        <w:pStyle w:val="LXIBody"/>
      </w:pPr>
    </w:p>
    <w:p w14:paraId="496A8D29" w14:textId="77777777" w:rsidR="00206A69" w:rsidRDefault="00206A69">
      <w:pPr>
        <w:rPr>
          <w:rFonts w:ascii="Arial" w:hAnsi="Arial"/>
          <w:b/>
          <w:sz w:val="22"/>
        </w:rPr>
      </w:pPr>
      <w:bookmarkStart w:id="303" w:name="_Toc112300502"/>
      <w:bookmarkStart w:id="304" w:name="_Toc113353386"/>
      <w:bookmarkStart w:id="305" w:name="_Toc128656147"/>
      <w:bookmarkStart w:id="306" w:name="_Ref96309085"/>
      <w:bookmarkStart w:id="307" w:name="_Toc101245376"/>
      <w:bookmarkStart w:id="308" w:name="_Toc103501615"/>
      <w:bookmarkStart w:id="309" w:name="_Toc104620817"/>
      <w:bookmarkStart w:id="310" w:name="_Toc104945908"/>
      <w:bookmarkStart w:id="311" w:name="_Toc104946748"/>
      <w:bookmarkStart w:id="312" w:name="_Toc104947168"/>
      <w:bookmarkStart w:id="313" w:name="_Toc104968459"/>
      <w:bookmarkStart w:id="314" w:name="_Toc105500830"/>
      <w:bookmarkStart w:id="315" w:name="_Toc105501312"/>
      <w:bookmarkStart w:id="316" w:name="_Toc106617317"/>
      <w:bookmarkStart w:id="317" w:name="_Toc111980661"/>
      <w:bookmarkStart w:id="318" w:name="_Toc111980660"/>
      <w:bookmarkStart w:id="319" w:name="_Toc113353385"/>
      <w:r>
        <w:br w:type="page"/>
      </w:r>
    </w:p>
    <w:p w14:paraId="17B62FB8" w14:textId="77777777" w:rsidR="00820731" w:rsidRPr="00C67620" w:rsidRDefault="00820731" w:rsidP="00206A69">
      <w:pPr>
        <w:pStyle w:val="Heading4"/>
      </w:pPr>
      <w:bookmarkStart w:id="320" w:name="_Ref450983769"/>
      <w:r>
        <w:lastRenderedPageBreak/>
        <w:t>RULE – Specify Trigger Output Response Times</w:t>
      </w:r>
      <w:bookmarkEnd w:id="303"/>
      <w:bookmarkEnd w:id="304"/>
      <w:bookmarkEnd w:id="305"/>
      <w:bookmarkEnd w:id="320"/>
    </w:p>
    <w:p w14:paraId="435166CF" w14:textId="656DEB10" w:rsidR="00820731" w:rsidRPr="00C67620" w:rsidRDefault="00820731" w:rsidP="00820731">
      <w:pPr>
        <w:pStyle w:val="LXIBody"/>
      </w:pPr>
      <w:r w:rsidRPr="00C67620">
        <w:t xml:space="preserve">If Recommendation </w:t>
      </w:r>
      <w:fldSimple w:instr="REF _Ref205626653 \r  \* MERGEFORMAT">
        <w:r w:rsidR="001475CE">
          <w:t>3.5.2</w:t>
        </w:r>
      </w:fldSimple>
      <w:r w:rsidRPr="00C67620">
        <w:t xml:space="preserve"> is implemented, for each </w:t>
      </w:r>
      <w:r>
        <w:t>LXI Event</w:t>
      </w:r>
      <w:r w:rsidRPr="00C67620">
        <w:t xml:space="preserve"> that can cause a trigger the published specification shall include the time it takes the </w:t>
      </w:r>
      <w:r>
        <w:t>LXI Device</w:t>
      </w:r>
      <w:r w:rsidRPr="00C67620">
        <w:t xml:space="preserve"> to respond to the event and transmit a trigger by each of the possible triggering methods.  This information shall include the minimum, maximum, and typical response times.  For response times that are probabilistic in nature, the minimum and maximum response times shall be specified with a 95% confidence.  If the response time is unknown or cannot be determined, the manufacturers shall explicitly state that the time is unknown.  This information shall be available as a part of the documentation that accompanies each </w:t>
      </w:r>
      <w:r>
        <w:t>LXI Device</w:t>
      </w:r>
      <w:r w:rsidRPr="00C67620">
        <w:t xml:space="preserve"> (whether printed or electronic).</w:t>
      </w:r>
    </w:p>
    <w:p w14:paraId="24E1D92F" w14:textId="670F63A5" w:rsidR="00820731" w:rsidRPr="00C67620" w:rsidRDefault="00820731" w:rsidP="00206A69">
      <w:pPr>
        <w:pStyle w:val="Heading4"/>
      </w:pPr>
      <w:bookmarkStart w:id="321" w:name="_Toc112300503"/>
      <w:bookmarkStart w:id="322" w:name="_Toc113353387"/>
      <w:bookmarkStart w:id="323" w:name="_Toc105501313"/>
      <w:bookmarkStart w:id="324" w:name="_Toc106617318"/>
      <w:bookmarkStart w:id="325" w:name="_Toc111021182"/>
      <w:bookmarkStart w:id="326" w:name="_Toc111253089"/>
      <w:bookmarkEnd w:id="306"/>
      <w:bookmarkEnd w:id="307"/>
      <w:bookmarkEnd w:id="308"/>
      <w:bookmarkEnd w:id="309"/>
      <w:bookmarkEnd w:id="310"/>
      <w:bookmarkEnd w:id="311"/>
      <w:bookmarkEnd w:id="312"/>
      <w:bookmarkEnd w:id="313"/>
      <w:bookmarkEnd w:id="314"/>
      <w:bookmarkEnd w:id="315"/>
      <w:bookmarkEnd w:id="316"/>
      <w:r>
        <w:t>Recommendation – Trigger Output Response Times Available via Driver</w:t>
      </w:r>
      <w:bookmarkEnd w:id="321"/>
      <w:bookmarkEnd w:id="322"/>
    </w:p>
    <w:p w14:paraId="0755AC94" w14:textId="5784BCE6" w:rsidR="00B25BDD" w:rsidRDefault="00820731" w:rsidP="00206A69">
      <w:pPr>
        <w:pStyle w:val="LXIBody"/>
        <w:rPr>
          <w:rFonts w:ascii="Arial" w:hAnsi="Arial"/>
          <w:b/>
          <w:sz w:val="22"/>
        </w:rPr>
      </w:pPr>
      <w:r w:rsidRPr="00C67620">
        <w:t xml:space="preserve">The information provided for in Rule </w:t>
      </w:r>
      <w:r w:rsidR="00A953AB">
        <w:fldChar w:fldCharType="begin"/>
      </w:r>
      <w:r w:rsidR="00A953AB">
        <w:instrText xml:space="preserve"> REF _Ref450983769 \r \h </w:instrText>
      </w:r>
      <w:r w:rsidR="00A953AB">
        <w:fldChar w:fldCharType="separate"/>
      </w:r>
      <w:r w:rsidR="001475CE">
        <w:t>3.5.2.1</w:t>
      </w:r>
      <w:r w:rsidR="00A953AB">
        <w:fldChar w:fldCharType="end"/>
      </w:r>
      <w:r w:rsidRPr="00C67620">
        <w:t xml:space="preserve"> should be available on the controller via the driver interface.</w:t>
      </w:r>
      <w:bookmarkStart w:id="327" w:name="_Toc128656148"/>
      <w:bookmarkEnd w:id="317"/>
      <w:bookmarkEnd w:id="323"/>
      <w:bookmarkEnd w:id="324"/>
      <w:bookmarkEnd w:id="325"/>
      <w:bookmarkEnd w:id="326"/>
    </w:p>
    <w:p w14:paraId="7CCA6EB2" w14:textId="77777777" w:rsidR="00820731" w:rsidRPr="00C67620" w:rsidRDefault="00820731" w:rsidP="00206A69">
      <w:pPr>
        <w:pStyle w:val="Heading4"/>
      </w:pPr>
      <w:r>
        <w:t>Recommendation – Events Available via Driver Call</w:t>
      </w:r>
      <w:bookmarkEnd w:id="318"/>
      <w:bookmarkEnd w:id="319"/>
      <w:bookmarkEnd w:id="327"/>
    </w:p>
    <w:p w14:paraId="7D05A70F" w14:textId="7EF95375" w:rsidR="00820731" w:rsidRPr="00C67620" w:rsidRDefault="00820731" w:rsidP="00820731">
      <w:pPr>
        <w:pStyle w:val="LXIBody"/>
      </w:pPr>
      <w:r w:rsidRPr="00C67620">
        <w:t xml:space="preserve">Events under Recommendation </w:t>
      </w:r>
      <w:fldSimple w:instr="REF _Ref205626653 \r  \* MERGEFORMAT">
        <w:r w:rsidR="001475CE">
          <w:t>3.5.2</w:t>
        </w:r>
      </w:fldSimple>
      <w:r w:rsidRPr="00C67620">
        <w:t xml:space="preserve"> should also be accessible via the driver interface on the controller.</w:t>
      </w:r>
    </w:p>
    <w:p w14:paraId="5CE6E927" w14:textId="77777777" w:rsidR="00820731" w:rsidRPr="00C67620" w:rsidRDefault="00820731" w:rsidP="006658FC">
      <w:pPr>
        <w:pStyle w:val="ObservationHeading"/>
      </w:pPr>
      <w:r w:rsidRPr="00C67620">
        <w:t>Observation – Possible Trigger Output Implementations</w:t>
      </w:r>
    </w:p>
    <w:p w14:paraId="218B5D01" w14:textId="2F86B858" w:rsidR="00820731" w:rsidRPr="00C67620" w:rsidRDefault="00820731" w:rsidP="00820731">
      <w:pPr>
        <w:pStyle w:val="LXIObservationBody"/>
      </w:pPr>
      <w:r w:rsidRPr="00C67620">
        <w:t xml:space="preserve">Recommendation </w:t>
      </w:r>
      <w:r>
        <w:fldChar w:fldCharType="begin"/>
      </w:r>
      <w:r>
        <w:instrText xml:space="preserve"> REF _Ref95209533 \r \h  \* MERGEFORMAT </w:instrText>
      </w:r>
      <w:r>
        <w:fldChar w:fldCharType="separate"/>
      </w:r>
      <w:r w:rsidR="001475CE">
        <w:t>3.5.2</w:t>
      </w:r>
      <w:r>
        <w:fldChar w:fldCharType="end"/>
      </w:r>
      <w:r w:rsidRPr="00C67620">
        <w:t xml:space="preserve"> implies that internal events in an </w:t>
      </w:r>
      <w:r>
        <w:t>LXI Device</w:t>
      </w:r>
      <w:r w:rsidRPr="00C67620">
        <w:t xml:space="preserve"> must interrupt the </w:t>
      </w:r>
      <w:r>
        <w:t>LXI Device</w:t>
      </w:r>
      <w:r w:rsidRPr="00C67620">
        <w:t xml:space="preserve">’s processor so that the processor can transmit </w:t>
      </w:r>
      <w:r>
        <w:t>LXI Event Messages</w:t>
      </w:r>
      <w:r w:rsidRPr="00C67620">
        <w:t xml:space="preserve"> to other </w:t>
      </w:r>
      <w:r w:rsidR="008535FE">
        <w:t>devic</w:t>
      </w:r>
      <w:r w:rsidR="000671F6">
        <w:t>es</w:t>
      </w:r>
      <w:r w:rsidRPr="00C67620">
        <w:t xml:space="preserve"> if the </w:t>
      </w:r>
      <w:r>
        <w:t>LXI Device</w:t>
      </w:r>
      <w:r w:rsidRPr="00C67620">
        <w:t xml:space="preserve"> has been programmed to do so.  It is also possible and permissible for a device to implement generation and communication of a trigger </w:t>
      </w:r>
      <w:r>
        <w:t>LXI Event</w:t>
      </w:r>
      <w:r w:rsidRPr="00C67620">
        <w:t xml:space="preserve"> at much lower levels in the protocol stack than at the application or interrupt level to reduce time delays and latency.</w:t>
      </w:r>
    </w:p>
    <w:p w14:paraId="7A7BAF0D" w14:textId="77777777" w:rsidR="00820731" w:rsidRPr="00C67620" w:rsidRDefault="00820731" w:rsidP="00820731">
      <w:pPr>
        <w:pStyle w:val="LXIBody"/>
      </w:pPr>
    </w:p>
    <w:p w14:paraId="75F76EB2" w14:textId="77777777" w:rsidR="00820731" w:rsidRPr="00C67620" w:rsidRDefault="00820731" w:rsidP="00273C02">
      <w:pPr>
        <w:pStyle w:val="Heading2"/>
        <w:numPr>
          <w:ilvl w:val="1"/>
          <w:numId w:val="32"/>
        </w:numPr>
      </w:pPr>
      <w:bookmarkStart w:id="328" w:name="_Toc111021196"/>
      <w:bookmarkStart w:id="329" w:name="_Toc111253100"/>
      <w:bookmarkStart w:id="330" w:name="_Toc112300512"/>
      <w:bookmarkStart w:id="331" w:name="_Toc113353398"/>
      <w:bookmarkStart w:id="332" w:name="_Ref113439953"/>
      <w:bookmarkStart w:id="333" w:name="_Toc128656157"/>
      <w:bookmarkStart w:id="334" w:name="_Ref205627397"/>
      <w:bookmarkStart w:id="335" w:name="_Ref205631808"/>
      <w:bookmarkStart w:id="336" w:name="_Ref205694549"/>
      <w:bookmarkStart w:id="337" w:name="_Ref205976579"/>
      <w:bookmarkStart w:id="338" w:name="_Ref206222698"/>
      <w:bookmarkStart w:id="339" w:name="_Toc443255300"/>
      <w:bookmarkStart w:id="340" w:name="_Ref99772178"/>
      <w:bookmarkStart w:id="341" w:name="_Toc101245388"/>
      <w:bookmarkStart w:id="342" w:name="_Toc103501627"/>
      <w:bookmarkStart w:id="343" w:name="_Toc104620829"/>
      <w:bookmarkStart w:id="344" w:name="_Toc104945920"/>
      <w:bookmarkStart w:id="345" w:name="_Toc104946760"/>
      <w:bookmarkStart w:id="346" w:name="_Toc104947180"/>
      <w:bookmarkStart w:id="347" w:name="_Toc104968471"/>
      <w:bookmarkStart w:id="348" w:name="_Toc105500842"/>
      <w:bookmarkStart w:id="349" w:name="_Toc105501327"/>
      <w:bookmarkStart w:id="350" w:name="_Toc106617332"/>
      <w:bookmarkStart w:id="351" w:name="Internal_Log"/>
      <w:bookmarkStart w:id="352" w:name="_Toc111980674"/>
      <w:bookmarkStart w:id="353" w:name="_Toc137484732"/>
      <w:r w:rsidRPr="00C67620">
        <w:t>RULE– Internal Log File for Events</w:t>
      </w:r>
      <w:bookmarkEnd w:id="328"/>
      <w:bookmarkEnd w:id="329"/>
      <w:bookmarkEnd w:id="330"/>
      <w:bookmarkEnd w:id="331"/>
      <w:bookmarkEnd w:id="332"/>
      <w:bookmarkEnd w:id="333"/>
      <w:bookmarkEnd w:id="334"/>
      <w:bookmarkEnd w:id="335"/>
      <w:bookmarkEnd w:id="336"/>
      <w:bookmarkEnd w:id="337"/>
      <w:bookmarkEnd w:id="338"/>
      <w:bookmarkEnd w:id="339"/>
      <w:bookmarkEnd w:id="353"/>
      <w:r w:rsidRPr="00C67620">
        <w:t xml:space="preserve"> </w:t>
      </w:r>
      <w:bookmarkEnd w:id="340"/>
      <w:bookmarkEnd w:id="341"/>
      <w:bookmarkEnd w:id="342"/>
      <w:bookmarkEnd w:id="343"/>
      <w:bookmarkEnd w:id="344"/>
      <w:bookmarkEnd w:id="345"/>
      <w:bookmarkEnd w:id="346"/>
      <w:bookmarkEnd w:id="347"/>
      <w:bookmarkEnd w:id="348"/>
      <w:bookmarkEnd w:id="349"/>
      <w:bookmarkEnd w:id="350"/>
    </w:p>
    <w:bookmarkEnd w:id="351"/>
    <w:p w14:paraId="305E8EF0" w14:textId="142FC404" w:rsidR="00820731" w:rsidRDefault="00820731" w:rsidP="00820731">
      <w:pPr>
        <w:pStyle w:val="LXIBody"/>
      </w:pPr>
      <w:r w:rsidRPr="00C67620">
        <w:t xml:space="preserve">All </w:t>
      </w:r>
      <w:r>
        <w:t>LXI Device</w:t>
      </w:r>
      <w:r w:rsidRPr="00C67620">
        <w:t xml:space="preserve">s capable of acting on or generating </w:t>
      </w:r>
      <w:r>
        <w:t>LXI Event</w:t>
      </w:r>
      <w:r w:rsidRPr="00C67620">
        <w:t xml:space="preserve">s shall be configurable to record a timestamp and event identifier for all </w:t>
      </w:r>
      <w:r>
        <w:t>transmitted and received LXI Event Messages (TCP unicast and UDP multicast)</w:t>
      </w:r>
      <w:r w:rsidRPr="00C67620">
        <w:t xml:space="preserve"> in an internal </w:t>
      </w:r>
      <w:r>
        <w:t>LXI Event Log</w:t>
      </w:r>
      <w:r w:rsidRPr="00C67620">
        <w:t xml:space="preserve">. </w:t>
      </w:r>
      <w:r>
        <w:t xml:space="preserve"> </w:t>
      </w:r>
      <w:r w:rsidRPr="00C67620">
        <w:t xml:space="preserve">This </w:t>
      </w:r>
      <w:r>
        <w:t>LXI Event Log</w:t>
      </w:r>
      <w:r w:rsidRPr="00C67620">
        <w:t xml:space="preserve"> shall be accessible via a driver transaction from the controller. </w:t>
      </w:r>
      <w:r w:rsidRPr="0094492C">
        <w:t xml:space="preserve">(See the Programmatic Interface </w:t>
      </w:r>
      <w:r w:rsidR="00A953AB">
        <w:t>Section 6.7 of</w:t>
      </w:r>
      <w:r>
        <w:t xml:space="preserve"> the LXI Event Logs Extended Function document</w:t>
      </w:r>
      <w:r w:rsidRPr="0094492C">
        <w:t>)</w:t>
      </w:r>
      <w:r w:rsidRPr="00C67620">
        <w:t xml:space="preserve">  </w:t>
      </w:r>
    </w:p>
    <w:p w14:paraId="369E52CC" w14:textId="77777777" w:rsidR="00820731" w:rsidRDefault="00820731" w:rsidP="00820731">
      <w:pPr>
        <w:pStyle w:val="LXIBody"/>
      </w:pPr>
      <w:r w:rsidRPr="00C67620">
        <w:t>Logging shall be enabled or disabled via a driver command.  The timestamps</w:t>
      </w:r>
      <w:r>
        <w:t xml:space="preserve"> in the LXI Event Log</w:t>
      </w:r>
      <w:r w:rsidRPr="00C67620">
        <w:t xml:space="preserve"> shall be</w:t>
      </w:r>
      <w:r>
        <w:t>:</w:t>
      </w:r>
    </w:p>
    <w:p w14:paraId="72DB2C21" w14:textId="77777777" w:rsidR="00820731" w:rsidRDefault="00820731" w:rsidP="00273C02">
      <w:pPr>
        <w:pStyle w:val="LXIBody"/>
        <w:numPr>
          <w:ilvl w:val="0"/>
          <w:numId w:val="31"/>
        </w:numPr>
      </w:pPr>
      <w:r>
        <w:t>Based on the local</w:t>
      </w:r>
      <w:r w:rsidRPr="00C67620">
        <w:t xml:space="preserve"> IEEE 1588 clock </w:t>
      </w:r>
      <w:r>
        <w:t>if implemented, else</w:t>
      </w:r>
    </w:p>
    <w:p w14:paraId="5D38EDE4" w14:textId="52098143" w:rsidR="00820731" w:rsidRPr="00C67620" w:rsidRDefault="00820731" w:rsidP="00273C02">
      <w:pPr>
        <w:pStyle w:val="LXIBody"/>
        <w:numPr>
          <w:ilvl w:val="0"/>
          <w:numId w:val="31"/>
        </w:numPr>
      </w:pPr>
      <w:r>
        <w:t>S</w:t>
      </w:r>
      <w:r w:rsidRPr="00C67620">
        <w:t>hall be either 0 or base</w:t>
      </w:r>
      <w:r>
        <w:t>d</w:t>
      </w:r>
      <w:r w:rsidRPr="00C67620">
        <w:t xml:space="preserve"> on a time base consistent with the current IEEE</w:t>
      </w:r>
      <w:r w:rsidR="00E93850">
        <w:t>-</w:t>
      </w:r>
      <w:proofErr w:type="gramStart"/>
      <w:r w:rsidRPr="00C67620">
        <w:t>1588 time</w:t>
      </w:r>
      <w:proofErr w:type="gramEnd"/>
      <w:r w:rsidRPr="00C67620">
        <w:t xml:space="preserve"> base of the system.</w:t>
      </w:r>
    </w:p>
    <w:bookmarkEnd w:id="352"/>
    <w:p w14:paraId="6C0B2010" w14:textId="5FFFEF16" w:rsidR="00820731" w:rsidRDefault="00820731" w:rsidP="006658FC">
      <w:pPr>
        <w:pStyle w:val="ObservationHeading"/>
      </w:pPr>
      <w:r w:rsidRPr="00C67620">
        <w:t>Observation – Clarification of Intent of R</w:t>
      </w:r>
      <w:r>
        <w:t>ule</w:t>
      </w:r>
      <w:r w:rsidRPr="00C67620">
        <w:t xml:space="preserve"> </w:t>
      </w:r>
      <w:r>
        <w:fldChar w:fldCharType="begin"/>
      </w:r>
      <w:r>
        <w:instrText xml:space="preserve"> REF _Ref113439953 \r \h  \* MERGEFORMAT </w:instrText>
      </w:r>
      <w:r>
        <w:fldChar w:fldCharType="separate"/>
      </w:r>
      <w:r w:rsidR="001475CE">
        <w:t>3.7</w:t>
      </w:r>
      <w:r>
        <w:fldChar w:fldCharType="end"/>
      </w:r>
    </w:p>
    <w:p w14:paraId="3134E564" w14:textId="48DD5C27" w:rsidR="0040019D" w:rsidRDefault="0040019D" w:rsidP="0040019D">
      <w:pPr>
        <w:pStyle w:val="LXIObservationBody"/>
      </w:pPr>
      <w:r w:rsidRPr="00C67620">
        <w:t>The</w:t>
      </w:r>
      <w:r w:rsidR="00D43108">
        <w:t xml:space="preserve"> exist</w:t>
      </w:r>
      <w:r w:rsidR="00E22D28">
        <w:t xml:space="preserve">ence of such a log is invaluable in debugging </w:t>
      </w:r>
      <w:r w:rsidR="00416381">
        <w:t xml:space="preserve">a </w:t>
      </w:r>
      <w:r w:rsidR="00E22D28">
        <w:t>distributed LXI system</w:t>
      </w:r>
      <w:r w:rsidR="00416381">
        <w:t>.</w:t>
      </w:r>
    </w:p>
    <w:p w14:paraId="2EC0B036" w14:textId="77777777" w:rsidR="0040019D" w:rsidRPr="00C67620" w:rsidRDefault="0040019D" w:rsidP="006658FC">
      <w:pPr>
        <w:pStyle w:val="ObservationHeading"/>
      </w:pPr>
    </w:p>
    <w:p w14:paraId="03132E2D" w14:textId="77777777" w:rsidR="00820731" w:rsidRPr="00C67620" w:rsidRDefault="00820731" w:rsidP="006658FC">
      <w:pPr>
        <w:pStyle w:val="ObservationHeading"/>
      </w:pPr>
      <w:r w:rsidRPr="00C67620">
        <w:t>Observation – Size of Log File</w:t>
      </w:r>
    </w:p>
    <w:p w14:paraId="11DF2AE6" w14:textId="77777777" w:rsidR="00820731" w:rsidRDefault="00820731" w:rsidP="00820731">
      <w:pPr>
        <w:pStyle w:val="LXIObservationBody"/>
      </w:pPr>
      <w:r w:rsidRPr="00C67620">
        <w:lastRenderedPageBreak/>
        <w:t xml:space="preserve">There is a trade-off between memory space/cost in the </w:t>
      </w:r>
      <w:r>
        <w:t>LXI Device</w:t>
      </w:r>
      <w:r w:rsidRPr="00C67620">
        <w:t xml:space="preserve"> and the frequency of logged events and the desired history time. Experience gives us a minimum recommended log size that is large enough to hold the most recent 256 event records.  Even larger log files will make debugging easier.</w:t>
      </w:r>
    </w:p>
    <w:p w14:paraId="397D7606" w14:textId="436C7CCC" w:rsidR="00820731" w:rsidRDefault="00820731" w:rsidP="00820731">
      <w:pPr>
        <w:pStyle w:val="Heading3"/>
        <w:tabs>
          <w:tab w:val="clear" w:pos="1440"/>
          <w:tab w:val="num" w:pos="1980"/>
        </w:tabs>
        <w:ind w:left="1980"/>
      </w:pPr>
      <w:bookmarkStart w:id="354" w:name="_Ref205686285"/>
      <w:bookmarkStart w:id="355" w:name="_Toc443255301"/>
      <w:bookmarkStart w:id="356" w:name="_Toc137484733"/>
      <w:r>
        <w:t xml:space="preserve">Recommendation – Events </w:t>
      </w:r>
      <w:r w:rsidR="00D27A75">
        <w:t>to</w:t>
      </w:r>
      <w:r>
        <w:t xml:space="preserve"> Be Logged</w:t>
      </w:r>
      <w:bookmarkEnd w:id="354"/>
      <w:bookmarkEnd w:id="355"/>
      <w:bookmarkEnd w:id="356"/>
    </w:p>
    <w:p w14:paraId="1D25A510" w14:textId="7A01F424" w:rsidR="00820731" w:rsidRDefault="00820731" w:rsidP="00820731">
      <w:pPr>
        <w:pStyle w:val="LXIBody"/>
      </w:pPr>
      <w:r>
        <w:t xml:space="preserve">In addition to the logging required by </w:t>
      </w:r>
      <w:r>
        <w:fldChar w:fldCharType="begin"/>
      </w:r>
      <w:r>
        <w:instrText>REF _Ref205627397 \r</w:instrText>
      </w:r>
      <w:r>
        <w:fldChar w:fldCharType="separate"/>
      </w:r>
      <w:r w:rsidR="001475CE">
        <w:t>3.7</w:t>
      </w:r>
      <w:r>
        <w:fldChar w:fldCharType="end"/>
      </w:r>
      <w:r>
        <w:t>, devices should log any events that are significant to the instrument or application domain, including driver commands, triggers of any form, or significant internal state change.</w:t>
      </w:r>
    </w:p>
    <w:p w14:paraId="483A2B55" w14:textId="77777777" w:rsidR="00820731" w:rsidRDefault="00820731" w:rsidP="00820731">
      <w:pPr>
        <w:pStyle w:val="LXIBody"/>
      </w:pPr>
      <w:r>
        <w:t>Vendors are allowed and encouraged to log additional events that are appropriate and meaningful for the application domain and device functionality.</w:t>
      </w:r>
    </w:p>
    <w:p w14:paraId="7B81ACC1" w14:textId="3A34FD8B" w:rsidR="00A122A9" w:rsidRDefault="008405AE" w:rsidP="00F71248">
      <w:pPr>
        <w:pStyle w:val="Heading1"/>
      </w:pPr>
      <w:bookmarkStart w:id="357" w:name="_Toc205697345"/>
      <w:bookmarkStart w:id="358" w:name="_Toc205972802"/>
      <w:bookmarkStart w:id="359" w:name="_Toc206213422"/>
      <w:bookmarkStart w:id="360" w:name="_Toc205697350"/>
      <w:bookmarkStart w:id="361" w:name="_Toc205972807"/>
      <w:bookmarkStart w:id="362" w:name="_Toc206213427"/>
      <w:bookmarkStart w:id="363" w:name="_Toc205697356"/>
      <w:bookmarkStart w:id="364" w:name="_Toc205972813"/>
      <w:bookmarkStart w:id="365" w:name="_Toc206213433"/>
      <w:bookmarkStart w:id="366" w:name="_Toc205697357"/>
      <w:bookmarkStart w:id="367" w:name="_Toc205972814"/>
      <w:bookmarkStart w:id="368" w:name="_Toc206213434"/>
      <w:bookmarkStart w:id="369" w:name="_Toc205697358"/>
      <w:bookmarkStart w:id="370" w:name="_Toc205972815"/>
      <w:bookmarkStart w:id="371" w:name="_Toc206213435"/>
      <w:bookmarkStart w:id="372" w:name="_Toc111978163"/>
      <w:bookmarkStart w:id="373" w:name="_Toc111983525"/>
      <w:bookmarkStart w:id="374" w:name="_Toc111978164"/>
      <w:bookmarkStart w:id="375" w:name="_Toc111980666"/>
      <w:bookmarkStart w:id="376" w:name="_Toc111982298"/>
      <w:bookmarkStart w:id="377" w:name="_Toc111983526"/>
      <w:bookmarkStart w:id="378" w:name="_Toc111978165"/>
      <w:bookmarkStart w:id="379" w:name="_Toc111980667"/>
      <w:bookmarkStart w:id="380" w:name="_Toc111982299"/>
      <w:bookmarkStart w:id="381" w:name="_Toc111983527"/>
      <w:bookmarkStart w:id="382" w:name="_Toc111978166"/>
      <w:bookmarkStart w:id="383" w:name="_Toc111980668"/>
      <w:bookmarkStart w:id="384" w:name="_Toc111982300"/>
      <w:bookmarkStart w:id="385" w:name="_Toc111983528"/>
      <w:bookmarkStart w:id="386" w:name="_Toc111260266"/>
      <w:bookmarkStart w:id="387" w:name="_Toc205697372"/>
      <w:bookmarkStart w:id="388" w:name="_Toc205972829"/>
      <w:bookmarkStart w:id="389" w:name="_Toc206213449"/>
      <w:bookmarkStart w:id="390" w:name="_Toc205697378"/>
      <w:bookmarkStart w:id="391" w:name="_Toc205972835"/>
      <w:bookmarkStart w:id="392" w:name="_Toc206213455"/>
      <w:bookmarkStart w:id="393" w:name="_Toc175120788"/>
      <w:bookmarkStart w:id="394" w:name="_Toc176296804"/>
      <w:bookmarkStart w:id="395" w:name="_Toc176343250"/>
      <w:bookmarkStart w:id="396" w:name="_Toc176577237"/>
      <w:bookmarkStart w:id="397" w:name="_Toc178588380"/>
      <w:bookmarkStart w:id="398" w:name="_Toc178605361"/>
      <w:bookmarkStart w:id="399" w:name="_Toc111980676"/>
      <w:bookmarkStart w:id="400" w:name="_Toc113353400"/>
      <w:bookmarkStart w:id="401" w:name="_Toc113776898"/>
      <w:bookmarkStart w:id="402" w:name="_Toc128656159"/>
      <w:bookmarkStart w:id="403" w:name="_Ref206215874"/>
      <w:bookmarkStart w:id="404" w:name="_Ref208644845"/>
      <w:bookmarkStart w:id="405" w:name="_Ref99849436"/>
      <w:bookmarkStart w:id="406" w:name="_Toc101245398"/>
      <w:bookmarkStart w:id="407" w:name="_Toc103501636"/>
      <w:bookmarkStart w:id="408" w:name="_Toc104620838"/>
      <w:bookmarkStart w:id="409" w:name="_Toc104945929"/>
      <w:bookmarkStart w:id="410" w:name="_Toc104946769"/>
      <w:bookmarkStart w:id="411" w:name="_Toc104947189"/>
      <w:bookmarkStart w:id="412" w:name="_Toc104968480"/>
      <w:bookmarkStart w:id="413" w:name="_Toc105500851"/>
      <w:bookmarkStart w:id="414" w:name="_Toc105501336"/>
      <w:bookmarkStart w:id="415" w:name="_Toc106617339"/>
      <w:bookmarkStart w:id="416" w:name="_Toc111021203"/>
      <w:bookmarkStart w:id="417" w:name="_Toc111253102"/>
      <w:bookmarkStart w:id="418" w:name="_Toc137484734"/>
      <w:bookmarkEnd w:id="204"/>
      <w:bookmarkEnd w:id="205"/>
      <w:bookmarkEnd w:id="206"/>
      <w:bookmarkEnd w:id="207"/>
      <w:bookmarkEnd w:id="208"/>
      <w:bookmarkEnd w:id="209"/>
      <w:bookmarkEnd w:id="210"/>
      <w:bookmarkEnd w:id="211"/>
      <w:bookmarkEnd w:id="212"/>
      <w:bookmarkEnd w:id="213"/>
      <w:bookmarkEnd w:id="214"/>
      <w:bookmarkEnd w:id="215"/>
      <w:bookmarkEnd w:id="21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lastRenderedPageBreak/>
        <w:t>Device</w:t>
      </w:r>
      <w:r w:rsidR="00A122A9" w:rsidRPr="0075323E">
        <w:t>-to-</w:t>
      </w:r>
      <w:r>
        <w:t>Device</w:t>
      </w:r>
      <w:r w:rsidR="00A122A9" w:rsidRPr="0075323E">
        <w:t xml:space="preserve"> Data Communication</w:t>
      </w:r>
      <w:r w:rsidR="00E5487F" w:rsidRPr="0075323E">
        <w:t xml:space="preserve"> of LXI Event Message</w:t>
      </w:r>
      <w:r w:rsidR="00A122A9" w:rsidRPr="0075323E">
        <w:t>s</w:t>
      </w:r>
      <w:bookmarkEnd w:id="399"/>
      <w:bookmarkEnd w:id="400"/>
      <w:bookmarkEnd w:id="401"/>
      <w:bookmarkEnd w:id="402"/>
      <w:bookmarkEnd w:id="403"/>
      <w:bookmarkEnd w:id="404"/>
      <w:bookmarkEnd w:id="418"/>
    </w:p>
    <w:p w14:paraId="38CD689E" w14:textId="77777777" w:rsidR="006970F9" w:rsidRDefault="006970F9" w:rsidP="006970F9">
      <w:pPr>
        <w:pStyle w:val="Body1"/>
      </w:pPr>
    </w:p>
    <w:p w14:paraId="37AAC8E8" w14:textId="71A03E8A" w:rsidR="006970F9" w:rsidRPr="00E45C95" w:rsidRDefault="00A03EDB" w:rsidP="006970F9">
      <w:pPr>
        <w:pStyle w:val="LXIBody"/>
        <w:rPr>
          <w:sz w:val="28"/>
          <w:szCs w:val="28"/>
        </w:rPr>
      </w:pPr>
      <w:r>
        <w:t>D</w:t>
      </w:r>
      <w:r w:rsidR="008405AE">
        <w:t>evice</w:t>
      </w:r>
      <w:r w:rsidR="006970F9" w:rsidRPr="00C67620">
        <w:t>-to-</w:t>
      </w:r>
      <w:r w:rsidR="008405AE">
        <w:t>device</w:t>
      </w:r>
      <w:r w:rsidR="006970F9" w:rsidRPr="00C67620">
        <w:t xml:space="preserve"> messages are </w:t>
      </w:r>
      <w:r w:rsidR="006970F9">
        <w:t>LXI Event Message</w:t>
      </w:r>
      <w:r w:rsidR="006970F9" w:rsidRPr="00C67620">
        <w:t xml:space="preserve">s that are either multicast on the LAN via UDP or transmitted through a point-to-point TCP connection.   Each message is </w:t>
      </w:r>
      <w:r w:rsidR="006970F9">
        <w:t>timestamp</w:t>
      </w:r>
      <w:r w:rsidR="006970F9" w:rsidRPr="00C67620">
        <w:t xml:space="preserve">ed and signals the occurrence of some </w:t>
      </w:r>
      <w:r w:rsidR="006970F9">
        <w:t>LXI Event</w:t>
      </w:r>
      <w:r w:rsidR="006970F9" w:rsidRPr="00C67620">
        <w:t xml:space="preserve"> in the system.  </w:t>
      </w:r>
      <w:r w:rsidR="006970F9">
        <w:t>LXI Device</w:t>
      </w:r>
      <w:r w:rsidR="006970F9" w:rsidRPr="00C67620">
        <w:t>s in the system can be programmed to broadcast messages (or not) as needed.</w:t>
      </w:r>
    </w:p>
    <w:p w14:paraId="2DEA37E3" w14:textId="77777777" w:rsidR="006970F9" w:rsidRPr="006970F9" w:rsidRDefault="006970F9" w:rsidP="006970F9">
      <w:pPr>
        <w:pStyle w:val="LXIBody"/>
      </w:pPr>
    </w:p>
    <w:p w14:paraId="0D6EBD82" w14:textId="1093411D" w:rsidR="00283C6F" w:rsidRPr="00F8416B" w:rsidRDefault="00206A69" w:rsidP="001567BD">
      <w:pPr>
        <w:pStyle w:val="Body1"/>
      </w:pPr>
      <w:r>
        <w:t xml:space="preserve">The </w:t>
      </w:r>
      <w:r w:rsidR="006970F9">
        <w:t xml:space="preserve">rules and </w:t>
      </w:r>
      <w:r>
        <w:t xml:space="preserve">content </w:t>
      </w:r>
      <w:r w:rsidR="005F0FC4">
        <w:t xml:space="preserve">related to </w:t>
      </w:r>
      <w:r w:rsidR="006D7C6F">
        <w:t xml:space="preserve">LXI Event Messages is in </w:t>
      </w:r>
      <w:r w:rsidR="008F1B0B">
        <w:t xml:space="preserve">the </w:t>
      </w:r>
      <w:r w:rsidRPr="00206A69">
        <w:rPr>
          <w:b/>
          <w:i/>
        </w:rPr>
        <w:t>LXI Event Messaging Extended Function</w:t>
      </w:r>
      <w:r>
        <w:t xml:space="preserve"> document.</w:t>
      </w:r>
    </w:p>
    <w:p w14:paraId="6C68E6FC" w14:textId="77777777" w:rsidR="00A122A9" w:rsidRDefault="006D4AC1" w:rsidP="00F71248">
      <w:pPr>
        <w:pStyle w:val="Heading1"/>
      </w:pPr>
      <w:bookmarkStart w:id="419" w:name="_Toc439587844"/>
      <w:bookmarkStart w:id="420" w:name="_Toc439587847"/>
      <w:bookmarkStart w:id="421" w:name="_Toc439587849"/>
      <w:bookmarkStart w:id="422" w:name="_Toc439587851"/>
      <w:bookmarkStart w:id="423" w:name="_Toc439587853"/>
      <w:bookmarkStart w:id="424" w:name="_Toc439587855"/>
      <w:bookmarkStart w:id="425" w:name="_Toc439587868"/>
      <w:bookmarkStart w:id="426" w:name="_Toc439587872"/>
      <w:bookmarkStart w:id="427" w:name="_Toc439587874"/>
      <w:bookmarkStart w:id="428" w:name="_Toc439587875"/>
      <w:bookmarkStart w:id="429" w:name="_Toc439587876"/>
      <w:bookmarkStart w:id="430" w:name="_Toc439587878"/>
      <w:bookmarkStart w:id="431" w:name="_Toc439587880"/>
      <w:bookmarkStart w:id="432" w:name="_Toc439587881"/>
      <w:bookmarkStart w:id="433" w:name="_Toc439587882"/>
      <w:bookmarkStart w:id="434" w:name="_Toc439587889"/>
      <w:bookmarkStart w:id="435" w:name="_Toc439587892"/>
      <w:bookmarkStart w:id="436" w:name="_Toc439587893"/>
      <w:bookmarkStart w:id="437" w:name="_Toc439587894"/>
      <w:bookmarkStart w:id="438" w:name="_Toc439587895"/>
      <w:bookmarkStart w:id="439" w:name="_Toc439587897"/>
      <w:bookmarkStart w:id="440" w:name="_Toc439587898"/>
      <w:bookmarkStart w:id="441" w:name="_Toc439587904"/>
      <w:bookmarkStart w:id="442" w:name="_Toc439587905"/>
      <w:bookmarkStart w:id="443" w:name="_Toc439587906"/>
      <w:bookmarkStart w:id="444" w:name="_Toc439587907"/>
      <w:bookmarkStart w:id="445" w:name="_Toc439587908"/>
      <w:bookmarkStart w:id="446" w:name="_Toc439587909"/>
      <w:bookmarkStart w:id="447" w:name="_Toc439587910"/>
      <w:bookmarkStart w:id="448" w:name="_Toc439587913"/>
      <w:bookmarkStart w:id="449" w:name="_Toc439587917"/>
      <w:bookmarkStart w:id="450" w:name="_Toc439587919"/>
      <w:bookmarkStart w:id="451" w:name="_Toc439587920"/>
      <w:bookmarkStart w:id="452" w:name="_Toc439587921"/>
      <w:bookmarkStart w:id="453" w:name="_Toc439588007"/>
      <w:bookmarkStart w:id="454" w:name="_Toc439588011"/>
      <w:bookmarkStart w:id="455" w:name="_Toc439588014"/>
      <w:bookmarkStart w:id="456" w:name="_Toc439588019"/>
      <w:bookmarkStart w:id="457" w:name="_Toc439588023"/>
      <w:bookmarkStart w:id="458" w:name="_Toc439588025"/>
      <w:bookmarkStart w:id="459" w:name="_Toc439588026"/>
      <w:bookmarkStart w:id="460" w:name="_Toc439588027"/>
      <w:bookmarkStart w:id="461" w:name="_Toc439588028"/>
      <w:bookmarkStart w:id="462" w:name="_Toc439588030"/>
      <w:bookmarkStart w:id="463" w:name="_Toc439588031"/>
      <w:bookmarkStart w:id="464" w:name="_Toc439588037"/>
      <w:bookmarkStart w:id="465" w:name="_Toc439588047"/>
      <w:bookmarkStart w:id="466" w:name="_Toc439588073"/>
      <w:bookmarkStart w:id="467" w:name="_Toc439588074"/>
      <w:bookmarkStart w:id="468" w:name="_Toc439588075"/>
      <w:bookmarkStart w:id="469" w:name="_Toc112300527"/>
      <w:bookmarkStart w:id="470" w:name="_Toc112661497"/>
      <w:bookmarkStart w:id="471" w:name="_Toc128656170"/>
      <w:bookmarkStart w:id="472" w:name="_Ref205188215"/>
      <w:bookmarkStart w:id="473" w:name="_Ref205358737"/>
      <w:bookmarkStart w:id="474" w:name="_Ref205624102"/>
      <w:bookmarkStart w:id="475" w:name="_Ref206216095"/>
      <w:bookmarkStart w:id="476" w:name="_Ref206216654"/>
      <w:bookmarkStart w:id="477" w:name="_Ref207184454"/>
      <w:bookmarkStart w:id="478" w:name="_Toc111980687"/>
      <w:bookmarkStart w:id="479" w:name="_Toc101245411"/>
      <w:bookmarkStart w:id="480" w:name="_Toc103501649"/>
      <w:bookmarkStart w:id="481" w:name="_Toc104620851"/>
      <w:bookmarkStart w:id="482" w:name="_Toc104945942"/>
      <w:bookmarkStart w:id="483" w:name="_Toc104946782"/>
      <w:bookmarkStart w:id="484" w:name="_Toc104947202"/>
      <w:bookmarkStart w:id="485" w:name="_Toc104968493"/>
      <w:bookmarkStart w:id="486" w:name="_Toc105500864"/>
      <w:bookmarkStart w:id="487" w:name="_Toc105501353"/>
      <w:bookmarkStart w:id="488" w:name="_Toc106617356"/>
      <w:bookmarkStart w:id="489" w:name="_Toc111021220"/>
      <w:bookmarkStart w:id="490" w:name="_Toc111253115"/>
      <w:bookmarkStart w:id="491" w:name="_Toc111980731"/>
      <w:bookmarkStart w:id="492" w:name="_Toc137484735"/>
      <w:bookmarkEnd w:id="405"/>
      <w:bookmarkEnd w:id="406"/>
      <w:bookmarkEnd w:id="407"/>
      <w:bookmarkEnd w:id="408"/>
      <w:bookmarkEnd w:id="409"/>
      <w:bookmarkEnd w:id="410"/>
      <w:bookmarkEnd w:id="411"/>
      <w:bookmarkEnd w:id="412"/>
      <w:bookmarkEnd w:id="413"/>
      <w:bookmarkEnd w:id="414"/>
      <w:bookmarkEnd w:id="415"/>
      <w:bookmarkEnd w:id="416"/>
      <w:bookmarkEnd w:id="417"/>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rsidRPr="0075323E">
        <w:lastRenderedPageBreak/>
        <w:t>L</w:t>
      </w:r>
      <w:bookmarkEnd w:id="469"/>
      <w:bookmarkEnd w:id="470"/>
      <w:bookmarkEnd w:id="471"/>
      <w:bookmarkEnd w:id="472"/>
      <w:bookmarkEnd w:id="473"/>
      <w:bookmarkEnd w:id="474"/>
      <w:bookmarkEnd w:id="475"/>
      <w:bookmarkEnd w:id="476"/>
      <w:bookmarkEnd w:id="477"/>
      <w:r w:rsidR="00617021" w:rsidRPr="0075323E">
        <w:t>XI Device Wired Trigger Bus</w:t>
      </w:r>
      <w:bookmarkEnd w:id="492"/>
    </w:p>
    <w:p w14:paraId="36EFBB39" w14:textId="77777777" w:rsidR="006970F9" w:rsidRDefault="006970F9" w:rsidP="006970F9">
      <w:pPr>
        <w:pStyle w:val="LXIBody"/>
      </w:pPr>
      <w:r w:rsidRPr="004B3B77">
        <w:t>The LXI Device Wired Trigger Bus</w:t>
      </w:r>
      <w:r>
        <w:t xml:space="preserve"> implements a cabling system to interconnect multiple LXI Devices.  </w:t>
      </w:r>
      <w:r w:rsidRPr="00ED0426">
        <w:t>Th</w:t>
      </w:r>
      <w:r>
        <w:t>e physical interface</w:t>
      </w:r>
      <w:r w:rsidRPr="00ED0426">
        <w:t xml:space="preserve"> </w:t>
      </w:r>
      <w:r>
        <w:t>builds upon</w:t>
      </w:r>
      <w:r w:rsidRPr="00ED0426">
        <w:t xml:space="preserve"> the TIA/EIA-889 Multipoint</w:t>
      </w:r>
      <w:r>
        <w:t xml:space="preserve"> Low Voltage Differential Signa</w:t>
      </w:r>
      <w:r w:rsidRPr="00ED0426">
        <w:t>ling (M-LVDS) standard. This standard uses differential current driven signals to exchange data between semiconductor devices</w:t>
      </w:r>
      <w:r>
        <w:t>.  Each LXI Device supporting the LXI Wired Trigger Bus has a minimum of two Trigger Bus connectors.  This provides a pass-through connection of the bus by routing signals through each participating instrument.  A termination device is required at the end of each LXI Wired Trigger Bus connection segment, provided by the LXI Wired Trigger Bus Terminator.  The terminator attaches to the second connector at each segment end, as seen in Figure 5.1.</w:t>
      </w:r>
    </w:p>
    <w:p w14:paraId="25EE47B6" w14:textId="77777777" w:rsidR="006970F9" w:rsidRDefault="006970F9" w:rsidP="006970F9"/>
    <w:p w14:paraId="4141C7F7" w14:textId="77777777" w:rsidR="006970F9" w:rsidRPr="00C67620" w:rsidRDefault="006970F9" w:rsidP="006970F9">
      <w:pPr>
        <w:pStyle w:val="LXIBody"/>
        <w:jc w:val="center"/>
      </w:pPr>
      <w:r>
        <w:rPr>
          <w:noProof/>
        </w:rPr>
        <w:drawing>
          <wp:inline distT="0" distB="0" distL="0" distR="0" wp14:anchorId="1AA2918B" wp14:editId="69B64F1F">
            <wp:extent cx="3715385" cy="1704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715385" cy="1704975"/>
                    </a:xfrm>
                    <a:prstGeom prst="rect">
                      <a:avLst/>
                    </a:prstGeom>
                    <a:noFill/>
                    <a:ln w="9525">
                      <a:noFill/>
                      <a:miter lim="800000"/>
                      <a:headEnd/>
                      <a:tailEnd/>
                    </a:ln>
                  </pic:spPr>
                </pic:pic>
              </a:graphicData>
            </a:graphic>
          </wp:inline>
        </w:drawing>
      </w:r>
    </w:p>
    <w:p w14:paraId="13A12713" w14:textId="77777777" w:rsidR="006970F9" w:rsidRDefault="006970F9" w:rsidP="006970F9">
      <w:pPr>
        <w:pStyle w:val="StyleCaptionLXICentered"/>
      </w:pPr>
    </w:p>
    <w:p w14:paraId="2864BD4D" w14:textId="77777777" w:rsidR="006970F9" w:rsidRPr="009B72A2" w:rsidRDefault="006970F9" w:rsidP="006970F9">
      <w:pPr>
        <w:pStyle w:val="StyleCaptionLXICentered"/>
      </w:pPr>
      <w:r w:rsidRPr="009B72A2">
        <w:t xml:space="preserve">Figure 5.1 </w:t>
      </w:r>
      <w:r>
        <w:t>Configuration of LXI Devices using the LXI Wired Trigger Bus</w:t>
      </w:r>
    </w:p>
    <w:p w14:paraId="3BBEEBB2" w14:textId="77777777" w:rsidR="006970F9" w:rsidRPr="00ED0426" w:rsidRDefault="006970F9" w:rsidP="006970F9">
      <w:pPr>
        <w:pStyle w:val="LXIBody"/>
      </w:pPr>
      <w:r w:rsidRPr="00ED0426">
        <w:t xml:space="preserve">The </w:t>
      </w:r>
      <w:r>
        <w:t xml:space="preserve">LXI Wired Trigger Bus </w:t>
      </w:r>
      <w:r w:rsidRPr="00ED0426">
        <w:t xml:space="preserve">provides </w:t>
      </w:r>
      <w:r>
        <w:t>eight</w:t>
      </w:r>
      <w:r w:rsidRPr="00ED0426">
        <w:t xml:space="preserve"> physically independent trigger channels, matching the number of logical channels provided by the </w:t>
      </w:r>
      <w:r>
        <w:t>LXI Event Message mechanism</w:t>
      </w:r>
      <w:r w:rsidRPr="00ED0426">
        <w:t xml:space="preserve"> i</w:t>
      </w:r>
      <w:r>
        <w:t>n the LXI standard. The LXI Wired Trigger Bus designates LXI0 to LXI7, while the LXI Event Message designates identifiers LAN0 to LAN7.</w:t>
      </w:r>
    </w:p>
    <w:p w14:paraId="2664D266" w14:textId="77777777" w:rsidR="006970F9" w:rsidRDefault="006970F9" w:rsidP="006970F9">
      <w:pPr>
        <w:pStyle w:val="LXIBody"/>
      </w:pPr>
      <w:r w:rsidRPr="00ED0426">
        <w:t>Trigger events</w:t>
      </w:r>
      <w:r>
        <w:t xml:space="preserve"> </w:t>
      </w:r>
      <w:r w:rsidRPr="00ED0426">
        <w:t xml:space="preserve">made through the </w:t>
      </w:r>
      <w:r>
        <w:t xml:space="preserve">LXI Wired Trigger </w:t>
      </w:r>
      <w:proofErr w:type="gramStart"/>
      <w:r>
        <w:t>Bus</w:t>
      </w:r>
      <w:proofErr w:type="gramEnd"/>
      <w:r>
        <w:t xml:space="preserve"> or </w:t>
      </w:r>
      <w:r w:rsidRPr="00ED0426">
        <w:t xml:space="preserve">the </w:t>
      </w:r>
      <w:r>
        <w:t>LXI Event Message</w:t>
      </w:r>
      <w:r w:rsidRPr="00ED0426">
        <w:t xml:space="preserve"> trigger system</w:t>
      </w:r>
      <w:r>
        <w:t xml:space="preserve"> are interchangeable, since</w:t>
      </w:r>
      <w:r w:rsidRPr="00ED0426">
        <w:t xml:space="preserve"> the trigger model </w:t>
      </w:r>
      <w:r>
        <w:t xml:space="preserve">is </w:t>
      </w:r>
      <w:r w:rsidRPr="00ED0426">
        <w:t>consist</w:t>
      </w:r>
      <w:r>
        <w:t xml:space="preserve">ent </w:t>
      </w:r>
      <w:r w:rsidRPr="00ED0426">
        <w:t>in ea</w:t>
      </w:r>
      <w:r>
        <w:t>ch mode of operation</w:t>
      </w:r>
      <w:r w:rsidRPr="00ED0426">
        <w:t xml:space="preserve">. </w:t>
      </w:r>
    </w:p>
    <w:p w14:paraId="04E85884" w14:textId="1553AC3E" w:rsidR="00283C6F" w:rsidRPr="00F8416B" w:rsidRDefault="00206A69" w:rsidP="006970F9">
      <w:pPr>
        <w:pStyle w:val="LXIBody"/>
      </w:pPr>
      <w:r>
        <w:t>The</w:t>
      </w:r>
      <w:r w:rsidR="006970F9">
        <w:t xml:space="preserve"> rules and</w:t>
      </w:r>
      <w:r>
        <w:t xml:space="preserve"> content </w:t>
      </w:r>
      <w:r w:rsidR="00FE0318">
        <w:t xml:space="preserve">related to the LXI Device Wired Trigger Bus is in </w:t>
      </w:r>
      <w:r>
        <w:t xml:space="preserve">the </w:t>
      </w:r>
      <w:r w:rsidRPr="006970F9">
        <w:rPr>
          <w:b/>
          <w:i/>
        </w:rPr>
        <w:t>LXI Wired Trigger Bus Extended Function</w:t>
      </w:r>
      <w:r>
        <w:t xml:space="preserve"> document</w:t>
      </w:r>
      <w:r w:rsidR="00283C6F">
        <w:t>.</w:t>
      </w:r>
    </w:p>
    <w:p w14:paraId="6098820A" w14:textId="77777777" w:rsidR="00A122A9" w:rsidRPr="0075323E" w:rsidRDefault="00A122A9" w:rsidP="00F71248">
      <w:pPr>
        <w:pStyle w:val="Heading1"/>
      </w:pPr>
      <w:bookmarkStart w:id="493" w:name="_Toc439588077"/>
      <w:bookmarkStart w:id="494" w:name="_Toc439588079"/>
      <w:bookmarkStart w:id="495" w:name="_Toc439588080"/>
      <w:bookmarkStart w:id="496" w:name="_Toc439588081"/>
      <w:bookmarkStart w:id="497" w:name="_Toc439588082"/>
      <w:bookmarkStart w:id="498" w:name="_Toc439588083"/>
      <w:bookmarkStart w:id="499" w:name="_Toc439588084"/>
      <w:bookmarkStart w:id="500" w:name="_Toc439588085"/>
      <w:bookmarkStart w:id="501" w:name="_Toc439588088"/>
      <w:bookmarkStart w:id="502" w:name="_Toc439588091"/>
      <w:bookmarkStart w:id="503" w:name="_Toc439588092"/>
      <w:bookmarkStart w:id="504" w:name="_Toc439588095"/>
      <w:bookmarkStart w:id="505" w:name="_Toc439588096"/>
      <w:bookmarkStart w:id="506" w:name="_Toc439588097"/>
      <w:bookmarkStart w:id="507" w:name="_Toc439588098"/>
      <w:bookmarkStart w:id="508" w:name="_Toc439588099"/>
      <w:bookmarkStart w:id="509" w:name="_Toc439588100"/>
      <w:bookmarkStart w:id="510" w:name="_Toc439588101"/>
      <w:bookmarkStart w:id="511" w:name="_Toc205697398"/>
      <w:bookmarkStart w:id="512" w:name="_Toc205972855"/>
      <w:bookmarkStart w:id="513" w:name="_Toc206213475"/>
      <w:bookmarkStart w:id="514" w:name="_Toc439588102"/>
      <w:bookmarkStart w:id="515" w:name="_Toc439588107"/>
      <w:bookmarkStart w:id="516" w:name="_Toc174790720"/>
      <w:bookmarkStart w:id="517" w:name="_Toc175110751"/>
      <w:bookmarkStart w:id="518" w:name="_Toc175120814"/>
      <w:bookmarkStart w:id="519" w:name="_Toc176296831"/>
      <w:bookmarkStart w:id="520" w:name="_Toc176343277"/>
      <w:bookmarkStart w:id="521" w:name="_Toc176577264"/>
      <w:bookmarkStart w:id="522" w:name="_Toc178588407"/>
      <w:bookmarkStart w:id="523" w:name="_Toc178605388"/>
      <w:bookmarkStart w:id="524" w:name="_Toc439588116"/>
      <w:bookmarkStart w:id="525" w:name="_Toc439588117"/>
      <w:bookmarkStart w:id="526" w:name="_Toc439588118"/>
      <w:bookmarkStart w:id="527" w:name="_Toc439588120"/>
      <w:bookmarkStart w:id="528" w:name="_Toc439588121"/>
      <w:bookmarkStart w:id="529" w:name="_Toc439588123"/>
      <w:bookmarkStart w:id="530" w:name="_Toc439588125"/>
      <w:bookmarkStart w:id="531" w:name="_Toc439588126"/>
      <w:bookmarkStart w:id="532" w:name="_Toc439588127"/>
      <w:bookmarkStart w:id="533" w:name="_Toc439588129"/>
      <w:bookmarkStart w:id="534" w:name="_Toc439588131"/>
      <w:bookmarkStart w:id="535" w:name="_Toc439588132"/>
      <w:bookmarkStart w:id="536" w:name="_Toc439588134"/>
      <w:bookmarkStart w:id="537" w:name="_Toc439588138"/>
      <w:bookmarkStart w:id="538" w:name="_Toc439588140"/>
      <w:bookmarkStart w:id="539" w:name="_Toc439588142"/>
      <w:bookmarkStart w:id="540" w:name="_Toc439588146"/>
      <w:bookmarkStart w:id="541" w:name="_Toc439588147"/>
      <w:bookmarkStart w:id="542" w:name="_Toc439588149"/>
      <w:bookmarkStart w:id="543" w:name="_Toc439588152"/>
      <w:bookmarkStart w:id="544" w:name="_Toc439588157"/>
      <w:bookmarkStart w:id="545" w:name="_Toc439588158"/>
      <w:bookmarkStart w:id="546" w:name="_Toc439588160"/>
      <w:bookmarkStart w:id="547" w:name="_Toc439588161"/>
      <w:bookmarkStart w:id="548" w:name="_Toc439588162"/>
      <w:bookmarkStart w:id="549" w:name="_Toc439588163"/>
      <w:bookmarkStart w:id="550" w:name="_Toc439588164"/>
      <w:bookmarkStart w:id="551" w:name="_Toc439588167"/>
      <w:bookmarkStart w:id="552" w:name="_Toc439588170"/>
      <w:bookmarkStart w:id="553" w:name="_Toc439588172"/>
      <w:bookmarkStart w:id="554" w:name="_Toc439588173"/>
      <w:bookmarkStart w:id="555" w:name="_Toc439588178"/>
      <w:bookmarkStart w:id="556" w:name="_Toc439588179"/>
      <w:bookmarkStart w:id="557" w:name="_Toc439588180"/>
      <w:bookmarkStart w:id="558" w:name="_Toc439588181"/>
      <w:bookmarkStart w:id="559" w:name="_Toc439588182"/>
      <w:bookmarkStart w:id="560" w:name="_Toc439588184"/>
      <w:bookmarkStart w:id="561" w:name="_Toc439588185"/>
      <w:bookmarkStart w:id="562" w:name="_Toc439588186"/>
      <w:bookmarkStart w:id="563" w:name="_Toc439588192"/>
      <w:bookmarkStart w:id="564" w:name="_Toc439588196"/>
      <w:bookmarkStart w:id="565" w:name="_Toc439588200"/>
      <w:bookmarkStart w:id="566" w:name="_Toc439588202"/>
      <w:bookmarkStart w:id="567" w:name="_Toc439588204"/>
      <w:bookmarkStart w:id="568" w:name="_Toc439588206"/>
      <w:bookmarkStart w:id="569" w:name="_Toc439588207"/>
      <w:bookmarkStart w:id="570" w:name="_Toc439588208"/>
      <w:bookmarkStart w:id="571" w:name="_Toc439588209"/>
      <w:bookmarkStart w:id="572" w:name="_Toc439588210"/>
      <w:bookmarkStart w:id="573" w:name="_Toc439588292"/>
      <w:bookmarkStart w:id="574" w:name="_Toc439588293"/>
      <w:bookmarkStart w:id="575" w:name="_Toc439588294"/>
      <w:bookmarkStart w:id="576" w:name="_Toc112300567"/>
      <w:bookmarkStart w:id="577" w:name="_Toc113353455"/>
      <w:bookmarkStart w:id="578" w:name="_Toc113776908"/>
      <w:bookmarkStart w:id="579" w:name="_Toc128656214"/>
      <w:bookmarkStart w:id="580" w:name="_Ref205267180"/>
      <w:bookmarkStart w:id="581" w:name="_Ref205267229"/>
      <w:bookmarkStart w:id="582" w:name="_Ref205617451"/>
      <w:bookmarkStart w:id="583" w:name="_Ref205621749"/>
      <w:bookmarkStart w:id="584" w:name="_Toc111980736"/>
      <w:bookmarkStart w:id="585" w:name="_Toc101245464"/>
      <w:bookmarkStart w:id="586" w:name="_Ref102975158"/>
      <w:bookmarkStart w:id="587" w:name="_Toc103501700"/>
      <w:bookmarkStart w:id="588" w:name="_Toc104620902"/>
      <w:bookmarkStart w:id="589" w:name="_Toc104945993"/>
      <w:bookmarkStart w:id="590" w:name="_Toc104946833"/>
      <w:bookmarkStart w:id="591" w:name="_Toc104947253"/>
      <w:bookmarkStart w:id="592" w:name="_Toc104968544"/>
      <w:bookmarkStart w:id="593" w:name="_Toc105500915"/>
      <w:bookmarkStart w:id="594" w:name="_Toc105501404"/>
      <w:bookmarkStart w:id="595" w:name="_Toc106617415"/>
      <w:bookmarkStart w:id="596" w:name="_Toc111021271"/>
      <w:bookmarkStart w:id="597" w:name="_Toc111253167"/>
      <w:bookmarkStart w:id="598" w:name="_Toc137484736"/>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r w:rsidRPr="0075323E">
        <w:lastRenderedPageBreak/>
        <w:t>LXI Programmatic Interface (Drivers)</w:t>
      </w:r>
      <w:bookmarkEnd w:id="576"/>
      <w:bookmarkEnd w:id="577"/>
      <w:bookmarkEnd w:id="578"/>
      <w:bookmarkEnd w:id="579"/>
      <w:bookmarkEnd w:id="580"/>
      <w:bookmarkEnd w:id="581"/>
      <w:bookmarkEnd w:id="582"/>
      <w:bookmarkEnd w:id="583"/>
      <w:bookmarkEnd w:id="598"/>
    </w:p>
    <w:p w14:paraId="55C19B6A" w14:textId="77777777" w:rsidR="00A122A9" w:rsidRDefault="00A122A9" w:rsidP="00A122A9">
      <w:pPr>
        <w:pStyle w:val="LXIBody"/>
      </w:pPr>
      <w:r w:rsidRPr="00C67620">
        <w:t xml:space="preserve">The following rules will guide the software characteristics of </w:t>
      </w:r>
      <w:r w:rsidR="003F722C">
        <w:t>LXI Device</w:t>
      </w:r>
      <w:r w:rsidRPr="00C67620">
        <w:t xml:space="preserve">s.  Software synergy is important to ensure </w:t>
      </w:r>
      <w:r w:rsidR="003F722C">
        <w:t>LXI Device</w:t>
      </w:r>
      <w:r w:rsidRPr="00C67620">
        <w:t>s are easy to integrate with each other and the test program.</w:t>
      </w:r>
      <w:bookmarkStart w:id="599" w:name="_Toc106617416"/>
      <w:bookmarkStart w:id="600" w:name="_Toc111253168"/>
      <w:bookmarkStart w:id="601" w:name="_Toc113432809"/>
      <w:bookmarkStart w:id="602" w:name="_Toc113776909"/>
      <w:r w:rsidR="00484146">
        <w:t xml:space="preserve"> C</w:t>
      </w:r>
      <w:r w:rsidRPr="00C67620">
        <w:t>ustomers need a single standard driver to ensure interoperability</w:t>
      </w:r>
      <w:bookmarkEnd w:id="599"/>
      <w:r w:rsidRPr="00C67620">
        <w:t>.</w:t>
      </w:r>
      <w:bookmarkEnd w:id="600"/>
      <w:bookmarkEnd w:id="601"/>
      <w:bookmarkEnd w:id="602"/>
    </w:p>
    <w:p w14:paraId="7F740CEB" w14:textId="77777777" w:rsidR="00484146" w:rsidRDefault="00484146" w:rsidP="00A122A9">
      <w:pPr>
        <w:pStyle w:val="LXIBody"/>
      </w:pPr>
      <w:r>
        <w:t>Where noted, rules involving 6.1, 6.3, 6.4, and 6.5 refer to one or more of the following LXI Extended Functions:</w:t>
      </w:r>
    </w:p>
    <w:p w14:paraId="2220844A" w14:textId="77777777" w:rsidR="00484146" w:rsidRDefault="00484146" w:rsidP="00A122A9">
      <w:pPr>
        <w:pStyle w:val="LXIBody"/>
      </w:pPr>
    </w:p>
    <w:p w14:paraId="547FDA88" w14:textId="77777777" w:rsidR="00484146" w:rsidRDefault="00484146" w:rsidP="00F874AC">
      <w:pPr>
        <w:pStyle w:val="ListBullet0"/>
      </w:pPr>
      <w:r>
        <w:t xml:space="preserve">LXI Event Messaging </w:t>
      </w:r>
    </w:p>
    <w:p w14:paraId="47EF7078" w14:textId="77777777" w:rsidR="00484146" w:rsidRDefault="00484146">
      <w:pPr>
        <w:pStyle w:val="ListBullet0"/>
      </w:pPr>
      <w:r>
        <w:t>LXI Wired Trigger Bus</w:t>
      </w:r>
    </w:p>
    <w:p w14:paraId="47BA75FF" w14:textId="77777777" w:rsidR="00484146" w:rsidRDefault="00484146">
      <w:pPr>
        <w:pStyle w:val="ListBullet0"/>
      </w:pPr>
      <w:r>
        <w:t>LXI Clock Synchronization</w:t>
      </w:r>
    </w:p>
    <w:p w14:paraId="574D9FA3" w14:textId="77777777" w:rsidR="00484146" w:rsidRPr="00C67620" w:rsidRDefault="00484146">
      <w:pPr>
        <w:pStyle w:val="ListBullet0"/>
      </w:pPr>
      <w:r>
        <w:t>LXI Event Logging</w:t>
      </w:r>
    </w:p>
    <w:p w14:paraId="57F20E8C" w14:textId="77777777" w:rsidR="00A122A9" w:rsidRPr="00C67620" w:rsidRDefault="00A122A9" w:rsidP="00A122A9">
      <w:pPr>
        <w:pStyle w:val="Heading2"/>
      </w:pPr>
      <w:bookmarkStart w:id="603" w:name="_Toc101245465"/>
      <w:bookmarkStart w:id="604" w:name="_Toc103501701"/>
      <w:bookmarkStart w:id="605" w:name="_Toc104620903"/>
      <w:bookmarkStart w:id="606" w:name="_Toc104945994"/>
      <w:bookmarkStart w:id="607" w:name="_Toc104946834"/>
      <w:bookmarkStart w:id="608" w:name="_Toc104947254"/>
      <w:bookmarkStart w:id="609" w:name="_Toc104968545"/>
      <w:bookmarkStart w:id="610" w:name="_Toc105500916"/>
      <w:bookmarkStart w:id="611" w:name="_Toc105501405"/>
      <w:bookmarkStart w:id="612" w:name="_Toc106617417"/>
      <w:bookmarkStart w:id="613" w:name="_Toc111021272"/>
      <w:bookmarkStart w:id="614" w:name="_Toc111253169"/>
      <w:bookmarkStart w:id="615" w:name="_Toc112300568"/>
      <w:bookmarkStart w:id="616" w:name="_Toc113353456"/>
      <w:bookmarkStart w:id="617" w:name="_Ref113868309"/>
      <w:bookmarkStart w:id="618" w:name="_Toc128656215"/>
      <w:bookmarkStart w:id="619" w:name="_Ref205177617"/>
      <w:bookmarkStart w:id="620" w:name="_Ref205188259"/>
      <w:bookmarkStart w:id="621" w:name="_Toc137484737"/>
      <w:r w:rsidRPr="00C67620">
        <w:t>RULE – IVI Driver Requirement</w:t>
      </w:r>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14:paraId="7C2504FF" w14:textId="77777777" w:rsidR="00A122A9" w:rsidRDefault="00A122A9" w:rsidP="00A122A9">
      <w:pPr>
        <w:pStyle w:val="LXIBody"/>
      </w:pPr>
      <w:r w:rsidRPr="00C67620">
        <w:t xml:space="preserve">All </w:t>
      </w:r>
      <w:r w:rsidR="003F722C">
        <w:t>LXI Device</w:t>
      </w:r>
      <w:r w:rsidRPr="00C67620">
        <w:t>s shall provide an IVI Specific Driver.  The details of this requirement are called out in Section 5 of</w:t>
      </w:r>
      <w:r w:rsidR="0086193C">
        <w:t xml:space="preserve"> IVI-3.1</w:t>
      </w:r>
      <w:r w:rsidRPr="00C67620">
        <w:t xml:space="preserve">.  If an </w:t>
      </w:r>
      <w:r w:rsidR="003F722C">
        <w:t>LXI Device</w:t>
      </w:r>
      <w:r w:rsidRPr="00C67620">
        <w:t xml:space="preserve"> is a reasonable match to an existing IVI Class specification, its driver shall be compliant</w:t>
      </w:r>
      <w:r w:rsidR="00C57756">
        <w:t xml:space="preserve"> to that IVI Class</w:t>
      </w:r>
      <w:r w:rsidR="00264412">
        <w:rPr>
          <w:rStyle w:val="FootnoteReference"/>
        </w:rPr>
        <w:footnoteReference w:id="10"/>
      </w:r>
      <w:r w:rsidRPr="00C67620">
        <w:t xml:space="preserve">. </w:t>
      </w:r>
    </w:p>
    <w:p w14:paraId="333D994F" w14:textId="77777777" w:rsidR="00206A69" w:rsidRPr="00C67620" w:rsidRDefault="00206A69" w:rsidP="00206A69">
      <w:pPr>
        <w:pStyle w:val="Heading3"/>
      </w:pPr>
      <w:bookmarkStart w:id="622" w:name="_Toc113353457"/>
      <w:bookmarkStart w:id="623" w:name="_Toc128656216"/>
      <w:bookmarkStart w:id="624" w:name="_Ref205191117"/>
      <w:bookmarkStart w:id="625" w:name="_Ref208714447"/>
      <w:bookmarkStart w:id="626" w:name="_Toc443255304"/>
      <w:bookmarkStart w:id="627" w:name="_Toc111980739"/>
      <w:bookmarkStart w:id="628" w:name="_Toc101245469"/>
      <w:bookmarkStart w:id="629" w:name="_Toc103501705"/>
      <w:bookmarkStart w:id="630" w:name="_Toc104620907"/>
      <w:bookmarkStart w:id="631" w:name="_Toc104945998"/>
      <w:bookmarkStart w:id="632" w:name="_Toc104946838"/>
      <w:bookmarkStart w:id="633" w:name="_Toc104947258"/>
      <w:bookmarkStart w:id="634" w:name="_Toc104968549"/>
      <w:bookmarkStart w:id="635" w:name="_Toc105500920"/>
      <w:bookmarkStart w:id="636" w:name="_Toc105501409"/>
      <w:bookmarkStart w:id="637" w:name="_Toc106617421"/>
      <w:bookmarkStart w:id="638" w:name="_Toc111021276"/>
      <w:bookmarkStart w:id="639" w:name="_Toc111253170"/>
      <w:bookmarkStart w:id="640" w:name="_Toc112300569"/>
      <w:bookmarkStart w:id="641" w:name="_Toc137484738"/>
      <w:r>
        <w:t>RULE – Trigger and Event Required API</w:t>
      </w:r>
      <w:bookmarkEnd w:id="622"/>
      <w:bookmarkEnd w:id="623"/>
      <w:bookmarkEnd w:id="624"/>
      <w:bookmarkEnd w:id="625"/>
      <w:bookmarkEnd w:id="626"/>
      <w:bookmarkEnd w:id="641"/>
    </w:p>
    <w:p w14:paraId="5D2F2A1D" w14:textId="77777777" w:rsidR="00206A69" w:rsidRDefault="00206A69" w:rsidP="00484146">
      <w:pPr>
        <w:pStyle w:val="LXIBody"/>
      </w:pPr>
      <w:r>
        <w:t>IVI drivers for LXI Devices shall conform to the IVI-3.15 IviLxiSync specification when required by an LXI Extended Function.</w:t>
      </w:r>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756F8023" w14:textId="77777777" w:rsidR="00A122A9" w:rsidRPr="00C67620" w:rsidRDefault="007A21DD" w:rsidP="00A122A9">
      <w:pPr>
        <w:pStyle w:val="Heading2"/>
      </w:pPr>
      <w:r>
        <w:br w:type="page"/>
      </w:r>
      <w:bookmarkStart w:id="642" w:name="_Toc439588302"/>
      <w:bookmarkStart w:id="643" w:name="_Toc207181442"/>
      <w:bookmarkStart w:id="644" w:name="_Toc207181755"/>
      <w:bookmarkStart w:id="645" w:name="_Toc207181443"/>
      <w:bookmarkStart w:id="646" w:name="_Toc207181756"/>
      <w:bookmarkStart w:id="647" w:name="_Toc207181444"/>
      <w:bookmarkStart w:id="648" w:name="_Toc207181757"/>
      <w:bookmarkStart w:id="649" w:name="_Toc207181445"/>
      <w:bookmarkStart w:id="650" w:name="_Toc207181758"/>
      <w:bookmarkStart w:id="651" w:name="_Toc207181446"/>
      <w:bookmarkStart w:id="652" w:name="_Toc207181759"/>
      <w:bookmarkStart w:id="653" w:name="_Toc207181447"/>
      <w:bookmarkStart w:id="654" w:name="_Toc207181760"/>
      <w:bookmarkStart w:id="655" w:name="_Toc207181448"/>
      <w:bookmarkStart w:id="656" w:name="_Toc207181761"/>
      <w:bookmarkStart w:id="657" w:name="_Toc207181449"/>
      <w:bookmarkStart w:id="658" w:name="_Toc207181762"/>
      <w:bookmarkStart w:id="659" w:name="_Toc207181450"/>
      <w:bookmarkStart w:id="660" w:name="_Toc207181763"/>
      <w:bookmarkStart w:id="661" w:name="_Toc207181451"/>
      <w:bookmarkStart w:id="662" w:name="_Toc207181764"/>
      <w:bookmarkStart w:id="663" w:name="_Toc207181452"/>
      <w:bookmarkStart w:id="664" w:name="_Toc207181765"/>
      <w:bookmarkStart w:id="665" w:name="_Toc207181453"/>
      <w:bookmarkStart w:id="666" w:name="_Toc207181766"/>
      <w:bookmarkStart w:id="667" w:name="_Toc207181454"/>
      <w:bookmarkStart w:id="668" w:name="_Toc207181767"/>
      <w:bookmarkStart w:id="669" w:name="_Toc207181455"/>
      <w:bookmarkStart w:id="670" w:name="_Toc207181768"/>
      <w:bookmarkStart w:id="671" w:name="_Toc207181456"/>
      <w:bookmarkStart w:id="672" w:name="_Toc207181769"/>
      <w:bookmarkStart w:id="673" w:name="_Toc101245471"/>
      <w:bookmarkStart w:id="674" w:name="_Toc103501707"/>
      <w:bookmarkStart w:id="675" w:name="_Toc104620909"/>
      <w:bookmarkStart w:id="676" w:name="_Toc104946000"/>
      <w:bookmarkStart w:id="677" w:name="_Toc104946840"/>
      <w:bookmarkStart w:id="678" w:name="_Toc104947260"/>
      <w:bookmarkStart w:id="679" w:name="_Toc104968551"/>
      <w:bookmarkStart w:id="680" w:name="_Toc105500922"/>
      <w:bookmarkStart w:id="681" w:name="_Toc105501411"/>
      <w:bookmarkStart w:id="682" w:name="_Toc106617423"/>
      <w:bookmarkStart w:id="683" w:name="_Toc111021278"/>
      <w:bookmarkStart w:id="684" w:name="_Toc111253172"/>
      <w:bookmarkStart w:id="685" w:name="_Toc112300570"/>
      <w:bookmarkStart w:id="686" w:name="_Toc113353460"/>
      <w:bookmarkStart w:id="687" w:name="_Toc128656218"/>
      <w:bookmarkStart w:id="688" w:name="_Ref205178132"/>
      <w:bookmarkStart w:id="689" w:name="_Toc111980740"/>
      <w:bookmarkStart w:id="690" w:name="_Toc137484739"/>
      <w:bookmarkEnd w:id="584"/>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r w:rsidR="00A122A9" w:rsidRPr="00C67620">
        <w:lastRenderedPageBreak/>
        <w:t>RULE – Syntax of the Device Address</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90"/>
    </w:p>
    <w:p w14:paraId="5193A43E" w14:textId="77777777" w:rsidR="00A122A9" w:rsidRPr="00C67620" w:rsidRDefault="00A122A9" w:rsidP="00A122A9">
      <w:pPr>
        <w:pStyle w:val="LXIBody"/>
      </w:pPr>
      <w:r w:rsidRPr="00C67620">
        <w:t>LXI IVI Drivers shall accept VISA resource names.</w:t>
      </w:r>
    </w:p>
    <w:p w14:paraId="2810BD29" w14:textId="75CF911F" w:rsidR="00A122A9" w:rsidRPr="00C67620" w:rsidRDefault="00A122A9" w:rsidP="00A122A9">
      <w:pPr>
        <w:pStyle w:val="LXIBody"/>
      </w:pPr>
      <w:r w:rsidRPr="00C67620">
        <w:t xml:space="preserve">The IVI driver provided with an </w:t>
      </w:r>
      <w:r w:rsidR="003F722C">
        <w:t>LXI Device</w:t>
      </w:r>
      <w:r w:rsidRPr="00C67620">
        <w:t xml:space="preserve"> may use whatever underlying protocol is permitted by </w:t>
      </w:r>
      <w:r w:rsidR="00A57852" w:rsidRPr="00FC4B0E">
        <w:rPr>
          <w:bCs/>
          <w:iCs/>
        </w:rPr>
        <w:t xml:space="preserve">sections </w:t>
      </w:r>
      <w:fldSimple w:instr="REF _Ref205630196 \r  \* MERGEFORMAT">
        <w:r w:rsidR="001475CE">
          <w:t>8.1</w:t>
        </w:r>
      </w:fldSimple>
      <w:r w:rsidRPr="00C67620">
        <w:t>.  However, the driver shall accept any valid VISA resource name as the network resource location as described in this section.</w:t>
      </w:r>
    </w:p>
    <w:p w14:paraId="2535912F" w14:textId="77777777" w:rsidR="00A122A9" w:rsidRPr="00C67620" w:rsidRDefault="00A122A9" w:rsidP="00A122A9">
      <w:pPr>
        <w:pStyle w:val="LXIBody"/>
      </w:pPr>
      <w:r w:rsidRPr="00C67620">
        <w:t xml:space="preserve">Specifically, valid VISA resource names for </w:t>
      </w:r>
      <w:r w:rsidR="00290CAA">
        <w:t>LXI Devices</w:t>
      </w:r>
      <w:r w:rsidRPr="00C67620">
        <w:t xml:space="preserve"> are:</w:t>
      </w:r>
    </w:p>
    <w:p w14:paraId="130F6FE6" w14:textId="77777777" w:rsidR="00A122A9" w:rsidRDefault="00A122A9" w:rsidP="00A122A9">
      <w:pPr>
        <w:pStyle w:val="LXICode2"/>
        <w:rPr>
          <w:rFonts w:cs="Courier New"/>
        </w:rPr>
      </w:pPr>
      <w:proofErr w:type="gramStart"/>
      <w:r w:rsidRPr="00C67620">
        <w:rPr>
          <w:rFonts w:cs="Courier New"/>
        </w:rPr>
        <w:t>TCPIP[</w:t>
      </w:r>
      <w:proofErr w:type="gramEnd"/>
      <w:r w:rsidRPr="00C67620">
        <w:rPr>
          <w:rFonts w:cs="Courier New"/>
        </w:rPr>
        <w:t>board]::host address[::LAN devi</w:t>
      </w:r>
      <w:r w:rsidRPr="00A03B57">
        <w:t>ce name][::INSTR]</w:t>
      </w:r>
      <w:r w:rsidRPr="00A03B57">
        <w:br/>
        <w:t>TCPIP[board]::host address::port::SOCK</w:t>
      </w:r>
      <w:r w:rsidRPr="00C67620">
        <w:rPr>
          <w:rFonts w:cs="Courier New"/>
        </w:rPr>
        <w:t>ET</w:t>
      </w:r>
      <w:r w:rsidRPr="00C67620">
        <w:rPr>
          <w:rStyle w:val="FootnoteReference"/>
        </w:rPr>
        <w:footnoteReference w:id="11"/>
      </w:r>
    </w:p>
    <w:p w14:paraId="52448A65" w14:textId="409A433B" w:rsidR="000B0D18" w:rsidRDefault="007A21DD" w:rsidP="00A122A9">
      <w:pPr>
        <w:pStyle w:val="LXICode2"/>
      </w:pPr>
      <w:proofErr w:type="gramStart"/>
      <w:r>
        <w:t>TCPIP[</w:t>
      </w:r>
      <w:proofErr w:type="gramEnd"/>
      <w:r>
        <w:t>board]::host address[::HiSLIP device name[,HiSLIP port]][::INSTR]</w:t>
      </w:r>
    </w:p>
    <w:p w14:paraId="79120067" w14:textId="46037CD9" w:rsidR="00B61D0B" w:rsidRPr="000B0D18" w:rsidRDefault="00B61D0B" w:rsidP="00A122A9">
      <w:pPr>
        <w:pStyle w:val="LXICode2"/>
        <w:rPr>
          <w:rFonts w:cs="Courier New"/>
        </w:rPr>
      </w:pPr>
      <w:proofErr w:type="gramStart"/>
      <w:r>
        <w:t>TCPIP</w:t>
      </w:r>
      <w:r w:rsidR="0038561C">
        <w:t>[</w:t>
      </w:r>
      <w:proofErr w:type="gramEnd"/>
      <w:r w:rsidR="0038561C">
        <w:t>board]</w:t>
      </w:r>
      <w:r>
        <w:t>::</w:t>
      </w:r>
      <w:r w:rsidR="00113078">
        <w:t>c</w:t>
      </w:r>
      <w:r w:rsidR="00826940">
        <w:t>redential</w:t>
      </w:r>
      <w:r w:rsidR="00113078">
        <w:t xml:space="preserve"> </w:t>
      </w:r>
      <w:proofErr w:type="spellStart"/>
      <w:r w:rsidR="00113078">
        <w:t>i</w:t>
      </w:r>
      <w:r w:rsidR="00826940">
        <w:t>nformation</w:t>
      </w:r>
      <w:r>
        <w:t>@</w:t>
      </w:r>
      <w:r w:rsidR="00B95ACA">
        <w:t>host</w:t>
      </w:r>
      <w:proofErr w:type="spellEnd"/>
      <w:r w:rsidR="00B95ACA">
        <w:t xml:space="preserve"> address</w:t>
      </w:r>
      <w:r w:rsidR="0061177D">
        <w:t>::HiSLIP device name[,HiSLIP</w:t>
      </w:r>
      <w:r w:rsidR="00C133BD">
        <w:t xml:space="preserve"> port]][::INSTR]</w:t>
      </w:r>
    </w:p>
    <w:p w14:paraId="2A7E153E" w14:textId="77777777" w:rsidR="00A122A9" w:rsidRPr="00C67620" w:rsidRDefault="00A122A9" w:rsidP="00A122A9">
      <w:pPr>
        <w:pStyle w:val="LXIBody"/>
      </w:pPr>
      <w:r w:rsidRPr="00C67620">
        <w:t>Where:</w:t>
      </w:r>
    </w:p>
    <w:p w14:paraId="4201A91D" w14:textId="77777777" w:rsidR="00A122A9" w:rsidRPr="00C67620" w:rsidRDefault="00A122A9" w:rsidP="00F874AC">
      <w:pPr>
        <w:pStyle w:val="ListBullet0"/>
      </w:pPr>
      <w:r w:rsidRPr="00C67620">
        <w:t xml:space="preserve">board </w:t>
      </w:r>
      <w:r w:rsidRPr="007076A2">
        <w:rPr>
          <w:i w:val="0"/>
          <w:iCs w:val="0"/>
        </w:rPr>
        <w:t>is an integer representing a physical network interface card in the computer</w:t>
      </w:r>
    </w:p>
    <w:p w14:paraId="54C1A336" w14:textId="77777777" w:rsidR="00A122A9" w:rsidRPr="007076A2" w:rsidRDefault="00A122A9">
      <w:pPr>
        <w:pStyle w:val="ListBullet0"/>
        <w:rPr>
          <w:i w:val="0"/>
          <w:iCs w:val="0"/>
        </w:rPr>
      </w:pPr>
      <w:r w:rsidRPr="00C67620">
        <w:t>host address</w:t>
      </w:r>
      <w:r w:rsidRPr="007076A2">
        <w:rPr>
          <w:i w:val="0"/>
          <w:iCs w:val="0"/>
        </w:rPr>
        <w:t xml:space="preserve"> is either a hostname or IP address (4 bytes in decimal separated by “.”)</w:t>
      </w:r>
    </w:p>
    <w:p w14:paraId="239F3B1E" w14:textId="5056B2AF" w:rsidR="00A122A9" w:rsidRPr="00C67620" w:rsidRDefault="00A122A9">
      <w:pPr>
        <w:pStyle w:val="ListBullet0"/>
      </w:pPr>
      <w:r w:rsidRPr="00C67620">
        <w:t>“INSTR”</w:t>
      </w:r>
      <w:r w:rsidRPr="007076A2">
        <w:rPr>
          <w:i w:val="0"/>
          <w:iCs w:val="0"/>
        </w:rPr>
        <w:t xml:space="preserve"> is the resource class.  It implies a protocol that supports read, write, trigger, status, and clear</w:t>
      </w:r>
    </w:p>
    <w:p w14:paraId="2EABA1FA" w14:textId="77777777" w:rsidR="00A122A9" w:rsidRDefault="00A122A9">
      <w:pPr>
        <w:pStyle w:val="ListBullet0"/>
      </w:pPr>
      <w:r w:rsidRPr="00C67620">
        <w:t xml:space="preserve">“SOCKET” </w:t>
      </w:r>
      <w:r w:rsidRPr="007076A2">
        <w:rPr>
          <w:i w:val="0"/>
          <w:iCs w:val="0"/>
        </w:rPr>
        <w:t xml:space="preserve">is the resource class.  It implies a protocol based on a raw </w:t>
      </w:r>
      <w:proofErr w:type="spellStart"/>
      <w:r w:rsidRPr="007076A2">
        <w:rPr>
          <w:i w:val="0"/>
          <w:iCs w:val="0"/>
        </w:rPr>
        <w:t>tcp</w:t>
      </w:r>
      <w:proofErr w:type="spellEnd"/>
      <w:r w:rsidRPr="007076A2">
        <w:rPr>
          <w:i w:val="0"/>
          <w:iCs w:val="0"/>
        </w:rPr>
        <w:t>/</w:t>
      </w:r>
      <w:proofErr w:type="spellStart"/>
      <w:r w:rsidRPr="007076A2">
        <w:rPr>
          <w:i w:val="0"/>
          <w:iCs w:val="0"/>
        </w:rPr>
        <w:t>ip</w:t>
      </w:r>
      <w:proofErr w:type="spellEnd"/>
      <w:r w:rsidRPr="007076A2">
        <w:rPr>
          <w:i w:val="0"/>
          <w:iCs w:val="0"/>
        </w:rPr>
        <w:t xml:space="preserve"> connection that may only support read/write.</w:t>
      </w:r>
    </w:p>
    <w:p w14:paraId="0971B084" w14:textId="0ED95EC3" w:rsidR="000B0D18" w:rsidRDefault="000B0D18">
      <w:pPr>
        <w:pStyle w:val="ListBullet0"/>
      </w:pPr>
      <w:r>
        <w:t xml:space="preserve">HiSLIP device name </w:t>
      </w:r>
      <w:r w:rsidR="00A42053">
        <w:rPr>
          <w:i w:val="0"/>
          <w:iCs w:val="0"/>
        </w:rPr>
        <w:t xml:space="preserve">indicates the </w:t>
      </w:r>
      <w:proofErr w:type="spellStart"/>
      <w:r w:rsidR="00A42053">
        <w:rPr>
          <w:i w:val="0"/>
          <w:iCs w:val="0"/>
        </w:rPr>
        <w:t>subaddress</w:t>
      </w:r>
      <w:proofErr w:type="spellEnd"/>
      <w:r w:rsidR="00A42053">
        <w:rPr>
          <w:i w:val="0"/>
          <w:iCs w:val="0"/>
        </w:rPr>
        <w:t xml:space="preserve"> of the HiSLIP server within the device</w:t>
      </w:r>
      <w:r w:rsidR="009766F2">
        <w:rPr>
          <w:i w:val="0"/>
          <w:iCs w:val="0"/>
        </w:rPr>
        <w:t xml:space="preserve">.  It </w:t>
      </w:r>
      <w:r w:rsidRPr="007076A2">
        <w:rPr>
          <w:i w:val="0"/>
          <w:iCs w:val="0"/>
        </w:rPr>
        <w:t xml:space="preserve">begins with ‘hislip’.’hislip0’ is </w:t>
      </w:r>
      <w:r w:rsidR="009766F2">
        <w:rPr>
          <w:i w:val="0"/>
          <w:iCs w:val="0"/>
        </w:rPr>
        <w:t xml:space="preserve">typically </w:t>
      </w:r>
      <w:r w:rsidRPr="007076A2">
        <w:rPr>
          <w:i w:val="0"/>
          <w:iCs w:val="0"/>
        </w:rPr>
        <w:t>used</w:t>
      </w:r>
      <w:r w:rsidR="009766F2">
        <w:rPr>
          <w:i w:val="0"/>
          <w:iCs w:val="0"/>
        </w:rPr>
        <w:t xml:space="preserve"> when there is only a single </w:t>
      </w:r>
      <w:proofErr w:type="spellStart"/>
      <w:r w:rsidR="00B42FCC">
        <w:rPr>
          <w:i w:val="0"/>
          <w:iCs w:val="0"/>
        </w:rPr>
        <w:t>subaddress</w:t>
      </w:r>
      <w:proofErr w:type="spellEnd"/>
      <w:r>
        <w:t xml:space="preserve">. </w:t>
      </w:r>
    </w:p>
    <w:p w14:paraId="698D705F" w14:textId="44150EB8" w:rsidR="000B0D18" w:rsidRDefault="000B0D18">
      <w:pPr>
        <w:pStyle w:val="ListBullet0"/>
      </w:pPr>
      <w:r>
        <w:t xml:space="preserve">HiSLIP port </w:t>
      </w:r>
      <w:r w:rsidRPr="007076A2">
        <w:rPr>
          <w:i w:val="0"/>
          <w:iCs w:val="0"/>
        </w:rPr>
        <w:t xml:space="preserve">is the port number to use for connections, </w:t>
      </w:r>
      <w:r w:rsidR="00814689" w:rsidRPr="007076A2">
        <w:rPr>
          <w:i w:val="0"/>
          <w:iCs w:val="0"/>
        </w:rPr>
        <w:t xml:space="preserve">the default value shall be the </w:t>
      </w:r>
      <w:r w:rsidR="00DC549D" w:rsidRPr="007076A2">
        <w:rPr>
          <w:i w:val="0"/>
          <w:iCs w:val="0"/>
        </w:rPr>
        <w:t xml:space="preserve">IANA assigned port </w:t>
      </w:r>
      <w:r w:rsidRPr="007076A2">
        <w:rPr>
          <w:i w:val="0"/>
          <w:iCs w:val="0"/>
        </w:rPr>
        <w:t>4880.</w:t>
      </w:r>
    </w:p>
    <w:p w14:paraId="392F97D0" w14:textId="0E3AE88A" w:rsidR="004A28B6" w:rsidRPr="00F874AC" w:rsidRDefault="00F874AC">
      <w:pPr>
        <w:pStyle w:val="ListBullet0"/>
      </w:pPr>
      <w:r>
        <w:t xml:space="preserve">credential information </w:t>
      </w:r>
      <w:r w:rsidRPr="007076A2">
        <w:rPr>
          <w:i w:val="0"/>
          <w:iCs w:val="0"/>
        </w:rPr>
        <w:t>specifies to the driver what credentials to use to securely connect t</w:t>
      </w:r>
      <w:r w:rsidR="00E141FD" w:rsidRPr="007076A2">
        <w:rPr>
          <w:i w:val="0"/>
          <w:iCs w:val="0"/>
        </w:rPr>
        <w:t>o the driver. T</w:t>
      </w:r>
      <w:r w:rsidR="00E25F75" w:rsidRPr="007076A2">
        <w:rPr>
          <w:i w:val="0"/>
          <w:iCs w:val="0"/>
        </w:rPr>
        <w:t xml:space="preserve">he way that drivers acquire the credentials from this token is </w:t>
      </w:r>
      <w:r w:rsidR="00EF340A" w:rsidRPr="007076A2">
        <w:rPr>
          <w:i w:val="0"/>
          <w:iCs w:val="0"/>
        </w:rPr>
        <w:t>driver specific</w:t>
      </w:r>
      <w:r w:rsidR="00E25F75" w:rsidRPr="007076A2">
        <w:rPr>
          <w:i w:val="0"/>
          <w:iCs w:val="0"/>
        </w:rPr>
        <w:t xml:space="preserve">.  The credential information may be preceded by </w:t>
      </w:r>
      <w:r w:rsidR="00AD7919" w:rsidRPr="007076A2">
        <w:rPr>
          <w:i w:val="0"/>
          <w:iCs w:val="0"/>
        </w:rPr>
        <w:t>a hash (#) or dollar sign ($).  For details of the use of this information, see VPP4.3.</w:t>
      </w:r>
    </w:p>
    <w:p w14:paraId="721CE418" w14:textId="77777777" w:rsidR="00A122A9" w:rsidRPr="00C67620" w:rsidRDefault="00A122A9" w:rsidP="00A122A9">
      <w:pPr>
        <w:pStyle w:val="LXIBody"/>
      </w:pPr>
      <w:r w:rsidRPr="00C67620">
        <w:t>Although VISA does not specify that the data being read/written to the device is an ASCII instrument control language (such as SCPI), it is implied by the INSTR and SOCKET resource classes.</w:t>
      </w:r>
    </w:p>
    <w:p w14:paraId="59676906" w14:textId="77777777" w:rsidR="00A122A9" w:rsidRPr="00C67620" w:rsidRDefault="00A122A9" w:rsidP="00A122A9">
      <w:pPr>
        <w:pStyle w:val="LXIBody"/>
      </w:pPr>
      <w:r w:rsidRPr="00C67620">
        <w:t xml:space="preserve">If the driver supports control of the device via either the SOCKET or INSTR protocols, the driver shall use the specified protocol, unless a subsequent driver </w:t>
      </w:r>
      <w:proofErr w:type="gramStart"/>
      <w:r w:rsidRPr="00C67620">
        <w:t>call</w:t>
      </w:r>
      <w:proofErr w:type="gramEnd"/>
      <w:r w:rsidRPr="00C67620">
        <w:t xml:space="preserve"> or initialization string alters that behavior.</w:t>
      </w:r>
    </w:p>
    <w:p w14:paraId="6F34F234" w14:textId="77777777" w:rsidR="00A122A9" w:rsidRPr="00C67620" w:rsidRDefault="00A122A9" w:rsidP="00A122A9">
      <w:pPr>
        <w:pStyle w:val="LXIBody"/>
      </w:pPr>
      <w:r w:rsidRPr="00C67620">
        <w:t xml:space="preserve">The driver shall choose the most appropriate protocol for controlling that device.  For the INSTR resource class the </w:t>
      </w:r>
      <w:r w:rsidR="00290CAA">
        <w:t>LXI Device</w:t>
      </w:r>
      <w:r w:rsidRPr="00C67620">
        <w:t xml:space="preserve"> name may be used to specify a port.  If the IP port, the </w:t>
      </w:r>
      <w:r w:rsidR="00290CAA">
        <w:t>LXI Device</w:t>
      </w:r>
      <w:r w:rsidRPr="00C67620">
        <w:t xml:space="preserve"> name, or resource class is not relevant for that protocol, the driver shall ignore the irrelevant parameters.</w:t>
      </w:r>
    </w:p>
    <w:p w14:paraId="5D3CABBA" w14:textId="77777777" w:rsidR="00A122A9" w:rsidRDefault="00A122A9" w:rsidP="00A122A9">
      <w:pPr>
        <w:pStyle w:val="LXIBody"/>
      </w:pPr>
      <w:r w:rsidRPr="00C67620">
        <w:t xml:space="preserve">Note that this resource descriptor may be passed directly by the customer to the open </w:t>
      </w:r>
      <w:proofErr w:type="gramStart"/>
      <w:r w:rsidRPr="00C67620">
        <w:t>call</w:t>
      </w:r>
      <w:proofErr w:type="gramEnd"/>
      <w:r w:rsidRPr="00C67620">
        <w:t xml:space="preserve"> or it may be extracted from the IVI Configuration Store.</w:t>
      </w:r>
    </w:p>
    <w:p w14:paraId="7B94DBB4" w14:textId="77777777" w:rsidR="005E0111" w:rsidRPr="00C67620" w:rsidRDefault="005E0111" w:rsidP="006658FC">
      <w:pPr>
        <w:pStyle w:val="ObservationHeading"/>
      </w:pPr>
      <w:r w:rsidRPr="00C67620">
        <w:t>Observation – Different Protocols May Be Supported by Additional Drivers</w:t>
      </w:r>
    </w:p>
    <w:p w14:paraId="18BD8021" w14:textId="77777777" w:rsidR="005E0111" w:rsidRPr="00C67620" w:rsidRDefault="005E0111" w:rsidP="005E0111">
      <w:pPr>
        <w:pStyle w:val="LXIObservationBody"/>
        <w:rPr>
          <w:b/>
          <w:bCs/>
        </w:rPr>
      </w:pPr>
      <w:r w:rsidRPr="00C67620">
        <w:t>If vendors wish to support multiple protocols for controlling their instrument, drivers for each protocol may be provided.</w:t>
      </w:r>
    </w:p>
    <w:p w14:paraId="38E92FA8" w14:textId="77777777" w:rsidR="005E0111" w:rsidRPr="00C67620" w:rsidRDefault="005E0111" w:rsidP="006658FC">
      <w:pPr>
        <w:pStyle w:val="ObservationHeading"/>
      </w:pPr>
      <w:r w:rsidRPr="00C67620">
        <w:lastRenderedPageBreak/>
        <w:t>Observation – SCPI Is Not Required</w:t>
      </w:r>
    </w:p>
    <w:p w14:paraId="64D60650" w14:textId="77777777" w:rsidR="005E0111" w:rsidRPr="00C67620" w:rsidRDefault="005E0111" w:rsidP="005E0111">
      <w:pPr>
        <w:pStyle w:val="LXIObservationBody"/>
      </w:pPr>
      <w:r w:rsidRPr="00C67620">
        <w:t>The LXI spec does not require an underlying SCPI interface to the device.  LXI presumes the primary control interface is IVI.</w:t>
      </w:r>
    </w:p>
    <w:p w14:paraId="01BD1371" w14:textId="77777777" w:rsidR="005E0111" w:rsidRPr="00C67620" w:rsidRDefault="005E0111" w:rsidP="005E0111">
      <w:pPr>
        <w:pStyle w:val="LXIObservationBody"/>
      </w:pPr>
      <w:r w:rsidRPr="00C67620">
        <w:t>The actual communication between the driver and the device is at the discretion of the device designer to optimize the performance and price of the device.</w:t>
      </w:r>
    </w:p>
    <w:p w14:paraId="4D9F8A80" w14:textId="77777777" w:rsidR="00756C0E" w:rsidRDefault="00756C0E">
      <w:pPr>
        <w:rPr>
          <w:rFonts w:ascii="Arial" w:hAnsi="Arial"/>
          <w:b/>
          <w:sz w:val="28"/>
          <w:szCs w:val="28"/>
        </w:rPr>
      </w:pPr>
      <w:bookmarkStart w:id="691" w:name="_Toc101245474"/>
      <w:bookmarkStart w:id="692" w:name="_Toc103501710"/>
      <w:bookmarkStart w:id="693" w:name="_Toc104620912"/>
      <w:bookmarkStart w:id="694" w:name="_Toc104946003"/>
      <w:bookmarkStart w:id="695" w:name="_Toc104946843"/>
      <w:bookmarkStart w:id="696" w:name="_Toc104947263"/>
      <w:bookmarkStart w:id="697" w:name="_Toc104968554"/>
      <w:bookmarkStart w:id="698" w:name="_Toc105500925"/>
      <w:bookmarkStart w:id="699" w:name="_Toc105501414"/>
      <w:bookmarkStart w:id="700" w:name="_Toc106617426"/>
      <w:bookmarkStart w:id="701" w:name="_Toc111021281"/>
      <w:bookmarkStart w:id="702" w:name="_Toc111253173"/>
      <w:bookmarkStart w:id="703" w:name="_Toc112300571"/>
      <w:bookmarkStart w:id="704" w:name="_Ref113337869"/>
      <w:bookmarkStart w:id="705" w:name="_Ref113337918"/>
      <w:bookmarkStart w:id="706" w:name="_Ref113338133"/>
      <w:bookmarkStart w:id="707" w:name="_Toc113353461"/>
      <w:bookmarkStart w:id="708" w:name="_Toc128656219"/>
      <w:bookmarkStart w:id="709" w:name="_Ref205190444"/>
      <w:bookmarkStart w:id="710" w:name="_Toc443255305"/>
      <w:r>
        <w:br w:type="page"/>
      </w:r>
    </w:p>
    <w:p w14:paraId="7C913008" w14:textId="77777777" w:rsidR="00484146" w:rsidRPr="00C67620" w:rsidRDefault="00484146" w:rsidP="00273C02">
      <w:pPr>
        <w:pStyle w:val="Heading2"/>
        <w:numPr>
          <w:ilvl w:val="1"/>
          <w:numId w:val="34"/>
        </w:numPr>
      </w:pPr>
      <w:bookmarkStart w:id="711" w:name="_Toc137484740"/>
      <w:r w:rsidRPr="00C67620">
        <w:lastRenderedPageBreak/>
        <w:t>RULE – IVI Property for Referencing a Signal Source</w:t>
      </w:r>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p>
    <w:p w14:paraId="68ECAA73" w14:textId="6759D586" w:rsidR="00484146" w:rsidRPr="00756C0E" w:rsidRDefault="00484146" w:rsidP="00756C0E">
      <w:pPr>
        <w:pStyle w:val="LXIBody"/>
      </w:pPr>
      <w:r w:rsidRPr="00C67620">
        <w:t xml:space="preserve">Any IVI interface referencing an </w:t>
      </w:r>
      <w:r>
        <w:t>LXI Wired Trigger Bus</w:t>
      </w:r>
      <w:r w:rsidRPr="00C67620">
        <w:t xml:space="preserve"> signal or </w:t>
      </w:r>
      <w:r>
        <w:t>LXI Event Message</w:t>
      </w:r>
      <w:r w:rsidRPr="00C67620">
        <w:t xml:space="preserve"> as an input shall have a </w:t>
      </w:r>
      <w:r w:rsidR="00415598">
        <w:t xml:space="preserve">string </w:t>
      </w:r>
      <w:r w:rsidRPr="00C67620">
        <w:t xml:space="preserve">property named </w:t>
      </w:r>
      <w:r w:rsidRPr="005D4B11">
        <w:t>Source</w:t>
      </w:r>
      <w:r w:rsidRPr="00C67620">
        <w:t xml:space="preserve">, or ending in </w:t>
      </w:r>
      <w:r w:rsidRPr="005D4B11">
        <w:t>Source,</w:t>
      </w:r>
      <w:r w:rsidRPr="00C67620">
        <w:t xml:space="preserve"> if there is a prefix.  All actions within a device, which can be triggered by an </w:t>
      </w:r>
      <w:r>
        <w:t>LXI Wired Trigger Bus</w:t>
      </w:r>
      <w:r w:rsidRPr="00C67620">
        <w:t xml:space="preserve"> line, IEEE 1588 alarm, or LXI Event Message, shall be configurable via an interface that has a source property as stated </w:t>
      </w:r>
      <w:r>
        <w:t xml:space="preserve">in Rule 6.2 </w:t>
      </w:r>
      <w:bookmarkStart w:id="712" w:name="_Toc443255306"/>
      <w:r w:rsidR="00756C0E">
        <w:t>of the LXI Device Specification.</w:t>
      </w:r>
    </w:p>
    <w:p w14:paraId="5A53EE3E" w14:textId="77777777" w:rsidR="00484146" w:rsidRPr="00C67620" w:rsidRDefault="00484146" w:rsidP="00484146">
      <w:pPr>
        <w:pStyle w:val="Heading2"/>
      </w:pPr>
      <w:bookmarkStart w:id="713" w:name="_Toc137484741"/>
      <w:r w:rsidRPr="00C67620">
        <w:t xml:space="preserve">RULE – Eight </w:t>
      </w:r>
      <w:r>
        <w:t>LXI Event</w:t>
      </w:r>
      <w:r w:rsidRPr="00C67620">
        <w:t xml:space="preserve">s for Arm/Trigger and Eight for </w:t>
      </w:r>
      <w:r>
        <w:t xml:space="preserve">LXI </w:t>
      </w:r>
      <w:r w:rsidRPr="00C67620">
        <w:t>Event</w:t>
      </w:r>
      <w:r>
        <w:t xml:space="preserve"> Messages</w:t>
      </w:r>
      <w:bookmarkEnd w:id="712"/>
      <w:bookmarkEnd w:id="713"/>
    </w:p>
    <w:p w14:paraId="60E7B303" w14:textId="77777777" w:rsidR="00484146" w:rsidRDefault="00484146" w:rsidP="00484146">
      <w:pPr>
        <w:pStyle w:val="LXIBody"/>
        <w:rPr>
          <w:rStyle w:val="StyleLXIBodyBold1Char"/>
        </w:rPr>
      </w:pPr>
      <w:r>
        <w:t>LXI Devices</w:t>
      </w:r>
      <w:r w:rsidRPr="00C67620">
        <w:t xml:space="preserve"> having an Arm-Trigger state machine shall provide a minimum of eight </w:t>
      </w:r>
      <w:r>
        <w:t>LXI Event</w:t>
      </w:r>
      <w:r w:rsidRPr="00C67620">
        <w:t xml:space="preserve"> inputs for arm and trigger purposes and eight </w:t>
      </w:r>
      <w:r>
        <w:t xml:space="preserve">LXI Event Message </w:t>
      </w:r>
      <w:r w:rsidRPr="00C67620">
        <w:t>outputs for signaling other devices.</w:t>
      </w:r>
      <w:r w:rsidRPr="00C67620">
        <w:br/>
      </w:r>
    </w:p>
    <w:p w14:paraId="33CB68E9" w14:textId="77777777" w:rsidR="00484146" w:rsidRPr="00334C4E" w:rsidRDefault="00484146" w:rsidP="00484146">
      <w:pPr>
        <w:pStyle w:val="LXITableHeader"/>
      </w:pPr>
      <w:r>
        <w:rPr>
          <w:rStyle w:val="StyleLXIBodyBold1Char"/>
        </w:rPr>
        <w:t xml:space="preserve">Illustrative </w:t>
      </w:r>
      <w:proofErr w:type="gramStart"/>
      <w:r>
        <w:rPr>
          <w:rStyle w:val="StyleLXIBodyBold1Char"/>
        </w:rPr>
        <w:t>e</w:t>
      </w:r>
      <w:r w:rsidRPr="00CD57B0">
        <w:rPr>
          <w:rStyle w:val="StyleLXIBodyBold1Char"/>
        </w:rPr>
        <w:t>xample</w:t>
      </w:r>
      <w:proofErr w:type="gramEnd"/>
      <w:r w:rsidRPr="00CD57B0">
        <w:rPr>
          <w:rStyle w:val="StyleLXIBodyBold1Char"/>
        </w:rPr>
        <w:t xml:space="preserve"> </w:t>
      </w:r>
      <w:r>
        <w:rPr>
          <w:rStyle w:val="StyleLXIBodyBold1Char"/>
        </w:rPr>
        <w:t>block diagram of LXI Sync Subsystem</w:t>
      </w:r>
      <w:r w:rsidRPr="00C67620">
        <w:t xml:space="preserve"> (</w:t>
      </w:r>
      <w:r>
        <w:t>not part of Rule 6.4</w:t>
      </w:r>
      <w:r w:rsidRPr="00C67620">
        <w:t>).</w:t>
      </w:r>
      <w:r w:rsidRPr="00334C4E">
        <w:br/>
      </w:r>
    </w:p>
    <w:p w14:paraId="1D847EED" w14:textId="77777777" w:rsidR="00484146" w:rsidRPr="00C67620" w:rsidRDefault="00484146" w:rsidP="00484146"/>
    <w:p w14:paraId="7F05FA20" w14:textId="77777777" w:rsidR="00484146" w:rsidRDefault="00484146" w:rsidP="00484146">
      <w:r>
        <w:rPr>
          <w:noProof/>
        </w:rPr>
        <w:drawing>
          <wp:inline distT="0" distB="0" distL="0" distR="0" wp14:anchorId="120638FF" wp14:editId="13C55539">
            <wp:extent cx="5486400" cy="17214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486400" cy="1721485"/>
                    </a:xfrm>
                    <a:prstGeom prst="rect">
                      <a:avLst/>
                    </a:prstGeom>
                    <a:noFill/>
                    <a:ln w="9525">
                      <a:noFill/>
                      <a:miter lim="800000"/>
                      <a:headEnd/>
                      <a:tailEnd/>
                    </a:ln>
                  </pic:spPr>
                </pic:pic>
              </a:graphicData>
            </a:graphic>
          </wp:inline>
        </w:drawing>
      </w:r>
    </w:p>
    <w:p w14:paraId="23598806" w14:textId="77777777" w:rsidR="00484146" w:rsidRPr="00B014B7" w:rsidRDefault="00484146" w:rsidP="00484146"/>
    <w:p w14:paraId="3CC42552" w14:textId="77777777" w:rsidR="00484146" w:rsidRPr="00C67620" w:rsidRDefault="00484146" w:rsidP="00484146">
      <w:pPr>
        <w:pStyle w:val="Heading3"/>
        <w:tabs>
          <w:tab w:val="clear" w:pos="1440"/>
          <w:tab w:val="num" w:pos="1980"/>
        </w:tabs>
        <w:ind w:left="1980"/>
      </w:pPr>
      <w:bookmarkStart w:id="714" w:name="_Toc112300573"/>
      <w:bookmarkStart w:id="715" w:name="_Ref113337895"/>
      <w:bookmarkStart w:id="716" w:name="_Toc113353463"/>
      <w:bookmarkStart w:id="717" w:name="_Toc128656221"/>
      <w:bookmarkStart w:id="718" w:name="_Toc443255307"/>
      <w:bookmarkStart w:id="719" w:name="_Toc101245476"/>
      <w:bookmarkStart w:id="720" w:name="_Toc103501712"/>
      <w:bookmarkStart w:id="721" w:name="_Toc104620914"/>
      <w:bookmarkStart w:id="722" w:name="_Toc104946005"/>
      <w:bookmarkStart w:id="723" w:name="_Toc104946845"/>
      <w:bookmarkStart w:id="724" w:name="_Toc104947265"/>
      <w:bookmarkStart w:id="725" w:name="_Toc104968556"/>
      <w:bookmarkStart w:id="726" w:name="_Toc105500927"/>
      <w:bookmarkStart w:id="727" w:name="_Toc105501416"/>
      <w:bookmarkStart w:id="728" w:name="_Toc106617428"/>
      <w:bookmarkStart w:id="729" w:name="_Toc111021283"/>
      <w:bookmarkStart w:id="730" w:name="_Toc111253175"/>
      <w:bookmarkStart w:id="731" w:name="_Toc137484742"/>
      <w:r w:rsidRPr="00C67620">
        <w:t>Recommendation – Adding Additional Arm/Trigger Sources and Events</w:t>
      </w:r>
      <w:bookmarkEnd w:id="714"/>
      <w:bookmarkEnd w:id="715"/>
      <w:bookmarkEnd w:id="716"/>
      <w:bookmarkEnd w:id="717"/>
      <w:bookmarkEnd w:id="718"/>
      <w:bookmarkEnd w:id="731"/>
    </w:p>
    <w:p w14:paraId="4BD89E25" w14:textId="77777777" w:rsidR="00484146" w:rsidRPr="00C67620" w:rsidRDefault="00484146" w:rsidP="00484146">
      <w:pPr>
        <w:pStyle w:val="LXIBody"/>
      </w:pPr>
      <w:r>
        <w:t>LXI D</w:t>
      </w:r>
      <w:r w:rsidRPr="00C67620">
        <w:t>evices</w:t>
      </w:r>
      <w:r>
        <w:t xml:space="preserve"> </w:t>
      </w:r>
      <w:r w:rsidRPr="00C67620">
        <w:t xml:space="preserve">having an Arm-Trigger state machine should provide extensibility in their Arm, Trigger, and Event interfaces using </w:t>
      </w:r>
      <w:proofErr w:type="gramStart"/>
      <w:r w:rsidRPr="00C67620">
        <w:t>Add(</w:t>
      </w:r>
      <w:proofErr w:type="gramEnd"/>
      <w:r w:rsidRPr="00C67620">
        <w:t>) and Remove() methods.</w:t>
      </w:r>
    </w:p>
    <w:p w14:paraId="5037C5BC" w14:textId="77777777" w:rsidR="00484146" w:rsidRPr="00C67620" w:rsidRDefault="00484146" w:rsidP="00484146">
      <w:pPr>
        <w:pStyle w:val="Heading3"/>
        <w:tabs>
          <w:tab w:val="clear" w:pos="1440"/>
          <w:tab w:val="num" w:pos="1980"/>
        </w:tabs>
        <w:ind w:left="1980"/>
      </w:pPr>
      <w:bookmarkStart w:id="732" w:name="_Toc112300575"/>
      <w:bookmarkStart w:id="733" w:name="_Ref113337924"/>
      <w:bookmarkStart w:id="734" w:name="_Ref113338141"/>
      <w:bookmarkStart w:id="735" w:name="_Toc113353465"/>
      <w:bookmarkStart w:id="736" w:name="_Toc128656222"/>
      <w:bookmarkStart w:id="737" w:name="_Ref205188267"/>
      <w:bookmarkStart w:id="738" w:name="_Toc443255308"/>
      <w:bookmarkStart w:id="739" w:name="_Toc137484743"/>
      <w:r w:rsidRPr="00C67620">
        <w:t>RULE –</w:t>
      </w:r>
      <w:r>
        <w:t xml:space="preserve">IVI-3.15 IviLxiSync API </w:t>
      </w:r>
      <w:r w:rsidRPr="00C67620">
        <w:t>Routes Events to LAN</w:t>
      </w:r>
      <w:bookmarkEnd w:id="732"/>
      <w:bookmarkEnd w:id="733"/>
      <w:bookmarkEnd w:id="734"/>
      <w:bookmarkEnd w:id="735"/>
      <w:bookmarkEnd w:id="736"/>
      <w:bookmarkEnd w:id="737"/>
      <w:bookmarkEnd w:id="738"/>
      <w:bookmarkEnd w:id="739"/>
    </w:p>
    <w:p w14:paraId="06A9A467" w14:textId="77777777" w:rsidR="00484146" w:rsidRPr="00501446" w:rsidRDefault="00484146" w:rsidP="00484146">
      <w:pPr>
        <w:pStyle w:val="LXIBody"/>
        <w:rPr>
          <w:sz w:val="32"/>
          <w:szCs w:val="32"/>
        </w:rPr>
      </w:pPr>
      <w:r w:rsidRPr="00C67620">
        <w:t xml:space="preserve">All </w:t>
      </w:r>
      <w:r>
        <w:t>LXI Device</w:t>
      </w:r>
      <w:r w:rsidRPr="00C67620">
        <w:t xml:space="preserve">s capable of routing a signal to the </w:t>
      </w:r>
      <w:r>
        <w:t>LXI Wired Trigger Bus</w:t>
      </w:r>
      <w:r w:rsidRPr="00C67620">
        <w:t xml:space="preserve"> or to the </w:t>
      </w:r>
      <w:r>
        <w:t>LXI Event</w:t>
      </w:r>
      <w:r w:rsidRPr="00C67620">
        <w:t xml:space="preserve"> Sender shall </w:t>
      </w:r>
      <w:r>
        <w:t xml:space="preserve">be capable of </w:t>
      </w:r>
      <w:r w:rsidRPr="00C67620">
        <w:t>do</w:t>
      </w:r>
      <w:r>
        <w:t>ing</w:t>
      </w:r>
      <w:r w:rsidRPr="00C67620">
        <w:t xml:space="preserve"> so </w:t>
      </w:r>
      <w:r>
        <w:t>using the IVI-3.15 IviLxiSync API</w:t>
      </w:r>
      <w:r w:rsidRPr="00C67620">
        <w:t>.</w:t>
      </w:r>
    </w:p>
    <w:p w14:paraId="3514B47F" w14:textId="77777777" w:rsidR="00484146" w:rsidRPr="00C67620" w:rsidRDefault="00484146" w:rsidP="00484146">
      <w:pPr>
        <w:pStyle w:val="Heading3"/>
        <w:tabs>
          <w:tab w:val="clear" w:pos="1440"/>
          <w:tab w:val="num" w:pos="1980"/>
        </w:tabs>
        <w:ind w:left="1980"/>
      </w:pPr>
      <w:bookmarkStart w:id="740" w:name="_Toc112300576"/>
      <w:bookmarkStart w:id="741" w:name="_Ref113337926"/>
      <w:bookmarkStart w:id="742" w:name="_Ref113338143"/>
      <w:bookmarkStart w:id="743" w:name="_Toc113353466"/>
      <w:bookmarkStart w:id="744" w:name="_Toc128656223"/>
      <w:bookmarkStart w:id="745" w:name="_Toc443255309"/>
      <w:bookmarkStart w:id="746" w:name="_Toc137484744"/>
      <w:r w:rsidRPr="00C67620">
        <w:t xml:space="preserve">RULE – </w:t>
      </w:r>
      <w:r>
        <w:t>LXI Event</w:t>
      </w:r>
      <w:r w:rsidRPr="00C67620">
        <w:t>s Encode the Sense of the Event in Packet</w:t>
      </w:r>
      <w:bookmarkEnd w:id="740"/>
      <w:bookmarkEnd w:id="741"/>
      <w:bookmarkEnd w:id="742"/>
      <w:bookmarkEnd w:id="743"/>
      <w:bookmarkEnd w:id="744"/>
      <w:bookmarkEnd w:id="745"/>
      <w:bookmarkEnd w:id="746"/>
    </w:p>
    <w:p w14:paraId="765D4500" w14:textId="77777777" w:rsidR="00484146" w:rsidRDefault="00484146" w:rsidP="00484146">
      <w:pPr>
        <w:pStyle w:val="LXIBody"/>
      </w:pPr>
      <w:r w:rsidRPr="00C67620">
        <w:t xml:space="preserve">All devices transmitting </w:t>
      </w:r>
      <w:r>
        <w:t>LXI Event</w:t>
      </w:r>
      <w:r w:rsidRPr="00C67620">
        <w:t>s whose signal source (the signal causing the event) is</w:t>
      </w:r>
      <w:r>
        <w:t xml:space="preserve">: </w:t>
      </w:r>
      <w:r>
        <w:br/>
      </w:r>
    </w:p>
    <w:p w14:paraId="732CFB2C" w14:textId="77777777" w:rsidR="00484146" w:rsidRDefault="00484146" w:rsidP="00F874AC">
      <w:pPr>
        <w:pStyle w:val="ListBullet0"/>
      </w:pPr>
      <w:r>
        <w:t xml:space="preserve">one of </w:t>
      </w:r>
      <w:r w:rsidRPr="00C67620">
        <w:t xml:space="preserve">the </w:t>
      </w:r>
      <w:r>
        <w:t>LXI Wired Trigger Bus</w:t>
      </w:r>
      <w:r w:rsidRPr="00C67620">
        <w:t xml:space="preserve"> lines</w:t>
      </w:r>
      <w:r>
        <w:t>,</w:t>
      </w:r>
    </w:p>
    <w:p w14:paraId="1FACAFA9" w14:textId="77777777" w:rsidR="00484146" w:rsidRDefault="00484146">
      <w:pPr>
        <w:pStyle w:val="ListBullet0"/>
      </w:pPr>
      <w:r w:rsidRPr="00C67620">
        <w:t>one of the signals from an Arm-trigger state machine</w:t>
      </w:r>
      <w:r>
        <w:t>, or</w:t>
      </w:r>
    </w:p>
    <w:p w14:paraId="3EDBB6CB" w14:textId="77777777" w:rsidR="00484146" w:rsidRDefault="00484146">
      <w:pPr>
        <w:pStyle w:val="ListBullet0"/>
      </w:pPr>
      <w:r w:rsidRPr="00C67620">
        <w:t>based on a logical signal within the device</w:t>
      </w:r>
    </w:p>
    <w:p w14:paraId="0E005FC4" w14:textId="77777777" w:rsidR="00484146" w:rsidRDefault="00484146" w:rsidP="00484146">
      <w:pPr>
        <w:pStyle w:val="LXIBody"/>
      </w:pPr>
      <w:r w:rsidRPr="00C67620">
        <w:t xml:space="preserve">shall encode the state of the source signal immediately following the transition </w:t>
      </w:r>
      <w:r>
        <w:t>that</w:t>
      </w:r>
      <w:r w:rsidRPr="00C67620">
        <w:t xml:space="preserve"> caused the event in </w:t>
      </w:r>
      <w:r>
        <w:t>Flag Bit 2 (Hardware Value)—which is r</w:t>
      </w:r>
      <w:r w:rsidRPr="00C67620">
        <w:t>eserved for the logical value of the event signal</w:t>
      </w:r>
      <w:r>
        <w:t xml:space="preserve">—and set </w:t>
      </w:r>
      <w:r>
        <w:lastRenderedPageBreak/>
        <w:t>Flag Bit 4 (Stateless Event) to 0</w:t>
      </w:r>
      <w:r w:rsidRPr="00C67620">
        <w:t>.  Hence, a rising edge transition records a logical one and a falling transition records a logical zero.</w:t>
      </w:r>
      <w:r>
        <w:t xml:space="preserve">  </w:t>
      </w:r>
    </w:p>
    <w:p w14:paraId="3F66A9C3" w14:textId="77777777" w:rsidR="00484146" w:rsidRPr="00756C0E" w:rsidRDefault="00484146" w:rsidP="00756C0E">
      <w:pPr>
        <w:pStyle w:val="LXIBody"/>
      </w:pPr>
      <w:r>
        <w:t>All devices transmitting LXI Events whose signal source is not based on logical signals as described in the previous paragraph (i.e., they are stateless or have some other semantics) shall have Flag Bit 4 (Stateless Event) set to 1. See also</w:t>
      </w:r>
      <w:r w:rsidR="00A953AB">
        <w:t xml:space="preserve"> Section 3.3.8 </w:t>
      </w:r>
      <w:r>
        <w:t>of the LXI Event Messaging Extended Function.</w:t>
      </w:r>
      <w:bookmarkStart w:id="747" w:name="_Toc112300577"/>
      <w:bookmarkStart w:id="748" w:name="_Ref113337928"/>
      <w:bookmarkStart w:id="749" w:name="_Ref113338147"/>
      <w:bookmarkStart w:id="750" w:name="_Toc113353467"/>
      <w:bookmarkStart w:id="751" w:name="_Toc128656224"/>
      <w:bookmarkStart w:id="752" w:name="_Ref205188283"/>
      <w:bookmarkStart w:id="753" w:name="_Ref205260459"/>
      <w:bookmarkStart w:id="754" w:name="_Ref205631185"/>
      <w:bookmarkStart w:id="755" w:name="_Ref207167752"/>
      <w:bookmarkStart w:id="756" w:name="_Ref207185762"/>
      <w:bookmarkStart w:id="757" w:name="_Ref208635518"/>
    </w:p>
    <w:p w14:paraId="608B6339" w14:textId="77777777" w:rsidR="00484146" w:rsidRPr="00C67620" w:rsidRDefault="00484146" w:rsidP="00484146">
      <w:pPr>
        <w:pStyle w:val="Heading3"/>
        <w:tabs>
          <w:tab w:val="clear" w:pos="1440"/>
          <w:tab w:val="num" w:pos="1980"/>
        </w:tabs>
        <w:ind w:left="1980"/>
      </w:pPr>
      <w:bookmarkStart w:id="758" w:name="_Toc443255310"/>
      <w:bookmarkStart w:id="759" w:name="_Toc137484745"/>
      <w:r w:rsidRPr="00C67620">
        <w:t>RULE – Standard Strings Used to Designate Events</w:t>
      </w:r>
      <w:bookmarkEnd w:id="747"/>
      <w:bookmarkEnd w:id="748"/>
      <w:bookmarkEnd w:id="749"/>
      <w:bookmarkEnd w:id="750"/>
      <w:bookmarkEnd w:id="751"/>
      <w:bookmarkEnd w:id="752"/>
      <w:bookmarkEnd w:id="753"/>
      <w:bookmarkEnd w:id="754"/>
      <w:bookmarkEnd w:id="755"/>
      <w:bookmarkEnd w:id="756"/>
      <w:bookmarkEnd w:id="757"/>
      <w:bookmarkEnd w:id="758"/>
      <w:bookmarkEnd w:id="759"/>
    </w:p>
    <w:p w14:paraId="5E6A6330" w14:textId="77777777" w:rsidR="00484146" w:rsidRDefault="00484146" w:rsidP="00484146">
      <w:pPr>
        <w:pStyle w:val="LXIBody"/>
      </w:pPr>
      <w:r w:rsidRPr="00C67620">
        <w:t>The strings listed in the following table</w:t>
      </w:r>
      <w:r>
        <w:t>s</w:t>
      </w:r>
      <w:r w:rsidRPr="00C67620">
        <w:t xml:space="preserve"> shall be used as indicated for triggering, synchronization, and </w:t>
      </w:r>
      <w:r>
        <w:t>LXI Event</w:t>
      </w:r>
      <w:r w:rsidRPr="00C67620">
        <w:t xml:space="preserve"> generation purposes.  Devices are not required to implement all signals.  Signal names are case sensitive.</w:t>
      </w:r>
    </w:p>
    <w:p w14:paraId="326C0E57" w14:textId="77777777" w:rsidR="00484146" w:rsidRPr="00C67620" w:rsidRDefault="00484146" w:rsidP="006658FC">
      <w:pPr>
        <w:pStyle w:val="ObservationHeading"/>
      </w:pPr>
      <w:r w:rsidRPr="00C67620">
        <w:t xml:space="preserve">Observation – </w:t>
      </w:r>
      <w:r>
        <w:t xml:space="preserve">User Defined Strings of </w:t>
      </w:r>
      <w:proofErr w:type="spellStart"/>
      <w:r>
        <w:t>EventIDs</w:t>
      </w:r>
      <w:proofErr w:type="spellEnd"/>
    </w:p>
    <w:p w14:paraId="766EFAA4" w14:textId="77777777" w:rsidR="00484146" w:rsidRPr="00C67620" w:rsidRDefault="00484146" w:rsidP="00484146">
      <w:pPr>
        <w:pStyle w:val="LXIObservationBody"/>
      </w:pPr>
      <w:r>
        <w:t xml:space="preserve">Section </w:t>
      </w:r>
      <w:r w:rsidR="00A953AB">
        <w:t xml:space="preserve">4.3 </w:t>
      </w:r>
      <w:r>
        <w:t xml:space="preserve">of the LXI Event Message Extended Function document permits users to generate application specific </w:t>
      </w:r>
      <w:proofErr w:type="spellStart"/>
      <w:r>
        <w:t>EventID</w:t>
      </w:r>
      <w:proofErr w:type="spellEnd"/>
      <w:r>
        <w:t xml:space="preserve"> strings.</w:t>
      </w:r>
      <w:r w:rsidR="00AF6FED">
        <w:t xml:space="preserve"> Rule 6.4.4 </w:t>
      </w:r>
      <w:r>
        <w:t xml:space="preserve">only defines the use of LXI defined </w:t>
      </w:r>
      <w:proofErr w:type="spellStart"/>
      <w:r>
        <w:t>EventID</w:t>
      </w:r>
      <w:proofErr w:type="spellEnd"/>
      <w:r>
        <w:t xml:space="preserve"> strings. This rule does not preclude the use of user defined </w:t>
      </w:r>
      <w:proofErr w:type="spellStart"/>
      <w:r>
        <w:t>EventIDs</w:t>
      </w:r>
      <w:proofErr w:type="spellEnd"/>
      <w:r>
        <w:t xml:space="preserve"> for </w:t>
      </w:r>
      <w:r w:rsidRPr="00C67620">
        <w:t xml:space="preserve">triggering, synchronization, </w:t>
      </w:r>
      <w:r>
        <w:t>LXI Event</w:t>
      </w:r>
      <w:r w:rsidRPr="00C67620">
        <w:t xml:space="preserve"> generation</w:t>
      </w:r>
      <w:r>
        <w:t xml:space="preserve"> or any other </w:t>
      </w:r>
      <w:r w:rsidRPr="00C67620">
        <w:t>purpose.</w:t>
      </w:r>
    </w:p>
    <w:p w14:paraId="1A925A05" w14:textId="77777777" w:rsidR="00484146" w:rsidRPr="00C67620" w:rsidRDefault="00484146" w:rsidP="00484146">
      <w:pPr>
        <w:pStyle w:val="LXIBody"/>
      </w:pPr>
      <w:r w:rsidRPr="00CD57B0">
        <w:rPr>
          <w:rStyle w:val="StyleLXIBodyBold1Char"/>
        </w:rPr>
        <w:t xml:space="preserve">Note: </w:t>
      </w:r>
      <w:r w:rsidRPr="00C67620">
        <w:t>This state machine exa</w:t>
      </w:r>
      <w:r>
        <w:t xml:space="preserve">mple is not a part of Rule </w:t>
      </w:r>
      <w:r w:rsidR="00A953AB">
        <w:t>6.4.4</w:t>
      </w:r>
      <w:r w:rsidRPr="00C67620">
        <w:t>.</w:t>
      </w:r>
    </w:p>
    <w:p w14:paraId="7B942FC7" w14:textId="77777777" w:rsidR="00484146" w:rsidRDefault="00484146" w:rsidP="00484146">
      <w:pPr>
        <w:pStyle w:val="LXIBody"/>
        <w:rPr>
          <w:rStyle w:val="StyleLXIBodyBold1Char"/>
        </w:rPr>
      </w:pPr>
    </w:p>
    <w:p w14:paraId="7EF9EDCF" w14:textId="77777777" w:rsidR="00484146" w:rsidRPr="00334C4E" w:rsidRDefault="00484146" w:rsidP="00484146">
      <w:pPr>
        <w:pStyle w:val="LXITableHeader"/>
      </w:pPr>
      <w:r w:rsidRPr="00CD57B0">
        <w:rPr>
          <w:rStyle w:val="StyleLXIBodyBold1Char"/>
        </w:rPr>
        <w:t>Example Arm-Trigger State Machine</w:t>
      </w:r>
      <w:r w:rsidRPr="00C67620">
        <w:t xml:space="preserve"> (for signal name reference purposes).</w:t>
      </w:r>
      <w:r w:rsidRPr="00334C4E">
        <w:br/>
      </w:r>
      <w:bookmarkEnd w:id="719"/>
      <w:bookmarkEnd w:id="720"/>
      <w:bookmarkEnd w:id="721"/>
      <w:bookmarkEnd w:id="722"/>
      <w:bookmarkEnd w:id="723"/>
      <w:bookmarkEnd w:id="724"/>
      <w:bookmarkEnd w:id="725"/>
      <w:bookmarkEnd w:id="726"/>
      <w:bookmarkEnd w:id="727"/>
      <w:bookmarkEnd w:id="728"/>
      <w:bookmarkEnd w:id="729"/>
      <w:bookmarkEnd w:id="730"/>
    </w:p>
    <w:p w14:paraId="55251C9A" w14:textId="77777777" w:rsidR="00484146" w:rsidRPr="00C67620" w:rsidRDefault="00484146" w:rsidP="00484146">
      <w:bookmarkStart w:id="760" w:name="Trigger_Arm"/>
      <w:r>
        <w:rPr>
          <w:noProof/>
        </w:rPr>
        <w:drawing>
          <wp:inline distT="0" distB="0" distL="0" distR="0" wp14:anchorId="1463233B" wp14:editId="3A4B58C3">
            <wp:extent cx="5486400" cy="4522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486400" cy="4522470"/>
                    </a:xfrm>
                    <a:prstGeom prst="rect">
                      <a:avLst/>
                    </a:prstGeom>
                    <a:noFill/>
                    <a:ln w="9525">
                      <a:noFill/>
                      <a:miter lim="800000"/>
                      <a:headEnd/>
                      <a:tailEnd/>
                    </a:ln>
                  </pic:spPr>
                </pic:pic>
              </a:graphicData>
            </a:graphic>
          </wp:inline>
        </w:drawing>
      </w:r>
      <w:bookmarkEnd w:id="760"/>
    </w:p>
    <w:p w14:paraId="0BC72A46" w14:textId="77777777" w:rsidR="00484146" w:rsidRDefault="00484146" w:rsidP="00484146"/>
    <w:p w14:paraId="72AD693D" w14:textId="77777777" w:rsidR="00484146" w:rsidRPr="00C67620" w:rsidRDefault="00484146" w:rsidP="00484146">
      <w:pPr>
        <w:pStyle w:val="LXITableHeader"/>
      </w:pPr>
      <w:r>
        <w:br w:type="page"/>
      </w:r>
      <w:r w:rsidRPr="000C6084">
        <w:rPr>
          <w:rStyle w:val="LXISubheading"/>
          <w:b/>
          <w:bCs/>
          <w:color w:val="000000"/>
        </w:rPr>
        <w:lastRenderedPageBreak/>
        <w:t>Arm-Trigger State Machine Signal Relationships:</w:t>
      </w:r>
      <w:r w:rsidRPr="000C6084">
        <w:rPr>
          <w:rStyle w:val="LXISubheading"/>
          <w:b/>
          <w:bCs/>
          <w:color w:val="000000"/>
        </w:rPr>
        <w:br/>
      </w:r>
    </w:p>
    <w:p w14:paraId="01AB30A4" w14:textId="77777777" w:rsidR="00484146" w:rsidRPr="00C67620" w:rsidRDefault="00484146" w:rsidP="00484146">
      <w:r>
        <w:rPr>
          <w:noProof/>
        </w:rPr>
        <w:drawing>
          <wp:inline distT="0" distB="0" distL="0" distR="0" wp14:anchorId="779911DE" wp14:editId="464F7A78">
            <wp:extent cx="5486400" cy="29324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486400" cy="2932430"/>
                    </a:xfrm>
                    <a:prstGeom prst="rect">
                      <a:avLst/>
                    </a:prstGeom>
                    <a:noFill/>
                    <a:ln w="9525">
                      <a:noFill/>
                      <a:miter lim="800000"/>
                      <a:headEnd/>
                      <a:tailEnd/>
                    </a:ln>
                  </pic:spPr>
                </pic:pic>
              </a:graphicData>
            </a:graphic>
          </wp:inline>
        </w:drawing>
      </w:r>
      <w:r w:rsidRPr="00C67620">
        <w:br/>
      </w:r>
    </w:p>
    <w:p w14:paraId="1F75B136" w14:textId="77777777" w:rsidR="00484146" w:rsidRPr="00C67620" w:rsidRDefault="00484146" w:rsidP="00484146">
      <w:bookmarkStart w:id="761" w:name="_Toc106617433"/>
      <w:bookmarkStart w:id="762" w:name="_Toc111253180"/>
      <w:bookmarkStart w:id="763" w:name="_Toc113432810"/>
      <w:bookmarkStart w:id="764" w:name="_Toc113776910"/>
      <w:r w:rsidRPr="000B2825">
        <w:rPr>
          <w:rStyle w:val="LXIColumnHeaderChar"/>
        </w:rPr>
        <w:t>Note:</w:t>
      </w:r>
      <w:r w:rsidRPr="00C67620">
        <w:t xml:space="preserve"> These strings </w:t>
      </w:r>
      <w:r>
        <w:t xml:space="preserve">are for Triggering and Synchronization. They </w:t>
      </w:r>
      <w:r w:rsidRPr="00C67620">
        <w:t>are case sensitive</w:t>
      </w:r>
      <w:bookmarkEnd w:id="761"/>
      <w:bookmarkEnd w:id="762"/>
      <w:bookmarkEnd w:id="763"/>
      <w:bookmarkEnd w:id="764"/>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6"/>
        <w:gridCol w:w="6204"/>
      </w:tblGrid>
      <w:tr w:rsidR="00484146" w:rsidRPr="00C67620" w14:paraId="7538C75A" w14:textId="77777777" w:rsidTr="00484146">
        <w:tc>
          <w:tcPr>
            <w:tcW w:w="0" w:type="auto"/>
          </w:tcPr>
          <w:p w14:paraId="011C2FDA" w14:textId="77777777" w:rsidR="00484146" w:rsidRPr="000B2825" w:rsidRDefault="00484146" w:rsidP="00484146">
            <w:pPr>
              <w:pStyle w:val="LXIColumnHeader"/>
            </w:pPr>
            <w:bookmarkStart w:id="765" w:name="_Toc101245481"/>
            <w:bookmarkStart w:id="766" w:name="_Toc103501717"/>
            <w:bookmarkStart w:id="767" w:name="_Toc104620919"/>
            <w:bookmarkStart w:id="768" w:name="_Toc104946010"/>
            <w:bookmarkStart w:id="769" w:name="_Toc104946850"/>
            <w:bookmarkStart w:id="770" w:name="_Toc104947270"/>
            <w:r w:rsidRPr="000B2825">
              <w:t>String</w:t>
            </w:r>
            <w:bookmarkEnd w:id="765"/>
            <w:bookmarkEnd w:id="766"/>
            <w:bookmarkEnd w:id="767"/>
            <w:bookmarkEnd w:id="768"/>
            <w:bookmarkEnd w:id="769"/>
            <w:bookmarkEnd w:id="770"/>
          </w:p>
        </w:tc>
        <w:tc>
          <w:tcPr>
            <w:tcW w:w="0" w:type="auto"/>
          </w:tcPr>
          <w:p w14:paraId="31647066" w14:textId="77777777" w:rsidR="00484146" w:rsidRPr="000B2825" w:rsidRDefault="00484146" w:rsidP="00484146">
            <w:pPr>
              <w:pStyle w:val="LXIColumnHeader"/>
            </w:pPr>
            <w:bookmarkStart w:id="771" w:name="_Toc101245482"/>
            <w:bookmarkStart w:id="772" w:name="_Toc103501718"/>
            <w:bookmarkStart w:id="773" w:name="_Toc104620920"/>
            <w:bookmarkStart w:id="774" w:name="_Toc104946011"/>
            <w:bookmarkStart w:id="775" w:name="_Toc104946851"/>
            <w:bookmarkStart w:id="776" w:name="_Toc104947271"/>
            <w:r w:rsidRPr="000B2825">
              <w:t>Usage</w:t>
            </w:r>
            <w:bookmarkEnd w:id="771"/>
            <w:bookmarkEnd w:id="772"/>
            <w:bookmarkEnd w:id="773"/>
            <w:bookmarkEnd w:id="774"/>
            <w:bookmarkEnd w:id="775"/>
            <w:bookmarkEnd w:id="776"/>
          </w:p>
        </w:tc>
      </w:tr>
      <w:tr w:rsidR="00484146" w:rsidRPr="00C67620" w14:paraId="6C565BE6" w14:textId="77777777" w:rsidTr="00484146">
        <w:tc>
          <w:tcPr>
            <w:tcW w:w="0" w:type="auto"/>
          </w:tcPr>
          <w:p w14:paraId="1E44CC49" w14:textId="77777777" w:rsidR="00484146" w:rsidRPr="00C67620" w:rsidRDefault="00484146" w:rsidP="00484146">
            <w:r w:rsidRPr="00C67620">
              <w:t>LXI0</w:t>
            </w:r>
          </w:p>
        </w:tc>
        <w:tc>
          <w:tcPr>
            <w:tcW w:w="0" w:type="auto"/>
          </w:tcPr>
          <w:p w14:paraId="505DBCB3" w14:textId="77777777" w:rsidR="00484146" w:rsidRPr="00C67620" w:rsidRDefault="00484146" w:rsidP="00484146">
            <w:r w:rsidRPr="00C67620">
              <w:t xml:space="preserve">All repeated capability names referring to </w:t>
            </w:r>
            <w:r>
              <w:t>LXI Wired Trigger Bus</w:t>
            </w:r>
            <w:r w:rsidRPr="00C67620">
              <w:t xml:space="preserve"> line 0.</w:t>
            </w:r>
            <w:r w:rsidRPr="00C67620">
              <w:br/>
              <w:t xml:space="preserve">All Source properties needing to refer to </w:t>
            </w:r>
            <w:r>
              <w:t>LXI Wired Trigger Bus</w:t>
            </w:r>
            <w:r w:rsidRPr="00C67620">
              <w:t xml:space="preserve"> line 0.</w:t>
            </w:r>
          </w:p>
          <w:p w14:paraId="371CF100" w14:textId="77777777" w:rsidR="00484146" w:rsidRPr="00C67620" w:rsidRDefault="00484146" w:rsidP="00484146">
            <w:r>
              <w:t xml:space="preserve">As a signal Source in the </w:t>
            </w:r>
            <w:proofErr w:type="spellStart"/>
            <w:r w:rsidRPr="00C67620">
              <w:t>IviEvents</w:t>
            </w:r>
            <w:proofErr w:type="spellEnd"/>
            <w:r w:rsidRPr="00C67620">
              <w:t xml:space="preserve"> interface.</w:t>
            </w:r>
          </w:p>
        </w:tc>
      </w:tr>
      <w:tr w:rsidR="00484146" w:rsidRPr="00C67620" w14:paraId="4FAEE5B5" w14:textId="77777777" w:rsidTr="00484146">
        <w:tc>
          <w:tcPr>
            <w:tcW w:w="0" w:type="auto"/>
          </w:tcPr>
          <w:p w14:paraId="48106AA9" w14:textId="77777777" w:rsidR="00484146" w:rsidRPr="00C67620" w:rsidRDefault="00484146" w:rsidP="00484146">
            <w:r w:rsidRPr="00C67620">
              <w:t>LAN0</w:t>
            </w:r>
          </w:p>
        </w:tc>
        <w:tc>
          <w:tcPr>
            <w:tcW w:w="0" w:type="auto"/>
          </w:tcPr>
          <w:p w14:paraId="38D8A2A5" w14:textId="77777777" w:rsidR="00484146" w:rsidRPr="00C67620" w:rsidRDefault="00484146" w:rsidP="00484146">
            <w:r w:rsidRPr="00C67620">
              <w:t xml:space="preserve">All repeated capability names referring to </w:t>
            </w:r>
            <w:r>
              <w:t>LXI Event</w:t>
            </w:r>
            <w:r w:rsidRPr="00C67620">
              <w:t xml:space="preserve"> 0.</w:t>
            </w:r>
            <w:r w:rsidRPr="00C67620">
              <w:br/>
              <w:t xml:space="preserve">All Source properties needing to refer to </w:t>
            </w:r>
            <w:r>
              <w:t>LXI Event</w:t>
            </w:r>
            <w:r w:rsidRPr="00C67620">
              <w:t xml:space="preserve"> 0.</w:t>
            </w:r>
            <w:r w:rsidRPr="00C67620">
              <w:br/>
              <w:t>This is the LAN analog to LXI0.</w:t>
            </w:r>
          </w:p>
          <w:p w14:paraId="69E47831"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7CE3F159" w14:textId="77777777" w:rsidR="00484146" w:rsidRPr="00C67620" w:rsidRDefault="00484146" w:rsidP="00484146">
            <w:r>
              <w:t>LXI Event Message shall have Stateless Event (Flags Bit 4) set to 0 (zero).</w:t>
            </w:r>
          </w:p>
        </w:tc>
      </w:tr>
      <w:tr w:rsidR="00484146" w:rsidRPr="00C67620" w14:paraId="59809652" w14:textId="77777777" w:rsidTr="00484146">
        <w:tc>
          <w:tcPr>
            <w:tcW w:w="0" w:type="auto"/>
          </w:tcPr>
          <w:p w14:paraId="03AF2CB2" w14:textId="77777777" w:rsidR="00484146" w:rsidRPr="00C67620" w:rsidRDefault="00484146" w:rsidP="00484146">
            <w:r w:rsidRPr="00C67620">
              <w:t>LXI1</w:t>
            </w:r>
          </w:p>
        </w:tc>
        <w:tc>
          <w:tcPr>
            <w:tcW w:w="0" w:type="auto"/>
          </w:tcPr>
          <w:p w14:paraId="72525744" w14:textId="77777777" w:rsidR="00484146" w:rsidRPr="00C67620" w:rsidRDefault="00484146" w:rsidP="00484146">
            <w:r w:rsidRPr="00C67620">
              <w:t xml:space="preserve">All repeated capability names referring to </w:t>
            </w:r>
            <w:r>
              <w:t>LXI Wired Trigger Bus</w:t>
            </w:r>
            <w:r w:rsidRPr="00C67620">
              <w:t xml:space="preserve"> line 1.</w:t>
            </w:r>
            <w:r w:rsidRPr="00C67620">
              <w:br/>
              <w:t xml:space="preserve">All Source properties needing to refer to </w:t>
            </w:r>
            <w:r>
              <w:t>LXI Wired Trigger Bus</w:t>
            </w:r>
            <w:r w:rsidRPr="00C67620">
              <w:t xml:space="preserve"> line 1.</w:t>
            </w:r>
          </w:p>
          <w:p w14:paraId="5BEACB28"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348C3344" w14:textId="77777777" w:rsidTr="00484146">
        <w:tc>
          <w:tcPr>
            <w:tcW w:w="0" w:type="auto"/>
          </w:tcPr>
          <w:p w14:paraId="3513AAFF" w14:textId="77777777" w:rsidR="00484146" w:rsidRPr="00C67620" w:rsidRDefault="00484146" w:rsidP="00484146">
            <w:r w:rsidRPr="00C67620">
              <w:t>LAN1</w:t>
            </w:r>
          </w:p>
        </w:tc>
        <w:tc>
          <w:tcPr>
            <w:tcW w:w="0" w:type="auto"/>
          </w:tcPr>
          <w:p w14:paraId="4E93BEFE" w14:textId="77777777" w:rsidR="00484146" w:rsidRPr="00C67620" w:rsidRDefault="00484146" w:rsidP="00484146">
            <w:r w:rsidRPr="00C67620">
              <w:t xml:space="preserve">All repeated capability names referring to </w:t>
            </w:r>
            <w:r>
              <w:t>LXI Event</w:t>
            </w:r>
            <w:r w:rsidRPr="00C67620">
              <w:t xml:space="preserve"> 1.</w:t>
            </w:r>
            <w:r w:rsidRPr="00C67620">
              <w:br/>
              <w:t xml:space="preserve">All Source properties needing to refer to </w:t>
            </w:r>
            <w:r>
              <w:t>LXI Event</w:t>
            </w:r>
            <w:r w:rsidRPr="00C67620">
              <w:t xml:space="preserve"> 1.</w:t>
            </w:r>
            <w:r w:rsidRPr="00C67620">
              <w:br/>
              <w:t>This is the LAN analog to LXI1.</w:t>
            </w:r>
          </w:p>
          <w:p w14:paraId="1513059F"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15CB5518" w14:textId="77777777" w:rsidR="00484146" w:rsidRPr="00C67620" w:rsidRDefault="00484146" w:rsidP="00484146">
            <w:r>
              <w:t>LXI Event Message shall have Stateless Event (Flags Bit 4) set to 0 (zero).</w:t>
            </w:r>
          </w:p>
        </w:tc>
      </w:tr>
      <w:tr w:rsidR="00484146" w:rsidRPr="00C67620" w14:paraId="751882E8" w14:textId="77777777" w:rsidTr="00484146">
        <w:tc>
          <w:tcPr>
            <w:tcW w:w="0" w:type="auto"/>
          </w:tcPr>
          <w:p w14:paraId="01977E5D" w14:textId="77777777" w:rsidR="00484146" w:rsidRPr="00C67620" w:rsidRDefault="00484146" w:rsidP="00484146">
            <w:r w:rsidRPr="00C67620">
              <w:t>LXI2</w:t>
            </w:r>
          </w:p>
        </w:tc>
        <w:tc>
          <w:tcPr>
            <w:tcW w:w="0" w:type="auto"/>
          </w:tcPr>
          <w:p w14:paraId="2BD77447" w14:textId="77777777" w:rsidR="00484146" w:rsidRPr="00C67620" w:rsidRDefault="00484146" w:rsidP="00484146">
            <w:r w:rsidRPr="00C67620">
              <w:t xml:space="preserve">All repeated capability names referring to </w:t>
            </w:r>
            <w:r>
              <w:t>LXI Wired Trigger Bus</w:t>
            </w:r>
            <w:r w:rsidRPr="00C67620">
              <w:t xml:space="preserve"> line 2.</w:t>
            </w:r>
            <w:r w:rsidRPr="00C67620">
              <w:br/>
              <w:t xml:space="preserve">All Source properties needing to refer to </w:t>
            </w:r>
            <w:r>
              <w:t>LXI Wired Trigger Bus</w:t>
            </w:r>
            <w:r w:rsidRPr="00C67620">
              <w:t xml:space="preserve"> line 2.</w:t>
            </w:r>
          </w:p>
          <w:p w14:paraId="03948E02"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10DB5F0C" w14:textId="77777777" w:rsidTr="00484146">
        <w:tc>
          <w:tcPr>
            <w:tcW w:w="0" w:type="auto"/>
          </w:tcPr>
          <w:p w14:paraId="4862EBDD" w14:textId="77777777" w:rsidR="00484146" w:rsidRPr="00C67620" w:rsidRDefault="00484146" w:rsidP="00484146">
            <w:r w:rsidRPr="00C67620">
              <w:t>LAN2</w:t>
            </w:r>
          </w:p>
        </w:tc>
        <w:tc>
          <w:tcPr>
            <w:tcW w:w="0" w:type="auto"/>
          </w:tcPr>
          <w:p w14:paraId="15FF5CF9" w14:textId="77777777" w:rsidR="00484146" w:rsidRPr="00C67620" w:rsidRDefault="00484146" w:rsidP="00484146">
            <w:r w:rsidRPr="00C67620">
              <w:t xml:space="preserve">All repeated capability names referring to </w:t>
            </w:r>
            <w:r>
              <w:t>LXI Event</w:t>
            </w:r>
            <w:r w:rsidRPr="00C67620">
              <w:t xml:space="preserve"> 2.</w:t>
            </w:r>
            <w:r w:rsidRPr="00C67620">
              <w:br/>
              <w:t xml:space="preserve">All Source properties needing to refer to </w:t>
            </w:r>
            <w:r>
              <w:t>LXI Event</w:t>
            </w:r>
            <w:r w:rsidRPr="00C67620">
              <w:t xml:space="preserve"> 2.</w:t>
            </w:r>
            <w:r w:rsidRPr="00C67620">
              <w:br/>
              <w:t>This is the LAN analog to LXI2.</w:t>
            </w:r>
          </w:p>
          <w:p w14:paraId="009E6E37"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58F6D878" w14:textId="77777777" w:rsidR="00484146" w:rsidRPr="00C67620" w:rsidRDefault="00484146" w:rsidP="00484146">
            <w:r>
              <w:t>LXI Event Message shall have Stateless Event (Flags Bit 4) set to 0 (zero).</w:t>
            </w:r>
          </w:p>
        </w:tc>
      </w:tr>
      <w:tr w:rsidR="00484146" w:rsidRPr="00C67620" w14:paraId="7B27D20E" w14:textId="77777777" w:rsidTr="00484146">
        <w:tc>
          <w:tcPr>
            <w:tcW w:w="0" w:type="auto"/>
          </w:tcPr>
          <w:p w14:paraId="4AD9FA11" w14:textId="77777777" w:rsidR="00484146" w:rsidRPr="00C67620" w:rsidRDefault="00484146" w:rsidP="00484146">
            <w:r w:rsidRPr="00C67620">
              <w:t>LXI3</w:t>
            </w:r>
          </w:p>
        </w:tc>
        <w:tc>
          <w:tcPr>
            <w:tcW w:w="0" w:type="auto"/>
          </w:tcPr>
          <w:p w14:paraId="275B4C8C" w14:textId="77777777" w:rsidR="00484146" w:rsidRPr="00C67620" w:rsidRDefault="00484146" w:rsidP="00484146">
            <w:r w:rsidRPr="00C67620">
              <w:t xml:space="preserve">All repeated capability names referring to </w:t>
            </w:r>
            <w:r>
              <w:t>LXI Wired Trigger Bus</w:t>
            </w:r>
            <w:r w:rsidRPr="00C67620">
              <w:t xml:space="preserve"> line 3.</w:t>
            </w:r>
            <w:r w:rsidRPr="00C67620">
              <w:br/>
              <w:t xml:space="preserve">All Source properties needing to refer to </w:t>
            </w:r>
            <w:r>
              <w:t>LXI Wired Trigger Bus</w:t>
            </w:r>
            <w:r w:rsidRPr="00C67620">
              <w:t xml:space="preserve"> line 3.</w:t>
            </w:r>
          </w:p>
          <w:p w14:paraId="74945FB0"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416EFDFA" w14:textId="77777777" w:rsidTr="00484146">
        <w:tc>
          <w:tcPr>
            <w:tcW w:w="0" w:type="auto"/>
          </w:tcPr>
          <w:p w14:paraId="41B24B50" w14:textId="77777777" w:rsidR="00484146" w:rsidRPr="00C67620" w:rsidRDefault="00484146" w:rsidP="00484146">
            <w:r w:rsidRPr="00C67620">
              <w:t>LAN3</w:t>
            </w:r>
          </w:p>
        </w:tc>
        <w:tc>
          <w:tcPr>
            <w:tcW w:w="0" w:type="auto"/>
          </w:tcPr>
          <w:p w14:paraId="70000903" w14:textId="77777777" w:rsidR="00484146" w:rsidRPr="00C67620" w:rsidRDefault="00484146" w:rsidP="00484146">
            <w:r w:rsidRPr="00C67620">
              <w:t xml:space="preserve">All repeated capability names referring to </w:t>
            </w:r>
            <w:r>
              <w:t>LXI Event</w:t>
            </w:r>
            <w:r w:rsidRPr="00C67620">
              <w:t xml:space="preserve"> 3.</w:t>
            </w:r>
            <w:r w:rsidRPr="00C67620">
              <w:br/>
              <w:t xml:space="preserve">All Source properties needing to refer to </w:t>
            </w:r>
            <w:r>
              <w:t>LXI Event</w:t>
            </w:r>
            <w:r w:rsidRPr="00C67620">
              <w:t xml:space="preserve"> 3.</w:t>
            </w:r>
            <w:r w:rsidRPr="00C67620">
              <w:br/>
              <w:t>This is the LAN analog to LXI3.</w:t>
            </w:r>
          </w:p>
          <w:p w14:paraId="4C66A6D5"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191B2534" w14:textId="77777777" w:rsidR="00484146" w:rsidRPr="00C67620" w:rsidRDefault="00484146" w:rsidP="00484146">
            <w:r>
              <w:lastRenderedPageBreak/>
              <w:t>LXI Event Message shall have Stateless Event (Flags Bit 4) set to 0 (zero).</w:t>
            </w:r>
          </w:p>
        </w:tc>
      </w:tr>
      <w:tr w:rsidR="00484146" w:rsidRPr="00C67620" w14:paraId="25789965" w14:textId="77777777" w:rsidTr="00484146">
        <w:tc>
          <w:tcPr>
            <w:tcW w:w="0" w:type="auto"/>
          </w:tcPr>
          <w:p w14:paraId="5A12419A" w14:textId="77777777" w:rsidR="00484146" w:rsidRPr="00C67620" w:rsidRDefault="00484146" w:rsidP="00484146">
            <w:r w:rsidRPr="00C67620">
              <w:lastRenderedPageBreak/>
              <w:t>LXI4</w:t>
            </w:r>
          </w:p>
        </w:tc>
        <w:tc>
          <w:tcPr>
            <w:tcW w:w="0" w:type="auto"/>
          </w:tcPr>
          <w:p w14:paraId="096B8C5D" w14:textId="77777777" w:rsidR="00484146" w:rsidRPr="00C67620" w:rsidRDefault="00484146" w:rsidP="00484146">
            <w:r w:rsidRPr="00C67620">
              <w:t xml:space="preserve">All repeated capability names referring to </w:t>
            </w:r>
            <w:r>
              <w:t>LXI Wired Trigger Bus</w:t>
            </w:r>
            <w:r w:rsidRPr="00C67620">
              <w:t xml:space="preserve"> line 4.</w:t>
            </w:r>
            <w:r w:rsidRPr="00C67620">
              <w:br/>
              <w:t xml:space="preserve">All Source properties needing to refer to </w:t>
            </w:r>
            <w:r>
              <w:t>LXI Wired Trigger Bus</w:t>
            </w:r>
            <w:r w:rsidRPr="00C67620">
              <w:t xml:space="preserve"> line 4.</w:t>
            </w:r>
          </w:p>
          <w:p w14:paraId="7DF46FF9"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1AA17505" w14:textId="77777777" w:rsidTr="00484146">
        <w:tc>
          <w:tcPr>
            <w:tcW w:w="0" w:type="auto"/>
          </w:tcPr>
          <w:p w14:paraId="1EA18DF0" w14:textId="77777777" w:rsidR="00484146" w:rsidRPr="00C67620" w:rsidRDefault="00484146" w:rsidP="00484146">
            <w:r w:rsidRPr="00C67620">
              <w:t>LAN4</w:t>
            </w:r>
          </w:p>
        </w:tc>
        <w:tc>
          <w:tcPr>
            <w:tcW w:w="0" w:type="auto"/>
          </w:tcPr>
          <w:p w14:paraId="36CEE649" w14:textId="77777777" w:rsidR="00484146" w:rsidRPr="00C67620" w:rsidRDefault="00484146" w:rsidP="00484146">
            <w:r w:rsidRPr="00C67620">
              <w:t xml:space="preserve">All repeated capability names referring to </w:t>
            </w:r>
            <w:r>
              <w:t>LXI Event</w:t>
            </w:r>
            <w:r w:rsidRPr="00C67620">
              <w:t xml:space="preserve"> 4.</w:t>
            </w:r>
            <w:r w:rsidRPr="00C67620">
              <w:br/>
              <w:t xml:space="preserve">All Source properties needing to refer to </w:t>
            </w:r>
            <w:r>
              <w:t>LXI Event</w:t>
            </w:r>
            <w:r w:rsidRPr="00C67620">
              <w:t xml:space="preserve"> 4.</w:t>
            </w:r>
            <w:r w:rsidRPr="00C67620">
              <w:br/>
              <w:t>This is the LAN analog to LXI4.</w:t>
            </w:r>
          </w:p>
          <w:p w14:paraId="3A655DE7"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5DD04986" w14:textId="77777777" w:rsidR="00484146" w:rsidRPr="00C67620" w:rsidRDefault="00484146" w:rsidP="00484146">
            <w:r>
              <w:t>LXI Event Message shall have Stateless Event (Flags Bit 4) set to 0 (zero).</w:t>
            </w:r>
          </w:p>
        </w:tc>
      </w:tr>
      <w:tr w:rsidR="00484146" w:rsidRPr="00C67620" w14:paraId="034EF4AA" w14:textId="77777777" w:rsidTr="00484146">
        <w:tc>
          <w:tcPr>
            <w:tcW w:w="0" w:type="auto"/>
          </w:tcPr>
          <w:p w14:paraId="3F130467" w14:textId="77777777" w:rsidR="00484146" w:rsidRPr="00C67620" w:rsidRDefault="00484146" w:rsidP="00484146">
            <w:r w:rsidRPr="00C67620">
              <w:t>LXI5</w:t>
            </w:r>
          </w:p>
        </w:tc>
        <w:tc>
          <w:tcPr>
            <w:tcW w:w="0" w:type="auto"/>
          </w:tcPr>
          <w:p w14:paraId="579CB71D" w14:textId="77777777" w:rsidR="00484146" w:rsidRPr="00C67620" w:rsidRDefault="00484146" w:rsidP="00484146">
            <w:r w:rsidRPr="00C67620">
              <w:t xml:space="preserve">All repeated capability names referring to </w:t>
            </w:r>
            <w:r>
              <w:t>LXI Wired Trigger Bus</w:t>
            </w:r>
            <w:r w:rsidRPr="00C67620">
              <w:t xml:space="preserve"> line 5.</w:t>
            </w:r>
            <w:r w:rsidRPr="00C67620">
              <w:br/>
              <w:t xml:space="preserve">All Source properties needing to refer to </w:t>
            </w:r>
            <w:r>
              <w:t>LXI Wired Trigger Bus</w:t>
            </w:r>
            <w:r w:rsidRPr="00C67620">
              <w:t xml:space="preserve"> line 5.</w:t>
            </w:r>
          </w:p>
          <w:p w14:paraId="3229A941"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40D63958" w14:textId="77777777" w:rsidTr="00484146">
        <w:tc>
          <w:tcPr>
            <w:tcW w:w="0" w:type="auto"/>
          </w:tcPr>
          <w:p w14:paraId="070CCD44" w14:textId="77777777" w:rsidR="00484146" w:rsidRPr="00C67620" w:rsidRDefault="00484146" w:rsidP="00484146">
            <w:r w:rsidRPr="00C67620">
              <w:t>LAN5</w:t>
            </w:r>
          </w:p>
        </w:tc>
        <w:tc>
          <w:tcPr>
            <w:tcW w:w="0" w:type="auto"/>
          </w:tcPr>
          <w:p w14:paraId="112B6354" w14:textId="77777777" w:rsidR="00484146" w:rsidRPr="00C67620" w:rsidRDefault="00484146" w:rsidP="00484146">
            <w:r w:rsidRPr="00C67620">
              <w:t xml:space="preserve">All repeated capability names referring to </w:t>
            </w:r>
            <w:r>
              <w:t>LXI Event</w:t>
            </w:r>
            <w:r w:rsidRPr="00C67620">
              <w:t xml:space="preserve"> 5.</w:t>
            </w:r>
            <w:r w:rsidRPr="00C67620">
              <w:br/>
              <w:t xml:space="preserve">All Source properties needing to refer to </w:t>
            </w:r>
            <w:r>
              <w:t>LXI Event</w:t>
            </w:r>
            <w:r w:rsidRPr="00C67620">
              <w:t xml:space="preserve"> 5.</w:t>
            </w:r>
            <w:r w:rsidRPr="00C67620">
              <w:br/>
              <w:t>This is the LAN analog to LXI5.</w:t>
            </w:r>
          </w:p>
          <w:p w14:paraId="488E4BC5"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15FDB35A" w14:textId="77777777" w:rsidR="00484146" w:rsidRPr="00C67620" w:rsidRDefault="00484146" w:rsidP="00484146">
            <w:r>
              <w:t>LXI Event Message shall have Stateless Event (Flags Bit 4) set to 0 (zero).</w:t>
            </w:r>
          </w:p>
        </w:tc>
      </w:tr>
      <w:tr w:rsidR="00484146" w:rsidRPr="00C67620" w14:paraId="1B283311" w14:textId="77777777" w:rsidTr="00484146">
        <w:tc>
          <w:tcPr>
            <w:tcW w:w="0" w:type="auto"/>
          </w:tcPr>
          <w:p w14:paraId="7562C0E7" w14:textId="77777777" w:rsidR="00484146" w:rsidRPr="00C67620" w:rsidRDefault="00484146" w:rsidP="00484146">
            <w:r w:rsidRPr="00C67620">
              <w:t>LXI6</w:t>
            </w:r>
          </w:p>
        </w:tc>
        <w:tc>
          <w:tcPr>
            <w:tcW w:w="0" w:type="auto"/>
          </w:tcPr>
          <w:p w14:paraId="688F593F" w14:textId="77777777" w:rsidR="00484146" w:rsidRPr="00C67620" w:rsidRDefault="00484146" w:rsidP="00484146">
            <w:r w:rsidRPr="00C67620">
              <w:t xml:space="preserve">All repeated capability names referring to </w:t>
            </w:r>
            <w:r>
              <w:t>LXI Wired Trigger Bus</w:t>
            </w:r>
            <w:r w:rsidRPr="00C67620">
              <w:t xml:space="preserve"> line 6.</w:t>
            </w:r>
            <w:r w:rsidRPr="00C67620">
              <w:br/>
              <w:t xml:space="preserve">All Source properties needing to refer to </w:t>
            </w:r>
            <w:r>
              <w:t>LXI Wired Trigger Bus</w:t>
            </w:r>
            <w:r w:rsidRPr="00C67620">
              <w:t xml:space="preserve"> line 6.</w:t>
            </w:r>
          </w:p>
          <w:p w14:paraId="5E5FC57D"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196D0F69" w14:textId="77777777" w:rsidTr="00484146">
        <w:tc>
          <w:tcPr>
            <w:tcW w:w="0" w:type="auto"/>
          </w:tcPr>
          <w:p w14:paraId="703BC0CE" w14:textId="77777777" w:rsidR="00484146" w:rsidRPr="00C67620" w:rsidRDefault="00484146" w:rsidP="00484146">
            <w:r w:rsidRPr="00C67620">
              <w:t>LAN6</w:t>
            </w:r>
          </w:p>
        </w:tc>
        <w:tc>
          <w:tcPr>
            <w:tcW w:w="0" w:type="auto"/>
          </w:tcPr>
          <w:p w14:paraId="3F60906D" w14:textId="77777777" w:rsidR="00484146" w:rsidRPr="00C67620" w:rsidRDefault="00484146" w:rsidP="00484146">
            <w:r w:rsidRPr="00C67620">
              <w:t xml:space="preserve">All repeated capability names referring to </w:t>
            </w:r>
            <w:r>
              <w:t>LXI Event</w:t>
            </w:r>
            <w:r w:rsidRPr="00C67620">
              <w:t xml:space="preserve"> 6.</w:t>
            </w:r>
            <w:r w:rsidRPr="00C67620">
              <w:br/>
              <w:t xml:space="preserve">All Source properties needing to refer to </w:t>
            </w:r>
            <w:r>
              <w:t>LXI Event</w:t>
            </w:r>
            <w:r w:rsidRPr="00C67620">
              <w:t xml:space="preserve"> 6.</w:t>
            </w:r>
            <w:r w:rsidRPr="00C67620">
              <w:br/>
              <w:t>This is the LAN analog to LXI6.</w:t>
            </w:r>
          </w:p>
          <w:p w14:paraId="76918D85"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48EF250C" w14:textId="77777777" w:rsidR="00484146" w:rsidRPr="00C67620" w:rsidRDefault="00484146" w:rsidP="00484146">
            <w:r>
              <w:t>LXI Event Message shall have Stateless Event (Flags Bit 4) set to 0 (zero).</w:t>
            </w:r>
          </w:p>
        </w:tc>
      </w:tr>
      <w:tr w:rsidR="00484146" w:rsidRPr="00C67620" w14:paraId="5D4245F5" w14:textId="77777777" w:rsidTr="00484146">
        <w:tc>
          <w:tcPr>
            <w:tcW w:w="0" w:type="auto"/>
          </w:tcPr>
          <w:p w14:paraId="07F4DEA7" w14:textId="77777777" w:rsidR="00484146" w:rsidRPr="00C67620" w:rsidRDefault="00484146" w:rsidP="00484146">
            <w:r w:rsidRPr="00C67620">
              <w:t>LXI7</w:t>
            </w:r>
          </w:p>
        </w:tc>
        <w:tc>
          <w:tcPr>
            <w:tcW w:w="0" w:type="auto"/>
          </w:tcPr>
          <w:p w14:paraId="580E6649" w14:textId="77777777" w:rsidR="00484146" w:rsidRPr="00C67620" w:rsidRDefault="00484146" w:rsidP="00484146">
            <w:r w:rsidRPr="00C67620">
              <w:t xml:space="preserve">All repeated capability names referring to </w:t>
            </w:r>
            <w:r>
              <w:t>LXI Wired Trigger Bus</w:t>
            </w:r>
            <w:r w:rsidRPr="00C67620">
              <w:t xml:space="preserve"> line 7.</w:t>
            </w:r>
            <w:r w:rsidRPr="00C67620">
              <w:br/>
              <w:t xml:space="preserve">All Source properties needing to refer to </w:t>
            </w:r>
            <w:r>
              <w:t>LXI Wired Trigger Bus</w:t>
            </w:r>
            <w:r w:rsidRPr="00C67620">
              <w:t xml:space="preserve"> line 7.</w:t>
            </w:r>
          </w:p>
          <w:p w14:paraId="3B76F282"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4F370886" w14:textId="77777777" w:rsidTr="00484146">
        <w:tc>
          <w:tcPr>
            <w:tcW w:w="0" w:type="auto"/>
          </w:tcPr>
          <w:p w14:paraId="5282B4F3" w14:textId="77777777" w:rsidR="00484146" w:rsidRPr="00C67620" w:rsidRDefault="00484146" w:rsidP="00484146">
            <w:r w:rsidRPr="00C67620">
              <w:t>LAN7</w:t>
            </w:r>
          </w:p>
        </w:tc>
        <w:tc>
          <w:tcPr>
            <w:tcW w:w="0" w:type="auto"/>
          </w:tcPr>
          <w:p w14:paraId="7B64AC29" w14:textId="77777777" w:rsidR="00484146" w:rsidRDefault="00484146" w:rsidP="00484146">
            <w:r w:rsidRPr="00C67620">
              <w:t xml:space="preserve">All repeated capability names referring to </w:t>
            </w:r>
            <w:r>
              <w:t>LXI Event</w:t>
            </w:r>
            <w:r w:rsidRPr="00C67620">
              <w:t xml:space="preserve"> 7.</w:t>
            </w:r>
            <w:r w:rsidRPr="00C67620">
              <w:br/>
              <w:t xml:space="preserve">All Source properties needing to refer to </w:t>
            </w:r>
            <w:r>
              <w:t>LXI Event</w:t>
            </w:r>
            <w:r w:rsidRPr="00C67620">
              <w:t xml:space="preserve"> 7.</w:t>
            </w:r>
            <w:r w:rsidRPr="00C67620">
              <w:br/>
              <w:t>This is the LAN analog to LXI7.</w:t>
            </w:r>
            <w:r w:rsidRPr="00C67620">
              <w:br/>
              <w:t xml:space="preserve">As a signal Source in the </w:t>
            </w:r>
            <w:proofErr w:type="spellStart"/>
            <w:r>
              <w:t>Ivi</w:t>
            </w:r>
            <w:r w:rsidRPr="00C67620">
              <w:t>Events</w:t>
            </w:r>
            <w:proofErr w:type="spellEnd"/>
            <w:r w:rsidRPr="00C67620">
              <w:t xml:space="preserve"> interface.</w:t>
            </w:r>
          </w:p>
          <w:p w14:paraId="602D9196" w14:textId="77777777" w:rsidR="00484146" w:rsidRPr="00C67620" w:rsidRDefault="00484146" w:rsidP="00484146">
            <w:r>
              <w:t>LXI Event Message shall have Stateless Event (Flags Bit 4) set to 0 (zero).</w:t>
            </w:r>
          </w:p>
        </w:tc>
      </w:tr>
      <w:tr w:rsidR="00484146" w:rsidRPr="00C67620" w14:paraId="37365B84" w14:textId="77777777" w:rsidTr="00484146">
        <w:tc>
          <w:tcPr>
            <w:tcW w:w="0" w:type="auto"/>
          </w:tcPr>
          <w:p w14:paraId="0D4EDF24" w14:textId="77777777" w:rsidR="00484146" w:rsidRPr="00C67620" w:rsidRDefault="00484146" w:rsidP="00484146">
            <w:r w:rsidRPr="00C67620">
              <w:t>LXIERROR</w:t>
            </w:r>
          </w:p>
        </w:tc>
        <w:tc>
          <w:tcPr>
            <w:tcW w:w="0" w:type="auto"/>
          </w:tcPr>
          <w:p w14:paraId="25D30F1E" w14:textId="77777777" w:rsidR="00484146" w:rsidRDefault="00484146" w:rsidP="00484146">
            <w:r w:rsidRPr="00C67620">
              <w:t>Reserved for LXI defined error events.</w:t>
            </w:r>
          </w:p>
          <w:p w14:paraId="2CF7BDBA" w14:textId="77777777" w:rsidR="00484146" w:rsidRPr="00C67620" w:rsidRDefault="00484146" w:rsidP="00484146">
            <w:r>
              <w:t>LXI Event Message shall have Stateless Event (Flags Bit 4) set to 1.</w:t>
            </w:r>
          </w:p>
        </w:tc>
      </w:tr>
    </w:tbl>
    <w:p w14:paraId="3B61B3B7" w14:textId="77777777" w:rsidR="00484146" w:rsidRDefault="00484146" w:rsidP="00484146"/>
    <w:p w14:paraId="2E384860" w14:textId="77777777" w:rsidR="00484146" w:rsidRDefault="00484146" w:rsidP="00484146"/>
    <w:p w14:paraId="403D5CFF" w14:textId="77777777" w:rsidR="00484146" w:rsidRDefault="00484146" w:rsidP="00484146">
      <w:r w:rsidRPr="000B2825">
        <w:rPr>
          <w:rStyle w:val="LXIColumnHeaderChar"/>
        </w:rPr>
        <w:t>Note:</w:t>
      </w:r>
      <w:r w:rsidRPr="00C67620">
        <w:t xml:space="preserve"> These strings </w:t>
      </w:r>
      <w:r>
        <w:t xml:space="preserve">are for LXI Event Generation. They </w:t>
      </w:r>
      <w:r w:rsidRPr="00C67620">
        <w:t>are case sensitive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4"/>
        <w:gridCol w:w="6836"/>
      </w:tblGrid>
      <w:tr w:rsidR="00484146" w:rsidRPr="00C67620" w14:paraId="512FE64A" w14:textId="77777777" w:rsidTr="00484146">
        <w:tc>
          <w:tcPr>
            <w:tcW w:w="0" w:type="auto"/>
          </w:tcPr>
          <w:p w14:paraId="0D257F7A" w14:textId="77777777" w:rsidR="00484146" w:rsidRPr="0071790E" w:rsidRDefault="00484146" w:rsidP="00484146">
            <w:pPr>
              <w:rPr>
                <w:b/>
              </w:rPr>
            </w:pPr>
            <w:r>
              <w:rPr>
                <w:b/>
              </w:rPr>
              <w:t>String</w:t>
            </w:r>
          </w:p>
        </w:tc>
        <w:tc>
          <w:tcPr>
            <w:tcW w:w="0" w:type="auto"/>
          </w:tcPr>
          <w:p w14:paraId="729820D1" w14:textId="77777777" w:rsidR="00484146" w:rsidRPr="00C67620" w:rsidRDefault="00484146" w:rsidP="00484146">
            <w:r>
              <w:t>Usage</w:t>
            </w:r>
          </w:p>
        </w:tc>
      </w:tr>
      <w:tr w:rsidR="00484146" w:rsidRPr="00C67620" w14:paraId="0B8BA68B" w14:textId="77777777" w:rsidTr="00484146">
        <w:tc>
          <w:tcPr>
            <w:tcW w:w="0" w:type="auto"/>
          </w:tcPr>
          <w:p w14:paraId="35A2822B" w14:textId="77777777" w:rsidR="00484146" w:rsidRPr="00C67620" w:rsidRDefault="00484146" w:rsidP="00484146">
            <w:proofErr w:type="spellStart"/>
            <w:r w:rsidRPr="00C67620">
              <w:t>OperationComplete</w:t>
            </w:r>
            <w:proofErr w:type="spellEnd"/>
          </w:p>
        </w:tc>
        <w:tc>
          <w:tcPr>
            <w:tcW w:w="0" w:type="auto"/>
          </w:tcPr>
          <w:p w14:paraId="36688AEE"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 xml:space="preserve">In the Arm-Trigger state machine: this signal is set false when transitioning from the Idle state to the Initiated state.  It is set true when transitioning from the initiated state into the Idle state. </w:t>
            </w:r>
          </w:p>
          <w:p w14:paraId="63A6A819" w14:textId="77777777" w:rsidR="00484146" w:rsidRPr="00C67620" w:rsidRDefault="00484146" w:rsidP="00484146">
            <w:r>
              <w:t>LXI Event Message shall have Stateless Event (Flags Bit 4) set to 0 (zero).</w:t>
            </w:r>
          </w:p>
        </w:tc>
      </w:tr>
      <w:tr w:rsidR="00484146" w:rsidRPr="00C67620" w14:paraId="5FB0BC1E" w14:textId="77777777" w:rsidTr="00484146">
        <w:tc>
          <w:tcPr>
            <w:tcW w:w="0" w:type="auto"/>
          </w:tcPr>
          <w:p w14:paraId="0780E5B6" w14:textId="77777777" w:rsidR="00484146" w:rsidRPr="00C67620" w:rsidRDefault="00484146" w:rsidP="00484146">
            <w:r w:rsidRPr="00C67620">
              <w:t>Measuring</w:t>
            </w:r>
          </w:p>
        </w:tc>
        <w:tc>
          <w:tcPr>
            <w:tcW w:w="0" w:type="auto"/>
          </w:tcPr>
          <w:p w14:paraId="76F927F8"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In the Arm-Trigger state machine of a measuring device: this signal is set true when transitioning out the bottom of the Trigger state.  It is set false when transitioning into the Trigger state from below.</w:t>
            </w:r>
          </w:p>
          <w:p w14:paraId="4F7F3F6B" w14:textId="77777777" w:rsidR="00484146" w:rsidRPr="00C67620" w:rsidRDefault="00484146" w:rsidP="00484146">
            <w:r>
              <w:t>LXI Event Message shall have Stateless Event (Flags Bit 4) set to 0 (zero).</w:t>
            </w:r>
          </w:p>
        </w:tc>
      </w:tr>
      <w:tr w:rsidR="00484146" w:rsidRPr="00C67620" w14:paraId="3086430E" w14:textId="77777777" w:rsidTr="00484146">
        <w:tc>
          <w:tcPr>
            <w:tcW w:w="0" w:type="auto"/>
          </w:tcPr>
          <w:p w14:paraId="1A2DB958" w14:textId="77777777" w:rsidR="00484146" w:rsidRPr="00C67620" w:rsidRDefault="00484146" w:rsidP="00484146">
            <w:r w:rsidRPr="00C67620">
              <w:t>Settling</w:t>
            </w:r>
          </w:p>
        </w:tc>
        <w:tc>
          <w:tcPr>
            <w:tcW w:w="0" w:type="auto"/>
          </w:tcPr>
          <w:p w14:paraId="672C34C4"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In the Arm-Trigger state machine of a source or signal conditioning device: this signal is set true when transitioning out the bottom of the Trigger state.  It is set false when transitioning into the Trigger state from below.</w:t>
            </w:r>
          </w:p>
          <w:p w14:paraId="25F12E34" w14:textId="77777777" w:rsidR="00484146" w:rsidRPr="00C67620" w:rsidRDefault="00484146" w:rsidP="00484146">
            <w:r>
              <w:t>LXI Event Message shall have Stateless Event (Flags Bit 4) set to 0 (zero).</w:t>
            </w:r>
          </w:p>
        </w:tc>
      </w:tr>
      <w:tr w:rsidR="00484146" w:rsidRPr="00C67620" w14:paraId="5ADBC5C3" w14:textId="77777777" w:rsidTr="00484146">
        <w:tc>
          <w:tcPr>
            <w:tcW w:w="0" w:type="auto"/>
          </w:tcPr>
          <w:p w14:paraId="29C73279" w14:textId="77777777" w:rsidR="00484146" w:rsidRPr="00C67620" w:rsidRDefault="00484146" w:rsidP="00484146">
            <w:r w:rsidRPr="00C67620">
              <w:t>Sweeping</w:t>
            </w:r>
          </w:p>
        </w:tc>
        <w:tc>
          <w:tcPr>
            <w:tcW w:w="0" w:type="auto"/>
          </w:tcPr>
          <w:p w14:paraId="59E8233F"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 xml:space="preserve">In the Arm-Trigger state machine: this signal is set true when transitioning from </w:t>
            </w:r>
            <w:r w:rsidRPr="00C67620">
              <w:lastRenderedPageBreak/>
              <w:t>the Ini</w:t>
            </w:r>
            <w:r>
              <w:t>ti</w:t>
            </w:r>
            <w:r w:rsidRPr="00C67620">
              <w:t>ated state to the Arm state.  It is set false when transitioning from the Arm state into the Ini</w:t>
            </w:r>
            <w:r>
              <w:t>ti</w:t>
            </w:r>
            <w:r w:rsidRPr="00C67620">
              <w:t>ated state.</w:t>
            </w:r>
          </w:p>
          <w:p w14:paraId="399D192E" w14:textId="77777777" w:rsidR="00484146" w:rsidRPr="00C67620" w:rsidRDefault="00484146" w:rsidP="00484146">
            <w:r>
              <w:t>LXI Event Message shall have Stateless Event (Flags Bit 4) set to 0 (zero).</w:t>
            </w:r>
          </w:p>
        </w:tc>
      </w:tr>
      <w:tr w:rsidR="00484146" w:rsidRPr="00C67620" w14:paraId="6C6EF3EA" w14:textId="77777777" w:rsidTr="00484146">
        <w:tc>
          <w:tcPr>
            <w:tcW w:w="0" w:type="auto"/>
          </w:tcPr>
          <w:p w14:paraId="3C3EB1B1" w14:textId="77777777" w:rsidR="00484146" w:rsidRPr="00C67620" w:rsidRDefault="00484146" w:rsidP="00484146">
            <w:proofErr w:type="spellStart"/>
            <w:r w:rsidRPr="00C67620">
              <w:lastRenderedPageBreak/>
              <w:t>WaitingForArm</w:t>
            </w:r>
            <w:proofErr w:type="spellEnd"/>
          </w:p>
        </w:tc>
        <w:tc>
          <w:tcPr>
            <w:tcW w:w="0" w:type="auto"/>
          </w:tcPr>
          <w:p w14:paraId="4C33A3B3"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In the Arm-Trigger state machine: this signal is set true in the Arm state to enable the Arm logic.  It is set false when transitioning from the Trigger state into the Arm state.</w:t>
            </w:r>
          </w:p>
          <w:p w14:paraId="741BE00B" w14:textId="77777777" w:rsidR="00484146" w:rsidRPr="00C67620" w:rsidRDefault="00484146" w:rsidP="00484146">
            <w:r>
              <w:t>LXI Event Message shall have Stateless Event (Flags Bit 4) set to 0 (zero).</w:t>
            </w:r>
          </w:p>
        </w:tc>
      </w:tr>
      <w:tr w:rsidR="00484146" w:rsidRPr="00C67620" w14:paraId="1A9F3757" w14:textId="77777777" w:rsidTr="00484146">
        <w:tc>
          <w:tcPr>
            <w:tcW w:w="0" w:type="auto"/>
          </w:tcPr>
          <w:p w14:paraId="779043D4" w14:textId="77777777" w:rsidR="00484146" w:rsidRPr="00C67620" w:rsidRDefault="00484146" w:rsidP="00484146">
            <w:proofErr w:type="spellStart"/>
            <w:r w:rsidRPr="00C67620">
              <w:t>WaitingForTrigger</w:t>
            </w:r>
            <w:proofErr w:type="spellEnd"/>
          </w:p>
        </w:tc>
        <w:tc>
          <w:tcPr>
            <w:tcW w:w="0" w:type="auto"/>
          </w:tcPr>
          <w:p w14:paraId="7487048A"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In the Arm-Trigger state machine: this signal is set true in the Trigger state to enable the Trigger logic.  It is set false after a trigger has been received.</w:t>
            </w:r>
          </w:p>
          <w:p w14:paraId="7AC60AF4" w14:textId="77777777" w:rsidR="00484146" w:rsidRPr="00C67620" w:rsidRDefault="00484146" w:rsidP="00484146">
            <w:r>
              <w:t>LXI Event Message shall have Stateless Event (Flags Bit 4) set to 0 (zero).</w:t>
            </w:r>
          </w:p>
        </w:tc>
      </w:tr>
      <w:tr w:rsidR="00484146" w:rsidRPr="00C67620" w14:paraId="77332FDF" w14:textId="77777777" w:rsidTr="00484146">
        <w:tc>
          <w:tcPr>
            <w:tcW w:w="0" w:type="auto"/>
          </w:tcPr>
          <w:p w14:paraId="691AD274" w14:textId="77777777" w:rsidR="00484146" w:rsidRPr="00C67620" w:rsidRDefault="00484146" w:rsidP="00484146">
            <w:r w:rsidRPr="00C67620">
              <w:t>All</w:t>
            </w:r>
          </w:p>
        </w:tc>
        <w:tc>
          <w:tcPr>
            <w:tcW w:w="0" w:type="auto"/>
          </w:tcPr>
          <w:p w14:paraId="4508A1C7" w14:textId="77777777" w:rsidR="00484146" w:rsidRPr="00C67620" w:rsidRDefault="00484146" w:rsidP="00484146">
            <w:r w:rsidRPr="00C67620">
              <w:t xml:space="preserve">Used as a hostname in the Event destination.  This implies the use of a UDP multicast packet to send the </w:t>
            </w:r>
            <w:r>
              <w:t>LXI Event</w:t>
            </w:r>
            <w:r w:rsidRPr="00C67620">
              <w:t>.</w:t>
            </w:r>
          </w:p>
        </w:tc>
      </w:tr>
    </w:tbl>
    <w:p w14:paraId="01C08363" w14:textId="77777777" w:rsidR="00484146" w:rsidRPr="00C67620" w:rsidRDefault="00484146" w:rsidP="00484146"/>
    <w:p w14:paraId="517D2CBA" w14:textId="77777777" w:rsidR="00484146" w:rsidRPr="00C67620" w:rsidRDefault="00484146" w:rsidP="00484146">
      <w:pPr>
        <w:pStyle w:val="Heading4"/>
        <w:tabs>
          <w:tab w:val="clear" w:pos="1987"/>
          <w:tab w:val="num" w:pos="1404"/>
          <w:tab w:val="num" w:pos="2282"/>
        </w:tabs>
        <w:ind w:left="2282" w:hanging="864"/>
      </w:pPr>
      <w:bookmarkStart w:id="777" w:name="_Toc112300578"/>
      <w:bookmarkStart w:id="778" w:name="_Ref113337932"/>
      <w:bookmarkStart w:id="779" w:name="_Ref113338150"/>
      <w:bookmarkStart w:id="780" w:name="_Toc113353468"/>
      <w:bookmarkStart w:id="781" w:name="_Toc105501421"/>
      <w:bookmarkStart w:id="782" w:name="_Toc106617434"/>
      <w:bookmarkStart w:id="783" w:name="_Toc111021288"/>
      <w:bookmarkStart w:id="784" w:name="_Toc111253181"/>
      <w:r>
        <w:t xml:space="preserve"> </w:t>
      </w:r>
      <w:r w:rsidRPr="00C67620">
        <w:t>RULE – Only Signals Corresponding to Implemented Capability Required</w:t>
      </w:r>
      <w:bookmarkEnd w:id="777"/>
      <w:bookmarkEnd w:id="778"/>
      <w:bookmarkEnd w:id="779"/>
      <w:bookmarkEnd w:id="780"/>
    </w:p>
    <w:p w14:paraId="4A29CB84" w14:textId="77777777" w:rsidR="00484146" w:rsidRPr="00C67620" w:rsidRDefault="00484146" w:rsidP="00484146">
      <w:pPr>
        <w:pStyle w:val="LXIBody"/>
      </w:pPr>
      <w:r w:rsidRPr="00C67620">
        <w:t xml:space="preserve">Devices which only implement a portion of the Arm-trigger state machine shall only be required to implement those signals relating to the implemented portion.  </w:t>
      </w:r>
    </w:p>
    <w:p w14:paraId="40715FAB" w14:textId="77777777" w:rsidR="00484146" w:rsidRPr="00C67620" w:rsidRDefault="00484146" w:rsidP="00484146">
      <w:pPr>
        <w:pStyle w:val="Heading4"/>
        <w:tabs>
          <w:tab w:val="clear" w:pos="1987"/>
          <w:tab w:val="num" w:pos="1404"/>
          <w:tab w:val="num" w:pos="2282"/>
        </w:tabs>
        <w:ind w:left="2282" w:hanging="864"/>
      </w:pPr>
      <w:bookmarkStart w:id="785" w:name="_Toc112300579"/>
      <w:bookmarkStart w:id="786" w:name="_Ref113337933"/>
      <w:bookmarkStart w:id="787" w:name="_Ref113338152"/>
      <w:bookmarkStart w:id="788" w:name="_Toc113353469"/>
      <w:r>
        <w:t xml:space="preserve"> </w:t>
      </w:r>
      <w:r w:rsidRPr="00C67620">
        <w:t>RULE – Devices Shall Document Supported Signals</w:t>
      </w:r>
      <w:bookmarkEnd w:id="785"/>
      <w:bookmarkEnd w:id="786"/>
      <w:bookmarkEnd w:id="787"/>
      <w:bookmarkEnd w:id="788"/>
    </w:p>
    <w:p w14:paraId="586FFF5B" w14:textId="77777777" w:rsidR="00484146" w:rsidRPr="00C67620" w:rsidRDefault="00484146" w:rsidP="00484146">
      <w:pPr>
        <w:pStyle w:val="LXIBody"/>
      </w:pPr>
      <w:r w:rsidRPr="00C67620">
        <w:t>Every device shall document which signals are supported.</w:t>
      </w:r>
    </w:p>
    <w:p w14:paraId="5BA436E6" w14:textId="77777777" w:rsidR="00484146" w:rsidRPr="00C67620" w:rsidRDefault="00484146" w:rsidP="00484146">
      <w:pPr>
        <w:pStyle w:val="Heading3"/>
        <w:tabs>
          <w:tab w:val="clear" w:pos="1440"/>
          <w:tab w:val="num" w:pos="1980"/>
        </w:tabs>
        <w:ind w:left="1980"/>
      </w:pPr>
      <w:bookmarkStart w:id="789" w:name="_Toc112300580"/>
      <w:bookmarkStart w:id="790" w:name="_Toc113353470"/>
      <w:bookmarkStart w:id="791" w:name="_Toc128656225"/>
      <w:bookmarkStart w:id="792" w:name="_Ref208635748"/>
      <w:bookmarkStart w:id="793" w:name="_Toc443255311"/>
      <w:bookmarkStart w:id="794" w:name="_Toc137484746"/>
      <w:r w:rsidRPr="00C67620">
        <w:t xml:space="preserve">RULE – </w:t>
      </w:r>
      <w:r>
        <w:t>LXI Event</w:t>
      </w:r>
      <w:r w:rsidRPr="00C67620">
        <w:t xml:space="preserve"> Names Beginning with LXI Reserved</w:t>
      </w:r>
      <w:bookmarkEnd w:id="789"/>
      <w:bookmarkEnd w:id="790"/>
      <w:bookmarkEnd w:id="791"/>
      <w:bookmarkEnd w:id="792"/>
      <w:bookmarkEnd w:id="793"/>
      <w:bookmarkEnd w:id="794"/>
    </w:p>
    <w:p w14:paraId="45DB0486" w14:textId="77777777" w:rsidR="00484146" w:rsidRDefault="00484146" w:rsidP="00484146">
      <w:pPr>
        <w:pStyle w:val="LXIBody"/>
      </w:pPr>
      <w:r w:rsidRPr="00C67620">
        <w:t xml:space="preserve">The LXI Consortium reserves all strings used for </w:t>
      </w:r>
      <w:r>
        <w:t>LXI Event</w:t>
      </w:r>
      <w:r w:rsidRPr="00C67620">
        <w:t xml:space="preserve"> names beginning with LXI for future standardization.  Such strings shall not be used for any </w:t>
      </w:r>
      <w:r>
        <w:t>LXI Event</w:t>
      </w:r>
      <w:r w:rsidRPr="00C67620">
        <w:t xml:space="preserve"> or trigger name that is not sanctioned by the consortium.</w:t>
      </w:r>
    </w:p>
    <w:p w14:paraId="7E4962E4" w14:textId="77777777" w:rsidR="00484146" w:rsidRPr="00C67620" w:rsidRDefault="00484146" w:rsidP="00484146">
      <w:pPr>
        <w:pStyle w:val="Heading3"/>
        <w:tabs>
          <w:tab w:val="clear" w:pos="1440"/>
          <w:tab w:val="num" w:pos="1980"/>
        </w:tabs>
        <w:ind w:left="1980"/>
      </w:pPr>
      <w:bookmarkStart w:id="795" w:name="_Toc112300581"/>
      <w:bookmarkStart w:id="796" w:name="_Ref113337936"/>
      <w:bookmarkStart w:id="797" w:name="_Ref113337999"/>
      <w:bookmarkStart w:id="798" w:name="_Ref113338157"/>
      <w:bookmarkStart w:id="799" w:name="_Toc113353471"/>
      <w:bookmarkStart w:id="800" w:name="_Toc128656226"/>
      <w:bookmarkStart w:id="801" w:name="_Ref205188306"/>
      <w:bookmarkStart w:id="802" w:name="_Toc443255312"/>
      <w:bookmarkStart w:id="803" w:name="_Toc137484747"/>
      <w:r w:rsidRPr="00C67620">
        <w:t>RULE – Destination Path Syntax</w:t>
      </w:r>
      <w:bookmarkEnd w:id="795"/>
      <w:bookmarkEnd w:id="796"/>
      <w:bookmarkEnd w:id="797"/>
      <w:bookmarkEnd w:id="798"/>
      <w:bookmarkEnd w:id="799"/>
      <w:bookmarkEnd w:id="800"/>
      <w:bookmarkEnd w:id="801"/>
      <w:bookmarkEnd w:id="802"/>
      <w:bookmarkEnd w:id="803"/>
    </w:p>
    <w:p w14:paraId="6063B957" w14:textId="77777777" w:rsidR="00484146" w:rsidRPr="00C67620" w:rsidRDefault="00484146" w:rsidP="00484146">
      <w:pPr>
        <w:pStyle w:val="LXIBody"/>
      </w:pPr>
      <w:r w:rsidRPr="00C67620">
        <w:t xml:space="preserve">Destination path syntax for </w:t>
      </w:r>
      <w:r>
        <w:t>LXI Event</w:t>
      </w:r>
      <w:r w:rsidRPr="00C67620">
        <w:t xml:space="preserve">s shall be </w:t>
      </w:r>
      <w:proofErr w:type="gramStart"/>
      <w:r w:rsidRPr="00C67620">
        <w:t>( [</w:t>
      </w:r>
      <w:proofErr w:type="gramEnd"/>
      <w:r w:rsidRPr="00C67620">
        <w:t xml:space="preserve"> ] denote optional items): </w:t>
      </w:r>
    </w:p>
    <w:p w14:paraId="6CCA29D3" w14:textId="77777777" w:rsidR="00484146" w:rsidRPr="00807513" w:rsidRDefault="00484146" w:rsidP="00484146">
      <w:pPr>
        <w:pStyle w:val="LXICode2"/>
        <w:rPr>
          <w:lang w:val="fr-FR"/>
        </w:rPr>
      </w:pPr>
      <w:r w:rsidRPr="00A76F43">
        <w:rPr>
          <w:lang w:val="fr-FR"/>
        </w:rPr>
        <w:br/>
      </w:r>
      <w:r w:rsidRPr="00807513">
        <w:rPr>
          <w:lang w:val="fr-FR"/>
        </w:rPr>
        <w:t>&lt;Destination Path</w:t>
      </w:r>
      <w:proofErr w:type="gramStart"/>
      <w:r w:rsidRPr="00807513">
        <w:rPr>
          <w:lang w:val="fr-FR"/>
        </w:rPr>
        <w:t>&gt; ::</w:t>
      </w:r>
      <w:proofErr w:type="gramEnd"/>
      <w:r w:rsidRPr="00807513">
        <w:rPr>
          <w:lang w:val="fr-FR"/>
        </w:rPr>
        <w:t>= [host[:port]][/</w:t>
      </w:r>
      <w:proofErr w:type="spellStart"/>
      <w:r w:rsidRPr="00807513">
        <w:rPr>
          <w:lang w:val="fr-FR"/>
        </w:rPr>
        <w:t>name</w:t>
      </w:r>
      <w:proofErr w:type="spellEnd"/>
      <w:r w:rsidRPr="00807513">
        <w:rPr>
          <w:lang w:val="fr-FR"/>
        </w:rPr>
        <w:t>][,&lt;Destination Path&gt;]</w:t>
      </w:r>
    </w:p>
    <w:p w14:paraId="22B38116" w14:textId="7C61580F" w:rsidR="00484146" w:rsidRPr="000C6084" w:rsidRDefault="003C3E29" w:rsidP="00484146">
      <w:pPr>
        <w:pStyle w:val="LXICode2"/>
      </w:pPr>
      <w:r>
        <w:t xml:space="preserve">If </w:t>
      </w:r>
      <w:r w:rsidR="00173D1B">
        <w:t xml:space="preserve">not present, the values </w:t>
      </w:r>
      <w:r w:rsidR="00484146" w:rsidRPr="000C6084">
        <w:t>for the optional items are:</w:t>
      </w:r>
      <w:bookmarkEnd w:id="781"/>
      <w:bookmarkEnd w:id="782"/>
      <w:bookmarkEnd w:id="783"/>
      <w:bookmarkEnd w:id="78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0"/>
        <w:gridCol w:w="7260"/>
      </w:tblGrid>
      <w:tr w:rsidR="00484146" w:rsidRPr="00C67620" w14:paraId="16B82329" w14:textId="77777777" w:rsidTr="00484146">
        <w:tc>
          <w:tcPr>
            <w:tcW w:w="0" w:type="auto"/>
          </w:tcPr>
          <w:p w14:paraId="5B6BDF2A" w14:textId="77777777" w:rsidR="00484146" w:rsidRPr="00C67620" w:rsidRDefault="00484146" w:rsidP="00484146">
            <w:r w:rsidRPr="00C67620">
              <w:t>host</w:t>
            </w:r>
          </w:p>
        </w:tc>
        <w:tc>
          <w:tcPr>
            <w:tcW w:w="0" w:type="auto"/>
          </w:tcPr>
          <w:p w14:paraId="545D349C" w14:textId="77777777" w:rsidR="00484146" w:rsidRPr="00C67620" w:rsidRDefault="00484146" w:rsidP="00484146">
            <w:r w:rsidRPr="00C67620">
              <w:t xml:space="preserve">The local device (most appropriate for </w:t>
            </w:r>
            <w:r>
              <w:t>LXI Wired Trigger Bus</w:t>
            </w:r>
            <w:r w:rsidRPr="00C67620">
              <w:t xml:space="preserve"> events).</w:t>
            </w:r>
            <w:r w:rsidRPr="00C67620">
              <w:br/>
              <w:t xml:space="preserve">Host ‘All’ sends a UDP Multicast packet to all devices using the IANA registered host address for </w:t>
            </w:r>
            <w:r>
              <w:t>LXI Event</w:t>
            </w:r>
            <w:r w:rsidRPr="00C67620">
              <w:t>s.</w:t>
            </w:r>
            <w:r w:rsidRPr="00C67620">
              <w:br/>
              <w:t>Any other explicit host entry sends events via a TCP stream connection.</w:t>
            </w:r>
          </w:p>
        </w:tc>
      </w:tr>
      <w:tr w:rsidR="00484146" w:rsidRPr="00C67620" w14:paraId="361098BB" w14:textId="77777777" w:rsidTr="00484146">
        <w:tc>
          <w:tcPr>
            <w:tcW w:w="0" w:type="auto"/>
          </w:tcPr>
          <w:p w14:paraId="3129913F" w14:textId="77777777" w:rsidR="00484146" w:rsidRPr="00C67620" w:rsidRDefault="00484146" w:rsidP="00484146">
            <w:r w:rsidRPr="00C67620">
              <w:t>port</w:t>
            </w:r>
          </w:p>
        </w:tc>
        <w:tc>
          <w:tcPr>
            <w:tcW w:w="0" w:type="auto"/>
          </w:tcPr>
          <w:p w14:paraId="22B5DDF4" w14:textId="77777777" w:rsidR="00484146" w:rsidRPr="00C67620" w:rsidRDefault="00484146" w:rsidP="00484146">
            <w:r w:rsidRPr="00C67620">
              <w:t xml:space="preserve">The IANA registered port (5044) for </w:t>
            </w:r>
            <w:r>
              <w:t>LXI Event</w:t>
            </w:r>
            <w:r w:rsidRPr="00C67620">
              <w:t>s.</w:t>
            </w:r>
          </w:p>
        </w:tc>
      </w:tr>
      <w:tr w:rsidR="00484146" w:rsidRPr="00C67620" w14:paraId="09ADFC9E" w14:textId="77777777" w:rsidTr="00484146">
        <w:tc>
          <w:tcPr>
            <w:tcW w:w="0" w:type="auto"/>
          </w:tcPr>
          <w:p w14:paraId="35C01587" w14:textId="77777777" w:rsidR="00484146" w:rsidRPr="00C67620" w:rsidRDefault="00484146" w:rsidP="00484146">
            <w:r w:rsidRPr="00C67620">
              <w:t>name</w:t>
            </w:r>
          </w:p>
        </w:tc>
        <w:tc>
          <w:tcPr>
            <w:tcW w:w="0" w:type="auto"/>
          </w:tcPr>
          <w:p w14:paraId="25069C7C" w14:textId="77777777" w:rsidR="00484146" w:rsidRPr="00C67620" w:rsidRDefault="00484146" w:rsidP="00484146">
            <w:r w:rsidRPr="00C67620">
              <w:t xml:space="preserve">The Item string parameter used to select this </w:t>
            </w:r>
            <w:r>
              <w:t>LXI Event</w:t>
            </w:r>
            <w:r w:rsidRPr="00C67620">
              <w:t>.  This is the name associated with the event object.</w:t>
            </w:r>
          </w:p>
        </w:tc>
      </w:tr>
    </w:tbl>
    <w:p w14:paraId="72C0FC62" w14:textId="77777777" w:rsidR="00484146" w:rsidRPr="00C67620" w:rsidRDefault="00484146" w:rsidP="00484146">
      <w:pPr>
        <w:pStyle w:val="Heading3"/>
        <w:tabs>
          <w:tab w:val="clear" w:pos="1440"/>
          <w:tab w:val="num" w:pos="1980"/>
        </w:tabs>
        <w:ind w:left="1980"/>
      </w:pPr>
      <w:bookmarkStart w:id="804" w:name="_Toc112300582"/>
      <w:bookmarkStart w:id="805" w:name="_Toc113353472"/>
      <w:bookmarkStart w:id="806" w:name="_Toc128656227"/>
      <w:bookmarkStart w:id="807" w:name="_Toc443255313"/>
      <w:bookmarkStart w:id="808" w:name="_Toc101245485"/>
      <w:bookmarkStart w:id="809" w:name="_Toc103501721"/>
      <w:bookmarkStart w:id="810" w:name="_Toc104620923"/>
      <w:bookmarkStart w:id="811" w:name="_Toc104946014"/>
      <w:bookmarkStart w:id="812" w:name="_Toc104946854"/>
      <w:bookmarkStart w:id="813" w:name="_Toc104947274"/>
      <w:bookmarkStart w:id="814" w:name="_Toc104968563"/>
      <w:bookmarkStart w:id="815" w:name="_Toc105500934"/>
      <w:bookmarkStart w:id="816" w:name="_Toc105501425"/>
      <w:bookmarkStart w:id="817" w:name="_Toc106617438"/>
      <w:bookmarkStart w:id="818" w:name="_Toc111021292"/>
      <w:bookmarkStart w:id="819" w:name="_Toc111253185"/>
      <w:bookmarkStart w:id="820" w:name="_Toc137484748"/>
      <w:r w:rsidRPr="00C67620">
        <w:t>Recommendation – Create TCP Event Connections in Advance</w:t>
      </w:r>
      <w:bookmarkEnd w:id="804"/>
      <w:bookmarkEnd w:id="805"/>
      <w:bookmarkEnd w:id="806"/>
      <w:bookmarkEnd w:id="807"/>
      <w:bookmarkEnd w:id="820"/>
    </w:p>
    <w:p w14:paraId="709F2446" w14:textId="77777777" w:rsidR="00484146" w:rsidRPr="00C67620" w:rsidRDefault="00484146" w:rsidP="00484146">
      <w:pPr>
        <w:pStyle w:val="LXIBody"/>
      </w:pPr>
      <w:r>
        <w:t>LXI Event</w:t>
      </w:r>
      <w:r w:rsidRPr="00C67620">
        <w:t>s sent via TCP streams should build the TCP connection when the event enable is set true and should tear down the connection when the enable is set false.  This minimizes the latency to transmit the event to the receiver at time of occurrence.</w:t>
      </w:r>
    </w:p>
    <w:p w14:paraId="243F8831" w14:textId="08CE6851" w:rsidR="00484146" w:rsidRPr="00C67620" w:rsidRDefault="00484146" w:rsidP="00484146">
      <w:pPr>
        <w:pStyle w:val="Heading2"/>
      </w:pPr>
      <w:bookmarkStart w:id="821" w:name="_Toc112300583"/>
      <w:bookmarkStart w:id="822" w:name="_Ref113337942"/>
      <w:bookmarkStart w:id="823" w:name="_Ref113338003"/>
      <w:bookmarkStart w:id="824" w:name="_Ref113338160"/>
      <w:bookmarkStart w:id="825" w:name="_Toc113353473"/>
      <w:bookmarkStart w:id="826" w:name="_Toc128656228"/>
      <w:bookmarkStart w:id="827" w:name="_Ref205621556"/>
      <w:bookmarkStart w:id="828" w:name="_Ref208714475"/>
      <w:bookmarkStart w:id="829" w:name="_Toc443255314"/>
      <w:bookmarkStart w:id="830" w:name="_Toc137484749"/>
      <w:r w:rsidRPr="00C67620">
        <w:lastRenderedPageBreak/>
        <w:t xml:space="preserve">RULE – API </w:t>
      </w:r>
      <w:r w:rsidR="006A3423">
        <w:t xml:space="preserve">Time </w:t>
      </w:r>
      <w:r w:rsidRPr="00C67620">
        <w:t>Represent</w:t>
      </w:r>
      <w:r w:rsidR="006A3423">
        <w:t>ation</w:t>
      </w:r>
      <w:bookmarkEnd w:id="821"/>
      <w:bookmarkEnd w:id="822"/>
      <w:bookmarkEnd w:id="823"/>
      <w:bookmarkEnd w:id="824"/>
      <w:bookmarkEnd w:id="825"/>
      <w:bookmarkEnd w:id="826"/>
      <w:bookmarkEnd w:id="827"/>
      <w:bookmarkEnd w:id="828"/>
      <w:bookmarkEnd w:id="829"/>
      <w:bookmarkEnd w:id="830"/>
    </w:p>
    <w:p w14:paraId="345895E5" w14:textId="7184A558" w:rsidR="00484146" w:rsidRPr="00C67620" w:rsidRDefault="00484146" w:rsidP="00484146">
      <w:pPr>
        <w:pStyle w:val="LXIBody"/>
      </w:pPr>
      <w:r w:rsidRPr="00C67620">
        <w:t xml:space="preserve">All IVI interfaces shall represent </w:t>
      </w:r>
      <w:r>
        <w:t>IEEE 1588</w:t>
      </w:r>
      <w:r w:rsidRPr="00C67620">
        <w:t xml:space="preserve"> time, </w:t>
      </w:r>
      <w:proofErr w:type="gramStart"/>
      <w:r w:rsidRPr="00C67620">
        <w:t>time-stamps</w:t>
      </w:r>
      <w:proofErr w:type="gramEnd"/>
      <w:r w:rsidRPr="00C67620">
        <w:t xml:space="preserve">, or alarms </w:t>
      </w:r>
      <w:r w:rsidR="0067740C">
        <w:t>in a fashion that retains the IEEE 1588 dynamic range and resolution.</w:t>
      </w:r>
    </w:p>
    <w:p w14:paraId="457B40B7" w14:textId="77777777" w:rsidR="00484146" w:rsidRPr="00C67620" w:rsidRDefault="00484146" w:rsidP="006658FC">
      <w:pPr>
        <w:pStyle w:val="ObservationHeading"/>
      </w:pPr>
      <w:bookmarkStart w:id="831" w:name="_Toc101245487"/>
      <w:bookmarkStart w:id="832" w:name="_Toc103501723"/>
      <w:bookmarkStart w:id="833" w:name="_Toc104620925"/>
      <w:bookmarkStart w:id="834" w:name="_Toc104946016"/>
      <w:bookmarkStart w:id="835" w:name="_Toc104946856"/>
      <w:bookmarkStart w:id="836" w:name="_Toc104947276"/>
      <w:bookmarkStart w:id="837" w:name="_Toc104968565"/>
      <w:bookmarkStart w:id="838" w:name="_Toc105500936"/>
      <w:bookmarkStart w:id="839" w:name="_Toc105501427"/>
      <w:bookmarkStart w:id="840" w:name="_Toc106617440"/>
      <w:bookmarkStart w:id="841" w:name="_Toc111021294"/>
      <w:bookmarkEnd w:id="808"/>
      <w:bookmarkEnd w:id="809"/>
      <w:bookmarkEnd w:id="810"/>
      <w:bookmarkEnd w:id="811"/>
      <w:bookmarkEnd w:id="812"/>
      <w:bookmarkEnd w:id="813"/>
      <w:bookmarkEnd w:id="814"/>
      <w:bookmarkEnd w:id="815"/>
      <w:bookmarkEnd w:id="816"/>
      <w:bookmarkEnd w:id="817"/>
      <w:bookmarkEnd w:id="818"/>
      <w:bookmarkEnd w:id="819"/>
      <w:r w:rsidRPr="00C67620">
        <w:t>Observation – Explanation of Selected Time Representation</w:t>
      </w:r>
      <w:bookmarkEnd w:id="831"/>
      <w:bookmarkEnd w:id="832"/>
      <w:bookmarkEnd w:id="833"/>
      <w:bookmarkEnd w:id="834"/>
      <w:bookmarkEnd w:id="835"/>
      <w:bookmarkEnd w:id="836"/>
      <w:bookmarkEnd w:id="837"/>
      <w:bookmarkEnd w:id="838"/>
      <w:bookmarkEnd w:id="839"/>
      <w:bookmarkEnd w:id="840"/>
      <w:bookmarkEnd w:id="841"/>
    </w:p>
    <w:p w14:paraId="246E941C" w14:textId="77777777" w:rsidR="00484146" w:rsidRDefault="00484146" w:rsidP="00484146">
      <w:pPr>
        <w:pStyle w:val="LXIObservationBody"/>
      </w:pPr>
      <w:r>
        <w:t>IEEE 1588</w:t>
      </w:r>
      <w:r w:rsidRPr="00C67620">
        <w:t xml:space="preserve"> time needs to have sufficient resolution to represent nanosecond differences across time spans of multiple decades.</w:t>
      </w:r>
    </w:p>
    <w:p w14:paraId="08E86D16" w14:textId="77777777" w:rsidR="007B6B1C" w:rsidRDefault="007B6B1C" w:rsidP="00484146">
      <w:pPr>
        <w:pStyle w:val="LXIObservationBody"/>
      </w:pPr>
    </w:p>
    <w:p w14:paraId="395789EC" w14:textId="2BDF3B19" w:rsidR="007B6B1C" w:rsidRDefault="007B6B1C" w:rsidP="007B6B1C">
      <w:pPr>
        <w:pStyle w:val="ObservationHeading"/>
      </w:pPr>
      <w:r>
        <w:t xml:space="preserve">Observation – Representing </w:t>
      </w:r>
      <w:r w:rsidR="006411C5">
        <w:t xml:space="preserve">Time </w:t>
      </w:r>
      <w:r w:rsidR="00EF340A">
        <w:t>with</w:t>
      </w:r>
      <w:r w:rsidR="006411C5">
        <w:t xml:space="preserve"> Fundamental Data Types</w:t>
      </w:r>
    </w:p>
    <w:p w14:paraId="495E9448" w14:textId="65B8E7EF" w:rsidR="006411C5" w:rsidRPr="00C67620" w:rsidRDefault="00766E35" w:rsidP="006411C5">
      <w:pPr>
        <w:pStyle w:val="LXIObservationBody"/>
      </w:pPr>
      <w:r>
        <w:t xml:space="preserve">For programming environments that do not have data types that directly represent time in a way that maintains IEEE 1588 range and resolution, implementations should use </w:t>
      </w:r>
      <w:r w:rsidR="00831D62">
        <w:t>two 64-bit floating point numbers, once containing the whole seconds portion, and another containing fractional seconds.</w:t>
      </w:r>
    </w:p>
    <w:p w14:paraId="4134B1AA" w14:textId="23A4C67C" w:rsidR="00484146" w:rsidRPr="00C67620" w:rsidRDefault="001D032B" w:rsidP="00484146">
      <w:pPr>
        <w:pStyle w:val="Heading3"/>
        <w:tabs>
          <w:tab w:val="clear" w:pos="1440"/>
          <w:tab w:val="num" w:pos="1980"/>
        </w:tabs>
        <w:ind w:left="1980"/>
      </w:pPr>
      <w:bookmarkStart w:id="842" w:name="_Toc101245488"/>
      <w:bookmarkStart w:id="843" w:name="_Toc103501724"/>
      <w:bookmarkStart w:id="844" w:name="_Toc104620926"/>
      <w:bookmarkStart w:id="845" w:name="_Toc104946017"/>
      <w:bookmarkStart w:id="846" w:name="_Toc104946857"/>
      <w:bookmarkStart w:id="847" w:name="_Toc104947277"/>
      <w:bookmarkStart w:id="848" w:name="_Toc104968566"/>
      <w:bookmarkStart w:id="849" w:name="_Toc105500937"/>
      <w:bookmarkStart w:id="850" w:name="_Toc105501428"/>
      <w:bookmarkStart w:id="851" w:name="_Toc106617441"/>
      <w:bookmarkStart w:id="852" w:name="_Toc111021295"/>
      <w:bookmarkStart w:id="853" w:name="_Toc111253187"/>
      <w:bookmarkStart w:id="854" w:name="_Toc112300584"/>
      <w:bookmarkStart w:id="855" w:name="_Ref113337944"/>
      <w:bookmarkStart w:id="856" w:name="_Ref113338005"/>
      <w:bookmarkStart w:id="857" w:name="_Ref113338164"/>
      <w:bookmarkStart w:id="858" w:name="_Toc113353474"/>
      <w:bookmarkStart w:id="859" w:name="_Toc128656229"/>
      <w:bookmarkStart w:id="860" w:name="_Toc443255315"/>
      <w:bookmarkStart w:id="861" w:name="_Toc137484750"/>
      <w:r>
        <w:t xml:space="preserve">Deprecated </w:t>
      </w:r>
      <w:r w:rsidR="00484146">
        <w:t>RULE – Property Names for Real-Time Representation</w:t>
      </w:r>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p>
    <w:p w14:paraId="1D90A924" w14:textId="44AEAADE" w:rsidR="00484146" w:rsidRPr="00C67620" w:rsidRDefault="00484146" w:rsidP="00484146">
      <w:pPr>
        <w:pStyle w:val="LXIBody"/>
      </w:pPr>
    </w:p>
    <w:p w14:paraId="51B59083" w14:textId="7C9463D8" w:rsidR="00484146" w:rsidRPr="00C67620" w:rsidRDefault="00974627" w:rsidP="00484146">
      <w:pPr>
        <w:pStyle w:val="Heading3"/>
        <w:tabs>
          <w:tab w:val="clear" w:pos="1440"/>
          <w:tab w:val="num" w:pos="1980"/>
        </w:tabs>
        <w:ind w:left="1980"/>
      </w:pPr>
      <w:bookmarkStart w:id="862" w:name="_Toc101245489"/>
      <w:bookmarkStart w:id="863" w:name="_Toc103501725"/>
      <w:bookmarkStart w:id="864" w:name="_Toc104620927"/>
      <w:bookmarkStart w:id="865" w:name="_Toc104946018"/>
      <w:bookmarkStart w:id="866" w:name="_Toc104946858"/>
      <w:bookmarkStart w:id="867" w:name="_Toc104947278"/>
      <w:bookmarkStart w:id="868" w:name="_Toc104968567"/>
      <w:bookmarkStart w:id="869" w:name="_Toc105500938"/>
      <w:bookmarkStart w:id="870" w:name="_Toc105501429"/>
      <w:bookmarkStart w:id="871" w:name="_Toc106617442"/>
      <w:bookmarkStart w:id="872" w:name="_Toc111021296"/>
      <w:bookmarkStart w:id="873" w:name="_Toc111253188"/>
      <w:bookmarkStart w:id="874" w:name="_Toc112300585"/>
      <w:bookmarkStart w:id="875" w:name="_Ref113337946"/>
      <w:bookmarkStart w:id="876" w:name="_Ref113338007"/>
      <w:bookmarkStart w:id="877" w:name="_Ref113338165"/>
      <w:bookmarkStart w:id="878" w:name="_Toc113353475"/>
      <w:bookmarkStart w:id="879" w:name="_Toc128656230"/>
      <w:bookmarkStart w:id="880" w:name="_Toc443255316"/>
      <w:bookmarkStart w:id="881" w:name="_Toc137484751"/>
      <w:r>
        <w:t xml:space="preserve">Deprecated </w:t>
      </w:r>
      <w:r w:rsidR="00484146">
        <w:t>RULE – Property Names for Real-Time Timestamp</w:t>
      </w:r>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p>
    <w:p w14:paraId="3D75C18A" w14:textId="4D968EDD" w:rsidR="00484146" w:rsidRPr="00C67620" w:rsidRDefault="00484146" w:rsidP="00484146">
      <w:pPr>
        <w:pStyle w:val="LXIBody"/>
      </w:pPr>
    </w:p>
    <w:p w14:paraId="698E9DB4" w14:textId="23F3A102" w:rsidR="00484146" w:rsidRPr="00C67620" w:rsidRDefault="00484146" w:rsidP="002E693E">
      <w:pPr>
        <w:pStyle w:val="Heading3"/>
      </w:pPr>
      <w:bookmarkStart w:id="882" w:name="_Toc105501430"/>
      <w:bookmarkStart w:id="883" w:name="_Toc106617443"/>
      <w:bookmarkStart w:id="884" w:name="_Toc111021297"/>
      <w:bookmarkStart w:id="885" w:name="_Toc111253189"/>
      <w:bookmarkStart w:id="886" w:name="_Toc112300586"/>
      <w:bookmarkStart w:id="887" w:name="_Toc113353476"/>
      <w:bookmarkStart w:id="888" w:name="_Toc137484752"/>
      <w:r w:rsidRPr="00C67620">
        <w:t xml:space="preserve">Recommendation – Use a Single </w:t>
      </w:r>
      <w:r>
        <w:t>Timestamp</w:t>
      </w:r>
      <w:r w:rsidRPr="00C67620">
        <w:t xml:space="preserve"> for Data Sets</w:t>
      </w:r>
      <w:bookmarkEnd w:id="882"/>
      <w:bookmarkEnd w:id="883"/>
      <w:bookmarkEnd w:id="884"/>
      <w:bookmarkEnd w:id="885"/>
      <w:bookmarkEnd w:id="886"/>
      <w:bookmarkEnd w:id="887"/>
      <w:bookmarkEnd w:id="888"/>
    </w:p>
    <w:p w14:paraId="1F44E2AD" w14:textId="77777777" w:rsidR="00484146" w:rsidRDefault="00484146" w:rsidP="00484146">
      <w:pPr>
        <w:pStyle w:val="LXIBody"/>
      </w:pPr>
      <w:r w:rsidRPr="00C67620">
        <w:t xml:space="preserve">If the interface for returning measurement data provides a summary data set in which it is appropriate to include the </w:t>
      </w:r>
      <w:r>
        <w:t>timestamp</w:t>
      </w:r>
      <w:r w:rsidRPr="00C67620">
        <w:t xml:space="preserve">, device designers are encouraged to use this means for associating the </w:t>
      </w:r>
      <w:r>
        <w:t>timestamp</w:t>
      </w:r>
      <w:r w:rsidRPr="00C67620">
        <w:t xml:space="preserve"> with the data, rather than adding two properties to the interface as it couples the data with the </w:t>
      </w:r>
      <w:r>
        <w:t>timestamp</w:t>
      </w:r>
      <w:r w:rsidRPr="00C67620">
        <w:t xml:space="preserve"> more securely.</w:t>
      </w:r>
    </w:p>
    <w:p w14:paraId="30B8C9FC" w14:textId="77777777" w:rsidR="00484146" w:rsidRPr="00C67620" w:rsidRDefault="00484146" w:rsidP="00484146">
      <w:pPr>
        <w:pStyle w:val="Heading2"/>
      </w:pPr>
      <w:bookmarkStart w:id="889" w:name="_Toc112300587"/>
      <w:bookmarkStart w:id="890" w:name="_Toc113353477"/>
      <w:bookmarkStart w:id="891" w:name="_Toc128656231"/>
      <w:bookmarkStart w:id="892" w:name="_Toc443255317"/>
      <w:bookmarkStart w:id="893" w:name="_Toc101245490"/>
      <w:bookmarkStart w:id="894" w:name="_Toc103501726"/>
      <w:bookmarkStart w:id="895" w:name="_Toc104620928"/>
      <w:bookmarkStart w:id="896" w:name="_Toc104946019"/>
      <w:bookmarkStart w:id="897" w:name="_Toc104946859"/>
      <w:bookmarkStart w:id="898" w:name="_Toc104947279"/>
      <w:bookmarkStart w:id="899" w:name="_Toc104968568"/>
      <w:bookmarkStart w:id="900" w:name="_Toc105500939"/>
      <w:bookmarkStart w:id="901" w:name="_Toc105501431"/>
      <w:bookmarkStart w:id="902" w:name="_Toc106617444"/>
      <w:bookmarkStart w:id="903" w:name="_Toc111021298"/>
      <w:bookmarkStart w:id="904" w:name="_Toc111253190"/>
      <w:bookmarkStart w:id="905" w:name="_Toc137484753"/>
      <w:r w:rsidRPr="00C67620">
        <w:t>RULE – Domain Property to Facilitate Multiple Systems on a Single LAN</w:t>
      </w:r>
      <w:bookmarkEnd w:id="889"/>
      <w:bookmarkEnd w:id="890"/>
      <w:bookmarkEnd w:id="891"/>
      <w:bookmarkEnd w:id="892"/>
      <w:bookmarkEnd w:id="905"/>
    </w:p>
    <w:p w14:paraId="3C2998CC" w14:textId="547492B5" w:rsidR="00484146" w:rsidRPr="00C67620" w:rsidRDefault="00484146" w:rsidP="00484146">
      <w:pPr>
        <w:pStyle w:val="LXIBody"/>
      </w:pPr>
      <w:r w:rsidRPr="00C67620">
        <w:t xml:space="preserve">All </w:t>
      </w:r>
      <w:r>
        <w:t>LXI Device</w:t>
      </w:r>
      <w:r w:rsidRPr="00C67620">
        <w:t xml:space="preserve">s implementing </w:t>
      </w:r>
      <w:r>
        <w:t>LXI Event</w:t>
      </w:r>
      <w:r w:rsidRPr="00C67620">
        <w:t xml:space="preserve">s shall include a property named </w:t>
      </w:r>
      <w:proofErr w:type="spellStart"/>
      <w:r w:rsidRPr="005D4B11">
        <w:t>LXIDomain</w:t>
      </w:r>
      <w:proofErr w:type="spellEnd"/>
      <w:r w:rsidRPr="00C67620">
        <w:t xml:space="preserve"> of type LONG for setting the LXI domain </w:t>
      </w:r>
      <w:r>
        <w:t>field</w:t>
      </w:r>
      <w:r w:rsidRPr="00C67620">
        <w:t xml:space="preserve"> transmitted and received in all </w:t>
      </w:r>
      <w:r>
        <w:t>LXI Event</w:t>
      </w:r>
      <w:r w:rsidRPr="00C67620">
        <w:t>s.  The allowed range of this property is 0 – 255.  The default value for this property shall be zero.</w:t>
      </w:r>
    </w:p>
    <w:p w14:paraId="22D79231" w14:textId="77777777" w:rsidR="00484146" w:rsidRPr="00C67620" w:rsidRDefault="00484146" w:rsidP="00484146">
      <w:pPr>
        <w:pStyle w:val="Heading3"/>
        <w:tabs>
          <w:tab w:val="clear" w:pos="1440"/>
          <w:tab w:val="num" w:pos="1980"/>
        </w:tabs>
        <w:ind w:left="1980"/>
      </w:pPr>
      <w:bookmarkStart w:id="906" w:name="_Toc112300588"/>
      <w:bookmarkStart w:id="907" w:name="_Toc113353478"/>
      <w:bookmarkStart w:id="908" w:name="_Toc128656232"/>
      <w:bookmarkStart w:id="909" w:name="_Toc443255318"/>
      <w:bookmarkStart w:id="910" w:name="_Toc137484754"/>
      <w:r>
        <w:t>Recommendation – Domain Property Is Persistent</w:t>
      </w:r>
      <w:bookmarkEnd w:id="906"/>
      <w:bookmarkEnd w:id="907"/>
      <w:bookmarkEnd w:id="908"/>
      <w:bookmarkEnd w:id="909"/>
      <w:bookmarkEnd w:id="910"/>
    </w:p>
    <w:p w14:paraId="43103199" w14:textId="77777777" w:rsidR="00484146" w:rsidRPr="00C67620" w:rsidRDefault="00484146" w:rsidP="00484146">
      <w:pPr>
        <w:pStyle w:val="LXIBody"/>
      </w:pPr>
      <w:r w:rsidRPr="00C67620">
        <w:t xml:space="preserve">The value of the </w:t>
      </w:r>
      <w:proofErr w:type="spellStart"/>
      <w:r w:rsidRPr="005D4B11">
        <w:t>LXIDomain</w:t>
      </w:r>
      <w:proofErr w:type="spellEnd"/>
      <w:r w:rsidRPr="00C67620">
        <w:t xml:space="preserve"> property should persist through power cycles of the device.</w:t>
      </w:r>
    </w:p>
    <w:p w14:paraId="5F4BA594" w14:textId="77777777" w:rsidR="00484146" w:rsidRPr="00C158D5" w:rsidRDefault="00484146" w:rsidP="6DC87575">
      <w:pPr>
        <w:pStyle w:val="Heading3"/>
        <w:tabs>
          <w:tab w:val="clear" w:pos="1440"/>
          <w:tab w:val="num" w:pos="1980"/>
        </w:tabs>
        <w:ind w:left="1980"/>
        <w:rPr>
          <w:i/>
          <w:iCs/>
        </w:rPr>
      </w:pPr>
      <w:bookmarkStart w:id="911" w:name="_Toc112300589"/>
      <w:bookmarkStart w:id="912" w:name="_Toc113353479"/>
      <w:bookmarkStart w:id="913" w:name="_Toc443255319"/>
      <w:bookmarkStart w:id="914" w:name="_Toc137484755"/>
      <w:r>
        <w:t>Recommendation – Location of Domain Property in API</w:t>
      </w:r>
      <w:bookmarkEnd w:id="911"/>
      <w:bookmarkEnd w:id="912"/>
      <w:bookmarkEnd w:id="913"/>
      <w:bookmarkEnd w:id="914"/>
    </w:p>
    <w:p w14:paraId="741C074A" w14:textId="77777777" w:rsidR="00484146" w:rsidRDefault="00484146" w:rsidP="00DC302E">
      <w:pPr>
        <w:pStyle w:val="LXIBody"/>
        <w:rPr>
          <w:rFonts w:ascii="Arial" w:hAnsi="Arial"/>
          <w:b/>
          <w:sz w:val="28"/>
          <w:szCs w:val="28"/>
        </w:rPr>
      </w:pPr>
      <w:r w:rsidRPr="00C67620">
        <w:t xml:space="preserve">The </w:t>
      </w:r>
      <w:proofErr w:type="spellStart"/>
      <w:r w:rsidRPr="005D4B11">
        <w:t>LXIDomain</w:t>
      </w:r>
      <w:proofErr w:type="spellEnd"/>
      <w:r w:rsidRPr="00C67620">
        <w:t xml:space="preserve"> property should be placed in the same interface that contains the instrument I/O object (if present).  This is commonly named System (often with a prefix).</w:t>
      </w:r>
      <w:bookmarkEnd w:id="893"/>
      <w:bookmarkEnd w:id="894"/>
      <w:bookmarkEnd w:id="895"/>
      <w:bookmarkEnd w:id="896"/>
      <w:bookmarkEnd w:id="897"/>
      <w:bookmarkEnd w:id="898"/>
      <w:bookmarkEnd w:id="899"/>
      <w:bookmarkEnd w:id="900"/>
      <w:bookmarkEnd w:id="901"/>
      <w:bookmarkEnd w:id="902"/>
      <w:bookmarkEnd w:id="903"/>
      <w:bookmarkEnd w:id="904"/>
    </w:p>
    <w:p w14:paraId="72508AA1" w14:textId="77777777" w:rsidR="005E0111" w:rsidRPr="00C67620" w:rsidRDefault="005E0111" w:rsidP="00273C02">
      <w:pPr>
        <w:pStyle w:val="Heading2"/>
        <w:numPr>
          <w:ilvl w:val="1"/>
          <w:numId w:val="22"/>
        </w:numPr>
      </w:pPr>
      <w:bookmarkStart w:id="915" w:name="_Toc103501737"/>
      <w:bookmarkStart w:id="916" w:name="_Toc104620939"/>
      <w:bookmarkStart w:id="917" w:name="_Toc104946030"/>
      <w:bookmarkStart w:id="918" w:name="_Toc104946870"/>
      <w:bookmarkStart w:id="919" w:name="_Toc104947290"/>
      <w:bookmarkStart w:id="920" w:name="_Toc104968579"/>
      <w:bookmarkStart w:id="921" w:name="_Toc105500950"/>
      <w:bookmarkStart w:id="922" w:name="_Toc105501442"/>
      <w:bookmarkStart w:id="923" w:name="_Toc106617455"/>
      <w:bookmarkStart w:id="924" w:name="_Toc111021309"/>
      <w:bookmarkStart w:id="925" w:name="_Toc111253201"/>
      <w:bookmarkStart w:id="926" w:name="_Toc112300598"/>
      <w:bookmarkStart w:id="927" w:name="_Toc113353488"/>
      <w:bookmarkStart w:id="928" w:name="_Toc128656240"/>
      <w:bookmarkStart w:id="929" w:name="_Ref205178914"/>
      <w:bookmarkStart w:id="930" w:name="_Ref205188328"/>
      <w:bookmarkStart w:id="931" w:name="_Ref208637527"/>
      <w:bookmarkStart w:id="932" w:name="_Toc440807406"/>
      <w:bookmarkStart w:id="933" w:name="_Ref450984374"/>
      <w:bookmarkStart w:id="934" w:name="_Ref450984393"/>
      <w:bookmarkStart w:id="935" w:name="_Toc137484756"/>
      <w:r w:rsidRPr="00C67620">
        <w:lastRenderedPageBreak/>
        <w:t>Recommendation – Control Identification Light</w:t>
      </w:r>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14:paraId="16E3404C" w14:textId="370A4835" w:rsidR="00A122A9" w:rsidRPr="00C67620" w:rsidRDefault="005E0111" w:rsidP="001F1714">
      <w:pPr>
        <w:pStyle w:val="LXIBody"/>
      </w:pPr>
      <w:r w:rsidRPr="00C67620">
        <w:t xml:space="preserve">Devices should include a programmatic interface to control the </w:t>
      </w:r>
      <w:r>
        <w:t>Device Identity</w:t>
      </w:r>
      <w:r w:rsidRPr="00C67620">
        <w:t xml:space="preserve"> indication (part of the LAN Status indicator).  This should be implemented as a Boolean property.  For details of the behavior of the </w:t>
      </w:r>
      <w:r>
        <w:t>Device</w:t>
      </w:r>
      <w:r w:rsidRPr="00C67620">
        <w:t xml:space="preserve"> </w:t>
      </w:r>
      <w:r>
        <w:t>Identity indication</w:t>
      </w:r>
      <w:r w:rsidRPr="00C67620">
        <w:t xml:space="preserve">, see </w:t>
      </w:r>
      <w:bookmarkEnd w:id="689"/>
      <w:r w:rsidR="00493EC2">
        <w:fldChar w:fldCharType="begin"/>
      </w:r>
      <w:r w:rsidR="00493EC2">
        <w:instrText xml:space="preserve"> HYPERLINK  \l "_RULE_–_Provide" </w:instrText>
      </w:r>
      <w:r w:rsidR="00493EC2">
        <w:fldChar w:fldCharType="separate"/>
      </w:r>
      <w:r w:rsidR="00493EC2" w:rsidRPr="00493EC2">
        <w:rPr>
          <w:rStyle w:val="Hyperlink"/>
        </w:rPr>
        <w:t>RULE 8.10</w:t>
      </w:r>
      <w:r w:rsidR="00493EC2">
        <w:fldChar w:fldCharType="end"/>
      </w:r>
    </w:p>
    <w:p w14:paraId="27265630" w14:textId="77777777" w:rsidR="00A122A9" w:rsidRPr="00C67620" w:rsidRDefault="00A122A9" w:rsidP="004554BA">
      <w:pPr>
        <w:pStyle w:val="Heading1"/>
      </w:pPr>
      <w:bookmarkStart w:id="936" w:name="_Toc439588308"/>
      <w:bookmarkStart w:id="937" w:name="_Toc439588310"/>
      <w:bookmarkStart w:id="938" w:name="_Toc439588312"/>
      <w:bookmarkStart w:id="939" w:name="_Toc439588313"/>
      <w:bookmarkStart w:id="940" w:name="_Toc439588314"/>
      <w:bookmarkStart w:id="941" w:name="_Toc439588318"/>
      <w:bookmarkStart w:id="942" w:name="_Toc439588321"/>
      <w:bookmarkStart w:id="943" w:name="_Toc439588322"/>
      <w:bookmarkStart w:id="944" w:name="_Toc439588323"/>
      <w:bookmarkStart w:id="945" w:name="_Toc439588325"/>
      <w:bookmarkStart w:id="946" w:name="_Toc439588327"/>
      <w:bookmarkStart w:id="947" w:name="_Toc439588328"/>
      <w:bookmarkStart w:id="948" w:name="_Toc439588331"/>
      <w:bookmarkStart w:id="949" w:name="_Toc439588333"/>
      <w:bookmarkStart w:id="950" w:name="_Toc439588334"/>
      <w:bookmarkStart w:id="951" w:name="String_Table"/>
      <w:bookmarkStart w:id="952" w:name="_Toc439588336"/>
      <w:bookmarkStart w:id="953" w:name="_Toc439588415"/>
      <w:bookmarkStart w:id="954" w:name="_Toc439588416"/>
      <w:bookmarkStart w:id="955" w:name="_Toc439588417"/>
      <w:bookmarkStart w:id="956" w:name="_Toc439588448"/>
      <w:bookmarkStart w:id="957" w:name="_Toc439588454"/>
      <w:bookmarkStart w:id="958" w:name="_Toc178605437"/>
      <w:bookmarkStart w:id="959" w:name="_Toc439588457"/>
      <w:bookmarkStart w:id="960" w:name="_Toc439588476"/>
      <w:bookmarkStart w:id="961" w:name="_Toc439588479"/>
      <w:bookmarkStart w:id="962" w:name="_Toc178605443"/>
      <w:bookmarkStart w:id="963" w:name="_Toc439588484"/>
      <w:bookmarkStart w:id="964" w:name="_Toc439588485"/>
      <w:bookmarkStart w:id="965" w:name="_Toc178605446"/>
      <w:bookmarkStart w:id="966" w:name="_Toc439588486"/>
      <w:bookmarkStart w:id="967" w:name="_Toc439588487"/>
      <w:bookmarkStart w:id="968" w:name="_Toc439588488"/>
      <w:bookmarkStart w:id="969" w:name="_Toc439588489"/>
      <w:bookmarkStart w:id="970" w:name="_Toc439588492"/>
      <w:bookmarkStart w:id="971" w:name="_Toc439588494"/>
      <w:bookmarkStart w:id="972" w:name="_Toc439588497"/>
      <w:bookmarkStart w:id="973" w:name="_Toc439588499"/>
      <w:bookmarkStart w:id="974" w:name="_Toc439588500"/>
      <w:bookmarkStart w:id="975" w:name="_Toc439588502"/>
      <w:bookmarkStart w:id="976" w:name="_Toc439588505"/>
      <w:bookmarkStart w:id="977" w:name="_Toc111980775"/>
      <w:bookmarkStart w:id="978" w:name="_Toc113353498"/>
      <w:bookmarkStart w:id="979" w:name="_Toc113776911"/>
      <w:bookmarkStart w:id="980" w:name="_Toc128656249"/>
      <w:bookmarkStart w:id="981" w:name="_Ref205177345"/>
      <w:bookmarkStart w:id="982" w:name="_Toc137484757"/>
      <w:bookmarkEnd w:id="585"/>
      <w:bookmarkEnd w:id="586"/>
      <w:bookmarkEnd w:id="587"/>
      <w:bookmarkEnd w:id="588"/>
      <w:bookmarkEnd w:id="589"/>
      <w:bookmarkEnd w:id="590"/>
      <w:bookmarkEnd w:id="591"/>
      <w:bookmarkEnd w:id="592"/>
      <w:bookmarkEnd w:id="593"/>
      <w:bookmarkEnd w:id="594"/>
      <w:bookmarkEnd w:id="595"/>
      <w:bookmarkEnd w:id="596"/>
      <w:bookmarkEnd w:id="597"/>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r w:rsidRPr="00C67620">
        <w:lastRenderedPageBreak/>
        <w:t>LAN Specifications</w:t>
      </w:r>
      <w:bookmarkEnd w:id="977"/>
      <w:bookmarkEnd w:id="978"/>
      <w:bookmarkEnd w:id="979"/>
      <w:bookmarkEnd w:id="980"/>
      <w:bookmarkEnd w:id="981"/>
      <w:bookmarkEnd w:id="982"/>
      <w:r w:rsidRPr="00C67620">
        <w:t xml:space="preserve"> </w:t>
      </w:r>
    </w:p>
    <w:p w14:paraId="04C53A38" w14:textId="77777777" w:rsidR="00A122A9" w:rsidRPr="00C67620" w:rsidRDefault="00A122A9" w:rsidP="00A122A9">
      <w:pPr>
        <w:pStyle w:val="Heading2"/>
      </w:pPr>
      <w:bookmarkStart w:id="983" w:name="_Toc111980776"/>
      <w:bookmarkStart w:id="984" w:name="_Toc113353499"/>
      <w:bookmarkStart w:id="985" w:name="_Toc128656250"/>
      <w:bookmarkStart w:id="986" w:name="_Toc137484758"/>
      <w:r w:rsidRPr="00C67620">
        <w:t>RULE – Ethernet Required</w:t>
      </w:r>
      <w:bookmarkEnd w:id="983"/>
      <w:bookmarkEnd w:id="984"/>
      <w:bookmarkEnd w:id="985"/>
      <w:bookmarkEnd w:id="986"/>
    </w:p>
    <w:p w14:paraId="1D573476" w14:textId="7828B99B" w:rsidR="00A122A9" w:rsidRPr="00C67620" w:rsidRDefault="003F722C" w:rsidP="00A122A9">
      <w:pPr>
        <w:pStyle w:val="LXIBody"/>
      </w:pPr>
      <w:r>
        <w:t>LXI Device</w:t>
      </w:r>
      <w:r w:rsidR="00A122A9" w:rsidRPr="00C67620">
        <w:t xml:space="preserve">s shall implement </w:t>
      </w:r>
      <w:r w:rsidR="005E2BFB" w:rsidRPr="00C67620">
        <w:t xml:space="preserve">Ethernet </w:t>
      </w:r>
      <w:r w:rsidR="005E2BFB">
        <w:t>f</w:t>
      </w:r>
      <w:r w:rsidR="005E2BFB" w:rsidRPr="00C67620">
        <w:t>or</w:t>
      </w:r>
      <w:r w:rsidR="00A122A9" w:rsidRPr="00C67620">
        <w:t xml:space="preserve"> a physical </w:t>
      </w:r>
      <w:r w:rsidR="009B442F" w:rsidRPr="00C67620">
        <w:t>connection,</w:t>
      </w:r>
      <w:r w:rsidR="00A122A9" w:rsidRPr="00C67620">
        <w:t xml:space="preserve"> this shall be</w:t>
      </w:r>
      <w:r w:rsidR="009B442F">
        <w:t xml:space="preserve"> </w:t>
      </w:r>
      <w:r w:rsidR="007A634D">
        <w:t xml:space="preserve">a minimum of </w:t>
      </w:r>
      <w:r w:rsidR="009B442F" w:rsidRPr="00C67620">
        <w:t xml:space="preserve">100 </w:t>
      </w:r>
      <w:proofErr w:type="spellStart"/>
      <w:r w:rsidR="009B442F" w:rsidRPr="00C67620">
        <w:t>Mbits</w:t>
      </w:r>
      <w:proofErr w:type="spellEnd"/>
      <w:r w:rsidR="009B442F" w:rsidRPr="00C67620">
        <w:t>/second</w:t>
      </w:r>
      <w:r w:rsidR="009B442F">
        <w:t>,</w:t>
      </w:r>
      <w:r w:rsidR="00A122A9" w:rsidRPr="00C67620">
        <w:t xml:space="preserve"> IEEE 802.3</w:t>
      </w:r>
      <w:r w:rsidR="009B442F">
        <w:t xml:space="preserve"> Type 100 BASE-T</w:t>
      </w:r>
      <w:r w:rsidR="00D824CC">
        <w:t>X</w:t>
      </w:r>
      <w:r w:rsidR="00A122A9" w:rsidRPr="00C67620">
        <w:t xml:space="preserve">.  </w:t>
      </w:r>
    </w:p>
    <w:p w14:paraId="35845C99" w14:textId="77777777" w:rsidR="00A122A9" w:rsidRPr="00C67620" w:rsidRDefault="00A122A9" w:rsidP="007A634D">
      <w:pPr>
        <w:pStyle w:val="Heading3"/>
      </w:pPr>
      <w:bookmarkStart w:id="987" w:name="_Toc111980777"/>
      <w:bookmarkStart w:id="988" w:name="_Toc113353500"/>
      <w:bookmarkStart w:id="989" w:name="_Toc128656251"/>
      <w:bookmarkStart w:id="990" w:name="_Toc137484759"/>
      <w:r>
        <w:t>Recommendation - Gigabit Ethernet</w:t>
      </w:r>
      <w:bookmarkEnd w:id="990"/>
      <w:r>
        <w:t xml:space="preserve"> </w:t>
      </w:r>
      <w:bookmarkEnd w:id="987"/>
      <w:bookmarkEnd w:id="988"/>
      <w:bookmarkEnd w:id="989"/>
    </w:p>
    <w:p w14:paraId="31E1293B" w14:textId="77777777" w:rsidR="00A122A9" w:rsidRPr="00C67620" w:rsidRDefault="003F722C" w:rsidP="00A122A9">
      <w:pPr>
        <w:pStyle w:val="LXIBody"/>
      </w:pPr>
      <w:r>
        <w:t>LXI Device</w:t>
      </w:r>
      <w:r w:rsidR="00A122A9" w:rsidRPr="00C67620">
        <w:t>s should support Gigabit (</w:t>
      </w:r>
      <w:r w:rsidR="009B442F">
        <w:t xml:space="preserve">Type </w:t>
      </w:r>
      <w:r w:rsidR="00A122A9" w:rsidRPr="00C67620">
        <w:t>1000</w:t>
      </w:r>
      <w:r w:rsidR="009B442F">
        <w:t>BASE-T</w:t>
      </w:r>
      <w:r w:rsidR="00A122A9" w:rsidRPr="00C67620">
        <w:t xml:space="preserve">) Ethernet.  </w:t>
      </w:r>
    </w:p>
    <w:p w14:paraId="25F7997F" w14:textId="77777777" w:rsidR="00A122A9" w:rsidRPr="00C67620" w:rsidRDefault="00A122A9" w:rsidP="00722290">
      <w:pPr>
        <w:pStyle w:val="Heading3"/>
      </w:pPr>
      <w:bookmarkStart w:id="991" w:name="_Toc111980778"/>
      <w:bookmarkStart w:id="992" w:name="_Toc113353502"/>
      <w:bookmarkStart w:id="993" w:name="_Toc128656252"/>
      <w:bookmarkStart w:id="994" w:name="_Toc137484760"/>
      <w:r>
        <w:t>RULE – Proper Operation in Slower Networks</w:t>
      </w:r>
      <w:bookmarkEnd w:id="991"/>
      <w:bookmarkEnd w:id="992"/>
      <w:bookmarkEnd w:id="993"/>
      <w:bookmarkEnd w:id="994"/>
    </w:p>
    <w:p w14:paraId="26C8678B" w14:textId="2983C837" w:rsidR="00761DC8" w:rsidRDefault="00761DC8" w:rsidP="00761DC8">
      <w:pPr>
        <w:ind w:left="720"/>
        <w:rPr>
          <w:szCs w:val="20"/>
        </w:rPr>
      </w:pPr>
      <w:r>
        <w:rPr>
          <w:szCs w:val="20"/>
        </w:rPr>
        <w:t xml:space="preserve">LXI Devices shall operate properly in Ethernet networks of equal or slower speed than themselves, at least down to 100 </w:t>
      </w:r>
      <w:proofErr w:type="spellStart"/>
      <w:r>
        <w:rPr>
          <w:szCs w:val="20"/>
        </w:rPr>
        <w:t>Mbits</w:t>
      </w:r>
      <w:proofErr w:type="spellEnd"/>
      <w:r>
        <w:rPr>
          <w:szCs w:val="20"/>
        </w:rPr>
        <w:t xml:space="preserve">/sec Ethernet.  </w:t>
      </w:r>
      <w:r w:rsidR="007A634D">
        <w:rPr>
          <w:szCs w:val="20"/>
        </w:rPr>
        <w:t xml:space="preserve">If </w:t>
      </w:r>
      <w:r>
        <w:rPr>
          <w:szCs w:val="20"/>
        </w:rPr>
        <w:t xml:space="preserve">LXI Devices </w:t>
      </w:r>
      <w:r w:rsidR="00013524">
        <w:rPr>
          <w:szCs w:val="20"/>
        </w:rPr>
        <w:t xml:space="preserve">can </w:t>
      </w:r>
      <w:r>
        <w:rPr>
          <w:szCs w:val="20"/>
        </w:rPr>
        <w:t xml:space="preserve">operate at 10 </w:t>
      </w:r>
      <w:proofErr w:type="spellStart"/>
      <w:r>
        <w:rPr>
          <w:szCs w:val="20"/>
        </w:rPr>
        <w:t>Mbits</w:t>
      </w:r>
      <w:proofErr w:type="spellEnd"/>
      <w:r>
        <w:rPr>
          <w:szCs w:val="20"/>
        </w:rPr>
        <w:t>/</w:t>
      </w:r>
      <w:r w:rsidR="00083673">
        <w:rPr>
          <w:szCs w:val="20"/>
        </w:rPr>
        <w:t xml:space="preserve">second, </w:t>
      </w:r>
      <w:r w:rsidR="001274B5">
        <w:rPr>
          <w:szCs w:val="20"/>
        </w:rPr>
        <w:t>they shall</w:t>
      </w:r>
      <w:r>
        <w:rPr>
          <w:szCs w:val="20"/>
        </w:rPr>
        <w:t xml:space="preserve"> be IEEE 802.3 Type 10 BASE-T.</w:t>
      </w:r>
    </w:p>
    <w:p w14:paraId="71390121" w14:textId="77777777" w:rsidR="0052397B" w:rsidRPr="00C67620" w:rsidRDefault="00A122A9" w:rsidP="006658FC">
      <w:pPr>
        <w:pStyle w:val="ObservationHeading"/>
      </w:pPr>
      <w:r w:rsidRPr="00C67620">
        <w:t xml:space="preserve">Observation – Ethernet Networks and Backwards Compatibility </w:t>
      </w:r>
    </w:p>
    <w:p w14:paraId="32ED53B0" w14:textId="77777777" w:rsidR="0052397B" w:rsidRDefault="0052397B" w:rsidP="0052397B">
      <w:pPr>
        <w:pStyle w:val="LXIObservationBody"/>
      </w:pPr>
      <w:r w:rsidRPr="00761DC8">
        <w:t xml:space="preserve">Ethernet networks are usually backward compatible such that Ethernet devices with different maximum speeds can interoperate together.  LXI Devices must have the capability of operating on a 100 </w:t>
      </w:r>
      <w:proofErr w:type="spellStart"/>
      <w:r w:rsidRPr="00761DC8">
        <w:t>Mbits</w:t>
      </w:r>
      <w:proofErr w:type="spellEnd"/>
      <w:r w:rsidRPr="00761DC8">
        <w:t>/sec only network</w:t>
      </w:r>
      <w:r>
        <w:t>.</w:t>
      </w:r>
    </w:p>
    <w:p w14:paraId="55B054C9" w14:textId="77777777" w:rsidR="00A122A9" w:rsidRPr="00C67620" w:rsidRDefault="00A122A9" w:rsidP="0052397B">
      <w:pPr>
        <w:pStyle w:val="LXIBody"/>
        <w:ind w:left="0"/>
      </w:pPr>
    </w:p>
    <w:p w14:paraId="68B198A8" w14:textId="77777777" w:rsidR="00A122A9" w:rsidRPr="00C67620" w:rsidRDefault="00A122A9" w:rsidP="00A122A9">
      <w:pPr>
        <w:pStyle w:val="Heading2"/>
      </w:pPr>
      <w:bookmarkStart w:id="995" w:name="_Toc111980779"/>
      <w:bookmarkStart w:id="996" w:name="_Toc113353503"/>
      <w:bookmarkStart w:id="997" w:name="_Toc128656253"/>
      <w:bookmarkStart w:id="998" w:name="_Toc137484761"/>
      <w:r w:rsidRPr="00C67620">
        <w:t>RULE – MAC Address Display</w:t>
      </w:r>
      <w:bookmarkEnd w:id="995"/>
      <w:bookmarkEnd w:id="996"/>
      <w:bookmarkEnd w:id="997"/>
      <w:bookmarkEnd w:id="998"/>
    </w:p>
    <w:p w14:paraId="003A459E" w14:textId="77777777" w:rsidR="00A122A9" w:rsidRPr="00C67620" w:rsidRDefault="003F722C" w:rsidP="00A122A9">
      <w:pPr>
        <w:pStyle w:val="LXIBody"/>
      </w:pPr>
      <w:r>
        <w:t>LXI Device</w:t>
      </w:r>
      <w:r w:rsidR="00A122A9" w:rsidRPr="00C67620">
        <w:t xml:space="preserve">s shall display the MAC address of the </w:t>
      </w:r>
      <w:r w:rsidR="00E5487F">
        <w:t>LXI Device</w:t>
      </w:r>
      <w:r w:rsidR="00A122A9" w:rsidRPr="00C67620">
        <w:t xml:space="preserve"> via a user-accessible display or label affixed to the </w:t>
      </w:r>
      <w:r w:rsidR="00E5487F">
        <w:t>LXI Device</w:t>
      </w:r>
      <w:r w:rsidR="00A122A9" w:rsidRPr="00C67620">
        <w:t>.  The MAC address is not changeable.</w:t>
      </w:r>
    </w:p>
    <w:p w14:paraId="568D770B" w14:textId="77777777" w:rsidR="00A122A9" w:rsidRPr="00C67620" w:rsidRDefault="00A122A9" w:rsidP="00722290">
      <w:pPr>
        <w:pStyle w:val="Heading3"/>
      </w:pPr>
      <w:bookmarkStart w:id="999" w:name="_Toc111980780"/>
      <w:bookmarkStart w:id="1000" w:name="_Toc113353504"/>
      <w:bookmarkStart w:id="1001" w:name="_Toc128656254"/>
      <w:bookmarkStart w:id="1002" w:name="_Toc137484762"/>
      <w:r>
        <w:t>Recommendation – MAC Address Visible While in Rack</w:t>
      </w:r>
      <w:bookmarkEnd w:id="999"/>
      <w:bookmarkEnd w:id="1000"/>
      <w:bookmarkEnd w:id="1001"/>
      <w:bookmarkEnd w:id="1002"/>
    </w:p>
    <w:p w14:paraId="0C1CC721" w14:textId="77777777" w:rsidR="00A122A9" w:rsidRPr="00C67620" w:rsidRDefault="00A122A9" w:rsidP="00A122A9">
      <w:pPr>
        <w:pStyle w:val="LXIBody"/>
      </w:pPr>
      <w:r w:rsidRPr="00C67620">
        <w:t xml:space="preserve">The MAC address should be viewable while the </w:t>
      </w:r>
      <w:r w:rsidR="00E5487F">
        <w:t>LXI Device</w:t>
      </w:r>
      <w:r w:rsidRPr="00C67620">
        <w:t xml:space="preserve"> is in a rack.</w:t>
      </w:r>
    </w:p>
    <w:p w14:paraId="470FEE97" w14:textId="77777777" w:rsidR="00A538FA" w:rsidRDefault="00A538FA">
      <w:pPr>
        <w:rPr>
          <w:rFonts w:ascii="Arial" w:hAnsi="Arial"/>
          <w:b/>
          <w:sz w:val="28"/>
          <w:szCs w:val="28"/>
        </w:rPr>
      </w:pPr>
      <w:bookmarkStart w:id="1003" w:name="_Toc101245514"/>
      <w:bookmarkStart w:id="1004" w:name="_Toc103501754"/>
      <w:bookmarkStart w:id="1005" w:name="_Toc104620956"/>
      <w:bookmarkStart w:id="1006" w:name="_Toc104946047"/>
      <w:bookmarkStart w:id="1007" w:name="_Toc104946887"/>
      <w:bookmarkStart w:id="1008" w:name="_Toc104947307"/>
      <w:bookmarkStart w:id="1009" w:name="_Toc104968596"/>
      <w:bookmarkStart w:id="1010" w:name="_Toc105500967"/>
      <w:bookmarkStart w:id="1011" w:name="_Toc105501462"/>
      <w:bookmarkStart w:id="1012" w:name="_Toc106617475"/>
      <w:bookmarkStart w:id="1013" w:name="_Toc111021329"/>
      <w:bookmarkStart w:id="1014" w:name="_Toc111253218"/>
      <w:bookmarkStart w:id="1015" w:name="_Toc112300612"/>
      <w:bookmarkStart w:id="1016" w:name="_Toc113353505"/>
      <w:bookmarkStart w:id="1017" w:name="_Toc128656255"/>
      <w:bookmarkStart w:id="1018" w:name="_Toc111980781"/>
    </w:p>
    <w:p w14:paraId="4940FA23" w14:textId="77777777" w:rsidR="0052397B" w:rsidRDefault="0052397B">
      <w:pPr>
        <w:rPr>
          <w:rFonts w:ascii="Arial" w:hAnsi="Arial"/>
          <w:b/>
          <w:sz w:val="28"/>
          <w:szCs w:val="28"/>
        </w:rPr>
      </w:pPr>
      <w:r>
        <w:br w:type="page"/>
      </w:r>
    </w:p>
    <w:p w14:paraId="5CC8DE0A" w14:textId="77777777" w:rsidR="00A122A9" w:rsidRPr="00C67620" w:rsidRDefault="00A122A9" w:rsidP="00A122A9">
      <w:pPr>
        <w:pStyle w:val="Heading2"/>
      </w:pPr>
      <w:bookmarkStart w:id="1019" w:name="_Toc137484763"/>
      <w:r w:rsidRPr="00C67620">
        <w:lastRenderedPageBreak/>
        <w:t xml:space="preserve">RULE – Ethernet Connection </w:t>
      </w:r>
      <w:bookmarkEnd w:id="1003"/>
      <w:bookmarkEnd w:id="1004"/>
      <w:bookmarkEnd w:id="1005"/>
      <w:bookmarkEnd w:id="1006"/>
      <w:bookmarkEnd w:id="1007"/>
      <w:bookmarkEnd w:id="1008"/>
      <w:bookmarkEnd w:id="1009"/>
      <w:bookmarkEnd w:id="1010"/>
      <w:bookmarkEnd w:id="1011"/>
      <w:bookmarkEnd w:id="1012"/>
      <w:r w:rsidRPr="00C67620">
        <w:t>Monitoring</w:t>
      </w:r>
      <w:bookmarkEnd w:id="1013"/>
      <w:bookmarkEnd w:id="1014"/>
      <w:bookmarkEnd w:id="1015"/>
      <w:bookmarkEnd w:id="1016"/>
      <w:bookmarkEnd w:id="1017"/>
      <w:bookmarkEnd w:id="1019"/>
    </w:p>
    <w:p w14:paraId="20FB10DB" w14:textId="77777777" w:rsidR="00A122A9" w:rsidRPr="00C67620" w:rsidRDefault="00E5487F" w:rsidP="00A122A9">
      <w:pPr>
        <w:pStyle w:val="LXIBody"/>
      </w:pPr>
      <w:r>
        <w:t>LXI Device</w:t>
      </w:r>
      <w:r w:rsidR="00A122A9" w:rsidRPr="00C67620">
        <w:t>s shall incorporate Ethernet connection monitoring (one possible implementation of which is commonly known as Media Sense in Microsoft operating systems).  Upon detecting a connection event, the current IP configuration shall be validated (including duplicate IP address detection) and, if necessary, updated.</w:t>
      </w:r>
      <w:bookmarkEnd w:id="1018"/>
    </w:p>
    <w:p w14:paraId="5AC278A0" w14:textId="77777777" w:rsidR="004F587A" w:rsidRPr="00C67620" w:rsidRDefault="004F587A" w:rsidP="006658FC">
      <w:pPr>
        <w:pStyle w:val="ObservationHeading"/>
      </w:pPr>
      <w:r>
        <w:t xml:space="preserve">Observation </w:t>
      </w:r>
    </w:p>
    <w:p w14:paraId="719A6E82" w14:textId="77777777" w:rsidR="004F587A" w:rsidRDefault="004F587A" w:rsidP="001567BD">
      <w:pPr>
        <w:pStyle w:val="LXIObservationBody"/>
      </w:pPr>
      <w:r>
        <w:t>From observation of several devices being tested, the behavior of a LAN Stack includes using last valid DHCP address – an ARP request is required to validate the availability of the IP address – until such time as it acquires a new DHCP lease or times out looking for a DHCP server (approximately 2 minutes).  If no DHCP server is found, the device shall fall back to a Link Local address.</w:t>
      </w:r>
      <w:r w:rsidR="00065DF5">
        <w:t xml:space="preserve"> </w:t>
      </w:r>
      <w:r>
        <w:t xml:space="preserve">It is not clear that we could hold off the LAN Status indicator in this case because the LAN Stack thinks everything is just fine for the moment.  </w:t>
      </w:r>
    </w:p>
    <w:p w14:paraId="4C8E7001" w14:textId="77777777" w:rsidR="004F587A" w:rsidRDefault="004F587A" w:rsidP="001567BD">
      <w:pPr>
        <w:pStyle w:val="LXIObservationBody"/>
      </w:pPr>
      <w:r>
        <w:t>The test procedure specifically allow</w:t>
      </w:r>
      <w:r w:rsidR="00065DF5">
        <w:t>s</w:t>
      </w:r>
      <w:r>
        <w:t xml:space="preserve"> the above behavior </w:t>
      </w:r>
      <w:proofErr w:type="gramStart"/>
      <w:r>
        <w:t>as long as</w:t>
      </w:r>
      <w:proofErr w:type="gramEnd"/>
      <w:r>
        <w:t xml:space="preserve"> the timeout is no longer than the normal search for a DHCP Server.</w:t>
      </w:r>
    </w:p>
    <w:p w14:paraId="0F6BBD18" w14:textId="77777777" w:rsidR="00A122A9" w:rsidRDefault="00A122A9" w:rsidP="006658FC">
      <w:pPr>
        <w:pStyle w:val="ObservationHeading"/>
      </w:pPr>
    </w:p>
    <w:p w14:paraId="3341F652" w14:textId="77777777" w:rsidR="00A122A9" w:rsidRDefault="00A122A9" w:rsidP="006658FC">
      <w:pPr>
        <w:pStyle w:val="ObservationHeading"/>
      </w:pPr>
    </w:p>
    <w:p w14:paraId="04936EE6" w14:textId="77777777" w:rsidR="00A122A9" w:rsidRPr="00C67620" w:rsidRDefault="00A122A9" w:rsidP="006658FC">
      <w:pPr>
        <w:pStyle w:val="ObservationHeading"/>
      </w:pPr>
      <w:r w:rsidRPr="00C67620">
        <w:t>Observation – Advantages of Connection Monitoring</w:t>
      </w:r>
    </w:p>
    <w:p w14:paraId="27122F7E" w14:textId="77777777" w:rsidR="00A122A9" w:rsidRPr="00C67620" w:rsidRDefault="00A122A9" w:rsidP="00007362">
      <w:pPr>
        <w:pStyle w:val="LXIObservationBody"/>
      </w:pPr>
      <w:r w:rsidRPr="00C67620">
        <w:t>Ethernet connection monitoring (</w:t>
      </w:r>
      <w:proofErr w:type="gramStart"/>
      <w:r w:rsidRPr="00C67620">
        <w:t>e.g.</w:t>
      </w:r>
      <w:proofErr w:type="gramEnd"/>
      <w:r w:rsidRPr="00C67620">
        <w:t xml:space="preserve"> Media Sense) allows a network host’s operating system and applications to respond to the network media being connected and disconnected.  Responses to link detection (media connected) might include network configuration.</w:t>
      </w:r>
      <w:bookmarkStart w:id="1020" w:name="LAN_Specification"/>
      <w:bookmarkStart w:id="1021" w:name="_Toc101245516"/>
      <w:bookmarkStart w:id="1022" w:name="_Ref102365422"/>
      <w:bookmarkStart w:id="1023" w:name="_Toc103501756"/>
      <w:bookmarkStart w:id="1024" w:name="_Toc104620958"/>
      <w:bookmarkStart w:id="1025" w:name="_Toc104946049"/>
      <w:bookmarkStart w:id="1026" w:name="_Toc104946889"/>
      <w:bookmarkStart w:id="1027" w:name="_Toc104947309"/>
      <w:bookmarkStart w:id="1028" w:name="_Toc104968598"/>
      <w:bookmarkStart w:id="1029" w:name="_Toc105500969"/>
      <w:bookmarkStart w:id="1030" w:name="_Toc105501464"/>
      <w:bookmarkStart w:id="1031" w:name="_Toc106617477"/>
      <w:bookmarkStart w:id="1032" w:name="_Toc111021331"/>
      <w:bookmarkStart w:id="1033" w:name="_Toc111253219"/>
      <w:bookmarkStart w:id="1034" w:name="_Toc111980782"/>
      <w:bookmarkEnd w:id="1020"/>
    </w:p>
    <w:p w14:paraId="7FB4C89D" w14:textId="77777777" w:rsidR="00A122A9" w:rsidRPr="00455032" w:rsidRDefault="00A122A9" w:rsidP="00A122A9">
      <w:pPr>
        <w:pStyle w:val="LXIBody"/>
      </w:pPr>
    </w:p>
    <w:p w14:paraId="5581390D" w14:textId="77777777" w:rsidR="00A122A9" w:rsidRPr="00C67620" w:rsidRDefault="00A122A9" w:rsidP="00A122A9">
      <w:pPr>
        <w:pStyle w:val="Heading2"/>
      </w:pPr>
      <w:bookmarkStart w:id="1035" w:name="_Toc101245517"/>
      <w:bookmarkStart w:id="1036" w:name="_Toc103501757"/>
      <w:bookmarkStart w:id="1037" w:name="_Toc104620959"/>
      <w:bookmarkStart w:id="1038" w:name="_Toc104946050"/>
      <w:bookmarkStart w:id="1039" w:name="_Toc104946890"/>
      <w:bookmarkStart w:id="1040" w:name="_Toc104947310"/>
      <w:bookmarkStart w:id="1041" w:name="_Toc104968599"/>
      <w:bookmarkStart w:id="1042" w:name="_Toc105500970"/>
      <w:bookmarkStart w:id="1043" w:name="_Toc105501466"/>
      <w:bookmarkStart w:id="1044" w:name="_Toc106617479"/>
      <w:bookmarkStart w:id="1045" w:name="_Toc111021333"/>
      <w:bookmarkStart w:id="1046" w:name="_Toc111253221"/>
      <w:bookmarkStart w:id="1047" w:name="_Toc112300615"/>
      <w:bookmarkStart w:id="1048" w:name="_Toc113353508"/>
      <w:bookmarkStart w:id="1049" w:name="_Toc128656257"/>
      <w:bookmarkStart w:id="1050" w:name="_Toc137484764"/>
      <w:r w:rsidRPr="00C67620">
        <w:t>Recommendation – Incorporate Auto-MDIX</w:t>
      </w:r>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p>
    <w:p w14:paraId="5976980A" w14:textId="77777777" w:rsidR="00A122A9" w:rsidRPr="00C67620" w:rsidRDefault="003F722C" w:rsidP="00A122A9">
      <w:pPr>
        <w:pStyle w:val="LXIBody"/>
      </w:pPr>
      <w:r>
        <w:t>LXI Device</w:t>
      </w:r>
      <w:r w:rsidR="00A122A9" w:rsidRPr="00C67620">
        <w:t>s should incorporate Auto-MDIX.</w:t>
      </w:r>
    </w:p>
    <w:p w14:paraId="35B39C30" w14:textId="77777777" w:rsidR="00A122A9" w:rsidRPr="00C67620" w:rsidRDefault="00A122A9" w:rsidP="00A122A9">
      <w:pPr>
        <w:pStyle w:val="Heading2"/>
      </w:pPr>
      <w:bookmarkStart w:id="1051" w:name="_Toc111980785"/>
      <w:bookmarkStart w:id="1052" w:name="_Toc113353510"/>
      <w:bookmarkStart w:id="1053" w:name="_Toc128656258"/>
      <w:bookmarkStart w:id="1054" w:name="_Toc105501465"/>
      <w:bookmarkStart w:id="1055" w:name="_Toc106617478"/>
      <w:bookmarkStart w:id="1056" w:name="_Toc111021332"/>
      <w:bookmarkStart w:id="1057" w:name="_Toc111253220"/>
      <w:bookmarkStart w:id="1058" w:name="_Toc137484765"/>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r w:rsidRPr="00C67620">
        <w:t xml:space="preserve">RULE – Label Required on </w:t>
      </w:r>
      <w:r w:rsidR="00E5487F">
        <w:t>LXI Device</w:t>
      </w:r>
      <w:r w:rsidRPr="00C67620">
        <w:t>s Without Auto-MDIX</w:t>
      </w:r>
      <w:bookmarkEnd w:id="1051"/>
      <w:bookmarkEnd w:id="1052"/>
      <w:bookmarkEnd w:id="1053"/>
      <w:bookmarkEnd w:id="1058"/>
    </w:p>
    <w:p w14:paraId="467BAE23" w14:textId="77777777" w:rsidR="001E4DD7" w:rsidRDefault="00A122A9" w:rsidP="00A122A9">
      <w:pPr>
        <w:pStyle w:val="LXIBody"/>
      </w:pPr>
      <w:r w:rsidRPr="00C67620">
        <w:t xml:space="preserve">If Auto-MDIX is not </w:t>
      </w:r>
      <w:r w:rsidR="00AF21D8">
        <w:t>supported</w:t>
      </w:r>
      <w:r w:rsidRPr="00C67620">
        <w:t xml:space="preserve"> the </w:t>
      </w:r>
      <w:r w:rsidR="00E5487F">
        <w:t>LXI Device</w:t>
      </w:r>
      <w:r w:rsidRPr="00C67620">
        <w:t xml:space="preserve"> shall be clearly labeled</w:t>
      </w:r>
      <w:r>
        <w:t xml:space="preserve"> with a physical, human-readable label.  A “soft” label, on an instrument display, for instance is insufficient</w:t>
      </w:r>
      <w:r w:rsidRPr="00C67620">
        <w:t>.</w:t>
      </w:r>
    </w:p>
    <w:p w14:paraId="11D4403F" w14:textId="77777777" w:rsidR="001E4DD7" w:rsidRPr="00C67620" w:rsidRDefault="001E4DD7" w:rsidP="006658FC">
      <w:pPr>
        <w:pStyle w:val="ObservationHeading"/>
      </w:pPr>
      <w:r w:rsidRPr="00C67620">
        <w:t>Observation – Purpose of Auto-MDIX</w:t>
      </w:r>
    </w:p>
    <w:p w14:paraId="16B167F6" w14:textId="77777777" w:rsidR="001E4DD7" w:rsidRDefault="001E4DD7" w:rsidP="001E4DD7">
      <w:pPr>
        <w:pStyle w:val="LXIObservationBody"/>
      </w:pPr>
      <w:r w:rsidRPr="00C67620">
        <w:t>Auto-MDIX functionality, built into Ethernet PHY devices, allows network equipment to be connected without the need for special “crossover” cables, simplifying installation, troubleshooting, and maintenance. Currently, 1GB or higher LAN devices incorporate Auto-MDIX.  This industry trend is expected to continue.</w:t>
      </w:r>
    </w:p>
    <w:p w14:paraId="2EEE0F40" w14:textId="191EC0DC" w:rsidR="001E4DD7" w:rsidRPr="00C67620" w:rsidRDefault="001E4DD7" w:rsidP="001E4DD7">
      <w:pPr>
        <w:pStyle w:val="LXIObservationBody"/>
      </w:pPr>
      <w:r>
        <w:t xml:space="preserve">The requirement for a physical label is to remove confusion when connecting LXI Devices to </w:t>
      </w:r>
      <w:r w:rsidR="00635C1F">
        <w:t>networks or</w:t>
      </w:r>
      <w:r>
        <w:t xml:space="preserve"> diagnosing connectivity issues.</w:t>
      </w:r>
    </w:p>
    <w:p w14:paraId="7DCBDDA4" w14:textId="77777777" w:rsidR="001E4DD7" w:rsidRDefault="001E4DD7" w:rsidP="001E4DD7">
      <w:pPr>
        <w:pStyle w:val="LXIBody"/>
      </w:pPr>
      <w:bookmarkStart w:id="1059" w:name="_Toc101245521"/>
      <w:bookmarkStart w:id="1060" w:name="_Ref102367614"/>
      <w:bookmarkStart w:id="1061" w:name="_Toc103501761"/>
      <w:bookmarkStart w:id="1062" w:name="_Toc104620963"/>
      <w:bookmarkStart w:id="1063" w:name="_Toc104946054"/>
      <w:bookmarkStart w:id="1064" w:name="_Toc104946894"/>
      <w:bookmarkStart w:id="1065" w:name="_Toc104947314"/>
      <w:bookmarkStart w:id="1066" w:name="_Toc104968603"/>
      <w:bookmarkStart w:id="1067" w:name="_Toc105500974"/>
      <w:bookmarkStart w:id="1068" w:name="_Toc105501470"/>
      <w:bookmarkStart w:id="1069" w:name="_Toc106617483"/>
      <w:bookmarkStart w:id="1070" w:name="_Toc111021337"/>
      <w:bookmarkStart w:id="1071" w:name="_Toc111253224"/>
      <w:bookmarkStart w:id="1072" w:name="_Toc112300617"/>
      <w:bookmarkStart w:id="1073" w:name="_Toc113353511"/>
      <w:bookmarkStart w:id="1074" w:name="_Toc128656259"/>
      <w:bookmarkStart w:id="1075" w:name="_Toc111980786"/>
    </w:p>
    <w:p w14:paraId="1102E327" w14:textId="77777777" w:rsidR="00A122A9" w:rsidRPr="00C67620" w:rsidRDefault="00A122A9" w:rsidP="001E4DD7">
      <w:pPr>
        <w:pStyle w:val="Heading2"/>
      </w:pPr>
      <w:bookmarkStart w:id="1076" w:name="_Toc137484766"/>
      <w:r w:rsidRPr="00C67620">
        <w:lastRenderedPageBreak/>
        <w:t xml:space="preserve">RULE – Enable Auto-Negotiation by </w:t>
      </w:r>
      <w:bookmarkEnd w:id="1059"/>
      <w:bookmarkEnd w:id="1060"/>
      <w:bookmarkEnd w:id="1061"/>
      <w:bookmarkEnd w:id="1062"/>
      <w:bookmarkEnd w:id="1063"/>
      <w:bookmarkEnd w:id="1064"/>
      <w:bookmarkEnd w:id="1065"/>
      <w:bookmarkEnd w:id="1066"/>
      <w:bookmarkEnd w:id="1067"/>
      <w:bookmarkEnd w:id="1068"/>
      <w:bookmarkEnd w:id="1069"/>
      <w:r w:rsidRPr="00C67620">
        <w:t>Default</w:t>
      </w:r>
      <w:bookmarkEnd w:id="1070"/>
      <w:bookmarkEnd w:id="1071"/>
      <w:bookmarkEnd w:id="1072"/>
      <w:bookmarkEnd w:id="1073"/>
      <w:bookmarkEnd w:id="1074"/>
      <w:bookmarkEnd w:id="1076"/>
    </w:p>
    <w:p w14:paraId="36D10B56" w14:textId="77777777" w:rsidR="00A122A9" w:rsidRPr="00C67620" w:rsidRDefault="00E5487F" w:rsidP="00A122A9">
      <w:pPr>
        <w:pStyle w:val="LXIBody"/>
      </w:pPr>
      <w:r>
        <w:t>LXI Device</w:t>
      </w:r>
      <w:r w:rsidR="00A122A9" w:rsidRPr="00C67620">
        <w:t xml:space="preserve">s should support auto-negotiation by default to select the highest operating mode.  In most </w:t>
      </w:r>
      <w:r w:rsidR="00BA4B40" w:rsidRPr="00C67620">
        <w:t>cases,</w:t>
      </w:r>
      <w:r w:rsidR="00A122A9" w:rsidRPr="00C67620">
        <w:t xml:space="preserve"> Auto-Negotiation eliminates the need for the user to explicitly set the operating modes at both ends of the cable.  Most Ethernet products enable Auto-Negotiation by default.  </w:t>
      </w:r>
      <w:bookmarkEnd w:id="1075"/>
    </w:p>
    <w:p w14:paraId="1AE68859" w14:textId="77777777" w:rsidR="00A122A9" w:rsidRPr="00C67620" w:rsidRDefault="00A122A9" w:rsidP="00722290">
      <w:pPr>
        <w:pStyle w:val="Heading3"/>
      </w:pPr>
      <w:bookmarkStart w:id="1077" w:name="_Toc101245523"/>
      <w:bookmarkStart w:id="1078" w:name="_Toc103501763"/>
      <w:bookmarkStart w:id="1079" w:name="_Toc104620965"/>
      <w:bookmarkStart w:id="1080" w:name="_Toc104946056"/>
      <w:bookmarkStart w:id="1081" w:name="_Toc104946896"/>
      <w:bookmarkStart w:id="1082" w:name="_Toc104947316"/>
      <w:bookmarkStart w:id="1083" w:name="_Toc104968605"/>
      <w:bookmarkStart w:id="1084" w:name="_Toc105500976"/>
      <w:bookmarkStart w:id="1085" w:name="_Toc105501472"/>
      <w:bookmarkStart w:id="1086" w:name="_Toc106617485"/>
      <w:bookmarkStart w:id="1087" w:name="_Toc111021339"/>
      <w:bookmarkStart w:id="1088" w:name="_Toc111253225"/>
      <w:bookmarkStart w:id="1089" w:name="_Toc112300618"/>
      <w:bookmarkStart w:id="1090" w:name="_Toc113353512"/>
      <w:bookmarkStart w:id="1091" w:name="_Toc128656260"/>
      <w:bookmarkStart w:id="1092" w:name="_Toc111980787"/>
      <w:bookmarkStart w:id="1093" w:name="_Toc137484767"/>
      <w:r>
        <w:t>Recommendation – Provide Override for Auto-Negotiation</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3"/>
    </w:p>
    <w:p w14:paraId="19097136" w14:textId="77777777" w:rsidR="00A122A9" w:rsidRPr="00C67620" w:rsidRDefault="00E5487F" w:rsidP="00A122A9">
      <w:pPr>
        <w:pStyle w:val="LXIBody"/>
      </w:pPr>
      <w:r>
        <w:t>LXI Device</w:t>
      </w:r>
      <w:r w:rsidR="00A122A9" w:rsidRPr="00C67620">
        <w:t xml:space="preserve">s should also provide a way for the user to override Auto-Negotiation for those (rare) situations when the results of Auto-Negotiation may not be what the user wants.  The auto-negotiate process in this case may select an operating mode that is too high for the installed cabling.  For these reasons, it is recommended that </w:t>
      </w:r>
      <w:r>
        <w:t>LXI Device</w:t>
      </w:r>
      <w:r w:rsidR="00A122A9" w:rsidRPr="00C67620">
        <w:t xml:space="preserve">s allow the user to override Auto-Negotiation.  </w:t>
      </w:r>
    </w:p>
    <w:bookmarkEnd w:id="1092"/>
    <w:p w14:paraId="1A48E4E9" w14:textId="3C479060" w:rsidR="001E4DD7" w:rsidRDefault="001E4DD7">
      <w:pPr>
        <w:rPr>
          <w:rFonts w:ascii="Arial" w:eastAsia="MS Mincho" w:hAnsi="Arial" w:cs="Arial"/>
          <w:b/>
          <w:i/>
          <w:color w:val="000000"/>
          <w:sz w:val="22"/>
          <w:szCs w:val="22"/>
          <w:lang w:eastAsia="ja-JP"/>
        </w:rPr>
      </w:pPr>
    </w:p>
    <w:p w14:paraId="79826C46" w14:textId="77777777" w:rsidR="00A122A9" w:rsidRPr="00C67620" w:rsidRDefault="00A122A9" w:rsidP="006658FC">
      <w:pPr>
        <w:pStyle w:val="ObservationHeading"/>
      </w:pPr>
      <w:r w:rsidRPr="00C67620">
        <w:t>Observation – Purpose of Auto-Negotiation</w:t>
      </w:r>
    </w:p>
    <w:p w14:paraId="1B80AB06" w14:textId="77777777" w:rsidR="00A122A9" w:rsidRPr="00C67620" w:rsidRDefault="00A122A9" w:rsidP="00A122A9">
      <w:pPr>
        <w:pStyle w:val="LXIObservationBody"/>
      </w:pPr>
      <w:r w:rsidRPr="00C67620">
        <w:t>Auto-Negotiation is the Ethernet capability to automatically determine the proper Ethernet link speed and duplex mode.  The Auto-Negotiate process works by having each Ethernet device exchanging its speed/duplex capabilities with the other end of the cable, and then the highest operating mode available on both ends is selected.</w:t>
      </w:r>
    </w:p>
    <w:p w14:paraId="322DC6BE" w14:textId="77777777" w:rsidR="00A122A9" w:rsidRPr="00D24F9D" w:rsidRDefault="00A122A9" w:rsidP="00A122A9">
      <w:pPr>
        <w:pStyle w:val="LXIObservationBody"/>
      </w:pPr>
    </w:p>
    <w:p w14:paraId="212E3E64" w14:textId="77777777" w:rsidR="00A122A9" w:rsidRPr="00C67620" w:rsidRDefault="00A122A9" w:rsidP="00A122A9">
      <w:pPr>
        <w:pStyle w:val="LXIObservationBody"/>
      </w:pPr>
      <w:r w:rsidRPr="00C67620">
        <w:t xml:space="preserve">The implementation of Auto-Negotiation has both hardware and software components.  The software parts of Auto-Negotiation are documented below.  With respect to the entire network software set, Auto-Negotiation is part of the Ethernet driver.  For reference, these are the modes supported by Ethernet (note that Gigabit Ethernet is always </w:t>
      </w:r>
      <w:r w:rsidR="00BA4B40" w:rsidRPr="00C67620">
        <w:t>full</w:t>
      </w:r>
      <w:r w:rsidRPr="00C67620">
        <w:t xml:space="preserve"> duplex): </w:t>
      </w:r>
    </w:p>
    <w:p w14:paraId="061C543B" w14:textId="77777777" w:rsidR="00A04950" w:rsidRPr="00C67620" w:rsidRDefault="00A04950" w:rsidP="00A122A9">
      <w:pPr>
        <w:pStyle w:val="LXIBody"/>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08"/>
        <w:gridCol w:w="2709"/>
      </w:tblGrid>
      <w:tr w:rsidR="00A122A9" w:rsidRPr="00C67620" w14:paraId="3A946AF3" w14:textId="77777777">
        <w:trPr>
          <w:jc w:val="center"/>
        </w:trPr>
        <w:tc>
          <w:tcPr>
            <w:tcW w:w="1908" w:type="dxa"/>
            <w:shd w:val="clear" w:color="auto" w:fill="FFFF99"/>
          </w:tcPr>
          <w:p w14:paraId="07D7FD01" w14:textId="77777777" w:rsidR="00A122A9" w:rsidRPr="0084665B" w:rsidRDefault="00A122A9" w:rsidP="00A122A9">
            <w:r w:rsidRPr="0084665B">
              <w:t>Ethernet Speed</w:t>
            </w:r>
          </w:p>
        </w:tc>
        <w:tc>
          <w:tcPr>
            <w:tcW w:w="2709" w:type="dxa"/>
            <w:shd w:val="clear" w:color="auto" w:fill="FFFF99"/>
          </w:tcPr>
          <w:p w14:paraId="0411D13B" w14:textId="77777777" w:rsidR="00A122A9" w:rsidRPr="0084665B" w:rsidRDefault="00A122A9" w:rsidP="00A122A9">
            <w:r w:rsidRPr="0084665B">
              <w:t>Ethernet Duplex Mode</w:t>
            </w:r>
          </w:p>
        </w:tc>
      </w:tr>
      <w:tr w:rsidR="00A122A9" w:rsidRPr="00C67620" w14:paraId="7F3A6812" w14:textId="77777777">
        <w:trPr>
          <w:jc w:val="center"/>
        </w:trPr>
        <w:tc>
          <w:tcPr>
            <w:tcW w:w="1908" w:type="dxa"/>
          </w:tcPr>
          <w:p w14:paraId="6AD7ADB0" w14:textId="77777777" w:rsidR="00A122A9" w:rsidRPr="00C67620" w:rsidRDefault="00A122A9" w:rsidP="00A122A9">
            <w:pPr>
              <w:keepNext/>
            </w:pPr>
            <w:r w:rsidRPr="00C67620">
              <w:t xml:space="preserve">100 </w:t>
            </w:r>
            <w:proofErr w:type="spellStart"/>
            <w:r w:rsidRPr="00C67620">
              <w:t>Mbits</w:t>
            </w:r>
            <w:proofErr w:type="spellEnd"/>
            <w:r w:rsidRPr="00C67620">
              <w:t>/sec</w:t>
            </w:r>
          </w:p>
        </w:tc>
        <w:tc>
          <w:tcPr>
            <w:tcW w:w="2709" w:type="dxa"/>
          </w:tcPr>
          <w:p w14:paraId="6F2F28BA" w14:textId="77777777" w:rsidR="00A122A9" w:rsidRPr="00C67620" w:rsidRDefault="00A122A9" w:rsidP="00A122A9">
            <w:pPr>
              <w:keepNext/>
            </w:pPr>
            <w:r w:rsidRPr="00C67620">
              <w:t>Half</w:t>
            </w:r>
          </w:p>
        </w:tc>
      </w:tr>
      <w:tr w:rsidR="00A122A9" w:rsidRPr="00C67620" w14:paraId="3F107D1D" w14:textId="77777777">
        <w:trPr>
          <w:jc w:val="center"/>
        </w:trPr>
        <w:tc>
          <w:tcPr>
            <w:tcW w:w="1908" w:type="dxa"/>
          </w:tcPr>
          <w:p w14:paraId="7EB76828" w14:textId="77777777" w:rsidR="00A122A9" w:rsidRPr="00C67620" w:rsidRDefault="00A122A9" w:rsidP="00A122A9">
            <w:pPr>
              <w:keepNext/>
            </w:pPr>
            <w:r w:rsidRPr="00C67620">
              <w:t xml:space="preserve">100 </w:t>
            </w:r>
            <w:proofErr w:type="spellStart"/>
            <w:r w:rsidRPr="00C67620">
              <w:t>Mbits</w:t>
            </w:r>
            <w:proofErr w:type="spellEnd"/>
            <w:r w:rsidRPr="00C67620">
              <w:t>/sec</w:t>
            </w:r>
          </w:p>
        </w:tc>
        <w:tc>
          <w:tcPr>
            <w:tcW w:w="2709" w:type="dxa"/>
          </w:tcPr>
          <w:p w14:paraId="5D23BCD7" w14:textId="77777777" w:rsidR="00A122A9" w:rsidRPr="00C67620" w:rsidRDefault="00A122A9" w:rsidP="00A122A9">
            <w:pPr>
              <w:keepNext/>
            </w:pPr>
            <w:r w:rsidRPr="00C67620">
              <w:t>Full</w:t>
            </w:r>
          </w:p>
        </w:tc>
      </w:tr>
      <w:tr w:rsidR="00A122A9" w:rsidRPr="00C67620" w14:paraId="7D5C75C0" w14:textId="77777777">
        <w:trPr>
          <w:jc w:val="center"/>
        </w:trPr>
        <w:tc>
          <w:tcPr>
            <w:tcW w:w="1908" w:type="dxa"/>
          </w:tcPr>
          <w:p w14:paraId="769CA8C9" w14:textId="77777777" w:rsidR="00A122A9" w:rsidRPr="00C67620" w:rsidRDefault="00A122A9" w:rsidP="00A122A9">
            <w:r w:rsidRPr="00C67620">
              <w:t xml:space="preserve">1000 </w:t>
            </w:r>
            <w:proofErr w:type="spellStart"/>
            <w:r w:rsidRPr="00C67620">
              <w:t>Mbits</w:t>
            </w:r>
            <w:proofErr w:type="spellEnd"/>
            <w:r w:rsidRPr="00C67620">
              <w:t>/sec</w:t>
            </w:r>
          </w:p>
        </w:tc>
        <w:tc>
          <w:tcPr>
            <w:tcW w:w="2709" w:type="dxa"/>
          </w:tcPr>
          <w:p w14:paraId="73040C65" w14:textId="77777777" w:rsidR="00A122A9" w:rsidRPr="00C67620" w:rsidRDefault="00A122A9" w:rsidP="00A122A9">
            <w:r w:rsidRPr="00C67620">
              <w:t>Full</w:t>
            </w:r>
          </w:p>
        </w:tc>
      </w:tr>
    </w:tbl>
    <w:p w14:paraId="5F1E38B7" w14:textId="77777777" w:rsidR="00193F7B" w:rsidRDefault="0075323E" w:rsidP="0075323E">
      <w:pPr>
        <w:pStyle w:val="Heading2"/>
      </w:pPr>
      <w:bookmarkStart w:id="1094" w:name="_Toc290283188"/>
      <w:bookmarkStart w:id="1095" w:name="_Toc137484768"/>
      <w:r w:rsidRPr="00330C1F">
        <w:t>RULE – Multiple LAN Interfaces</w:t>
      </w:r>
      <w:bookmarkEnd w:id="1094"/>
      <w:bookmarkEnd w:id="1095"/>
    </w:p>
    <w:p w14:paraId="2572A8F6" w14:textId="77777777" w:rsidR="0075323E" w:rsidRPr="00193F7B" w:rsidRDefault="0075323E" w:rsidP="0075323E">
      <w:pPr>
        <w:pStyle w:val="LXIBody"/>
      </w:pPr>
      <w:r w:rsidRPr="00193F7B">
        <w:t xml:space="preserve">If multiple LAN interfaces (NIC’s) are present in an LXI Device, at least one of them shall be fully conformant with the LXI </w:t>
      </w:r>
      <w:r>
        <w:t>Device Specification</w:t>
      </w:r>
      <w:r w:rsidRPr="00193F7B">
        <w:t xml:space="preserve"> (Rule 1.4.4.2.1).  The other NIC’s don’t have to provide any LXI capabilities.</w:t>
      </w:r>
    </w:p>
    <w:p w14:paraId="3AC8AF19" w14:textId="77081A3B" w:rsidR="0075323E" w:rsidRDefault="0075323E" w:rsidP="0075323E">
      <w:pPr>
        <w:pStyle w:val="LXIBody"/>
      </w:pPr>
      <w:r w:rsidRPr="00193F7B">
        <w:t>If a vendor decides that all the NIC’s are LXI capable</w:t>
      </w:r>
      <w:r>
        <w:t>,</w:t>
      </w:r>
      <w:r w:rsidRPr="00193F7B">
        <w:t xml:space="preserve"> then they shall be fully conformant with the LXI </w:t>
      </w:r>
      <w:r>
        <w:t>Device Specification</w:t>
      </w:r>
      <w:r w:rsidRPr="00193F7B">
        <w:t xml:space="preserve"> (web server, mDNS, XML identification schema etc.). All NIC’s claiming to be LXI conformant will be tested when submitted for LXI Compliance Testing.</w:t>
      </w:r>
    </w:p>
    <w:p w14:paraId="3FF221BB" w14:textId="77777777" w:rsidR="0075323E" w:rsidRDefault="0075323E" w:rsidP="0075323E">
      <w:pPr>
        <w:pStyle w:val="Body1"/>
      </w:pPr>
    </w:p>
    <w:p w14:paraId="4704DFFF" w14:textId="77777777" w:rsidR="001E4DD7" w:rsidRPr="00865A95" w:rsidRDefault="001E4DD7" w:rsidP="006658FC">
      <w:pPr>
        <w:pStyle w:val="ObservationHeading"/>
      </w:pPr>
      <w:r w:rsidRPr="00193F7B">
        <w:t xml:space="preserve">Observation </w:t>
      </w:r>
      <w:r>
        <w:t xml:space="preserve">- </w:t>
      </w:r>
      <w:r w:rsidRPr="00193F7B">
        <w:t>Use separate NIC for LXI Extended Functions</w:t>
      </w:r>
    </w:p>
    <w:p w14:paraId="2112040B" w14:textId="0CE34465" w:rsidR="001E4DD7" w:rsidRPr="00193F7B" w:rsidRDefault="001E4DD7" w:rsidP="001E4DD7">
      <w:pPr>
        <w:pStyle w:val="LXIObservationBody"/>
      </w:pPr>
      <w:r>
        <w:t>It may be a good idea to have one NIC fully conformant with the LXI Device Specification and use other NIC(s) for the extended functions: Event Messaging, Clock Synchronization, IPv6, etc.</w:t>
      </w:r>
    </w:p>
    <w:p w14:paraId="4B31DBA2" w14:textId="77777777" w:rsidR="001E4DD7" w:rsidRPr="00193F7B" w:rsidRDefault="001E4DD7" w:rsidP="001E4DD7">
      <w:pPr>
        <w:pStyle w:val="LXIBody"/>
      </w:pPr>
      <w:r w:rsidRPr="00193F7B">
        <w:t xml:space="preserve">All LAN interfaces </w:t>
      </w:r>
      <w:r>
        <w:t>that provide any LXI Extended F</w:t>
      </w:r>
      <w:r w:rsidRPr="00193F7B">
        <w:t>unctions only, as in the above observation, shall advertise the functionality of that interface. To “Advertise and Display” Multiple LAN Interfaces</w:t>
      </w:r>
      <w:r>
        <w:t>,</w:t>
      </w:r>
      <w:r w:rsidRPr="00193F7B">
        <w:t xml:space="preserve"> either of the </w:t>
      </w:r>
      <w:r>
        <w:t xml:space="preserve">following </w:t>
      </w:r>
      <w:r w:rsidRPr="00193F7B">
        <w:t>two alternative</w:t>
      </w:r>
      <w:r>
        <w:t>s listed are acceptable methods:</w:t>
      </w:r>
    </w:p>
    <w:p w14:paraId="52C3B42F" w14:textId="77777777" w:rsidR="001E4DD7" w:rsidRPr="00865A95" w:rsidRDefault="001E4DD7" w:rsidP="00273C02">
      <w:pPr>
        <w:numPr>
          <w:ilvl w:val="0"/>
          <w:numId w:val="35"/>
        </w:numPr>
        <w:spacing w:before="100" w:beforeAutospacing="1" w:after="100" w:afterAutospacing="1"/>
        <w:rPr>
          <w:szCs w:val="20"/>
        </w:rPr>
      </w:pPr>
      <w:r w:rsidRPr="00865A95">
        <w:rPr>
          <w:szCs w:val="20"/>
        </w:rPr>
        <w:lastRenderedPageBreak/>
        <w:t xml:space="preserve">The web pages, xml identification schema, mDNS, etc., contain or advertise the information for ALL LXI conformant NIC’s on all NIC’s. </w:t>
      </w:r>
    </w:p>
    <w:p w14:paraId="38E46337" w14:textId="77777777" w:rsidR="001E4DD7" w:rsidRPr="00865A95" w:rsidRDefault="001E4DD7" w:rsidP="00273C02">
      <w:pPr>
        <w:numPr>
          <w:ilvl w:val="0"/>
          <w:numId w:val="35"/>
        </w:numPr>
        <w:spacing w:before="100" w:beforeAutospacing="1" w:after="100" w:afterAutospacing="1"/>
        <w:rPr>
          <w:szCs w:val="20"/>
        </w:rPr>
      </w:pPr>
      <w:r w:rsidRPr="00865A95">
        <w:rPr>
          <w:szCs w:val="20"/>
        </w:rPr>
        <w:t xml:space="preserve">The web pages, xml identification schema, mDNS, etc., contain or advertise the information pertinent to the NIC through which the query was received </w:t>
      </w:r>
    </w:p>
    <w:p w14:paraId="3607BE39" w14:textId="77777777" w:rsidR="00A122A9" w:rsidRDefault="003274F3" w:rsidP="004B2537">
      <w:pPr>
        <w:pStyle w:val="Heading1"/>
      </w:pPr>
      <w:bookmarkStart w:id="1096" w:name="_Toc443255812"/>
      <w:bookmarkStart w:id="1097" w:name="_Toc443255813"/>
      <w:bookmarkStart w:id="1098" w:name="_Toc113776912"/>
      <w:bookmarkStart w:id="1099" w:name="_Toc112300619"/>
      <w:bookmarkStart w:id="1100" w:name="_Toc113353513"/>
      <w:bookmarkStart w:id="1101" w:name="_Toc128656261"/>
      <w:bookmarkStart w:id="1102" w:name="_Ref205177312"/>
      <w:bookmarkStart w:id="1103" w:name="_Toc111980788"/>
      <w:bookmarkStart w:id="1104" w:name="_Toc101245525"/>
      <w:bookmarkStart w:id="1105" w:name="_Toc103501765"/>
      <w:bookmarkStart w:id="1106" w:name="_Toc104620967"/>
      <w:bookmarkStart w:id="1107" w:name="_Toc104946058"/>
      <w:bookmarkStart w:id="1108" w:name="_Toc104946898"/>
      <w:bookmarkStart w:id="1109" w:name="_Toc104947318"/>
      <w:bookmarkStart w:id="1110" w:name="_Toc104968607"/>
      <w:bookmarkStart w:id="1111" w:name="_Toc105500978"/>
      <w:bookmarkStart w:id="1112" w:name="_Toc105501474"/>
      <w:bookmarkStart w:id="1113" w:name="_Toc106617487"/>
      <w:bookmarkStart w:id="1114" w:name="_Toc111021341"/>
      <w:bookmarkStart w:id="1115" w:name="_Toc111253226"/>
      <w:bookmarkStart w:id="1116" w:name="_Toc137484769"/>
      <w:bookmarkEnd w:id="1054"/>
      <w:bookmarkEnd w:id="1055"/>
      <w:bookmarkEnd w:id="1056"/>
      <w:bookmarkEnd w:id="1057"/>
      <w:bookmarkEnd w:id="1096"/>
      <w:bookmarkEnd w:id="1097"/>
      <w:r>
        <w:lastRenderedPageBreak/>
        <w:t xml:space="preserve">IPv4 </w:t>
      </w:r>
      <w:r w:rsidR="00A122A9" w:rsidRPr="00C67620">
        <w:t>LAN Configuration</w:t>
      </w:r>
      <w:bookmarkEnd w:id="1098"/>
      <w:bookmarkEnd w:id="1099"/>
      <w:bookmarkEnd w:id="1100"/>
      <w:bookmarkEnd w:id="1101"/>
      <w:bookmarkEnd w:id="1102"/>
      <w:bookmarkEnd w:id="1116"/>
      <w:r w:rsidR="00A122A9" w:rsidRPr="00C67620">
        <w:t xml:space="preserve"> </w:t>
      </w:r>
    </w:p>
    <w:p w14:paraId="52580328" w14:textId="0C202D7C" w:rsidR="00A5016E" w:rsidRPr="00A5016E" w:rsidRDefault="00A5016E" w:rsidP="00A5016E">
      <w:pPr>
        <w:pStyle w:val="Body1"/>
      </w:pPr>
      <w:r>
        <w:t>The following sections describe IPv4 requirements.  See the LXI IPv6 Extended Function for rules related to IPv6 implementations</w:t>
      </w:r>
      <w:r w:rsidR="00913851">
        <w:t xml:space="preserve"> and additional requirements regarding IPv4</w:t>
      </w:r>
      <w:r>
        <w:t>.</w:t>
      </w:r>
    </w:p>
    <w:p w14:paraId="62196F57" w14:textId="77777777" w:rsidR="00A122A9" w:rsidRPr="00C67620" w:rsidRDefault="00A122A9" w:rsidP="00A122A9">
      <w:pPr>
        <w:pStyle w:val="Heading2"/>
      </w:pPr>
      <w:bookmarkStart w:id="1117" w:name="_Toc101245526"/>
      <w:bookmarkStart w:id="1118" w:name="_Toc103501766"/>
      <w:bookmarkStart w:id="1119" w:name="_Toc104620968"/>
      <w:bookmarkStart w:id="1120" w:name="_Toc104946059"/>
      <w:bookmarkStart w:id="1121" w:name="_Toc104946899"/>
      <w:bookmarkStart w:id="1122" w:name="_Toc104947319"/>
      <w:bookmarkStart w:id="1123" w:name="_Toc104968608"/>
      <w:bookmarkStart w:id="1124" w:name="_Toc105500979"/>
      <w:bookmarkStart w:id="1125" w:name="_Toc105501475"/>
      <w:bookmarkStart w:id="1126" w:name="_Toc106617488"/>
      <w:bookmarkStart w:id="1127" w:name="_Toc111021342"/>
      <w:bookmarkStart w:id="1128" w:name="_Toc111253227"/>
      <w:bookmarkStart w:id="1129" w:name="_Toc112300620"/>
      <w:bookmarkStart w:id="1130" w:name="_Toc113353514"/>
      <w:bookmarkStart w:id="1131" w:name="_Toc128656262"/>
      <w:bookmarkStart w:id="1132" w:name="_Ref205630196"/>
      <w:bookmarkStart w:id="1133" w:name="_Toc137484770"/>
      <w:r w:rsidRPr="00C67620">
        <w:t xml:space="preserve">RULE – TCP/IP, UDP, IPv4 Network </w:t>
      </w:r>
      <w:bookmarkEnd w:id="1117"/>
      <w:bookmarkEnd w:id="1118"/>
      <w:bookmarkEnd w:id="1119"/>
      <w:bookmarkEnd w:id="1120"/>
      <w:bookmarkEnd w:id="1121"/>
      <w:bookmarkEnd w:id="1122"/>
      <w:bookmarkEnd w:id="1123"/>
      <w:bookmarkEnd w:id="1124"/>
      <w:bookmarkEnd w:id="1125"/>
      <w:bookmarkEnd w:id="1126"/>
      <w:r w:rsidRPr="00C67620">
        <w:t>Protocols</w:t>
      </w:r>
      <w:bookmarkEnd w:id="1127"/>
      <w:bookmarkEnd w:id="1128"/>
      <w:bookmarkEnd w:id="1129"/>
      <w:bookmarkEnd w:id="1130"/>
      <w:bookmarkEnd w:id="1131"/>
      <w:bookmarkEnd w:id="1132"/>
      <w:bookmarkEnd w:id="1133"/>
    </w:p>
    <w:p w14:paraId="04D14642" w14:textId="6098A2B1" w:rsidR="00A122A9" w:rsidRPr="00C67620" w:rsidRDefault="003F722C" w:rsidP="00A122A9">
      <w:pPr>
        <w:pStyle w:val="LXIBody"/>
      </w:pPr>
      <w:r>
        <w:t>LXI Device</w:t>
      </w:r>
      <w:r w:rsidR="00A122A9" w:rsidRPr="00C67620">
        <w:t xml:space="preserve">s shall support TCP/IP networking, as outlined in </w:t>
      </w:r>
      <w:proofErr w:type="gramStart"/>
      <w:r w:rsidR="00A122A9" w:rsidRPr="00C67620">
        <w:t>a number of</w:t>
      </w:r>
      <w:proofErr w:type="gramEnd"/>
      <w:r w:rsidR="00A122A9" w:rsidRPr="00C67620">
        <w:t xml:space="preserve"> RFCs, including </w:t>
      </w:r>
      <w:r w:rsidR="00102E72">
        <w:t>RFC</w:t>
      </w:r>
      <w:r w:rsidR="00502EF2">
        <w:t xml:space="preserve"> </w:t>
      </w:r>
      <w:r w:rsidR="00A122A9" w:rsidRPr="00C67620">
        <w:t xml:space="preserve">791 (IP), </w:t>
      </w:r>
      <w:r w:rsidR="00502EF2">
        <w:t xml:space="preserve">RFC </w:t>
      </w:r>
      <w:r w:rsidR="00A122A9" w:rsidRPr="00C67620">
        <w:t xml:space="preserve">793 (TCP), and </w:t>
      </w:r>
      <w:r w:rsidR="00502EF2">
        <w:t xml:space="preserve">RFC </w:t>
      </w:r>
      <w:r w:rsidR="00A122A9" w:rsidRPr="00C67620">
        <w:t>768 (UDP).  IPv4 shall be supported at a minimum.</w:t>
      </w:r>
    </w:p>
    <w:p w14:paraId="6B8109CC" w14:textId="77777777" w:rsidR="00A122A9" w:rsidRDefault="003F722C" w:rsidP="00A122A9">
      <w:pPr>
        <w:pStyle w:val="LXIBody"/>
      </w:pPr>
      <w:r>
        <w:t>LXI Device</w:t>
      </w:r>
      <w:r w:rsidR="00A122A9" w:rsidRPr="00C67620">
        <w:t xml:space="preserve">s can be controlled and communicated with using any higher-level protocol (such as RPC), </w:t>
      </w:r>
      <w:proofErr w:type="gramStart"/>
      <w:r w:rsidR="00A122A9" w:rsidRPr="00C67620">
        <w:t>as long as</w:t>
      </w:r>
      <w:proofErr w:type="gramEnd"/>
      <w:r w:rsidR="00A122A9" w:rsidRPr="00C67620">
        <w:t xml:space="preserve"> it is built on top of the TCP or UDP transport layers. </w:t>
      </w:r>
    </w:p>
    <w:p w14:paraId="5061BD50" w14:textId="77777777" w:rsidR="00BF1392" w:rsidRDefault="00BF1392" w:rsidP="00BF1392">
      <w:pPr>
        <w:pStyle w:val="Heading3"/>
      </w:pPr>
      <w:bookmarkStart w:id="1134" w:name="_Toc137484771"/>
      <w:r>
        <w:t xml:space="preserve">Recommendation – </w:t>
      </w:r>
      <w:r w:rsidR="00FD7AD8">
        <w:t>LXI Devices should also support IPv6 to ensure long-term network compatibility</w:t>
      </w:r>
      <w:bookmarkEnd w:id="1134"/>
    </w:p>
    <w:p w14:paraId="50A8769C" w14:textId="77777777" w:rsidR="00B467F9" w:rsidRPr="00C67620" w:rsidRDefault="00B467F9" w:rsidP="006658FC">
      <w:pPr>
        <w:pStyle w:val="ObservationHeading"/>
      </w:pPr>
      <w:r w:rsidRPr="00C67620">
        <w:t xml:space="preserve">Observation – </w:t>
      </w:r>
      <w:r>
        <w:t>supporting IPv6</w:t>
      </w:r>
    </w:p>
    <w:p w14:paraId="69DB22A0" w14:textId="2080DF50" w:rsidR="00A122A9" w:rsidRPr="00BF1392" w:rsidRDefault="00B467F9" w:rsidP="00AF6FED">
      <w:pPr>
        <w:pStyle w:val="LXIObservationBody"/>
        <w:rPr>
          <w:b/>
        </w:rPr>
      </w:pPr>
      <w:r>
        <w:t xml:space="preserve">Any implementation of IPv6 should follow the </w:t>
      </w:r>
      <w:hyperlink r:id="rId29" w:history="1">
        <w:r w:rsidRPr="00B467F9">
          <w:rPr>
            <w:rStyle w:val="Hyperlink"/>
          </w:rPr>
          <w:t>LXI IPv6 Extended Function</w:t>
        </w:r>
      </w:hyperlink>
    </w:p>
    <w:p w14:paraId="16CC39CE" w14:textId="36E78EA6" w:rsidR="00A122A9" w:rsidRPr="00C67620" w:rsidRDefault="00A122A9" w:rsidP="00A122A9">
      <w:pPr>
        <w:pStyle w:val="Heading2"/>
      </w:pPr>
      <w:bookmarkStart w:id="1135" w:name="_Toc113352458"/>
      <w:bookmarkStart w:id="1136" w:name="_Toc113353518"/>
      <w:bookmarkStart w:id="1137" w:name="_Toc112300622"/>
      <w:bookmarkStart w:id="1138" w:name="_Toc113353519"/>
      <w:bookmarkStart w:id="1139" w:name="_Toc128656264"/>
      <w:bookmarkStart w:id="1140" w:name="_Toc111980792"/>
      <w:bookmarkStart w:id="1141" w:name="_Toc137484772"/>
      <w:bookmarkEnd w:id="1103"/>
      <w:bookmarkEnd w:id="1135"/>
      <w:bookmarkEnd w:id="1136"/>
      <w:r w:rsidRPr="00C67620">
        <w:t xml:space="preserve">RULE – ICMP </w:t>
      </w:r>
      <w:r>
        <w:t>P</w:t>
      </w:r>
      <w:r w:rsidR="00445AA9">
        <w:t>ing</w:t>
      </w:r>
      <w:r>
        <w:t xml:space="preserve"> Responder</w:t>
      </w:r>
      <w:bookmarkEnd w:id="1137"/>
      <w:bookmarkEnd w:id="1138"/>
      <w:bookmarkEnd w:id="1139"/>
      <w:bookmarkEnd w:id="1141"/>
    </w:p>
    <w:p w14:paraId="33D259F8" w14:textId="19B56E26" w:rsidR="00A122A9" w:rsidRPr="00C67620" w:rsidRDefault="003F722C" w:rsidP="00A122A9">
      <w:pPr>
        <w:pStyle w:val="LXIBody"/>
      </w:pPr>
      <w:r>
        <w:t>LXI Device</w:t>
      </w:r>
      <w:r w:rsidR="00A122A9" w:rsidRPr="00C67620">
        <w:t xml:space="preserve">s shall support </w:t>
      </w:r>
      <w:r w:rsidR="00FE4AF0">
        <w:t>IP</w:t>
      </w:r>
      <w:r w:rsidR="009C73AB">
        <w:t>v</w:t>
      </w:r>
      <w:r w:rsidR="00FE4AF0">
        <w:t xml:space="preserve">4 </w:t>
      </w:r>
      <w:r w:rsidR="00A122A9" w:rsidRPr="00C67620">
        <w:t xml:space="preserve">ICMP (Internet Control Message Protocol, used for a </w:t>
      </w:r>
      <w:r w:rsidR="00A122A9">
        <w:t>P</w:t>
      </w:r>
      <w:r w:rsidR="00A122A9" w:rsidRPr="00C67620">
        <w:t xml:space="preserve">ing </w:t>
      </w:r>
      <w:r w:rsidR="00A122A9">
        <w:t>Responder</w:t>
      </w:r>
      <w:r w:rsidR="00A122A9" w:rsidRPr="00C67620">
        <w:t>)</w:t>
      </w:r>
      <w:r w:rsidR="005333A2">
        <w:t>.</w:t>
      </w:r>
    </w:p>
    <w:p w14:paraId="27D25989" w14:textId="604F60D3" w:rsidR="00A122A9" w:rsidRPr="00C67620" w:rsidRDefault="00A122A9" w:rsidP="00A122A9">
      <w:pPr>
        <w:pStyle w:val="LXIBody"/>
      </w:pPr>
      <w:r w:rsidRPr="00C67620">
        <w:t xml:space="preserve">The TCP/IP stack shall be able to respond to the ICMP echo message used by the ping command.  The ‘ping &lt;hostname&gt;’ or ‘ping &lt;IP address&gt;’ command is the standard way to </w:t>
      </w:r>
      <w:r w:rsidR="00680E3F">
        <w:t>determine</w:t>
      </w:r>
      <w:r w:rsidR="00680E3F" w:rsidRPr="00C67620">
        <w:t xml:space="preserve"> </w:t>
      </w:r>
      <w:r w:rsidRPr="00C67620">
        <w:t>whether a user’s connection to an Ethernet device is working.</w:t>
      </w:r>
    </w:p>
    <w:p w14:paraId="4BC19976" w14:textId="77777777" w:rsidR="00A122A9" w:rsidRPr="00C67620" w:rsidRDefault="00A122A9" w:rsidP="00A122A9">
      <w:pPr>
        <w:pStyle w:val="Heading2"/>
      </w:pPr>
      <w:bookmarkStart w:id="1142" w:name="_Toc111980793"/>
      <w:bookmarkStart w:id="1143" w:name="_Ref112842114"/>
      <w:bookmarkStart w:id="1144" w:name="_Toc113353520"/>
      <w:bookmarkStart w:id="1145" w:name="_Toc128656265"/>
      <w:bookmarkStart w:id="1146" w:name="_Toc137484773"/>
      <w:bookmarkEnd w:id="1140"/>
      <w:r w:rsidRPr="00C67620">
        <w:t xml:space="preserve">RULE – </w:t>
      </w:r>
      <w:r>
        <w:t xml:space="preserve">ICMP </w:t>
      </w:r>
      <w:r w:rsidRPr="00C67620">
        <w:t xml:space="preserve">Ping </w:t>
      </w:r>
      <w:r>
        <w:t>Responder</w:t>
      </w:r>
      <w:r w:rsidRPr="00C67620">
        <w:t xml:space="preserve"> Enabled by Default</w:t>
      </w:r>
      <w:bookmarkEnd w:id="1142"/>
      <w:bookmarkEnd w:id="1143"/>
      <w:bookmarkEnd w:id="1144"/>
      <w:bookmarkEnd w:id="1145"/>
      <w:bookmarkEnd w:id="1146"/>
    </w:p>
    <w:p w14:paraId="5D2922A6" w14:textId="77777777" w:rsidR="00A122A9" w:rsidRPr="00C67620" w:rsidRDefault="00A122A9" w:rsidP="00A122A9">
      <w:pPr>
        <w:pStyle w:val="LXIBody"/>
      </w:pPr>
      <w:r>
        <w:t xml:space="preserve">ICMP </w:t>
      </w:r>
      <w:r w:rsidRPr="00C67620">
        <w:t>Ping service</w:t>
      </w:r>
      <w:r>
        <w:t xml:space="preserve"> (“Ping Responder”)</w:t>
      </w:r>
      <w:r w:rsidRPr="00C67620">
        <w:t xml:space="preserve"> shall be enabled by default. </w:t>
      </w:r>
    </w:p>
    <w:p w14:paraId="0E2331E5" w14:textId="60426142" w:rsidR="00A122A9" w:rsidRPr="00C67620" w:rsidRDefault="00100ABD" w:rsidP="00A122A9">
      <w:pPr>
        <w:pStyle w:val="Heading2"/>
      </w:pPr>
      <w:bookmarkStart w:id="1147" w:name="_Toc111980794"/>
      <w:bookmarkStart w:id="1148" w:name="_Toc113353521"/>
      <w:bookmarkStart w:id="1149" w:name="_Toc128656266"/>
      <w:bookmarkStart w:id="1150" w:name="_Toc137484774"/>
      <w:r>
        <w:t>Rule</w:t>
      </w:r>
      <w:r w:rsidR="00A122A9" w:rsidRPr="00C67620">
        <w:t xml:space="preserve"> – Provide Way to Disable </w:t>
      </w:r>
      <w:r w:rsidR="00A122A9">
        <w:t xml:space="preserve">ICMP </w:t>
      </w:r>
      <w:r w:rsidR="00A122A9" w:rsidRPr="00C67620">
        <w:t xml:space="preserve">Ping </w:t>
      </w:r>
      <w:bookmarkEnd w:id="1147"/>
      <w:bookmarkEnd w:id="1148"/>
      <w:bookmarkEnd w:id="1149"/>
      <w:r w:rsidR="00A122A9">
        <w:t>Responder</w:t>
      </w:r>
      <w:bookmarkEnd w:id="1150"/>
    </w:p>
    <w:p w14:paraId="6B564908" w14:textId="7758F29F" w:rsidR="00506FA3" w:rsidRPr="00C67620" w:rsidRDefault="00506FA3" w:rsidP="00A122A9">
      <w:pPr>
        <w:pStyle w:val="LXIBody"/>
      </w:pPr>
      <w:r>
        <w:t>LXI Devices shall provide a way to disable the IPv4 ICMP ping responder</w:t>
      </w:r>
      <w:r w:rsidR="00CE2189">
        <w:t>.</w:t>
      </w:r>
    </w:p>
    <w:p w14:paraId="190BE585" w14:textId="2B7E47D4" w:rsidR="00A122A9" w:rsidRPr="00C67620" w:rsidRDefault="00A122A9" w:rsidP="006658FC">
      <w:pPr>
        <w:pStyle w:val="ObservationHeading"/>
      </w:pPr>
      <w:r w:rsidRPr="00C67620">
        <w:t xml:space="preserve">Observation – Disabling </w:t>
      </w:r>
      <w:r>
        <w:t xml:space="preserve">ICMP </w:t>
      </w:r>
      <w:r w:rsidRPr="00C67620">
        <w:t xml:space="preserve">Ping </w:t>
      </w:r>
      <w:r>
        <w:t>Responder</w:t>
      </w:r>
    </w:p>
    <w:p w14:paraId="7870E8F8" w14:textId="77777777" w:rsidR="00A122A9" w:rsidRPr="00C67620" w:rsidRDefault="00A122A9" w:rsidP="00A122A9">
      <w:pPr>
        <w:pStyle w:val="LXIObservationBody"/>
      </w:pPr>
      <w:r w:rsidRPr="00C67620">
        <w:t xml:space="preserve">Disabling the </w:t>
      </w:r>
      <w:r>
        <w:t xml:space="preserve">ICMP </w:t>
      </w:r>
      <w:r w:rsidRPr="00C67620">
        <w:t xml:space="preserve">Ping </w:t>
      </w:r>
      <w:r>
        <w:t>Responder</w:t>
      </w:r>
      <w:r w:rsidRPr="00C67620">
        <w:t xml:space="preserve"> minimizes the risk that unauthorized people would find, connect to, and alter the configuration of the </w:t>
      </w:r>
      <w:r w:rsidR="00E5487F">
        <w:t>LXI Device</w:t>
      </w:r>
      <w:r w:rsidRPr="00C67620">
        <w:t>.</w:t>
      </w:r>
    </w:p>
    <w:p w14:paraId="1EA66124" w14:textId="77777777" w:rsidR="00A122A9" w:rsidRPr="00C67620" w:rsidRDefault="00A122A9" w:rsidP="00A122A9">
      <w:pPr>
        <w:pStyle w:val="Heading2"/>
      </w:pPr>
      <w:bookmarkStart w:id="1151" w:name="_Toc111980795"/>
      <w:bookmarkStart w:id="1152" w:name="_Toc113353522"/>
      <w:bookmarkStart w:id="1153" w:name="_Toc128656267"/>
      <w:bookmarkStart w:id="1154" w:name="_Toc137484775"/>
      <w:r w:rsidRPr="00C67620">
        <w:t>Recommendation – Support ICMP Ping Client</w:t>
      </w:r>
      <w:bookmarkEnd w:id="1151"/>
      <w:bookmarkEnd w:id="1152"/>
      <w:bookmarkEnd w:id="1153"/>
      <w:bookmarkEnd w:id="1154"/>
    </w:p>
    <w:p w14:paraId="6FE95D0B" w14:textId="77777777" w:rsidR="00A122A9" w:rsidRPr="00C67620" w:rsidRDefault="00E5487F" w:rsidP="00A122A9">
      <w:pPr>
        <w:pStyle w:val="LXIBody"/>
      </w:pPr>
      <w:r>
        <w:t>LXI Device</w:t>
      </w:r>
      <w:r w:rsidR="00A122A9" w:rsidRPr="00C67620">
        <w:t xml:space="preserve">s should support ICMP </w:t>
      </w:r>
      <w:r w:rsidR="00A122A9">
        <w:t>Ping C</w:t>
      </w:r>
      <w:r w:rsidR="00A122A9" w:rsidRPr="00C67620">
        <w:t>lient capability so that the user can ping other Ethernet devices.</w:t>
      </w:r>
      <w:bookmarkStart w:id="1155" w:name="_Toc101245534"/>
      <w:bookmarkStart w:id="1156" w:name="_Toc103501774"/>
      <w:bookmarkStart w:id="1157" w:name="_Toc104620976"/>
      <w:bookmarkStart w:id="1158" w:name="_Toc104946067"/>
      <w:bookmarkStart w:id="1159" w:name="_Toc104946907"/>
      <w:bookmarkStart w:id="1160" w:name="_Toc104947327"/>
      <w:bookmarkStart w:id="1161" w:name="_Toc104968616"/>
      <w:bookmarkStart w:id="1162" w:name="_Toc105500987"/>
      <w:bookmarkStart w:id="1163" w:name="_Toc105501483"/>
      <w:bookmarkStart w:id="1164" w:name="_Toc106617497"/>
      <w:bookmarkStart w:id="1165" w:name="_Toc111021350"/>
      <w:bookmarkEnd w:id="1104"/>
      <w:bookmarkEnd w:id="1105"/>
      <w:bookmarkEnd w:id="1106"/>
      <w:bookmarkEnd w:id="1107"/>
      <w:bookmarkEnd w:id="1108"/>
      <w:bookmarkEnd w:id="1109"/>
      <w:bookmarkEnd w:id="1110"/>
      <w:bookmarkEnd w:id="1111"/>
      <w:bookmarkEnd w:id="1112"/>
      <w:bookmarkEnd w:id="1113"/>
      <w:bookmarkEnd w:id="1114"/>
      <w:bookmarkEnd w:id="1115"/>
    </w:p>
    <w:p w14:paraId="66A36D53" w14:textId="77777777" w:rsidR="00A122A9" w:rsidRPr="00C67620" w:rsidRDefault="00A122A9" w:rsidP="006658FC">
      <w:pPr>
        <w:pStyle w:val="ObservationHeading"/>
      </w:pPr>
      <w:r w:rsidRPr="00C67620">
        <w:t xml:space="preserve">Observation – Ping </w:t>
      </w:r>
      <w:bookmarkEnd w:id="1155"/>
      <w:bookmarkEnd w:id="1156"/>
      <w:bookmarkEnd w:id="1157"/>
      <w:bookmarkEnd w:id="1158"/>
      <w:bookmarkEnd w:id="1159"/>
      <w:bookmarkEnd w:id="1160"/>
      <w:bookmarkEnd w:id="1161"/>
      <w:bookmarkEnd w:id="1162"/>
      <w:bookmarkEnd w:id="1163"/>
      <w:bookmarkEnd w:id="1164"/>
      <w:r w:rsidRPr="00C67620">
        <w:t>Client Usage</w:t>
      </w:r>
      <w:bookmarkEnd w:id="1165"/>
    </w:p>
    <w:p w14:paraId="26A5EC96" w14:textId="03AC7DFA" w:rsidR="00A122A9" w:rsidRPr="00C67620" w:rsidRDefault="00A122A9" w:rsidP="00007362">
      <w:pPr>
        <w:pStyle w:val="LXIObservationBody"/>
      </w:pPr>
      <w:r w:rsidRPr="00C67620">
        <w:t>A</w:t>
      </w:r>
      <w:r>
        <w:t>n</w:t>
      </w:r>
      <w:r w:rsidRPr="00C67620">
        <w:t xml:space="preserve"> </w:t>
      </w:r>
      <w:r>
        <w:t>ICMP P</w:t>
      </w:r>
      <w:r w:rsidRPr="00C67620">
        <w:t xml:space="preserve">ing </w:t>
      </w:r>
      <w:r>
        <w:t>C</w:t>
      </w:r>
      <w:r w:rsidRPr="00C67620">
        <w:t xml:space="preserve">lient available in </w:t>
      </w:r>
      <w:r w:rsidR="00EA5896">
        <w:t>a</w:t>
      </w:r>
      <w:r w:rsidRPr="00C67620">
        <w:t xml:space="preserve"> </w:t>
      </w:r>
      <w:r w:rsidR="003F6CD5">
        <w:t>device</w:t>
      </w:r>
      <w:r w:rsidRPr="00C67620">
        <w:t xml:space="preserve"> may be useful in debugging communication problems with a TCP/IP configuration </w:t>
      </w:r>
      <w:r w:rsidR="006A542A" w:rsidRPr="00C67620">
        <w:t>on a</w:t>
      </w:r>
      <w:r w:rsidRPr="00C67620">
        <w:t xml:space="preserve"> </w:t>
      </w:r>
      <w:r w:rsidR="004E0059">
        <w:t>device</w:t>
      </w:r>
      <w:r w:rsidR="00D23D06">
        <w:t>.</w:t>
      </w:r>
      <w:bookmarkStart w:id="1166" w:name="_Toc176577355"/>
      <w:bookmarkStart w:id="1167" w:name="_Toc178588498"/>
      <w:bookmarkStart w:id="1168" w:name="_Toc178605482"/>
      <w:bookmarkStart w:id="1169" w:name="_Toc101245536"/>
      <w:bookmarkStart w:id="1170" w:name="_Toc103501776"/>
      <w:bookmarkStart w:id="1171" w:name="_Toc104620978"/>
      <w:bookmarkStart w:id="1172" w:name="_Toc104946069"/>
      <w:bookmarkStart w:id="1173" w:name="_Toc104946909"/>
      <w:bookmarkStart w:id="1174" w:name="_Toc104947329"/>
      <w:bookmarkStart w:id="1175" w:name="_Toc104968618"/>
      <w:bookmarkStart w:id="1176" w:name="_Toc105500989"/>
      <w:bookmarkStart w:id="1177" w:name="_Toc105501485"/>
      <w:bookmarkStart w:id="1178" w:name="_Toc106617499"/>
      <w:bookmarkStart w:id="1179" w:name="_Toc111021352"/>
      <w:bookmarkStart w:id="1180" w:name="_Toc111253234"/>
      <w:bookmarkEnd w:id="1166"/>
      <w:bookmarkEnd w:id="1167"/>
      <w:bookmarkEnd w:id="1168"/>
      <w:r w:rsidRPr="00C67620">
        <w:t xml:space="preserve"> </w:t>
      </w:r>
    </w:p>
    <w:p w14:paraId="4671EB64" w14:textId="77777777" w:rsidR="0084665B" w:rsidRDefault="0084665B">
      <w:pPr>
        <w:rPr>
          <w:rFonts w:ascii="Arial" w:hAnsi="Arial"/>
          <w:b/>
          <w:sz w:val="28"/>
          <w:szCs w:val="28"/>
        </w:rPr>
      </w:pPr>
      <w:bookmarkStart w:id="1181" w:name="_Toc176577357"/>
      <w:bookmarkStart w:id="1182" w:name="_Ref204481804"/>
      <w:bookmarkStart w:id="1183" w:name="_Ref208642689"/>
      <w:bookmarkStart w:id="1184" w:name="_Ref208714321"/>
      <w:r>
        <w:br w:type="page"/>
      </w:r>
    </w:p>
    <w:p w14:paraId="1B603E50" w14:textId="77777777" w:rsidR="006F5DD0" w:rsidRDefault="006F5DD0" w:rsidP="006F5DD0">
      <w:pPr>
        <w:pStyle w:val="Heading2"/>
      </w:pPr>
      <w:bookmarkStart w:id="1185" w:name="_Ref450984569"/>
      <w:bookmarkStart w:id="1186" w:name="_Ref450984820"/>
      <w:bookmarkStart w:id="1187" w:name="_Toc137484776"/>
      <w:r w:rsidRPr="00C67620">
        <w:lastRenderedPageBreak/>
        <w:t>RULE – IP Address Configuration Techniques</w:t>
      </w:r>
      <w:bookmarkEnd w:id="1181"/>
      <w:bookmarkEnd w:id="1182"/>
      <w:bookmarkEnd w:id="1183"/>
      <w:bookmarkEnd w:id="1184"/>
      <w:bookmarkEnd w:id="1185"/>
      <w:bookmarkEnd w:id="1186"/>
      <w:bookmarkEnd w:id="1187"/>
    </w:p>
    <w:p w14:paraId="772F3BD5" w14:textId="393BD41B" w:rsidR="00590BAA" w:rsidRDefault="00E5487F" w:rsidP="00A122A9">
      <w:pPr>
        <w:pStyle w:val="LXIBody"/>
      </w:pPr>
      <w:r>
        <w:t>LXI Device</w:t>
      </w:r>
      <w:r w:rsidR="00A122A9" w:rsidRPr="00C67620">
        <w:t>s shall support three LAN configuration techniques: DHCP, Dynamically Configured Link Local Addressing (Auto-IP), and manual. LAN configuration refers to the mechanism that the device uses to obtain IP Address, Subnet Mask, Default Gateway IP Address, and DNS Server IP Address(es).</w:t>
      </w:r>
    </w:p>
    <w:p w14:paraId="56433484" w14:textId="791F4BF4" w:rsidR="00A122A9" w:rsidRDefault="00A122A9" w:rsidP="00A122A9">
      <w:pPr>
        <w:pStyle w:val="LXIBody"/>
      </w:pPr>
      <w:r w:rsidRPr="00C67620">
        <w:t xml:space="preserve">Collectively, DHCP and Dynamically Configured Link Local Addressing are considered automatic configuration methods.  These automatic methods may provide additional or supplemental user entries for DNS servers as appropriate.  </w:t>
      </w:r>
      <w:r w:rsidRPr="00C67620">
        <w:rPr>
          <w:szCs w:val="16"/>
        </w:rPr>
        <w:t xml:space="preserve">The DHCP and Manual </w:t>
      </w:r>
      <w:r w:rsidR="00083673" w:rsidRPr="00C67620">
        <w:rPr>
          <w:szCs w:val="16"/>
        </w:rPr>
        <w:t xml:space="preserve">configuration </w:t>
      </w:r>
      <w:r w:rsidR="00083673" w:rsidRPr="00C67620">
        <w:t>methods</w:t>
      </w:r>
      <w:r w:rsidRPr="00C67620">
        <w:t xml:space="preserve"> provide configuration for: 1) </w:t>
      </w:r>
      <w:r w:rsidR="002A51B8">
        <w:t>device</w:t>
      </w:r>
      <w:r w:rsidRPr="00C67620">
        <w:t xml:space="preserve"> IP address, 2) Subnet Mask, 3) Default Gateway IP Address, 4) DNS server IP addresses.</w:t>
      </w:r>
    </w:p>
    <w:p w14:paraId="6B42814B" w14:textId="77777777" w:rsidR="006F5DD0" w:rsidRDefault="006F5DD0" w:rsidP="00A122A9">
      <w:pPr>
        <w:pStyle w:val="LXIBody"/>
      </w:pPr>
    </w:p>
    <w:p w14:paraId="7167162D" w14:textId="77777777" w:rsidR="00A122A9" w:rsidRPr="00C67620" w:rsidRDefault="00A122A9" w:rsidP="006658FC">
      <w:pPr>
        <w:pStyle w:val="ObservationHeading"/>
      </w:pPr>
      <w:bookmarkStart w:id="1188" w:name="_Toc101245538"/>
      <w:bookmarkStart w:id="1189" w:name="_Toc103501778"/>
      <w:bookmarkStart w:id="1190" w:name="_Toc104620980"/>
      <w:bookmarkStart w:id="1191" w:name="_Toc104946071"/>
      <w:bookmarkStart w:id="1192" w:name="_Toc104946911"/>
      <w:bookmarkStart w:id="1193" w:name="_Toc104947331"/>
      <w:bookmarkStart w:id="1194" w:name="_Toc104968620"/>
      <w:bookmarkStart w:id="1195" w:name="_Toc105500991"/>
      <w:bookmarkStart w:id="1196" w:name="_Toc105501487"/>
      <w:bookmarkStart w:id="1197" w:name="_Toc106617501"/>
      <w:bookmarkStart w:id="1198" w:name="_Toc111021354"/>
      <w:bookmarkEnd w:id="1169"/>
      <w:bookmarkEnd w:id="1170"/>
      <w:bookmarkEnd w:id="1171"/>
      <w:bookmarkEnd w:id="1172"/>
      <w:bookmarkEnd w:id="1173"/>
      <w:bookmarkEnd w:id="1174"/>
      <w:bookmarkEnd w:id="1175"/>
      <w:bookmarkEnd w:id="1176"/>
      <w:bookmarkEnd w:id="1177"/>
      <w:bookmarkEnd w:id="1178"/>
      <w:bookmarkEnd w:id="1179"/>
      <w:bookmarkEnd w:id="1180"/>
      <w:r w:rsidRPr="00C67620">
        <w:t>Observation – Dynamic Link-Local Addressing</w:t>
      </w:r>
    </w:p>
    <w:p w14:paraId="1ACAA6F9" w14:textId="77777777" w:rsidR="00A122A9" w:rsidRPr="00C67620" w:rsidRDefault="00A122A9" w:rsidP="00A122A9">
      <w:pPr>
        <w:pStyle w:val="LXIObservationBody"/>
      </w:pPr>
      <w:r w:rsidRPr="00C67620">
        <w:t xml:space="preserve">Dynamically Configured Link-Local Addressing allows automatic IP address setup on small ad-hoc networks without DHCP servers.  Networks without DHCP servers are common on small private networks without network administrators.  An </w:t>
      </w:r>
      <w:r w:rsidR="003F722C">
        <w:t>LXI Device</w:t>
      </w:r>
      <w:r w:rsidRPr="00C67620">
        <w:t xml:space="preserve"> hooked directly up to a laptop with an Ethernet crossover cable is very likely to use Dynamic Configured Link-Local Addressing.  </w:t>
      </w:r>
    </w:p>
    <w:p w14:paraId="6B746437" w14:textId="77777777" w:rsidR="00A122A9" w:rsidRPr="00C67620" w:rsidRDefault="00A122A9" w:rsidP="006658FC">
      <w:pPr>
        <w:pStyle w:val="ObservationHeading"/>
      </w:pPr>
      <w:r w:rsidRPr="00C67620">
        <w:t>Observation – Manually Configured Networks</w:t>
      </w:r>
    </w:p>
    <w:p w14:paraId="6B356FF0" w14:textId="23E8B9D2" w:rsidR="00A122A9" w:rsidRPr="00C67620" w:rsidRDefault="00A122A9" w:rsidP="00A122A9">
      <w:pPr>
        <w:pStyle w:val="LXIObservationBody"/>
      </w:pPr>
      <w:r w:rsidRPr="00C67620">
        <w:t xml:space="preserve">Manually configured networks might be used on small test systems in which a user desires complete control of </w:t>
      </w:r>
      <w:r w:rsidR="002A51B8">
        <w:t>device</w:t>
      </w:r>
      <w:r w:rsidRPr="00C67620">
        <w:t xml:space="preserve"> IP configuration.  Also, some users do not permit Dynamic Configured Link-Local Addressing on their networks.</w:t>
      </w:r>
    </w:p>
    <w:p w14:paraId="727F5594" w14:textId="77777777" w:rsidR="00A122A9" w:rsidRDefault="00A122A9" w:rsidP="00A122A9">
      <w:pPr>
        <w:pStyle w:val="LXIBody"/>
      </w:pPr>
    </w:p>
    <w:p w14:paraId="54B9E356" w14:textId="06A315DB" w:rsidR="00A122A9" w:rsidRDefault="00A122A9" w:rsidP="006658FC">
      <w:pPr>
        <w:pStyle w:val="ObservationHeading"/>
      </w:pPr>
      <w:r w:rsidRPr="00C67620">
        <w:t>Observation – DHCP Used for Automatic IP Assignment</w:t>
      </w:r>
    </w:p>
    <w:p w14:paraId="7A532EFC" w14:textId="77777777" w:rsidR="00A122A9" w:rsidRPr="00C67620" w:rsidRDefault="00A122A9" w:rsidP="00A122A9">
      <w:pPr>
        <w:pStyle w:val="LXIObservationBody"/>
      </w:pPr>
      <w:r w:rsidRPr="00C67620">
        <w:t xml:space="preserve">Dynamic Host Configuration Protocol (DHCP) is widely used to centrally manage networks and automate IP address assignments.  DHCP involves a DHCP server and several DHCP clients.  </w:t>
      </w:r>
    </w:p>
    <w:p w14:paraId="643E6418" w14:textId="77777777" w:rsidR="00A122A9" w:rsidRPr="00D24F9D" w:rsidRDefault="00A122A9" w:rsidP="00A122A9">
      <w:pPr>
        <w:pStyle w:val="LXIObservationBody"/>
      </w:pPr>
    </w:p>
    <w:p w14:paraId="4892D1F2" w14:textId="77777777" w:rsidR="00A122A9" w:rsidRPr="00C67620" w:rsidRDefault="00A122A9" w:rsidP="00A122A9">
      <w:pPr>
        <w:pStyle w:val="LXIObservationBody"/>
      </w:pPr>
      <w:r w:rsidRPr="00C67620">
        <w:t>A DHCP server may be set up for large public networks or for local private subnet networks.  Many corporate networks will have a DHCP server maintained by a network administrator that is a network-wide resource.  A private subnet may have a DHCP server that is either software or hardware.  A DSL/Cable router usually has a built-in DHCP server, for example. A DHCP client is supported in most operating systems, including Windows, VxWorks, and Linux.</w:t>
      </w:r>
    </w:p>
    <w:p w14:paraId="5EEBD288" w14:textId="77777777" w:rsidR="00695668" w:rsidRDefault="00695668" w:rsidP="00A122A9">
      <w:pPr>
        <w:pStyle w:val="LXIBody"/>
      </w:pPr>
    </w:p>
    <w:p w14:paraId="17F8852C" w14:textId="0BA1F21D" w:rsidR="00A122A9" w:rsidRPr="00C67620" w:rsidRDefault="00A122A9" w:rsidP="00A122A9">
      <w:pPr>
        <w:pStyle w:val="LXIBody"/>
      </w:pPr>
      <w:r w:rsidRPr="00C67620">
        <w:t>DHCP current specifications RFC 2131 and RFC 2132 are found at</w:t>
      </w:r>
      <w:r w:rsidR="00445E96">
        <w:t xml:space="preserve"> the IETF Website</w:t>
      </w:r>
      <w:r w:rsidRPr="00C67620">
        <w:t>:</w:t>
      </w:r>
    </w:p>
    <w:p w14:paraId="3419B3B0" w14:textId="0B03D389" w:rsidR="00A122A9" w:rsidRPr="00C67620" w:rsidRDefault="00A122A9" w:rsidP="00A122A9">
      <w:pPr>
        <w:pStyle w:val="LXIBody"/>
      </w:pPr>
      <w:r w:rsidRPr="00C67620">
        <w:t>"</w:t>
      </w:r>
      <w:hyperlink r:id="rId30" w:history="1">
        <w:r w:rsidRPr="00C67620">
          <w:rPr>
            <w:rStyle w:val="Hyperlink"/>
            <w:color w:val="auto"/>
            <w:u w:val="none"/>
          </w:rPr>
          <w:t xml:space="preserve">RFC 2131 Dynamic Host Configuration Protocol," R. </w:t>
        </w:r>
        <w:proofErr w:type="spellStart"/>
        <w:r w:rsidRPr="00C67620">
          <w:rPr>
            <w:rStyle w:val="Hyperlink"/>
            <w:color w:val="auto"/>
            <w:u w:val="none"/>
          </w:rPr>
          <w:t>Droms</w:t>
        </w:r>
        <w:proofErr w:type="spellEnd"/>
        <w:r w:rsidRPr="00C67620">
          <w:rPr>
            <w:rStyle w:val="Hyperlink"/>
            <w:color w:val="auto"/>
            <w:u w:val="none"/>
          </w:rPr>
          <w:t>, March 1997 (Obsoletes RFC1541) (Status: DRAFT STANDARD)</w:t>
        </w:r>
      </w:hyperlink>
    </w:p>
    <w:p w14:paraId="590F4472" w14:textId="2CD6EF96" w:rsidR="00A122A9" w:rsidRPr="00C67620" w:rsidRDefault="00A122A9" w:rsidP="00A122A9">
      <w:pPr>
        <w:pStyle w:val="LXIBody"/>
      </w:pPr>
      <w:r w:rsidRPr="00C67620">
        <w:t>"</w:t>
      </w:r>
      <w:hyperlink r:id="rId31" w:history="1">
        <w:r w:rsidRPr="00C67620">
          <w:rPr>
            <w:rStyle w:val="Hyperlink"/>
            <w:color w:val="auto"/>
            <w:u w:val="none"/>
          </w:rPr>
          <w:t xml:space="preserve">RFC 2132 DHCP Options and BOOTP Vendor Extensions," S. Alexander, R. </w:t>
        </w:r>
        <w:proofErr w:type="spellStart"/>
        <w:r w:rsidRPr="00C67620">
          <w:rPr>
            <w:rStyle w:val="Hyperlink"/>
            <w:color w:val="auto"/>
            <w:u w:val="none"/>
          </w:rPr>
          <w:t>Droms</w:t>
        </w:r>
        <w:proofErr w:type="spellEnd"/>
        <w:r w:rsidRPr="00C67620">
          <w:rPr>
            <w:rStyle w:val="Hyperlink"/>
            <w:color w:val="auto"/>
            <w:u w:val="none"/>
          </w:rPr>
          <w:t>, March 1997 (Obsoletes RFC1533) (Status: DRAFT STANDARD)</w:t>
        </w:r>
      </w:hyperlink>
      <w:r w:rsidRPr="00C67620">
        <w:t xml:space="preserve"> </w:t>
      </w:r>
      <w:bookmarkStart w:id="1199" w:name="_Toc111980799"/>
    </w:p>
    <w:p w14:paraId="39C1BDA1" w14:textId="77777777" w:rsidR="00A122A9" w:rsidRPr="00C67620" w:rsidRDefault="00A122A9" w:rsidP="00A122A9">
      <w:pPr>
        <w:pStyle w:val="LXIBody"/>
      </w:pPr>
      <w:r w:rsidRPr="00C67620">
        <w:t xml:space="preserve">"RFC 3927 Dynamic Configuration of IPv4 Link-Local Addresses," S. Cheshire, B. </w:t>
      </w:r>
      <w:proofErr w:type="spellStart"/>
      <w:r w:rsidRPr="00C67620">
        <w:t>Aboba</w:t>
      </w:r>
      <w:proofErr w:type="spellEnd"/>
      <w:r w:rsidRPr="00C67620">
        <w:t>, E. Guttman, Ma</w:t>
      </w:r>
      <w:r w:rsidR="006772E1">
        <w:t>y</w:t>
      </w:r>
      <w:r w:rsidRPr="00C67620">
        <w:t xml:space="preserve"> 2005 (Status: Proposed Standard)</w:t>
      </w:r>
    </w:p>
    <w:p w14:paraId="589498C3" w14:textId="77777777" w:rsidR="00A122A9" w:rsidRPr="00C67620" w:rsidRDefault="00A122A9" w:rsidP="00722290">
      <w:pPr>
        <w:pStyle w:val="Heading3"/>
      </w:pPr>
      <w:bookmarkStart w:id="1200" w:name="_Toc113353525"/>
      <w:bookmarkStart w:id="1201" w:name="_Toc128656270"/>
      <w:bookmarkStart w:id="1202" w:name="_Toc137484777"/>
      <w:r>
        <w:lastRenderedPageBreak/>
        <w:t>RULE – Options for LAN configuration</w:t>
      </w:r>
      <w:bookmarkEnd w:id="1200"/>
      <w:bookmarkEnd w:id="1201"/>
      <w:bookmarkEnd w:id="1202"/>
    </w:p>
    <w:p w14:paraId="57B5516C" w14:textId="77777777" w:rsidR="00A122A9" w:rsidRPr="00C67620" w:rsidRDefault="00E5487F" w:rsidP="00A122A9">
      <w:pPr>
        <w:pStyle w:val="LXIBody"/>
      </w:pPr>
      <w:r>
        <w:t>LXI Device</w:t>
      </w:r>
      <w:r w:rsidR="00A122A9" w:rsidRPr="00C67620">
        <w:t>s shall support one of the following options for LAN configuration:</w:t>
      </w:r>
    </w:p>
    <w:p w14:paraId="62017B3E" w14:textId="77777777" w:rsidR="00A122A9" w:rsidRPr="00C67620" w:rsidRDefault="00A122A9" w:rsidP="00A122A9">
      <w:pPr>
        <w:pStyle w:val="LXIBody"/>
      </w:pPr>
      <w:r w:rsidRPr="00C67620">
        <w:t>A single configuration setting of Automatic (implying DHCP and Dynamically Configured Link Local Addressing) or Manual.</w:t>
      </w:r>
    </w:p>
    <w:p w14:paraId="6DE1DFA6" w14:textId="77777777" w:rsidR="00A122A9" w:rsidRPr="00C67620" w:rsidRDefault="00A122A9" w:rsidP="00A122A9">
      <w:pPr>
        <w:pStyle w:val="LXIBody"/>
      </w:pPr>
      <w:r w:rsidRPr="00813FA5">
        <w:t xml:space="preserve">Individual configuration settings for: DHCP, Dynamically Configured Link Local Addressing, and Manual. </w:t>
      </w:r>
      <w:commentRangeStart w:id="1203"/>
      <w:r w:rsidRPr="00813FA5">
        <w:t xml:space="preserve">If more than one is enabled, the </w:t>
      </w:r>
      <w:r w:rsidR="00E5487F">
        <w:t>LXI Device</w:t>
      </w:r>
      <w:r w:rsidRPr="00813FA5">
        <w:t>’s LAN configuration shall proceed in the following order: 1) DHCP, 2) Dynamically Configured Link Local Addressing, 3) manual.</w:t>
      </w:r>
      <w:r w:rsidRPr="00C67620">
        <w:br/>
      </w:r>
      <w:commentRangeEnd w:id="1203"/>
      <w:r w:rsidR="004C7C07">
        <w:rPr>
          <w:rStyle w:val="CommentReference"/>
        </w:rPr>
        <w:commentReference w:id="1203"/>
      </w:r>
    </w:p>
    <w:p w14:paraId="0D4DD340" w14:textId="77777777" w:rsidR="00A122A9" w:rsidRPr="00C67620" w:rsidRDefault="00A122A9" w:rsidP="00722290">
      <w:pPr>
        <w:pStyle w:val="Heading3"/>
      </w:pPr>
      <w:bookmarkStart w:id="1204" w:name="_Toc113353526"/>
      <w:bookmarkStart w:id="1205" w:name="_Toc128656271"/>
      <w:bookmarkStart w:id="1206" w:name="_Toc137484778"/>
      <w:r>
        <w:t>Recommendation – 30-Second DHCP Timeout</w:t>
      </w:r>
      <w:bookmarkEnd w:id="1199"/>
      <w:bookmarkEnd w:id="1204"/>
      <w:bookmarkEnd w:id="1205"/>
      <w:bookmarkEnd w:id="1206"/>
    </w:p>
    <w:p w14:paraId="7DAE001C" w14:textId="77777777" w:rsidR="00A122A9" w:rsidRPr="00C67620" w:rsidRDefault="00E5487F" w:rsidP="00A122A9">
      <w:pPr>
        <w:pStyle w:val="LXIBody"/>
      </w:pPr>
      <w:r>
        <w:t>LXI Device</w:t>
      </w:r>
      <w:r w:rsidR="00A122A9" w:rsidRPr="00C67620">
        <w:t xml:space="preserve">s should implement a 30-second DHCP time-out to control how long the DHCP client will wait for a response from a DHCP server before giving up.  </w:t>
      </w:r>
    </w:p>
    <w:p w14:paraId="1747256A" w14:textId="77777777" w:rsidR="00A122A9" w:rsidRPr="00C67620" w:rsidRDefault="00A122A9" w:rsidP="006658FC">
      <w:pPr>
        <w:pStyle w:val="ObservationHeading"/>
      </w:pPr>
      <w:r w:rsidRPr="00C67620">
        <w:t>Observation – Length of Timeout Important</w:t>
      </w:r>
    </w:p>
    <w:p w14:paraId="1F731513" w14:textId="22F94D30" w:rsidR="00A122A9" w:rsidRPr="00C67620" w:rsidRDefault="00A122A9" w:rsidP="00A122A9">
      <w:pPr>
        <w:pStyle w:val="LXIObservationBody"/>
      </w:pPr>
      <w:r w:rsidRPr="00C67620">
        <w:t xml:space="preserve">A time-out that is too short will result in failing to contact a server, if the DHCP server is busy or the LAN is congested.  On the other hand, a time-out that is too long will cause the </w:t>
      </w:r>
      <w:r w:rsidR="004E0059">
        <w:t>device</w:t>
      </w:r>
      <w:r w:rsidRPr="00C67620">
        <w:t xml:space="preserve"> to appear to hang (or the network configuration to hang) while booting, if it is on a LAN with no DHCP server.</w:t>
      </w:r>
    </w:p>
    <w:p w14:paraId="1CFC2AE8" w14:textId="77777777" w:rsidR="00A122A9" w:rsidRPr="00C67620" w:rsidRDefault="00A122A9" w:rsidP="00A122A9">
      <w:pPr>
        <w:pStyle w:val="LXIBody"/>
      </w:pPr>
    </w:p>
    <w:p w14:paraId="1106D82E" w14:textId="77777777" w:rsidR="00A122A9" w:rsidRPr="00C67620" w:rsidRDefault="00A122A9" w:rsidP="00722290">
      <w:pPr>
        <w:pStyle w:val="Heading3"/>
      </w:pPr>
      <w:bookmarkStart w:id="1207" w:name="_Toc112300631"/>
      <w:bookmarkStart w:id="1208" w:name="_Toc113353527"/>
      <w:bookmarkStart w:id="1209" w:name="_Toc128656272"/>
      <w:bookmarkStart w:id="1210" w:name="_Toc111980800"/>
      <w:bookmarkStart w:id="1211" w:name="_Toc137484779"/>
      <w:r>
        <w:t>RULE – Explicitly Request All Desired DHCP Parameters</w:t>
      </w:r>
      <w:bookmarkEnd w:id="1207"/>
      <w:bookmarkEnd w:id="1208"/>
      <w:bookmarkEnd w:id="1209"/>
      <w:bookmarkEnd w:id="1211"/>
    </w:p>
    <w:p w14:paraId="7DDC9316" w14:textId="5112FCF8" w:rsidR="00FA2E78" w:rsidRDefault="003F722C" w:rsidP="00FA2E78">
      <w:pPr>
        <w:pStyle w:val="LXIBody"/>
      </w:pPr>
      <w:r>
        <w:t>LXI Device</w:t>
      </w:r>
      <w:r w:rsidR="00A122A9" w:rsidRPr="00C67620">
        <w:t xml:space="preserve">s shall explicitly request all desired DHCP parameters from the DHCP server. A DHCP client uses the “parameter request list” option to request specific parameter values from a server. The </w:t>
      </w:r>
      <w:r>
        <w:t>LXI Device</w:t>
      </w:r>
      <w:r w:rsidR="00A122A9" w:rsidRPr="00C67620">
        <w:t xml:space="preserve"> DHCP implementation should ensure that </w:t>
      </w:r>
      <w:r w:rsidR="00FA45FC">
        <w:t xml:space="preserve">the following </w:t>
      </w:r>
      <w:r w:rsidR="00A122A9" w:rsidRPr="00C67620">
        <w:t xml:space="preserve">parameters </w:t>
      </w:r>
      <w:r w:rsidR="00FA2E78">
        <w:t>are present</w:t>
      </w:r>
      <w:r w:rsidR="00C54389">
        <w:t xml:space="preserve"> </w:t>
      </w:r>
      <w:r w:rsidR="00C54389" w:rsidRPr="00C67620">
        <w:t>in the “parameter request list"</w:t>
      </w:r>
      <w:r w:rsidR="00FA2E78">
        <w:t xml:space="preserve">: </w:t>
      </w:r>
      <w:r w:rsidR="00A122A9" w:rsidRPr="00C67620">
        <w:t xml:space="preserve"> </w:t>
      </w:r>
    </w:p>
    <w:p w14:paraId="4AE16339" w14:textId="20863B45" w:rsidR="00C54389" w:rsidRDefault="00A122A9" w:rsidP="00273C02">
      <w:pPr>
        <w:pStyle w:val="LXIBody"/>
        <w:numPr>
          <w:ilvl w:val="0"/>
          <w:numId w:val="39"/>
        </w:numPr>
      </w:pPr>
      <w:r w:rsidRPr="00C67620">
        <w:t>default gateway</w:t>
      </w:r>
      <w:r w:rsidR="00755399">
        <w:t xml:space="preserve"> (not to be confused with the </w:t>
      </w:r>
      <w:r w:rsidR="00033743">
        <w:t>reset value of gateway)</w:t>
      </w:r>
    </w:p>
    <w:p w14:paraId="4EA024A4" w14:textId="0110BB76" w:rsidR="00A122A9" w:rsidRDefault="002640E9" w:rsidP="00273C02">
      <w:pPr>
        <w:pStyle w:val="LXIBody"/>
        <w:numPr>
          <w:ilvl w:val="0"/>
          <w:numId w:val="39"/>
        </w:numPr>
      </w:pPr>
      <w:r>
        <w:t>S</w:t>
      </w:r>
      <w:r w:rsidR="00A122A9" w:rsidRPr="00C67620">
        <w:t xml:space="preserve">ubnet mask </w:t>
      </w:r>
    </w:p>
    <w:p w14:paraId="51D22819" w14:textId="4DF41128" w:rsidR="00FB2D06" w:rsidRPr="00C67620" w:rsidRDefault="002640E9" w:rsidP="00273C02">
      <w:pPr>
        <w:pStyle w:val="LXIBody"/>
        <w:numPr>
          <w:ilvl w:val="0"/>
          <w:numId w:val="39"/>
        </w:numPr>
      </w:pPr>
      <w:r>
        <w:t>DNS Server</w:t>
      </w:r>
    </w:p>
    <w:p w14:paraId="70AA8FCD" w14:textId="77777777" w:rsidR="00A122A9" w:rsidRPr="00C67620" w:rsidRDefault="00A122A9" w:rsidP="00722290">
      <w:pPr>
        <w:pStyle w:val="Heading3"/>
      </w:pPr>
      <w:bookmarkStart w:id="1212" w:name="_Toc113352470"/>
      <w:bookmarkStart w:id="1213" w:name="_Toc113353530"/>
      <w:bookmarkStart w:id="1214" w:name="_Toc113352473"/>
      <w:bookmarkStart w:id="1215" w:name="_Toc113353533"/>
      <w:bookmarkStart w:id="1216" w:name="_Toc112300635"/>
      <w:bookmarkStart w:id="1217" w:name="_Toc113353535"/>
      <w:bookmarkStart w:id="1218" w:name="_Toc128656273"/>
      <w:bookmarkStart w:id="1219" w:name="_Toc101245548"/>
      <w:bookmarkStart w:id="1220" w:name="_Toc103501788"/>
      <w:bookmarkStart w:id="1221" w:name="_Toc104620990"/>
      <w:bookmarkStart w:id="1222" w:name="_Toc104946081"/>
      <w:bookmarkStart w:id="1223" w:name="_Toc104946921"/>
      <w:bookmarkStart w:id="1224" w:name="_Toc104947341"/>
      <w:bookmarkStart w:id="1225" w:name="_Toc104968630"/>
      <w:bookmarkStart w:id="1226" w:name="_Toc105501001"/>
      <w:bookmarkStart w:id="1227" w:name="_Toc105501497"/>
      <w:bookmarkStart w:id="1228" w:name="_Toc106617512"/>
      <w:bookmarkStart w:id="1229" w:name="_Toc111021364"/>
      <w:bookmarkStart w:id="1230" w:name="_Toc111253241"/>
      <w:bookmarkStart w:id="1231" w:name="_Toc101245546"/>
      <w:bookmarkStart w:id="1232" w:name="_Toc103501786"/>
      <w:bookmarkStart w:id="1233" w:name="_Toc104620988"/>
      <w:bookmarkStart w:id="1234" w:name="_Toc104946079"/>
      <w:bookmarkStart w:id="1235" w:name="_Toc104946919"/>
      <w:bookmarkStart w:id="1236" w:name="_Toc104947339"/>
      <w:bookmarkStart w:id="1237" w:name="_Toc104968628"/>
      <w:bookmarkStart w:id="1238" w:name="_Toc105500999"/>
      <w:bookmarkStart w:id="1239" w:name="_Toc105501495"/>
      <w:bookmarkStart w:id="1240" w:name="_Toc106617510"/>
      <w:bookmarkStart w:id="1241" w:name="_Toc111021362"/>
      <w:bookmarkStart w:id="1242" w:name="_Toc111253239"/>
      <w:bookmarkStart w:id="1243" w:name="_Toc111980802"/>
      <w:bookmarkStart w:id="1244" w:name="_Toc137484780"/>
      <w:bookmarkEnd w:id="1188"/>
      <w:bookmarkEnd w:id="1189"/>
      <w:bookmarkEnd w:id="1190"/>
      <w:bookmarkEnd w:id="1191"/>
      <w:bookmarkEnd w:id="1192"/>
      <w:bookmarkEnd w:id="1193"/>
      <w:bookmarkEnd w:id="1194"/>
      <w:bookmarkEnd w:id="1195"/>
      <w:bookmarkEnd w:id="1196"/>
      <w:bookmarkEnd w:id="1197"/>
      <w:bookmarkEnd w:id="1198"/>
      <w:bookmarkEnd w:id="1210"/>
      <w:bookmarkEnd w:id="1212"/>
      <w:bookmarkEnd w:id="1213"/>
      <w:bookmarkEnd w:id="1214"/>
      <w:bookmarkEnd w:id="1215"/>
      <w:r>
        <w:t>Recommendation – Accept the First DHCP Offer Received</w:t>
      </w:r>
      <w:bookmarkEnd w:id="1216"/>
      <w:bookmarkEnd w:id="1217"/>
      <w:bookmarkEnd w:id="1218"/>
      <w:bookmarkEnd w:id="1244"/>
    </w:p>
    <w:p w14:paraId="5A5B9EB6" w14:textId="77777777" w:rsidR="00A122A9" w:rsidRPr="00C67620" w:rsidRDefault="00E5487F" w:rsidP="00A122A9">
      <w:pPr>
        <w:pStyle w:val="LXIBody"/>
      </w:pPr>
      <w:r>
        <w:t>LXI Device</w:t>
      </w:r>
      <w:r w:rsidR="00A122A9" w:rsidRPr="00C67620">
        <w:t>s should accept the first DHCP OFFER message received.</w:t>
      </w:r>
    </w:p>
    <w:p w14:paraId="07E4940C" w14:textId="77777777" w:rsidR="00A122A9" w:rsidRPr="00C67620" w:rsidRDefault="00A122A9" w:rsidP="00A122A9">
      <w:pPr>
        <w:pStyle w:val="LXIBody"/>
      </w:pPr>
      <w:r w:rsidRPr="00C67620">
        <w:t xml:space="preserve">The DHCP protocol specifies that a DHCP client emit a DHCP discovery message to find a DHCP server, </w:t>
      </w:r>
      <w:r w:rsidR="006A542A" w:rsidRPr="00C67620">
        <w:t>and then</w:t>
      </w:r>
      <w:r w:rsidRPr="00C67620">
        <w:t xml:space="preserve"> wait for DHCP offer messages from DHCP servers. The protocol allows, but does not require, the client to collect multiple offers prior to requesting an address from one of the responding servers.   Some DHCP implementations accept multiple offers, but none allows the user to select which DHCP server is used.  Accepting the first DHCP OFFER is the most common implementation and produces the fastest IP configuration via DHCP.</w:t>
      </w:r>
    </w:p>
    <w:p w14:paraId="6710415C" w14:textId="77777777" w:rsidR="00A122A9" w:rsidRPr="00C67620" w:rsidRDefault="00A122A9" w:rsidP="00722290">
      <w:pPr>
        <w:pStyle w:val="Heading3"/>
      </w:pPr>
      <w:bookmarkStart w:id="1245" w:name="_Toc112300636"/>
      <w:bookmarkStart w:id="1246" w:name="_Toc113353536"/>
      <w:bookmarkStart w:id="1247" w:name="_Toc128656274"/>
      <w:bookmarkStart w:id="1248" w:name="_Toc101245549"/>
      <w:bookmarkStart w:id="1249" w:name="_Toc103501789"/>
      <w:bookmarkStart w:id="1250" w:name="_Toc104620991"/>
      <w:bookmarkStart w:id="1251" w:name="_Toc104946082"/>
      <w:bookmarkStart w:id="1252" w:name="_Toc104946922"/>
      <w:bookmarkStart w:id="1253" w:name="_Toc104947342"/>
      <w:bookmarkStart w:id="1254" w:name="_Toc104968631"/>
      <w:bookmarkStart w:id="1255" w:name="_Toc105501002"/>
      <w:bookmarkStart w:id="1256" w:name="_Toc105501498"/>
      <w:bookmarkStart w:id="1257" w:name="_Toc106617513"/>
      <w:bookmarkStart w:id="1258" w:name="_Toc111021365"/>
      <w:bookmarkStart w:id="1259" w:name="_Toc111253242"/>
      <w:bookmarkStart w:id="1260" w:name="_Toc137484781"/>
      <w:bookmarkEnd w:id="1219"/>
      <w:bookmarkEnd w:id="1220"/>
      <w:bookmarkEnd w:id="1221"/>
      <w:bookmarkEnd w:id="1222"/>
      <w:bookmarkEnd w:id="1223"/>
      <w:bookmarkEnd w:id="1224"/>
      <w:bookmarkEnd w:id="1225"/>
      <w:bookmarkEnd w:id="1226"/>
      <w:bookmarkEnd w:id="1227"/>
      <w:bookmarkEnd w:id="1228"/>
      <w:bookmarkEnd w:id="1229"/>
      <w:bookmarkEnd w:id="1230"/>
      <w:r>
        <w:t>RULE – Do Not Require Additional DHCP Options for Normal Operations</w:t>
      </w:r>
      <w:bookmarkEnd w:id="1245"/>
      <w:bookmarkEnd w:id="1246"/>
      <w:bookmarkEnd w:id="1247"/>
      <w:bookmarkEnd w:id="1260"/>
    </w:p>
    <w:p w14:paraId="75A85EAE" w14:textId="77777777" w:rsidR="00A122A9" w:rsidRPr="00C67620" w:rsidRDefault="00E5487F" w:rsidP="00A122A9">
      <w:pPr>
        <w:pStyle w:val="LXIBody"/>
      </w:pPr>
      <w:r>
        <w:t>LXI Device</w:t>
      </w:r>
      <w:r w:rsidR="00A122A9" w:rsidRPr="00C67620">
        <w:t xml:space="preserve">s shall not require any additional DHCP options for normal operations beyond what is needed for IP and DNS configuration.  Other options may be requested, but the operation of the </w:t>
      </w:r>
      <w:r>
        <w:t>LXI Device</w:t>
      </w:r>
      <w:r w:rsidR="00A122A9" w:rsidRPr="00C67620">
        <w:t xml:space="preserve"> shall not depend on receiving these parameters.</w:t>
      </w:r>
    </w:p>
    <w:p w14:paraId="57452781" w14:textId="77777777" w:rsidR="00A122A9" w:rsidRPr="00C67620" w:rsidRDefault="00A122A9" w:rsidP="006658FC">
      <w:pPr>
        <w:pStyle w:val="ObservationHeading"/>
      </w:pPr>
      <w:bookmarkStart w:id="1261" w:name="_Toc101245547"/>
      <w:bookmarkStart w:id="1262" w:name="_Toc103501787"/>
      <w:bookmarkStart w:id="1263" w:name="_Toc104620989"/>
      <w:bookmarkStart w:id="1264" w:name="_Toc104946080"/>
      <w:bookmarkStart w:id="1265" w:name="_Toc104946920"/>
      <w:bookmarkStart w:id="1266" w:name="_Toc104947340"/>
      <w:bookmarkStart w:id="1267" w:name="_Toc104968629"/>
      <w:bookmarkStart w:id="1268" w:name="_Toc105501000"/>
      <w:bookmarkStart w:id="1269" w:name="_Toc105501496"/>
      <w:bookmarkStart w:id="1270" w:name="_Toc106617511"/>
      <w:bookmarkStart w:id="1271" w:name="_Toc111021363"/>
      <w:bookmarkStart w:id="1272" w:name="_Toc11125324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8"/>
      <w:bookmarkEnd w:id="1249"/>
      <w:bookmarkEnd w:id="1250"/>
      <w:bookmarkEnd w:id="1251"/>
      <w:bookmarkEnd w:id="1252"/>
      <w:bookmarkEnd w:id="1253"/>
      <w:bookmarkEnd w:id="1254"/>
      <w:bookmarkEnd w:id="1255"/>
      <w:bookmarkEnd w:id="1256"/>
      <w:bookmarkEnd w:id="1257"/>
      <w:bookmarkEnd w:id="1258"/>
      <w:bookmarkEnd w:id="1259"/>
      <w:r w:rsidRPr="00C67620">
        <w:lastRenderedPageBreak/>
        <w:t>Observation – DHCP Option Uses</w:t>
      </w:r>
    </w:p>
    <w:p w14:paraId="13096817" w14:textId="77777777" w:rsidR="00A122A9" w:rsidRPr="00C67620" w:rsidRDefault="00A122A9" w:rsidP="00A122A9">
      <w:pPr>
        <w:pStyle w:val="LXIObservationBody"/>
      </w:pPr>
      <w:r w:rsidRPr="00C67620">
        <w:t>When generating a discover or request packet, the DHCP client (</w:t>
      </w:r>
      <w:r w:rsidR="003F722C">
        <w:t>LXI Device</w:t>
      </w:r>
      <w:r w:rsidRPr="00C67620">
        <w:t>) is permitted to send a list of DHCP options for which it requires answers before it can properly boot. The options may also be used to provide additional information to the server. This information can be used to generate a specialized reply just for that client. For example, some clients (</w:t>
      </w:r>
      <w:r w:rsidR="003F722C">
        <w:t>LXI Device</w:t>
      </w:r>
      <w:r w:rsidRPr="00C67620">
        <w:t xml:space="preserve">s) may require that a boot file name be provided, and each </w:t>
      </w:r>
      <w:r w:rsidR="00E5487F">
        <w:t>LXI Device</w:t>
      </w:r>
      <w:r w:rsidRPr="00C67620">
        <w:t xml:space="preserve"> may require a unique boot file for update purposes. This also implies </w:t>
      </w:r>
      <w:r w:rsidR="00E5487F">
        <w:t>LXI Device</w:t>
      </w:r>
      <w:r w:rsidRPr="00C67620">
        <w:t>s have local storage.</w:t>
      </w:r>
    </w:p>
    <w:p w14:paraId="6AEB073B" w14:textId="77777777" w:rsidR="00A122A9" w:rsidRPr="00C67620" w:rsidRDefault="00A122A9" w:rsidP="00A122A9">
      <w:pPr>
        <w:pStyle w:val="Heading4"/>
      </w:pPr>
      <w:bookmarkStart w:id="1273" w:name="_Toc113353537"/>
      <w:r>
        <w:t xml:space="preserve">Permission – Additional DHCP Options Allowed for </w:t>
      </w:r>
      <w:r w:rsidR="00E5487F">
        <w:t>LXI Device</w:t>
      </w:r>
      <w:r>
        <w:t xml:space="preserve"> Updates</w:t>
      </w:r>
      <w:bookmarkEnd w:id="1273"/>
    </w:p>
    <w:p w14:paraId="55814A35" w14:textId="77777777" w:rsidR="00A122A9" w:rsidRPr="00C67620" w:rsidRDefault="00A122A9" w:rsidP="00A122A9">
      <w:pPr>
        <w:pStyle w:val="LXIBody"/>
      </w:pPr>
      <w:r w:rsidRPr="00C67620">
        <w:t xml:space="preserve">Network boot support, which requires an additional DHCP option, may be used to update </w:t>
      </w:r>
      <w:r w:rsidR="00E5487F">
        <w:t>LXI Device</w:t>
      </w:r>
      <w:r w:rsidRPr="00C67620">
        <w:t>s.</w:t>
      </w:r>
    </w:p>
    <w:p w14:paraId="5C08C31F" w14:textId="77777777" w:rsidR="00A122A9" w:rsidRPr="00C67620" w:rsidRDefault="00A122A9" w:rsidP="00722290">
      <w:pPr>
        <w:pStyle w:val="Heading3"/>
      </w:pPr>
      <w:bookmarkStart w:id="1274" w:name="_Toc128656275"/>
      <w:bookmarkStart w:id="1275" w:name="_Ref208716504"/>
      <w:bookmarkStart w:id="1276" w:name="_Ref450984457"/>
      <w:bookmarkStart w:id="1277" w:name="_Toc111980806"/>
      <w:bookmarkStart w:id="1278" w:name="_Toc113353538"/>
      <w:bookmarkStart w:id="1279" w:name="_Toc137484782"/>
      <w:r>
        <w:t>RULE – Stop Using IP Address If DHCP Lease Not Renewed</w:t>
      </w:r>
      <w:bookmarkEnd w:id="1274"/>
      <w:bookmarkEnd w:id="1275"/>
      <w:bookmarkEnd w:id="1276"/>
      <w:bookmarkEnd w:id="1279"/>
    </w:p>
    <w:p w14:paraId="57325D5E" w14:textId="655D68C8" w:rsidR="00A122A9" w:rsidRPr="00C67620" w:rsidRDefault="00A122A9" w:rsidP="00A122A9">
      <w:pPr>
        <w:pStyle w:val="LXIBody"/>
      </w:pPr>
      <w:r w:rsidRPr="00C67620">
        <w:t xml:space="preserve">If </w:t>
      </w:r>
      <w:r w:rsidR="00307816">
        <w:t>an LXI</w:t>
      </w:r>
      <w:r w:rsidR="00E5487F">
        <w:t xml:space="preserve"> Device</w:t>
      </w:r>
      <w:r w:rsidRPr="00C67620">
        <w:t xml:space="preserve"> is unable to renew its DHCP lease it shall stop using the DHCP supplied </w:t>
      </w:r>
      <w:r w:rsidRPr="00450BCE">
        <w:rPr>
          <w:rStyle w:val="StyleLXIBodyBold1Char"/>
          <w:b w:val="0"/>
        </w:rPr>
        <w:t>IP</w:t>
      </w:r>
      <w:r w:rsidRPr="00C67620">
        <w:t xml:space="preserve"> configuration that failed to be renewed</w:t>
      </w:r>
      <w:r w:rsidR="002D081E">
        <w:t xml:space="preserve"> </w:t>
      </w:r>
      <w:r w:rsidRPr="00C67620">
        <w:t>and</w:t>
      </w:r>
      <w:r w:rsidR="00A0102A">
        <w:t xml:space="preserve"> </w:t>
      </w:r>
      <w:r w:rsidR="00A0102A">
        <w:rPr>
          <w:rStyle w:val="normaltextrun"/>
          <w:color w:val="000000"/>
          <w:bdr w:val="none" w:sz="0" w:space="0" w:color="auto" w:frame="1"/>
        </w:rPr>
        <w:t>LAN Status Indicator must indicate a fault</w:t>
      </w:r>
      <w:r w:rsidR="00561E41">
        <w:rPr>
          <w:rStyle w:val="normaltextrun"/>
          <w:color w:val="000000"/>
          <w:bdr w:val="none" w:sz="0" w:space="0" w:color="auto" w:frame="1"/>
        </w:rPr>
        <w:t xml:space="preserve"> (See Rule 8.10)</w:t>
      </w:r>
    </w:p>
    <w:p w14:paraId="4234C893" w14:textId="77777777" w:rsidR="00A122A9" w:rsidRPr="00C67620" w:rsidRDefault="00A122A9" w:rsidP="00722290">
      <w:pPr>
        <w:pStyle w:val="Heading3"/>
      </w:pPr>
      <w:bookmarkStart w:id="1280" w:name="_Toc128656276"/>
      <w:bookmarkStart w:id="1281" w:name="_Toc137484783"/>
      <w:r>
        <w:t>RULE – Honor New DHCP Options at Lease Renewal</w:t>
      </w:r>
      <w:bookmarkEnd w:id="1277"/>
      <w:bookmarkEnd w:id="1278"/>
      <w:bookmarkEnd w:id="1280"/>
      <w:bookmarkEnd w:id="1281"/>
    </w:p>
    <w:p w14:paraId="7DFF78AE" w14:textId="77777777" w:rsidR="00A122A9" w:rsidRPr="00C67620" w:rsidRDefault="003F722C" w:rsidP="00A122A9">
      <w:pPr>
        <w:pStyle w:val="LXIBody"/>
      </w:pPr>
      <w:r>
        <w:t>LXI Device</w:t>
      </w:r>
      <w:r w:rsidR="00A122A9" w:rsidRPr="00C67620">
        <w:t xml:space="preserve">s shall honor new DHCP options provided when renewing a lease. </w:t>
      </w:r>
    </w:p>
    <w:p w14:paraId="4CC59DC7" w14:textId="77777777" w:rsidR="00A122A9" w:rsidRPr="00C67620" w:rsidRDefault="00A122A9" w:rsidP="006658FC">
      <w:pPr>
        <w:pStyle w:val="ObservationHeading"/>
      </w:pPr>
      <w:r w:rsidRPr="00C67620">
        <w:t>Observation – DHCP Lease Renewal</w:t>
      </w:r>
    </w:p>
    <w:p w14:paraId="5442AACA" w14:textId="77777777" w:rsidR="00A122A9" w:rsidRPr="00C67620" w:rsidRDefault="00A122A9" w:rsidP="00A122A9">
      <w:pPr>
        <w:pStyle w:val="LXIObservationBody"/>
      </w:pPr>
      <w:r w:rsidRPr="00C67620">
        <w:t>When a DHCP client renews a lease or validates a current lease via a request transaction, it is possible for the DHCP server to send a reply with different option values than it sent when first sending the lease.  For example, the DHCP server may specify a new DNS server to use.  The implication is that the server wants the client to use the new values; however, this is not explicitly stated in the DHCP protocol. The DHCP client should honor new DHCP options provided, when renewing a lease.</w:t>
      </w:r>
    </w:p>
    <w:p w14:paraId="1C9EFCDF" w14:textId="77777777" w:rsidR="00A122A9" w:rsidRPr="00C67620" w:rsidRDefault="00A122A9" w:rsidP="00722290">
      <w:pPr>
        <w:pStyle w:val="Heading3"/>
      </w:pPr>
      <w:bookmarkStart w:id="1282" w:name="_Toc101245554"/>
      <w:bookmarkStart w:id="1283" w:name="_Toc103501794"/>
      <w:bookmarkStart w:id="1284" w:name="_Toc104620996"/>
      <w:bookmarkStart w:id="1285" w:name="_Toc104946087"/>
      <w:bookmarkStart w:id="1286" w:name="_Toc104946927"/>
      <w:bookmarkStart w:id="1287" w:name="_Toc104947347"/>
      <w:bookmarkStart w:id="1288" w:name="_Toc104968636"/>
      <w:bookmarkStart w:id="1289" w:name="_Toc105501007"/>
      <w:bookmarkStart w:id="1290" w:name="_Toc105501503"/>
      <w:bookmarkStart w:id="1291" w:name="_Toc106617518"/>
      <w:bookmarkStart w:id="1292" w:name="_Toc111021370"/>
      <w:bookmarkStart w:id="1293" w:name="_Toc111253245"/>
      <w:bookmarkStart w:id="1294" w:name="_Toc112300638"/>
      <w:bookmarkStart w:id="1295" w:name="_Toc113353539"/>
      <w:bookmarkStart w:id="1296" w:name="_Toc128656277"/>
      <w:bookmarkStart w:id="1297" w:name="_Toc111980807"/>
      <w:bookmarkStart w:id="1298" w:name="_Toc137484784"/>
      <w:r>
        <w:t>Recommendation – Provide Manual DNS IP Address Entry</w:t>
      </w:r>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8"/>
    </w:p>
    <w:p w14:paraId="1A57C9A9" w14:textId="77777777" w:rsidR="00A122A9" w:rsidRPr="00C67620" w:rsidRDefault="00E5487F" w:rsidP="00A122A9">
      <w:pPr>
        <w:pStyle w:val="LXIBody"/>
      </w:pPr>
      <w:r>
        <w:t>LXI Device</w:t>
      </w:r>
      <w:r w:rsidR="00A122A9" w:rsidRPr="00C67620">
        <w:t xml:space="preserve">s should allow the user to enter DNS server(s) IP addresses.   The automatic IP configuration with manual DNS configuration enables the user to select a specific DNS configuration in addition to the DHCP configuration information.  This is useful in network environments with a DNS server per department and a DHCP server per site. </w:t>
      </w:r>
    </w:p>
    <w:bookmarkEnd w:id="1297"/>
    <w:p w14:paraId="34E01949" w14:textId="77777777" w:rsidR="00A122A9" w:rsidRPr="00C67620" w:rsidRDefault="00955738" w:rsidP="006658FC">
      <w:pPr>
        <w:pStyle w:val="ObservationHeading"/>
      </w:pPr>
      <w:r>
        <w:br w:type="page"/>
      </w:r>
      <w:r w:rsidR="00A122A9" w:rsidRPr="00C67620">
        <w:lastRenderedPageBreak/>
        <w:t>Observation – Manual Network Configuration</w:t>
      </w:r>
    </w:p>
    <w:p w14:paraId="1436C48A" w14:textId="36AB19F9" w:rsidR="00A122A9" w:rsidRPr="00C67620" w:rsidRDefault="00A122A9" w:rsidP="00A122A9">
      <w:pPr>
        <w:pStyle w:val="LXIObservationBody"/>
      </w:pPr>
      <w:r w:rsidRPr="00C67620">
        <w:t>Some TCP/IP networks require each device to be manually</w:t>
      </w:r>
      <w:r w:rsidR="00FB1752">
        <w:t xml:space="preserve"> </w:t>
      </w:r>
      <w:r w:rsidRPr="00C67620">
        <w:t xml:space="preserve">configured with an IP address, subnet mask, default gateway, and optionally DNS server(s) IP addresses.  On manually configured networks, the network administrator will provide the network configuration values to the </w:t>
      </w:r>
      <w:r w:rsidR="001A4939">
        <w:t>device</w:t>
      </w:r>
      <w:r w:rsidRPr="00C67620">
        <w:t xml:space="preserve"> user.  </w:t>
      </w:r>
    </w:p>
    <w:p w14:paraId="141E8C65" w14:textId="77777777" w:rsidR="00A122A9" w:rsidRPr="00C67620" w:rsidRDefault="00A122A9" w:rsidP="00722290">
      <w:pPr>
        <w:pStyle w:val="Heading3"/>
      </w:pPr>
      <w:bookmarkStart w:id="1299" w:name="_Toc128656278"/>
      <w:bookmarkStart w:id="1300" w:name="_Toc111980808"/>
      <w:bookmarkStart w:id="1301" w:name="_Toc113353540"/>
      <w:bookmarkStart w:id="1302" w:name="_Toc137484785"/>
      <w:r>
        <w:t>Permission – User Configured Hosts File Allowed</w:t>
      </w:r>
      <w:bookmarkEnd w:id="1302"/>
      <w:r>
        <w:t xml:space="preserve"> </w:t>
      </w:r>
      <w:bookmarkEnd w:id="1299"/>
    </w:p>
    <w:p w14:paraId="72FCC33F" w14:textId="77777777" w:rsidR="00A122A9" w:rsidRPr="00C67620" w:rsidRDefault="00E5487F" w:rsidP="00A122A9">
      <w:pPr>
        <w:pStyle w:val="LXIBody"/>
      </w:pPr>
      <w:r>
        <w:t>LXI Device</w:t>
      </w:r>
      <w:r w:rsidR="00A122A9" w:rsidRPr="00C67620">
        <w:t>s may support a user configured hosts file.</w:t>
      </w:r>
    </w:p>
    <w:p w14:paraId="65DB4FCE" w14:textId="5AC0A0E5" w:rsidR="00A122A9" w:rsidRDefault="00A122A9" w:rsidP="00A122A9">
      <w:pPr>
        <w:pStyle w:val="LXIBody"/>
      </w:pPr>
      <w:r w:rsidRPr="00C67620">
        <w:t xml:space="preserve">Some </w:t>
      </w:r>
      <w:r w:rsidR="00E5487F">
        <w:t>LXI Device</w:t>
      </w:r>
      <w:r w:rsidRPr="00C67620">
        <w:t xml:space="preserve">s that will have users running many network client applications (web browsing, </w:t>
      </w:r>
      <w:r w:rsidR="00A26686" w:rsidRPr="00C67620">
        <w:t>etc.</w:t>
      </w:r>
      <w:r w:rsidRPr="00C67620">
        <w:t xml:space="preserve">) directly on the </w:t>
      </w:r>
      <w:r w:rsidR="00E5487F">
        <w:t>LXI Device</w:t>
      </w:r>
      <w:r w:rsidRPr="00C67620">
        <w:t xml:space="preserve"> may want to support the ability to set up a hosts file.  A hosts file is a manual way for the user to set up specific mappings between hostnames and IP addresses.</w:t>
      </w:r>
    </w:p>
    <w:p w14:paraId="29917EDC" w14:textId="449705BD" w:rsidR="005C43CD" w:rsidRPr="00C67620" w:rsidRDefault="0048073C" w:rsidP="005C43CD">
      <w:pPr>
        <w:pStyle w:val="Heading3"/>
      </w:pPr>
      <w:r>
        <w:t xml:space="preserve"> </w:t>
      </w:r>
      <w:bookmarkStart w:id="1303" w:name="_Toc137484786"/>
      <w:r w:rsidR="005C43CD">
        <w:t xml:space="preserve">RULE – </w:t>
      </w:r>
      <w:r w:rsidR="00A65952">
        <w:t>Dynamic Link-Local Address</w:t>
      </w:r>
      <w:bookmarkEnd w:id="1303"/>
    </w:p>
    <w:p w14:paraId="4DBC7C69" w14:textId="77777777" w:rsidR="005C43CD" w:rsidRDefault="005C43CD" w:rsidP="001567BD">
      <w:pPr>
        <w:pStyle w:val="LXIBody"/>
      </w:pPr>
      <w:r>
        <w:t>LXI Devices shall conform to RFC 3927 Section 2.6.2</w:t>
      </w:r>
    </w:p>
    <w:p w14:paraId="52FDB4B7" w14:textId="77777777" w:rsidR="005C43CD" w:rsidRPr="00C67620" w:rsidRDefault="005C43CD" w:rsidP="006658FC">
      <w:pPr>
        <w:pStyle w:val="ObservationHeading"/>
      </w:pPr>
      <w:r w:rsidRPr="00C67620">
        <w:t xml:space="preserve">Observation – </w:t>
      </w:r>
      <w:r>
        <w:t xml:space="preserve">Default Route with </w:t>
      </w:r>
      <w:r w:rsidRPr="00C67620">
        <w:t>Dynamic Link-Local Addressing</w:t>
      </w:r>
    </w:p>
    <w:p w14:paraId="6A0AB1E3" w14:textId="77777777" w:rsidR="005C43CD" w:rsidRPr="00C67620" w:rsidRDefault="005C43CD" w:rsidP="005C43CD">
      <w:pPr>
        <w:pStyle w:val="LXIObservationBody"/>
      </w:pPr>
      <w:r>
        <w:t xml:space="preserve">Implementers should take </w:t>
      </w:r>
      <w:proofErr w:type="gramStart"/>
      <w:r>
        <w:t>particular note</w:t>
      </w:r>
      <w:proofErr w:type="gramEnd"/>
      <w:r>
        <w:t xml:space="preserve"> of section 2.6.2 of RFC 3927 "</w:t>
      </w:r>
      <w:r w:rsidRPr="00E973C6">
        <w:t>Dynamic Configuration of IPv4 Link-Local Addresses</w:t>
      </w:r>
      <w:r>
        <w:t>", which addresses forwarding rules for devices operating with Dynamic Link-Local Addresses.  Proper implementation of this (e.g., configuring a default route of the Dynamic Link-Local Address or network interface) supports communication between devices with routable addresses and devices with link-local addresses on the same network segment.</w:t>
      </w:r>
    </w:p>
    <w:p w14:paraId="37573066" w14:textId="77777777" w:rsidR="00FB1752" w:rsidRDefault="00FB1752">
      <w:pPr>
        <w:rPr>
          <w:rFonts w:ascii="Arial" w:hAnsi="Arial"/>
          <w:b/>
          <w:sz w:val="28"/>
          <w:szCs w:val="28"/>
        </w:rPr>
      </w:pPr>
      <w:r>
        <w:br w:type="page"/>
      </w:r>
    </w:p>
    <w:p w14:paraId="26E89837" w14:textId="77777777" w:rsidR="00A122A9" w:rsidRPr="00C67620" w:rsidRDefault="00A122A9" w:rsidP="00E956A1">
      <w:pPr>
        <w:pStyle w:val="Heading2"/>
      </w:pPr>
      <w:bookmarkStart w:id="1304" w:name="_Toc439588537"/>
      <w:bookmarkStart w:id="1305" w:name="_Toc128656279"/>
      <w:bookmarkStart w:id="1306" w:name="_Toc137484787"/>
      <w:bookmarkEnd w:id="1304"/>
      <w:r w:rsidRPr="00C67620">
        <w:lastRenderedPageBreak/>
        <w:t>RULE – Duplicate IP Address Detection</w:t>
      </w:r>
      <w:bookmarkEnd w:id="1300"/>
      <w:bookmarkEnd w:id="1301"/>
      <w:bookmarkEnd w:id="1305"/>
      <w:bookmarkEnd w:id="1306"/>
    </w:p>
    <w:p w14:paraId="442443AE" w14:textId="77777777" w:rsidR="00A122A9" w:rsidRPr="00C67620" w:rsidRDefault="00E5487F" w:rsidP="00A122A9">
      <w:pPr>
        <w:pStyle w:val="LXIBody"/>
      </w:pPr>
      <w:r>
        <w:t>LXI Device</w:t>
      </w:r>
      <w:r w:rsidR="00A122A9" w:rsidRPr="00C67620">
        <w:t xml:space="preserve">s shall perform duplicate IP address detection to ensure an </w:t>
      </w:r>
      <w:r w:rsidR="003F722C">
        <w:t>LXI Device</w:t>
      </w:r>
      <w:r w:rsidR="00A122A9" w:rsidRPr="00C67620">
        <w:t xml:space="preserve"> does not start using an IP address that is already in use on that network.  </w:t>
      </w:r>
    </w:p>
    <w:p w14:paraId="3E4551EA" w14:textId="77777777" w:rsidR="00A122A9" w:rsidRDefault="00E5487F" w:rsidP="00A122A9">
      <w:pPr>
        <w:pStyle w:val="LXIBody"/>
      </w:pPr>
      <w:r>
        <w:t>LXI Device</w:t>
      </w:r>
      <w:r w:rsidR="00A122A9" w:rsidRPr="00C67620">
        <w:t xml:space="preserve">s shall disconnect from the network when a duplicate IP address is detected.  </w:t>
      </w:r>
    </w:p>
    <w:p w14:paraId="04644079" w14:textId="77777777" w:rsidR="00770AEA" w:rsidRPr="0036486D" w:rsidRDefault="00770AEA" w:rsidP="006658FC">
      <w:pPr>
        <w:pStyle w:val="ObservationHeading"/>
      </w:pPr>
      <w:r w:rsidRPr="0036486D">
        <w:t>Observation – Duplicate IP Address Detected</w:t>
      </w:r>
    </w:p>
    <w:p w14:paraId="150A19DB" w14:textId="77777777" w:rsidR="00A01402" w:rsidRDefault="00A01402" w:rsidP="00A01402">
      <w:pPr>
        <w:pStyle w:val="LXIObservationBody"/>
      </w:pPr>
      <w:r w:rsidRPr="00A32FB8">
        <w:t>The inten</w:t>
      </w:r>
      <w:r w:rsidR="00B60E37">
        <w:t>t</w:t>
      </w:r>
      <w:r w:rsidRPr="00A32FB8">
        <w:t>ion and spiri</w:t>
      </w:r>
      <w:r>
        <w:t>t of Rule 8.7 is to prevent mis</w:t>
      </w:r>
      <w:r w:rsidRPr="00A32FB8">
        <w:t xml:space="preserve">configured LXI devices from interfering with other devices on a network. An LXI device will </w:t>
      </w:r>
      <w:r w:rsidRPr="00A32FB8">
        <w:rPr>
          <w:b/>
        </w:rPr>
        <w:t>always</w:t>
      </w:r>
      <w:r w:rsidRPr="00A32FB8">
        <w:t xml:space="preserve"> check to see if an IP address it has been assigned is in use before using it. This is true for DHCP assigned addresses, Link-Local </w:t>
      </w:r>
      <w:proofErr w:type="gramStart"/>
      <w:r w:rsidRPr="00A32FB8">
        <w:t>addresses</w:t>
      </w:r>
      <w:proofErr w:type="gramEnd"/>
      <w:r w:rsidRPr="00A32FB8">
        <w:t xml:space="preserve"> or static IP address</w:t>
      </w:r>
      <w:r>
        <w:t xml:space="preserve">es. This is also true for whichever method is </w:t>
      </w:r>
      <w:r w:rsidRPr="00A32FB8">
        <w:t>used to change the IP configuration: front panel, Web page, Power on or pressing the LAN Configuration Initialization mechanism.</w:t>
      </w:r>
    </w:p>
    <w:p w14:paraId="3F8EAD5E" w14:textId="77777777" w:rsidR="00A01402" w:rsidRDefault="00A01402" w:rsidP="00A01402">
      <w:pPr>
        <w:pStyle w:val="LXIObservationBody"/>
      </w:pPr>
    </w:p>
    <w:p w14:paraId="5F9DBB93" w14:textId="77777777" w:rsidR="00A01402" w:rsidRDefault="00A01402" w:rsidP="00A01402">
      <w:pPr>
        <w:pStyle w:val="LXIObservationBody"/>
      </w:pPr>
      <w:r>
        <w:t>What the device does when it has detected a duplicate address can be one of the following options but whichever method you use the device must not use the duplicate IP address:</w:t>
      </w:r>
    </w:p>
    <w:p w14:paraId="4131DABB" w14:textId="77777777" w:rsidR="00A01402" w:rsidRDefault="00A01402" w:rsidP="00A01402">
      <w:pPr>
        <w:pStyle w:val="LXIObservationBody"/>
      </w:pPr>
      <w:r>
        <w:t xml:space="preserve"> </w:t>
      </w:r>
      <w:r>
        <w:tab/>
      </w:r>
    </w:p>
    <w:p w14:paraId="30A11A17" w14:textId="70C40849" w:rsidR="00A01402" w:rsidRDefault="00A01402" w:rsidP="00273C02">
      <w:pPr>
        <w:pStyle w:val="LXIObservationBody"/>
        <w:numPr>
          <w:ilvl w:val="0"/>
          <w:numId w:val="21"/>
        </w:numPr>
      </w:pPr>
      <w:r>
        <w:t xml:space="preserve">When the duplicate address has been detected, the device should show an assigned IP address of 0.0.0.0 and show a LAN fault on the LXI LAN Status Indicator. </w:t>
      </w:r>
    </w:p>
    <w:p w14:paraId="2F72BC3F" w14:textId="77777777" w:rsidR="00A01402" w:rsidRDefault="00A01402" w:rsidP="00A01402">
      <w:pPr>
        <w:pStyle w:val="LXIObservationBody"/>
      </w:pPr>
    </w:p>
    <w:p w14:paraId="5FAC9932" w14:textId="77777777" w:rsidR="00A01402" w:rsidRDefault="00A01402" w:rsidP="00273C02">
      <w:pPr>
        <w:pStyle w:val="LXIObservationBody"/>
        <w:numPr>
          <w:ilvl w:val="0"/>
          <w:numId w:val="21"/>
        </w:numPr>
      </w:pPr>
      <w:r>
        <w:t>When the duplicate address has been detected, the device can fall back to the currently valid IP address and not show a fault on the LXI LAN Status Indicator.</w:t>
      </w:r>
      <w:r>
        <w:br/>
      </w:r>
    </w:p>
    <w:p w14:paraId="7B7E0AF9" w14:textId="77777777" w:rsidR="00A01402" w:rsidRDefault="00A01402" w:rsidP="00273C02">
      <w:pPr>
        <w:pStyle w:val="LXIObservationBody"/>
        <w:numPr>
          <w:ilvl w:val="0"/>
          <w:numId w:val="21"/>
        </w:numPr>
      </w:pPr>
      <w:r w:rsidRPr="00B63D7B">
        <w:t>When the duplicate address has been detected the device can fall back to an Auto-IP address (169.254.x.x) and show a fault on the LXI LAN Status Indicator.</w:t>
      </w:r>
      <w:r>
        <w:br/>
      </w:r>
    </w:p>
    <w:p w14:paraId="2D77DD4E" w14:textId="77777777" w:rsidR="00A01402" w:rsidRDefault="00A01402" w:rsidP="00273C02">
      <w:pPr>
        <w:pStyle w:val="LXIObservationBody"/>
        <w:numPr>
          <w:ilvl w:val="0"/>
          <w:numId w:val="21"/>
        </w:numPr>
      </w:pPr>
      <w:r>
        <w:t xml:space="preserve">For issues related to IPv6 Duplicate IP detection refer to LXI IPv6 Extended Function </w:t>
      </w:r>
    </w:p>
    <w:p w14:paraId="6A71D412" w14:textId="77777777" w:rsidR="007F3E38" w:rsidRPr="00C67620" w:rsidRDefault="007F3E38" w:rsidP="007F3E38">
      <w:pPr>
        <w:pStyle w:val="LXIBody"/>
      </w:pPr>
    </w:p>
    <w:p w14:paraId="2BE1B578" w14:textId="77777777" w:rsidR="00A122A9" w:rsidRPr="00C67620" w:rsidRDefault="00A122A9" w:rsidP="00A122A9">
      <w:pPr>
        <w:pStyle w:val="Heading2"/>
      </w:pPr>
      <w:bookmarkStart w:id="1307" w:name="_Toc101245560"/>
      <w:bookmarkStart w:id="1308" w:name="_Toc103501800"/>
      <w:bookmarkStart w:id="1309" w:name="_Toc104621003"/>
      <w:bookmarkStart w:id="1310" w:name="_Toc104946094"/>
      <w:bookmarkStart w:id="1311" w:name="_Toc104946934"/>
      <w:bookmarkStart w:id="1312" w:name="_Toc104947354"/>
      <w:bookmarkStart w:id="1313" w:name="_Toc104968641"/>
      <w:bookmarkStart w:id="1314" w:name="_Toc105501012"/>
      <w:bookmarkStart w:id="1315" w:name="_Toc105501508"/>
      <w:bookmarkStart w:id="1316" w:name="_Toc106617523"/>
      <w:bookmarkStart w:id="1317" w:name="_Toc111021375"/>
      <w:bookmarkStart w:id="1318" w:name="_Toc111253247"/>
      <w:bookmarkStart w:id="1319" w:name="_Toc112300640"/>
      <w:bookmarkStart w:id="1320" w:name="_Toc113353541"/>
      <w:bookmarkStart w:id="1321" w:name="_Toc128656280"/>
      <w:bookmarkStart w:id="1322" w:name="_Toc111980809"/>
      <w:bookmarkStart w:id="1323" w:name="_Toc137484788"/>
      <w:r w:rsidRPr="00C67620">
        <w:t xml:space="preserve">Recommendation – Check </w:t>
      </w:r>
      <w:bookmarkEnd w:id="1307"/>
      <w:bookmarkEnd w:id="1308"/>
      <w:bookmarkEnd w:id="1309"/>
      <w:bookmarkEnd w:id="1310"/>
      <w:bookmarkEnd w:id="1311"/>
      <w:bookmarkEnd w:id="1312"/>
      <w:bookmarkEnd w:id="1313"/>
      <w:bookmarkEnd w:id="1314"/>
      <w:bookmarkEnd w:id="1315"/>
      <w:bookmarkEnd w:id="1316"/>
      <w:r w:rsidRPr="00C67620">
        <w:t>Network Configuration Values for Validity</w:t>
      </w:r>
      <w:bookmarkEnd w:id="1317"/>
      <w:bookmarkEnd w:id="1318"/>
      <w:bookmarkEnd w:id="1319"/>
      <w:bookmarkEnd w:id="1320"/>
      <w:bookmarkEnd w:id="1321"/>
      <w:bookmarkEnd w:id="1323"/>
    </w:p>
    <w:p w14:paraId="0CFB8AE6" w14:textId="3180395D" w:rsidR="00A122A9" w:rsidRPr="00C67620" w:rsidRDefault="00A122A9" w:rsidP="00A122A9">
      <w:pPr>
        <w:pStyle w:val="LXIBody"/>
      </w:pPr>
      <w:r w:rsidRPr="00C67620">
        <w:t xml:space="preserve">The values entered by the </w:t>
      </w:r>
      <w:r w:rsidR="001A4939">
        <w:t>device</w:t>
      </w:r>
      <w:r w:rsidRPr="00C67620">
        <w:t xml:space="preserve"> user should be checked to ensure they are in the valid range.  </w:t>
      </w:r>
    </w:p>
    <w:p w14:paraId="290C45EA" w14:textId="77777777" w:rsidR="00FB1752" w:rsidRDefault="00FB1752">
      <w:pPr>
        <w:rPr>
          <w:rFonts w:ascii="Arial" w:hAnsi="Arial"/>
          <w:b/>
          <w:sz w:val="28"/>
          <w:szCs w:val="28"/>
        </w:rPr>
      </w:pPr>
      <w:bookmarkStart w:id="1324" w:name="_Toc101245561"/>
      <w:bookmarkStart w:id="1325" w:name="_Toc103501801"/>
      <w:bookmarkStart w:id="1326" w:name="_Toc104621004"/>
      <w:bookmarkStart w:id="1327" w:name="_Toc104946095"/>
      <w:bookmarkStart w:id="1328" w:name="_Toc104946935"/>
      <w:bookmarkStart w:id="1329" w:name="_Toc104947355"/>
      <w:bookmarkStart w:id="1330" w:name="_Toc104968642"/>
      <w:bookmarkStart w:id="1331" w:name="_Toc105501013"/>
      <w:bookmarkStart w:id="1332" w:name="_Toc105501509"/>
      <w:bookmarkStart w:id="1333" w:name="_Toc106617524"/>
      <w:bookmarkStart w:id="1334" w:name="_Toc111021376"/>
      <w:bookmarkStart w:id="1335" w:name="_Toc111253248"/>
      <w:bookmarkStart w:id="1336" w:name="_Toc112300641"/>
      <w:bookmarkStart w:id="1337" w:name="_Toc113353542"/>
      <w:bookmarkStart w:id="1338" w:name="_Toc128656281"/>
      <w:bookmarkStart w:id="1339" w:name="_Ref205956718"/>
      <w:bookmarkStart w:id="1340" w:name="_Ref208642413"/>
      <w:r>
        <w:br w:type="page"/>
      </w:r>
    </w:p>
    <w:p w14:paraId="56E2E9DD" w14:textId="77777777" w:rsidR="00A122A9" w:rsidRPr="00C67620" w:rsidRDefault="00A122A9" w:rsidP="00A122A9">
      <w:pPr>
        <w:pStyle w:val="Heading2"/>
      </w:pPr>
      <w:bookmarkStart w:id="1341" w:name="_Ref450985106"/>
      <w:bookmarkStart w:id="1342" w:name="_Toc137484789"/>
      <w:r w:rsidRPr="00C67620">
        <w:lastRenderedPageBreak/>
        <w:t xml:space="preserve">Recommendation – Single </w:t>
      </w:r>
      <w:bookmarkEnd w:id="1324"/>
      <w:bookmarkEnd w:id="1325"/>
      <w:bookmarkEnd w:id="1326"/>
      <w:bookmarkEnd w:id="1327"/>
      <w:bookmarkEnd w:id="1328"/>
      <w:bookmarkEnd w:id="1329"/>
      <w:bookmarkEnd w:id="1330"/>
      <w:bookmarkEnd w:id="1331"/>
      <w:bookmarkEnd w:id="1332"/>
      <w:bookmarkEnd w:id="1333"/>
      <w:r w:rsidRPr="00C67620">
        <w:t>Hostname for All Naming Services</w:t>
      </w:r>
      <w:bookmarkEnd w:id="1334"/>
      <w:bookmarkEnd w:id="1335"/>
      <w:bookmarkEnd w:id="1336"/>
      <w:bookmarkEnd w:id="1337"/>
      <w:bookmarkEnd w:id="1338"/>
      <w:bookmarkEnd w:id="1339"/>
      <w:bookmarkEnd w:id="1340"/>
      <w:bookmarkEnd w:id="1341"/>
      <w:bookmarkEnd w:id="1342"/>
    </w:p>
    <w:p w14:paraId="5A32A48A" w14:textId="0ED3A01E" w:rsidR="00A122A9" w:rsidRPr="00C67620" w:rsidRDefault="003F722C" w:rsidP="00A122A9">
      <w:pPr>
        <w:pStyle w:val="LXIBody"/>
      </w:pPr>
      <w:r>
        <w:t>LXI Device</w:t>
      </w:r>
      <w:r w:rsidR="00A122A9" w:rsidRPr="00C67620">
        <w:t xml:space="preserve">s should have a single </w:t>
      </w:r>
      <w:r w:rsidR="001A4939">
        <w:t>device</w:t>
      </w:r>
      <w:r w:rsidR="00A122A9" w:rsidRPr="00C67620">
        <w:t xml:space="preserve"> default hostname used for all dynamic naming services.  The single </w:t>
      </w:r>
      <w:r w:rsidR="000B72C9">
        <w:t>device</w:t>
      </w:r>
      <w:r w:rsidR="00A122A9" w:rsidRPr="00C67620">
        <w:t xml:space="preserve"> hostname shall be a legal DNS name.  </w:t>
      </w:r>
    </w:p>
    <w:p w14:paraId="63DF397E" w14:textId="5908EB62" w:rsidR="00A122A9" w:rsidRPr="00C67620" w:rsidRDefault="00A122A9" w:rsidP="00A122A9">
      <w:pPr>
        <w:pStyle w:val="LXIBody"/>
      </w:pPr>
      <w:r w:rsidRPr="00C67620">
        <w:t xml:space="preserve">Default Hostname </w:t>
      </w:r>
      <w:r w:rsidR="00113684">
        <w:t xml:space="preserve">syntax </w:t>
      </w:r>
      <w:r w:rsidRPr="00C67620">
        <w:t>recommendations:</w:t>
      </w:r>
    </w:p>
    <w:p w14:paraId="6BCE514C" w14:textId="77777777" w:rsidR="00A122A9" w:rsidRPr="00C67620" w:rsidRDefault="00A122A9">
      <w:pPr>
        <w:pStyle w:val="ListBullet0"/>
      </w:pPr>
      <w:r w:rsidRPr="00C67620">
        <w:t>Maximum length of 15 characters.</w:t>
      </w:r>
    </w:p>
    <w:p w14:paraId="6511BF5A" w14:textId="77777777" w:rsidR="00A122A9" w:rsidRPr="00177446" w:rsidRDefault="00A122A9">
      <w:pPr>
        <w:pStyle w:val="ListBullet0"/>
      </w:pPr>
      <w:r w:rsidRPr="00177446">
        <w:t>First character must be a letter (RFC 1035).</w:t>
      </w:r>
    </w:p>
    <w:p w14:paraId="74E6CB84" w14:textId="77777777" w:rsidR="00A122A9" w:rsidRPr="00177446" w:rsidRDefault="00A122A9">
      <w:pPr>
        <w:pStyle w:val="ListBullet0"/>
      </w:pPr>
      <w:r w:rsidRPr="00177446">
        <w:t>Last character must be either a letter or a digit (RFC 1035).</w:t>
      </w:r>
    </w:p>
    <w:p w14:paraId="551A6F67" w14:textId="49FC9F89" w:rsidR="00607EDC" w:rsidRPr="00177446" w:rsidRDefault="00A122A9">
      <w:pPr>
        <w:pStyle w:val="ListBullet0"/>
      </w:pPr>
      <w:r w:rsidRPr="00177446">
        <w:t>Intervening characters must be either a letter or a digit or a hyphen (RFC 1035).</w:t>
      </w:r>
    </w:p>
    <w:p w14:paraId="159807CB" w14:textId="3FBC51F0" w:rsidR="0038000E" w:rsidRPr="00C67620" w:rsidRDefault="0038000E" w:rsidP="0038000E">
      <w:pPr>
        <w:pStyle w:val="ObservationHeading"/>
      </w:pPr>
      <w:bookmarkStart w:id="1343" w:name="_Toc112300642"/>
      <w:bookmarkStart w:id="1344" w:name="_Toc113353543"/>
      <w:bookmarkStart w:id="1345" w:name="_Ref113775788"/>
      <w:bookmarkStart w:id="1346" w:name="_Toc128656282"/>
      <w:bookmarkStart w:id="1347" w:name="_Ref208635175"/>
      <w:bookmarkStart w:id="1348" w:name="_Ref208637819"/>
      <w:bookmarkStart w:id="1349" w:name="_Ref208716898"/>
      <w:bookmarkStart w:id="1350" w:name="_Ref450983507"/>
      <w:bookmarkStart w:id="1351" w:name="_Ref450983548"/>
      <w:bookmarkStart w:id="1352" w:name="_Ref450984705"/>
      <w:bookmarkStart w:id="1353" w:name="_Toc101245562"/>
      <w:bookmarkStart w:id="1354" w:name="_Toc103501802"/>
      <w:bookmarkStart w:id="1355" w:name="_Toc104621005"/>
      <w:bookmarkStart w:id="1356" w:name="_Toc104946096"/>
      <w:bookmarkStart w:id="1357" w:name="_Toc104946936"/>
      <w:bookmarkStart w:id="1358" w:name="_Toc104947356"/>
      <w:bookmarkStart w:id="1359" w:name="_Toc104968643"/>
      <w:bookmarkStart w:id="1360" w:name="_Toc105501014"/>
      <w:bookmarkStart w:id="1361" w:name="_Toc105501510"/>
      <w:bookmarkStart w:id="1362" w:name="_Toc106617525"/>
      <w:bookmarkStart w:id="1363" w:name="_Toc111021377"/>
      <w:bookmarkStart w:id="1364" w:name="_Toc111253249"/>
      <w:r w:rsidRPr="00C67620">
        <w:t>Observation –</w:t>
      </w:r>
      <w:r w:rsidR="00B67D0F">
        <w:t xml:space="preserve"> Hostname </w:t>
      </w:r>
      <w:r w:rsidR="006F7669">
        <w:t>Naming Conventions</w:t>
      </w:r>
    </w:p>
    <w:p w14:paraId="046FB457" w14:textId="573A903A" w:rsidR="0038000E" w:rsidRDefault="0038000E" w:rsidP="0038000E">
      <w:pPr>
        <w:pStyle w:val="LXIObservationBody"/>
      </w:pPr>
      <w:r w:rsidRPr="00C67620">
        <w:t>The</w:t>
      </w:r>
      <w:r w:rsidR="004C5700">
        <w:t xml:space="preserve"> above Hostname </w:t>
      </w:r>
      <w:r w:rsidR="00282358">
        <w:t xml:space="preserve">naming </w:t>
      </w:r>
      <w:r w:rsidR="00CF7CDF">
        <w:t xml:space="preserve">convention </w:t>
      </w:r>
      <w:r w:rsidR="00282358">
        <w:t xml:space="preserve">is only a recommendation. </w:t>
      </w:r>
      <w:r w:rsidR="0080440E">
        <w:t>Hostnames</w:t>
      </w:r>
      <w:r w:rsidR="00282358">
        <w:t xml:space="preserve"> should be any valid host</w:t>
      </w:r>
      <w:r w:rsidR="008E35C3">
        <w:t>name. RFC 921 a</w:t>
      </w:r>
      <w:r w:rsidR="00EF3F94">
        <w:t xml:space="preserve">nd </w:t>
      </w:r>
      <w:r w:rsidR="003A2C33">
        <w:t xml:space="preserve">RFC </w:t>
      </w:r>
      <w:r w:rsidR="00EF3F94">
        <w:t xml:space="preserve">1035 </w:t>
      </w:r>
      <w:r w:rsidR="00623EF6">
        <w:t>dictate</w:t>
      </w:r>
      <w:r w:rsidR="00120390">
        <w:t xml:space="preserve"> these recommendations. Subsequently</w:t>
      </w:r>
      <w:r w:rsidR="003A2C33">
        <w:t>,</w:t>
      </w:r>
      <w:r w:rsidR="00120390">
        <w:t xml:space="preserve"> </w:t>
      </w:r>
      <w:r w:rsidR="00F54097">
        <w:t>RFC 1123 allow</w:t>
      </w:r>
      <w:r w:rsidR="005A2B05">
        <w:t>ed</w:t>
      </w:r>
      <w:r w:rsidR="00F54097">
        <w:t xml:space="preserve"> </w:t>
      </w:r>
      <w:r w:rsidR="00126641">
        <w:t xml:space="preserve">the first character to be a numeric value. There are also </w:t>
      </w:r>
      <w:r w:rsidR="004D0A9B">
        <w:t xml:space="preserve">RFCs 5890-5893 </w:t>
      </w:r>
      <w:r w:rsidR="00126641">
        <w:t xml:space="preserve">dealing with </w:t>
      </w:r>
      <w:r w:rsidR="00C45CF2">
        <w:t>Unicode</w:t>
      </w:r>
      <w:r w:rsidR="007374EE">
        <w:t xml:space="preserve"> characters</w:t>
      </w:r>
      <w:r w:rsidR="00D45806">
        <w:t xml:space="preserve">. The RFC 589x series is the current mechanism to encode Unicode strings into something that conforms to </w:t>
      </w:r>
      <w:r w:rsidR="00AE5E4A">
        <w:t>RF</w:t>
      </w:r>
      <w:r w:rsidR="00E10E8A">
        <w:t xml:space="preserve">C </w:t>
      </w:r>
      <w:r w:rsidR="00D45806">
        <w:t>1123</w:t>
      </w:r>
      <w:r w:rsidR="00126012">
        <w:t>.</w:t>
      </w:r>
    </w:p>
    <w:p w14:paraId="12BC45A7" w14:textId="77777777" w:rsidR="00143CCC" w:rsidRDefault="00143CCC" w:rsidP="0038000E">
      <w:pPr>
        <w:pStyle w:val="LXIObservationBody"/>
      </w:pPr>
    </w:p>
    <w:p w14:paraId="0ABFC077" w14:textId="51E31F1D" w:rsidR="00974249" w:rsidRPr="00C67620" w:rsidRDefault="0007755C" w:rsidP="0038000E">
      <w:pPr>
        <w:pStyle w:val="LXIObservationBody"/>
      </w:pPr>
      <w:r>
        <w:t>Hostnames are now allowed to be up to 63 characters. This LXI recommend</w:t>
      </w:r>
      <w:r w:rsidR="00143CCC">
        <w:t xml:space="preserve">ation for </w:t>
      </w:r>
      <w:r w:rsidR="00177446">
        <w:t>hostname</w:t>
      </w:r>
      <w:r w:rsidR="00143CCC">
        <w:t xml:space="preserve">s is </w:t>
      </w:r>
      <w:r w:rsidR="00177446">
        <w:t xml:space="preserve">more </w:t>
      </w:r>
      <w:r w:rsidR="00AC1023">
        <w:t xml:space="preserve">restrictive </w:t>
      </w:r>
      <w:r w:rsidR="00177446">
        <w:t xml:space="preserve">than </w:t>
      </w:r>
      <w:r w:rsidR="00AC1023">
        <w:t>required</w:t>
      </w:r>
      <w:r w:rsidR="00143CCC">
        <w:t xml:space="preserve"> in practice.</w:t>
      </w:r>
    </w:p>
    <w:p w14:paraId="21C38143" w14:textId="77777777" w:rsidR="0038000E" w:rsidRDefault="0038000E" w:rsidP="00850A1F">
      <w:pPr>
        <w:pStyle w:val="Heading2"/>
        <w:numPr>
          <w:ilvl w:val="0"/>
          <w:numId w:val="0"/>
        </w:numPr>
        <w:ind w:left="756"/>
      </w:pPr>
    </w:p>
    <w:p w14:paraId="7230A459" w14:textId="47123D39" w:rsidR="00A122A9" w:rsidRPr="00C67620" w:rsidRDefault="00A122A9" w:rsidP="00A122A9">
      <w:pPr>
        <w:pStyle w:val="Heading2"/>
      </w:pPr>
      <w:bookmarkStart w:id="1365" w:name="_RULE_–_Provide"/>
      <w:bookmarkStart w:id="1366" w:name="_Toc137484790"/>
      <w:bookmarkEnd w:id="1365"/>
      <w:r w:rsidRPr="00C67620">
        <w:t>RULE – Provide an Error Indicator for LAN Configuration Faults</w:t>
      </w:r>
      <w:bookmarkEnd w:id="1343"/>
      <w:bookmarkEnd w:id="1344"/>
      <w:bookmarkEnd w:id="1345"/>
      <w:bookmarkEnd w:id="1346"/>
      <w:bookmarkEnd w:id="1347"/>
      <w:bookmarkEnd w:id="1348"/>
      <w:bookmarkEnd w:id="1349"/>
      <w:bookmarkEnd w:id="1350"/>
      <w:bookmarkEnd w:id="1351"/>
      <w:bookmarkEnd w:id="1352"/>
      <w:bookmarkEnd w:id="1366"/>
    </w:p>
    <w:p w14:paraId="4F1DD3AE" w14:textId="77777777" w:rsidR="00A122A9" w:rsidRPr="00C67620" w:rsidRDefault="003F722C" w:rsidP="00A122A9">
      <w:pPr>
        <w:pStyle w:val="LXIBody"/>
      </w:pPr>
      <w:r>
        <w:t>LXI Device</w:t>
      </w:r>
      <w:r w:rsidR="00A122A9" w:rsidRPr="00C67620">
        <w:t>s shall make use of the LXI LAN Status Indicator to inform the user of a LAN fault or error caused by:</w:t>
      </w:r>
    </w:p>
    <w:p w14:paraId="464EA309" w14:textId="77777777" w:rsidR="00A122A9" w:rsidRPr="00C67620" w:rsidRDefault="00A122A9" w:rsidP="00F874AC">
      <w:pPr>
        <w:pStyle w:val="ListBullet0"/>
      </w:pPr>
      <w:r w:rsidRPr="00C67620">
        <w:t xml:space="preserve">failure to acquire a valid IP address </w:t>
      </w:r>
    </w:p>
    <w:p w14:paraId="51D16E87" w14:textId="77777777" w:rsidR="00A122A9" w:rsidRPr="00C67620" w:rsidRDefault="00A122A9">
      <w:pPr>
        <w:pStyle w:val="ListBullet0"/>
      </w:pPr>
      <w:r w:rsidRPr="00C67620">
        <w:t xml:space="preserve">detection of a duplicate IP address </w:t>
      </w:r>
    </w:p>
    <w:p w14:paraId="6A8A1E36" w14:textId="77777777" w:rsidR="00A122A9" w:rsidRPr="00C67620" w:rsidRDefault="00A122A9">
      <w:pPr>
        <w:pStyle w:val="ListBullet0"/>
      </w:pPr>
      <w:r w:rsidRPr="00C67620">
        <w:t xml:space="preserve">failure to renew an already acquired DHCP lease (failure to obtain an initial DHCP lease is not a failure) </w:t>
      </w:r>
    </w:p>
    <w:p w14:paraId="4FB5F068" w14:textId="77777777" w:rsidR="00A122A9" w:rsidRPr="00E47138" w:rsidRDefault="00A122A9">
      <w:pPr>
        <w:pStyle w:val="ListBullet0"/>
      </w:pPr>
      <w:r w:rsidRPr="00E47138">
        <w:t>LAN cable disconnected (as reported by Ethernet connection monitoring)</w:t>
      </w:r>
    </w:p>
    <w:p w14:paraId="11D4AA1D" w14:textId="4CB2058A" w:rsidR="00A122A9" w:rsidRPr="00C67620" w:rsidRDefault="00A122A9" w:rsidP="00A122A9">
      <w:pPr>
        <w:pStyle w:val="LXIBody"/>
      </w:pPr>
      <w:r w:rsidRPr="00C67620">
        <w:t>See</w:t>
      </w:r>
      <w:r w:rsidR="00666DEE">
        <w:t xml:space="preserve"> </w:t>
      </w:r>
      <w:hyperlink w:anchor="_RULE_–_LAN" w:history="1">
        <w:r w:rsidR="00666DEE">
          <w:rPr>
            <w:rStyle w:val="Hyperlink"/>
          </w:rPr>
          <w:t>Section 2.5.2</w:t>
        </w:r>
      </w:hyperlink>
      <w:r w:rsidR="000764EE">
        <w:t xml:space="preserve"> </w:t>
      </w:r>
      <w:r w:rsidR="00B467F9">
        <w:t xml:space="preserve">LAN </w:t>
      </w:r>
      <w:r w:rsidRPr="00C67620">
        <w:t>Status Indicator for annunciation details.</w:t>
      </w:r>
    </w:p>
    <w:p w14:paraId="268ED654" w14:textId="4CD00F1C" w:rsidR="00A122A9" w:rsidRDefault="00A122A9" w:rsidP="00A122A9">
      <w:pPr>
        <w:pStyle w:val="LXIBody"/>
      </w:pPr>
      <w:r w:rsidRPr="00C67620">
        <w:t xml:space="preserve">The LXI LAN Status indicator indicates both the LAN error conditions above and provides an </w:t>
      </w:r>
      <w:r w:rsidRPr="00C67620">
        <w:rPr>
          <w:i/>
        </w:rPr>
        <w:t>identify</w:t>
      </w:r>
      <w:r w:rsidRPr="00C67620">
        <w:t xml:space="preserve"> indication</w:t>
      </w:r>
      <w:r w:rsidR="00497BE7" w:rsidRPr="00497BE7">
        <w:t xml:space="preserve"> </w:t>
      </w:r>
      <w:r w:rsidR="00497BE7" w:rsidRPr="00C67620">
        <w:t xml:space="preserve">as described in </w:t>
      </w:r>
      <w:hyperlink w:anchor="_RULE_–_LAN" w:history="1">
        <w:r w:rsidR="002E26B8">
          <w:rPr>
            <w:rStyle w:val="Hyperlink"/>
          </w:rPr>
          <w:t>Section 2.5.2</w:t>
        </w:r>
      </w:hyperlink>
      <w:r w:rsidR="00497BE7" w:rsidRPr="00C67620">
        <w:t>.</w:t>
      </w:r>
      <w:r w:rsidR="00497BE7">
        <w:t xml:space="preserve"> This identifying indication is</w:t>
      </w:r>
      <w:r w:rsidRPr="00C67620">
        <w:t xml:space="preserve"> initiated by the user via the Web interface</w:t>
      </w:r>
      <w:r w:rsidR="002620B1">
        <w:t>,</w:t>
      </w:r>
      <w:r w:rsidR="00835D07">
        <w:t xml:space="preserve"> </w:t>
      </w:r>
      <w:r w:rsidR="00B467F9">
        <w:t>S</w:t>
      </w:r>
      <w:r w:rsidR="00835D07">
        <w:t>ection</w:t>
      </w:r>
      <w:r w:rsidR="002620B1">
        <w:t xml:space="preserve"> </w:t>
      </w:r>
      <w:r w:rsidR="00B467F9">
        <w:fldChar w:fldCharType="begin"/>
      </w:r>
      <w:r w:rsidR="00B467F9">
        <w:instrText xml:space="preserve"> REF _Ref450984299 \r \h </w:instrText>
      </w:r>
      <w:r w:rsidR="00B467F9">
        <w:fldChar w:fldCharType="separate"/>
      </w:r>
      <w:r w:rsidR="001475CE">
        <w:t>9.3</w:t>
      </w:r>
      <w:r w:rsidR="00B467F9">
        <w:fldChar w:fldCharType="end"/>
      </w:r>
      <w:r w:rsidR="002620B1">
        <w:t>,</w:t>
      </w:r>
      <w:r w:rsidRPr="00C67620">
        <w:t xml:space="preserve"> or</w:t>
      </w:r>
      <w:r w:rsidR="002620B1">
        <w:t xml:space="preserve"> by the</w:t>
      </w:r>
      <w:r w:rsidRPr="00C67620">
        <w:t xml:space="preserve"> </w:t>
      </w:r>
      <w:r w:rsidR="00835D07">
        <w:t>programmatic interface</w:t>
      </w:r>
      <w:r w:rsidR="002620B1">
        <w:t>,</w:t>
      </w:r>
      <w:r w:rsidR="00835D07">
        <w:t xml:space="preserve"> </w:t>
      </w:r>
      <w:r w:rsidR="00B467F9">
        <w:t>S</w:t>
      </w:r>
      <w:r w:rsidR="00835D07">
        <w:t>ection</w:t>
      </w:r>
      <w:r w:rsidR="00B467F9">
        <w:t xml:space="preserve"> </w:t>
      </w:r>
      <w:r w:rsidR="00B467F9">
        <w:fldChar w:fldCharType="begin"/>
      </w:r>
      <w:r w:rsidR="00B467F9">
        <w:instrText xml:space="preserve"> REF _Ref450984393 \r \h </w:instrText>
      </w:r>
      <w:r w:rsidR="00B467F9">
        <w:fldChar w:fldCharType="separate"/>
      </w:r>
      <w:r w:rsidR="001475CE">
        <w:t>6.8</w:t>
      </w:r>
      <w:r w:rsidR="00B467F9">
        <w:fldChar w:fldCharType="end"/>
      </w:r>
      <w:r w:rsidR="002620B1">
        <w:t>.</w:t>
      </w:r>
      <w:r w:rsidRPr="00C67620">
        <w:t xml:space="preserve">  The LXI LAN Status indicator shall provide </w:t>
      </w:r>
      <w:r w:rsidRPr="00C67620">
        <w:rPr>
          <w:i/>
        </w:rPr>
        <w:t>LAN Fault</w:t>
      </w:r>
      <w:r w:rsidRPr="00C67620">
        <w:t xml:space="preserve">, </w:t>
      </w:r>
      <w:r w:rsidRPr="00C67620">
        <w:rPr>
          <w:i/>
        </w:rPr>
        <w:t>Normal Operation</w:t>
      </w:r>
      <w:r w:rsidRPr="00C67620">
        <w:t xml:space="preserve">, and </w:t>
      </w:r>
      <w:r w:rsidRPr="00C67620">
        <w:rPr>
          <w:i/>
        </w:rPr>
        <w:t>Device Identify</w:t>
      </w:r>
      <w:r w:rsidRPr="00C67620">
        <w:t xml:space="preserve"> indications as shown in the state diagram below.  Note that the state labeled “State Undefined” is transitory and the behavior of the indicator is not specified.</w:t>
      </w:r>
    </w:p>
    <w:p w14:paraId="50C12C68" w14:textId="77777777" w:rsidR="00A122A9" w:rsidRDefault="00A122A9" w:rsidP="00A122A9">
      <w:pPr>
        <w:pStyle w:val="LXIBody"/>
      </w:pPr>
      <w:proofErr w:type="gramStart"/>
      <w:r>
        <w:t xml:space="preserve">Regarding </w:t>
      </w:r>
      <w:r w:rsidRPr="00543B57">
        <w:t>DHCP lease renewal failure and Auto-IP</w:t>
      </w:r>
      <w:r>
        <w:t>, there</w:t>
      </w:r>
      <w:proofErr w:type="gramEnd"/>
      <w:r>
        <w:t xml:space="preserve"> are two cases to consider.  In both </w:t>
      </w:r>
      <w:r w:rsidR="006A542A">
        <w:t>cases,</w:t>
      </w:r>
      <w:r>
        <w:t xml:space="preserve"> the instrument is configured to automatically obtain an IP Address (with both DHCP and Auto-IP on).  In the first case, when the device is connected to the network, it fails to obtain an IP Address through DHCP, and therefore claims an Auto-IP address.  When this happens, the LAN Status Indicator should indicate no fault.</w:t>
      </w:r>
    </w:p>
    <w:p w14:paraId="1DD16E18" w14:textId="12BA902C" w:rsidR="00A122A9" w:rsidRDefault="00A122A9" w:rsidP="00A122A9">
      <w:pPr>
        <w:pStyle w:val="LXIBody"/>
      </w:pPr>
      <w:r>
        <w:t xml:space="preserve"> In the second case, when the device is connected to the network, it does successfully obtain a DHCP lease.  However, </w:t>
      </w:r>
      <w:proofErr w:type="gramStart"/>
      <w:r>
        <w:t>at a later time</w:t>
      </w:r>
      <w:proofErr w:type="gramEnd"/>
      <w:r>
        <w:t xml:space="preserve"> the device fails to renew that lease through DHCP.  Per </w:t>
      </w:r>
      <w:r w:rsidR="00020B65">
        <w:t>R</w:t>
      </w:r>
      <w:r>
        <w:t xml:space="preserve">ule </w:t>
      </w:r>
      <w:r w:rsidR="00020B65">
        <w:fldChar w:fldCharType="begin"/>
      </w:r>
      <w:r w:rsidR="00020B65">
        <w:instrText xml:space="preserve"> REF _Ref450984457 \r \h </w:instrText>
      </w:r>
      <w:r w:rsidR="00020B65">
        <w:fldChar w:fldCharType="separate"/>
      </w:r>
      <w:r w:rsidR="001475CE">
        <w:t>8.6.6</w:t>
      </w:r>
      <w:r w:rsidR="00020B65">
        <w:fldChar w:fldCharType="end"/>
      </w:r>
      <w:r>
        <w:t xml:space="preserve"> the device must stop using the IP Address it had obtained through DHCP at this point and the </w:t>
      </w:r>
      <w:r>
        <w:lastRenderedPageBreak/>
        <w:t xml:space="preserve">LAN Status Indicator must indicate a fault.  Now, since Auto-IP is </w:t>
      </w:r>
      <w:proofErr w:type="gramStart"/>
      <w:r>
        <w:t>configured</w:t>
      </w:r>
      <w:proofErr w:type="gramEnd"/>
      <w:r>
        <w:t xml:space="preserve"> the device will then obtain an Auto-IP address.  </w:t>
      </w:r>
      <w:proofErr w:type="gramStart"/>
      <w:r>
        <w:t>Despite the fact that</w:t>
      </w:r>
      <w:proofErr w:type="gramEnd"/>
      <w:r>
        <w:t xml:space="preserve"> the device now has an Auto-IP address, the LAN Status Indicator must remain in the fault state.  This is to indicate to the user that a DHCP lease renewal has </w:t>
      </w:r>
      <w:proofErr w:type="gramStart"/>
      <w:r>
        <w:t>failed</w:t>
      </w:r>
      <w:proofErr w:type="gramEnd"/>
      <w:r>
        <w:t xml:space="preserve"> and that the device does not have the same IP Address that it did before.</w:t>
      </w:r>
    </w:p>
    <w:p w14:paraId="0679602B" w14:textId="77777777" w:rsidR="00A122A9" w:rsidRPr="00C67620" w:rsidRDefault="00A122A9" w:rsidP="00A122A9">
      <w:pPr>
        <w:pStyle w:val="LXIBody"/>
      </w:pPr>
      <w:r>
        <w:t xml:space="preserve"> At this point, the LAN Status Indicator must remain in the fault state until one of the following happens.  1) The device successfully acquires a new DHCP lease.  (This can happen if it is configured to periodically attempt to obtain a new DHCP lease.).  2) The device is restarted.  3) The LAN Configuration is reinitialized for the device by the user.  (This could be done through the LCI, unplugging and re</w:t>
      </w:r>
      <w:r w:rsidR="00955738">
        <w:t>-</w:t>
      </w:r>
      <w:r>
        <w:t>plugging the LAN cable, or another mechanism if the device is so equipped.)  In scenarios 2 and 3, the behavior when the device again attempts to obtain an address is the same as in the first case, if DHCP fails but an Auto-IP address is obtained, the LAN Status is no fault.</w:t>
      </w:r>
    </w:p>
    <w:p w14:paraId="796B161A" w14:textId="77777777" w:rsidR="00A122A9" w:rsidRPr="00C67620" w:rsidRDefault="00A122A9" w:rsidP="00A122A9">
      <w:pPr>
        <w:pStyle w:val="LXIBody"/>
      </w:pPr>
    </w:p>
    <w:p w14:paraId="1C3BE466" w14:textId="77777777" w:rsidR="00A122A9" w:rsidRPr="00C67620" w:rsidRDefault="00F53734" w:rsidP="00A122A9">
      <w:pPr>
        <w:pStyle w:val="LXIBody"/>
      </w:pPr>
      <w:r>
        <w:rPr>
          <w:noProof/>
        </w:rPr>
        <w:drawing>
          <wp:inline distT="0" distB="0" distL="0" distR="0" wp14:anchorId="1B763CC3" wp14:editId="2205BADE">
            <wp:extent cx="5470307" cy="6156357"/>
            <wp:effectExtent l="0" t="0" r="0" b="0"/>
            <wp:docPr id="15" name="Picture 15" descr="LAN Status States 2005-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N Status States 2005-09-02"/>
                    <pic:cNvPicPr>
                      <a:picLocks noChangeAspect="1" noChangeArrowheads="1"/>
                    </pic:cNvPicPr>
                  </pic:nvPicPr>
                  <pic:blipFill>
                    <a:blip r:embed="rId36" cstate="print"/>
                    <a:srcRect/>
                    <a:stretch>
                      <a:fillRect/>
                    </a:stretch>
                  </pic:blipFill>
                  <pic:spPr bwMode="auto">
                    <a:xfrm>
                      <a:off x="0" y="0"/>
                      <a:ext cx="5469353" cy="6155283"/>
                    </a:xfrm>
                    <a:prstGeom prst="rect">
                      <a:avLst/>
                    </a:prstGeom>
                    <a:noFill/>
                    <a:ln w="9525">
                      <a:noFill/>
                      <a:miter lim="800000"/>
                      <a:headEnd/>
                      <a:tailEnd/>
                    </a:ln>
                  </pic:spPr>
                </pic:pic>
              </a:graphicData>
            </a:graphic>
          </wp:inline>
        </w:drawing>
      </w:r>
    </w:p>
    <w:p w14:paraId="12B06068" w14:textId="13752F63" w:rsidR="00B22E39" w:rsidRDefault="00CB1588" w:rsidP="00CB1588">
      <w:pPr>
        <w:pStyle w:val="Heading3"/>
      </w:pPr>
      <w:bookmarkStart w:id="1367" w:name="_Toc137484791"/>
      <w:r>
        <w:lastRenderedPageBreak/>
        <w:t>Permission</w:t>
      </w:r>
      <w:r w:rsidR="00B22E39" w:rsidRPr="00C67620">
        <w:t xml:space="preserve"> </w:t>
      </w:r>
      <w:r w:rsidR="00B22E39">
        <w:t>–</w:t>
      </w:r>
      <w:r w:rsidR="00B22E39" w:rsidRPr="00C67620">
        <w:t xml:space="preserve"> </w:t>
      </w:r>
      <w:r w:rsidR="006C533B">
        <w:t>To s</w:t>
      </w:r>
      <w:r>
        <w:t xml:space="preserve">how no </w:t>
      </w:r>
      <w:r w:rsidR="007735A7">
        <w:t>fault</w:t>
      </w:r>
      <w:r>
        <w:t xml:space="preserve"> </w:t>
      </w:r>
      <w:r w:rsidR="00FA6976">
        <w:t xml:space="preserve">if </w:t>
      </w:r>
      <w:r w:rsidR="00A83CAF">
        <w:t xml:space="preserve">the </w:t>
      </w:r>
      <w:r w:rsidR="009F3E1D">
        <w:t xml:space="preserve">LAN </w:t>
      </w:r>
      <w:r w:rsidR="00DD1775">
        <w:t xml:space="preserve">is </w:t>
      </w:r>
      <w:r w:rsidR="00A549D7">
        <w:t>inactive</w:t>
      </w:r>
      <w:bookmarkEnd w:id="1367"/>
      <w:r w:rsidR="00A549D7">
        <w:t xml:space="preserve"> </w:t>
      </w:r>
    </w:p>
    <w:p w14:paraId="6D1F4A32" w14:textId="6946950D" w:rsidR="00FA6976" w:rsidRPr="00FA6976" w:rsidRDefault="00FA6976" w:rsidP="00BF6249">
      <w:pPr>
        <w:pStyle w:val="Body1"/>
      </w:pPr>
      <w:r>
        <w:t>The s</w:t>
      </w:r>
      <w:r w:rsidR="009F3E1D">
        <w:t>t</w:t>
      </w:r>
      <w:r>
        <w:t xml:space="preserve">ate machine in </w:t>
      </w:r>
      <w:r w:rsidR="000B5007">
        <w:t xml:space="preserve">Rule </w:t>
      </w:r>
      <w:r>
        <w:t xml:space="preserve">8.10 shows </w:t>
      </w:r>
      <w:r w:rsidR="002A49B9">
        <w:t xml:space="preserve">that </w:t>
      </w:r>
      <w:r>
        <w:t xml:space="preserve">if no cable is plugged in then </w:t>
      </w:r>
      <w:r w:rsidR="006A64EC">
        <w:t>the LXI device shall show a</w:t>
      </w:r>
      <w:r w:rsidR="000262D5">
        <w:t xml:space="preserve"> fault</w:t>
      </w:r>
      <w:r w:rsidR="006A64EC">
        <w:t xml:space="preserve">. </w:t>
      </w:r>
      <w:r w:rsidR="00C8691B">
        <w:t xml:space="preserve">A LAN status indicator </w:t>
      </w:r>
      <w:r w:rsidR="007045A8">
        <w:t>showing a</w:t>
      </w:r>
      <w:r w:rsidR="00887052">
        <w:t xml:space="preserve"> </w:t>
      </w:r>
      <w:r w:rsidR="000262D5">
        <w:t>fault</w:t>
      </w:r>
      <w:r w:rsidR="00887052">
        <w:t xml:space="preserve"> when </w:t>
      </w:r>
      <w:r w:rsidR="00A32F75">
        <w:t>the</w:t>
      </w:r>
      <w:r w:rsidR="00887052">
        <w:t xml:space="preserve"> </w:t>
      </w:r>
      <w:r w:rsidR="00F55962">
        <w:t xml:space="preserve">LAN </w:t>
      </w:r>
      <w:r w:rsidR="00A32F75">
        <w:t>is inactive</w:t>
      </w:r>
      <w:r w:rsidR="00887052">
        <w:t xml:space="preserve"> can </w:t>
      </w:r>
      <w:r w:rsidR="00A856D0">
        <w:t xml:space="preserve">be disconcerting to users </w:t>
      </w:r>
      <w:r w:rsidR="00270D6A">
        <w:t xml:space="preserve">when </w:t>
      </w:r>
      <w:r w:rsidR="006C50D9">
        <w:t xml:space="preserve">using </w:t>
      </w:r>
      <w:r w:rsidR="00EB6845">
        <w:t>the front panel display</w:t>
      </w:r>
      <w:r w:rsidR="006C50D9">
        <w:t xml:space="preserve"> or </w:t>
      </w:r>
      <w:r w:rsidR="00270D6A">
        <w:t xml:space="preserve">using another </w:t>
      </w:r>
      <w:r w:rsidR="00763170">
        <w:t>Command-and-Control</w:t>
      </w:r>
      <w:r w:rsidR="00EB6845">
        <w:t xml:space="preserve"> interface </w:t>
      </w:r>
      <w:r w:rsidR="00270D6A">
        <w:t>like USB.</w:t>
      </w:r>
    </w:p>
    <w:p w14:paraId="40B5E7C2" w14:textId="112D6CFC" w:rsidR="00A122A9" w:rsidRPr="00C67620" w:rsidRDefault="004C2198" w:rsidP="00A122A9">
      <w:pPr>
        <w:pStyle w:val="LXIBody"/>
      </w:pPr>
      <w:r>
        <w:t xml:space="preserve">LXI device manufacturers may </w:t>
      </w:r>
      <w:r w:rsidR="00317B82">
        <w:t xml:space="preserve">show no </w:t>
      </w:r>
      <w:r w:rsidR="00F01D12">
        <w:t xml:space="preserve">fault </w:t>
      </w:r>
      <w:r w:rsidR="00B047AD">
        <w:t xml:space="preserve">on the Status Indicator </w:t>
      </w:r>
      <w:r w:rsidR="00680339">
        <w:t>when the LAN cable is not plugged.</w:t>
      </w:r>
    </w:p>
    <w:p w14:paraId="1D88DAFD" w14:textId="77777777" w:rsidR="00300142" w:rsidRDefault="00300142">
      <w:pPr>
        <w:rPr>
          <w:rFonts w:ascii="Arial" w:hAnsi="Arial"/>
          <w:b/>
          <w:sz w:val="28"/>
          <w:szCs w:val="28"/>
        </w:rPr>
      </w:pPr>
      <w:bookmarkStart w:id="1368" w:name="_Toc113352484"/>
      <w:bookmarkStart w:id="1369" w:name="_Toc113353544"/>
      <w:bookmarkStart w:id="1370" w:name="_Toc112300643"/>
      <w:bookmarkStart w:id="1371" w:name="_Toc113353545"/>
      <w:bookmarkStart w:id="1372" w:name="_Toc128656283"/>
      <w:bookmarkEnd w:id="1368"/>
      <w:bookmarkEnd w:id="1369"/>
    </w:p>
    <w:p w14:paraId="6325AD1D" w14:textId="77777777" w:rsidR="00A122A9" w:rsidRPr="00C67620" w:rsidRDefault="00A122A9" w:rsidP="00A122A9">
      <w:pPr>
        <w:pStyle w:val="Heading2"/>
      </w:pPr>
      <w:bookmarkStart w:id="1373" w:name="_Toc137484792"/>
      <w:r w:rsidRPr="00C67620">
        <w:t xml:space="preserve">Recommendation </w:t>
      </w:r>
      <w:r w:rsidR="00153BB3">
        <w:t>–</w:t>
      </w:r>
      <w:r w:rsidRPr="00C67620">
        <w:t xml:space="preserve"> Support Dynamic DNS Hostname Registration</w:t>
      </w:r>
      <w:bookmarkEnd w:id="1370"/>
      <w:bookmarkEnd w:id="1371"/>
      <w:bookmarkEnd w:id="1372"/>
      <w:bookmarkEnd w:id="1373"/>
      <w:r w:rsidRPr="00C67620">
        <w:t xml:space="preserve"> </w:t>
      </w:r>
    </w:p>
    <w:p w14:paraId="376F121E" w14:textId="77777777" w:rsidR="00A122A9" w:rsidRPr="00C67620" w:rsidRDefault="003F722C" w:rsidP="00A122A9">
      <w:pPr>
        <w:pStyle w:val="LXIBody"/>
      </w:pPr>
      <w:r>
        <w:t>LXI Device</w:t>
      </w:r>
      <w:r w:rsidR="00A122A9" w:rsidRPr="00C67620">
        <w:t>s should support hostname registration through DHCP servers with cooperating Dynamic DNS servers.</w:t>
      </w:r>
    </w:p>
    <w:bookmarkEnd w:id="1322"/>
    <w:bookmarkEnd w:id="1353"/>
    <w:bookmarkEnd w:id="1354"/>
    <w:bookmarkEnd w:id="1355"/>
    <w:bookmarkEnd w:id="1356"/>
    <w:bookmarkEnd w:id="1357"/>
    <w:bookmarkEnd w:id="1358"/>
    <w:bookmarkEnd w:id="1359"/>
    <w:bookmarkEnd w:id="1360"/>
    <w:bookmarkEnd w:id="1361"/>
    <w:bookmarkEnd w:id="1362"/>
    <w:bookmarkEnd w:id="1363"/>
    <w:bookmarkEnd w:id="1364"/>
    <w:p w14:paraId="4761BF60" w14:textId="77777777" w:rsidR="00A122A9" w:rsidRPr="00C67620" w:rsidRDefault="00A122A9" w:rsidP="00A122A9"/>
    <w:p w14:paraId="0BF7AB8E" w14:textId="77777777" w:rsidR="00300142" w:rsidRDefault="00300142">
      <w:pPr>
        <w:rPr>
          <w:rFonts w:ascii="Arial" w:hAnsi="Arial"/>
          <w:b/>
          <w:sz w:val="24"/>
        </w:rPr>
      </w:pPr>
      <w:bookmarkStart w:id="1374" w:name="_Toc101245564"/>
      <w:bookmarkStart w:id="1375" w:name="_Toc103501805"/>
      <w:bookmarkStart w:id="1376" w:name="_Toc104621008"/>
      <w:bookmarkStart w:id="1377" w:name="_Toc104946099"/>
      <w:bookmarkStart w:id="1378" w:name="_Toc104946939"/>
      <w:bookmarkStart w:id="1379" w:name="_Toc104947359"/>
      <w:bookmarkStart w:id="1380" w:name="_Toc104968646"/>
      <w:bookmarkStart w:id="1381" w:name="_Toc105501017"/>
      <w:bookmarkStart w:id="1382" w:name="_Toc105501513"/>
      <w:bookmarkStart w:id="1383" w:name="_Toc106617529"/>
      <w:bookmarkStart w:id="1384" w:name="_Toc111021380"/>
      <w:bookmarkStart w:id="1385" w:name="_Toc111253251"/>
      <w:bookmarkStart w:id="1386" w:name="_Toc112300644"/>
      <w:bookmarkStart w:id="1387" w:name="_Toc113353546"/>
      <w:bookmarkStart w:id="1388" w:name="_Toc128656284"/>
      <w:bookmarkStart w:id="1389" w:name="_Toc111980813"/>
      <w:r>
        <w:br w:type="page"/>
      </w:r>
    </w:p>
    <w:p w14:paraId="377D2CB8" w14:textId="41F5C2B5" w:rsidR="00A122A9" w:rsidRPr="00C67620" w:rsidRDefault="00A122A9" w:rsidP="00722290">
      <w:pPr>
        <w:pStyle w:val="Heading3"/>
      </w:pPr>
      <w:bookmarkStart w:id="1390" w:name="_Toc137484793"/>
      <w:r>
        <w:lastRenderedPageBreak/>
        <w:t>Recommendation – Provide User Control of Dynamic DNS Registration</w:t>
      </w:r>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90"/>
    </w:p>
    <w:p w14:paraId="58296948" w14:textId="2E195B20" w:rsidR="00A122A9" w:rsidRDefault="00E5487F" w:rsidP="00A122A9">
      <w:pPr>
        <w:pStyle w:val="LXIBody"/>
      </w:pPr>
      <w:r>
        <w:t>LXI Device</w:t>
      </w:r>
      <w:r w:rsidR="00A122A9" w:rsidRPr="00C67620">
        <w:t xml:space="preserve">s should allow the user to turn the Dynamic DNS capability on or off.  On networks without Dynamic DNS support, the network ignores the hostname request sent out by the </w:t>
      </w:r>
      <w:r w:rsidR="001C76E6">
        <w:t>device</w:t>
      </w:r>
      <w:r w:rsidR="00A122A9" w:rsidRPr="00C67620">
        <w:t xml:space="preserve">.  Some users may want to disable Dynamic DNS at the </w:t>
      </w:r>
      <w:r w:rsidR="000B72C9">
        <w:t>device</w:t>
      </w:r>
      <w:r w:rsidR="00A122A9" w:rsidRPr="00C67620">
        <w:t xml:space="preserve"> to make use of a default hostname assigned by the network.</w:t>
      </w:r>
    </w:p>
    <w:p w14:paraId="45946246" w14:textId="77777777" w:rsidR="00DD367D" w:rsidRDefault="00DD367D" w:rsidP="00DD367D"/>
    <w:p w14:paraId="45B395AA" w14:textId="77777777" w:rsidR="005E142E" w:rsidRDefault="005E142E" w:rsidP="005E142E">
      <w:pPr>
        <w:ind w:firstLine="576"/>
      </w:pPr>
      <w:r w:rsidRPr="00305B9D">
        <w:t>DHCP Options are additional IP address settings that a DHCP server passes to DHCP clients. </w:t>
      </w:r>
    </w:p>
    <w:p w14:paraId="15816431" w14:textId="61EB6587" w:rsidR="005E142E" w:rsidRPr="00AE4087" w:rsidRDefault="005E142E" w:rsidP="00273C02">
      <w:pPr>
        <w:pStyle w:val="ListParagraph"/>
        <w:numPr>
          <w:ilvl w:val="0"/>
          <w:numId w:val="46"/>
        </w:numPr>
        <w:rPr>
          <w:rFonts w:ascii="Times New Roman" w:hAnsi="Times New Roman"/>
          <w:sz w:val="20"/>
          <w:szCs w:val="20"/>
        </w:rPr>
      </w:pPr>
      <w:r w:rsidRPr="00AE4087">
        <w:rPr>
          <w:rFonts w:ascii="Times New Roman" w:hAnsi="Times New Roman"/>
          <w:sz w:val="20"/>
          <w:szCs w:val="20"/>
        </w:rPr>
        <w:t xml:space="preserve">DHCP Client Option 12 feature specifies the hostname of the </w:t>
      </w:r>
      <w:proofErr w:type="gramStart"/>
      <w:r w:rsidRPr="00AE4087">
        <w:rPr>
          <w:rFonts w:ascii="Times New Roman" w:hAnsi="Times New Roman"/>
          <w:sz w:val="20"/>
          <w:szCs w:val="20"/>
        </w:rPr>
        <w:t>client</w:t>
      </w:r>
      <w:proofErr w:type="gramEnd"/>
    </w:p>
    <w:p w14:paraId="1FED5F94" w14:textId="77777777" w:rsidR="005E142E" w:rsidRPr="00C977DA" w:rsidRDefault="005E142E" w:rsidP="00273C02">
      <w:pPr>
        <w:pStyle w:val="ListParagraph"/>
        <w:numPr>
          <w:ilvl w:val="0"/>
          <w:numId w:val="45"/>
        </w:numPr>
        <w:rPr>
          <w:rFonts w:ascii="Times New Roman" w:hAnsi="Times New Roman"/>
          <w:sz w:val="20"/>
          <w:szCs w:val="20"/>
        </w:rPr>
      </w:pPr>
      <w:r w:rsidRPr="00C977DA">
        <w:rPr>
          <w:rStyle w:val="hgkelc"/>
          <w:rFonts w:ascii="Times New Roman" w:hAnsi="Times New Roman"/>
          <w:color w:val="202124"/>
          <w:sz w:val="20"/>
          <w:szCs w:val="20"/>
          <w:shd w:val="clear" w:color="auto" w:fill="FFFFFF"/>
        </w:rPr>
        <w:t>DHCP option 81</w:t>
      </w:r>
      <w:r>
        <w:rPr>
          <w:rStyle w:val="hgkelc"/>
          <w:rFonts w:ascii="Times New Roman" w:hAnsi="Times New Roman"/>
          <w:color w:val="202124"/>
          <w:sz w:val="20"/>
          <w:szCs w:val="20"/>
          <w:shd w:val="clear" w:color="auto" w:fill="FFFFFF"/>
        </w:rPr>
        <w:t xml:space="preserve"> is the</w:t>
      </w:r>
      <w:r w:rsidRPr="00C977DA">
        <w:rPr>
          <w:rStyle w:val="hgkelc"/>
          <w:rFonts w:ascii="Times New Roman" w:hAnsi="Times New Roman"/>
          <w:color w:val="202124"/>
          <w:sz w:val="20"/>
          <w:szCs w:val="20"/>
          <w:shd w:val="clear" w:color="auto" w:fill="FFFFFF"/>
        </w:rPr>
        <w:t> </w:t>
      </w:r>
      <w:r w:rsidRPr="001D6F0B">
        <w:rPr>
          <w:rStyle w:val="hgkelc"/>
          <w:rFonts w:ascii="Times New Roman" w:hAnsi="Times New Roman"/>
          <w:b/>
          <w:bCs/>
          <w:color w:val="202124"/>
          <w:sz w:val="20"/>
          <w:szCs w:val="20"/>
          <w:shd w:val="clear" w:color="auto" w:fill="FFFFFF"/>
        </w:rPr>
        <w:t>Client Fully Qualified Domain Name</w:t>
      </w:r>
      <w:r w:rsidRPr="00C977DA">
        <w:rPr>
          <w:rStyle w:val="hgkelc"/>
          <w:rFonts w:ascii="Times New Roman" w:hAnsi="Times New Roman"/>
          <w:color w:val="202124"/>
          <w:sz w:val="20"/>
          <w:szCs w:val="20"/>
          <w:shd w:val="clear" w:color="auto" w:fill="FFFFFF"/>
        </w:rPr>
        <w:t xml:space="preserve"> – this option allows automatic update of the DNS records associated to the client. </w:t>
      </w:r>
      <w:r>
        <w:rPr>
          <w:rStyle w:val="hgkelc"/>
          <w:rFonts w:ascii="Times New Roman" w:hAnsi="Times New Roman"/>
          <w:color w:val="202124"/>
          <w:sz w:val="20"/>
          <w:szCs w:val="20"/>
          <w:shd w:val="clear" w:color="auto" w:fill="FFFFFF"/>
        </w:rPr>
        <w:t>This</w:t>
      </w:r>
      <w:r w:rsidRPr="00C977DA">
        <w:rPr>
          <w:rStyle w:val="hgkelc"/>
          <w:rFonts w:ascii="Times New Roman" w:hAnsi="Times New Roman"/>
          <w:color w:val="202124"/>
          <w:sz w:val="20"/>
          <w:szCs w:val="20"/>
          <w:shd w:val="clear" w:color="auto" w:fill="FFFFFF"/>
        </w:rPr>
        <w:t xml:space="preserve"> option can specify whether the client or the server will update the records and the FQDN associated to the client</w:t>
      </w:r>
      <w:r>
        <w:rPr>
          <w:rStyle w:val="hgkelc"/>
          <w:rFonts w:ascii="Times New Roman" w:hAnsi="Times New Roman"/>
          <w:color w:val="202124"/>
          <w:sz w:val="20"/>
          <w:szCs w:val="20"/>
          <w:shd w:val="clear" w:color="auto" w:fill="FFFFFF"/>
        </w:rPr>
        <w:t>.</w:t>
      </w:r>
    </w:p>
    <w:p w14:paraId="707877F2" w14:textId="77777777" w:rsidR="005E142E" w:rsidRPr="00857CAD" w:rsidRDefault="005E142E" w:rsidP="005E142E">
      <w:pPr>
        <w:pStyle w:val="LXIBody"/>
      </w:pPr>
      <w:r w:rsidRPr="00D44576">
        <w:t>Both option 12 and option 81 should be present to enable Dynamic DNS. The reason why both options are needed is because in testing it has been found that if only option 12 is present then Windows</w:t>
      </w:r>
      <w:r w:rsidRPr="00857CAD">
        <w:t xml:space="preserve"> routers which are looking at option 81 only would not disable Dynamic DNS when removing option 12 only. </w:t>
      </w:r>
    </w:p>
    <w:p w14:paraId="589E6E2E" w14:textId="77777777" w:rsidR="005E142E" w:rsidRPr="00857CAD" w:rsidRDefault="005E142E" w:rsidP="005E142E">
      <w:pPr>
        <w:pStyle w:val="LXIBody"/>
      </w:pPr>
      <w:r w:rsidRPr="00857CAD">
        <w:t>Some Linux routers only listen to the option 12, therefore not having option 12 broadcasted when option 81 is set might lead to not having Dynamic DNS enabled when expected. This is due to some Linux routers not keeping entirely to the RFC. </w:t>
      </w:r>
    </w:p>
    <w:p w14:paraId="50F5D0DF" w14:textId="58261980" w:rsidR="005E142E" w:rsidRPr="00915FA1" w:rsidRDefault="00BE0689" w:rsidP="005E142E">
      <w:pPr>
        <w:pStyle w:val="LXIBody"/>
      </w:pPr>
      <w:r>
        <w:t xml:space="preserve">LXI devices </w:t>
      </w:r>
      <w:r w:rsidR="00970DC8">
        <w:t>that support user control of Dynamic DNS</w:t>
      </w:r>
      <w:r w:rsidR="00E306B0">
        <w:t xml:space="preserve"> should</w:t>
      </w:r>
      <w:r>
        <w:t xml:space="preserve"> support both option 12 and option 81</w:t>
      </w:r>
      <w:r w:rsidR="00D8043D">
        <w:t xml:space="preserve"> when it is re-enabled</w:t>
      </w:r>
      <w:r>
        <w:t xml:space="preserve">.  </w:t>
      </w:r>
      <w:r w:rsidR="00651455">
        <w:t>O</w:t>
      </w:r>
      <w:r w:rsidR="005E142E" w:rsidRPr="00915FA1">
        <w:t xml:space="preserve">ption 12 and option 81 </w:t>
      </w:r>
      <w:r w:rsidR="008E548F">
        <w:t>sh</w:t>
      </w:r>
      <w:r w:rsidR="00CF1F0D">
        <w:t>ould</w:t>
      </w:r>
      <w:r w:rsidR="008E548F">
        <w:t xml:space="preserve"> </w:t>
      </w:r>
      <w:r w:rsidR="005E142E" w:rsidRPr="00915FA1">
        <w:t xml:space="preserve">be present and removed when enabling/disabling Dynamic DNS </w:t>
      </w:r>
      <w:r w:rsidR="00763170" w:rsidRPr="00915FA1">
        <w:t>respectively</w:t>
      </w:r>
      <w:r w:rsidR="00763170">
        <w:t>.</w:t>
      </w:r>
      <w:r w:rsidR="005E142E" w:rsidRPr="00915FA1">
        <w:t xml:space="preserve"> Even though having both options provide redundant information.  </w:t>
      </w:r>
    </w:p>
    <w:p w14:paraId="015AE603" w14:textId="77777777" w:rsidR="005E142E" w:rsidRPr="00C67620" w:rsidRDefault="005E142E" w:rsidP="005E142E">
      <w:pPr>
        <w:pStyle w:val="ObservationHeading"/>
      </w:pPr>
      <w:r w:rsidRPr="00C67620">
        <w:t xml:space="preserve">Observation – </w:t>
      </w:r>
      <w:r>
        <w:t>Kerberos Conformance Testing</w:t>
      </w:r>
    </w:p>
    <w:p w14:paraId="1736C341" w14:textId="5B86C25A" w:rsidR="005E142E" w:rsidRPr="007F6C49" w:rsidRDefault="005E142E" w:rsidP="005E142E">
      <w:pPr>
        <w:pStyle w:val="LXIObservationBody"/>
      </w:pPr>
      <w:r w:rsidRPr="007F6C49">
        <w:t>The TSEP Kerberos Test Suite checks to make sure both option 12 and option 81 are present for enabling Dynamic DNS. If both options 12 and 81 are missing Dynamic DNS is disabled. </w:t>
      </w:r>
    </w:p>
    <w:p w14:paraId="2AED5701" w14:textId="77777777" w:rsidR="005E142E" w:rsidRPr="00C67620" w:rsidRDefault="005E142E" w:rsidP="005E142E">
      <w:pPr>
        <w:pStyle w:val="LXIObservationBody"/>
      </w:pPr>
    </w:p>
    <w:bookmarkEnd w:id="1389"/>
    <w:p w14:paraId="47B8D236" w14:textId="77777777" w:rsidR="00A122A9" w:rsidRPr="00C67620" w:rsidRDefault="00A122A9" w:rsidP="006658FC">
      <w:pPr>
        <w:pStyle w:val="ObservationHeading"/>
      </w:pPr>
      <w:r w:rsidRPr="00C67620">
        <w:t>Observation – DNS Client Usage</w:t>
      </w:r>
    </w:p>
    <w:p w14:paraId="4DA7E985" w14:textId="7B38C487" w:rsidR="00A122A9" w:rsidRPr="00C67620" w:rsidRDefault="00A122A9" w:rsidP="00A122A9">
      <w:pPr>
        <w:pStyle w:val="LXIObservationBody"/>
      </w:pPr>
      <w:r w:rsidRPr="00C67620">
        <w:t xml:space="preserve">The previous section discussed how to make a </w:t>
      </w:r>
      <w:r w:rsidR="001563FB">
        <w:t>device</w:t>
      </w:r>
      <w:r w:rsidRPr="00C67620">
        <w:t xml:space="preserve"> reachable as a server via a hostname.  This section discusses the ability of the </w:t>
      </w:r>
      <w:r w:rsidR="00F05014">
        <w:t>device</w:t>
      </w:r>
      <w:r w:rsidRPr="00C67620">
        <w:t xml:space="preserve"> to become a client in the network running things like a Web browser.  This capability may not be used on all </w:t>
      </w:r>
      <w:r w:rsidR="00652BEC">
        <w:t>device</w:t>
      </w:r>
      <w:r w:rsidRPr="00C67620">
        <w:t xml:space="preserve">s because they have little need to become a client on the network.  In order to be a client on the network the </w:t>
      </w:r>
      <w:r w:rsidR="001563FB">
        <w:t>device</w:t>
      </w:r>
      <w:r w:rsidRPr="00C67620">
        <w:t xml:space="preserve"> needs to be able to do hostname </w:t>
      </w:r>
      <w:proofErr w:type="gramStart"/>
      <w:r w:rsidRPr="00C67620">
        <w:t>look-ups</w:t>
      </w:r>
      <w:proofErr w:type="gramEnd"/>
      <w:r w:rsidRPr="00C67620">
        <w:t xml:space="preserve"> just like any other computer in the network.</w:t>
      </w:r>
    </w:p>
    <w:p w14:paraId="3DB67A58" w14:textId="77777777" w:rsidR="00A122A9" w:rsidRPr="00C67620" w:rsidRDefault="00A122A9" w:rsidP="00A122A9">
      <w:pPr>
        <w:pStyle w:val="Heading4"/>
        <w:tabs>
          <w:tab w:val="num" w:pos="1404"/>
        </w:tabs>
      </w:pPr>
      <w:bookmarkStart w:id="1391" w:name="_Ref111956585"/>
      <w:bookmarkStart w:id="1392" w:name="_Toc112300645"/>
      <w:bookmarkStart w:id="1393" w:name="_Toc113353547"/>
      <w:r>
        <w:t>RULE – If Dynamic DNS Can Be Disabled, Its Default State Is Enabled</w:t>
      </w:r>
      <w:bookmarkEnd w:id="1391"/>
      <w:bookmarkEnd w:id="1392"/>
      <w:bookmarkEnd w:id="1393"/>
    </w:p>
    <w:p w14:paraId="1C805272" w14:textId="09709C7F" w:rsidR="00A122A9" w:rsidRPr="00C67620" w:rsidRDefault="00E5487F" w:rsidP="00A122A9">
      <w:pPr>
        <w:pStyle w:val="LXIBody"/>
      </w:pPr>
      <w:r>
        <w:t>LXI Device</w:t>
      </w:r>
      <w:r w:rsidR="00A122A9" w:rsidRPr="00C67620">
        <w:t>s that allow Dynamic DNS to be turned off shall have the Dynamic DNS capability enabled by</w:t>
      </w:r>
      <w:r w:rsidR="00287B81">
        <w:t xml:space="preserve"> either default or </w:t>
      </w:r>
      <w:r w:rsidR="008572F6">
        <w:t xml:space="preserve">after an </w:t>
      </w:r>
      <w:r w:rsidR="00287B81">
        <w:t>LCI</w:t>
      </w:r>
      <w:r w:rsidR="00485523">
        <w:t>.</w:t>
      </w:r>
      <w:r w:rsidR="00485523" w:rsidRPr="00C67620" w:rsidDel="00485523">
        <w:t xml:space="preserve"> </w:t>
      </w:r>
    </w:p>
    <w:p w14:paraId="01E7960A" w14:textId="77777777" w:rsidR="009205C0" w:rsidRPr="007E7B0A" w:rsidRDefault="009205C0" w:rsidP="00A122A9">
      <w:pPr>
        <w:pStyle w:val="LXIBody"/>
      </w:pPr>
      <w:bookmarkStart w:id="1394" w:name="_Toc113352496"/>
      <w:bookmarkStart w:id="1395" w:name="_Toc113353556"/>
      <w:bookmarkStart w:id="1396" w:name="_Toc113352499"/>
      <w:bookmarkStart w:id="1397" w:name="_Toc113353559"/>
      <w:bookmarkStart w:id="1398" w:name="_Toc113352500"/>
      <w:bookmarkStart w:id="1399" w:name="_Toc113353560"/>
      <w:bookmarkStart w:id="1400" w:name="_Toc111980817"/>
      <w:bookmarkEnd w:id="1394"/>
      <w:bookmarkEnd w:id="1395"/>
      <w:bookmarkEnd w:id="1396"/>
      <w:bookmarkEnd w:id="1397"/>
      <w:bookmarkEnd w:id="1398"/>
      <w:bookmarkEnd w:id="1399"/>
    </w:p>
    <w:p w14:paraId="2C73C112" w14:textId="77777777" w:rsidR="00416E42" w:rsidRPr="00C67620" w:rsidRDefault="00416E42" w:rsidP="00416E42">
      <w:pPr>
        <w:pStyle w:val="Heading2"/>
      </w:pPr>
      <w:bookmarkStart w:id="1401" w:name="_Toc112300649"/>
      <w:bookmarkStart w:id="1402" w:name="_Ref112841382"/>
      <w:bookmarkStart w:id="1403" w:name="_Toc113353565"/>
      <w:bookmarkStart w:id="1404" w:name="_Ref113409870"/>
      <w:bookmarkStart w:id="1405" w:name="_Ref113409881"/>
      <w:bookmarkStart w:id="1406" w:name="_Ref113775667"/>
      <w:bookmarkStart w:id="1407" w:name="_Toc128656288"/>
      <w:bookmarkStart w:id="1408" w:name="_Toc137484794"/>
      <w:r w:rsidRPr="00C67620">
        <w:lastRenderedPageBreak/>
        <w:t>Recommendation - Provide DNS Client</w:t>
      </w:r>
      <w:bookmarkEnd w:id="1408"/>
      <w:r w:rsidRPr="00C67620">
        <w:t xml:space="preserve"> </w:t>
      </w:r>
    </w:p>
    <w:p w14:paraId="6FC2954C" w14:textId="77777777" w:rsidR="00416E42" w:rsidRPr="00C67620" w:rsidRDefault="00416E42" w:rsidP="00416E42">
      <w:pPr>
        <w:pStyle w:val="LXIBody"/>
      </w:pPr>
      <w:r>
        <w:t>LXI Device</w:t>
      </w:r>
      <w:r w:rsidRPr="00C67620">
        <w:t>s should support a DNS client for resolving hostnames.</w:t>
      </w:r>
    </w:p>
    <w:p w14:paraId="16E67993" w14:textId="77777777" w:rsidR="00416E42" w:rsidRPr="00C67620" w:rsidRDefault="00416E42" w:rsidP="006658FC">
      <w:pPr>
        <w:pStyle w:val="ObservationHeading"/>
      </w:pPr>
      <w:r w:rsidRPr="00C67620">
        <w:t>Observation – DNS Client Advantages</w:t>
      </w:r>
    </w:p>
    <w:p w14:paraId="22D2C4B6" w14:textId="77777777" w:rsidR="00416E42" w:rsidRPr="00C67620" w:rsidRDefault="00416E42" w:rsidP="00416E42">
      <w:pPr>
        <w:pStyle w:val="LXIObservationBody"/>
      </w:pPr>
      <w:r w:rsidRPr="00C67620">
        <w:t xml:space="preserve">DNS client capability allows an </w:t>
      </w:r>
      <w:r>
        <w:t>LXI Device</w:t>
      </w:r>
      <w:r w:rsidRPr="00C67620">
        <w:t xml:space="preserve"> to translate a hostname into an IP address.  This capability may be used for the following applications:</w:t>
      </w:r>
    </w:p>
    <w:p w14:paraId="0AD13876" w14:textId="3B2DA8B1" w:rsidR="00416E42" w:rsidRPr="00C67620" w:rsidRDefault="00416E42" w:rsidP="00416E42">
      <w:pPr>
        <w:pStyle w:val="LXIObservationBody"/>
      </w:pPr>
      <w:r w:rsidRPr="00C67620">
        <w:t xml:space="preserve">Running client applications (like a web browser) on the </w:t>
      </w:r>
      <w:r>
        <w:t>LXI Device</w:t>
      </w:r>
      <w:r w:rsidRPr="00C67620">
        <w:t xml:space="preserve"> to connect to other resources and/or servers on the network.</w:t>
      </w:r>
      <w:r w:rsidR="006439DF">
        <w:t xml:space="preserve"> </w:t>
      </w:r>
      <w:r w:rsidRPr="00C67620">
        <w:t>This would be used, for example, to do firmware updates from a supplier’s website.</w:t>
      </w:r>
    </w:p>
    <w:p w14:paraId="4DC9D30E" w14:textId="77777777" w:rsidR="000763E7" w:rsidRDefault="000763E7" w:rsidP="00416E42">
      <w:pPr>
        <w:pStyle w:val="LXIObservationBody"/>
      </w:pPr>
    </w:p>
    <w:p w14:paraId="176FBF24" w14:textId="71546594" w:rsidR="00416E42" w:rsidRPr="00C67620" w:rsidRDefault="00416E42" w:rsidP="00416E42">
      <w:pPr>
        <w:pStyle w:val="LXIObservationBody"/>
      </w:pPr>
      <w:r w:rsidRPr="00C67620">
        <w:t xml:space="preserve">Doing reverse </w:t>
      </w:r>
      <w:proofErr w:type="gramStart"/>
      <w:r w:rsidRPr="00C67620">
        <w:t>look-ups</w:t>
      </w:r>
      <w:proofErr w:type="gramEnd"/>
      <w:r w:rsidRPr="00C67620">
        <w:t xml:space="preserve"> of IP addresses that have a connection to the </w:t>
      </w:r>
      <w:r>
        <w:t>LXI Device</w:t>
      </w:r>
      <w:r w:rsidRPr="00C67620">
        <w:t xml:space="preserve"> to get the hostname of the user connected, which is more recognizable than an IP address.</w:t>
      </w:r>
    </w:p>
    <w:p w14:paraId="283DF0FB" w14:textId="77777777" w:rsidR="000763E7" w:rsidRDefault="000763E7" w:rsidP="00416E42">
      <w:pPr>
        <w:pStyle w:val="LXIObservationBody"/>
      </w:pPr>
    </w:p>
    <w:p w14:paraId="35048B5D" w14:textId="52B29654" w:rsidR="00416E42" w:rsidRPr="00C67620" w:rsidRDefault="00416E42" w:rsidP="00416E42">
      <w:pPr>
        <w:pStyle w:val="LXIObservationBody"/>
      </w:pPr>
      <w:r w:rsidRPr="00C67620">
        <w:t>Enabling a connection by hostname to nodes on the organization’s LAN, such as servers or printers.</w:t>
      </w:r>
    </w:p>
    <w:p w14:paraId="57F35B7F" w14:textId="77777777" w:rsidR="000763E7" w:rsidRDefault="000763E7" w:rsidP="00416E42">
      <w:pPr>
        <w:pStyle w:val="LXIObservationBody"/>
      </w:pPr>
    </w:p>
    <w:p w14:paraId="0A634CF9" w14:textId="6B528634" w:rsidR="00416E42" w:rsidRPr="00C67620" w:rsidRDefault="00416E42" w:rsidP="00416E42">
      <w:pPr>
        <w:pStyle w:val="LXIObservationBody"/>
      </w:pPr>
      <w:r w:rsidRPr="00C67620">
        <w:t xml:space="preserve">Validating the DNS hostname that the </w:t>
      </w:r>
      <w:r>
        <w:t>LXI Device</w:t>
      </w:r>
      <w:r w:rsidRPr="00C67620">
        <w:t xml:space="preserve"> has by doing a reverse IP-to-hostname look-up on the </w:t>
      </w:r>
      <w:r>
        <w:t>LXI Device</w:t>
      </w:r>
      <w:r w:rsidRPr="00C67620">
        <w:t xml:space="preserve">’s IP address and then doing a forward hostname-to-IP address look-up to verify that it </w:t>
      </w:r>
      <w:r w:rsidR="006A542A" w:rsidRPr="00C67620">
        <w:t>returns</w:t>
      </w:r>
      <w:r w:rsidRPr="00C67620">
        <w:t xml:space="preserve"> the </w:t>
      </w:r>
      <w:r>
        <w:t>LXI Device</w:t>
      </w:r>
      <w:r w:rsidRPr="00C67620">
        <w:t>’s IP address.</w:t>
      </w:r>
    </w:p>
    <w:p w14:paraId="1E8CAC4C" w14:textId="77777777" w:rsidR="00A122A9" w:rsidRPr="00C67620" w:rsidRDefault="00A122A9" w:rsidP="00A122A9">
      <w:pPr>
        <w:pStyle w:val="Heading2"/>
      </w:pPr>
      <w:bookmarkStart w:id="1409" w:name="_Ref207183966"/>
      <w:bookmarkStart w:id="1410" w:name="_Toc137484795"/>
      <w:r w:rsidRPr="00C67620">
        <w:t>RULE – LAN Configuration Initialize (LCI)</w:t>
      </w:r>
      <w:bookmarkEnd w:id="1401"/>
      <w:bookmarkEnd w:id="1402"/>
      <w:bookmarkEnd w:id="1403"/>
      <w:bookmarkEnd w:id="1404"/>
      <w:bookmarkEnd w:id="1405"/>
      <w:bookmarkEnd w:id="1406"/>
      <w:bookmarkEnd w:id="1407"/>
      <w:bookmarkEnd w:id="1409"/>
      <w:bookmarkEnd w:id="1410"/>
      <w:r w:rsidRPr="00C67620">
        <w:t xml:space="preserve"> </w:t>
      </w:r>
    </w:p>
    <w:p w14:paraId="15BAB029" w14:textId="2EE2B17B" w:rsidR="00A122A9" w:rsidRDefault="003F722C" w:rsidP="00A122A9">
      <w:pPr>
        <w:pStyle w:val="LXIBody"/>
      </w:pPr>
      <w:r>
        <w:t>LXI Device</w:t>
      </w:r>
      <w:r w:rsidR="002365C4">
        <w:t>s</w:t>
      </w:r>
      <w:r w:rsidR="00A122A9" w:rsidRPr="002E3199">
        <w:t xml:space="preserve"> shall provide a LCI reset mechanism, as defined in</w:t>
      </w:r>
      <w:r w:rsidR="00020B65">
        <w:t xml:space="preserve"> Section </w:t>
      </w:r>
      <w:r w:rsidR="00020B65">
        <w:fldChar w:fldCharType="begin"/>
      </w:r>
      <w:r w:rsidR="00020B65">
        <w:instrText xml:space="preserve"> REF _Ref450984525 \r \h </w:instrText>
      </w:r>
      <w:r w:rsidR="00020B65">
        <w:fldChar w:fldCharType="separate"/>
      </w:r>
      <w:r w:rsidR="001475CE">
        <w:t>2.4.5</w:t>
      </w:r>
      <w:r w:rsidR="00020B65">
        <w:fldChar w:fldCharType="end"/>
      </w:r>
      <w:r w:rsidR="00A122A9" w:rsidRPr="002E3199">
        <w:t>,</w:t>
      </w:r>
      <w:r w:rsidR="00A122A9">
        <w:t xml:space="preserve"> </w:t>
      </w:r>
      <w:r w:rsidR="00A122A9" w:rsidRPr="002E3199">
        <w:t xml:space="preserve">that when activated places </w:t>
      </w:r>
      <w:r w:rsidR="00F0314E">
        <w:t xml:space="preserve">many of </w:t>
      </w:r>
      <w:r w:rsidR="00A122A9" w:rsidRPr="002E3199">
        <w:t xml:space="preserve">the </w:t>
      </w:r>
      <w:r w:rsidR="00E5487F">
        <w:t>LXI Device</w:t>
      </w:r>
      <w:r w:rsidR="00A122A9" w:rsidRPr="002E3199">
        <w:t xml:space="preserve">'s network settings to a </w:t>
      </w:r>
      <w:r w:rsidR="00F0314E">
        <w:t xml:space="preserve">specified </w:t>
      </w:r>
      <w:r w:rsidR="00A122A9" w:rsidRPr="002E3199">
        <w:t>state.</w:t>
      </w:r>
      <w:r w:rsidR="00A122A9" w:rsidRPr="00C67620">
        <w:t xml:space="preserve">  </w:t>
      </w:r>
      <w:r w:rsidR="00A122A9" w:rsidRPr="0063363B">
        <w:t xml:space="preserve">These settings shall take effect when the LCI mechanism is activated, without requiring any further operator actions (e.g., if the </w:t>
      </w:r>
      <w:r w:rsidR="00E5487F">
        <w:t>LXI Device</w:t>
      </w:r>
      <w:r w:rsidR="00A122A9" w:rsidRPr="0063363B">
        <w:t xml:space="preserve"> requires a reboot for the changes to take effect, the </w:t>
      </w:r>
      <w:r w:rsidR="00E5487F">
        <w:t>LXI Device</w:t>
      </w:r>
      <w:r w:rsidR="00A122A9" w:rsidRPr="0063363B">
        <w:t xml:space="preserve"> shall reboot automatically).</w:t>
      </w:r>
    </w:p>
    <w:p w14:paraId="166444DD" w14:textId="5ADD41ED" w:rsidR="00E56783" w:rsidRPr="00C67620" w:rsidRDefault="000313D3" w:rsidP="00A122A9">
      <w:pPr>
        <w:pStyle w:val="LXIBody"/>
      </w:pPr>
      <w:r>
        <w:t xml:space="preserve">The LCI reset mechanism </w:t>
      </w:r>
      <w:r w:rsidR="00706295">
        <w:t>may</w:t>
      </w:r>
      <w:r>
        <w:t xml:space="preserve"> affect </w:t>
      </w:r>
      <w:r w:rsidR="00026F4D">
        <w:t xml:space="preserve">settings </w:t>
      </w:r>
      <w:r w:rsidR="00706295">
        <w:t xml:space="preserve">not called out by LXI that enable </w:t>
      </w:r>
      <w:r w:rsidR="00026F4D">
        <w:t>the customer to re-establish network communication with the device.</w:t>
      </w:r>
      <w:r w:rsidR="00570CA6" w:rsidRPr="0063363B">
        <w:t xml:space="preserve">  </w:t>
      </w:r>
      <w:r w:rsidR="00570CA6" w:rsidRPr="00C67620">
        <w:t xml:space="preserve">The </w:t>
      </w:r>
      <w:r w:rsidR="00570CA6">
        <w:t>LXI Device</w:t>
      </w:r>
      <w:r w:rsidR="00570CA6" w:rsidRPr="00C67620">
        <w:t xml:space="preserve"> </w:t>
      </w:r>
      <w:r w:rsidR="00570CA6">
        <w:t>LCI</w:t>
      </w:r>
      <w:r w:rsidR="00570CA6" w:rsidRPr="00C67620">
        <w:t xml:space="preserve"> state shall be fully documented and available in the manufacturer’s supplied documentation.</w:t>
      </w:r>
    </w:p>
    <w:p w14:paraId="3604D27D" w14:textId="77777777" w:rsidR="00A122A9" w:rsidRPr="00C67620" w:rsidRDefault="00A122A9" w:rsidP="00A122A9"/>
    <w:p w14:paraId="720BC4B9" w14:textId="77777777" w:rsidR="00A122A9" w:rsidRPr="00C67620" w:rsidRDefault="00A122A9" w:rsidP="00A122A9">
      <w:pPr>
        <w:pStyle w:val="LXITableHeader"/>
      </w:pPr>
      <w:bookmarkStart w:id="1411" w:name="_Toc106617538"/>
      <w:bookmarkStart w:id="1412" w:name="_Toc111253257"/>
      <w:bookmarkStart w:id="1413" w:name="_Toc113432814"/>
      <w:bookmarkStart w:id="1414" w:name="_Toc113776914"/>
      <w:r w:rsidRPr="00C67620">
        <w:t xml:space="preserve">Table of items affected by LAN Configuration Initialize </w:t>
      </w:r>
      <w:bookmarkEnd w:id="1411"/>
      <w:bookmarkEnd w:id="1412"/>
      <w:bookmarkEnd w:id="1413"/>
      <w:r w:rsidRPr="00C67620">
        <w:t>Mechanism</w:t>
      </w:r>
      <w:bookmarkEnd w:id="1414"/>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28"/>
        <w:gridCol w:w="2160"/>
        <w:gridCol w:w="2268"/>
      </w:tblGrid>
      <w:tr w:rsidR="00A122A9" w:rsidRPr="00C67620" w14:paraId="606E8179" w14:textId="77777777">
        <w:tc>
          <w:tcPr>
            <w:tcW w:w="4428" w:type="dxa"/>
            <w:tcBorders>
              <w:top w:val="single" w:sz="6" w:space="0" w:color="auto"/>
              <w:left w:val="single" w:sz="6" w:space="0" w:color="auto"/>
              <w:bottom w:val="single" w:sz="6" w:space="0" w:color="auto"/>
              <w:right w:val="single" w:sz="6" w:space="0" w:color="auto"/>
            </w:tcBorders>
          </w:tcPr>
          <w:p w14:paraId="4886D9B4" w14:textId="77777777" w:rsidR="00A122A9" w:rsidRPr="00C67620" w:rsidRDefault="00A122A9" w:rsidP="00A122A9">
            <w:r w:rsidRPr="00C67620">
              <w:t>Item</w:t>
            </w:r>
          </w:p>
        </w:tc>
        <w:tc>
          <w:tcPr>
            <w:tcW w:w="2160" w:type="dxa"/>
            <w:tcBorders>
              <w:top w:val="single" w:sz="6" w:space="0" w:color="auto"/>
              <w:left w:val="single" w:sz="6" w:space="0" w:color="auto"/>
              <w:bottom w:val="single" w:sz="6" w:space="0" w:color="auto"/>
              <w:right w:val="single" w:sz="6" w:space="0" w:color="auto"/>
            </w:tcBorders>
          </w:tcPr>
          <w:p w14:paraId="785AA8D3" w14:textId="77777777" w:rsidR="00A122A9" w:rsidRPr="00C67620" w:rsidRDefault="00A122A9" w:rsidP="00A122A9">
            <w:r w:rsidRPr="00C67620">
              <w:t>Value</w:t>
            </w:r>
          </w:p>
        </w:tc>
        <w:tc>
          <w:tcPr>
            <w:tcW w:w="2268" w:type="dxa"/>
            <w:tcBorders>
              <w:top w:val="single" w:sz="6" w:space="0" w:color="auto"/>
              <w:left w:val="single" w:sz="6" w:space="0" w:color="auto"/>
              <w:bottom w:val="single" w:sz="6" w:space="0" w:color="auto"/>
              <w:right w:val="single" w:sz="6" w:space="0" w:color="auto"/>
            </w:tcBorders>
          </w:tcPr>
          <w:p w14:paraId="490BB012" w14:textId="77777777" w:rsidR="00A122A9" w:rsidRPr="00C67620" w:rsidRDefault="00A122A9" w:rsidP="00A122A9">
            <w:r w:rsidRPr="00C67620">
              <w:t>Section</w:t>
            </w:r>
          </w:p>
        </w:tc>
      </w:tr>
      <w:tr w:rsidR="00413CD5" w:rsidRPr="00C67620" w14:paraId="664547A5" w14:textId="77777777">
        <w:tc>
          <w:tcPr>
            <w:tcW w:w="4428" w:type="dxa"/>
            <w:tcBorders>
              <w:top w:val="single" w:sz="6" w:space="0" w:color="auto"/>
              <w:left w:val="single" w:sz="6" w:space="0" w:color="auto"/>
              <w:bottom w:val="single" w:sz="6" w:space="0" w:color="auto"/>
              <w:right w:val="single" w:sz="6" w:space="0" w:color="auto"/>
            </w:tcBorders>
          </w:tcPr>
          <w:p w14:paraId="109E811C" w14:textId="7FC4BEFE" w:rsidR="00413CD5" w:rsidRPr="00221F89" w:rsidRDefault="00B42172" w:rsidP="00A122A9">
            <w:pPr>
              <w:widowControl w:val="0"/>
              <w:autoSpaceDE w:val="0"/>
              <w:autoSpaceDN w:val="0"/>
              <w:adjustRightInd w:val="0"/>
              <w:rPr>
                <w:szCs w:val="20"/>
              </w:rPr>
            </w:pPr>
            <w:r>
              <w:rPr>
                <w:szCs w:val="20"/>
              </w:rPr>
              <w:t>IPv4 Interface</w:t>
            </w:r>
          </w:p>
        </w:tc>
        <w:tc>
          <w:tcPr>
            <w:tcW w:w="2160" w:type="dxa"/>
            <w:tcBorders>
              <w:top w:val="single" w:sz="6" w:space="0" w:color="auto"/>
              <w:left w:val="single" w:sz="6" w:space="0" w:color="auto"/>
              <w:bottom w:val="single" w:sz="6" w:space="0" w:color="auto"/>
              <w:right w:val="single" w:sz="6" w:space="0" w:color="auto"/>
            </w:tcBorders>
            <w:vAlign w:val="bottom"/>
          </w:tcPr>
          <w:p w14:paraId="2BCBC259" w14:textId="6667C216" w:rsidR="00413CD5" w:rsidRPr="00C67620" w:rsidDel="00657D0D" w:rsidRDefault="00B42172"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2EBAC7E" w14:textId="355E36A8" w:rsidR="00413CD5" w:rsidRPr="00C67620" w:rsidRDefault="002E3214" w:rsidP="00A122A9">
            <w:pPr>
              <w:widowControl w:val="0"/>
              <w:autoSpaceDE w:val="0"/>
              <w:autoSpaceDN w:val="0"/>
              <w:adjustRightInd w:val="0"/>
              <w:rPr>
                <w:szCs w:val="20"/>
              </w:rPr>
            </w:pPr>
            <w:r>
              <w:rPr>
                <w:szCs w:val="20"/>
              </w:rPr>
              <w:t xml:space="preserve">Pertains to devices that implement the </w:t>
            </w:r>
            <w:r w:rsidR="00DF3AE1">
              <w:rPr>
                <w:szCs w:val="20"/>
              </w:rPr>
              <w:t xml:space="preserve">LXI </w:t>
            </w:r>
            <w:r>
              <w:rPr>
                <w:szCs w:val="20"/>
              </w:rPr>
              <w:t>IPv6 Extended Function.</w:t>
            </w:r>
          </w:p>
        </w:tc>
      </w:tr>
      <w:tr w:rsidR="00A122A9" w:rsidRPr="00C67620" w14:paraId="24DBAFAF" w14:textId="77777777">
        <w:tc>
          <w:tcPr>
            <w:tcW w:w="4428" w:type="dxa"/>
            <w:tcBorders>
              <w:top w:val="single" w:sz="6" w:space="0" w:color="auto"/>
              <w:left w:val="single" w:sz="6" w:space="0" w:color="auto"/>
              <w:bottom w:val="single" w:sz="6" w:space="0" w:color="auto"/>
              <w:right w:val="single" w:sz="6" w:space="0" w:color="auto"/>
            </w:tcBorders>
          </w:tcPr>
          <w:p w14:paraId="0A69DE1F" w14:textId="1CA5945E" w:rsidR="00A122A9" w:rsidRPr="00221F89" w:rsidRDefault="00A122A9" w:rsidP="00A122A9">
            <w:pPr>
              <w:widowControl w:val="0"/>
              <w:autoSpaceDE w:val="0"/>
              <w:autoSpaceDN w:val="0"/>
              <w:adjustRightInd w:val="0"/>
              <w:rPr>
                <w:szCs w:val="20"/>
              </w:rPr>
            </w:pPr>
            <w:r w:rsidRPr="00221F89">
              <w:rPr>
                <w:szCs w:val="20"/>
              </w:rPr>
              <w:t>IP</w:t>
            </w:r>
            <w:r w:rsidR="00AF5264">
              <w:rPr>
                <w:szCs w:val="20"/>
              </w:rPr>
              <w:t>v4</w:t>
            </w:r>
            <w:r w:rsidRPr="00221F89">
              <w:rPr>
                <w:szCs w:val="20"/>
              </w:rPr>
              <w:t xml:space="preserve"> Address Configuration:</w:t>
            </w:r>
          </w:p>
          <w:p w14:paraId="1A7AF29A" w14:textId="0C993436" w:rsidR="008B1282" w:rsidRPr="005105C3" w:rsidRDefault="005105C3" w:rsidP="00657D0D">
            <w:r>
              <w:t xml:space="preserve">    </w:t>
            </w:r>
            <w:r w:rsidR="00A122A9" w:rsidRPr="00657D0D">
              <w:t>DHCP</w:t>
            </w:r>
          </w:p>
          <w:p w14:paraId="79B9BF48" w14:textId="6A34F415" w:rsidR="00A122A9" w:rsidRPr="00345BC7" w:rsidRDefault="005105C3" w:rsidP="005105C3">
            <w:r>
              <w:t xml:space="preserve">    </w:t>
            </w:r>
            <w:proofErr w:type="spellStart"/>
            <w:r w:rsidR="008B1282" w:rsidRPr="005105C3">
              <w:t>AutoIP</w:t>
            </w:r>
            <w:proofErr w:type="spellEnd"/>
          </w:p>
        </w:tc>
        <w:tc>
          <w:tcPr>
            <w:tcW w:w="2160" w:type="dxa"/>
            <w:tcBorders>
              <w:top w:val="single" w:sz="6" w:space="0" w:color="auto"/>
              <w:left w:val="single" w:sz="6" w:space="0" w:color="auto"/>
              <w:bottom w:val="single" w:sz="6" w:space="0" w:color="auto"/>
              <w:right w:val="single" w:sz="6" w:space="0" w:color="auto"/>
            </w:tcBorders>
            <w:vAlign w:val="bottom"/>
          </w:tcPr>
          <w:p w14:paraId="2D141C85" w14:textId="77777777" w:rsidR="008B1282" w:rsidRPr="00657D0D" w:rsidRDefault="00A122A9" w:rsidP="00221F89">
            <w:pPr>
              <w:rPr>
                <w:szCs w:val="20"/>
              </w:rPr>
            </w:pPr>
            <w:r w:rsidRPr="00221F89">
              <w:rPr>
                <w:szCs w:val="20"/>
              </w:rPr>
              <w:t>Enabled</w:t>
            </w:r>
          </w:p>
          <w:p w14:paraId="7796E817" w14:textId="77777777" w:rsidR="00A122A9" w:rsidRPr="00C67620" w:rsidRDefault="008B1282" w:rsidP="00657D0D">
            <w:r w:rsidRPr="00657D0D">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352A906" w14:textId="77777777" w:rsidR="00A122A9" w:rsidRPr="00C67620" w:rsidRDefault="00A122A9" w:rsidP="00A122A9">
            <w:pPr>
              <w:widowControl w:val="0"/>
              <w:autoSpaceDE w:val="0"/>
              <w:autoSpaceDN w:val="0"/>
              <w:adjustRightInd w:val="0"/>
              <w:rPr>
                <w:szCs w:val="20"/>
              </w:rPr>
            </w:pPr>
          </w:p>
          <w:p w14:paraId="452B2FF5" w14:textId="538AC1DD" w:rsidR="00A122A9" w:rsidRPr="00C67620" w:rsidRDefault="009B6988" w:rsidP="00A122A9">
            <w:pPr>
              <w:widowControl w:val="0"/>
              <w:autoSpaceDE w:val="0"/>
              <w:autoSpaceDN w:val="0"/>
              <w:adjustRightInd w:val="0"/>
              <w:rPr>
                <w:szCs w:val="20"/>
              </w:rPr>
            </w:pPr>
            <w:r>
              <w:rPr>
                <w:szCs w:val="20"/>
              </w:rPr>
              <w:fldChar w:fldCharType="begin"/>
            </w:r>
            <w:r>
              <w:rPr>
                <w:szCs w:val="20"/>
              </w:rPr>
              <w:instrText xml:space="preserve"> REF _Ref450984569 \r \h </w:instrText>
            </w:r>
            <w:r>
              <w:rPr>
                <w:szCs w:val="20"/>
              </w:rPr>
            </w:r>
            <w:r>
              <w:rPr>
                <w:szCs w:val="20"/>
              </w:rPr>
              <w:fldChar w:fldCharType="separate"/>
            </w:r>
            <w:r w:rsidR="001475CE">
              <w:rPr>
                <w:szCs w:val="20"/>
              </w:rPr>
              <w:t>8.6</w:t>
            </w:r>
            <w:r>
              <w:rPr>
                <w:szCs w:val="20"/>
              </w:rPr>
              <w:fldChar w:fldCharType="end"/>
            </w:r>
          </w:p>
        </w:tc>
      </w:tr>
      <w:tr w:rsidR="00A122A9" w:rsidRPr="00C67620" w14:paraId="54D5E67E" w14:textId="77777777">
        <w:tc>
          <w:tcPr>
            <w:tcW w:w="4428" w:type="dxa"/>
            <w:tcBorders>
              <w:top w:val="single" w:sz="6" w:space="0" w:color="auto"/>
              <w:left w:val="single" w:sz="6" w:space="0" w:color="auto"/>
              <w:bottom w:val="single" w:sz="6" w:space="0" w:color="auto"/>
              <w:right w:val="single" w:sz="6" w:space="0" w:color="auto"/>
            </w:tcBorders>
          </w:tcPr>
          <w:p w14:paraId="1AEF92B6" w14:textId="7A3B7C50" w:rsidR="00A122A9" w:rsidRPr="00C67620" w:rsidRDefault="00A122A9" w:rsidP="00A122A9">
            <w:pPr>
              <w:widowControl w:val="0"/>
              <w:autoSpaceDE w:val="0"/>
              <w:autoSpaceDN w:val="0"/>
              <w:adjustRightInd w:val="0"/>
              <w:rPr>
                <w:szCs w:val="20"/>
              </w:rPr>
            </w:pPr>
            <w:r>
              <w:rPr>
                <w:szCs w:val="20"/>
              </w:rPr>
              <w:t>ICMP</w:t>
            </w:r>
            <w:r w:rsidR="00835A15">
              <w:rPr>
                <w:szCs w:val="20"/>
              </w:rPr>
              <w:t>v4</w:t>
            </w:r>
            <w:r>
              <w:rPr>
                <w:szCs w:val="20"/>
              </w:rPr>
              <w:t xml:space="preserve"> </w:t>
            </w:r>
            <w:r w:rsidRPr="00C67620">
              <w:rPr>
                <w:szCs w:val="20"/>
              </w:rPr>
              <w:t xml:space="preserve">Ping </w:t>
            </w:r>
            <w:r>
              <w:rPr>
                <w:szCs w:val="20"/>
              </w:rPr>
              <w:t>Responder</w:t>
            </w:r>
          </w:p>
        </w:tc>
        <w:tc>
          <w:tcPr>
            <w:tcW w:w="2160" w:type="dxa"/>
            <w:tcBorders>
              <w:top w:val="single" w:sz="6" w:space="0" w:color="auto"/>
              <w:left w:val="single" w:sz="6" w:space="0" w:color="auto"/>
              <w:bottom w:val="single" w:sz="6" w:space="0" w:color="auto"/>
              <w:right w:val="single" w:sz="6" w:space="0" w:color="auto"/>
            </w:tcBorders>
          </w:tcPr>
          <w:p w14:paraId="73DC0431" w14:textId="77777777" w:rsidR="00A122A9" w:rsidRPr="00C67620" w:rsidRDefault="00A122A9"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5A99AEDB" w14:textId="55119DA6" w:rsidR="00A122A9" w:rsidRPr="00C67620" w:rsidRDefault="00A01402" w:rsidP="00A122A9">
            <w:pPr>
              <w:widowControl w:val="0"/>
              <w:autoSpaceDE w:val="0"/>
              <w:autoSpaceDN w:val="0"/>
              <w:adjustRightInd w:val="0"/>
              <w:rPr>
                <w:szCs w:val="20"/>
              </w:rPr>
            </w:pPr>
            <w:r>
              <w:fldChar w:fldCharType="begin"/>
            </w:r>
            <w:r>
              <w:instrText xml:space="preserve"> REF _Ref112842114 \r \h  \* MERGEFORMAT </w:instrText>
            </w:r>
            <w:r>
              <w:fldChar w:fldCharType="separate"/>
            </w:r>
            <w:r w:rsidR="001475CE">
              <w:t>8.3</w:t>
            </w:r>
            <w:r>
              <w:fldChar w:fldCharType="end"/>
            </w:r>
          </w:p>
        </w:tc>
      </w:tr>
      <w:tr w:rsidR="00A122A9" w:rsidRPr="00C67620" w14:paraId="231A9211" w14:textId="77777777">
        <w:tc>
          <w:tcPr>
            <w:tcW w:w="4428" w:type="dxa"/>
            <w:tcBorders>
              <w:top w:val="single" w:sz="6" w:space="0" w:color="auto"/>
              <w:left w:val="single" w:sz="6" w:space="0" w:color="auto"/>
              <w:bottom w:val="single" w:sz="6" w:space="0" w:color="auto"/>
              <w:right w:val="single" w:sz="6" w:space="0" w:color="auto"/>
            </w:tcBorders>
          </w:tcPr>
          <w:p w14:paraId="2CF84EEF" w14:textId="77777777" w:rsidR="00A122A9" w:rsidRPr="00C67620" w:rsidRDefault="00A122A9" w:rsidP="00A122A9">
            <w:pPr>
              <w:widowControl w:val="0"/>
              <w:autoSpaceDE w:val="0"/>
              <w:autoSpaceDN w:val="0"/>
              <w:adjustRightInd w:val="0"/>
              <w:rPr>
                <w:szCs w:val="20"/>
              </w:rPr>
            </w:pPr>
            <w:r w:rsidRPr="00C67620">
              <w:rPr>
                <w:szCs w:val="20"/>
              </w:rPr>
              <w:t>Web Password for configuration</w:t>
            </w:r>
          </w:p>
        </w:tc>
        <w:tc>
          <w:tcPr>
            <w:tcW w:w="2160" w:type="dxa"/>
            <w:tcBorders>
              <w:top w:val="single" w:sz="6" w:space="0" w:color="auto"/>
              <w:left w:val="single" w:sz="6" w:space="0" w:color="auto"/>
              <w:bottom w:val="single" w:sz="6" w:space="0" w:color="auto"/>
              <w:right w:val="single" w:sz="6" w:space="0" w:color="auto"/>
            </w:tcBorders>
          </w:tcPr>
          <w:p w14:paraId="71051791" w14:textId="71113E4C" w:rsidR="00A122A9" w:rsidRDefault="00A122A9" w:rsidP="00A122A9">
            <w:pPr>
              <w:widowControl w:val="0"/>
              <w:autoSpaceDE w:val="0"/>
              <w:autoSpaceDN w:val="0"/>
              <w:adjustRightInd w:val="0"/>
              <w:rPr>
                <w:szCs w:val="20"/>
              </w:rPr>
            </w:pPr>
            <w:r w:rsidRPr="00C67620">
              <w:rPr>
                <w:szCs w:val="20"/>
              </w:rPr>
              <w:t>Default</w:t>
            </w:r>
          </w:p>
          <w:p w14:paraId="4CF8F486" w14:textId="1921E52E" w:rsidR="005208FD" w:rsidRPr="00C67620" w:rsidRDefault="007A023E" w:rsidP="00A122A9">
            <w:pPr>
              <w:widowControl w:val="0"/>
              <w:autoSpaceDE w:val="0"/>
              <w:autoSpaceDN w:val="0"/>
              <w:adjustRightInd w:val="0"/>
              <w:rPr>
                <w:szCs w:val="20"/>
              </w:rPr>
            </w:pPr>
            <w:r>
              <w:rPr>
                <w:szCs w:val="20"/>
              </w:rPr>
              <w:t xml:space="preserve">LXI Security Extended Function obviates this </w:t>
            </w:r>
            <w:r w:rsidR="0000096C">
              <w:rPr>
                <w:szCs w:val="20"/>
              </w:rPr>
              <w:t>setting</w:t>
            </w:r>
          </w:p>
        </w:tc>
        <w:tc>
          <w:tcPr>
            <w:tcW w:w="2268" w:type="dxa"/>
            <w:tcBorders>
              <w:top w:val="single" w:sz="6" w:space="0" w:color="auto"/>
              <w:left w:val="single" w:sz="6" w:space="0" w:color="auto"/>
              <w:bottom w:val="single" w:sz="6" w:space="0" w:color="auto"/>
              <w:right w:val="single" w:sz="6" w:space="0" w:color="auto"/>
            </w:tcBorders>
          </w:tcPr>
          <w:p w14:paraId="05C9A062" w14:textId="02B8363E" w:rsidR="00A122A9" w:rsidRPr="00C67620" w:rsidRDefault="00A01402" w:rsidP="00A122A9">
            <w:pPr>
              <w:widowControl w:val="0"/>
              <w:autoSpaceDE w:val="0"/>
              <w:autoSpaceDN w:val="0"/>
              <w:adjustRightInd w:val="0"/>
              <w:rPr>
                <w:szCs w:val="20"/>
              </w:rPr>
            </w:pPr>
            <w:r>
              <w:fldChar w:fldCharType="begin"/>
            </w:r>
            <w:r>
              <w:instrText xml:space="preserve"> REF _Ref102367768 \r \h  \* MERGEFORMAT </w:instrText>
            </w:r>
            <w:r>
              <w:fldChar w:fldCharType="separate"/>
            </w:r>
            <w:r w:rsidR="001475CE">
              <w:t>9.8</w:t>
            </w:r>
            <w:r>
              <w:fldChar w:fldCharType="end"/>
            </w:r>
          </w:p>
        </w:tc>
      </w:tr>
      <w:tr w:rsidR="00A122A9" w:rsidRPr="00C67620" w14:paraId="6DDE9FD3" w14:textId="77777777">
        <w:tc>
          <w:tcPr>
            <w:tcW w:w="4428" w:type="dxa"/>
            <w:tcBorders>
              <w:top w:val="single" w:sz="6" w:space="0" w:color="auto"/>
              <w:left w:val="single" w:sz="6" w:space="0" w:color="auto"/>
              <w:bottom w:val="single" w:sz="6" w:space="0" w:color="auto"/>
              <w:right w:val="single" w:sz="6" w:space="0" w:color="auto"/>
            </w:tcBorders>
          </w:tcPr>
          <w:p w14:paraId="4D624E12" w14:textId="0A9D0C2D" w:rsidR="00A122A9" w:rsidRPr="00C67620" w:rsidRDefault="000E3359" w:rsidP="00A122A9">
            <w:pPr>
              <w:widowControl w:val="0"/>
              <w:autoSpaceDE w:val="0"/>
              <w:autoSpaceDN w:val="0"/>
              <w:adjustRightInd w:val="0"/>
              <w:rPr>
                <w:szCs w:val="20"/>
              </w:rPr>
            </w:pPr>
            <w:r>
              <w:rPr>
                <w:szCs w:val="20"/>
              </w:rPr>
              <w:t xml:space="preserve">IPv4 </w:t>
            </w:r>
            <w:r w:rsidR="00A122A9" w:rsidRPr="00C67620">
              <w:rPr>
                <w:szCs w:val="20"/>
              </w:rPr>
              <w:t>Dynamic DNS (if implemented)</w:t>
            </w:r>
          </w:p>
        </w:tc>
        <w:tc>
          <w:tcPr>
            <w:tcW w:w="2160" w:type="dxa"/>
            <w:tcBorders>
              <w:top w:val="single" w:sz="6" w:space="0" w:color="auto"/>
              <w:left w:val="single" w:sz="6" w:space="0" w:color="auto"/>
              <w:bottom w:val="single" w:sz="6" w:space="0" w:color="auto"/>
              <w:right w:val="single" w:sz="6" w:space="0" w:color="auto"/>
            </w:tcBorders>
          </w:tcPr>
          <w:p w14:paraId="4F59F5B5" w14:textId="77777777" w:rsidR="00A122A9" w:rsidRPr="00C67620" w:rsidRDefault="00A122A9"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934138B" w14:textId="233E522B" w:rsidR="00A122A9" w:rsidRPr="00C67620" w:rsidRDefault="00737874" w:rsidP="00A122A9">
            <w:pPr>
              <w:widowControl w:val="0"/>
              <w:autoSpaceDE w:val="0"/>
              <w:autoSpaceDN w:val="0"/>
              <w:adjustRightInd w:val="0"/>
              <w:rPr>
                <w:szCs w:val="20"/>
              </w:rPr>
            </w:pPr>
            <w:r>
              <w:rPr>
                <w:szCs w:val="20"/>
              </w:rPr>
              <w:fldChar w:fldCharType="begin"/>
            </w:r>
            <w:r w:rsidR="00487826">
              <w:rPr>
                <w:szCs w:val="20"/>
              </w:rPr>
              <w:instrText xml:space="preserve"> REF _Ref111956585 \r </w:instrText>
            </w:r>
            <w:r>
              <w:rPr>
                <w:szCs w:val="20"/>
              </w:rPr>
              <w:fldChar w:fldCharType="separate"/>
            </w:r>
            <w:r w:rsidR="001475CE">
              <w:rPr>
                <w:szCs w:val="20"/>
              </w:rPr>
              <w:t>8.11.1.1</w:t>
            </w:r>
            <w:r>
              <w:rPr>
                <w:szCs w:val="20"/>
              </w:rPr>
              <w:fldChar w:fldCharType="end"/>
            </w:r>
          </w:p>
        </w:tc>
      </w:tr>
      <w:tr w:rsidR="0019617B" w:rsidRPr="00C67620" w14:paraId="43646F59" w14:textId="77777777">
        <w:tc>
          <w:tcPr>
            <w:tcW w:w="4428" w:type="dxa"/>
            <w:tcBorders>
              <w:top w:val="single" w:sz="6" w:space="0" w:color="auto"/>
              <w:left w:val="single" w:sz="6" w:space="0" w:color="auto"/>
              <w:bottom w:val="single" w:sz="6" w:space="0" w:color="auto"/>
              <w:right w:val="single" w:sz="6" w:space="0" w:color="auto"/>
            </w:tcBorders>
          </w:tcPr>
          <w:p w14:paraId="10A643D0" w14:textId="77777777" w:rsidR="0019617B" w:rsidRPr="00C67620" w:rsidRDefault="0019617B" w:rsidP="00A122A9">
            <w:pPr>
              <w:widowControl w:val="0"/>
              <w:autoSpaceDE w:val="0"/>
              <w:autoSpaceDN w:val="0"/>
              <w:adjustRightInd w:val="0"/>
              <w:rPr>
                <w:szCs w:val="20"/>
              </w:rPr>
            </w:pPr>
            <w:r>
              <w:rPr>
                <w:szCs w:val="20"/>
              </w:rPr>
              <w:t>mDNS and DNS-SD</w:t>
            </w:r>
          </w:p>
        </w:tc>
        <w:tc>
          <w:tcPr>
            <w:tcW w:w="2160" w:type="dxa"/>
            <w:tcBorders>
              <w:top w:val="single" w:sz="6" w:space="0" w:color="auto"/>
              <w:left w:val="single" w:sz="6" w:space="0" w:color="auto"/>
              <w:bottom w:val="single" w:sz="6" w:space="0" w:color="auto"/>
              <w:right w:val="single" w:sz="6" w:space="0" w:color="auto"/>
            </w:tcBorders>
          </w:tcPr>
          <w:p w14:paraId="5584343D" w14:textId="77777777" w:rsidR="0019617B" w:rsidRPr="00C67620" w:rsidRDefault="0019617B"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BD4F268" w14:textId="64B1F661" w:rsidR="0019617B" w:rsidRPr="00C67620" w:rsidRDefault="009B6988" w:rsidP="00A122A9">
            <w:pPr>
              <w:widowControl w:val="0"/>
              <w:autoSpaceDE w:val="0"/>
              <w:autoSpaceDN w:val="0"/>
              <w:adjustRightInd w:val="0"/>
              <w:rPr>
                <w:szCs w:val="20"/>
              </w:rPr>
            </w:pPr>
            <w:r>
              <w:rPr>
                <w:szCs w:val="20"/>
              </w:rPr>
              <w:fldChar w:fldCharType="begin"/>
            </w:r>
            <w:r>
              <w:rPr>
                <w:szCs w:val="20"/>
              </w:rPr>
              <w:instrText xml:space="preserve"> REF _Ref450984596 \r \h </w:instrText>
            </w:r>
            <w:r>
              <w:rPr>
                <w:szCs w:val="20"/>
              </w:rPr>
            </w:r>
            <w:r>
              <w:rPr>
                <w:szCs w:val="20"/>
              </w:rPr>
              <w:fldChar w:fldCharType="separate"/>
            </w:r>
            <w:r w:rsidR="001475CE">
              <w:rPr>
                <w:szCs w:val="20"/>
              </w:rPr>
              <w:t>10.3</w:t>
            </w:r>
            <w:r>
              <w:rPr>
                <w:szCs w:val="20"/>
              </w:rPr>
              <w:fldChar w:fldCharType="end"/>
            </w:r>
            <w:r w:rsidR="00B37144">
              <w:rPr>
                <w:szCs w:val="20"/>
              </w:rPr>
              <w:t>,</w:t>
            </w:r>
            <w:r w:rsidR="0019617B">
              <w:rPr>
                <w:szCs w:val="20"/>
              </w:rPr>
              <w:t xml:space="preserve"> </w:t>
            </w:r>
            <w:r w:rsidR="00737874">
              <w:rPr>
                <w:szCs w:val="20"/>
              </w:rPr>
              <w:fldChar w:fldCharType="begin"/>
            </w:r>
            <w:r w:rsidR="00330942">
              <w:rPr>
                <w:szCs w:val="20"/>
              </w:rPr>
              <w:instrText xml:space="preserve"> REF _Ref208716667 \r </w:instrText>
            </w:r>
            <w:r w:rsidR="00737874">
              <w:rPr>
                <w:szCs w:val="20"/>
              </w:rPr>
              <w:fldChar w:fldCharType="separate"/>
            </w:r>
            <w:r w:rsidR="001475CE">
              <w:rPr>
                <w:szCs w:val="20"/>
              </w:rPr>
              <w:t>10.4</w:t>
            </w:r>
            <w:r w:rsidR="00737874">
              <w:rPr>
                <w:szCs w:val="20"/>
              </w:rPr>
              <w:fldChar w:fldCharType="end"/>
            </w:r>
            <w:r w:rsidR="00B37144">
              <w:rPr>
                <w:szCs w:val="20"/>
              </w:rPr>
              <w:t xml:space="preserve">, </w:t>
            </w:r>
            <w:r w:rsidR="00737874">
              <w:rPr>
                <w:szCs w:val="20"/>
              </w:rPr>
              <w:fldChar w:fldCharType="begin"/>
            </w:r>
            <w:r w:rsidR="00487826">
              <w:rPr>
                <w:szCs w:val="20"/>
              </w:rPr>
              <w:instrText xml:space="preserve"> REF _Ref204481805 \r </w:instrText>
            </w:r>
            <w:r w:rsidR="00737874">
              <w:rPr>
                <w:szCs w:val="20"/>
              </w:rPr>
              <w:fldChar w:fldCharType="separate"/>
            </w:r>
            <w:r w:rsidR="001475CE">
              <w:rPr>
                <w:szCs w:val="20"/>
              </w:rPr>
              <w:t>10.5.1</w:t>
            </w:r>
            <w:r w:rsidR="00737874">
              <w:rPr>
                <w:szCs w:val="20"/>
              </w:rPr>
              <w:fldChar w:fldCharType="end"/>
            </w:r>
            <w:r w:rsidR="00487826">
              <w:rPr>
                <w:szCs w:val="20"/>
              </w:rPr>
              <w:t xml:space="preserve">, </w:t>
            </w:r>
            <w:r w:rsidR="00737874">
              <w:rPr>
                <w:szCs w:val="20"/>
              </w:rPr>
              <w:fldChar w:fldCharType="begin"/>
            </w:r>
            <w:r w:rsidR="00330942">
              <w:rPr>
                <w:szCs w:val="20"/>
              </w:rPr>
              <w:instrText xml:space="preserve"> REF _Ref208716675 \r </w:instrText>
            </w:r>
            <w:r w:rsidR="00737874">
              <w:rPr>
                <w:szCs w:val="20"/>
              </w:rPr>
              <w:fldChar w:fldCharType="separate"/>
            </w:r>
            <w:r w:rsidR="001475CE">
              <w:rPr>
                <w:szCs w:val="20"/>
              </w:rPr>
              <w:t>10.7.1</w:t>
            </w:r>
            <w:r w:rsidR="00737874">
              <w:rPr>
                <w:szCs w:val="20"/>
              </w:rPr>
              <w:fldChar w:fldCharType="end"/>
            </w:r>
          </w:p>
        </w:tc>
      </w:tr>
    </w:tbl>
    <w:p w14:paraId="7F1094ED" w14:textId="77777777" w:rsidR="00E32AB7" w:rsidRDefault="00E32AB7" w:rsidP="00E32AB7">
      <w:pPr>
        <w:pStyle w:val="NoteHeading"/>
      </w:pPr>
    </w:p>
    <w:p w14:paraId="3A2E4202" w14:textId="77777777" w:rsidR="00E32AB7" w:rsidRDefault="00E32AB7" w:rsidP="00A122A9">
      <w:pPr>
        <w:pStyle w:val="LXIBody"/>
      </w:pPr>
    </w:p>
    <w:p w14:paraId="1BA70E96" w14:textId="1AD86BD0" w:rsidR="00A122A9" w:rsidRPr="00C67620" w:rsidRDefault="00A122A9" w:rsidP="00A122A9">
      <w:pPr>
        <w:pStyle w:val="LXIBody"/>
      </w:pPr>
      <w:r w:rsidRPr="00C67620">
        <w:lastRenderedPageBreak/>
        <w:t xml:space="preserve">If </w:t>
      </w:r>
      <w:r w:rsidR="00307816">
        <w:t>an LXI</w:t>
      </w:r>
      <w:r w:rsidR="00E5487F">
        <w:t xml:space="preserve"> Device</w:t>
      </w:r>
      <w:r w:rsidRPr="00C67620">
        <w:t xml:space="preserve"> has a manual user interface (physical front panel) that allows the configuration of these items plus the network configuration, then that shall be sufficient </w:t>
      </w:r>
      <w:r w:rsidR="00050D15">
        <w:t xml:space="preserve">to manually </w:t>
      </w:r>
      <w:r w:rsidR="00E8796E">
        <w:t>adjust</w:t>
      </w:r>
      <w:r w:rsidR="00050D15">
        <w:t xml:space="preserve"> the configurations changed by LCI</w:t>
      </w:r>
    </w:p>
    <w:p w14:paraId="7DD9F5D7" w14:textId="77777777" w:rsidR="00A122A9" w:rsidRPr="00C67620" w:rsidRDefault="00A122A9" w:rsidP="00722290">
      <w:pPr>
        <w:pStyle w:val="Heading3"/>
      </w:pPr>
      <w:bookmarkStart w:id="1415" w:name="_Toc113353566"/>
      <w:bookmarkStart w:id="1416" w:name="_Toc128656289"/>
      <w:bookmarkStart w:id="1417" w:name="_Toc137484796"/>
      <w:bookmarkEnd w:id="1400"/>
      <w:r>
        <w:t>Recommendation – LAN Configuration Initialize (LCI) Additional Settings</w:t>
      </w:r>
      <w:bookmarkEnd w:id="1417"/>
      <w:r>
        <w:t xml:space="preserve"> </w:t>
      </w:r>
      <w:bookmarkEnd w:id="1415"/>
      <w:bookmarkEnd w:id="1416"/>
    </w:p>
    <w:p w14:paraId="2DB93364" w14:textId="02C1DA49" w:rsidR="00A122A9" w:rsidRPr="00C67620" w:rsidRDefault="00A122A9" w:rsidP="00A122A9">
      <w:pPr>
        <w:pStyle w:val="LXIBody"/>
      </w:pPr>
      <w:r w:rsidRPr="00C67620">
        <w:t>In addition to the settings listed in</w:t>
      </w:r>
      <w:r w:rsidR="00B70F30">
        <w:t xml:space="preserve"> </w:t>
      </w:r>
      <w:r w:rsidR="00B70F30">
        <w:fldChar w:fldCharType="begin"/>
      </w:r>
      <w:r w:rsidR="00B70F30">
        <w:instrText xml:space="preserve"> REF _Ref207183966 \r \h </w:instrText>
      </w:r>
      <w:r w:rsidR="00B70F30">
        <w:fldChar w:fldCharType="separate"/>
      </w:r>
      <w:r w:rsidR="001475CE">
        <w:t>8.13</w:t>
      </w:r>
      <w:r w:rsidR="00B70F30">
        <w:fldChar w:fldCharType="end"/>
      </w:r>
      <w:r w:rsidRPr="00C67620">
        <w:t xml:space="preserve">, The LCI mechanism </w:t>
      </w:r>
      <w:r w:rsidR="00763170" w:rsidRPr="00C67620">
        <w:t xml:space="preserve">should </w:t>
      </w:r>
      <w:r w:rsidR="00763170">
        <w:t>enable</w:t>
      </w:r>
      <w:r>
        <w:t xml:space="preserve"> auto-negotiation.</w:t>
      </w:r>
      <w:bookmarkEnd w:id="1261"/>
      <w:bookmarkEnd w:id="1262"/>
      <w:bookmarkEnd w:id="1263"/>
      <w:bookmarkEnd w:id="1264"/>
      <w:bookmarkEnd w:id="1265"/>
      <w:bookmarkEnd w:id="1266"/>
      <w:bookmarkEnd w:id="1267"/>
      <w:bookmarkEnd w:id="1268"/>
      <w:bookmarkEnd w:id="1269"/>
      <w:bookmarkEnd w:id="1270"/>
      <w:bookmarkEnd w:id="1271"/>
      <w:bookmarkEnd w:id="1272"/>
    </w:p>
    <w:p w14:paraId="34F54797" w14:textId="77777777" w:rsidR="00A122A9" w:rsidRPr="00C67620" w:rsidRDefault="00A122A9" w:rsidP="00A122A9">
      <w:pPr>
        <w:pStyle w:val="LXIBody"/>
      </w:pPr>
    </w:p>
    <w:p w14:paraId="40C8318A" w14:textId="77777777" w:rsidR="00A122A9" w:rsidRPr="00C67620" w:rsidRDefault="00A122A9" w:rsidP="004B2537">
      <w:pPr>
        <w:pStyle w:val="Heading1"/>
      </w:pPr>
      <w:bookmarkStart w:id="1418" w:name="_Toc112300650"/>
      <w:bookmarkStart w:id="1419" w:name="_Toc113353567"/>
      <w:bookmarkStart w:id="1420" w:name="_Toc113776915"/>
      <w:bookmarkStart w:id="1421" w:name="_Toc128656290"/>
      <w:bookmarkStart w:id="1422" w:name="_Toc101245574"/>
      <w:bookmarkStart w:id="1423" w:name="_Toc103501815"/>
      <w:bookmarkStart w:id="1424" w:name="_Toc104621018"/>
      <w:bookmarkStart w:id="1425" w:name="_Toc104946109"/>
      <w:bookmarkStart w:id="1426" w:name="_Toc104946949"/>
      <w:bookmarkStart w:id="1427" w:name="_Toc104947369"/>
      <w:bookmarkStart w:id="1428" w:name="_Toc104968656"/>
      <w:bookmarkStart w:id="1429" w:name="_Toc105501027"/>
      <w:bookmarkStart w:id="1430" w:name="_Toc105501523"/>
      <w:bookmarkStart w:id="1431" w:name="_Toc106617540"/>
      <w:bookmarkStart w:id="1432" w:name="_Toc111021390"/>
      <w:bookmarkStart w:id="1433" w:name="_Toc111253258"/>
      <w:bookmarkStart w:id="1434" w:name="_Toc111980820"/>
      <w:bookmarkStart w:id="1435" w:name="_Toc137484797"/>
      <w:r w:rsidRPr="00C67620">
        <w:lastRenderedPageBreak/>
        <w:t>Web Interface</w:t>
      </w:r>
      <w:bookmarkEnd w:id="1418"/>
      <w:bookmarkEnd w:id="1419"/>
      <w:bookmarkEnd w:id="1420"/>
      <w:bookmarkEnd w:id="1421"/>
      <w:bookmarkEnd w:id="1435"/>
      <w:r w:rsidRPr="00C67620">
        <w:t xml:space="preserve"> </w:t>
      </w:r>
    </w:p>
    <w:p w14:paraId="481A9B62" w14:textId="77777777" w:rsidR="007A658A" w:rsidRPr="00C67620" w:rsidRDefault="007A658A" w:rsidP="007A658A">
      <w:pPr>
        <w:pStyle w:val="Heading2"/>
      </w:pPr>
      <w:bookmarkStart w:id="1436" w:name="_Toc106617541"/>
      <w:bookmarkStart w:id="1437" w:name="_Toc111021391"/>
      <w:bookmarkStart w:id="1438" w:name="_Toc111253259"/>
      <w:bookmarkStart w:id="1439" w:name="_Toc112300651"/>
      <w:bookmarkStart w:id="1440" w:name="_Toc113353568"/>
      <w:bookmarkStart w:id="1441" w:name="_Toc128656291"/>
      <w:bookmarkStart w:id="1442" w:name="_Ref205179145"/>
      <w:bookmarkStart w:id="1443" w:name="_Toc454020573"/>
      <w:bookmarkStart w:id="1444" w:name="_Toc106617543"/>
      <w:bookmarkStart w:id="1445" w:name="_Toc111021393"/>
      <w:bookmarkStart w:id="1446" w:name="_Toc111253261"/>
      <w:bookmarkStart w:id="1447" w:name="_Toc112300653"/>
      <w:bookmarkStart w:id="1448" w:name="_Toc113353570"/>
      <w:bookmarkStart w:id="1449" w:name="_Toc128656294"/>
      <w:bookmarkStart w:id="1450" w:name="_Ref208715038"/>
      <w:bookmarkStart w:id="1451" w:name="_Toc137484798"/>
      <w:r w:rsidRPr="00C67620">
        <w:t xml:space="preserve">RULE – </w:t>
      </w:r>
      <w:bookmarkEnd w:id="1436"/>
      <w:bookmarkEnd w:id="1437"/>
      <w:bookmarkEnd w:id="1438"/>
      <w:r w:rsidRPr="00C67620">
        <w:t>Web Pages Using W3C Compliant Browsers</w:t>
      </w:r>
      <w:bookmarkEnd w:id="1439"/>
      <w:bookmarkEnd w:id="1440"/>
      <w:bookmarkEnd w:id="1441"/>
      <w:bookmarkEnd w:id="1442"/>
      <w:bookmarkEnd w:id="1443"/>
      <w:bookmarkEnd w:id="1451"/>
    </w:p>
    <w:p w14:paraId="49EDA38B" w14:textId="38303705" w:rsidR="00F2023E" w:rsidRPr="00D86307" w:rsidRDefault="007A658A" w:rsidP="00F2023E">
      <w:pPr>
        <w:pStyle w:val="LXIBody"/>
      </w:pPr>
      <w:r>
        <w:t>LXI Device</w:t>
      </w:r>
      <w:r w:rsidRPr="00C67620">
        <w:t xml:space="preserve">s shall serve a HTML web page that works correctly with all W3C compliant browsers.  </w:t>
      </w:r>
      <w:r>
        <w:t>LXI Device</w:t>
      </w:r>
      <w:r w:rsidRPr="00C67620">
        <w:t xml:space="preserve"> web servers shall conform to HTTP </w:t>
      </w:r>
      <w:r>
        <w:t>(</w:t>
      </w:r>
      <w:r w:rsidR="00F2023E" w:rsidRPr="00D86307">
        <w:t xml:space="preserve">HTTP/1.1 </w:t>
      </w:r>
      <w:r w:rsidR="00F2023E" w:rsidRPr="00877C66">
        <w:t xml:space="preserve">- RFC 2616) and </w:t>
      </w:r>
      <w:r w:rsidR="0092533A">
        <w:t xml:space="preserve">serve content via </w:t>
      </w:r>
      <w:r w:rsidR="00F2023E" w:rsidRPr="00877C66">
        <w:t>TLS (Version 1.2 or greater – RFC 8446)</w:t>
      </w:r>
      <w:r w:rsidR="0092533A">
        <w:t>, this is colloquially known as HTTPS.</w:t>
      </w:r>
    </w:p>
    <w:p w14:paraId="3CA7E902" w14:textId="77777777" w:rsidR="00F2023E" w:rsidRPr="00D86307" w:rsidRDefault="00F2023E" w:rsidP="00F2023E">
      <w:pPr>
        <w:pStyle w:val="LXIBody"/>
      </w:pPr>
      <w:r w:rsidRPr="00D86307">
        <w:t>The HTML pages served shall conform to HTML (version 4.01 or greater) or XHTML (version 1.0 or greater).</w:t>
      </w:r>
    </w:p>
    <w:p w14:paraId="10A2BF95" w14:textId="77777777" w:rsidR="00F2023E" w:rsidRPr="00877C66" w:rsidRDefault="00F2023E" w:rsidP="00F2023E">
      <w:pPr>
        <w:pStyle w:val="ObservationHeading"/>
      </w:pPr>
      <w:r w:rsidRPr="00877C66">
        <w:t>Observation – HTTP Versions</w:t>
      </w:r>
    </w:p>
    <w:p w14:paraId="4E9C600A" w14:textId="77777777" w:rsidR="00F2023E" w:rsidRPr="00877C66" w:rsidRDefault="00F2023E" w:rsidP="00F2023E">
      <w:pPr>
        <w:pStyle w:val="LXIObservationBody"/>
        <w:pBdr>
          <w:top w:val="none" w:sz="0" w:space="0" w:color="auto"/>
          <w:left w:val="none" w:sz="0" w:space="0" w:color="auto"/>
          <w:bottom w:val="none" w:sz="0" w:space="0" w:color="auto"/>
          <w:right w:val="none" w:sz="0" w:space="0" w:color="auto"/>
        </w:pBdr>
      </w:pPr>
      <w:r w:rsidRPr="00877C66">
        <w:t>HTTP/1.1 has been the default standard for web servers since 1999. HTTP/2.0 and HTTP/3.0 are newer and have many additional benefits, especially in performance. They also support transferring binary data more efficiently and could be a benefit for LXI Devices. HTTP/2.0 and HTTP/3.0 are backward compatible with HTTP/1.1</w:t>
      </w:r>
    </w:p>
    <w:p w14:paraId="601D4037" w14:textId="77777777" w:rsidR="00F2023E" w:rsidRPr="00877C66" w:rsidRDefault="00F2023E" w:rsidP="00F2023E">
      <w:pPr>
        <w:pStyle w:val="ObservationHeading"/>
      </w:pPr>
      <w:r w:rsidRPr="00877C66">
        <w:t>Observation – HTTP/3.0</w:t>
      </w:r>
    </w:p>
    <w:p w14:paraId="5D355CFD" w14:textId="77777777" w:rsidR="00F2023E" w:rsidRPr="00877C66" w:rsidRDefault="00F2023E" w:rsidP="00F2023E">
      <w:pPr>
        <w:pStyle w:val="LXIObservationBody"/>
        <w:pBdr>
          <w:top w:val="none" w:sz="0" w:space="0" w:color="auto"/>
          <w:left w:val="none" w:sz="0" w:space="0" w:color="auto"/>
          <w:bottom w:val="none" w:sz="0" w:space="0" w:color="auto"/>
          <w:right w:val="none" w:sz="0" w:space="0" w:color="auto"/>
        </w:pBdr>
      </w:pPr>
      <w:r w:rsidRPr="00877C66">
        <w:t>HTTP/3.0 is relatively new but is gaining traction with the major browsers. It replaces the transport layer protocol TCP with a new transport protocol layer called QUIC. QUIC was developed by Google to improve the performance of HTTP connections.</w:t>
      </w:r>
    </w:p>
    <w:p w14:paraId="633D3C09" w14:textId="77777777" w:rsidR="00F2023E" w:rsidRPr="00877C66" w:rsidRDefault="00F2023E" w:rsidP="00F2023E">
      <w:pPr>
        <w:pStyle w:val="LXIBody"/>
      </w:pPr>
    </w:p>
    <w:p w14:paraId="3F351536" w14:textId="5C47BB17" w:rsidR="00F2023E" w:rsidRPr="006F1C32" w:rsidRDefault="00E77842" w:rsidP="00F2023E">
      <w:pPr>
        <w:pStyle w:val="Heading3"/>
      </w:pPr>
      <w:bookmarkStart w:id="1452" w:name="_Toc83913062"/>
      <w:bookmarkStart w:id="1453" w:name="_Toc137484799"/>
      <w:r>
        <w:t xml:space="preserve">Deprecated </w:t>
      </w:r>
      <w:r w:rsidR="00F2023E" w:rsidRPr="006F1C32">
        <w:t>RULE – Protocol and Port Number</w:t>
      </w:r>
      <w:bookmarkEnd w:id="1452"/>
      <w:bookmarkEnd w:id="1453"/>
      <w:r w:rsidR="00F2023E" w:rsidRPr="006F1C32">
        <w:t xml:space="preserve"> </w:t>
      </w:r>
    </w:p>
    <w:p w14:paraId="5A8882F6" w14:textId="5C9D8905" w:rsidR="00F2023E" w:rsidRPr="009D71EF" w:rsidRDefault="00F2023E" w:rsidP="00F2023E">
      <w:pPr>
        <w:pStyle w:val="Heading3"/>
      </w:pPr>
      <w:bookmarkStart w:id="1454" w:name="_Toc137484800"/>
      <w:r w:rsidRPr="00E564DF">
        <w:rPr>
          <w:bCs/>
        </w:rPr>
        <w:t>Deprecated in LXI Version 1.6 - see Rule 9.1.4</w:t>
      </w:r>
      <w:bookmarkStart w:id="1455" w:name="_Toc83913063"/>
      <w:r w:rsidRPr="009D71EF">
        <w:t>Recommendation – Web Server Root Document</w:t>
      </w:r>
      <w:bookmarkEnd w:id="1454"/>
      <w:bookmarkEnd w:id="1455"/>
      <w:r w:rsidRPr="009D71EF">
        <w:t> </w:t>
      </w:r>
    </w:p>
    <w:p w14:paraId="42150669" w14:textId="77777777" w:rsidR="00F2023E" w:rsidRPr="00F62A2D" w:rsidRDefault="00F2023E" w:rsidP="00F2023E">
      <w:pPr>
        <w:pStyle w:val="LXIBody"/>
      </w:pPr>
      <w:r w:rsidRPr="00F62A2D">
        <w:t>The device web server root document (home page) should be the LXI Welcome Page (defined below) or a web page with a hyper-link to the LXI Welcome page. If the default landing page is not the LXI Welcome Page, then it should be clear and obvious how to navigate to the LXI Welcome Page from the initial landing page.</w:t>
      </w:r>
    </w:p>
    <w:p w14:paraId="3BA3CB54" w14:textId="77777777" w:rsidR="00F2023E" w:rsidRPr="00F62A2D" w:rsidRDefault="00F2023E" w:rsidP="00F2023E">
      <w:pPr>
        <w:pStyle w:val="Heading3"/>
      </w:pPr>
      <w:bookmarkStart w:id="1456" w:name="_Toc83913064"/>
      <w:bookmarkStart w:id="1457" w:name="_Toc137484801"/>
      <w:r w:rsidRPr="00F62A2D">
        <w:t>Recommendation – Implement HTTP/2.0</w:t>
      </w:r>
      <w:bookmarkEnd w:id="1456"/>
      <w:bookmarkEnd w:id="1457"/>
    </w:p>
    <w:p w14:paraId="15BC1F8C" w14:textId="77777777" w:rsidR="00F2023E" w:rsidRPr="00F62A2D" w:rsidRDefault="00F2023E" w:rsidP="00F2023E">
      <w:pPr>
        <w:pStyle w:val="Body1"/>
      </w:pPr>
      <w:r w:rsidRPr="00F62A2D">
        <w:t>LXI devices should implement HTTP/2.0. HTTP/2.0 is backward compatible with HTTP/1.1 and future proofs the vendors device. It is a rule (9.1) that LXI Devices need to implement HTTP/1.1 but this has been around since 1999. Browser vendors may stop support for HTTP/1.1 in the future.</w:t>
      </w:r>
    </w:p>
    <w:p w14:paraId="6D130304" w14:textId="7E172B43" w:rsidR="00F2023E" w:rsidRPr="00E564DF" w:rsidRDefault="00F2023E" w:rsidP="00F2023E">
      <w:pPr>
        <w:pStyle w:val="Heading3"/>
      </w:pPr>
      <w:bookmarkStart w:id="1458" w:name="_Toc83913065"/>
      <w:bookmarkStart w:id="1459" w:name="_Toc137484802"/>
      <w:r w:rsidRPr="00F62A2D">
        <w:t>RULE – HTTP</w:t>
      </w:r>
      <w:r w:rsidR="00E838BA">
        <w:t xml:space="preserve"> </w:t>
      </w:r>
      <w:r w:rsidR="00852B2A">
        <w:t xml:space="preserve">Transport </w:t>
      </w:r>
      <w:r w:rsidRPr="00F62A2D">
        <w:t>and Port Number</w:t>
      </w:r>
      <w:bookmarkEnd w:id="1458"/>
      <w:bookmarkEnd w:id="1459"/>
      <w:r w:rsidRPr="00E564DF">
        <w:t xml:space="preserve"> </w:t>
      </w:r>
    </w:p>
    <w:p w14:paraId="3DAFDA08" w14:textId="123426E5" w:rsidR="00B45F71" w:rsidRDefault="00B45F71" w:rsidP="00F2023E">
      <w:pPr>
        <w:pStyle w:val="LXIBody"/>
      </w:pPr>
      <w:r>
        <w:t xml:space="preserve">The default port number for </w:t>
      </w:r>
      <w:r w:rsidR="00C47A0F">
        <w:t>the web server shall be 443.  The default web server shall use HTTP over a TLS connection, colloquially referred to as HTTPS</w:t>
      </w:r>
      <w:r w:rsidR="00DA2BE0">
        <w:t xml:space="preserve"> (and henceforth referred to as HTTPS in this document)</w:t>
      </w:r>
      <w:r w:rsidR="00FA5BEE">
        <w:t>.</w:t>
      </w:r>
    </w:p>
    <w:p w14:paraId="0D67A366" w14:textId="349BB6EC" w:rsidR="00F2023E" w:rsidRDefault="00F2023E" w:rsidP="00F2023E">
      <w:pPr>
        <w:pStyle w:val="LXIBody"/>
      </w:pPr>
      <w:r w:rsidRPr="00E564DF">
        <w:t>Navigation buttons, hyperlinks or port redirection are allowed to access other ports as desired by the web page authors.</w:t>
      </w:r>
    </w:p>
    <w:p w14:paraId="10060D34" w14:textId="77777777" w:rsidR="005353BB" w:rsidRPr="00E564DF" w:rsidRDefault="005353BB" w:rsidP="005353BB">
      <w:pPr>
        <w:pStyle w:val="ObservationHeading"/>
      </w:pPr>
      <w:r w:rsidRPr="00E564DF">
        <w:t>Observation – HTTP Connections</w:t>
      </w:r>
    </w:p>
    <w:p w14:paraId="53353A36" w14:textId="52878DB2" w:rsidR="005353BB" w:rsidRPr="00E564DF" w:rsidRDefault="005353BB" w:rsidP="005353BB">
      <w:pPr>
        <w:pStyle w:val="LXIObservationBody"/>
        <w:pBdr>
          <w:top w:val="none" w:sz="0" w:space="0" w:color="auto"/>
          <w:left w:val="none" w:sz="0" w:space="0" w:color="auto"/>
          <w:bottom w:val="none" w:sz="0" w:space="0" w:color="auto"/>
          <w:right w:val="none" w:sz="0" w:space="0" w:color="auto"/>
        </w:pBdr>
      </w:pPr>
      <w:r w:rsidRPr="00E564DF">
        <w:t>Previous versions of the LXI Standard required a HTTP Connection on port 80 (Rule 9.1.1). These Web Pages are</w:t>
      </w:r>
      <w:r w:rsidR="00F731E5">
        <w:t xml:space="preserve"> typically</w:t>
      </w:r>
      <w:r w:rsidRPr="00E564DF">
        <w:t xml:space="preserve"> </w:t>
      </w:r>
      <w:r w:rsidR="00D95B68">
        <w:t>un</w:t>
      </w:r>
      <w:r w:rsidRPr="0067578A">
        <w:t>secure</w:t>
      </w:r>
      <w:r w:rsidRPr="00E564DF">
        <w:t xml:space="preserve">. All modern browsers show warnings or prevent connections to </w:t>
      </w:r>
      <w:r w:rsidR="009C4854">
        <w:t>un</w:t>
      </w:r>
      <w:r w:rsidR="00521417">
        <w:t xml:space="preserve">secure </w:t>
      </w:r>
      <w:r w:rsidRPr="00E564DF">
        <w:t xml:space="preserve">HTTP Web Servers. </w:t>
      </w:r>
      <w:r w:rsidR="00763170" w:rsidRPr="00E564DF">
        <w:t>Th</w:t>
      </w:r>
      <w:r w:rsidR="00763170">
        <w:t>us,</w:t>
      </w:r>
      <w:r w:rsidR="006363A4">
        <w:t xml:space="preserve"> LXI versions 1.6 and beyond </w:t>
      </w:r>
      <w:r w:rsidRPr="00E564DF">
        <w:t xml:space="preserve">now </w:t>
      </w:r>
      <w:r w:rsidR="000A3627">
        <w:t xml:space="preserve">require </w:t>
      </w:r>
      <w:r w:rsidRPr="00E564DF">
        <w:t>a HTTPS connection</w:t>
      </w:r>
      <w:r w:rsidR="0062460B">
        <w:t xml:space="preserve"> </w:t>
      </w:r>
      <w:r w:rsidRPr="00E564DF">
        <w:t>instead of a HTTP connection.</w:t>
      </w:r>
    </w:p>
    <w:p w14:paraId="3C071DE8" w14:textId="77777777" w:rsidR="005353BB" w:rsidRPr="00E564DF" w:rsidRDefault="005353BB" w:rsidP="005353BB">
      <w:pPr>
        <w:pStyle w:val="LXIObservationBody"/>
        <w:pBdr>
          <w:top w:val="none" w:sz="0" w:space="0" w:color="auto"/>
          <w:left w:val="none" w:sz="0" w:space="0" w:color="auto"/>
          <w:bottom w:val="none" w:sz="0" w:space="0" w:color="auto"/>
          <w:right w:val="none" w:sz="0" w:space="0" w:color="auto"/>
        </w:pBdr>
      </w:pPr>
    </w:p>
    <w:p w14:paraId="78132385" w14:textId="24BF4F30" w:rsidR="005353BB" w:rsidRPr="00CD7A9C" w:rsidRDefault="005353BB" w:rsidP="005353BB">
      <w:pPr>
        <w:pStyle w:val="LXIObservationBody"/>
        <w:pBdr>
          <w:top w:val="none" w:sz="0" w:space="0" w:color="auto"/>
          <w:left w:val="none" w:sz="0" w:space="0" w:color="auto"/>
          <w:bottom w:val="none" w:sz="0" w:space="0" w:color="auto"/>
          <w:right w:val="none" w:sz="0" w:space="0" w:color="auto"/>
        </w:pBdr>
      </w:pPr>
      <w:r>
        <w:lastRenderedPageBreak/>
        <w:t xml:space="preserve">The LXI Device </w:t>
      </w:r>
      <w:r w:rsidR="00881FD2">
        <w:t xml:space="preserve">Specification </w:t>
      </w:r>
      <w:r w:rsidR="000A3627">
        <w:t>does not prevent</w:t>
      </w:r>
      <w:r w:rsidRPr="00870E46">
        <w:t xml:space="preserve"> HTTP connections to the device web server or any REST APIs that maybe supported by the device It is up to the vendor to decide if they need this capability for backward c</w:t>
      </w:r>
      <w:r>
        <w:t>ompatibility</w:t>
      </w:r>
      <w:r w:rsidRPr="00CD7A9C">
        <w:t>.</w:t>
      </w:r>
    </w:p>
    <w:p w14:paraId="3CC5EC46" w14:textId="77777777" w:rsidR="005353BB" w:rsidRDefault="005353BB" w:rsidP="00953083">
      <w:pPr>
        <w:pStyle w:val="ObservationHeading"/>
      </w:pPr>
    </w:p>
    <w:p w14:paraId="0A1FD7AE" w14:textId="142DD15F" w:rsidR="00953083" w:rsidRPr="00E564DF" w:rsidRDefault="00953083" w:rsidP="00953083">
      <w:pPr>
        <w:pStyle w:val="ObservationHeading"/>
      </w:pPr>
      <w:r w:rsidRPr="00E564DF">
        <w:t xml:space="preserve">Observation – </w:t>
      </w:r>
      <w:r w:rsidR="00FE620F">
        <w:t>LXI API Extended Function</w:t>
      </w:r>
    </w:p>
    <w:p w14:paraId="445A2336" w14:textId="564D8BF5" w:rsidR="00953083" w:rsidRPr="00CD7A9C" w:rsidRDefault="001C407D" w:rsidP="008C54DE">
      <w:pPr>
        <w:pStyle w:val="LXIObservationBody"/>
        <w:pBdr>
          <w:top w:val="none" w:sz="0" w:space="0" w:color="auto"/>
          <w:left w:val="none" w:sz="0" w:space="0" w:color="auto"/>
          <w:bottom w:val="none" w:sz="0" w:space="0" w:color="auto"/>
          <w:right w:val="none" w:sz="0" w:space="0" w:color="auto"/>
        </w:pBdr>
      </w:pPr>
      <w:r>
        <w:t xml:space="preserve">The API Extended Function can disable </w:t>
      </w:r>
      <w:r w:rsidR="006B256C">
        <w:t>HTTPS</w:t>
      </w:r>
      <w:r w:rsidR="00D6284B">
        <w:t xml:space="preserve"> and change the port number.</w:t>
      </w:r>
    </w:p>
    <w:p w14:paraId="24D34CD6" w14:textId="77777777" w:rsidR="00F2023E" w:rsidRPr="00CD7A9C" w:rsidRDefault="00F2023E" w:rsidP="00F2023E">
      <w:pPr>
        <w:pStyle w:val="LXIBody"/>
      </w:pPr>
    </w:p>
    <w:p w14:paraId="59377320" w14:textId="77777777" w:rsidR="00F2023E" w:rsidRPr="00CD7A9C" w:rsidRDefault="00F2023E" w:rsidP="00F2023E">
      <w:pPr>
        <w:pStyle w:val="Heading3"/>
      </w:pPr>
      <w:bookmarkStart w:id="1460" w:name="_Toc83913066"/>
      <w:bookmarkStart w:id="1461" w:name="_Toc137484803"/>
      <w:r w:rsidRPr="00CD7A9C">
        <w:t>Permission – To still allow HTTP Connections</w:t>
      </w:r>
      <w:bookmarkEnd w:id="1460"/>
      <w:bookmarkEnd w:id="1461"/>
    </w:p>
    <w:p w14:paraId="3F48741B" w14:textId="15AD0D79" w:rsidR="00F2023E" w:rsidRDefault="00F2023E" w:rsidP="00F2023E">
      <w:pPr>
        <w:pStyle w:val="Body1"/>
      </w:pPr>
      <w:r w:rsidRPr="00CD7A9C">
        <w:t>HTTP connections are still allowed but not recommended. See observation in Rule 9.1.4.</w:t>
      </w:r>
    </w:p>
    <w:p w14:paraId="7BFB2E2C" w14:textId="54CBBC8D" w:rsidR="00AB7778" w:rsidRDefault="006D58C4" w:rsidP="007B0B7B">
      <w:pPr>
        <w:pStyle w:val="LXIBody"/>
      </w:pPr>
      <w:r>
        <w:t>For backward compatibility reasons LXI vendors should conside</w:t>
      </w:r>
      <w:r w:rsidR="00CC0A64">
        <w:t>r</w:t>
      </w:r>
      <w:r w:rsidR="00AB7778">
        <w:t>:</w:t>
      </w:r>
    </w:p>
    <w:p w14:paraId="2AEA8CB6" w14:textId="46A4414E" w:rsidR="007B0B7B" w:rsidRDefault="004D52C9" w:rsidP="00273C02">
      <w:pPr>
        <w:pStyle w:val="LXIBody"/>
        <w:numPr>
          <w:ilvl w:val="0"/>
          <w:numId w:val="48"/>
        </w:numPr>
      </w:pPr>
      <w:r>
        <w:t xml:space="preserve">If the </w:t>
      </w:r>
      <w:r w:rsidR="00C31235">
        <w:t>device</w:t>
      </w:r>
      <w:r>
        <w:t xml:space="preserve"> support</w:t>
      </w:r>
      <w:r w:rsidR="008678E4">
        <w:t>s only</w:t>
      </w:r>
      <w:r>
        <w:t xml:space="preserve"> HTTPS </w:t>
      </w:r>
      <w:r w:rsidR="002D15B2">
        <w:t>connections,</w:t>
      </w:r>
      <w:r w:rsidR="008678E4">
        <w:t xml:space="preserve"> </w:t>
      </w:r>
      <w:r>
        <w:t>then r</w:t>
      </w:r>
      <w:r w:rsidR="006D58C4">
        <w:t xml:space="preserve">edirect any HTTP </w:t>
      </w:r>
      <w:r w:rsidR="000F623E">
        <w:t>requests</w:t>
      </w:r>
      <w:r w:rsidR="00BC3C34">
        <w:t xml:space="preserve"> to HTTPS</w:t>
      </w:r>
    </w:p>
    <w:p w14:paraId="79016149" w14:textId="6633A72B" w:rsidR="003F5052" w:rsidRPr="007B0B7B" w:rsidRDefault="00372B1D" w:rsidP="00273C02">
      <w:pPr>
        <w:pStyle w:val="LXIBody"/>
        <w:numPr>
          <w:ilvl w:val="0"/>
          <w:numId w:val="48"/>
        </w:numPr>
      </w:pPr>
      <w:r>
        <w:t>Devices that s</w:t>
      </w:r>
      <w:r w:rsidR="003F5052">
        <w:t xml:space="preserve">upport HTTP connections </w:t>
      </w:r>
      <w:r>
        <w:t>should</w:t>
      </w:r>
      <w:r w:rsidR="002A4AE8">
        <w:t xml:space="preserve"> have a mechanism to disable HTTP</w:t>
      </w:r>
      <w:r w:rsidR="004409BE">
        <w:t xml:space="preserve"> if the customer so desires. </w:t>
      </w:r>
      <w:r w:rsidR="00505F45">
        <w:t>See observation in Rule 9.1.4</w:t>
      </w:r>
    </w:p>
    <w:p w14:paraId="2D9CC228" w14:textId="77777777" w:rsidR="00F2023E" w:rsidRPr="00CD7A9C" w:rsidRDefault="00F2023E" w:rsidP="00F2023E">
      <w:pPr>
        <w:pStyle w:val="Heading3"/>
      </w:pPr>
      <w:bookmarkStart w:id="1462" w:name="_Toc83913067"/>
      <w:bookmarkStart w:id="1463" w:name="_Toc137484804"/>
      <w:r w:rsidRPr="00CD7A9C">
        <w:t>Recommendation – HTTPS X.509 Certificate Requirement</w:t>
      </w:r>
      <w:bookmarkEnd w:id="1462"/>
      <w:bookmarkEnd w:id="1463"/>
    </w:p>
    <w:p w14:paraId="71D1469B" w14:textId="66A10166" w:rsidR="00F2023E" w:rsidRPr="00CD7A9C" w:rsidRDefault="00F2023E" w:rsidP="00F2023E">
      <w:pPr>
        <w:pStyle w:val="Body1"/>
      </w:pPr>
      <w:r w:rsidRPr="00CD7A9C">
        <w:t>HTTPS connections require a X.509 certificate installed on the device. To facilitate this requirement, it is recommended that the LXI Security and API Extended functions be supported by the device.</w:t>
      </w:r>
    </w:p>
    <w:p w14:paraId="048E8C7E" w14:textId="77777777" w:rsidR="00F2023E" w:rsidRPr="00CD7A9C" w:rsidRDefault="00F2023E" w:rsidP="00F2023E">
      <w:pPr>
        <w:pStyle w:val="Heading3"/>
      </w:pPr>
      <w:bookmarkStart w:id="1464" w:name="_Toc83913068"/>
      <w:bookmarkStart w:id="1465" w:name="_Toc137484805"/>
      <w:r w:rsidRPr="00CD7A9C">
        <w:t>Rule – Alias for Welcome Page</w:t>
      </w:r>
      <w:bookmarkEnd w:id="1464"/>
      <w:bookmarkEnd w:id="1465"/>
    </w:p>
    <w:p w14:paraId="4DBB090F" w14:textId="24A5F983" w:rsidR="00765B43" w:rsidRDefault="00172683" w:rsidP="00F2023E">
      <w:pPr>
        <w:pStyle w:val="LXIBody"/>
      </w:pPr>
      <w:r w:rsidRPr="00CD7A9C">
        <w:t xml:space="preserve">All LXI Devices shall provide an alias or redirect for the </w:t>
      </w:r>
      <w:r>
        <w:t xml:space="preserve">LXI </w:t>
      </w:r>
      <w:r w:rsidRPr="00CD7A9C">
        <w:t>Welcome Web Page document that can be queried via a GET at</w:t>
      </w:r>
      <w:r w:rsidR="007B206F">
        <w:t>:</w:t>
      </w:r>
      <w:r w:rsidR="00CB1277">
        <w:t xml:space="preserve"> </w:t>
      </w:r>
      <w:r w:rsidR="00160709">
        <w:t>https:</w:t>
      </w:r>
      <w:r w:rsidR="00035CC1">
        <w:t>/</w:t>
      </w:r>
      <w:r w:rsidR="00160709">
        <w:t>/</w:t>
      </w:r>
      <w:r w:rsidR="00ED61E9">
        <w:t>&lt;</w:t>
      </w:r>
      <w:r w:rsidR="00F14176">
        <w:t>device</w:t>
      </w:r>
      <w:r w:rsidR="00ED61E9">
        <w:t>&gt;</w:t>
      </w:r>
      <w:r w:rsidR="00160709">
        <w:t>/lxi</w:t>
      </w:r>
      <w:r w:rsidR="00077EF9">
        <w:t>.</w:t>
      </w:r>
      <w:r w:rsidRPr="007B49A4">
        <w:t xml:space="preserve"> </w:t>
      </w:r>
    </w:p>
    <w:p w14:paraId="5B6E5205" w14:textId="614899F0" w:rsidR="003F212C" w:rsidRDefault="00244F3E" w:rsidP="00F2023E">
      <w:pPr>
        <w:pStyle w:val="LXIBody"/>
      </w:pPr>
      <w:r>
        <w:t>For s</w:t>
      </w:r>
      <w:r w:rsidR="003F212C">
        <w:t xml:space="preserve">ome LXI devices </w:t>
      </w:r>
      <w:r>
        <w:t xml:space="preserve">the </w:t>
      </w:r>
      <w:r w:rsidR="003F212C">
        <w:t xml:space="preserve">Web </w:t>
      </w:r>
      <w:r w:rsidR="00770311">
        <w:t xml:space="preserve">Server root </w:t>
      </w:r>
      <w:r w:rsidR="00A064A2">
        <w:t>document</w:t>
      </w:r>
      <w:r w:rsidR="00770311">
        <w:t xml:space="preserve"> </w:t>
      </w:r>
      <w:r w:rsidR="003F212C">
        <w:t xml:space="preserve">is not the LXI Welcome </w:t>
      </w:r>
      <w:r w:rsidR="00817A28">
        <w:t>page,</w:t>
      </w:r>
      <w:r w:rsidR="003F212C">
        <w:t xml:space="preserve"> so this is a convenient </w:t>
      </w:r>
      <w:r w:rsidR="006B5657">
        <w:t>shortcut to get to the LXI Welcome page</w:t>
      </w:r>
      <w:r w:rsidR="00864336">
        <w:t>.</w:t>
      </w:r>
    </w:p>
    <w:p w14:paraId="73671EB1" w14:textId="2C7BA0CB" w:rsidR="00A122A9" w:rsidRPr="00C67620" w:rsidRDefault="00A122A9" w:rsidP="00A122A9">
      <w:pPr>
        <w:pStyle w:val="Heading2"/>
      </w:pPr>
      <w:bookmarkStart w:id="1466" w:name="_Ref94162889"/>
      <w:bookmarkStart w:id="1467" w:name="_Ref94162895"/>
      <w:bookmarkStart w:id="1468" w:name="_Toc137484806"/>
      <w:r w:rsidRPr="00C67620">
        <w:t xml:space="preserve">RULE – </w:t>
      </w:r>
      <w:bookmarkEnd w:id="1444"/>
      <w:r w:rsidRPr="00C67620">
        <w:t>Welcome Web Page Display Items</w:t>
      </w:r>
      <w:bookmarkEnd w:id="1445"/>
      <w:bookmarkEnd w:id="1446"/>
      <w:bookmarkEnd w:id="1447"/>
      <w:bookmarkEnd w:id="1448"/>
      <w:bookmarkEnd w:id="1449"/>
      <w:bookmarkEnd w:id="1450"/>
      <w:bookmarkEnd w:id="1466"/>
      <w:bookmarkEnd w:id="1467"/>
      <w:bookmarkEnd w:id="1468"/>
    </w:p>
    <w:p w14:paraId="561151D4" w14:textId="77777777" w:rsidR="00A122A9" w:rsidRPr="00C67620" w:rsidRDefault="00A122A9" w:rsidP="00A122A9">
      <w:pPr>
        <w:pStyle w:val="LXIBody"/>
      </w:pPr>
      <w:r w:rsidRPr="00C67620">
        <w:t>The primary LXI welcome page shall display the following information in a read-only format.</w:t>
      </w:r>
    </w:p>
    <w:p w14:paraId="717D10A6" w14:textId="77777777" w:rsidR="00A122A9" w:rsidRPr="00B37AD8" w:rsidRDefault="002D481C" w:rsidP="00CC24AF">
      <w:pPr>
        <w:pStyle w:val="ListBullet3"/>
        <w:numPr>
          <w:ilvl w:val="0"/>
          <w:numId w:val="17"/>
        </w:numPr>
        <w:rPr>
          <w:rFonts w:eastAsia="Arial Unicode MS"/>
          <w:bCs/>
          <w:iCs/>
        </w:rPr>
      </w:pPr>
      <w:r>
        <w:t>LXI Device</w:t>
      </w:r>
      <w:r w:rsidR="00A122A9" w:rsidRPr="00B37AD8">
        <w:t xml:space="preserve"> Model </w:t>
      </w:r>
    </w:p>
    <w:p w14:paraId="65F499F4" w14:textId="77777777" w:rsidR="00A122A9" w:rsidRPr="00C67620" w:rsidRDefault="00A122A9" w:rsidP="008A021D">
      <w:pPr>
        <w:pStyle w:val="ListBullet3"/>
        <w:numPr>
          <w:ilvl w:val="0"/>
          <w:numId w:val="12"/>
        </w:numPr>
      </w:pPr>
      <w:r w:rsidRPr="00C67620">
        <w:t>Manufacturer</w:t>
      </w:r>
    </w:p>
    <w:p w14:paraId="73C303F9" w14:textId="77777777" w:rsidR="00A122A9" w:rsidRPr="00C67620" w:rsidRDefault="00A122A9" w:rsidP="008A021D">
      <w:pPr>
        <w:pStyle w:val="ListBullet3"/>
        <w:numPr>
          <w:ilvl w:val="0"/>
          <w:numId w:val="12"/>
        </w:numPr>
      </w:pPr>
      <w:r w:rsidRPr="00C67620">
        <w:t xml:space="preserve">Serial Number </w:t>
      </w:r>
    </w:p>
    <w:p w14:paraId="1B7C5B99" w14:textId="77777777" w:rsidR="00A122A9" w:rsidRPr="00C67620" w:rsidRDefault="00A122A9" w:rsidP="008A021D">
      <w:pPr>
        <w:pStyle w:val="ListBullet3"/>
        <w:numPr>
          <w:ilvl w:val="0"/>
          <w:numId w:val="12"/>
        </w:numPr>
      </w:pPr>
      <w:r w:rsidRPr="00C67620">
        <w:t>Description</w:t>
      </w:r>
      <w:r w:rsidRPr="009B7066">
        <w:rPr>
          <w:rStyle w:val="FootnoteReference"/>
        </w:rPr>
        <w:footnoteReference w:id="12"/>
      </w:r>
      <w:r w:rsidRPr="00C67620">
        <w:t xml:space="preserve"> </w:t>
      </w:r>
    </w:p>
    <w:p w14:paraId="0CD2C50B" w14:textId="77777777" w:rsidR="00A122A9" w:rsidRPr="00C67620" w:rsidRDefault="00A122A9" w:rsidP="008A021D">
      <w:pPr>
        <w:pStyle w:val="ListBullet3"/>
        <w:numPr>
          <w:ilvl w:val="0"/>
          <w:numId w:val="12"/>
        </w:numPr>
      </w:pPr>
      <w:r w:rsidRPr="00C67620">
        <w:t xml:space="preserve">LXI </w:t>
      </w:r>
      <w:r w:rsidR="00957658">
        <w:t>Exte</w:t>
      </w:r>
      <w:r w:rsidR="00314E9B">
        <w:t xml:space="preserve">nded </w:t>
      </w:r>
      <w:r w:rsidR="006933D2">
        <w:t>Functions</w:t>
      </w:r>
    </w:p>
    <w:p w14:paraId="0CDDDCEA" w14:textId="77777777" w:rsidR="00A122A9" w:rsidRPr="00C67620" w:rsidRDefault="00A122A9" w:rsidP="008A021D">
      <w:pPr>
        <w:pStyle w:val="ListBullet3"/>
        <w:numPr>
          <w:ilvl w:val="0"/>
          <w:numId w:val="12"/>
        </w:numPr>
      </w:pPr>
      <w:r w:rsidRPr="00C67620">
        <w:t xml:space="preserve">LXI version </w:t>
      </w:r>
    </w:p>
    <w:p w14:paraId="3670AD0A" w14:textId="77777777" w:rsidR="00A122A9" w:rsidRPr="00C67620" w:rsidRDefault="00A122A9" w:rsidP="008A021D">
      <w:pPr>
        <w:pStyle w:val="ListBullet3"/>
        <w:numPr>
          <w:ilvl w:val="0"/>
          <w:numId w:val="12"/>
        </w:numPr>
      </w:pPr>
      <w:r w:rsidRPr="00C67620">
        <w:t>Hostname</w:t>
      </w:r>
      <w:r w:rsidRPr="009B7066">
        <w:rPr>
          <w:rStyle w:val="FootnoteReference"/>
        </w:rPr>
        <w:footnoteReference w:id="13"/>
      </w:r>
    </w:p>
    <w:p w14:paraId="1BAB1CAC" w14:textId="77777777" w:rsidR="00A122A9" w:rsidRPr="00C67620" w:rsidRDefault="00A122A9" w:rsidP="008A021D">
      <w:pPr>
        <w:pStyle w:val="ListBullet3"/>
        <w:numPr>
          <w:ilvl w:val="0"/>
          <w:numId w:val="12"/>
        </w:numPr>
      </w:pPr>
      <w:r w:rsidRPr="00C67620">
        <w:t>MAC Address &lt;XX-XX-XX-XX-XX-XX&gt;</w:t>
      </w:r>
    </w:p>
    <w:p w14:paraId="0E77A344" w14:textId="77777777" w:rsidR="00A122A9" w:rsidRPr="00C67620" w:rsidRDefault="00A122A9" w:rsidP="008A021D">
      <w:pPr>
        <w:pStyle w:val="ListBullet3"/>
        <w:numPr>
          <w:ilvl w:val="0"/>
          <w:numId w:val="12"/>
        </w:numPr>
      </w:pPr>
      <w:r w:rsidRPr="00C67620">
        <w:t>TCP/IP Address &lt;DDD.DDD.DDD.DDD&gt;</w:t>
      </w:r>
    </w:p>
    <w:p w14:paraId="1EBF24B2" w14:textId="77777777" w:rsidR="00A122A9" w:rsidRPr="00C67620" w:rsidRDefault="00A122A9" w:rsidP="008A021D">
      <w:pPr>
        <w:pStyle w:val="ListBullet3"/>
        <w:numPr>
          <w:ilvl w:val="0"/>
          <w:numId w:val="12"/>
        </w:numPr>
      </w:pPr>
      <w:r w:rsidRPr="00C67620">
        <w:t xml:space="preserve">Firmware and/or Software Revision </w:t>
      </w:r>
    </w:p>
    <w:p w14:paraId="25EF94F6" w14:textId="77777777" w:rsidR="009205C0" w:rsidRDefault="002D481C" w:rsidP="001567BD">
      <w:pPr>
        <w:pStyle w:val="ListBullet3"/>
        <w:numPr>
          <w:ilvl w:val="0"/>
          <w:numId w:val="12"/>
        </w:numPr>
      </w:pPr>
      <w:r>
        <w:lastRenderedPageBreak/>
        <w:t>LXI Device</w:t>
      </w:r>
      <w:r w:rsidR="0057165D">
        <w:t xml:space="preserve"> Address String</w:t>
      </w:r>
      <w:r w:rsidR="00647BF0">
        <w:t xml:space="preserve"> [VISA</w:t>
      </w:r>
      <w:r w:rsidR="00957658">
        <w:t>]</w:t>
      </w:r>
    </w:p>
    <w:p w14:paraId="237A16E6" w14:textId="20B6D69C" w:rsidR="00E23924" w:rsidRPr="00C67620" w:rsidRDefault="001162FB" w:rsidP="007C6E65">
      <w:pPr>
        <w:pStyle w:val="LXIBody"/>
      </w:pPr>
      <w:r>
        <w:t xml:space="preserve">If the device supports </w:t>
      </w:r>
      <w:r w:rsidR="0002052B">
        <w:t xml:space="preserve">any </w:t>
      </w:r>
      <w:r>
        <w:t>Extended Functions check the Extended Function specification document</w:t>
      </w:r>
      <w:r w:rsidR="0074290D">
        <w:t>s</w:t>
      </w:r>
      <w:r>
        <w:t xml:space="preserve"> for any further </w:t>
      </w:r>
      <w:r w:rsidR="00770B6A">
        <w:t>items that need to be displayed here</w:t>
      </w:r>
    </w:p>
    <w:p w14:paraId="7332621A" w14:textId="77777777" w:rsidR="00A122A9" w:rsidRPr="00C67620" w:rsidRDefault="00A122A9" w:rsidP="00722290">
      <w:pPr>
        <w:pStyle w:val="Heading3"/>
      </w:pPr>
      <w:bookmarkStart w:id="1469" w:name="_Toc101245578"/>
      <w:bookmarkStart w:id="1470" w:name="_Toc103501819"/>
      <w:bookmarkStart w:id="1471" w:name="_Toc104621022"/>
      <w:bookmarkStart w:id="1472" w:name="_Toc104946113"/>
      <w:bookmarkStart w:id="1473" w:name="_Toc104946953"/>
      <w:bookmarkStart w:id="1474" w:name="_Toc104947373"/>
      <w:bookmarkStart w:id="1475" w:name="_Toc104968660"/>
      <w:bookmarkStart w:id="1476" w:name="_Toc105501031"/>
      <w:bookmarkStart w:id="1477" w:name="_Toc105501527"/>
      <w:bookmarkStart w:id="1478" w:name="_Toc106617544"/>
      <w:bookmarkStart w:id="1479" w:name="_Toc111021394"/>
      <w:bookmarkStart w:id="1480" w:name="_Toc111253262"/>
      <w:bookmarkStart w:id="1481" w:name="_Toc112300654"/>
      <w:bookmarkStart w:id="1482" w:name="_Toc113353571"/>
      <w:bookmarkStart w:id="1483" w:name="_Toc128656295"/>
      <w:bookmarkStart w:id="1484" w:name="_Toc137484807"/>
      <w:r>
        <w:t>R</w:t>
      </w:r>
      <w:r w:rsidR="00C01959">
        <w:t>ULE</w:t>
      </w:r>
      <w:r>
        <w:t xml:space="preserve"> – </w:t>
      </w:r>
      <w:r w:rsidR="002D481C">
        <w:t>LXI Device</w:t>
      </w:r>
      <w:r w:rsidR="00C01959">
        <w:t xml:space="preserve"> Address</w:t>
      </w:r>
      <w:r>
        <w:t xml:space="preserve"> String on Welcome Page</w:t>
      </w:r>
      <w:bookmarkEnd w:id="1484"/>
      <w:r>
        <w:t xml:space="preserve">  </w:t>
      </w:r>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p>
    <w:p w14:paraId="6EEA7D3F" w14:textId="77777777" w:rsidR="00432933" w:rsidRDefault="00C01959" w:rsidP="00A122A9">
      <w:pPr>
        <w:pStyle w:val="LXIBody"/>
      </w:pPr>
      <w:r>
        <w:t xml:space="preserve">The primary LXI welcome page shall contain an IVI I/O </w:t>
      </w:r>
      <w:r w:rsidR="003F0F50">
        <w:t>R</w:t>
      </w:r>
      <w:r>
        <w:t>esource</w:t>
      </w:r>
      <w:r w:rsidR="003F0F50">
        <w:t xml:space="preserve"> D</w:t>
      </w:r>
      <w:r>
        <w:t>escriptor</w:t>
      </w:r>
      <w:r w:rsidR="00CA5C73">
        <w:t xml:space="preserve"> (a string such as a VISA Resource Descriptor)</w:t>
      </w:r>
      <w:r w:rsidR="003F0F50">
        <w:t>, which is</w:t>
      </w:r>
      <w:r>
        <w:t xml:space="preserve"> a string that specifies the address of the hardware asset that can be recognized by </w:t>
      </w:r>
      <w:r w:rsidR="003F0F50">
        <w:t xml:space="preserve">the </w:t>
      </w:r>
      <w:r>
        <w:t>I/O used by a software module that acces</w:t>
      </w:r>
      <w:r w:rsidR="003F0F50">
        <w:t>ses the hardware.</w:t>
      </w:r>
      <w:r>
        <w:t xml:space="preserve"> </w:t>
      </w:r>
      <w:r w:rsidR="00785215">
        <w:t>An example of such a Resource Descriptor is a VISA Resource.</w:t>
      </w:r>
    </w:p>
    <w:p w14:paraId="370CAD1E" w14:textId="77777777" w:rsidR="00A122A9" w:rsidRDefault="003F0F50" w:rsidP="00A122A9">
      <w:pPr>
        <w:pStyle w:val="LXIBody"/>
      </w:pPr>
      <w:r>
        <w:t>For VISA R</w:t>
      </w:r>
      <w:r w:rsidR="00C01959">
        <w:t xml:space="preserve">esources of the </w:t>
      </w:r>
      <w:r w:rsidR="00432933">
        <w:t>form</w:t>
      </w:r>
    </w:p>
    <w:p w14:paraId="7C5A1D81" w14:textId="3007A4D9" w:rsidR="00432933" w:rsidRDefault="00432933" w:rsidP="00432933">
      <w:pPr>
        <w:pStyle w:val="LXICode2"/>
      </w:pPr>
      <w:proofErr w:type="gramStart"/>
      <w:r>
        <w:t>TCPIP[</w:t>
      </w:r>
      <w:proofErr w:type="gramEnd"/>
      <w:r>
        <w:t>board]::host address[::LAN device name]</w:t>
      </w:r>
    </w:p>
    <w:p w14:paraId="282AD440" w14:textId="77777777" w:rsidR="00432933" w:rsidRDefault="00432933" w:rsidP="00432933">
      <w:pPr>
        <w:pStyle w:val="LXIBody"/>
      </w:pPr>
      <w:r>
        <w:t>or</w:t>
      </w:r>
    </w:p>
    <w:p w14:paraId="0E1D74CB" w14:textId="77777777" w:rsidR="00432933" w:rsidRDefault="00432933" w:rsidP="00432933">
      <w:pPr>
        <w:pStyle w:val="LXICode2"/>
      </w:pPr>
      <w:proofErr w:type="gramStart"/>
      <w:r>
        <w:t>TCPIP[</w:t>
      </w:r>
      <w:proofErr w:type="gramEnd"/>
      <w:r>
        <w:t>board]::host address::port::SOCKET</w:t>
      </w:r>
    </w:p>
    <w:p w14:paraId="1B16458C" w14:textId="77777777" w:rsidR="00432933" w:rsidRDefault="009E4C1F" w:rsidP="003F0F50">
      <w:pPr>
        <w:pStyle w:val="LXIBody"/>
      </w:pPr>
      <w:r>
        <w:t>The</w:t>
      </w:r>
      <w:r w:rsidR="006B50E6">
        <w:t xml:space="preserve"> value of “[board]” must be empty since the instrument cannot know which interface board a client may be using.</w:t>
      </w:r>
    </w:p>
    <w:p w14:paraId="4076CF5F" w14:textId="77777777" w:rsidR="003F0F50" w:rsidRDefault="003F0F50" w:rsidP="003F0F50">
      <w:pPr>
        <w:pStyle w:val="Heading4"/>
      </w:pPr>
      <w:r>
        <w:t xml:space="preserve">Recommendation – </w:t>
      </w:r>
      <w:r w:rsidR="002D481C">
        <w:t>LXI Device</w:t>
      </w:r>
      <w:r>
        <w:t xml:space="preserve"> Address String Label</w:t>
      </w:r>
    </w:p>
    <w:p w14:paraId="28FE3C3D" w14:textId="77777777" w:rsidR="003F0F50" w:rsidRPr="003F0F50" w:rsidRDefault="003F0F50" w:rsidP="003F0F50">
      <w:pPr>
        <w:pStyle w:val="Body1"/>
      </w:pPr>
      <w:r>
        <w:t>This string should be labeled “Instrument Address String.”</w:t>
      </w:r>
    </w:p>
    <w:p w14:paraId="3C59CA00" w14:textId="77777777" w:rsidR="00A122A9" w:rsidRPr="00C67620" w:rsidRDefault="00A122A9" w:rsidP="00722290">
      <w:pPr>
        <w:pStyle w:val="Heading3"/>
      </w:pPr>
      <w:bookmarkStart w:id="1485" w:name="_Toc111260589"/>
      <w:bookmarkStart w:id="1486" w:name="_Toc112300655"/>
      <w:bookmarkStart w:id="1487" w:name="_Toc113353572"/>
      <w:bookmarkStart w:id="1488" w:name="_Toc128656296"/>
      <w:bookmarkStart w:id="1489" w:name="_Toc137484808"/>
      <w:bookmarkEnd w:id="1485"/>
      <w:r>
        <w:t>Recommendation – Web Page Title</w:t>
      </w:r>
      <w:bookmarkEnd w:id="1489"/>
      <w:r>
        <w:t xml:space="preserve">  </w:t>
      </w:r>
      <w:bookmarkEnd w:id="1486"/>
      <w:bookmarkEnd w:id="1487"/>
      <w:bookmarkEnd w:id="1488"/>
    </w:p>
    <w:p w14:paraId="5BA733AC" w14:textId="77777777" w:rsidR="00A122A9" w:rsidRPr="00C67620" w:rsidRDefault="00A122A9" w:rsidP="00A122A9">
      <w:pPr>
        <w:pStyle w:val="LXIBody"/>
      </w:pPr>
      <w:r w:rsidRPr="00C67620">
        <w:t xml:space="preserve">An </w:t>
      </w:r>
      <w:r w:rsidR="003F722C">
        <w:t>LXI Device</w:t>
      </w:r>
      <w:r w:rsidRPr="00C67620">
        <w:t xml:space="preserve"> web page title should follow the following format to align the bookmarks nicely:</w:t>
      </w:r>
      <w:r>
        <w:br/>
      </w:r>
    </w:p>
    <w:p w14:paraId="387626E0" w14:textId="77777777" w:rsidR="009205C0" w:rsidRDefault="00A122A9" w:rsidP="009205C0">
      <w:pPr>
        <w:pStyle w:val="LXICode2"/>
      </w:pPr>
      <w:r w:rsidRPr="00C67620">
        <w:t xml:space="preserve">LXI – Manufacturer-Model-&lt;Optional Serial Number&gt;-&lt;Optional Description&gt; </w:t>
      </w:r>
    </w:p>
    <w:p w14:paraId="27BE2D9A" w14:textId="0F897C69" w:rsidR="00FB1752" w:rsidRDefault="00FB1752">
      <w:pPr>
        <w:rPr>
          <w:rFonts w:ascii="Arial" w:hAnsi="Arial"/>
          <w:b/>
          <w:sz w:val="24"/>
        </w:rPr>
      </w:pPr>
      <w:bookmarkStart w:id="1490" w:name="_Ref208642420"/>
    </w:p>
    <w:p w14:paraId="45E838B3" w14:textId="77777777" w:rsidR="00416E42" w:rsidRPr="00C67620" w:rsidRDefault="00416E42" w:rsidP="00416E42">
      <w:pPr>
        <w:pStyle w:val="Heading3"/>
      </w:pPr>
      <w:bookmarkStart w:id="1491" w:name="_Toc137484809"/>
      <w:r>
        <w:t>RULE – Actual Hostname Display</w:t>
      </w:r>
      <w:bookmarkEnd w:id="1490"/>
      <w:bookmarkEnd w:id="1491"/>
    </w:p>
    <w:p w14:paraId="78D3F700" w14:textId="77777777" w:rsidR="00416E42" w:rsidRDefault="00416E42" w:rsidP="008B4674">
      <w:pPr>
        <w:pStyle w:val="LXIBody"/>
      </w:pPr>
      <w:r>
        <w:t>LXI Device</w:t>
      </w:r>
      <w:r w:rsidRPr="00104C2B">
        <w:t>s shall display the validated hostname(s) (DNS and/or mDNS) on the LXI Welcome Web page.  The hostname(s) displayed on the LAN Configuration page need not be validated since they represent desired configuration values</w:t>
      </w:r>
      <w:r w:rsidR="008B4674">
        <w:t>.</w:t>
      </w:r>
    </w:p>
    <w:p w14:paraId="76B7C23E" w14:textId="77777777" w:rsidR="00416E42" w:rsidRPr="00C67620" w:rsidRDefault="00416E42" w:rsidP="006658FC">
      <w:pPr>
        <w:pStyle w:val="ObservationHeading"/>
      </w:pPr>
      <w:r w:rsidRPr="00C67620">
        <w:t>Observation – How a Hostname May Be Assigned on the Network</w:t>
      </w:r>
    </w:p>
    <w:p w14:paraId="02A3BF7C" w14:textId="77777777" w:rsidR="00416E42" w:rsidRPr="00C67620" w:rsidRDefault="00416E42" w:rsidP="00416E42">
      <w:pPr>
        <w:pStyle w:val="LXIObservationBody"/>
      </w:pPr>
      <w:r w:rsidRPr="00C67620">
        <w:t xml:space="preserve">The actual hostname that a </w:t>
      </w:r>
      <w:r w:rsidR="00CA5C73">
        <w:t>device</w:t>
      </w:r>
      <w:r w:rsidR="00CA5C73" w:rsidRPr="00C67620">
        <w:t xml:space="preserve"> </w:t>
      </w:r>
      <w:r w:rsidRPr="00C67620">
        <w:t xml:space="preserve">gets on a network is not necessarily the dynamic hostname that the </w:t>
      </w:r>
      <w:r w:rsidR="00CA5C73">
        <w:t>device</w:t>
      </w:r>
      <w:r w:rsidR="00CA5C73" w:rsidRPr="00C67620">
        <w:t xml:space="preserve"> </w:t>
      </w:r>
      <w:r w:rsidRPr="00C67620">
        <w:t xml:space="preserve">requested.  </w:t>
      </w:r>
      <w:r w:rsidR="009E4C1F" w:rsidRPr="00C67620">
        <w:t>Generally,</w:t>
      </w:r>
      <w:r w:rsidRPr="00C67620">
        <w:t xml:space="preserve"> the hostname is going to be different if the network does not support Dynamic DNS naming.  The possibility of a </w:t>
      </w:r>
      <w:r w:rsidR="00CA5C73">
        <w:t>device</w:t>
      </w:r>
      <w:r w:rsidR="00CA5C73" w:rsidRPr="00C67620">
        <w:t xml:space="preserve"> </w:t>
      </w:r>
      <w:r w:rsidRPr="00C67620">
        <w:t xml:space="preserve">hostname that is different than expected makes it important for the </w:t>
      </w:r>
      <w:r w:rsidR="00CA5C73">
        <w:t>device</w:t>
      </w:r>
      <w:r w:rsidR="00CA5C73" w:rsidRPr="00C67620">
        <w:t xml:space="preserve"> </w:t>
      </w:r>
      <w:r w:rsidRPr="00C67620">
        <w:t xml:space="preserve">to determine what hostname it has really been assigned and display this in the appropriate places in the </w:t>
      </w:r>
      <w:r>
        <w:t>LXI Device</w:t>
      </w:r>
      <w:r w:rsidRPr="00C67620">
        <w:t xml:space="preserve"> user interface.  There are also some cases in which the </w:t>
      </w:r>
      <w:r w:rsidR="00CA5C73">
        <w:t>device</w:t>
      </w:r>
      <w:r w:rsidR="00CA5C73" w:rsidRPr="00C67620">
        <w:t xml:space="preserve"> </w:t>
      </w:r>
      <w:r w:rsidRPr="00C67620">
        <w:t xml:space="preserve">will not have a hostname at all and in those </w:t>
      </w:r>
      <w:r w:rsidR="009E4C1F" w:rsidRPr="00C67620">
        <w:t>cases,</w:t>
      </w:r>
      <w:r w:rsidRPr="00C67620">
        <w:t xml:space="preserve"> the IP address will have to be used in place of the hostname.</w:t>
      </w:r>
    </w:p>
    <w:p w14:paraId="5EF5AE5E" w14:textId="77777777" w:rsidR="00416E42" w:rsidRPr="00C67620" w:rsidRDefault="00416E42" w:rsidP="00416E42">
      <w:pPr>
        <w:pStyle w:val="LXIObservationBody"/>
      </w:pPr>
    </w:p>
    <w:p w14:paraId="122F4071" w14:textId="77777777" w:rsidR="00416E42" w:rsidRPr="00C67620" w:rsidRDefault="00416E42" w:rsidP="00416E42">
      <w:pPr>
        <w:pStyle w:val="LXIObservationBody"/>
      </w:pPr>
      <w:r w:rsidRPr="00C67620">
        <w:t xml:space="preserve">The following network configurations can create a situation when the desired </w:t>
      </w:r>
      <w:r w:rsidR="00CA5C73">
        <w:t>device</w:t>
      </w:r>
      <w:r w:rsidR="00CA5C73" w:rsidRPr="00C67620">
        <w:t xml:space="preserve"> </w:t>
      </w:r>
      <w:r w:rsidRPr="00C67620">
        <w:t xml:space="preserve">hostname may be different </w:t>
      </w:r>
      <w:r w:rsidR="009E4C1F" w:rsidRPr="00C67620">
        <w:t>from</w:t>
      </w:r>
      <w:r w:rsidRPr="00C67620">
        <w:t xml:space="preserve"> the real hostname:</w:t>
      </w:r>
    </w:p>
    <w:p w14:paraId="39C7F5EF" w14:textId="77777777" w:rsidR="00416E42" w:rsidRPr="00C67620" w:rsidRDefault="00CA5C73" w:rsidP="00CA5C73">
      <w:pPr>
        <w:pStyle w:val="LXIObservationBody"/>
        <w:ind w:firstLine="461"/>
      </w:pPr>
      <w:r>
        <w:t>Device</w:t>
      </w:r>
      <w:r w:rsidRPr="00C67620">
        <w:t xml:space="preserve"> </w:t>
      </w:r>
      <w:r w:rsidR="00416E42" w:rsidRPr="00C67620">
        <w:t>has Dynamic DNS Naming disabled</w:t>
      </w:r>
    </w:p>
    <w:p w14:paraId="4732A538" w14:textId="77777777" w:rsidR="00416E42" w:rsidRPr="00C67620" w:rsidRDefault="00416E42" w:rsidP="00CA5C73">
      <w:pPr>
        <w:pStyle w:val="LXIObservationBody"/>
        <w:ind w:firstLine="461"/>
      </w:pPr>
      <w:r w:rsidRPr="00C67620">
        <w:t>A network without any DNS server</w:t>
      </w:r>
    </w:p>
    <w:p w14:paraId="7CF9358C" w14:textId="77777777" w:rsidR="00416E42" w:rsidRPr="00C67620" w:rsidRDefault="00416E42" w:rsidP="00CA5C73">
      <w:pPr>
        <w:pStyle w:val="LXIObservationBody"/>
        <w:ind w:firstLine="461"/>
      </w:pPr>
      <w:r w:rsidRPr="00C67620">
        <w:t>A network with a non-dynamic (static) DNS server</w:t>
      </w:r>
    </w:p>
    <w:p w14:paraId="7F8844C0" w14:textId="77777777" w:rsidR="00416E42" w:rsidRPr="00C67620" w:rsidRDefault="009E4C1F" w:rsidP="00CA5C73">
      <w:pPr>
        <w:pStyle w:val="LXIObservationBody"/>
        <w:ind w:firstLine="461"/>
      </w:pPr>
      <w:r w:rsidRPr="00C67620">
        <w:t>A</w:t>
      </w:r>
      <w:r w:rsidR="00416E42" w:rsidRPr="00C67620">
        <w:t xml:space="preserve"> </w:t>
      </w:r>
      <w:r w:rsidR="00CA5C73">
        <w:t>device</w:t>
      </w:r>
      <w:r w:rsidR="00CA5C73" w:rsidRPr="00C67620">
        <w:t xml:space="preserve"> </w:t>
      </w:r>
      <w:r w:rsidR="00416E42" w:rsidRPr="00C67620">
        <w:t xml:space="preserve">that requests a hostname already in use on the network </w:t>
      </w:r>
    </w:p>
    <w:p w14:paraId="29C2748F" w14:textId="77777777" w:rsidR="00416E42" w:rsidRPr="00C67620" w:rsidRDefault="00416E42" w:rsidP="00416E42">
      <w:pPr>
        <w:pStyle w:val="LXIObservationBody"/>
      </w:pPr>
    </w:p>
    <w:p w14:paraId="23FE60B3" w14:textId="77777777" w:rsidR="00416E42" w:rsidRPr="00C67620" w:rsidRDefault="00416E42" w:rsidP="00416E42">
      <w:pPr>
        <w:pStyle w:val="LXIObservationBody"/>
      </w:pPr>
      <w:r w:rsidRPr="00C67620">
        <w:lastRenderedPageBreak/>
        <w:t xml:space="preserve">The cases that may be confusing for the user are the ones where the dynamic hostnames in the </w:t>
      </w:r>
      <w:r w:rsidR="00CA5C73">
        <w:t>devices</w:t>
      </w:r>
      <w:r w:rsidR="00CA5C73" w:rsidRPr="00C67620">
        <w:t xml:space="preserve"> </w:t>
      </w:r>
      <w:r w:rsidRPr="00C67620">
        <w:t xml:space="preserve">are different </w:t>
      </w:r>
      <w:r w:rsidR="009E4C1F" w:rsidRPr="00C67620">
        <w:t>from</w:t>
      </w:r>
      <w:r w:rsidRPr="00C67620">
        <w:t xml:space="preserve"> the real hostnames on the network.  Most of these cases will involve networks with static DNS servers.  On those </w:t>
      </w:r>
      <w:r w:rsidR="009E4C1F" w:rsidRPr="00C67620">
        <w:t>networks,</w:t>
      </w:r>
      <w:r w:rsidRPr="00C67620">
        <w:t xml:space="preserve"> the user will have to set up the hostname they wanted with their network administrator.  Attempting to register a dynamic DNS hostname with a static DNS server will just fail, and the dynamic </w:t>
      </w:r>
      <w:r w:rsidR="00CA5C73">
        <w:t>device</w:t>
      </w:r>
      <w:r w:rsidR="00CA5C73" w:rsidRPr="00C67620">
        <w:t xml:space="preserve"> </w:t>
      </w:r>
      <w:r w:rsidRPr="00C67620">
        <w:t>hostname will be ignored.</w:t>
      </w:r>
    </w:p>
    <w:p w14:paraId="70D08931" w14:textId="2E02DDEF" w:rsidR="00416E42" w:rsidRPr="00C67620" w:rsidRDefault="00416E42" w:rsidP="00416E42">
      <w:pPr>
        <w:pStyle w:val="Heading4"/>
      </w:pPr>
      <w:bookmarkStart w:id="1492" w:name="_Ref204152120"/>
      <w:r>
        <w:t xml:space="preserve">Recommendation – How </w:t>
      </w:r>
      <w:r w:rsidR="00817A28">
        <w:t>to</w:t>
      </w:r>
      <w:r>
        <w:t xml:space="preserve"> Determine Actual Hostname</w:t>
      </w:r>
      <w:r w:rsidR="008946AB">
        <w:t xml:space="preserve"> with Unicast DNS</w:t>
      </w:r>
      <w:bookmarkEnd w:id="1492"/>
    </w:p>
    <w:p w14:paraId="0B2C18A9" w14:textId="53FD2380" w:rsidR="00416E42" w:rsidRPr="00C67620" w:rsidRDefault="00416E42" w:rsidP="00416E42">
      <w:pPr>
        <w:pStyle w:val="LXIBody"/>
      </w:pPr>
      <w:r>
        <w:t>LXI Device</w:t>
      </w:r>
      <w:r w:rsidRPr="00C67620">
        <w:t xml:space="preserve">s should use the following algorithm to determine </w:t>
      </w:r>
      <w:r>
        <w:t>LXI Device</w:t>
      </w:r>
      <w:r w:rsidRPr="00C67620">
        <w:t xml:space="preserve"> hostname</w:t>
      </w:r>
      <w:r w:rsidR="008946AB">
        <w:t xml:space="preserve"> when using unicast DNS</w:t>
      </w:r>
      <w:r w:rsidRPr="00C67620">
        <w:t xml:space="preserve">; it covers all the conditions described </w:t>
      </w:r>
      <w:r w:rsidR="00817A28" w:rsidRPr="00C67620">
        <w:t>above and</w:t>
      </w:r>
      <w:r w:rsidRPr="00C67620">
        <w:t xml:space="preserve"> allows the </w:t>
      </w:r>
      <w:r>
        <w:t>LXI Device</w:t>
      </w:r>
      <w:r w:rsidRPr="00C67620">
        <w:t xml:space="preserve"> to determine its hostname.  The algorithm is:</w:t>
      </w:r>
      <w:r>
        <w:br/>
      </w:r>
    </w:p>
    <w:p w14:paraId="35BAC89D" w14:textId="77777777" w:rsidR="00416E42" w:rsidRPr="007E7B0A" w:rsidRDefault="00416E42" w:rsidP="008A021D">
      <w:pPr>
        <w:pStyle w:val="ListNumber30"/>
        <w:numPr>
          <w:ilvl w:val="0"/>
          <w:numId w:val="15"/>
        </w:numPr>
      </w:pPr>
      <w:r w:rsidRPr="00C67620">
        <w:t xml:space="preserve">If there is a </w:t>
      </w:r>
      <w:r w:rsidR="008946AB">
        <w:t xml:space="preserve">unicast </w:t>
      </w:r>
      <w:r w:rsidRPr="00C67620">
        <w:t xml:space="preserve">DNS server address configured in the </w:t>
      </w:r>
      <w:r>
        <w:t>LXI Device</w:t>
      </w:r>
      <w:r w:rsidRPr="00C67620">
        <w:t xml:space="preserve"> (either via DHCP or manually configured), do the following:</w:t>
      </w:r>
    </w:p>
    <w:p w14:paraId="59AEF1DF" w14:textId="77777777" w:rsidR="00416E42" w:rsidRPr="00C67620" w:rsidRDefault="00416E42" w:rsidP="00416E42">
      <w:pPr>
        <w:pStyle w:val="ListNumber30"/>
        <w:numPr>
          <w:ilvl w:val="2"/>
          <w:numId w:val="6"/>
        </w:numPr>
      </w:pPr>
      <w:r w:rsidRPr="00C67620">
        <w:t xml:space="preserve">Determine the </w:t>
      </w:r>
      <w:r>
        <w:t>LXI Device</w:t>
      </w:r>
      <w:r w:rsidRPr="00C67620">
        <w:t>’s IP address (DHCP/Manual/Dynamic Link-Local Addressing).</w:t>
      </w:r>
    </w:p>
    <w:p w14:paraId="2781D2C0" w14:textId="77777777" w:rsidR="00416E42" w:rsidRPr="00C67620" w:rsidRDefault="00416E42" w:rsidP="00416E42">
      <w:pPr>
        <w:pStyle w:val="ListNumber30"/>
        <w:numPr>
          <w:ilvl w:val="2"/>
          <w:numId w:val="6"/>
        </w:numPr>
      </w:pPr>
      <w:r w:rsidRPr="00C67620">
        <w:t xml:space="preserve">Do a reverse </w:t>
      </w:r>
      <w:r w:rsidR="008946AB">
        <w:t xml:space="preserve">unicast </w:t>
      </w:r>
      <w:r w:rsidRPr="00C67620">
        <w:t xml:space="preserve">DNS look-up (IP address to hostname lookup) to determine the </w:t>
      </w:r>
      <w:r>
        <w:t>LXI Device</w:t>
      </w:r>
      <w:r w:rsidRPr="00C67620">
        <w:t>’s hostname on the network.</w:t>
      </w:r>
    </w:p>
    <w:p w14:paraId="3A7EE851" w14:textId="77777777" w:rsidR="00416E42" w:rsidRPr="00C67620" w:rsidRDefault="00416E42" w:rsidP="00416E42">
      <w:pPr>
        <w:pStyle w:val="ListNumber30"/>
        <w:numPr>
          <w:ilvl w:val="2"/>
          <w:numId w:val="6"/>
        </w:numPr>
      </w:pPr>
      <w:r w:rsidRPr="00C67620">
        <w:t>If the lookup fails, then go to step 2.</w:t>
      </w:r>
    </w:p>
    <w:p w14:paraId="31A339BA" w14:textId="7FFD95C7" w:rsidR="00416E42" w:rsidRPr="00C67620" w:rsidRDefault="00416E42" w:rsidP="00416E42">
      <w:pPr>
        <w:pStyle w:val="ListNumber30"/>
        <w:numPr>
          <w:ilvl w:val="2"/>
          <w:numId w:val="6"/>
        </w:numPr>
      </w:pPr>
      <w:r w:rsidRPr="00C67620">
        <w:t>Do a forward</w:t>
      </w:r>
      <w:r w:rsidR="008946AB">
        <w:t xml:space="preserve"> </w:t>
      </w:r>
      <w:r w:rsidR="00817A28">
        <w:t xml:space="preserve">unicast </w:t>
      </w:r>
      <w:r w:rsidR="00817A28" w:rsidRPr="00C67620">
        <w:t>DNS</w:t>
      </w:r>
      <w:r w:rsidRPr="00C67620">
        <w:t xml:space="preserve"> look-up (hostname name to IP address lookup) to validate that the hostname can be resolved, and the same IP address is returned.</w:t>
      </w:r>
    </w:p>
    <w:p w14:paraId="5DEA674A" w14:textId="77777777" w:rsidR="00416E42" w:rsidRPr="00C67620" w:rsidRDefault="00416E42" w:rsidP="00416E42">
      <w:pPr>
        <w:pStyle w:val="ListNumber30"/>
        <w:numPr>
          <w:ilvl w:val="2"/>
          <w:numId w:val="6"/>
        </w:numPr>
      </w:pPr>
      <w:r w:rsidRPr="00C67620">
        <w:t>If the lookup fails, then go to step 2.</w:t>
      </w:r>
    </w:p>
    <w:p w14:paraId="0489701B" w14:textId="77777777" w:rsidR="00416E42" w:rsidRPr="00C67620" w:rsidRDefault="00416E42" w:rsidP="00416E42">
      <w:pPr>
        <w:pStyle w:val="ListNumber30"/>
        <w:numPr>
          <w:ilvl w:val="2"/>
          <w:numId w:val="6"/>
        </w:numPr>
      </w:pPr>
      <w:r w:rsidRPr="00C67620">
        <w:t>If the IP address from step 1a and 1c are different, then there is something wrong with the</w:t>
      </w:r>
      <w:r w:rsidR="008946AB">
        <w:t xml:space="preserve"> unicast </w:t>
      </w:r>
      <w:r w:rsidRPr="00C67620">
        <w:t>DNS hostname configuration. Proceed to step 2.</w:t>
      </w:r>
    </w:p>
    <w:p w14:paraId="279E76B4" w14:textId="77777777" w:rsidR="00416E42" w:rsidRDefault="00416E42" w:rsidP="00416E42">
      <w:pPr>
        <w:pStyle w:val="ListNumber30"/>
        <w:numPr>
          <w:ilvl w:val="2"/>
          <w:numId w:val="6"/>
        </w:numPr>
      </w:pPr>
      <w:r w:rsidRPr="00C67620">
        <w:t xml:space="preserve">The hostname determined in step 1c is the correct hostname, and this hostname can be presented through the appropriate places in the </w:t>
      </w:r>
      <w:r>
        <w:t>LXI Device</w:t>
      </w:r>
      <w:r w:rsidRPr="00C67620">
        <w:t>’s user interface.</w:t>
      </w:r>
      <w:r>
        <w:br/>
      </w:r>
    </w:p>
    <w:p w14:paraId="053CA864" w14:textId="77777777" w:rsidR="00CA5C73" w:rsidRPr="00C67620" w:rsidRDefault="00CA5C73" w:rsidP="00CA5C73">
      <w:pPr>
        <w:pStyle w:val="ListNumber30"/>
        <w:ind w:left="2340"/>
      </w:pPr>
    </w:p>
    <w:p w14:paraId="0314C55F" w14:textId="77777777" w:rsidR="00416E42" w:rsidRPr="007E7B0A" w:rsidRDefault="00416E42" w:rsidP="008A021D">
      <w:pPr>
        <w:pStyle w:val="ListNumber30"/>
        <w:numPr>
          <w:ilvl w:val="0"/>
          <w:numId w:val="15"/>
        </w:numPr>
      </w:pPr>
      <w:r w:rsidRPr="00C67620">
        <w:t xml:space="preserve">There is no hostname assigned to this </w:t>
      </w:r>
      <w:r>
        <w:t>LXI Device</w:t>
      </w:r>
      <w:r w:rsidRPr="00C67620">
        <w:t>.</w:t>
      </w:r>
    </w:p>
    <w:p w14:paraId="4EE47419" w14:textId="77777777" w:rsidR="00416E42" w:rsidRDefault="00416E42" w:rsidP="008A021D">
      <w:pPr>
        <w:pStyle w:val="ListNumber30"/>
        <w:numPr>
          <w:ilvl w:val="2"/>
          <w:numId w:val="15"/>
        </w:numPr>
      </w:pPr>
      <w:r w:rsidRPr="00C67620">
        <w:t xml:space="preserve">Use the IP address in place of an actual hostname, and the IP address can be presented through the </w:t>
      </w:r>
      <w:r>
        <w:t>LXI Device</w:t>
      </w:r>
      <w:r w:rsidRPr="00C67620">
        <w:t xml:space="preserve"> user interface.</w:t>
      </w:r>
    </w:p>
    <w:p w14:paraId="2D46D1D4" w14:textId="77777777" w:rsidR="006504CB" w:rsidRDefault="006504CB" w:rsidP="006504CB">
      <w:pPr>
        <w:pStyle w:val="ListNumber30"/>
      </w:pPr>
    </w:p>
    <w:p w14:paraId="10EC8E55" w14:textId="77777777" w:rsidR="006504CB" w:rsidRDefault="006504CB" w:rsidP="006658FC">
      <w:pPr>
        <w:pStyle w:val="ObservationHeading"/>
      </w:pPr>
      <w:r>
        <w:rPr>
          <w:rStyle w:val="msoins0"/>
        </w:rPr>
        <w:t xml:space="preserve">Observation – </w:t>
      </w:r>
      <w:r>
        <w:t>mDNS Hostnames Require No Validation</w:t>
      </w:r>
    </w:p>
    <w:p w14:paraId="5E1CFDF6" w14:textId="77777777" w:rsidR="006504CB" w:rsidRDefault="006504CB" w:rsidP="006504CB">
      <w:pPr>
        <w:pStyle w:val="LXIObservationBody"/>
      </w:pPr>
      <w:r>
        <w:t xml:space="preserve">Given the nature of mDNS and its conflict resolution mechanism, when a </w:t>
      </w:r>
      <w:r w:rsidR="00756CCE">
        <w:t xml:space="preserve">device </w:t>
      </w:r>
      <w:r>
        <w:t>has successfully registered an mDNS hostname, the hostname requires no further validation since it is implicitly validated as part of the registration process.</w:t>
      </w:r>
    </w:p>
    <w:p w14:paraId="1947B138" w14:textId="77777777" w:rsidR="006504CB" w:rsidRDefault="006504CB" w:rsidP="006504CB">
      <w:pPr>
        <w:pStyle w:val="ListNumber30"/>
      </w:pPr>
    </w:p>
    <w:p w14:paraId="6E666591" w14:textId="77777777" w:rsidR="00416E42" w:rsidRDefault="00416E42" w:rsidP="00416E42">
      <w:pPr>
        <w:pStyle w:val="Heading4"/>
      </w:pPr>
      <w:r>
        <w:t>Rule – Hostname Display</w:t>
      </w:r>
    </w:p>
    <w:p w14:paraId="69535CAA" w14:textId="34F97EA2" w:rsidR="00416E42" w:rsidRDefault="00416E42" w:rsidP="00416E42">
      <w:pPr>
        <w:pStyle w:val="LXIBody"/>
      </w:pPr>
      <w:r>
        <w:t xml:space="preserve">If </w:t>
      </w:r>
      <w:r w:rsidR="00307816">
        <w:t>an LXI</w:t>
      </w:r>
      <w:r>
        <w:t xml:space="preserve"> Device d</w:t>
      </w:r>
      <w:r w:rsidR="008946AB">
        <w:t xml:space="preserve">oes not support recommendation </w:t>
      </w:r>
      <w:r w:rsidR="00737874">
        <w:fldChar w:fldCharType="begin"/>
      </w:r>
      <w:r w:rsidR="008946AB">
        <w:instrText xml:space="preserve"> REF _Ref204152120 \r \h </w:instrText>
      </w:r>
      <w:r w:rsidR="00737874">
        <w:fldChar w:fldCharType="separate"/>
      </w:r>
      <w:r w:rsidR="001475CE">
        <w:t>9.2.3.1</w:t>
      </w:r>
      <w:r w:rsidR="00737874">
        <w:fldChar w:fldCharType="end"/>
      </w:r>
      <w:r w:rsidR="008946AB">
        <w:t xml:space="preserve"> </w:t>
      </w:r>
      <w:r>
        <w:t xml:space="preserve">or if mDNS is </w:t>
      </w:r>
      <w:r w:rsidR="003A13CB">
        <w:t>disabled,</w:t>
      </w:r>
      <w:r>
        <w:t xml:space="preserve"> then it shall show the assigned IP address or a blank field for the hostname.</w:t>
      </w:r>
    </w:p>
    <w:p w14:paraId="3E16E2AA" w14:textId="77777777" w:rsidR="008946AB" w:rsidRPr="00C67620" w:rsidRDefault="008946AB" w:rsidP="006658FC">
      <w:pPr>
        <w:pStyle w:val="ObservationHeading"/>
      </w:pPr>
      <w:r w:rsidRPr="00C67620">
        <w:t xml:space="preserve">Observation – </w:t>
      </w:r>
      <w:r>
        <w:t>Hostname Display</w:t>
      </w:r>
    </w:p>
    <w:p w14:paraId="0F0265BC" w14:textId="77777777" w:rsidR="008946AB" w:rsidRDefault="008946AB" w:rsidP="008946AB">
      <w:pPr>
        <w:pStyle w:val="LXIObservationBody"/>
      </w:pPr>
      <w:r>
        <w:t>When displaying its hostname</w:t>
      </w:r>
      <w:r w:rsidR="00E973C6">
        <w:t xml:space="preserve"> an</w:t>
      </w:r>
      <w:r>
        <w:t xml:space="preserve"> LXI Device may show a unicast DNS hostname, </w:t>
      </w:r>
      <w:r w:rsidR="009E4C1F">
        <w:t>an</w:t>
      </w:r>
      <w:r>
        <w:t xml:space="preserve"> mDNS hostname, an IP address, or some combination of these.</w:t>
      </w:r>
    </w:p>
    <w:p w14:paraId="6A0585D5" w14:textId="77777777" w:rsidR="00416E42" w:rsidRDefault="00416E42" w:rsidP="00416E42">
      <w:pPr>
        <w:pStyle w:val="Heading4"/>
      </w:pPr>
      <w:r>
        <w:lastRenderedPageBreak/>
        <w:t xml:space="preserve">Rule – mDNS </w:t>
      </w:r>
      <w:r w:rsidR="00756CCE">
        <w:t>H</w:t>
      </w:r>
      <w:r>
        <w:t xml:space="preserve">ostname </w:t>
      </w:r>
      <w:r w:rsidR="00756CCE">
        <w:t>F</w:t>
      </w:r>
      <w:r>
        <w:t>ormat</w:t>
      </w:r>
    </w:p>
    <w:p w14:paraId="70EC207B" w14:textId="126F8D89" w:rsidR="00416E42" w:rsidRDefault="008B4674" w:rsidP="00416E42">
      <w:pPr>
        <w:pStyle w:val="Body1"/>
      </w:pPr>
      <w:r>
        <w:t>When displaying an mDNS hostname</w:t>
      </w:r>
      <w:r w:rsidRPr="008B4674">
        <w:t xml:space="preserve"> </w:t>
      </w:r>
      <w:r>
        <w:t>on the LXI Welcome Web page, the</w:t>
      </w:r>
      <w:r w:rsidR="008946AB">
        <w:t xml:space="preserve"> </w:t>
      </w:r>
      <w:r w:rsidR="00416E42">
        <w:t xml:space="preserve">fully qualified mDNS hostname </w:t>
      </w:r>
      <w:r w:rsidR="008946AB">
        <w:t>shall</w:t>
      </w:r>
      <w:r w:rsidR="00416E42">
        <w:t xml:space="preserve"> be displayed with its </w:t>
      </w:r>
      <w:r w:rsidR="00416E42" w:rsidRPr="004B3370">
        <w:t xml:space="preserve">domain of </w:t>
      </w:r>
      <w:proofErr w:type="gramStart"/>
      <w:r w:rsidR="00F70318" w:rsidRPr="004B3370">
        <w:t>“</w:t>
      </w:r>
      <w:r w:rsidR="00416E42" w:rsidRPr="004B3370">
        <w:t>.</w:t>
      </w:r>
      <w:r w:rsidR="009E4C1F" w:rsidRPr="004B3370">
        <w:t>local</w:t>
      </w:r>
      <w:proofErr w:type="gramEnd"/>
      <w:r w:rsidR="009E4C1F" w:rsidRPr="004B3370">
        <w:t>.</w:t>
      </w:r>
      <w:r w:rsidR="00F70318" w:rsidRPr="004B3370">
        <w:t>”</w:t>
      </w:r>
    </w:p>
    <w:p w14:paraId="2DA7024D" w14:textId="77777777" w:rsidR="00416E42" w:rsidRPr="00C67620" w:rsidRDefault="00416E42" w:rsidP="006658FC">
      <w:pPr>
        <w:pStyle w:val="ObservationHeading"/>
      </w:pPr>
      <w:r w:rsidRPr="00C67620">
        <w:t xml:space="preserve">Observation – </w:t>
      </w:r>
      <w:r>
        <w:t>Using Fully Qualified Domain Names with mDNS</w:t>
      </w:r>
    </w:p>
    <w:p w14:paraId="7B1001EF" w14:textId="77777777" w:rsidR="00416E42" w:rsidRPr="00C67620" w:rsidRDefault="00416E42" w:rsidP="00416E42">
      <w:pPr>
        <w:pStyle w:val="LXIObservationBody"/>
      </w:pPr>
      <w:r>
        <w:t>To reduce potential problems with name resolution, users should specify the Fully Qualified Domain Name (FQDN) when working with mDNS hostnames.  So, for example, a device with a</w:t>
      </w:r>
      <w:r w:rsidR="00066A8D">
        <w:t>n mDNS</w:t>
      </w:r>
      <w:r>
        <w:t xml:space="preserve"> hostname of "dev-123" should be addressed as "dev-123.local."</w:t>
      </w:r>
    </w:p>
    <w:p w14:paraId="30273658" w14:textId="77777777" w:rsidR="00416E42" w:rsidRPr="00C67620" w:rsidRDefault="00416E42" w:rsidP="00416E42">
      <w:pPr>
        <w:pStyle w:val="LXIObservationBody"/>
      </w:pPr>
    </w:p>
    <w:p w14:paraId="6B5CA602" w14:textId="77777777" w:rsidR="00416E42" w:rsidRDefault="00416E42" w:rsidP="00416E42">
      <w:pPr>
        <w:pStyle w:val="LXIBody"/>
      </w:pPr>
    </w:p>
    <w:p w14:paraId="5C5984F9" w14:textId="77777777" w:rsidR="00416E42" w:rsidRDefault="00416E42" w:rsidP="00416E42">
      <w:pPr>
        <w:pStyle w:val="Heading4"/>
      </w:pPr>
      <w:r>
        <w:t>Permission – If both DNS and mDNS are enabled</w:t>
      </w:r>
    </w:p>
    <w:p w14:paraId="714F342C" w14:textId="49693FB1" w:rsidR="00416E42" w:rsidRPr="00104C2B" w:rsidRDefault="00416E42" w:rsidP="00416E42">
      <w:pPr>
        <w:autoSpaceDE w:val="0"/>
        <w:autoSpaceDN w:val="0"/>
        <w:adjustRightInd w:val="0"/>
        <w:ind w:left="288"/>
        <w:rPr>
          <w:szCs w:val="20"/>
        </w:rPr>
      </w:pPr>
      <w:r w:rsidRPr="00104C2B">
        <w:rPr>
          <w:szCs w:val="20"/>
        </w:rPr>
        <w:t xml:space="preserve">If both DNS and mDNS have qualified hostnames then the multiple hostnames </w:t>
      </w:r>
      <w:r w:rsidR="00BD7B9B" w:rsidRPr="00104C2B">
        <w:rPr>
          <w:szCs w:val="20"/>
        </w:rPr>
        <w:t>may be</w:t>
      </w:r>
      <w:r w:rsidRPr="00104C2B">
        <w:rPr>
          <w:szCs w:val="20"/>
        </w:rPr>
        <w:t xml:space="preserve"> displayed in the one defined hostname field of the LXI Welcome Web page, separated by commas, or additional fields may be added on the LXI Welcome page for the additional hostnames</w:t>
      </w:r>
    </w:p>
    <w:p w14:paraId="06917586" w14:textId="77777777" w:rsidR="00066A8D" w:rsidRDefault="00066A8D" w:rsidP="00066A8D">
      <w:pPr>
        <w:pStyle w:val="Heading4"/>
      </w:pPr>
      <w:r>
        <w:t xml:space="preserve">Rule – Description Field contains Resolved Service Name </w:t>
      </w:r>
    </w:p>
    <w:p w14:paraId="15563AC6" w14:textId="476A792B" w:rsidR="00066A8D" w:rsidRDefault="00066A8D" w:rsidP="00066A8D">
      <w:pPr>
        <w:pStyle w:val="LXIBody"/>
      </w:pPr>
      <w:r>
        <w:t xml:space="preserve">The unique and resolved service name shall be shown in the description field of the Welcome page defined in section </w:t>
      </w:r>
      <w:r w:rsidR="00737874">
        <w:fldChar w:fldCharType="begin"/>
      </w:r>
      <w:r w:rsidR="00492110">
        <w:instrText xml:space="preserve"> REF _Ref208715038 \r </w:instrText>
      </w:r>
      <w:r w:rsidR="00737874">
        <w:fldChar w:fldCharType="separate"/>
      </w:r>
      <w:r w:rsidR="001475CE">
        <w:t>9.1</w:t>
      </w:r>
      <w:r w:rsidR="00737874">
        <w:fldChar w:fldCharType="end"/>
      </w:r>
      <w:r>
        <w:t>.</w:t>
      </w:r>
    </w:p>
    <w:p w14:paraId="28196E09" w14:textId="77777777" w:rsidR="00416E42" w:rsidRPr="00C67620" w:rsidRDefault="00416E42" w:rsidP="009205C0">
      <w:pPr>
        <w:pStyle w:val="LXICode2"/>
      </w:pPr>
    </w:p>
    <w:p w14:paraId="729F1A45" w14:textId="77777777" w:rsidR="00A122A9" w:rsidRPr="00C67620" w:rsidRDefault="00A122A9" w:rsidP="00A122A9">
      <w:pPr>
        <w:pStyle w:val="Heading2"/>
      </w:pPr>
      <w:bookmarkStart w:id="1493" w:name="_Toc106617547"/>
      <w:bookmarkStart w:id="1494" w:name="_Toc111021398"/>
      <w:bookmarkStart w:id="1495" w:name="_Toc111253266"/>
      <w:bookmarkStart w:id="1496" w:name="_Toc112300656"/>
      <w:bookmarkStart w:id="1497" w:name="_Toc113353573"/>
      <w:bookmarkStart w:id="1498" w:name="_Toc128656297"/>
      <w:bookmarkStart w:id="1499" w:name="_Ref208637403"/>
      <w:bookmarkStart w:id="1500" w:name="_Ref450984299"/>
      <w:bookmarkStart w:id="1501" w:name="_Toc137484810"/>
      <w:r w:rsidRPr="00C67620">
        <w:t xml:space="preserve">RULE – </w:t>
      </w:r>
      <w:bookmarkEnd w:id="1493"/>
      <w:r w:rsidRPr="00C67620">
        <w:t>Device Identification Functionality on the Web Page</w:t>
      </w:r>
      <w:bookmarkEnd w:id="1494"/>
      <w:bookmarkEnd w:id="1495"/>
      <w:bookmarkEnd w:id="1496"/>
      <w:bookmarkEnd w:id="1497"/>
      <w:bookmarkEnd w:id="1498"/>
      <w:bookmarkEnd w:id="1499"/>
      <w:bookmarkEnd w:id="1500"/>
      <w:bookmarkEnd w:id="1501"/>
      <w:r w:rsidRPr="00C67620">
        <w:t xml:space="preserve">   </w:t>
      </w:r>
    </w:p>
    <w:p w14:paraId="5CBFC273" w14:textId="4CCBCDC6" w:rsidR="00A122A9" w:rsidRDefault="00A122A9" w:rsidP="00A122A9">
      <w:pPr>
        <w:pStyle w:val="LXIBody"/>
      </w:pPr>
      <w:r w:rsidRPr="00C67620">
        <w:t>There shall be a device identification indicator functionality on the web page to control the LAN Status Indicator (see Section</w:t>
      </w:r>
      <w:r w:rsidR="002620B1">
        <w:t>s</w:t>
      </w:r>
      <w:r w:rsidRPr="00C67620">
        <w:t xml:space="preserve"> </w:t>
      </w:r>
      <w:hyperlink w:anchor="_RULE_–_LAN" w:history="1">
        <w:r w:rsidR="0068384D" w:rsidRPr="0068384D">
          <w:rPr>
            <w:rStyle w:val="Hyperlink"/>
          </w:rPr>
          <w:t>2.5.2</w:t>
        </w:r>
      </w:hyperlink>
      <w:r w:rsidR="009B6988">
        <w:t xml:space="preserve"> </w:t>
      </w:r>
      <w:r w:rsidR="002620B1">
        <w:t>and</w:t>
      </w:r>
      <w:r w:rsidR="00790501">
        <w:t xml:space="preserve"> </w:t>
      </w:r>
      <w:hyperlink w:anchor="_RULE_–_Provide" w:history="1">
        <w:r w:rsidR="00171006" w:rsidRPr="00171006">
          <w:rPr>
            <w:rStyle w:val="Hyperlink"/>
          </w:rPr>
          <w:t>RULE 8.10</w:t>
        </w:r>
      </w:hyperlink>
      <w:r w:rsidRPr="00C67620">
        <w:t>).</w:t>
      </w:r>
    </w:p>
    <w:p w14:paraId="43939982" w14:textId="77777777" w:rsidR="00A122A9" w:rsidRDefault="00A122A9" w:rsidP="00722290">
      <w:pPr>
        <w:pStyle w:val="Heading3"/>
      </w:pPr>
      <w:bookmarkStart w:id="1502" w:name="_Toc137484811"/>
      <w:r>
        <w:t>Permission – No password protection for device identification indicator</w:t>
      </w:r>
      <w:bookmarkEnd w:id="1502"/>
    </w:p>
    <w:p w14:paraId="1074E101" w14:textId="77777777" w:rsidR="009205C0" w:rsidRPr="00FA748C" w:rsidRDefault="00A122A9" w:rsidP="00A122A9">
      <w:pPr>
        <w:pStyle w:val="LXIBody"/>
      </w:pPr>
      <w:r w:rsidRPr="00FA748C">
        <w:t xml:space="preserve">The device’s identification indicator functionality is not considered as an instrument setting. </w:t>
      </w:r>
      <w:r w:rsidR="009E4C1F" w:rsidRPr="00FA748C">
        <w:t>Therefore,</w:t>
      </w:r>
      <w:r w:rsidRPr="00FA748C">
        <w:t xml:space="preserve"> the web page </w:t>
      </w:r>
      <w:r>
        <w:t xml:space="preserve">that </w:t>
      </w:r>
      <w:r w:rsidRPr="00FA748C">
        <w:t>exposes this functionality may not be password protected.</w:t>
      </w:r>
    </w:p>
    <w:p w14:paraId="6EE88F7E" w14:textId="5AD4C064" w:rsidR="00A122A9" w:rsidRPr="00C67620" w:rsidRDefault="00A122A9" w:rsidP="00A122A9">
      <w:pPr>
        <w:pStyle w:val="Heading2"/>
      </w:pPr>
      <w:bookmarkStart w:id="1503" w:name="_Toc112300657"/>
      <w:bookmarkStart w:id="1504" w:name="_Toc113353574"/>
      <w:bookmarkStart w:id="1505" w:name="_Toc128656298"/>
      <w:bookmarkStart w:id="1506" w:name="_Toc137484812"/>
      <w:r w:rsidRPr="00C67620">
        <w:t>RULE – LAN and Sync Configuration Links on the Welcome Page</w:t>
      </w:r>
      <w:bookmarkEnd w:id="1503"/>
      <w:bookmarkEnd w:id="1504"/>
      <w:bookmarkEnd w:id="1505"/>
      <w:bookmarkEnd w:id="1506"/>
      <w:r w:rsidRPr="00C67620">
        <w:t xml:space="preserve">     </w:t>
      </w:r>
    </w:p>
    <w:p w14:paraId="6AD5D473" w14:textId="6CC1C116" w:rsidR="00A122A9" w:rsidRDefault="00A122A9" w:rsidP="00A122A9">
      <w:pPr>
        <w:pStyle w:val="LXIBody"/>
      </w:pPr>
      <w:r w:rsidRPr="00DB3C76">
        <w:t xml:space="preserve">The Welcome page shall contain </w:t>
      </w:r>
      <w:r w:rsidR="00D96280">
        <w:t>a</w:t>
      </w:r>
      <w:r w:rsidRPr="00DB3C76">
        <w:t xml:space="preserve"> hyperlink/button</w:t>
      </w:r>
      <w:r w:rsidRPr="00C67620">
        <w:t xml:space="preserve"> to provide further information or to allow the user to configure </w:t>
      </w:r>
      <w:r w:rsidR="00E5487F">
        <w:t>LXI Device</w:t>
      </w:r>
      <w:r w:rsidRPr="00C67620">
        <w:t xml:space="preserve"> settings. </w:t>
      </w:r>
      <w:r w:rsidR="00D445EB">
        <w:t>Thi</w:t>
      </w:r>
      <w:r w:rsidR="00FD6974">
        <w:t xml:space="preserve">s link will take you to the information </w:t>
      </w:r>
      <w:r w:rsidR="00B91159">
        <w:t>described in Section 9.5</w:t>
      </w:r>
    </w:p>
    <w:p w14:paraId="01F983C7" w14:textId="692B8EA8" w:rsidR="00A30700" w:rsidRDefault="00CE2D32" w:rsidP="00A122A9">
      <w:pPr>
        <w:pStyle w:val="LXIBody"/>
      </w:pPr>
      <w:r>
        <w:t xml:space="preserve">If the device supports Rule 9.6 then there needs to be a </w:t>
      </w:r>
      <w:r w:rsidR="00DE626A">
        <w:t>hyperlink/button to access the LXI Sync Web page</w:t>
      </w:r>
      <w:r w:rsidR="008810AD">
        <w:t xml:space="preserve"> from the LXI Welcome page.</w:t>
      </w:r>
    </w:p>
    <w:p w14:paraId="470CAA35" w14:textId="1B2599D0" w:rsidR="00926030" w:rsidRPr="00C67620" w:rsidRDefault="00926030" w:rsidP="00A122A9">
      <w:pPr>
        <w:pStyle w:val="LXIBody"/>
      </w:pPr>
      <w:r>
        <w:t xml:space="preserve">LXI doesn’t want to dictate how </w:t>
      </w:r>
      <w:r w:rsidR="0086005E">
        <w:t>the Web page(s) are laid</w:t>
      </w:r>
      <w:r w:rsidR="00540833">
        <w:t xml:space="preserve"> </w:t>
      </w:r>
      <w:proofErr w:type="gramStart"/>
      <w:r w:rsidR="0086005E">
        <w:t>out</w:t>
      </w:r>
      <w:proofErr w:type="gramEnd"/>
      <w:r w:rsidR="0086005E">
        <w:t xml:space="preserve"> but it needs to be ob</w:t>
      </w:r>
      <w:r w:rsidR="00540833">
        <w:t>vious how to access the</w:t>
      </w:r>
      <w:r w:rsidR="0015253E">
        <w:t xml:space="preserve">: LXI Welcome page, </w:t>
      </w:r>
      <w:r w:rsidR="00F70B29">
        <w:t>the LAN</w:t>
      </w:r>
      <w:r w:rsidR="00540833">
        <w:t xml:space="preserve"> Configuration </w:t>
      </w:r>
      <w:r w:rsidR="004502E2">
        <w:t>and optionally the LXI Sync page</w:t>
      </w:r>
      <w:r w:rsidR="00153F5B">
        <w:t xml:space="preserve"> from the landing page of the instrument.</w:t>
      </w:r>
    </w:p>
    <w:p w14:paraId="28442D66" w14:textId="77777777" w:rsidR="00A122A9" w:rsidRPr="00C67620" w:rsidRDefault="00A122A9" w:rsidP="00722290">
      <w:pPr>
        <w:pStyle w:val="Heading3"/>
      </w:pPr>
      <w:bookmarkStart w:id="1507" w:name="_Toc112300658"/>
      <w:bookmarkStart w:id="1508" w:name="_Toc113353575"/>
      <w:bookmarkStart w:id="1509" w:name="_Toc128656299"/>
      <w:bookmarkStart w:id="1510" w:name="_Toc137484813"/>
      <w:r>
        <w:lastRenderedPageBreak/>
        <w:t>Recommendation – Status Page Link on the Welcome Page</w:t>
      </w:r>
      <w:bookmarkEnd w:id="1510"/>
      <w:r>
        <w:t xml:space="preserve">    </w:t>
      </w:r>
      <w:bookmarkEnd w:id="1507"/>
      <w:bookmarkEnd w:id="1508"/>
      <w:bookmarkEnd w:id="1509"/>
    </w:p>
    <w:p w14:paraId="5A8E7200" w14:textId="77777777" w:rsidR="009205C0" w:rsidRPr="00C67620" w:rsidRDefault="00A122A9" w:rsidP="009205C0">
      <w:pPr>
        <w:pStyle w:val="LXIBody"/>
      </w:pPr>
      <w:r w:rsidRPr="00C67620">
        <w:t>There should be an additional hyperlink/button – Status/Miscellaneous page on the LXI welcome page.</w:t>
      </w:r>
    </w:p>
    <w:p w14:paraId="25B862F0" w14:textId="77777777" w:rsidR="00A122A9" w:rsidRPr="00C67620" w:rsidRDefault="00A122A9" w:rsidP="00A122A9">
      <w:pPr>
        <w:pStyle w:val="Heading2"/>
      </w:pPr>
      <w:bookmarkStart w:id="1511" w:name="_Toc112300659"/>
      <w:bookmarkStart w:id="1512" w:name="_Toc113353576"/>
      <w:bookmarkStart w:id="1513" w:name="_Toc128656300"/>
      <w:bookmarkStart w:id="1514" w:name="_Ref205179389"/>
      <w:bookmarkStart w:id="1515" w:name="_Ref208716372"/>
      <w:bookmarkStart w:id="1516" w:name="_Toc137484814"/>
      <w:r w:rsidRPr="00C67620">
        <w:t>RULE – LAN Configuration Web Page Contents</w:t>
      </w:r>
      <w:bookmarkEnd w:id="1511"/>
      <w:bookmarkEnd w:id="1512"/>
      <w:bookmarkEnd w:id="1513"/>
      <w:bookmarkEnd w:id="1514"/>
      <w:bookmarkEnd w:id="1515"/>
      <w:bookmarkEnd w:id="1516"/>
      <w:r w:rsidRPr="00C67620">
        <w:t xml:space="preserve">  </w:t>
      </w:r>
    </w:p>
    <w:p w14:paraId="2DB84B1C" w14:textId="77777777" w:rsidR="00A122A9" w:rsidRPr="00C67620" w:rsidRDefault="00A122A9" w:rsidP="00A122A9">
      <w:pPr>
        <w:pStyle w:val="LXIBody"/>
      </w:pPr>
      <w:r w:rsidRPr="00C67620">
        <w:t>The LAN configuration page shall contain the following parameters to configure the LAN settings:</w:t>
      </w:r>
      <w:r>
        <w:br/>
      </w:r>
    </w:p>
    <w:p w14:paraId="12263450" w14:textId="77777777" w:rsidR="00A122A9" w:rsidRPr="00C67620" w:rsidRDefault="00A122A9" w:rsidP="00F874AC">
      <w:pPr>
        <w:pStyle w:val="ListBullet0"/>
      </w:pPr>
      <w:r w:rsidRPr="00C67620">
        <w:t>Hostname</w:t>
      </w:r>
    </w:p>
    <w:p w14:paraId="5EB18AF2" w14:textId="77777777" w:rsidR="00A122A9" w:rsidRPr="00C67620" w:rsidRDefault="00A122A9">
      <w:pPr>
        <w:pStyle w:val="ListBullet0"/>
      </w:pPr>
      <w:r w:rsidRPr="00C67620">
        <w:t>Description</w:t>
      </w:r>
    </w:p>
    <w:p w14:paraId="5C2C545B" w14:textId="77777777" w:rsidR="00A122A9" w:rsidRPr="00C67620" w:rsidRDefault="00A122A9">
      <w:pPr>
        <w:pStyle w:val="ListBullet0"/>
      </w:pPr>
      <w:r w:rsidRPr="00C67620">
        <w:t xml:space="preserve">TCP/IP Configuration Mode </w:t>
      </w:r>
    </w:p>
    <w:p w14:paraId="2BAD1D39" w14:textId="77777777" w:rsidR="00A122A9" w:rsidRPr="00C67620" w:rsidRDefault="00CC7F84">
      <w:pPr>
        <w:pStyle w:val="ListBullet0"/>
      </w:pPr>
      <w:r>
        <w:t xml:space="preserve">Static </w:t>
      </w:r>
      <w:r w:rsidR="00A122A9" w:rsidRPr="00C67620">
        <w:t xml:space="preserve">IP address  </w:t>
      </w:r>
    </w:p>
    <w:p w14:paraId="2B46D858" w14:textId="77777777" w:rsidR="00A122A9" w:rsidRPr="00C67620" w:rsidRDefault="00A122A9">
      <w:pPr>
        <w:pStyle w:val="ListBullet0"/>
      </w:pPr>
      <w:r w:rsidRPr="00C67620">
        <w:t xml:space="preserve">Subnet mask </w:t>
      </w:r>
    </w:p>
    <w:p w14:paraId="57E66A21" w14:textId="77777777" w:rsidR="00A122A9" w:rsidRPr="00C67620" w:rsidRDefault="00A122A9">
      <w:pPr>
        <w:pStyle w:val="ListBullet0"/>
      </w:pPr>
      <w:r w:rsidRPr="00C67620">
        <w:t>Default Gateway</w:t>
      </w:r>
    </w:p>
    <w:p w14:paraId="3D825CBD" w14:textId="77777777" w:rsidR="00A122A9" w:rsidRPr="00C67620" w:rsidRDefault="00A122A9">
      <w:pPr>
        <w:pStyle w:val="ListBullet0"/>
      </w:pPr>
      <w:r w:rsidRPr="00C67620">
        <w:t xml:space="preserve">DNS Server(s) </w:t>
      </w:r>
    </w:p>
    <w:p w14:paraId="4D2C95F3" w14:textId="45390922" w:rsidR="00A122A9" w:rsidRPr="00C67620" w:rsidRDefault="00A122A9" w:rsidP="00A122A9">
      <w:pPr>
        <w:pStyle w:val="LXIBody"/>
      </w:pPr>
      <w:r w:rsidRPr="00C67620">
        <w:t xml:space="preserve">The TCP/IP configuration field controls how the IP address for the instrument </w:t>
      </w:r>
      <w:r w:rsidR="009E4C1F" w:rsidRPr="00C67620">
        <w:t>is</w:t>
      </w:r>
      <w:r w:rsidRPr="00C67620">
        <w:t xml:space="preserve"> assigned. For the manual configuration mode, the static IP address, subnet mask, and default gateway are used to configure the LAN.  The automatic configuration mode uses DHCP server or Dynamic Link Local Addressing (Automatic IP), as described in Rule </w:t>
      </w:r>
      <w:r w:rsidR="009B6988">
        <w:fldChar w:fldCharType="begin"/>
      </w:r>
      <w:r w:rsidR="009B6988">
        <w:instrText xml:space="preserve"> REF _Ref450984820 \r \h </w:instrText>
      </w:r>
      <w:r w:rsidR="009B6988">
        <w:fldChar w:fldCharType="separate"/>
      </w:r>
      <w:r w:rsidR="001475CE">
        <w:t>8.6</w:t>
      </w:r>
      <w:r w:rsidR="009B6988">
        <w:fldChar w:fldCharType="end"/>
      </w:r>
      <w:r w:rsidRPr="00C67620">
        <w:t xml:space="preserve"> to obtain the instrument IP address.</w:t>
      </w:r>
    </w:p>
    <w:p w14:paraId="42817C92" w14:textId="77777777" w:rsidR="00A122A9" w:rsidRPr="00C67620" w:rsidRDefault="00A122A9" w:rsidP="00722290">
      <w:pPr>
        <w:pStyle w:val="Heading3"/>
      </w:pPr>
      <w:bookmarkStart w:id="1517" w:name="_Toc112300660"/>
      <w:bookmarkStart w:id="1518" w:name="_Toc113353577"/>
      <w:bookmarkStart w:id="1519" w:name="_Toc128656301"/>
      <w:bookmarkStart w:id="1520" w:name="_Ref208716127"/>
      <w:bookmarkStart w:id="1521" w:name="_Toc137484815"/>
      <w:r>
        <w:t xml:space="preserve">Recommendation – Default Description for </w:t>
      </w:r>
      <w:r w:rsidR="002D481C">
        <w:t>LXI Device</w:t>
      </w:r>
      <w:bookmarkEnd w:id="1521"/>
      <w:r>
        <w:t xml:space="preserve">  </w:t>
      </w:r>
      <w:bookmarkEnd w:id="1517"/>
      <w:bookmarkEnd w:id="1518"/>
      <w:bookmarkEnd w:id="1519"/>
      <w:bookmarkEnd w:id="1520"/>
    </w:p>
    <w:p w14:paraId="7C94B917" w14:textId="77777777" w:rsidR="00A122A9" w:rsidRPr="00C67620" w:rsidRDefault="00A122A9" w:rsidP="00A122A9">
      <w:pPr>
        <w:pStyle w:val="LXIBody"/>
      </w:pPr>
      <w:r w:rsidRPr="00C67620">
        <w:t xml:space="preserve">The default description for the </w:t>
      </w:r>
      <w:r w:rsidR="003F722C">
        <w:t>LXI Device</w:t>
      </w:r>
      <w:r w:rsidRPr="00C67620">
        <w:t xml:space="preserve"> should be manufacturer name, instrument type, model, and the serial number (e.g., </w:t>
      </w:r>
      <w:proofErr w:type="spellStart"/>
      <w:r w:rsidRPr="00C67620">
        <w:t>Xyz</w:t>
      </w:r>
      <w:proofErr w:type="spellEnd"/>
      <w:r w:rsidRPr="00C67620">
        <w:t xml:space="preserve"> Oscilloscope 54321D – 123456).</w:t>
      </w:r>
    </w:p>
    <w:p w14:paraId="708D8F34" w14:textId="77777777" w:rsidR="00A122A9" w:rsidRPr="00C67620" w:rsidRDefault="00A122A9" w:rsidP="00722290">
      <w:pPr>
        <w:pStyle w:val="Heading3"/>
      </w:pPr>
      <w:bookmarkStart w:id="1522" w:name="_Toc112300661"/>
      <w:bookmarkStart w:id="1523" w:name="_Toc113353578"/>
      <w:bookmarkStart w:id="1524" w:name="_Toc128656302"/>
      <w:bookmarkStart w:id="1525" w:name="_Toc137484816"/>
      <w:r>
        <w:t>Recommendation – Auto-Negotiate Enable/Disable Through Web Page</w:t>
      </w:r>
      <w:bookmarkEnd w:id="1522"/>
      <w:bookmarkEnd w:id="1523"/>
      <w:bookmarkEnd w:id="1524"/>
      <w:bookmarkEnd w:id="1525"/>
    </w:p>
    <w:p w14:paraId="01BBB4CE" w14:textId="77777777" w:rsidR="00A122A9" w:rsidRPr="00C67620" w:rsidRDefault="00A122A9" w:rsidP="00A122A9">
      <w:pPr>
        <w:pStyle w:val="LXIBody"/>
      </w:pPr>
      <w:r w:rsidRPr="00C67620">
        <w:t xml:space="preserve">If the </w:t>
      </w:r>
      <w:r w:rsidR="003F722C">
        <w:t>LXI Device</w:t>
      </w:r>
      <w:r w:rsidRPr="00C67620">
        <w:t xml:space="preserve"> implements auto-negotiate enable/disable, then it should be exposed through the web page.</w:t>
      </w:r>
    </w:p>
    <w:p w14:paraId="19140081" w14:textId="77777777" w:rsidR="00A122A9" w:rsidRPr="00C67620" w:rsidRDefault="00A122A9" w:rsidP="00722290">
      <w:pPr>
        <w:pStyle w:val="Heading3"/>
      </w:pPr>
      <w:bookmarkStart w:id="1526" w:name="_Toc112300662"/>
      <w:bookmarkStart w:id="1527" w:name="_Toc113353579"/>
      <w:bookmarkStart w:id="1528" w:name="_Toc128656303"/>
      <w:bookmarkStart w:id="1529" w:name="_Toc137484817"/>
      <w:r>
        <w:t>Recommendation – Ping Enable/Disable Through Web Page</w:t>
      </w:r>
      <w:bookmarkEnd w:id="1529"/>
      <w:r>
        <w:t xml:space="preserve">  </w:t>
      </w:r>
      <w:bookmarkEnd w:id="1526"/>
      <w:bookmarkEnd w:id="1527"/>
      <w:bookmarkEnd w:id="1528"/>
    </w:p>
    <w:p w14:paraId="2F641B26" w14:textId="77777777" w:rsidR="00A122A9" w:rsidRPr="00C67620" w:rsidRDefault="00A122A9" w:rsidP="00A122A9">
      <w:pPr>
        <w:pStyle w:val="LXIBody"/>
      </w:pPr>
      <w:r w:rsidRPr="00C67620">
        <w:t xml:space="preserve">If the </w:t>
      </w:r>
      <w:r w:rsidR="003F722C">
        <w:t>LXI Device</w:t>
      </w:r>
      <w:r w:rsidRPr="00C67620">
        <w:t xml:space="preserve"> implements ping enable/disable, then it should be exposed through the web page.</w:t>
      </w:r>
    </w:p>
    <w:p w14:paraId="2E7259D2" w14:textId="77777777" w:rsidR="00A122A9" w:rsidRPr="00C67620" w:rsidRDefault="00A122A9" w:rsidP="00722290">
      <w:pPr>
        <w:pStyle w:val="Heading3"/>
      </w:pPr>
      <w:bookmarkStart w:id="1530" w:name="_Toc111021396"/>
      <w:bookmarkStart w:id="1531" w:name="_Toc111253264"/>
      <w:bookmarkStart w:id="1532" w:name="_Toc111255478"/>
      <w:bookmarkStart w:id="1533" w:name="_Toc111980833"/>
      <w:bookmarkStart w:id="1534" w:name="_Toc113353580"/>
      <w:bookmarkStart w:id="1535" w:name="_Toc128656304"/>
      <w:bookmarkStart w:id="1536" w:name="_Toc101245582"/>
      <w:bookmarkStart w:id="1537" w:name="_Toc103501823"/>
      <w:bookmarkStart w:id="1538" w:name="_Toc104621026"/>
      <w:bookmarkStart w:id="1539" w:name="_Toc104946117"/>
      <w:bookmarkStart w:id="1540" w:name="_Toc104946957"/>
      <w:bookmarkStart w:id="1541" w:name="_Toc104947377"/>
      <w:bookmarkStart w:id="1542" w:name="_Toc104968664"/>
      <w:bookmarkStart w:id="1543" w:name="_Toc105501035"/>
      <w:bookmarkStart w:id="1544" w:name="_Toc105501531"/>
      <w:bookmarkStart w:id="1545" w:name="_Toc106617548"/>
      <w:bookmarkStart w:id="1546" w:name="_Toc111021399"/>
      <w:bookmarkStart w:id="1547" w:name="_Toc111253267"/>
      <w:bookmarkStart w:id="1548" w:name="_Toc137484818"/>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530"/>
      <w:bookmarkEnd w:id="1531"/>
      <w:bookmarkEnd w:id="1532"/>
      <w:r>
        <w:t>Permission – Other Information on the LAN Configuration Page</w:t>
      </w:r>
      <w:bookmarkEnd w:id="1548"/>
      <w:r>
        <w:t xml:space="preserve">  </w:t>
      </w:r>
      <w:bookmarkEnd w:id="1533"/>
      <w:bookmarkEnd w:id="1534"/>
      <w:bookmarkEnd w:id="1535"/>
    </w:p>
    <w:p w14:paraId="73EC9F08" w14:textId="77777777" w:rsidR="00A122A9" w:rsidRPr="00C67620" w:rsidRDefault="00A122A9" w:rsidP="00A122A9">
      <w:pPr>
        <w:pStyle w:val="LXIBody"/>
      </w:pPr>
      <w:r w:rsidRPr="00C67620">
        <w:t>Other additional information/IP configuration settings may be added to the IP configuration page (e.g., Domain Name).</w:t>
      </w:r>
    </w:p>
    <w:p w14:paraId="579DFCA0" w14:textId="77777777" w:rsidR="00A122A9" w:rsidRPr="00C67620" w:rsidRDefault="00A122A9" w:rsidP="00722290">
      <w:pPr>
        <w:pStyle w:val="Heading3"/>
      </w:pPr>
      <w:bookmarkStart w:id="1549" w:name="_Toc111980834"/>
      <w:bookmarkStart w:id="1550" w:name="_Toc113353581"/>
      <w:bookmarkStart w:id="1551" w:name="_Toc128656305"/>
      <w:bookmarkStart w:id="1552" w:name="_Toc137484819"/>
      <w:r>
        <w:t>Permission – Disable Switch for LAN Configuration Page</w:t>
      </w:r>
      <w:bookmarkEnd w:id="1552"/>
      <w:r>
        <w:t xml:space="preserve">  </w:t>
      </w:r>
      <w:bookmarkEnd w:id="1549"/>
      <w:bookmarkEnd w:id="1550"/>
      <w:bookmarkEnd w:id="1551"/>
    </w:p>
    <w:p w14:paraId="62F176BE" w14:textId="77777777" w:rsidR="0057165D" w:rsidRDefault="00A122A9" w:rsidP="0057165D">
      <w:pPr>
        <w:pStyle w:val="LXIBody"/>
      </w:pPr>
      <w:r w:rsidRPr="00C67620">
        <w:t>The IP configuration web interface may be disabled with a non-volatile switch or a key. For example, this switch may be a physical jumper setting or a front panel menu item in the</w:t>
      </w:r>
      <w:r w:rsidR="0057165D" w:rsidRPr="0057165D">
        <w:t xml:space="preserve"> </w:t>
      </w:r>
      <w:r w:rsidR="003F722C">
        <w:t>LXI Device</w:t>
      </w:r>
      <w:r w:rsidR="004F635E">
        <w:t>.</w:t>
      </w:r>
    </w:p>
    <w:p w14:paraId="64653116" w14:textId="28768E35" w:rsidR="0057165D" w:rsidRDefault="00133BF7" w:rsidP="0057165D">
      <w:pPr>
        <w:pStyle w:val="Heading3"/>
      </w:pPr>
      <w:bookmarkStart w:id="1553" w:name="_Toc201731886"/>
      <w:bookmarkStart w:id="1554" w:name="_Ref207779387"/>
      <w:bookmarkStart w:id="1555" w:name="_Toc137484820"/>
      <w:r>
        <w:t xml:space="preserve">Rule </w:t>
      </w:r>
      <w:r w:rsidR="0057165D">
        <w:t>– mDNS Enable/Disable Through Web Page</w:t>
      </w:r>
      <w:bookmarkEnd w:id="1553"/>
      <w:bookmarkEnd w:id="1554"/>
      <w:bookmarkEnd w:id="1555"/>
    </w:p>
    <w:p w14:paraId="1918FF92" w14:textId="673A3FDC" w:rsidR="0057165D" w:rsidRDefault="0057165D" w:rsidP="00ED0C26">
      <w:pPr>
        <w:pStyle w:val="LXIBody"/>
      </w:pPr>
      <w:r>
        <w:t xml:space="preserve">If the </w:t>
      </w:r>
      <w:r w:rsidR="003F722C">
        <w:t>LXI Device</w:t>
      </w:r>
      <w:r w:rsidRPr="00F35DA9">
        <w:t xml:space="preserve"> implements mDNS enable/disable, then it </w:t>
      </w:r>
      <w:r w:rsidR="00ED0C26">
        <w:t>shall</w:t>
      </w:r>
      <w:r w:rsidR="00ED0C26" w:rsidRPr="00F35DA9">
        <w:t xml:space="preserve"> </w:t>
      </w:r>
      <w:r w:rsidRPr="00F35DA9">
        <w:t>be exposed through the web page.</w:t>
      </w:r>
    </w:p>
    <w:p w14:paraId="6F115110" w14:textId="77777777" w:rsidR="000B1D73" w:rsidRDefault="00E417A5" w:rsidP="00E417A5">
      <w:pPr>
        <w:pStyle w:val="Heading3"/>
        <w:rPr>
          <w:szCs w:val="20"/>
        </w:rPr>
      </w:pPr>
      <w:bookmarkStart w:id="1556" w:name="_Toc137484821"/>
      <w:r>
        <w:rPr>
          <w:szCs w:val="20"/>
        </w:rPr>
        <w:t>Rule – Reverting Hostname to Factory Default</w:t>
      </w:r>
      <w:bookmarkEnd w:id="1556"/>
    </w:p>
    <w:p w14:paraId="065FC887" w14:textId="77777777" w:rsidR="00E417A5" w:rsidRDefault="00E417A5" w:rsidP="00E417A5">
      <w:pPr>
        <w:pStyle w:val="Body1"/>
      </w:pPr>
      <w:r>
        <w:t>Setting the hostname field to the empty string (i.e., a string of length zero, or one consisting entirely of whitespace characters) shall revert the hostname to the factory default value.</w:t>
      </w:r>
    </w:p>
    <w:p w14:paraId="239CA44F" w14:textId="77777777" w:rsidR="00E417A5" w:rsidRDefault="00E417A5" w:rsidP="00E417A5">
      <w:pPr>
        <w:pStyle w:val="Heading3"/>
      </w:pPr>
      <w:bookmarkStart w:id="1557" w:name="_Ref207779395"/>
      <w:bookmarkStart w:id="1558" w:name="_Toc137484822"/>
      <w:r>
        <w:lastRenderedPageBreak/>
        <w:t>Rule – Reverting Device Description to Factory Default</w:t>
      </w:r>
      <w:bookmarkEnd w:id="1557"/>
      <w:bookmarkEnd w:id="1558"/>
    </w:p>
    <w:p w14:paraId="4B582631" w14:textId="77777777" w:rsidR="000B1D73" w:rsidRPr="00E417A5" w:rsidRDefault="00E417A5" w:rsidP="00E417A5">
      <w:pPr>
        <w:pStyle w:val="Body1"/>
      </w:pPr>
      <w:r>
        <w:t>Setting the Device Description field to the empty string (i.e., a string of length zero, or one consisting entirely of whitespace characters) shall revert the Device Description to the factory default.</w:t>
      </w:r>
    </w:p>
    <w:p w14:paraId="0FBE082F" w14:textId="77777777" w:rsidR="00A122A9" w:rsidRPr="00C67620" w:rsidRDefault="00A122A9" w:rsidP="00A122A9">
      <w:pPr>
        <w:pStyle w:val="LXIBody"/>
      </w:pPr>
    </w:p>
    <w:p w14:paraId="084CB983" w14:textId="77777777" w:rsidR="003B473C" w:rsidRDefault="003B473C">
      <w:pPr>
        <w:rPr>
          <w:rFonts w:ascii="Arial" w:hAnsi="Arial"/>
          <w:b/>
          <w:sz w:val="28"/>
          <w:szCs w:val="28"/>
        </w:rPr>
      </w:pPr>
      <w:bookmarkStart w:id="1559" w:name="_Toc112300663"/>
      <w:bookmarkStart w:id="1560" w:name="_Toc113353582"/>
      <w:bookmarkStart w:id="1561" w:name="_Toc128656306"/>
      <w:bookmarkStart w:id="1562" w:name="_Ref205189200"/>
      <w:bookmarkStart w:id="1563" w:name="_Ref205693994"/>
      <w:bookmarkStart w:id="1564" w:name="_Ref207779338"/>
      <w:bookmarkStart w:id="1565" w:name="_Ref208716375"/>
      <w:bookmarkStart w:id="1566" w:name="_Toc111980835"/>
      <w:r>
        <w:br w:type="page"/>
      </w:r>
    </w:p>
    <w:p w14:paraId="0275802E" w14:textId="77777777" w:rsidR="00FA63F0" w:rsidRPr="00C67620" w:rsidRDefault="00FA63F0" w:rsidP="00273C02">
      <w:pPr>
        <w:pStyle w:val="Heading2"/>
        <w:numPr>
          <w:ilvl w:val="1"/>
          <w:numId w:val="29"/>
        </w:numPr>
      </w:pPr>
      <w:bookmarkStart w:id="1567" w:name="_Toc443255323"/>
      <w:bookmarkStart w:id="1568" w:name="_Ref450984759"/>
      <w:bookmarkStart w:id="1569" w:name="_Toc137484823"/>
      <w:bookmarkEnd w:id="1559"/>
      <w:bookmarkEnd w:id="1560"/>
      <w:bookmarkEnd w:id="1561"/>
      <w:bookmarkEnd w:id="1562"/>
      <w:bookmarkEnd w:id="1563"/>
      <w:bookmarkEnd w:id="1564"/>
      <w:bookmarkEnd w:id="1565"/>
      <w:r w:rsidRPr="00C67620">
        <w:lastRenderedPageBreak/>
        <w:t>RULE – Sync Configuration Web Page Contents</w:t>
      </w:r>
      <w:bookmarkEnd w:id="1567"/>
      <w:bookmarkEnd w:id="1568"/>
      <w:bookmarkEnd w:id="1569"/>
    </w:p>
    <w:p w14:paraId="70C310EA" w14:textId="493EBC69" w:rsidR="003B473C" w:rsidRDefault="003B473C" w:rsidP="00FA63F0">
      <w:pPr>
        <w:pStyle w:val="LXIBody"/>
      </w:pPr>
      <w:r>
        <w:t>For LXI Devices implementing any of the following Extended Functions, the sync configuration web page is required and shall be populated with</w:t>
      </w:r>
      <w:r w:rsidR="00602550">
        <w:t xml:space="preserve"> the</w:t>
      </w:r>
      <w:r>
        <w:t xml:space="preserve"> information </w:t>
      </w:r>
      <w:r w:rsidR="002B6C9F">
        <w:t>defined in the appropriate Extended Function document</w:t>
      </w:r>
      <w:r w:rsidR="000273EC">
        <w:t>s</w:t>
      </w:r>
      <w:r w:rsidR="003250FF">
        <w:t xml:space="preserve"> in the s</w:t>
      </w:r>
      <w:r w:rsidR="000273EC">
        <w:t>e</w:t>
      </w:r>
      <w:r w:rsidR="003250FF">
        <w:t>ction on Web Page</w:t>
      </w:r>
      <w:r w:rsidR="00F36272">
        <w:t xml:space="preserve"> Requirements</w:t>
      </w:r>
      <w:r w:rsidR="00FF61FD">
        <w:t>:</w:t>
      </w:r>
    </w:p>
    <w:p w14:paraId="066CE7A9" w14:textId="77777777" w:rsidR="003B473C" w:rsidRDefault="003B473C" w:rsidP="003B473C">
      <w:pPr>
        <w:pStyle w:val="LXIBody"/>
        <w:ind w:left="720"/>
      </w:pPr>
      <w:r>
        <w:t>LXI Clock Synchronization Extended Function (IEEE 1588)</w:t>
      </w:r>
    </w:p>
    <w:p w14:paraId="1AFFF22C" w14:textId="77777777" w:rsidR="003B473C" w:rsidRDefault="003B473C" w:rsidP="003B473C">
      <w:pPr>
        <w:pStyle w:val="LXIBody"/>
        <w:ind w:left="720"/>
      </w:pPr>
      <w:r>
        <w:t>LXI Event Messages Extended Function</w:t>
      </w:r>
    </w:p>
    <w:p w14:paraId="67FA492A" w14:textId="77777777" w:rsidR="003B473C" w:rsidRDefault="003B473C" w:rsidP="003B473C">
      <w:pPr>
        <w:pStyle w:val="LXIBody"/>
        <w:ind w:left="720"/>
      </w:pPr>
      <w:r>
        <w:t>LXI Wired Trigger Bus Extended Function</w:t>
      </w:r>
    </w:p>
    <w:p w14:paraId="70EF8C36" w14:textId="77777777" w:rsidR="007633F1" w:rsidRDefault="007633F1">
      <w:pPr>
        <w:rPr>
          <w:rFonts w:ascii="Arial" w:hAnsi="Arial"/>
          <w:b/>
          <w:sz w:val="28"/>
          <w:szCs w:val="28"/>
        </w:rPr>
      </w:pPr>
      <w:bookmarkStart w:id="1570" w:name="_Toc101245591"/>
      <w:bookmarkStart w:id="1571" w:name="_Toc103501833"/>
      <w:bookmarkStart w:id="1572" w:name="_Toc104621036"/>
      <w:bookmarkStart w:id="1573" w:name="_Toc104946127"/>
      <w:bookmarkStart w:id="1574" w:name="_Toc104946967"/>
      <w:bookmarkStart w:id="1575" w:name="_Toc104947387"/>
      <w:bookmarkStart w:id="1576" w:name="_Toc104968674"/>
      <w:bookmarkStart w:id="1577" w:name="_Toc105501045"/>
      <w:bookmarkStart w:id="1578" w:name="_Toc105501541"/>
      <w:bookmarkStart w:id="1579" w:name="_Toc106617557"/>
      <w:bookmarkStart w:id="1580" w:name="_Toc111021408"/>
      <w:bookmarkStart w:id="1581" w:name="_Toc111253276"/>
      <w:bookmarkStart w:id="1582" w:name="_Toc112300664"/>
      <w:bookmarkStart w:id="1583" w:name="_Toc113353583"/>
      <w:bookmarkStart w:id="1584" w:name="_Toc128656307"/>
      <w:bookmarkStart w:id="1585" w:name="_Ref205179403"/>
    </w:p>
    <w:p w14:paraId="3D76723E" w14:textId="1ECAF576" w:rsidR="009B7D94" w:rsidRPr="00C67620" w:rsidRDefault="00D327E2" w:rsidP="009B7D94">
      <w:pPr>
        <w:pStyle w:val="Heading2"/>
      </w:pPr>
      <w:bookmarkStart w:id="1586" w:name="_Toc454020594"/>
      <w:bookmarkStart w:id="1587" w:name="_Toc112300666"/>
      <w:bookmarkStart w:id="1588" w:name="_Toc113353586"/>
      <w:bookmarkStart w:id="1589" w:name="_Toc128656309"/>
      <w:bookmarkStart w:id="1590" w:name="_Toc101245595"/>
      <w:bookmarkStart w:id="1591" w:name="_Toc103501837"/>
      <w:bookmarkStart w:id="1592" w:name="_Toc104621040"/>
      <w:bookmarkStart w:id="1593" w:name="_Toc104946131"/>
      <w:bookmarkStart w:id="1594" w:name="_Toc104946971"/>
      <w:bookmarkStart w:id="1595" w:name="_Toc104947391"/>
      <w:bookmarkStart w:id="1596" w:name="_Toc104968678"/>
      <w:bookmarkStart w:id="1597" w:name="_Toc105501049"/>
      <w:bookmarkStart w:id="1598" w:name="_Toc105501545"/>
      <w:bookmarkStart w:id="1599" w:name="_Toc106617560"/>
      <w:bookmarkStart w:id="1600" w:name="_Toc111021411"/>
      <w:bookmarkStart w:id="1601" w:name="_Toc111253279"/>
      <w:bookmarkStart w:id="1602" w:name="_Toc111980837"/>
      <w:bookmarkStart w:id="1603" w:name="_Toc137484824"/>
      <w:bookmarkEnd w:id="1566"/>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r>
        <w:t xml:space="preserve">Deprecated </w:t>
      </w:r>
      <w:r w:rsidR="009B7D94" w:rsidRPr="00C67620">
        <w:t>Recommendation – Status Web Page Contents</w:t>
      </w:r>
      <w:bookmarkEnd w:id="1586"/>
      <w:bookmarkEnd w:id="1603"/>
      <w:r w:rsidR="009B7D94" w:rsidRPr="00C67620">
        <w:t xml:space="preserve">  </w:t>
      </w:r>
    </w:p>
    <w:p w14:paraId="37E3E5D1" w14:textId="2A347F41" w:rsidR="009B7D94" w:rsidRDefault="006372BF" w:rsidP="009B7D94">
      <w:pPr>
        <w:pStyle w:val="LXIBody"/>
      </w:pPr>
      <w:r>
        <w:t>Deprecated in LXI Version 1.</w:t>
      </w:r>
      <w:r w:rsidR="0008283A">
        <w:t>6</w:t>
      </w:r>
      <w:r w:rsidR="00BB405D">
        <w:t xml:space="preserve"> </w:t>
      </w:r>
    </w:p>
    <w:p w14:paraId="73C5CB34" w14:textId="2055B33D" w:rsidR="009B7D94" w:rsidRPr="00C67620" w:rsidRDefault="009B7D94" w:rsidP="009B7D94">
      <w:pPr>
        <w:pStyle w:val="Heading2"/>
      </w:pPr>
      <w:bookmarkStart w:id="1604" w:name="_Toc101245593"/>
      <w:bookmarkStart w:id="1605" w:name="_Ref102367768"/>
      <w:bookmarkStart w:id="1606" w:name="_Toc103501835"/>
      <w:bookmarkStart w:id="1607" w:name="_Toc104621038"/>
      <w:bookmarkStart w:id="1608" w:name="_Toc104946129"/>
      <w:bookmarkStart w:id="1609" w:name="_Toc104946969"/>
      <w:bookmarkStart w:id="1610" w:name="_Toc104947389"/>
      <w:bookmarkStart w:id="1611" w:name="_Toc104968676"/>
      <w:bookmarkStart w:id="1612" w:name="_Toc105501047"/>
      <w:bookmarkStart w:id="1613" w:name="_Toc105501543"/>
      <w:bookmarkStart w:id="1614" w:name="_Toc106617559"/>
      <w:bookmarkStart w:id="1615" w:name="_Toc111021410"/>
      <w:bookmarkStart w:id="1616" w:name="_Toc111253278"/>
      <w:bookmarkStart w:id="1617" w:name="_Toc112300665"/>
      <w:bookmarkStart w:id="1618" w:name="_Toc113353585"/>
      <w:bookmarkStart w:id="1619" w:name="_Toc128656308"/>
      <w:bookmarkStart w:id="1620" w:name="_Toc454020596"/>
      <w:bookmarkStart w:id="1621" w:name="_Toc137484825"/>
      <w:r w:rsidRPr="00C67620">
        <w:t>RULE</w:t>
      </w:r>
      <w:bookmarkEnd w:id="1604"/>
      <w:bookmarkEnd w:id="1605"/>
      <w:bookmarkEnd w:id="1606"/>
      <w:bookmarkEnd w:id="1607"/>
      <w:bookmarkEnd w:id="1608"/>
      <w:bookmarkEnd w:id="1609"/>
      <w:bookmarkEnd w:id="1610"/>
      <w:bookmarkEnd w:id="1611"/>
      <w:bookmarkEnd w:id="1612"/>
      <w:bookmarkEnd w:id="1613"/>
      <w:r w:rsidRPr="00C67620">
        <w:t xml:space="preserve"> – </w:t>
      </w:r>
      <w:bookmarkEnd w:id="1614"/>
      <w:r w:rsidRPr="00C67620">
        <w:t xml:space="preserve">Web Page </w:t>
      </w:r>
      <w:r w:rsidR="00CE184C">
        <w:t>Password Protection</w:t>
      </w:r>
      <w:bookmarkEnd w:id="1621"/>
      <w:r w:rsidR="00C91A59">
        <w:t xml:space="preserve"> </w:t>
      </w:r>
      <w:bookmarkEnd w:id="1615"/>
      <w:bookmarkEnd w:id="1616"/>
      <w:bookmarkEnd w:id="1617"/>
      <w:bookmarkEnd w:id="1618"/>
      <w:bookmarkEnd w:id="1619"/>
      <w:bookmarkEnd w:id="1620"/>
      <w:r w:rsidRPr="00C67620">
        <w:t xml:space="preserve">  </w:t>
      </w:r>
    </w:p>
    <w:p w14:paraId="30ABE316" w14:textId="77777777" w:rsidR="009D5ACA" w:rsidRDefault="009B7D94" w:rsidP="009B7D94">
      <w:pPr>
        <w:pStyle w:val="LXIBody"/>
      </w:pPr>
      <w:r w:rsidRPr="00C67620">
        <w:t xml:space="preserve">Any page(s) that allows </w:t>
      </w:r>
      <w:r w:rsidR="00543B6B">
        <w:t xml:space="preserve">the </w:t>
      </w:r>
      <w:r w:rsidRPr="00C67620">
        <w:t>user to change the instrument’s settings shall be password protected; user changeable default passwords are acceptable</w:t>
      </w:r>
      <w:r w:rsidRPr="00C67620">
        <w:rPr>
          <w:i/>
          <w:iCs/>
        </w:rPr>
        <w:t>.</w:t>
      </w:r>
      <w:r w:rsidR="0085530F">
        <w:rPr>
          <w:i/>
          <w:iCs/>
        </w:rPr>
        <w:t xml:space="preserve"> </w:t>
      </w:r>
      <w:r w:rsidR="0085530F" w:rsidRPr="00F374E7">
        <w:t>This applies to the HTTPS connection and the HTTP connection if still supported</w:t>
      </w:r>
      <w:r w:rsidR="00382544">
        <w:t>.</w:t>
      </w:r>
      <w:r w:rsidR="00353213">
        <w:t xml:space="preserve"> </w:t>
      </w:r>
    </w:p>
    <w:p w14:paraId="0B366E18" w14:textId="29ED83EF" w:rsidR="000A1DB0" w:rsidRDefault="009D5ACA" w:rsidP="00167175">
      <w:pPr>
        <w:pStyle w:val="LXIBody"/>
        <w:rPr>
          <w:rFonts w:ascii="Arial" w:eastAsia="MS Mincho" w:hAnsi="Arial" w:cs="Arial"/>
          <w:b/>
          <w:i/>
          <w:color w:val="000000"/>
          <w:sz w:val="22"/>
          <w:szCs w:val="22"/>
          <w:lang w:eastAsia="ja-JP"/>
        </w:rPr>
      </w:pPr>
      <w:r>
        <w:t xml:space="preserve">If the LXI Security Extended Function is implemented, </w:t>
      </w:r>
      <w:r w:rsidR="00BF711D">
        <w:t xml:space="preserve">the web page password </w:t>
      </w:r>
      <w:r w:rsidR="00464C3B">
        <w:t>shall be</w:t>
      </w:r>
      <w:r w:rsidR="00BF711D">
        <w:t xml:space="preserve"> replaced by the credential management required by the LXI Security Extended Function.</w:t>
      </w:r>
    </w:p>
    <w:p w14:paraId="0A43E7EF" w14:textId="2A1BE53F" w:rsidR="00167175" w:rsidRPr="00A00789" w:rsidRDefault="00167175" w:rsidP="00167175">
      <w:pPr>
        <w:pStyle w:val="LXIBody"/>
        <w:rPr>
          <w:rFonts w:ascii="Arial" w:eastAsia="MS Mincho" w:hAnsi="Arial" w:cs="Arial"/>
          <w:b/>
          <w:i/>
          <w:color w:val="000000"/>
          <w:sz w:val="22"/>
          <w:szCs w:val="22"/>
          <w:lang w:eastAsia="ja-JP"/>
        </w:rPr>
      </w:pPr>
      <w:r w:rsidRPr="00A00789">
        <w:rPr>
          <w:rFonts w:ascii="Arial" w:eastAsia="MS Mincho" w:hAnsi="Arial" w:cs="Arial"/>
          <w:b/>
          <w:i/>
          <w:color w:val="000000"/>
          <w:sz w:val="22"/>
          <w:szCs w:val="22"/>
          <w:lang w:eastAsia="ja-JP"/>
        </w:rPr>
        <w:t>Observation</w:t>
      </w:r>
    </w:p>
    <w:p w14:paraId="6A257465" w14:textId="77777777" w:rsidR="00167175" w:rsidRPr="00C67620" w:rsidRDefault="00167175" w:rsidP="00167175">
      <w:pPr>
        <w:pStyle w:val="LXIObservationBody"/>
      </w:pPr>
      <w:r>
        <w:t xml:space="preserve">Various guidelines and laws </w:t>
      </w:r>
      <w:r w:rsidRPr="00A00789">
        <w:t xml:space="preserve">are being considered or have been </w:t>
      </w:r>
      <w:r>
        <w:t>established</w:t>
      </w:r>
      <w:r w:rsidRPr="00A00789">
        <w:t xml:space="preserve"> that affect password requirements. It is the LXI Vendor responsibility to adhere to </w:t>
      </w:r>
      <w:r>
        <w:t xml:space="preserve">relevant guidelines and </w:t>
      </w:r>
      <w:r w:rsidRPr="00A00789">
        <w:t>laws.</w:t>
      </w:r>
    </w:p>
    <w:p w14:paraId="620A1850" w14:textId="77777777" w:rsidR="00167175" w:rsidRDefault="00167175" w:rsidP="009B7D94">
      <w:pPr>
        <w:pStyle w:val="LXIBody"/>
        <w:rPr>
          <w:iCs/>
        </w:rPr>
      </w:pPr>
    </w:p>
    <w:p w14:paraId="67BDFC7B" w14:textId="3585770D" w:rsidR="009B7D94" w:rsidRPr="00E25B4C" w:rsidRDefault="002009CD" w:rsidP="009B7D94">
      <w:pPr>
        <w:pStyle w:val="Heading3"/>
      </w:pPr>
      <w:bookmarkStart w:id="1622" w:name="_Toc454020597"/>
      <w:bookmarkStart w:id="1623" w:name="_Toc137484826"/>
      <w:del w:id="1624" w:author="John Ryland" w:date="2023-06-12T17:07:00Z">
        <w:r w:rsidDel="006612C8">
          <w:delText>Deprecated</w:delText>
        </w:r>
      </w:del>
      <w:ins w:id="1625" w:author="John Ryland" w:date="2023-06-12T17:07:00Z">
        <w:r w:rsidR="006612C8">
          <w:t>Revoked</w:t>
        </w:r>
      </w:ins>
      <w:r w:rsidR="00D327E2">
        <w:t xml:space="preserve"> </w:t>
      </w:r>
      <w:r w:rsidR="009B7D94" w:rsidRPr="00E25B4C">
        <w:t>Permission –</w:t>
      </w:r>
      <w:r w:rsidR="009B7D94">
        <w:t xml:space="preserve"> B</w:t>
      </w:r>
      <w:r w:rsidR="009B7D94" w:rsidRPr="00E25B4C">
        <w:t>lank password</w:t>
      </w:r>
      <w:bookmarkEnd w:id="1622"/>
      <w:bookmarkEnd w:id="1623"/>
    </w:p>
    <w:p w14:paraId="7E8BEB39" w14:textId="3597BF34" w:rsidR="009B7D94" w:rsidRDefault="00104F85" w:rsidP="009B7D94">
      <w:pPr>
        <w:pStyle w:val="LXIBody"/>
        <w:rPr>
          <w:iCs/>
        </w:rPr>
      </w:pPr>
      <w:del w:id="1626" w:author="John Ryland" w:date="2023-06-12T17:07:00Z">
        <w:r w:rsidDel="006612C8">
          <w:rPr>
            <w:iCs/>
          </w:rPr>
          <w:delText>Deprecated in LXI Version 1.6</w:delText>
        </w:r>
      </w:del>
      <w:ins w:id="1627" w:author="John Ryland" w:date="2023-06-12T17:07:00Z">
        <w:r w:rsidR="006612C8">
          <w:rPr>
            <w:iCs/>
          </w:rPr>
          <w:t>Blank passwords are not allowed.</w:t>
        </w:r>
      </w:ins>
    </w:p>
    <w:p w14:paraId="545FED25" w14:textId="77777777" w:rsidR="00A122A9" w:rsidRPr="00C67620" w:rsidRDefault="00A122A9" w:rsidP="00A122A9">
      <w:pPr>
        <w:pStyle w:val="Heading2"/>
      </w:pPr>
      <w:bookmarkStart w:id="1628" w:name="_Toc137484827"/>
      <w:r w:rsidRPr="00C67620">
        <w:t>RULE – LXI Logo</w:t>
      </w:r>
      <w:bookmarkEnd w:id="1587"/>
      <w:bookmarkEnd w:id="1588"/>
      <w:bookmarkEnd w:id="1589"/>
      <w:bookmarkEnd w:id="1628"/>
    </w:p>
    <w:p w14:paraId="7F198AB7" w14:textId="26BA654A" w:rsidR="00A122A9" w:rsidRPr="00C67620" w:rsidRDefault="00A122A9" w:rsidP="00A122A9">
      <w:pPr>
        <w:pStyle w:val="LXIBody"/>
      </w:pPr>
      <w:r w:rsidRPr="00C67620">
        <w:t xml:space="preserve">All the required web pages for an </w:t>
      </w:r>
      <w:r w:rsidR="003F722C">
        <w:t>LXI Device</w:t>
      </w:r>
      <w:r w:rsidRPr="00C67620">
        <w:t xml:space="preserve"> shall contain </w:t>
      </w:r>
      <w:r w:rsidR="009067EB">
        <w:t>the</w:t>
      </w:r>
      <w:r w:rsidRPr="00C67620">
        <w:t xml:space="preserve"> LXI </w:t>
      </w:r>
      <w:r w:rsidR="009067EB">
        <w:t>L</w:t>
      </w:r>
      <w:r w:rsidRPr="00C67620">
        <w:t xml:space="preserve">ogo </w:t>
      </w:r>
      <w:r w:rsidR="00BD7B9B">
        <w:t>(see</w:t>
      </w:r>
      <w:r w:rsidR="00933953">
        <w:t xml:space="preserve"> LXI Consortium Trademark and Logo Usage Guidelines).</w:t>
      </w:r>
    </w:p>
    <w:p w14:paraId="11EB8C5D" w14:textId="77777777" w:rsidR="00A122A9" w:rsidRPr="00C67620" w:rsidRDefault="00A122A9" w:rsidP="00A122A9">
      <w:pPr>
        <w:pStyle w:val="Heading2"/>
      </w:pPr>
      <w:bookmarkStart w:id="1629" w:name="_Toc112300667"/>
      <w:bookmarkStart w:id="1630" w:name="_Toc113353587"/>
      <w:bookmarkStart w:id="1631" w:name="_Toc128656310"/>
      <w:bookmarkStart w:id="1632" w:name="_Toc137484828"/>
      <w:r w:rsidRPr="00C67620">
        <w:t>Recommendation</w:t>
      </w:r>
      <w:bookmarkEnd w:id="1590"/>
      <w:bookmarkEnd w:id="1591"/>
      <w:bookmarkEnd w:id="1592"/>
      <w:bookmarkEnd w:id="1593"/>
      <w:bookmarkEnd w:id="1594"/>
      <w:bookmarkEnd w:id="1595"/>
      <w:bookmarkEnd w:id="1596"/>
      <w:bookmarkEnd w:id="1597"/>
      <w:bookmarkEnd w:id="1598"/>
      <w:r w:rsidRPr="00C67620">
        <w:t xml:space="preserve"> – LXI </w:t>
      </w:r>
      <w:bookmarkEnd w:id="1599"/>
      <w:r w:rsidRPr="00C67620">
        <w:t>Web Interface Example</w:t>
      </w:r>
      <w:bookmarkEnd w:id="1600"/>
      <w:bookmarkEnd w:id="1601"/>
      <w:bookmarkEnd w:id="1629"/>
      <w:bookmarkEnd w:id="1630"/>
      <w:bookmarkEnd w:id="1631"/>
      <w:bookmarkEnd w:id="1632"/>
      <w:r w:rsidRPr="00C67620">
        <w:t xml:space="preserve">  </w:t>
      </w:r>
    </w:p>
    <w:p w14:paraId="14748542" w14:textId="08E88A18" w:rsidR="00A122A9" w:rsidRPr="00C67620" w:rsidRDefault="008D4B5B" w:rsidP="00A122A9">
      <w:pPr>
        <w:pStyle w:val="LXIBody"/>
      </w:pPr>
      <w:r>
        <w:t>LXI Device</w:t>
      </w:r>
      <w:r w:rsidRPr="00C67620">
        <w:t xml:space="preserve"> web interfaces should follow the similar look and feel </w:t>
      </w:r>
      <w:r w:rsidRPr="00F13A36">
        <w:t xml:space="preserve">as the </w:t>
      </w:r>
      <w:r w:rsidRPr="001E2235">
        <w:rPr>
          <w:b/>
          <w:i/>
        </w:rPr>
        <w:t>Example Web Pages</w:t>
      </w:r>
      <w:r w:rsidRPr="00F13A36">
        <w:t xml:space="preserve"> in</w:t>
      </w:r>
      <w:r>
        <w:t xml:space="preserve"> the </w:t>
      </w:r>
      <w:hyperlink r:id="rId37" w:history="1">
        <w:r w:rsidRPr="00AF6FED">
          <w:rPr>
            <w:rStyle w:val="Hyperlink"/>
            <w:i/>
          </w:rPr>
          <w:t>LXI Example and Reference Material</w:t>
        </w:r>
      </w:hyperlink>
      <w:r>
        <w:rPr>
          <w:rStyle w:val="Hyperlink"/>
          <w:i/>
        </w:rPr>
        <w:t xml:space="preserve"> </w:t>
      </w:r>
      <w:r>
        <w:t>document</w:t>
      </w:r>
      <w:r w:rsidR="0016075D">
        <w:t>.</w:t>
      </w:r>
    </w:p>
    <w:p w14:paraId="5528F4AA" w14:textId="1954F852" w:rsidR="00A122A9" w:rsidRPr="00C67620" w:rsidRDefault="00A122A9" w:rsidP="00A122A9">
      <w:pPr>
        <w:pStyle w:val="Heading2"/>
      </w:pPr>
      <w:bookmarkStart w:id="1633" w:name="_Toc101245596"/>
      <w:bookmarkStart w:id="1634" w:name="_Toc103501838"/>
      <w:bookmarkStart w:id="1635" w:name="_Toc104621041"/>
      <w:bookmarkStart w:id="1636" w:name="_Toc104946132"/>
      <w:bookmarkStart w:id="1637" w:name="_Toc104946972"/>
      <w:bookmarkStart w:id="1638" w:name="_Toc104947392"/>
      <w:bookmarkStart w:id="1639" w:name="_Toc104968679"/>
      <w:bookmarkStart w:id="1640" w:name="_Toc105501050"/>
      <w:bookmarkStart w:id="1641" w:name="_Toc105501546"/>
      <w:bookmarkStart w:id="1642" w:name="_Toc106617561"/>
      <w:bookmarkStart w:id="1643" w:name="_Toc111021412"/>
      <w:bookmarkStart w:id="1644" w:name="_Toc111253280"/>
      <w:bookmarkStart w:id="1645" w:name="_Toc112300668"/>
      <w:bookmarkStart w:id="1646" w:name="_Toc113353588"/>
      <w:bookmarkStart w:id="1647" w:name="_Toc128656311"/>
      <w:bookmarkStart w:id="1648" w:name="_Toc137484829"/>
      <w:r w:rsidRPr="00C67620">
        <w:t>Recommendation</w:t>
      </w:r>
      <w:bookmarkEnd w:id="1633"/>
      <w:bookmarkEnd w:id="1634"/>
      <w:bookmarkEnd w:id="1635"/>
      <w:bookmarkEnd w:id="1636"/>
      <w:bookmarkEnd w:id="1637"/>
      <w:bookmarkEnd w:id="1638"/>
      <w:bookmarkEnd w:id="1639"/>
      <w:bookmarkEnd w:id="1640"/>
      <w:bookmarkEnd w:id="1641"/>
      <w:r w:rsidRPr="00C67620">
        <w:t xml:space="preserve"> –</w:t>
      </w:r>
      <w:bookmarkEnd w:id="1642"/>
      <w:r w:rsidR="003B1DEA">
        <w:t xml:space="preserve"> </w:t>
      </w:r>
      <w:r w:rsidR="002D481C">
        <w:t>LXI Device</w:t>
      </w:r>
      <w:r w:rsidRPr="00C67620">
        <w:t xml:space="preserve"> Control Using Web Page</w:t>
      </w:r>
      <w:bookmarkEnd w:id="1643"/>
      <w:bookmarkEnd w:id="1644"/>
      <w:bookmarkEnd w:id="1645"/>
      <w:bookmarkEnd w:id="1646"/>
      <w:bookmarkEnd w:id="1647"/>
      <w:bookmarkEnd w:id="1648"/>
      <w:r w:rsidRPr="00C67620">
        <w:t xml:space="preserve">  </w:t>
      </w:r>
    </w:p>
    <w:p w14:paraId="1F3F06BC" w14:textId="77777777" w:rsidR="00A122A9" w:rsidRPr="00C67620" w:rsidRDefault="003F722C" w:rsidP="00A122A9">
      <w:pPr>
        <w:pStyle w:val="LXIBody"/>
      </w:pPr>
      <w:r>
        <w:t>LXI Device</w:t>
      </w:r>
      <w:r w:rsidR="00A122A9" w:rsidRPr="00C67620">
        <w:t>s should provide the ability to interact, control, setup and perform troubleshooting on the most common functions through a web interface, without writing a program.</w:t>
      </w:r>
    </w:p>
    <w:p w14:paraId="4FF22021" w14:textId="77777777" w:rsidR="00A122A9" w:rsidRPr="00C67620" w:rsidRDefault="00A122A9" w:rsidP="00A122A9">
      <w:pPr>
        <w:pStyle w:val="Heading2"/>
      </w:pPr>
      <w:bookmarkStart w:id="1649" w:name="_Toc112300669"/>
      <w:bookmarkStart w:id="1650" w:name="_Toc113353589"/>
      <w:bookmarkStart w:id="1651" w:name="_Toc128656312"/>
      <w:bookmarkStart w:id="1652" w:name="_Toc101245597"/>
      <w:bookmarkStart w:id="1653" w:name="_Toc103501839"/>
      <w:bookmarkStart w:id="1654" w:name="_Toc104621042"/>
      <w:bookmarkStart w:id="1655" w:name="_Toc104946133"/>
      <w:bookmarkStart w:id="1656" w:name="_Toc104946973"/>
      <w:bookmarkStart w:id="1657" w:name="_Toc104947393"/>
      <w:bookmarkStart w:id="1658" w:name="_Toc104968680"/>
      <w:bookmarkStart w:id="1659" w:name="_Toc105501051"/>
      <w:bookmarkStart w:id="1660" w:name="_Toc105501547"/>
      <w:bookmarkStart w:id="1661" w:name="_Toc106617562"/>
      <w:bookmarkStart w:id="1662" w:name="_Toc111021413"/>
      <w:bookmarkStart w:id="1663" w:name="_Toc111253281"/>
      <w:bookmarkStart w:id="1664" w:name="_Toc137484830"/>
      <w:r w:rsidRPr="00C67620">
        <w:lastRenderedPageBreak/>
        <w:t>Recommendation – Software/Firmware Upgrade Using Web Interface</w:t>
      </w:r>
      <w:bookmarkEnd w:id="1649"/>
      <w:bookmarkEnd w:id="1650"/>
      <w:bookmarkEnd w:id="1651"/>
      <w:bookmarkEnd w:id="1664"/>
      <w:r w:rsidRPr="00C67620">
        <w:t xml:space="preserve">  </w:t>
      </w:r>
    </w:p>
    <w:p w14:paraId="16C776EB" w14:textId="77777777" w:rsidR="00A122A9" w:rsidRPr="00C67620" w:rsidRDefault="00A122A9" w:rsidP="00A122A9">
      <w:pPr>
        <w:pStyle w:val="LXIBody"/>
      </w:pPr>
      <w:r w:rsidRPr="00C67620">
        <w:t xml:space="preserve">As needed, </w:t>
      </w:r>
      <w:r w:rsidR="003F722C">
        <w:t>LXI Device</w:t>
      </w:r>
      <w:r w:rsidRPr="00C67620">
        <w:t>s should be able to update software/firmware utilizing the embedded Web interface. Updates should include minor file updates, major software updates, measurement application downloads, or OS changes.</w:t>
      </w:r>
    </w:p>
    <w:p w14:paraId="7D29E28B" w14:textId="1638BFB2" w:rsidR="00B3300D" w:rsidRDefault="00B3300D">
      <w:pPr>
        <w:rPr>
          <w:rFonts w:ascii="Arial" w:hAnsi="Arial"/>
          <w:b/>
          <w:sz w:val="28"/>
          <w:szCs w:val="28"/>
        </w:rPr>
      </w:pPr>
      <w:bookmarkStart w:id="1665" w:name="_Toc112300670"/>
      <w:bookmarkStart w:id="1666" w:name="_Toc113353590"/>
      <w:bookmarkStart w:id="1667" w:name="_Toc128656313"/>
    </w:p>
    <w:p w14:paraId="4AE4F225" w14:textId="77777777" w:rsidR="00A122A9" w:rsidRPr="00C67620" w:rsidRDefault="00A122A9" w:rsidP="00A122A9">
      <w:pPr>
        <w:pStyle w:val="Heading2"/>
      </w:pPr>
      <w:bookmarkStart w:id="1668" w:name="_Toc137484831"/>
      <w:r w:rsidRPr="00C67620">
        <w:t>Recommendation – LXI Glossary</w:t>
      </w:r>
      <w:bookmarkEnd w:id="1665"/>
      <w:bookmarkEnd w:id="1666"/>
      <w:bookmarkEnd w:id="1667"/>
      <w:bookmarkEnd w:id="1668"/>
      <w:r w:rsidRPr="00C67620">
        <w:t xml:space="preserve">  </w:t>
      </w:r>
    </w:p>
    <w:p w14:paraId="4C2A54D3" w14:textId="77777777" w:rsidR="00A122A9" w:rsidRPr="00C67620" w:rsidRDefault="003F722C" w:rsidP="00A122A9">
      <w:pPr>
        <w:pStyle w:val="LXIBody"/>
      </w:pPr>
      <w:r>
        <w:t>LXI Device</w:t>
      </w:r>
      <w:r w:rsidR="00A122A9" w:rsidRPr="00C67620">
        <w:t xml:space="preserve"> web interface should support one of the following options to help explain the terminology used in this LXI specifications document: </w:t>
      </w:r>
      <w:r w:rsidR="00A122A9">
        <w:br/>
      </w:r>
    </w:p>
    <w:p w14:paraId="0F050543" w14:textId="5C066580" w:rsidR="008D4B5B" w:rsidRPr="00B37AD8" w:rsidRDefault="008D4B5B" w:rsidP="00F874AC">
      <w:pPr>
        <w:pStyle w:val="ListBullet0"/>
      </w:pPr>
      <w:r w:rsidRPr="00B37AD8">
        <w:t xml:space="preserve">Copy of the glossary from the </w:t>
      </w:r>
      <w:hyperlink r:id="rId38" w:history="1">
        <w:r w:rsidRPr="00AF6FED">
          <w:rPr>
            <w:rStyle w:val="Hyperlink"/>
          </w:rPr>
          <w:t>LXI Example and Reference Material</w:t>
        </w:r>
      </w:hyperlink>
      <w:r>
        <w:rPr>
          <w:rStyle w:val="Hyperlink"/>
        </w:rPr>
        <w:t xml:space="preserve"> </w:t>
      </w:r>
      <w:r>
        <w:t>document</w:t>
      </w:r>
    </w:p>
    <w:p w14:paraId="4EA79050" w14:textId="77777777" w:rsidR="00A122A9" w:rsidRPr="00B37AD8" w:rsidRDefault="00A122A9">
      <w:pPr>
        <w:pStyle w:val="ListBullet0"/>
      </w:pPr>
      <w:r w:rsidRPr="00B37AD8">
        <w:t>Link to a help file contains the glossary</w:t>
      </w:r>
    </w:p>
    <w:p w14:paraId="0D583704" w14:textId="77777777" w:rsidR="00A122A9" w:rsidRPr="00C67620" w:rsidRDefault="00A122A9">
      <w:pPr>
        <w:pStyle w:val="ListBullet0"/>
      </w:pPr>
      <w:r w:rsidRPr="00B37AD8">
        <w:t>Link to a help file contains the glossary on the instrument vendor's home page</w:t>
      </w:r>
      <w:r w:rsidRPr="00C67620">
        <w:t xml:space="preserve">  </w:t>
      </w:r>
      <w:bookmarkEnd w:id="1652"/>
      <w:bookmarkEnd w:id="1653"/>
      <w:bookmarkEnd w:id="1654"/>
      <w:bookmarkEnd w:id="1655"/>
      <w:bookmarkEnd w:id="1656"/>
      <w:bookmarkEnd w:id="1657"/>
      <w:bookmarkEnd w:id="1658"/>
      <w:bookmarkEnd w:id="1659"/>
      <w:bookmarkEnd w:id="1660"/>
      <w:bookmarkEnd w:id="1661"/>
      <w:bookmarkEnd w:id="1662"/>
      <w:bookmarkEnd w:id="1663"/>
    </w:p>
    <w:bookmarkEnd w:id="1536"/>
    <w:bookmarkEnd w:id="1537"/>
    <w:bookmarkEnd w:id="1538"/>
    <w:bookmarkEnd w:id="1539"/>
    <w:bookmarkEnd w:id="1540"/>
    <w:bookmarkEnd w:id="1541"/>
    <w:bookmarkEnd w:id="1542"/>
    <w:bookmarkEnd w:id="1543"/>
    <w:bookmarkEnd w:id="1544"/>
    <w:bookmarkEnd w:id="1545"/>
    <w:bookmarkEnd w:id="1546"/>
    <w:bookmarkEnd w:id="1547"/>
    <w:bookmarkEnd w:id="1602"/>
    <w:p w14:paraId="0C4341CA" w14:textId="77777777" w:rsidR="00A122A9" w:rsidRPr="00C67620" w:rsidRDefault="00A122A9" w:rsidP="00A122A9">
      <w:pPr>
        <w:pStyle w:val="LXIBody"/>
      </w:pPr>
    </w:p>
    <w:p w14:paraId="0B3F91BE" w14:textId="77777777" w:rsidR="00A122A9" w:rsidRDefault="00D70C78" w:rsidP="00D70C78">
      <w:pPr>
        <w:pStyle w:val="Heading2"/>
      </w:pPr>
      <w:bookmarkStart w:id="1669" w:name="_Ref205179427"/>
      <w:bookmarkStart w:id="1670" w:name="_Toc137484832"/>
      <w:r>
        <w:t>RULE – All URLs Beginning With “LXI” Are Reserved by the LXI Consortium</w:t>
      </w:r>
      <w:bookmarkEnd w:id="1669"/>
      <w:bookmarkEnd w:id="1670"/>
    </w:p>
    <w:p w14:paraId="20C6D1B5" w14:textId="1CA2CFC1" w:rsidR="00D70C78" w:rsidRDefault="00D70C78" w:rsidP="00D70C78">
      <w:pPr>
        <w:pStyle w:val="LXIBody"/>
      </w:pPr>
      <w:r>
        <w:t xml:space="preserve">RFC </w:t>
      </w:r>
      <w:r w:rsidR="00C24484">
        <w:t xml:space="preserve">4248 and </w:t>
      </w:r>
      <w:r w:rsidR="00B0260A">
        <w:t xml:space="preserve">4266 (obsoleted RFC </w:t>
      </w:r>
      <w:r>
        <w:t>1738</w:t>
      </w:r>
      <w:r w:rsidR="00B0260A">
        <w:t>)</w:t>
      </w:r>
      <w:r>
        <w:t xml:space="preserve"> define the HTTP URL as the following:</w:t>
      </w:r>
    </w:p>
    <w:p w14:paraId="0667E2A0" w14:textId="487DA5C4" w:rsidR="00D70C78" w:rsidRDefault="00D30452" w:rsidP="00D70C78">
      <w:pPr>
        <w:pStyle w:val="LXICode2"/>
      </w:pPr>
      <w:r w:rsidRPr="001169BF">
        <w:t>http://&lt;host&gt;[:&lt;port&gt;]/&lt;path</w:t>
      </w:r>
      <w:proofErr w:type="gramStart"/>
      <w:r w:rsidRPr="001169BF">
        <w:t>&gt;?&lt;</w:t>
      </w:r>
      <w:proofErr w:type="gramEnd"/>
      <w:r w:rsidRPr="001169BF">
        <w:t>searchpart</w:t>
      </w:r>
      <w:r>
        <w:t>&gt;</w:t>
      </w:r>
    </w:p>
    <w:p w14:paraId="5A6DCDBE" w14:textId="05722935" w:rsidR="00D70C78" w:rsidRDefault="00D70C78" w:rsidP="00D70C78">
      <w:pPr>
        <w:pStyle w:val="LXIBody"/>
      </w:pPr>
      <w:r>
        <w:t xml:space="preserve">Any URL with a &lt;path&gt; that begins with the strings “lxi” </w:t>
      </w:r>
      <w:r w:rsidR="0071303D">
        <w:t xml:space="preserve">or </w:t>
      </w:r>
      <w:r>
        <w:t xml:space="preserve">“LXI” or any combination of lowercase and uppercase letters combined to spell LXI </w:t>
      </w:r>
      <w:r w:rsidR="005C3F55">
        <w:t xml:space="preserve">shall be </w:t>
      </w:r>
      <w:r>
        <w:t>reserved for Consortium-defined uses.  This includes the directory-like syntax in which the first part of &lt;path&gt; is any combination of lowercase and uppercase letters that spell LXI terminated with a “/”:</w:t>
      </w:r>
    </w:p>
    <w:p w14:paraId="22D6E1D3" w14:textId="1800A98E" w:rsidR="00D70C78" w:rsidRDefault="008B635C" w:rsidP="00D70C78">
      <w:pPr>
        <w:pStyle w:val="LXICode2"/>
      </w:pPr>
      <w:r w:rsidRPr="001169BF">
        <w:t>http://&lt;host&gt;[:&lt;port&gt;]/lxi/&lt;path</w:t>
      </w:r>
      <w:proofErr w:type="gramStart"/>
      <w:r w:rsidRPr="001169BF">
        <w:t>&gt;?&lt;</w:t>
      </w:r>
      <w:proofErr w:type="gramEnd"/>
      <w:r w:rsidRPr="001169BF">
        <w:t>searchpart</w:t>
      </w:r>
      <w:r w:rsidR="00251B32">
        <w:t>&gt;</w:t>
      </w:r>
    </w:p>
    <w:p w14:paraId="28A2223D" w14:textId="77777777" w:rsidR="00A122A9" w:rsidRPr="00C67620" w:rsidRDefault="00A122A9" w:rsidP="004B2537">
      <w:pPr>
        <w:pStyle w:val="Heading1"/>
      </w:pPr>
      <w:bookmarkStart w:id="1671" w:name="_Toc112300674"/>
      <w:bookmarkStart w:id="1672" w:name="_Toc113353594"/>
      <w:bookmarkStart w:id="1673" w:name="_Toc113776916"/>
      <w:bookmarkStart w:id="1674" w:name="_Toc128656317"/>
      <w:bookmarkStart w:id="1675" w:name="_Ref205177278"/>
      <w:bookmarkStart w:id="1676" w:name="_Toc111980845"/>
      <w:bookmarkStart w:id="1677" w:name="_Toc101245603"/>
      <w:bookmarkStart w:id="1678" w:name="_Toc103501845"/>
      <w:bookmarkStart w:id="1679" w:name="_Toc104621048"/>
      <w:bookmarkStart w:id="1680" w:name="_Toc104946139"/>
      <w:bookmarkStart w:id="1681" w:name="_Toc104946979"/>
      <w:bookmarkStart w:id="1682" w:name="_Toc104947399"/>
      <w:bookmarkStart w:id="1683" w:name="_Toc104968686"/>
      <w:bookmarkStart w:id="1684" w:name="_Toc105501057"/>
      <w:bookmarkStart w:id="1685" w:name="_Toc105501553"/>
      <w:bookmarkStart w:id="1686" w:name="_Toc106617568"/>
      <w:bookmarkStart w:id="1687" w:name="_Toc111021419"/>
      <w:bookmarkStart w:id="1688" w:name="_Toc111253286"/>
      <w:bookmarkStart w:id="1689" w:name="_Toc137484833"/>
      <w:r w:rsidRPr="00C67620">
        <w:lastRenderedPageBreak/>
        <w:t>LAN Discovery</w:t>
      </w:r>
      <w:bookmarkEnd w:id="1671"/>
      <w:bookmarkEnd w:id="1672"/>
      <w:bookmarkEnd w:id="1673"/>
      <w:bookmarkEnd w:id="1674"/>
      <w:r w:rsidRPr="00C67620">
        <w:t xml:space="preserve"> </w:t>
      </w:r>
      <w:r w:rsidR="00AA26BF">
        <w:t>and Identification</w:t>
      </w:r>
      <w:bookmarkEnd w:id="1675"/>
      <w:bookmarkEnd w:id="1689"/>
    </w:p>
    <w:p w14:paraId="6F0835AE" w14:textId="77777777" w:rsidR="006C0433" w:rsidRDefault="006C0433" w:rsidP="006C0433">
      <w:pPr>
        <w:pStyle w:val="NoteHeading"/>
      </w:pPr>
      <w:bookmarkStart w:id="1690" w:name="_Toc106617569"/>
      <w:bookmarkStart w:id="1691" w:name="_Toc111253287"/>
      <w:bookmarkStart w:id="1692" w:name="_Toc113432817"/>
      <w:bookmarkStart w:id="1693" w:name="_Toc113776917"/>
    </w:p>
    <w:p w14:paraId="290044E8" w14:textId="77777777" w:rsidR="00AA26BF" w:rsidRDefault="00AA26BF" w:rsidP="00273C02">
      <w:pPr>
        <w:pStyle w:val="Heading2"/>
        <w:numPr>
          <w:ilvl w:val="1"/>
          <w:numId w:val="27"/>
        </w:numPr>
      </w:pPr>
      <w:bookmarkStart w:id="1694" w:name="_Ref207779409"/>
      <w:bookmarkStart w:id="1695" w:name="_Toc137484834"/>
      <w:bookmarkEnd w:id="1676"/>
      <w:bookmarkEnd w:id="1690"/>
      <w:bookmarkEnd w:id="1691"/>
      <w:bookmarkEnd w:id="1692"/>
      <w:bookmarkEnd w:id="1693"/>
      <w:r>
        <w:t>RULE – XML Identification Document</w:t>
      </w:r>
      <w:bookmarkEnd w:id="1694"/>
      <w:bookmarkEnd w:id="1695"/>
    </w:p>
    <w:p w14:paraId="0A6032F4" w14:textId="63E9894E" w:rsidR="00AA26BF" w:rsidRDefault="00AA26BF" w:rsidP="00AA26BF">
      <w:pPr>
        <w:pStyle w:val="LXIBody"/>
      </w:pPr>
      <w:r>
        <w:t xml:space="preserve">All </w:t>
      </w:r>
      <w:r w:rsidR="003F722C">
        <w:t>LXI Device</w:t>
      </w:r>
      <w:r>
        <w:t xml:space="preserve">s shall provide an XML identification document that can be queried via a GET at </w:t>
      </w:r>
      <w:r w:rsidR="00ED4C11">
        <w:t>“</w:t>
      </w:r>
      <w:r w:rsidRPr="00ED4C11">
        <w:t>http://&lt;hostname&gt;:</w:t>
      </w:r>
      <w:r w:rsidR="0031329C">
        <w:t>&lt;</w:t>
      </w:r>
      <w:r w:rsidR="00C01B3F">
        <w:t>port&gt;</w:t>
      </w:r>
      <w:r w:rsidRPr="00ED4C11">
        <w:t>/lxi/identification</w:t>
      </w:r>
      <w:r w:rsidR="00ED4C11">
        <w:t>”</w:t>
      </w:r>
      <w:r>
        <w:t xml:space="preserve"> that conforms to the LXI XSD Schema (</w:t>
      </w:r>
      <w:r w:rsidR="00420E1C">
        <w:t xml:space="preserve">available at </w:t>
      </w:r>
      <w:r w:rsidR="00170883">
        <w:fldChar w:fldCharType="begin"/>
      </w:r>
      <w:r w:rsidR="00170883">
        <w:instrText xml:space="preserve"> HYPERLINK "</w:instrText>
      </w:r>
      <w:r w:rsidR="00170883" w:rsidRPr="00FE61EF">
        <w:instrText>http://www.lxistandard.org/InstrumentIdentification/2.0</w:instrText>
      </w:r>
      <w:r w:rsidR="00170883">
        <w:instrText xml:space="preserve">" </w:instrText>
      </w:r>
      <w:r w:rsidR="00170883">
        <w:fldChar w:fldCharType="separate"/>
      </w:r>
      <w:r w:rsidR="00170883" w:rsidRPr="00170883">
        <w:rPr>
          <w:rStyle w:val="Hyperlink"/>
        </w:rPr>
        <w:t>http://www.lxistandard.org/InstrumentIdentification/</w:t>
      </w:r>
      <w:ins w:id="1696" w:author="Joseph Mueller" w:date="2023-04-18T11:22:00Z">
        <w:r w:rsidR="00170883" w:rsidRPr="00170883">
          <w:rPr>
            <w:rStyle w:val="Hyperlink"/>
          </w:rPr>
          <w:t>2</w:t>
        </w:r>
      </w:ins>
      <w:del w:id="1697" w:author="Joseph Mueller" w:date="2023-04-18T11:22:00Z">
        <w:r w:rsidR="00170883" w:rsidRPr="00170883" w:rsidDel="002315EA">
          <w:rPr>
            <w:rStyle w:val="Hyperlink"/>
          </w:rPr>
          <w:delText>1</w:delText>
        </w:r>
      </w:del>
      <w:r w:rsidR="00170883" w:rsidRPr="00170883">
        <w:rPr>
          <w:rStyle w:val="Hyperlink"/>
        </w:rPr>
        <w:t>.0</w:t>
      </w:r>
      <w:ins w:id="1698" w:author="Joseph Mueller [2]" w:date="2023-04-18T11:23:00Z">
        <w:r w:rsidR="00170883">
          <w:fldChar w:fldCharType="end"/>
        </w:r>
      </w:ins>
      <w:r>
        <w:t>) and the W3C XML Schema Standards (</w:t>
      </w:r>
      <w:hyperlink r:id="rId39" w:history="1">
        <w:r w:rsidRPr="00BC172A">
          <w:rPr>
            <w:rStyle w:val="Hyperlink"/>
          </w:rPr>
          <w:t>http://www.w3.org/XML/Schema</w:t>
        </w:r>
      </w:hyperlink>
      <w:r>
        <w:t>).</w:t>
      </w:r>
    </w:p>
    <w:p w14:paraId="278F76BC" w14:textId="55061B21" w:rsidR="00D77F5B" w:rsidRDefault="008D4B5B" w:rsidP="00AA26BF">
      <w:pPr>
        <w:pStyle w:val="LXIBody"/>
      </w:pPr>
      <w:r w:rsidRPr="00F7451F">
        <w:rPr>
          <w:highlight w:val="yellow"/>
        </w:rPr>
        <w:t xml:space="preserve">Please see </w:t>
      </w:r>
      <w:r w:rsidRPr="00F7451F">
        <w:rPr>
          <w:b/>
          <w:i/>
          <w:highlight w:val="yellow"/>
        </w:rPr>
        <w:t xml:space="preserve">Example XML Identification Content </w:t>
      </w:r>
      <w:r w:rsidRPr="00F7451F">
        <w:rPr>
          <w:highlight w:val="yellow"/>
        </w:rPr>
        <w:t xml:space="preserve">found in the </w:t>
      </w:r>
      <w:hyperlink r:id="rId40" w:history="1">
        <w:r w:rsidRPr="00F7451F">
          <w:rPr>
            <w:rStyle w:val="Hyperlink"/>
            <w:i/>
            <w:highlight w:val="yellow"/>
          </w:rPr>
          <w:t>LXI Example and Reference Material</w:t>
        </w:r>
      </w:hyperlink>
      <w:r w:rsidRPr="00F7451F">
        <w:rPr>
          <w:i/>
          <w:highlight w:val="yellow"/>
        </w:rPr>
        <w:t xml:space="preserve"> </w:t>
      </w:r>
      <w:commentRangeStart w:id="1699"/>
      <w:r w:rsidRPr="00F7451F">
        <w:rPr>
          <w:highlight w:val="yellow"/>
        </w:rPr>
        <w:t>document</w:t>
      </w:r>
      <w:commentRangeEnd w:id="1699"/>
      <w:r w:rsidR="00432984">
        <w:rPr>
          <w:rStyle w:val="CommentReference"/>
        </w:rPr>
        <w:commentReference w:id="1699"/>
      </w:r>
      <w:r w:rsidR="0016075D" w:rsidRPr="00F7451F">
        <w:rPr>
          <w:highlight w:val="yellow"/>
        </w:rPr>
        <w:t>.</w:t>
      </w:r>
    </w:p>
    <w:p w14:paraId="45CAD7B3" w14:textId="77777777" w:rsidR="00AA26BF" w:rsidRDefault="00AA26BF" w:rsidP="00AA26BF">
      <w:pPr>
        <w:pStyle w:val="Heading3"/>
      </w:pPr>
      <w:bookmarkStart w:id="1700" w:name="_Toc137484835"/>
      <w:r>
        <w:t>Permission – HTTP Redirection</w:t>
      </w:r>
      <w:bookmarkEnd w:id="1700"/>
    </w:p>
    <w:p w14:paraId="11C1B9DC" w14:textId="516C8980" w:rsidR="00AA26BF" w:rsidRDefault="003F722C" w:rsidP="00AA26BF">
      <w:pPr>
        <w:pStyle w:val="LXIBody"/>
      </w:pPr>
      <w:r>
        <w:t>LXI Device</w:t>
      </w:r>
      <w:r w:rsidR="0026342E">
        <w:t xml:space="preserve">s may return an HTTP Status Code indicating Redirection – the 3xx range of values (e.g., 300, 301, 302, etc. of RFC </w:t>
      </w:r>
      <w:r w:rsidR="00BD7B9B">
        <w:t>7231)</w:t>
      </w:r>
      <w:r w:rsidR="0026342E">
        <w:t xml:space="preserve"> – in response to a GET request on the URL defined in </w:t>
      </w:r>
      <w:r w:rsidR="00737874">
        <w:fldChar w:fldCharType="begin"/>
      </w:r>
      <w:r w:rsidR="00492110">
        <w:instrText xml:space="preserve"> REF _Ref207779409 \r </w:instrText>
      </w:r>
      <w:r w:rsidR="00737874">
        <w:fldChar w:fldCharType="separate"/>
      </w:r>
      <w:r w:rsidR="001475CE">
        <w:t>10.2</w:t>
      </w:r>
      <w:r w:rsidR="00737874">
        <w:fldChar w:fldCharType="end"/>
      </w:r>
      <w:r w:rsidR="0026342E">
        <w:t>.  Clients are expected to handle these redirections appropriately.</w:t>
      </w:r>
    </w:p>
    <w:p w14:paraId="5003D981" w14:textId="77777777" w:rsidR="0026342E" w:rsidRDefault="0026342E" w:rsidP="0026342E">
      <w:pPr>
        <w:pStyle w:val="Heading3"/>
      </w:pPr>
      <w:bookmarkStart w:id="1701" w:name="_Toc137484836"/>
      <w:r>
        <w:t>RULE – Content Type Header</w:t>
      </w:r>
      <w:bookmarkEnd w:id="1701"/>
    </w:p>
    <w:p w14:paraId="3EBC06A0" w14:textId="77777777" w:rsidR="0026342E" w:rsidRDefault="0026342E" w:rsidP="0026342E">
      <w:pPr>
        <w:pStyle w:val="LXIBody"/>
      </w:pPr>
      <w:r>
        <w:t xml:space="preserve">The response to the GET request on the URL defined in 10.2 or to the URL that </w:t>
      </w:r>
      <w:proofErr w:type="gramStart"/>
      <w:r>
        <w:t>actually returns</w:t>
      </w:r>
      <w:proofErr w:type="gramEnd"/>
      <w:r>
        <w:t xml:space="preserve"> the XML document after possible redirection(s) shall include the “Content-Type” header with “text/xml”</w:t>
      </w:r>
      <w:r w:rsidR="004A3EF1">
        <w:t xml:space="preserve"> as the value</w:t>
      </w:r>
      <w:r>
        <w:t>.</w:t>
      </w:r>
    </w:p>
    <w:p w14:paraId="4E56FD05" w14:textId="77777777" w:rsidR="0026342E" w:rsidRDefault="0026342E" w:rsidP="0026342E">
      <w:pPr>
        <w:pStyle w:val="Heading3"/>
      </w:pPr>
      <w:bookmarkStart w:id="1702" w:name="_Toc137484837"/>
      <w:r>
        <w:t>RULE – Schema Location Attribute</w:t>
      </w:r>
      <w:bookmarkEnd w:id="1702"/>
    </w:p>
    <w:p w14:paraId="7A357AEF" w14:textId="37DBA96A" w:rsidR="0026342E" w:rsidRDefault="0026342E" w:rsidP="00BC172A">
      <w:pPr>
        <w:pStyle w:val="LXIBody"/>
      </w:pPr>
      <w:r>
        <w:t xml:space="preserve">The </w:t>
      </w:r>
      <w:proofErr w:type="spellStart"/>
      <w:r>
        <w:t>xsi:schemaLocation</w:t>
      </w:r>
      <w:proofErr w:type="spellEnd"/>
      <w:r>
        <w:t xml:space="preserve"> attribute of the root element of the identification document shall contain an entry for the LXI XSD namespace with an accompanying absolute URI on the instrument that shall return th</w:t>
      </w:r>
      <w:r w:rsidR="00994879">
        <w:t>e actual XSD schema document fro</w:t>
      </w:r>
      <w:r>
        <w:t xml:space="preserve">m the </w:t>
      </w:r>
      <w:r w:rsidR="004A3EF1">
        <w:t>instrument</w:t>
      </w:r>
      <w:r w:rsidR="00ED4C11">
        <w:t xml:space="preserve"> </w:t>
      </w:r>
      <w:r w:rsidR="004A3EF1">
        <w:t>(</w:t>
      </w:r>
      <w:hyperlink r:id="rId41" w:history="1">
        <w:r w:rsidR="002C05BD">
          <w:rPr>
            <w:rStyle w:val="Hyperlink"/>
          </w:rPr>
          <w:t>https://www.w3.org/standards/xml/schema</w:t>
        </w:r>
      </w:hyperlink>
      <w:r w:rsidR="004A3EF1">
        <w:t>)</w:t>
      </w:r>
      <w:r w:rsidR="003D135A">
        <w:t xml:space="preserve">. </w:t>
      </w:r>
      <w:r w:rsidR="00ED4C11">
        <w:t xml:space="preserve"> </w:t>
      </w:r>
      <w:r w:rsidR="003D135A">
        <w:t>The W3C XSD Schema itself does not need to be available via a URI on the instrument.</w:t>
      </w:r>
    </w:p>
    <w:p w14:paraId="70BA2605" w14:textId="77777777" w:rsidR="009E1422" w:rsidRDefault="009E1422" w:rsidP="009E1422">
      <w:pPr>
        <w:pStyle w:val="LXIBody"/>
      </w:pPr>
      <w:r>
        <w:t xml:space="preserve">Example: </w:t>
      </w:r>
    </w:p>
    <w:p w14:paraId="3051901E" w14:textId="432AFA2F" w:rsidR="009E1422" w:rsidRDefault="009E1422" w:rsidP="009E1422">
      <w:pPr>
        <w:pStyle w:val="LXICode2"/>
      </w:pPr>
      <w:r>
        <w:t>&lt;</w:t>
      </w:r>
      <w:proofErr w:type="spellStart"/>
      <w:r>
        <w:t>LXIDevice</w:t>
      </w:r>
      <w:proofErr w:type="spellEnd"/>
      <w:r>
        <w:br/>
        <w:t xml:space="preserve">  </w:t>
      </w:r>
      <w:proofErr w:type="spellStart"/>
      <w:r>
        <w:t>xmlns</w:t>
      </w:r>
      <w:proofErr w:type="spellEnd"/>
      <w:r>
        <w:t>='</w:t>
      </w:r>
      <w:ins w:id="1703" w:author="Joseph Mueller [2]" w:date="2023-04-18T11:23:00Z">
        <w:r w:rsidR="00C25155">
          <w:fldChar w:fldCharType="begin"/>
        </w:r>
        <w:r w:rsidR="00C25155">
          <w:instrText xml:space="preserve"> HYPERLINK "</w:instrText>
        </w:r>
      </w:ins>
      <w:r w:rsidR="00C25155" w:rsidRPr="00C25155">
        <w:rPr>
          <w:rPrChange w:id="1704" w:author="Joseph Mueller" w:date="2023-04-18T11:23:00Z">
            <w:rPr>
              <w:rStyle w:val="Hyperlink"/>
            </w:rPr>
          </w:rPrChange>
        </w:rPr>
        <w:instrText>http://www.lxistandard.org/InstrumentIdentification/</w:instrText>
      </w:r>
      <w:ins w:id="1705" w:author="Joseph Mueller" w:date="2023-04-18T11:23:00Z">
        <w:r w:rsidR="00C25155" w:rsidRPr="00C25155">
          <w:rPr>
            <w:rPrChange w:id="1706" w:author="Joseph Mueller" w:date="2023-04-18T11:23:00Z">
              <w:rPr>
                <w:rStyle w:val="Hyperlink"/>
              </w:rPr>
            </w:rPrChange>
          </w:rPr>
          <w:instrText>2</w:instrText>
        </w:r>
      </w:ins>
      <w:r w:rsidR="00C25155" w:rsidRPr="00C25155">
        <w:rPr>
          <w:rPrChange w:id="1707" w:author="Joseph Mueller" w:date="2023-04-18T11:23:00Z">
            <w:rPr>
              <w:rStyle w:val="Hyperlink"/>
            </w:rPr>
          </w:rPrChange>
        </w:rPr>
        <w:instrText>.0</w:instrText>
      </w:r>
      <w:ins w:id="1708" w:author="Joseph Mueller [2]" w:date="2023-04-18T11:23:00Z">
        <w:r w:rsidR="00C25155">
          <w:instrText xml:space="preserve">" </w:instrText>
        </w:r>
        <w:r w:rsidR="00C25155">
          <w:fldChar w:fldCharType="separate"/>
        </w:r>
      </w:ins>
      <w:r w:rsidR="00C25155" w:rsidRPr="00C25155">
        <w:rPr>
          <w:rStyle w:val="Hyperlink"/>
        </w:rPr>
        <w:t>http://www.lxistandard.org/InstrumentIdentification/</w:t>
      </w:r>
      <w:del w:id="1709" w:author="Joseph Mueller" w:date="2023-04-18T11:23:00Z">
        <w:r w:rsidR="00C25155" w:rsidRPr="00C25155" w:rsidDel="00170883">
          <w:rPr>
            <w:rStyle w:val="Hyperlink"/>
          </w:rPr>
          <w:delText>1</w:delText>
        </w:r>
      </w:del>
      <w:ins w:id="1710" w:author="Joseph Mueller" w:date="2023-04-18T11:23:00Z">
        <w:r w:rsidR="00C25155" w:rsidRPr="00C25155">
          <w:rPr>
            <w:rStyle w:val="Hyperlink"/>
          </w:rPr>
          <w:t>2</w:t>
        </w:r>
      </w:ins>
      <w:r w:rsidR="00C25155" w:rsidRPr="00C25155">
        <w:rPr>
          <w:rStyle w:val="Hyperlink"/>
        </w:rPr>
        <w:t>.0</w:t>
      </w:r>
      <w:ins w:id="1711" w:author="Joseph Mueller [2]" w:date="2023-04-18T11:23:00Z">
        <w:r w:rsidR="00C25155">
          <w:fldChar w:fldCharType="end"/>
        </w:r>
      </w:ins>
      <w:r>
        <w:t>'</w:t>
      </w:r>
      <w:r>
        <w:br/>
        <w:t xml:space="preserve">  </w:t>
      </w:r>
      <w:proofErr w:type="spellStart"/>
      <w:r>
        <w:t>xmlns:xsi</w:t>
      </w:r>
      <w:proofErr w:type="spellEnd"/>
      <w:r>
        <w:t>='</w:t>
      </w:r>
      <w:hyperlink r:id="rId42" w:history="1">
        <w:r>
          <w:rPr>
            <w:rStyle w:val="Hyperlink"/>
          </w:rPr>
          <w:t>http://www.w3.org/2001/XMLSchema-instance</w:t>
        </w:r>
      </w:hyperlink>
      <w:r>
        <w:t>'</w:t>
      </w:r>
      <w:r>
        <w:br/>
        <w:t xml:space="preserve">  </w:t>
      </w:r>
      <w:r w:rsidRPr="001D2A35">
        <w:rPr>
          <w:spacing w:val="-20"/>
          <w:szCs w:val="18"/>
        </w:rPr>
        <w:t>xsi:schemaLocation='</w:t>
      </w:r>
      <w:ins w:id="1712" w:author="Joseph Mueller [2]" w:date="2023-04-18T11:23:00Z">
        <w:r w:rsidR="00C25155">
          <w:rPr>
            <w:spacing w:val="-20"/>
            <w:szCs w:val="18"/>
          </w:rPr>
          <w:fldChar w:fldCharType="begin"/>
        </w:r>
        <w:r w:rsidR="00C25155">
          <w:rPr>
            <w:spacing w:val="-20"/>
            <w:szCs w:val="18"/>
          </w:rPr>
          <w:instrText xml:space="preserve"> HYPERLINK "</w:instrText>
        </w:r>
      </w:ins>
      <w:r w:rsidR="00C25155" w:rsidRPr="00C25155">
        <w:rPr>
          <w:rPrChange w:id="1713" w:author="Joseph Mueller" w:date="2023-04-18T11:23:00Z">
            <w:rPr>
              <w:rStyle w:val="Hyperlink"/>
              <w:spacing w:val="-20"/>
              <w:szCs w:val="18"/>
            </w:rPr>
          </w:rPrChange>
        </w:rPr>
        <w:instrText>http://www.lxistandard.org/InstrumentIdentification/</w:instrText>
      </w:r>
      <w:ins w:id="1714" w:author="Joseph Mueller" w:date="2023-04-18T11:23:00Z">
        <w:r w:rsidR="00C25155" w:rsidRPr="00C25155">
          <w:rPr>
            <w:rPrChange w:id="1715" w:author="Joseph Mueller" w:date="2023-04-18T11:23:00Z">
              <w:rPr>
                <w:rStyle w:val="Hyperlink"/>
                <w:spacing w:val="-20"/>
                <w:szCs w:val="18"/>
              </w:rPr>
            </w:rPrChange>
          </w:rPr>
          <w:instrText>2</w:instrText>
        </w:r>
      </w:ins>
      <w:r w:rsidR="00C25155" w:rsidRPr="00C25155">
        <w:rPr>
          <w:rPrChange w:id="1716" w:author="Joseph Mueller" w:date="2023-04-18T11:23:00Z">
            <w:rPr>
              <w:rStyle w:val="Hyperlink"/>
              <w:spacing w:val="-20"/>
              <w:szCs w:val="18"/>
            </w:rPr>
          </w:rPrChange>
        </w:rPr>
        <w:instrText>.0</w:instrText>
      </w:r>
      <w:ins w:id="1717" w:author="Joseph Mueller [2]" w:date="2023-04-18T11:23:00Z">
        <w:r w:rsidR="00C25155">
          <w:rPr>
            <w:spacing w:val="-20"/>
            <w:szCs w:val="18"/>
          </w:rPr>
          <w:instrText xml:space="preserve">" </w:instrText>
        </w:r>
        <w:r w:rsidR="00C25155">
          <w:rPr>
            <w:spacing w:val="-20"/>
            <w:szCs w:val="18"/>
          </w:rPr>
        </w:r>
        <w:r w:rsidR="00C25155">
          <w:rPr>
            <w:spacing w:val="-20"/>
            <w:szCs w:val="18"/>
          </w:rPr>
          <w:fldChar w:fldCharType="separate"/>
        </w:r>
      </w:ins>
      <w:r w:rsidR="00C25155" w:rsidRPr="009603CE">
        <w:rPr>
          <w:rStyle w:val="Hyperlink"/>
          <w:spacing w:val="-20"/>
          <w:szCs w:val="18"/>
        </w:rPr>
        <w:t>http://www.lxistandard.org/InstrumentIdentification/</w:t>
      </w:r>
      <w:del w:id="1718" w:author="Joseph Mueller" w:date="2023-04-18T11:23:00Z">
        <w:r w:rsidR="00C25155" w:rsidRPr="009603CE" w:rsidDel="00C25155">
          <w:rPr>
            <w:rStyle w:val="Hyperlink"/>
            <w:spacing w:val="-20"/>
            <w:szCs w:val="18"/>
          </w:rPr>
          <w:delText>1</w:delText>
        </w:r>
      </w:del>
      <w:ins w:id="1719" w:author="Joseph Mueller" w:date="2023-04-18T11:23:00Z">
        <w:r w:rsidR="00C25155" w:rsidRPr="009603CE">
          <w:rPr>
            <w:rStyle w:val="Hyperlink"/>
            <w:spacing w:val="-20"/>
            <w:szCs w:val="18"/>
          </w:rPr>
          <w:t>2</w:t>
        </w:r>
      </w:ins>
      <w:r w:rsidR="00C25155" w:rsidRPr="009603CE">
        <w:rPr>
          <w:rStyle w:val="Hyperlink"/>
          <w:spacing w:val="-20"/>
          <w:szCs w:val="18"/>
        </w:rPr>
        <w:t>.0</w:t>
      </w:r>
      <w:ins w:id="1720" w:author="Joseph Mueller [2]" w:date="2023-04-18T11:23:00Z">
        <w:r w:rsidR="00C25155">
          <w:rPr>
            <w:spacing w:val="-20"/>
            <w:szCs w:val="18"/>
          </w:rPr>
          <w:fldChar w:fldCharType="end"/>
        </w:r>
      </w:ins>
      <w:r>
        <w:br/>
        <w:t xml:space="preserve">  </w:t>
      </w:r>
      <w:hyperlink r:id="rId43" w:history="1">
        <w:r>
          <w:rPr>
            <w:rStyle w:val="Hyperlink"/>
          </w:rPr>
          <w:t>http://1.2.3.4/identification.xsd</w:t>
        </w:r>
      </w:hyperlink>
      <w:r w:rsidR="006C0433">
        <w:t>'&gt;</w:t>
      </w:r>
      <w:r w:rsidR="006C0433">
        <w:br/>
      </w:r>
      <w:r>
        <w:t>&lt;!-- other elements and attributes not shown here --&gt;</w:t>
      </w:r>
      <w:r>
        <w:br/>
        <w:t>&lt;/</w:t>
      </w:r>
      <w:proofErr w:type="spellStart"/>
      <w:r>
        <w:t>LXIDevice</w:t>
      </w:r>
      <w:proofErr w:type="spellEnd"/>
      <w:r>
        <w:t>&gt;</w:t>
      </w:r>
    </w:p>
    <w:p w14:paraId="4412A3F1" w14:textId="77777777" w:rsidR="009E1422" w:rsidRDefault="009E1422" w:rsidP="009E1422">
      <w:pPr>
        <w:pStyle w:val="Heading3"/>
      </w:pPr>
      <w:bookmarkStart w:id="1721" w:name="_Ref208715190"/>
      <w:bookmarkStart w:id="1722" w:name="_Toc137484838"/>
      <w:r>
        <w:t>RULE – Connected Device URLs</w:t>
      </w:r>
      <w:bookmarkEnd w:id="1721"/>
      <w:bookmarkEnd w:id="1722"/>
    </w:p>
    <w:p w14:paraId="1A28349D" w14:textId="77777777" w:rsidR="009E1422" w:rsidRDefault="009E1422" w:rsidP="009E1422">
      <w:pPr>
        <w:pStyle w:val="LXIBody"/>
      </w:pPr>
      <w:r>
        <w:t xml:space="preserve">Devices that support connected devices (e.g., bridges) shall provide base URLs for all connected devices in the </w:t>
      </w:r>
      <w:proofErr w:type="spellStart"/>
      <w:r>
        <w:t>ConnectedDevices</w:t>
      </w:r>
      <w:proofErr w:type="spellEnd"/>
      <w:r>
        <w:t xml:space="preserve"> element of the identification docume</w:t>
      </w:r>
      <w:r w:rsidR="00BC172A">
        <w:t xml:space="preserve">nt.  A base URL is defined as a URL </w:t>
      </w:r>
      <w:r>
        <w:t>with a “</w:t>
      </w:r>
      <w:proofErr w:type="spellStart"/>
      <w:r>
        <w:t>url</w:t>
      </w:r>
      <w:proofErr w:type="spellEnd"/>
      <w:r>
        <w:t xml:space="preserve">-path” that clearly identifies the connected device and </w:t>
      </w:r>
      <w:r w:rsidR="00565668">
        <w:t xml:space="preserve">one </w:t>
      </w:r>
      <w:r>
        <w:t>onto which a suffix path may be added to access properties of that connected d</w:t>
      </w:r>
      <w:r w:rsidR="00565668">
        <w:t>evice.  The base URL</w:t>
      </w:r>
      <w:r>
        <w:t xml:space="preserve"> allows clients to enumerate devices connected to the bridge device.</w:t>
      </w:r>
    </w:p>
    <w:p w14:paraId="13771945" w14:textId="77777777" w:rsidR="009E1422" w:rsidRDefault="009E1422" w:rsidP="009E1422">
      <w:pPr>
        <w:pStyle w:val="LXIBody"/>
      </w:pPr>
      <w:r>
        <w:t xml:space="preserve">For example, the base URL for a connected device might be </w:t>
      </w:r>
      <w:r w:rsidR="00565668">
        <w:t>“</w:t>
      </w:r>
      <w:r w:rsidR="00BF3EE9" w:rsidRPr="00E8717D">
        <w:t>http://hostname/device0</w:t>
      </w:r>
      <w:r w:rsidR="00565668">
        <w:t>”</w:t>
      </w:r>
      <w:r w:rsidR="00BF3EE9">
        <w:t xml:space="preserve"> while another connected device might have a base URL of “</w:t>
      </w:r>
      <w:r w:rsidR="00BF3EE9" w:rsidRPr="00BF3EE9">
        <w:t>http://hostname/device5</w:t>
      </w:r>
      <w:r w:rsidR="00BF3EE9">
        <w:t>”.  The format and path naming conventions for these connected device base URLs are left up to the vendor.</w:t>
      </w:r>
    </w:p>
    <w:p w14:paraId="5B112250" w14:textId="77777777" w:rsidR="00BF3EE9" w:rsidRDefault="00BF3EE9" w:rsidP="009E1422">
      <w:pPr>
        <w:pStyle w:val="LXIBody"/>
      </w:pPr>
      <w:r>
        <w:t xml:space="preserve">The following is an example snippet from an identification document with connected device </w:t>
      </w:r>
      <w:proofErr w:type="spellStart"/>
      <w:r>
        <w:t>DeviceURI</w:t>
      </w:r>
      <w:proofErr w:type="spellEnd"/>
      <w:r>
        <w:t xml:space="preserve"> elements:</w:t>
      </w:r>
    </w:p>
    <w:p w14:paraId="3B5E4462" w14:textId="77777777" w:rsidR="00BF3EE9" w:rsidRDefault="00BF3EE9" w:rsidP="00BF3EE9">
      <w:pPr>
        <w:pStyle w:val="LXICode2"/>
      </w:pPr>
      <w:r>
        <w:lastRenderedPageBreak/>
        <w:t xml:space="preserve">  &lt;</w:t>
      </w:r>
      <w:proofErr w:type="spellStart"/>
      <w:r>
        <w:rPr>
          <w:rStyle w:val="start-tag"/>
        </w:rPr>
        <w:t>ConnectedDevices</w:t>
      </w:r>
      <w:proofErr w:type="spellEnd"/>
      <w:r>
        <w:t>&gt;</w:t>
      </w:r>
      <w:r>
        <w:br/>
        <w:t xml:space="preserve">    &lt;</w:t>
      </w:r>
      <w:r>
        <w:rPr>
          <w:rStyle w:val="start-tag"/>
        </w:rPr>
        <w:t>DeviceURI</w:t>
      </w:r>
      <w:r>
        <w:t>&gt;http://10.1.2.60/devices/LogicalAddress/0/&lt;/</w:t>
      </w:r>
      <w:r>
        <w:rPr>
          <w:rStyle w:val="end-tag"/>
        </w:rPr>
        <w:t>DeviceURI</w:t>
      </w:r>
      <w:r>
        <w:t>&gt;</w:t>
      </w:r>
      <w:r>
        <w:br/>
        <w:t xml:space="preserve">    &lt;</w:t>
      </w:r>
      <w:r>
        <w:rPr>
          <w:rStyle w:val="start-tag"/>
        </w:rPr>
        <w:t>DeviceURI</w:t>
      </w:r>
      <w:r>
        <w:t>&gt;http://10.1.2.60/devices/LogicalAddress/1/&lt;/</w:t>
      </w:r>
      <w:r>
        <w:rPr>
          <w:rStyle w:val="end-tag"/>
        </w:rPr>
        <w:t>DeviceURI</w:t>
      </w:r>
      <w:r>
        <w:t>&gt;</w:t>
      </w:r>
      <w:r>
        <w:br/>
        <w:t xml:space="preserve">  &lt;/</w:t>
      </w:r>
      <w:proofErr w:type="spellStart"/>
      <w:r>
        <w:rPr>
          <w:rStyle w:val="end-tag"/>
        </w:rPr>
        <w:t>ConnectedDevices</w:t>
      </w:r>
      <w:proofErr w:type="spellEnd"/>
      <w:r>
        <w:t>&gt;</w:t>
      </w:r>
    </w:p>
    <w:p w14:paraId="2A723DF7" w14:textId="77777777" w:rsidR="00BF3EE9" w:rsidRDefault="00BF3EE9" w:rsidP="00BF3EE9">
      <w:pPr>
        <w:pStyle w:val="Heading4"/>
      </w:pPr>
      <w:bookmarkStart w:id="1723" w:name="_Ref208715156"/>
      <w:r>
        <w:t>RULE – Connected Device XML Identification Document URLs</w:t>
      </w:r>
      <w:bookmarkEnd w:id="1723"/>
    </w:p>
    <w:p w14:paraId="7BC008D0" w14:textId="58BF1201" w:rsidR="00BF3EE9" w:rsidRDefault="00BF3EE9" w:rsidP="00BF3EE9">
      <w:pPr>
        <w:pStyle w:val="LXIBody"/>
      </w:pPr>
      <w:r>
        <w:t>Devices that support connected devices shall provide identification documents that can be queried via a GET on &lt;</w:t>
      </w:r>
      <w:proofErr w:type="spellStart"/>
      <w:r>
        <w:t>baseURL</w:t>
      </w:r>
      <w:proofErr w:type="spellEnd"/>
      <w:r>
        <w:t xml:space="preserve">&gt;/lxi/identification that conform to the LXI XSD Schema or one derived from that Schema according to the rules of XSD inheritance.  </w:t>
      </w:r>
      <w:r w:rsidR="00ED4C11">
        <w:t xml:space="preserve">The </w:t>
      </w:r>
      <w:r>
        <w:t>&lt;</w:t>
      </w:r>
      <w:proofErr w:type="spellStart"/>
      <w:r>
        <w:t>baseURL</w:t>
      </w:r>
      <w:proofErr w:type="spellEnd"/>
      <w:r>
        <w:t xml:space="preserve">&gt; values may be found in </w:t>
      </w:r>
      <w:proofErr w:type="spellStart"/>
      <w:r>
        <w:t>DeviceURI</w:t>
      </w:r>
      <w:proofErr w:type="spellEnd"/>
      <w:r>
        <w:t xml:space="preserve"> elements of the </w:t>
      </w:r>
      <w:proofErr w:type="spellStart"/>
      <w:r w:rsidR="00994879">
        <w:t>ConnectedDevice</w:t>
      </w:r>
      <w:proofErr w:type="spellEnd"/>
      <w:r w:rsidR="00994879">
        <w:t xml:space="preserve"> element of the root element of the identification document of Rule </w:t>
      </w:r>
      <w:r w:rsidR="00737874">
        <w:fldChar w:fldCharType="begin"/>
      </w:r>
      <w:r w:rsidR="00492110">
        <w:instrText xml:space="preserve"> REF _Ref207779409 \r </w:instrText>
      </w:r>
      <w:r w:rsidR="00737874">
        <w:fldChar w:fldCharType="separate"/>
      </w:r>
      <w:r w:rsidR="001475CE">
        <w:t>10.2</w:t>
      </w:r>
      <w:r w:rsidR="00737874">
        <w:fldChar w:fldCharType="end"/>
      </w:r>
      <w:r w:rsidR="00994879">
        <w:t xml:space="preserve">.  This rule coupled with Rule </w:t>
      </w:r>
      <w:r w:rsidR="00737874">
        <w:fldChar w:fldCharType="begin"/>
      </w:r>
      <w:r w:rsidR="00492110">
        <w:instrText xml:space="preserve"> REF _Ref208715190 \r </w:instrText>
      </w:r>
      <w:r w:rsidR="00737874">
        <w:fldChar w:fldCharType="separate"/>
      </w:r>
      <w:r w:rsidR="001475CE">
        <w:t>10.2.4</w:t>
      </w:r>
      <w:r w:rsidR="00737874">
        <w:fldChar w:fldCharType="end"/>
      </w:r>
      <w:r w:rsidR="00994879">
        <w:t xml:space="preserve"> allows clients to enumerate (discover) and identify all connected devices.</w:t>
      </w:r>
    </w:p>
    <w:p w14:paraId="111F1CD6" w14:textId="77777777" w:rsidR="00994879" w:rsidRDefault="00994879" w:rsidP="00994879">
      <w:pPr>
        <w:pStyle w:val="Heading4"/>
      </w:pPr>
      <w:r>
        <w:t>RULE – Connected Device XML Identification Document Schema Location Attribute</w:t>
      </w:r>
    </w:p>
    <w:p w14:paraId="71A1E839" w14:textId="549FE62E" w:rsidR="00004EB0" w:rsidRDefault="00994879" w:rsidP="00EC05BF">
      <w:pPr>
        <w:pStyle w:val="Body1"/>
        <w:rPr>
          <w:rStyle w:val="LXIBodyCharChar"/>
        </w:rPr>
      </w:pPr>
      <w:r w:rsidRPr="00BC172A">
        <w:rPr>
          <w:rStyle w:val="LXIBodyCharChar"/>
        </w:rPr>
        <w:t xml:space="preserve">The </w:t>
      </w:r>
      <w:proofErr w:type="spellStart"/>
      <w:r w:rsidRPr="00BC172A">
        <w:rPr>
          <w:rStyle w:val="LXIBodyCharChar"/>
        </w:rPr>
        <w:t>xsi:schemaLocation</w:t>
      </w:r>
      <w:proofErr w:type="spellEnd"/>
      <w:r w:rsidRPr="00BC172A">
        <w:rPr>
          <w:rStyle w:val="LXIBodyCharChar"/>
        </w:rPr>
        <w:t xml:space="preserve"> attribute of the root element of the identification document shall contain an entry for the LXI XSD namespace with an accompanying absolute URI on the instrument that shall return the actual XSD schema document from the instrument</w:t>
      </w:r>
      <w:r w:rsidR="00BC172A">
        <w:t xml:space="preserve"> </w:t>
      </w:r>
      <w:r w:rsidR="00BC172A" w:rsidRPr="00994879">
        <w:rPr>
          <w:rStyle w:val="LXIBodyCharChar"/>
        </w:rPr>
        <w:t>(</w:t>
      </w:r>
      <w:hyperlink r:id="rId44" w:history="1">
        <w:r w:rsidR="00687C74">
          <w:rPr>
            <w:rStyle w:val="Hyperlink"/>
          </w:rPr>
          <w:t>https://www.w3.org/standards/xml/schema)</w:t>
        </w:r>
      </w:hyperlink>
      <w:r w:rsidR="00BC172A" w:rsidRPr="00994879">
        <w:rPr>
          <w:rStyle w:val="LXIBodyCharChar"/>
        </w:rPr>
        <w:t>)</w:t>
      </w:r>
      <w:r>
        <w:t xml:space="preserve">.  </w:t>
      </w:r>
      <w:r w:rsidR="004A3EF1">
        <w:rPr>
          <w:rStyle w:val="LXIBodyCharChar"/>
        </w:rPr>
        <w:t>The W3C XSD S</w:t>
      </w:r>
      <w:r w:rsidR="004A3EF1" w:rsidRPr="00994879">
        <w:rPr>
          <w:rStyle w:val="LXIBodyCharChar"/>
        </w:rPr>
        <w:t xml:space="preserve">chema itself </w:t>
      </w:r>
      <w:r w:rsidR="00EC05BF">
        <w:rPr>
          <w:rStyle w:val="LXIBodyCharChar"/>
        </w:rPr>
        <w:t>does not need to be available via a URI on the instrument.</w:t>
      </w:r>
    </w:p>
    <w:p w14:paraId="6B56D288" w14:textId="77777777" w:rsidR="00FA5718" w:rsidRDefault="00FA5718" w:rsidP="00E47F44">
      <w:pPr>
        <w:pStyle w:val="LXIBody"/>
      </w:pPr>
    </w:p>
    <w:p w14:paraId="7CD7A71C" w14:textId="77777777" w:rsidR="00687C74" w:rsidRDefault="00687C74" w:rsidP="00273C02">
      <w:pPr>
        <w:pStyle w:val="Heading3"/>
        <w:numPr>
          <w:ilvl w:val="2"/>
          <w:numId w:val="28"/>
        </w:numPr>
        <w:tabs>
          <w:tab w:val="num" w:pos="1980"/>
        </w:tabs>
      </w:pPr>
      <w:bookmarkStart w:id="1724" w:name="_Toc443255326"/>
      <w:bookmarkStart w:id="1725" w:name="_Toc137484839"/>
      <w:r>
        <w:t>RULE – LXI Extended Function Elements</w:t>
      </w:r>
      <w:bookmarkEnd w:id="1724"/>
      <w:bookmarkEnd w:id="1725"/>
    </w:p>
    <w:p w14:paraId="7832D92D" w14:textId="77777777" w:rsidR="00687C74" w:rsidRPr="00641859" w:rsidRDefault="00687C74" w:rsidP="00641859">
      <w:pPr>
        <w:pStyle w:val="Body1"/>
      </w:pPr>
    </w:p>
    <w:p w14:paraId="51C284DD" w14:textId="77777777" w:rsidR="00687C74" w:rsidRDefault="00687C74" w:rsidP="00687C74">
      <w:pPr>
        <w:pStyle w:val="Body1"/>
      </w:pPr>
      <w:r>
        <w:t>Devices that support LXI E</w:t>
      </w:r>
      <w:r w:rsidRPr="005A73AB">
        <w:t>x</w:t>
      </w:r>
      <w:r>
        <w:t>tended Functions shall provide F</w:t>
      </w:r>
      <w:r w:rsidRPr="005A73AB">
        <w:t xml:space="preserve">unction elements within </w:t>
      </w:r>
      <w:commentRangeStart w:id="1726"/>
      <w:r w:rsidRPr="005A73AB">
        <w:t>the</w:t>
      </w:r>
      <w:commentRangeEnd w:id="1726"/>
      <w:r w:rsidR="0081063B">
        <w:rPr>
          <w:rStyle w:val="CommentReference"/>
        </w:rPr>
        <w:commentReference w:id="1726"/>
      </w:r>
      <w:r w:rsidRPr="005A73AB">
        <w:t xml:space="preserve"> </w:t>
      </w:r>
      <w:proofErr w:type="spellStart"/>
      <w:r w:rsidRPr="005A73AB">
        <w:t>LXIExtendedFunction</w:t>
      </w:r>
      <w:r>
        <w:t>s</w:t>
      </w:r>
      <w:proofErr w:type="spellEnd"/>
      <w:r w:rsidRPr="005A73AB">
        <w:t xml:space="preserve"> element, and a </w:t>
      </w:r>
      <w:r>
        <w:t xml:space="preserve">string containing the </w:t>
      </w:r>
      <w:r w:rsidRPr="005A73AB">
        <w:t>version number specifying the implementation of that extended function.</w:t>
      </w:r>
      <w:r>
        <w:t xml:space="preserve">  In addition, some extended functions may provide additional information within their Function element.  This allows clients to enumerate the set of extended functions associated with the device.</w:t>
      </w:r>
    </w:p>
    <w:p w14:paraId="2E6FF352" w14:textId="77777777" w:rsidR="00687C74" w:rsidRPr="00641859" w:rsidRDefault="00687C74" w:rsidP="00641859">
      <w:pPr>
        <w:pStyle w:val="LXIBody"/>
      </w:pPr>
    </w:p>
    <w:p w14:paraId="17D64CE2" w14:textId="154E50AD" w:rsidR="00994879" w:rsidRPr="00EC05BF" w:rsidRDefault="008D4B5B" w:rsidP="00EC05BF">
      <w:pPr>
        <w:pStyle w:val="Body1"/>
        <w:rPr>
          <w:rStyle w:val="LXIBodyCharChar"/>
          <w:u w:val="single"/>
        </w:rPr>
      </w:pPr>
      <w:r w:rsidRPr="0081063B">
        <w:rPr>
          <w:highlight w:val="yellow"/>
        </w:rPr>
        <w:t xml:space="preserve">See </w:t>
      </w:r>
      <w:r w:rsidRPr="0081063B">
        <w:rPr>
          <w:b/>
          <w:i/>
          <w:highlight w:val="yellow"/>
        </w:rPr>
        <w:t>Example XML Identification Content</w:t>
      </w:r>
      <w:r w:rsidRPr="0081063B">
        <w:rPr>
          <w:highlight w:val="yellow"/>
        </w:rPr>
        <w:t xml:space="preserve"> in the </w:t>
      </w:r>
      <w:hyperlink r:id="rId45" w:history="1">
        <w:r w:rsidRPr="0081063B">
          <w:rPr>
            <w:rStyle w:val="Hyperlink"/>
            <w:i/>
            <w:highlight w:val="yellow"/>
          </w:rPr>
          <w:t>LXI Example and Reference Material</w:t>
        </w:r>
      </w:hyperlink>
      <w:r w:rsidRPr="0081063B">
        <w:rPr>
          <w:rStyle w:val="Hyperlink"/>
          <w:i/>
          <w:highlight w:val="yellow"/>
        </w:rPr>
        <w:t xml:space="preserve"> </w:t>
      </w:r>
      <w:commentRangeStart w:id="1727"/>
      <w:r w:rsidRPr="0081063B">
        <w:rPr>
          <w:highlight w:val="yellow"/>
        </w:rPr>
        <w:t>document</w:t>
      </w:r>
      <w:commentRangeEnd w:id="1727"/>
      <w:r w:rsidR="0081063B">
        <w:rPr>
          <w:rStyle w:val="CommentReference"/>
        </w:rPr>
        <w:commentReference w:id="1727"/>
      </w:r>
      <w:r w:rsidR="00641859" w:rsidRPr="00547423">
        <w:rPr>
          <w:highlight w:val="yellow"/>
        </w:rPr>
        <w:t>.</w:t>
      </w:r>
    </w:p>
    <w:p w14:paraId="13504781" w14:textId="77777777" w:rsidR="00641859" w:rsidRDefault="00641859">
      <w:pPr>
        <w:rPr>
          <w:rFonts w:ascii="Arial" w:hAnsi="Arial"/>
          <w:b/>
          <w:sz w:val="28"/>
          <w:szCs w:val="28"/>
        </w:rPr>
      </w:pPr>
      <w:bookmarkStart w:id="1728" w:name="_Ref208716651"/>
      <w:bookmarkStart w:id="1729" w:name="Support_mDNS"/>
      <w:r>
        <w:br w:type="page"/>
      </w:r>
    </w:p>
    <w:p w14:paraId="09D3EBB2" w14:textId="77777777" w:rsidR="006857DF" w:rsidRDefault="006857DF" w:rsidP="006857DF">
      <w:pPr>
        <w:pStyle w:val="Heading2"/>
      </w:pPr>
      <w:bookmarkStart w:id="1730" w:name="_Ref450984596"/>
      <w:bookmarkStart w:id="1731" w:name="_Toc137484840"/>
      <w:r>
        <w:lastRenderedPageBreak/>
        <w:t>RULE – Support mDNS</w:t>
      </w:r>
      <w:bookmarkEnd w:id="1728"/>
      <w:bookmarkEnd w:id="1730"/>
      <w:bookmarkEnd w:id="1731"/>
    </w:p>
    <w:p w14:paraId="2205B840" w14:textId="77777777" w:rsidR="00641859" w:rsidRDefault="00641859" w:rsidP="00641859">
      <w:pPr>
        <w:pStyle w:val="LXIBody"/>
      </w:pPr>
      <w:r>
        <w:t>LXI Devices shall support Multicast DNS (mDNS) as defined by RFC6762 and RFC6763</w:t>
      </w:r>
    </w:p>
    <w:p w14:paraId="507A25A6" w14:textId="77777777" w:rsidR="00641859" w:rsidRPr="00641859" w:rsidRDefault="00641859" w:rsidP="00641859">
      <w:pPr>
        <w:pStyle w:val="Body1"/>
      </w:pPr>
    </w:p>
    <w:bookmarkEnd w:id="1729"/>
    <w:p w14:paraId="79032632" w14:textId="77777777" w:rsidR="006C0433" w:rsidRDefault="006C0433" w:rsidP="006658FC">
      <w:pPr>
        <w:pStyle w:val="ObservationHeading"/>
      </w:pPr>
      <w:r>
        <w:t>Observation</w:t>
      </w:r>
    </w:p>
    <w:p w14:paraId="08DD44A7" w14:textId="77777777" w:rsidR="006C0433" w:rsidRDefault="003F722C" w:rsidP="006C0433">
      <w:pPr>
        <w:pStyle w:val="LXIObservationBody"/>
      </w:pPr>
      <w:r>
        <w:t>LXI Device</w:t>
      </w:r>
      <w:r w:rsidR="006C0433">
        <w:t>s, which implement Dynamic Configuration of Link Local Addresses (</w:t>
      </w:r>
      <w:proofErr w:type="spellStart"/>
      <w:r w:rsidR="006C0433">
        <w:t>AutoIP</w:t>
      </w:r>
      <w:proofErr w:type="spellEnd"/>
      <w:r w:rsidR="006C0433">
        <w:t xml:space="preserve">), are useful on a LAN with no central administration (e.g., DHCP server or manual static IP assignment authority).  Similarly, Multicast DNS allows devices to perform DNS operations on a local link, even without the presence of an administered DNS server.  This is useful for setting up simple LANs, allowing devices and controllers to use meaningful hostnames in a cooperative manner.  With the addition of DNS Service Discovery (DNS-SD), it becomes </w:t>
      </w:r>
      <w:r w:rsidR="00776458">
        <w:t>straightforward</w:t>
      </w:r>
      <w:r w:rsidR="006C0433">
        <w:t xml:space="preserve"> for clients and servers to advertise, browse, and discover service products (e.g., HTTP servers) on the LAN.</w:t>
      </w:r>
    </w:p>
    <w:p w14:paraId="2B9F7124" w14:textId="77777777" w:rsidR="00211037" w:rsidRDefault="00211037" w:rsidP="00211037">
      <w:pPr>
        <w:pStyle w:val="Heading3"/>
      </w:pPr>
      <w:bookmarkStart w:id="1732" w:name="_Toc137484841"/>
      <w:r>
        <w:t>RULE – Claiming Hostnames</w:t>
      </w:r>
      <w:bookmarkEnd w:id="1732"/>
    </w:p>
    <w:p w14:paraId="1EC44DF1" w14:textId="77777777" w:rsidR="00211037" w:rsidRDefault="00E8789B" w:rsidP="00211037">
      <w:pPr>
        <w:pStyle w:val="LXIBody"/>
      </w:pPr>
      <w:r>
        <w:t>LXI Devices</w:t>
      </w:r>
      <w:r w:rsidR="00211037">
        <w:t xml:space="preserve"> shall assign themselves a</w:t>
      </w:r>
      <w:r w:rsidR="006D3FD2">
        <w:t>n mDNS</w:t>
      </w:r>
      <w:r w:rsidR="00211037">
        <w:t xml:space="preserve"> hostname and shall automatically resolve </w:t>
      </w:r>
      <w:r w:rsidR="006D3FD2">
        <w:t>mDNS</w:t>
      </w:r>
      <w:r w:rsidR="00211037">
        <w:t xml:space="preserve"> hostname conflicts.</w:t>
      </w:r>
    </w:p>
    <w:p w14:paraId="46C2D26F" w14:textId="77777777" w:rsidR="00211037" w:rsidRDefault="00211037" w:rsidP="00211037">
      <w:pPr>
        <w:pStyle w:val="Heading4"/>
      </w:pPr>
      <w:r>
        <w:t>RULE – Hostname Conflicts</w:t>
      </w:r>
    </w:p>
    <w:p w14:paraId="3B0FC4AA" w14:textId="77777777" w:rsidR="00211037" w:rsidRDefault="00211037" w:rsidP="00211037">
      <w:pPr>
        <w:pStyle w:val="LXIBody"/>
      </w:pPr>
      <w:r>
        <w:t>If a</w:t>
      </w:r>
      <w:r w:rsidR="006D3FD2">
        <w:t>n mDNS</w:t>
      </w:r>
      <w:r>
        <w:t xml:space="preserve"> hostname conflict occurs, the </w:t>
      </w:r>
      <w:r w:rsidR="003F722C">
        <w:t>LXI Device</w:t>
      </w:r>
      <w:r>
        <w:t xml:space="preserve"> shall assign itself a new hostname and retry until the conflict is resolved.  New hostnames shall be generated by appending a number to the end of the hostname.  For example, a conflict on “</w:t>
      </w:r>
      <w:proofErr w:type="spellStart"/>
      <w:r>
        <w:t>Instr</w:t>
      </w:r>
      <w:proofErr w:type="spellEnd"/>
      <w:r>
        <w:t>-ABC” would become “Instr-ABC-2” after the</w:t>
      </w:r>
      <w:r w:rsidR="00C51DB5">
        <w:t xml:space="preserve"> first collision, “Instr</w:t>
      </w:r>
      <w:r>
        <w:t>-ABC-3” on the second, and so on.</w:t>
      </w:r>
    </w:p>
    <w:p w14:paraId="66F88D84" w14:textId="77777777" w:rsidR="00211037" w:rsidRDefault="00211037" w:rsidP="00211037">
      <w:pPr>
        <w:pStyle w:val="Heading3"/>
      </w:pPr>
      <w:bookmarkStart w:id="1733" w:name="_Toc137484842"/>
      <w:r>
        <w:t xml:space="preserve">Recommendation – Default </w:t>
      </w:r>
      <w:r w:rsidR="006D3FD2">
        <w:t>mDNS</w:t>
      </w:r>
      <w:r w:rsidR="00C51DB5">
        <w:t xml:space="preserve"> </w:t>
      </w:r>
      <w:r>
        <w:t>Hostname</w:t>
      </w:r>
      <w:bookmarkEnd w:id="1733"/>
    </w:p>
    <w:p w14:paraId="6859E009" w14:textId="0D80AC00" w:rsidR="00211037" w:rsidRDefault="00211037" w:rsidP="00211037">
      <w:pPr>
        <w:pStyle w:val="LXIBody"/>
      </w:pPr>
      <w:r>
        <w:t xml:space="preserve">The </w:t>
      </w:r>
      <w:r w:rsidR="00C51DB5">
        <w:t xml:space="preserve">default </w:t>
      </w:r>
      <w:r>
        <w:t xml:space="preserve">hostname as defined in </w:t>
      </w:r>
      <w:r w:rsidR="009B6988">
        <w:t xml:space="preserve">Section </w:t>
      </w:r>
      <w:r w:rsidR="009B6988">
        <w:fldChar w:fldCharType="begin"/>
      </w:r>
      <w:r w:rsidR="009B6988">
        <w:instrText xml:space="preserve"> REF _Ref450985106 \r \h </w:instrText>
      </w:r>
      <w:r w:rsidR="009B6988">
        <w:fldChar w:fldCharType="separate"/>
      </w:r>
      <w:r w:rsidR="001475CE">
        <w:t>8.9</w:t>
      </w:r>
      <w:r w:rsidR="009B6988">
        <w:fldChar w:fldCharType="end"/>
      </w:r>
      <w:r>
        <w:t xml:space="preserve"> should be used</w:t>
      </w:r>
      <w:r w:rsidR="00BF346F">
        <w:t xml:space="preserve"> as the default </w:t>
      </w:r>
      <w:r w:rsidR="006D3FD2">
        <w:t>mDNS</w:t>
      </w:r>
      <w:r w:rsidR="00BF346F">
        <w:t xml:space="preserve"> hostname</w:t>
      </w:r>
      <w:r>
        <w:t xml:space="preserve">. </w:t>
      </w:r>
    </w:p>
    <w:p w14:paraId="5AF4A65D" w14:textId="77777777" w:rsidR="00211037" w:rsidRDefault="00211037" w:rsidP="00211037">
      <w:pPr>
        <w:pStyle w:val="Heading3"/>
      </w:pPr>
      <w:bookmarkStart w:id="1734" w:name="_Toc137484843"/>
      <w:r>
        <w:t>RULE – Dynamic DNS Update and mDNS Hostname</w:t>
      </w:r>
      <w:bookmarkEnd w:id="1734"/>
    </w:p>
    <w:p w14:paraId="769F299B" w14:textId="77777777" w:rsidR="00211037" w:rsidRDefault="003F722C" w:rsidP="00211037">
      <w:pPr>
        <w:pStyle w:val="LXIBody"/>
      </w:pPr>
      <w:r>
        <w:t>LXI Device</w:t>
      </w:r>
      <w:r w:rsidR="00FE5AAF">
        <w:t xml:space="preserve">s that support Dynamic DNS Update </w:t>
      </w:r>
      <w:r w:rsidR="00ED4C11">
        <w:t xml:space="preserve">shall </w:t>
      </w:r>
      <w:r w:rsidR="00FE5AAF">
        <w:t xml:space="preserve">use the user-configured hostname as the </w:t>
      </w:r>
      <w:r w:rsidR="006D3FD2">
        <w:t>mDNS</w:t>
      </w:r>
      <w:r w:rsidR="00FE5AAF">
        <w:t xml:space="preserve"> hostname.</w:t>
      </w:r>
    </w:p>
    <w:p w14:paraId="530C07C2" w14:textId="77777777" w:rsidR="00FE5AAF" w:rsidRDefault="00FE5AAF" w:rsidP="00FE5AAF">
      <w:pPr>
        <w:pStyle w:val="Heading3"/>
      </w:pPr>
      <w:bookmarkStart w:id="1735" w:name="_Toc137484844"/>
      <w:r>
        <w:t>RULE – DHCP “Host Name” Option and mDNS Hostname</w:t>
      </w:r>
      <w:bookmarkEnd w:id="1735"/>
    </w:p>
    <w:p w14:paraId="0F927F69" w14:textId="3E3D0DE6" w:rsidR="00BF346F" w:rsidRDefault="00E5248D" w:rsidP="00FE5AAF">
      <w:pPr>
        <w:pStyle w:val="LXIBody"/>
      </w:pPr>
      <w:r>
        <w:t xml:space="preserve">Regardless of any </w:t>
      </w:r>
      <w:r w:rsidR="00776458">
        <w:t>value,</w:t>
      </w:r>
      <w:r>
        <w:t xml:space="preserve"> a DHCP server may return as </w:t>
      </w:r>
      <w:r w:rsidR="00776458">
        <w:t>the DHCP</w:t>
      </w:r>
      <w:r w:rsidR="00FE5AAF">
        <w:t xml:space="preserve"> “Host Name” </w:t>
      </w:r>
      <w:r w:rsidR="00BF346F">
        <w:t xml:space="preserve">option </w:t>
      </w:r>
      <w:r w:rsidR="00FE5AAF">
        <w:t>(option code 12)</w:t>
      </w:r>
      <w:r w:rsidR="00776458">
        <w:t>;</w:t>
      </w:r>
      <w:r w:rsidR="00FE5AAF">
        <w:t xml:space="preserve"> </w:t>
      </w:r>
      <w:r>
        <w:t>an</w:t>
      </w:r>
      <w:r w:rsidR="00FE5AAF">
        <w:t xml:space="preserve"> </w:t>
      </w:r>
      <w:r w:rsidR="003F722C">
        <w:t>LXI Device</w:t>
      </w:r>
      <w:r w:rsidR="00FE5AAF">
        <w:t xml:space="preserve"> </w:t>
      </w:r>
      <w:r>
        <w:t>shall use the user configured or factory default host</w:t>
      </w:r>
      <w:r w:rsidR="008E1D78">
        <w:t>n</w:t>
      </w:r>
      <w:r>
        <w:t>ame for mDNS hostname registration.</w:t>
      </w:r>
      <w:r w:rsidR="00BF346F">
        <w:t xml:space="preserve"> (See Section </w:t>
      </w:r>
      <w:r w:rsidR="00737874">
        <w:fldChar w:fldCharType="begin"/>
      </w:r>
      <w:r w:rsidR="00492110">
        <w:instrText xml:space="preserve"> REF _Ref208716794 \r </w:instrText>
      </w:r>
      <w:r w:rsidR="00737874">
        <w:fldChar w:fldCharType="separate"/>
      </w:r>
      <w:r w:rsidR="001475CE">
        <w:t>10.7</w:t>
      </w:r>
      <w:r w:rsidR="00737874">
        <w:fldChar w:fldCharType="end"/>
      </w:r>
      <w:r w:rsidR="00BF346F">
        <w:t>)</w:t>
      </w:r>
    </w:p>
    <w:p w14:paraId="022EA222" w14:textId="77777777" w:rsidR="00FE5AAF" w:rsidRDefault="00FE5AAF" w:rsidP="00FE5AAF">
      <w:pPr>
        <w:pStyle w:val="LXIBody"/>
      </w:pPr>
      <w:r>
        <w:t>.</w:t>
      </w:r>
    </w:p>
    <w:p w14:paraId="520EB4AA" w14:textId="77777777" w:rsidR="001F047D" w:rsidRDefault="001F047D" w:rsidP="006658FC">
      <w:pPr>
        <w:pStyle w:val="ObservationHeading"/>
      </w:pPr>
      <w:r>
        <w:t>Observation</w:t>
      </w:r>
    </w:p>
    <w:p w14:paraId="1935AE16" w14:textId="77777777" w:rsidR="001F047D" w:rsidRPr="001F047D" w:rsidRDefault="001F047D" w:rsidP="001F047D">
      <w:pPr>
        <w:pStyle w:val="LXIObservationBody"/>
      </w:pPr>
      <w:r w:rsidRPr="001F047D">
        <w:t>This rule helps ensure stability since the mDNS hostname should remain unchanged when the device is moved between different networks</w:t>
      </w:r>
    </w:p>
    <w:p w14:paraId="3B6441AF" w14:textId="2B2605A4" w:rsidR="00FE5AAF" w:rsidRDefault="00FE5AAF" w:rsidP="00FE5AAF">
      <w:pPr>
        <w:pStyle w:val="Heading2"/>
      </w:pPr>
      <w:bookmarkStart w:id="1736" w:name="_Ref208716667"/>
      <w:bookmarkStart w:id="1737" w:name="Support_DNS"/>
      <w:bookmarkStart w:id="1738" w:name="_Toc137484845"/>
      <w:r>
        <w:t xml:space="preserve">RULE – </w:t>
      </w:r>
      <w:bookmarkEnd w:id="1736"/>
      <w:r w:rsidR="00E70D1F">
        <w:t>Support mDNS Service Discovery</w:t>
      </w:r>
      <w:bookmarkEnd w:id="1738"/>
    </w:p>
    <w:bookmarkEnd w:id="1737"/>
    <w:p w14:paraId="10389930" w14:textId="53617ECA" w:rsidR="00BF5444" w:rsidRDefault="006D5B56" w:rsidP="00BF5444">
      <w:pPr>
        <w:pStyle w:val="LXIBody"/>
      </w:pPr>
      <w:r>
        <w:t xml:space="preserve">LXI </w:t>
      </w:r>
      <w:r w:rsidR="00BF5444">
        <w:t xml:space="preserve">Devices </w:t>
      </w:r>
      <w:r w:rsidR="001773D3">
        <w:t>shall support</w:t>
      </w:r>
      <w:r w:rsidR="00E70D1F">
        <w:t xml:space="preserve"> Service discovery based on mDNS and DNS</w:t>
      </w:r>
      <w:r w:rsidR="00BF5444">
        <w:t xml:space="preserve"> as defined by </w:t>
      </w:r>
      <w:r w:rsidR="00761DC8">
        <w:t xml:space="preserve">RFC6762 </w:t>
      </w:r>
      <w:r w:rsidR="00E70D1F">
        <w:t xml:space="preserve">(Multicast mDNS) </w:t>
      </w:r>
      <w:r w:rsidR="00761DC8">
        <w:t>and RFC67</w:t>
      </w:r>
      <w:r w:rsidR="00641859">
        <w:t>6</w:t>
      </w:r>
      <w:r w:rsidR="00761DC8">
        <w:t>3</w:t>
      </w:r>
      <w:r w:rsidR="00E70D1F">
        <w:t xml:space="preserve"> (DNS based Service Discovery)</w:t>
      </w:r>
      <w:r w:rsidR="0062673F">
        <w:t>.</w:t>
      </w:r>
    </w:p>
    <w:p w14:paraId="66598C45" w14:textId="77777777" w:rsidR="00BF5444" w:rsidRDefault="00C6352A" w:rsidP="00BF5444">
      <w:pPr>
        <w:pStyle w:val="Heading3"/>
      </w:pPr>
      <w:bookmarkStart w:id="1739" w:name="_Toc137484846"/>
      <w:r>
        <w:lastRenderedPageBreak/>
        <w:t>RULE – Claiming Service</w:t>
      </w:r>
      <w:r w:rsidR="00E5248D">
        <w:t xml:space="preserve"> Name</w:t>
      </w:r>
      <w:bookmarkEnd w:id="1739"/>
    </w:p>
    <w:p w14:paraId="146717FF" w14:textId="77777777" w:rsidR="00FE5AAF" w:rsidRDefault="003F722C" w:rsidP="00FE5AAF">
      <w:pPr>
        <w:pStyle w:val="LXIBody"/>
      </w:pPr>
      <w:r>
        <w:t>LXI Device</w:t>
      </w:r>
      <w:r w:rsidR="00FE5AAF">
        <w:t xml:space="preserve">s shall assign themselves a service name used to advertise services defined within this standard and shall </w:t>
      </w:r>
      <w:r w:rsidR="00BD2FB5">
        <w:t xml:space="preserve">automatically </w:t>
      </w:r>
      <w:r w:rsidR="00FE5AAF">
        <w:t>resolve service name conflicts.</w:t>
      </w:r>
    </w:p>
    <w:p w14:paraId="52105ED0" w14:textId="77777777" w:rsidR="00FE5AAF" w:rsidRDefault="00FE5AAF" w:rsidP="006658FC">
      <w:pPr>
        <w:pStyle w:val="ObservationHeading"/>
      </w:pPr>
      <w:r>
        <w:t>Observation</w:t>
      </w:r>
    </w:p>
    <w:p w14:paraId="59122ED9" w14:textId="77777777" w:rsidR="00FE5AAF" w:rsidRDefault="00FE5AAF" w:rsidP="00FE5AAF">
      <w:pPr>
        <w:pStyle w:val="LXIObservationBody"/>
      </w:pPr>
      <w:r>
        <w:t>Service names are meant to be browse-able and should be as descriptive as possible.  Spaces are encouraged to promote readability.</w:t>
      </w:r>
    </w:p>
    <w:p w14:paraId="299C1A24" w14:textId="77777777" w:rsidR="00BF5444" w:rsidRDefault="00BF5444" w:rsidP="00BF5444">
      <w:pPr>
        <w:pStyle w:val="Heading3"/>
      </w:pPr>
      <w:bookmarkStart w:id="1740" w:name="_Toc137484847"/>
      <w:r>
        <w:t>RULE – Single Service Instance Name for LXI Defined Services</w:t>
      </w:r>
      <w:bookmarkEnd w:id="1740"/>
    </w:p>
    <w:p w14:paraId="64A3B2B7" w14:textId="77777777" w:rsidR="00BF5444" w:rsidRDefault="003F722C" w:rsidP="00BF5444">
      <w:pPr>
        <w:pStyle w:val="LXIBody"/>
      </w:pPr>
      <w:r>
        <w:t>LXI Device</w:t>
      </w:r>
      <w:r w:rsidR="00BF5444">
        <w:t xml:space="preserve">s shall assign themselves a single service name for use in advertising all required and recommended LXI services, as below, and shall resolve service name conflicts.  The service </w:t>
      </w:r>
      <w:r w:rsidR="006B681E">
        <w:t xml:space="preserve">instance </w:t>
      </w:r>
      <w:r w:rsidR="00BF5444">
        <w:t>name is the “instance” portion of a service name as follows:</w:t>
      </w:r>
    </w:p>
    <w:p w14:paraId="770BF5F0" w14:textId="77777777" w:rsidR="00BF5444" w:rsidRDefault="00BF5444" w:rsidP="00BF5444">
      <w:pPr>
        <w:pStyle w:val="LXIBody"/>
      </w:pPr>
      <w:r>
        <w:t>&lt;instance&gt;</w:t>
      </w:r>
      <w:r w:rsidR="00F71B6B">
        <w:t>.</w:t>
      </w:r>
      <w:r>
        <w:t xml:space="preserve"> &lt;service&gt;</w:t>
      </w:r>
      <w:r w:rsidR="00F71B6B">
        <w:t>.</w:t>
      </w:r>
      <w:r>
        <w:t xml:space="preserve"> &lt;domain&gt;</w:t>
      </w:r>
    </w:p>
    <w:p w14:paraId="20E6E1C4" w14:textId="77777777" w:rsidR="00BF5444" w:rsidRDefault="00776458" w:rsidP="00BF5444">
      <w:pPr>
        <w:pStyle w:val="LXIBody"/>
      </w:pPr>
      <w:r>
        <w:t>Thus,</w:t>
      </w:r>
      <w:r w:rsidR="00BF5444">
        <w:t xml:space="preserve"> an HTTP service with an instance name of “Instrument ABC” in the </w:t>
      </w:r>
      <w:proofErr w:type="gramStart"/>
      <w:r w:rsidR="00BF5444">
        <w:t>“.local</w:t>
      </w:r>
      <w:proofErr w:type="gramEnd"/>
      <w:r w:rsidR="00BF5444">
        <w:t>” domain</w:t>
      </w:r>
      <w:r w:rsidR="0004327C">
        <w:t xml:space="preserve"> will have </w:t>
      </w:r>
      <w:r w:rsidR="00BD2FB5">
        <w:t xml:space="preserve">“Instrument </w:t>
      </w:r>
      <w:r w:rsidR="00BF5444">
        <w:t>ABC._http._</w:t>
      </w:r>
      <w:proofErr w:type="spellStart"/>
      <w:r w:rsidR="00BF5444">
        <w:t>tcp.local</w:t>
      </w:r>
      <w:proofErr w:type="spellEnd"/>
      <w:r w:rsidR="00BF5444">
        <w:t>”</w:t>
      </w:r>
      <w:r w:rsidR="000631BE">
        <w:t xml:space="preserve"> as the service name</w:t>
      </w:r>
      <w:r w:rsidR="0019617B">
        <w:t>.</w:t>
      </w:r>
    </w:p>
    <w:p w14:paraId="546FCD21" w14:textId="77777777" w:rsidR="0004327C" w:rsidRDefault="0004327C" w:rsidP="0004327C">
      <w:pPr>
        <w:pStyle w:val="Heading4"/>
      </w:pPr>
      <w:r>
        <w:t>RULE – User Configurable Service Name</w:t>
      </w:r>
    </w:p>
    <w:p w14:paraId="601D5C47" w14:textId="77777777" w:rsidR="0004327C" w:rsidRDefault="003F722C" w:rsidP="0004327C">
      <w:pPr>
        <w:pStyle w:val="Body1"/>
      </w:pPr>
      <w:r>
        <w:t>LXI Device</w:t>
      </w:r>
      <w:r w:rsidR="0004327C">
        <w:t xml:space="preserve">s shall allow a user to modify the non-volatile service name via the web interface, truncated to the first 63 bytes of UTF-8.  When a user modifies a service name, the </w:t>
      </w:r>
      <w:r>
        <w:t>LXI Device</w:t>
      </w:r>
      <w:r w:rsidR="0004327C">
        <w:t xml:space="preserve"> shall unregister all services and then reregister using the new service name.</w:t>
      </w:r>
    </w:p>
    <w:p w14:paraId="616A0235" w14:textId="77777777" w:rsidR="0004327C" w:rsidRDefault="002D0B30" w:rsidP="0004327C">
      <w:pPr>
        <w:pStyle w:val="Heading4"/>
      </w:pPr>
      <w:r>
        <w:t>Recommendation</w:t>
      </w:r>
      <w:r w:rsidR="0004327C">
        <w:t xml:space="preserve"> – Default Service Name</w:t>
      </w:r>
    </w:p>
    <w:p w14:paraId="3AE3931B" w14:textId="235C4791" w:rsidR="0004327C" w:rsidRDefault="003F722C" w:rsidP="0004327C">
      <w:pPr>
        <w:pStyle w:val="LXIBody"/>
      </w:pPr>
      <w:r>
        <w:t>LXI Device</w:t>
      </w:r>
      <w:r w:rsidR="00BD2FB5">
        <w:t xml:space="preserve">s </w:t>
      </w:r>
      <w:r w:rsidR="00C32066">
        <w:t xml:space="preserve">should </w:t>
      </w:r>
      <w:r w:rsidR="0004327C">
        <w:t xml:space="preserve">use the recommended default description of section </w:t>
      </w:r>
      <w:r w:rsidR="00737874">
        <w:fldChar w:fldCharType="begin"/>
      </w:r>
      <w:r w:rsidR="00492110">
        <w:instrText xml:space="preserve"> REF _Ref208716127 \r </w:instrText>
      </w:r>
      <w:r w:rsidR="00737874">
        <w:fldChar w:fldCharType="separate"/>
      </w:r>
      <w:r w:rsidR="001475CE">
        <w:t>9.5.1</w:t>
      </w:r>
      <w:r w:rsidR="00737874">
        <w:fldChar w:fldCharType="end"/>
      </w:r>
      <w:r w:rsidR="0004327C">
        <w:t xml:space="preserve"> for their default service name truncated to the first 63 bytes of UTF-8.</w:t>
      </w:r>
    </w:p>
    <w:p w14:paraId="478F4335" w14:textId="77777777" w:rsidR="00C03BB9" w:rsidRDefault="00A413EE" w:rsidP="00A413EE">
      <w:pPr>
        <w:pStyle w:val="Heading4"/>
      </w:pPr>
      <w:r>
        <w:t>RULE – Service Name Conflicts</w:t>
      </w:r>
    </w:p>
    <w:p w14:paraId="5E121E45" w14:textId="00B9A64B" w:rsidR="008E10FA" w:rsidRDefault="00A413EE" w:rsidP="00A413EE">
      <w:pPr>
        <w:pStyle w:val="LXIBody"/>
      </w:pPr>
      <w:r>
        <w:t>If a</w:t>
      </w:r>
      <w:r w:rsidR="008E10FA">
        <w:t>n mDNS</w:t>
      </w:r>
      <w:r>
        <w:t xml:space="preserve"> service name conflict occurs, the </w:t>
      </w:r>
      <w:r w:rsidR="003F722C">
        <w:t>LXI Device</w:t>
      </w:r>
      <w:r>
        <w:t xml:space="preserve"> shall assign itself a new service name and retry until the conflict is resolved.  New service names shall be generated by appending a number to the end of the service name.  For example, a conflict on “Vendor Instrument” would become “Vendor Instrument (2)” after the first collision, “Vendor Instrument (3)” on the second, and so on.</w:t>
      </w:r>
    </w:p>
    <w:p w14:paraId="78202AFC" w14:textId="0DF6C20A" w:rsidR="00A413EE" w:rsidRDefault="00A413EE" w:rsidP="00641859">
      <w:pPr>
        <w:rPr>
          <w:szCs w:val="20"/>
        </w:rPr>
      </w:pPr>
    </w:p>
    <w:p w14:paraId="6B7C3716" w14:textId="77777777" w:rsidR="00513E48" w:rsidRPr="00833837" w:rsidRDefault="00513E48" w:rsidP="00513E48">
      <w:pPr>
        <w:pStyle w:val="LXIBody"/>
      </w:pPr>
      <w:r w:rsidRPr="006C2DAB">
        <w:t>The character setting-off the appended number can be a dash, parenthesis or any other legal character, or no extra character at all.</w:t>
      </w:r>
    </w:p>
    <w:p w14:paraId="175A3870" w14:textId="77777777" w:rsidR="00513E48" w:rsidRPr="00833837" w:rsidRDefault="00513E48" w:rsidP="00513E48">
      <w:pPr>
        <w:pStyle w:val="LXIBody"/>
      </w:pPr>
      <w:r w:rsidRPr="00833837">
        <w:t>The following are some examples of valid ways to append the number to the device name:</w:t>
      </w:r>
    </w:p>
    <w:p w14:paraId="7B33D476" w14:textId="77777777" w:rsidR="00513E48" w:rsidRPr="00833837" w:rsidRDefault="00513E48" w:rsidP="00F874AC">
      <w:pPr>
        <w:pStyle w:val="ListBullet0"/>
      </w:pPr>
      <w:r w:rsidRPr="00833837">
        <w:t>Mydevice1</w:t>
      </w:r>
    </w:p>
    <w:p w14:paraId="0E6AA06A" w14:textId="77777777" w:rsidR="00513E48" w:rsidRPr="00833837" w:rsidRDefault="00513E48">
      <w:pPr>
        <w:pStyle w:val="ListBullet0"/>
        <w:rPr>
          <w:rFonts w:ascii="Calibri" w:hAnsi="Calibri"/>
          <w:sz w:val="22"/>
          <w:szCs w:val="22"/>
        </w:rPr>
      </w:pPr>
      <w:r w:rsidRPr="00833837">
        <w:t>Mydevice-1</w:t>
      </w:r>
    </w:p>
    <w:p w14:paraId="2B98CB91" w14:textId="77777777" w:rsidR="00513E48" w:rsidRPr="00833837" w:rsidRDefault="00513E48">
      <w:pPr>
        <w:pStyle w:val="ListBullet0"/>
      </w:pPr>
      <w:proofErr w:type="spellStart"/>
      <w:proofErr w:type="gramStart"/>
      <w:r w:rsidRPr="00833837">
        <w:t>Mydevice</w:t>
      </w:r>
      <w:proofErr w:type="spellEnd"/>
      <w:r w:rsidRPr="00833837">
        <w:t>(</w:t>
      </w:r>
      <w:proofErr w:type="gramEnd"/>
      <w:r w:rsidRPr="00833837">
        <w:t>1)</w:t>
      </w:r>
    </w:p>
    <w:p w14:paraId="1FC630FA" w14:textId="77777777" w:rsidR="00513E48" w:rsidRPr="00674E61" w:rsidRDefault="00513E48" w:rsidP="00513E48">
      <w:pPr>
        <w:pStyle w:val="LXIBody"/>
        <w:rPr>
          <w:b/>
        </w:rPr>
      </w:pPr>
      <w:r w:rsidRPr="00833837">
        <w:t>This applies to both the mDNS Hostname and mDNS service name.</w:t>
      </w:r>
    </w:p>
    <w:p w14:paraId="4E7EA491" w14:textId="77777777" w:rsidR="00513E48" w:rsidRPr="00641859" w:rsidRDefault="00513E48" w:rsidP="00641859">
      <w:pPr>
        <w:rPr>
          <w:szCs w:val="20"/>
        </w:rPr>
      </w:pPr>
    </w:p>
    <w:p w14:paraId="051DF14C" w14:textId="77777777" w:rsidR="00A413EE" w:rsidRDefault="00D5557A" w:rsidP="00A413EE">
      <w:pPr>
        <w:pStyle w:val="Heading3"/>
      </w:pPr>
      <w:bookmarkStart w:id="1741" w:name="_Toc137484848"/>
      <w:r>
        <w:t>Rule - Required Service Advertisements and TXT Record Keys</w:t>
      </w:r>
      <w:bookmarkEnd w:id="1741"/>
    </w:p>
    <w:p w14:paraId="68BEABE0" w14:textId="715CAC9A" w:rsidR="00A413EE" w:rsidRDefault="00F71B6B" w:rsidP="00A413EE">
      <w:pPr>
        <w:pStyle w:val="LXIBody"/>
      </w:pPr>
      <w:r>
        <w:t xml:space="preserve">LXI </w:t>
      </w:r>
      <w:r w:rsidR="00674F45">
        <w:t xml:space="preserve">Devices </w:t>
      </w:r>
      <w:r w:rsidR="00A413EE">
        <w:t xml:space="preserve">shall, at a minimum, advertise the following services via mDNS and shall provide the related keys in </w:t>
      </w:r>
      <w:r w:rsidR="00674F45">
        <w:t xml:space="preserve">the TXT records for the service.  Please refer to </w:t>
      </w:r>
      <w:r w:rsidR="00737874">
        <w:fldChar w:fldCharType="begin"/>
      </w:r>
      <w:r w:rsidR="00492110">
        <w:instrText xml:space="preserve"> REF _Ref208715625 \r </w:instrText>
      </w:r>
      <w:r w:rsidR="00737874">
        <w:fldChar w:fldCharType="separate"/>
      </w:r>
      <w:r w:rsidR="001475CE">
        <w:t>10.4.3.5</w:t>
      </w:r>
      <w:r w:rsidR="00737874">
        <w:fldChar w:fldCharType="end"/>
      </w:r>
      <w:r w:rsidR="00674F45">
        <w:t xml:space="preserve"> for Permission on TXT Record Keys with default values</w:t>
      </w:r>
      <w:r w:rsidR="00826619">
        <w:t xml:space="preserve"> (NOTE: in this section, the term default is used to refer to the value of a field </w:t>
      </w:r>
      <w:r w:rsidR="00895D9E">
        <w:t>when it is absent).</w:t>
      </w:r>
    </w:p>
    <w:p w14:paraId="75D4A436" w14:textId="77777777" w:rsidR="00674F45" w:rsidRDefault="00674F45" w:rsidP="00A413EE">
      <w:pPr>
        <w:pStyle w:val="LXIBody"/>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874"/>
        <w:gridCol w:w="2875"/>
        <w:gridCol w:w="2875"/>
      </w:tblGrid>
      <w:tr w:rsidR="00A413EE" w14:paraId="4B227D7A"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79ACA4C6" w14:textId="77777777" w:rsidR="00A413EE" w:rsidRPr="006719BF" w:rsidRDefault="00A413EE" w:rsidP="00082CDD">
            <w:pPr>
              <w:rPr>
                <w:b/>
              </w:rPr>
            </w:pPr>
            <w:r w:rsidRPr="006719BF">
              <w:rPr>
                <w:b/>
              </w:rPr>
              <w:t>Service Type</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6F3A3531" w14:textId="77777777" w:rsidR="00A413EE" w:rsidRPr="006719BF" w:rsidRDefault="00A413EE" w:rsidP="00082CDD">
            <w:pPr>
              <w:rPr>
                <w:b/>
              </w:rPr>
            </w:pPr>
            <w:r w:rsidRPr="006719BF">
              <w:rPr>
                <w:b/>
              </w:rPr>
              <w:t> TXT Record Keys - Required</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27177CFB" w14:textId="77777777" w:rsidR="00A413EE" w:rsidRPr="006719BF" w:rsidRDefault="00A413EE" w:rsidP="00082CDD">
            <w:pPr>
              <w:rPr>
                <w:b/>
              </w:rPr>
            </w:pPr>
            <w:r w:rsidRPr="006719BF">
              <w:rPr>
                <w:b/>
              </w:rPr>
              <w:t>Description</w:t>
            </w:r>
          </w:p>
        </w:tc>
      </w:tr>
      <w:tr w:rsidR="00A413EE" w14:paraId="637A6F4A"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0534986D" w14:textId="77777777" w:rsidR="00A413EE" w:rsidRPr="00A413EE" w:rsidRDefault="00A413EE" w:rsidP="00082CDD">
            <w:r w:rsidRPr="00A413EE">
              <w:t>http (_</w:t>
            </w:r>
            <w:proofErr w:type="gramStart"/>
            <w:r w:rsidRPr="00A413EE">
              <w:t>http._</w:t>
            </w:r>
            <w:proofErr w:type="spellStart"/>
            <w:proofErr w:type="gramEnd"/>
            <w:r w:rsidRPr="00A413EE">
              <w:t>tcp</w:t>
            </w:r>
            <w:proofErr w:type="spellEnd"/>
            <w:r w:rsidRPr="00A413EE">
              <w:t>)</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4DC83EAD" w14:textId="77777777" w:rsidR="00A413EE" w:rsidRPr="00A413EE" w:rsidRDefault="00A413EE" w:rsidP="00082CDD">
            <w:proofErr w:type="spellStart"/>
            <w:r w:rsidRPr="00A413EE">
              <w:t>txtvers</w:t>
            </w:r>
            <w:proofErr w:type="spellEnd"/>
            <w:r w:rsidRPr="00A413EE">
              <w:t>=&lt;version of TXT record"&gt;; default "</w:t>
            </w:r>
            <w:proofErr w:type="spellStart"/>
            <w:r w:rsidRPr="00A413EE">
              <w:t>txtvers</w:t>
            </w:r>
            <w:proofErr w:type="spellEnd"/>
            <w:r w:rsidRPr="00A413EE">
              <w:t>=1"; current version is 1</w:t>
            </w:r>
            <w:r w:rsidRPr="00A413EE">
              <w:br/>
            </w:r>
            <w:r w:rsidRPr="00A413EE">
              <w:br/>
              <w:t>path=&lt;path to the root or index page of the server&gt;; default "path=/"</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16194BB7" w14:textId="77777777" w:rsidR="00A413EE" w:rsidRPr="00A413EE" w:rsidRDefault="00FD0FF9" w:rsidP="00082CDD">
            <w:r>
              <w:t>A</w:t>
            </w:r>
            <w:r w:rsidR="00A413EE" w:rsidRPr="00A413EE">
              <w:t>ll HTTP servers that a device supports that may be used with a typical web browser</w:t>
            </w:r>
          </w:p>
        </w:tc>
      </w:tr>
      <w:tr w:rsidR="00A413EE" w14:paraId="098AAE08"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6B0C527B" w14:textId="77777777" w:rsidR="00A413EE" w:rsidRPr="00A413EE" w:rsidRDefault="00A413EE" w:rsidP="00082CDD">
            <w:r w:rsidRPr="00A413EE">
              <w:t>lxi (_</w:t>
            </w:r>
            <w:proofErr w:type="gramStart"/>
            <w:r w:rsidRPr="00A413EE">
              <w:t>lxi._</w:t>
            </w:r>
            <w:proofErr w:type="spellStart"/>
            <w:proofErr w:type="gramEnd"/>
            <w:r w:rsidRPr="00A413EE">
              <w:t>tcp</w:t>
            </w:r>
            <w:proofErr w:type="spellEnd"/>
            <w:r w:rsidRPr="00A413EE">
              <w:t>)</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52C52867" w14:textId="77777777" w:rsidR="00A413EE" w:rsidRPr="00A413EE" w:rsidRDefault="00A413EE" w:rsidP="00082CDD">
            <w:proofErr w:type="spellStart"/>
            <w:r w:rsidRPr="00A413EE">
              <w:t>txtvers</w:t>
            </w:r>
            <w:proofErr w:type="spellEnd"/>
            <w:r w:rsidRPr="00A413EE">
              <w:t>=&lt;version of TXT record"&gt;; default "</w:t>
            </w:r>
            <w:proofErr w:type="spellStart"/>
            <w:r w:rsidRPr="00A413EE">
              <w:t>txtvers</w:t>
            </w:r>
            <w:proofErr w:type="spellEnd"/>
            <w:r w:rsidRPr="00A413EE">
              <w:t>=1"; current version is 1</w:t>
            </w:r>
            <w:r w:rsidRPr="00A413EE">
              <w:br/>
            </w:r>
            <w:r w:rsidRPr="00A413EE">
              <w:br/>
              <w:t>Manufacturer=&lt;first element of response to IEEE 488.2 *IDN?&gt;</w:t>
            </w:r>
            <w:r w:rsidRPr="00A413EE">
              <w:br/>
            </w:r>
            <w:r w:rsidRPr="00A413EE">
              <w:br/>
              <w:t>Model=&lt;second element of response to IEEE 488.2 *IDN?&gt;</w:t>
            </w:r>
            <w:r w:rsidRPr="00A413EE">
              <w:br/>
            </w:r>
            <w:r w:rsidRPr="00A413EE">
              <w:br/>
            </w:r>
            <w:proofErr w:type="spellStart"/>
            <w:r w:rsidRPr="00A413EE">
              <w:t>SerialNumber</w:t>
            </w:r>
            <w:proofErr w:type="spellEnd"/>
            <w:r w:rsidRPr="00A413EE">
              <w:t>=&lt;third element of response to IEEE 488.2 *IDN?&gt;</w:t>
            </w:r>
            <w:r w:rsidRPr="00A413EE">
              <w:br/>
            </w:r>
            <w:r w:rsidRPr="00A413EE">
              <w:br/>
            </w:r>
            <w:proofErr w:type="spellStart"/>
            <w:r w:rsidRPr="00A413EE">
              <w:t>FirmwareVersion</w:t>
            </w:r>
            <w:proofErr w:type="spellEnd"/>
            <w:r w:rsidRPr="00A413EE">
              <w:t>=&lt;fourth element of response to IEEE 488.2 *IDN?&gt;</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70ABCAA9" w14:textId="77777777" w:rsidR="00A413EE" w:rsidRPr="00A413EE" w:rsidRDefault="00FD0FF9" w:rsidP="00082CDD">
            <w:r>
              <w:t>A</w:t>
            </w:r>
            <w:r w:rsidR="00A413EE" w:rsidRPr="00A413EE">
              <w:t>n LXI service that uses the HTTP protocol for identification and other operations as defined by this standard</w:t>
            </w:r>
          </w:p>
        </w:tc>
      </w:tr>
    </w:tbl>
    <w:p w14:paraId="28432D78" w14:textId="77777777" w:rsidR="00A413EE" w:rsidRDefault="00A413EE" w:rsidP="00A413EE">
      <w:pPr>
        <w:rPr>
          <w:rFonts w:ascii="Verdana" w:hAnsi="Verdana"/>
          <w:szCs w:val="20"/>
        </w:rPr>
      </w:pPr>
    </w:p>
    <w:p w14:paraId="34340FCA" w14:textId="77777777" w:rsidR="00A413EE" w:rsidRDefault="00A413EE" w:rsidP="006658FC">
      <w:pPr>
        <w:pStyle w:val="ObservationHeading"/>
      </w:pPr>
      <w:r>
        <w:t>Observation</w:t>
      </w:r>
    </w:p>
    <w:p w14:paraId="6D81C70C" w14:textId="7F6E8D51" w:rsidR="00B163CE" w:rsidRPr="007A5DBA" w:rsidRDefault="00B25564" w:rsidP="00A413EE">
      <w:pPr>
        <w:pStyle w:val="LXIObservationBody"/>
      </w:pPr>
      <w:r w:rsidRPr="00E17D67">
        <w:t xml:space="preserve">The </w:t>
      </w:r>
      <w:r w:rsidR="00767FD4" w:rsidRPr="00E17D67">
        <w:t>_</w:t>
      </w:r>
      <w:proofErr w:type="gramStart"/>
      <w:r w:rsidR="00767FD4" w:rsidRPr="00E17D67">
        <w:t>http._</w:t>
      </w:r>
      <w:proofErr w:type="spellStart"/>
      <w:proofErr w:type="gramEnd"/>
      <w:r w:rsidR="00767FD4" w:rsidRPr="00E17D67">
        <w:t>tcp</w:t>
      </w:r>
      <w:proofErr w:type="spellEnd"/>
      <w:r w:rsidR="00767FD4" w:rsidRPr="00E17D67">
        <w:t xml:space="preserve"> and _lxi._</w:t>
      </w:r>
      <w:proofErr w:type="spellStart"/>
      <w:r w:rsidR="00767FD4" w:rsidRPr="00E17D67">
        <w:t>tcp</w:t>
      </w:r>
      <w:proofErr w:type="spellEnd"/>
      <w:r w:rsidR="00767FD4" w:rsidRPr="00E17D67">
        <w:t xml:space="preserve"> service types </w:t>
      </w:r>
      <w:r w:rsidR="006F5B0B" w:rsidRPr="00E17D67">
        <w:t>sh</w:t>
      </w:r>
      <w:r w:rsidR="00B729C0">
        <w:t>ould</w:t>
      </w:r>
      <w:r w:rsidR="009F1817">
        <w:t xml:space="preserve">: if </w:t>
      </w:r>
      <w:r w:rsidR="009F1817" w:rsidRPr="001B3032">
        <w:t xml:space="preserve">the </w:t>
      </w:r>
      <w:r w:rsidR="009F1817" w:rsidRPr="007A5DBA">
        <w:t>un</w:t>
      </w:r>
      <w:r w:rsidR="00DC754B" w:rsidRPr="007A5DBA">
        <w:t>secure HTTP service is enabled then it should</w:t>
      </w:r>
      <w:r w:rsidR="006F5B0B" w:rsidRPr="007A5DBA">
        <w:t xml:space="preserve"> </w:t>
      </w:r>
      <w:r w:rsidR="00BD2716" w:rsidRPr="007A5DBA">
        <w:t xml:space="preserve">advertise </w:t>
      </w:r>
      <w:r w:rsidR="00726FF9" w:rsidRPr="007A5DBA">
        <w:t xml:space="preserve">the </w:t>
      </w:r>
      <w:r w:rsidR="0028700E" w:rsidRPr="007A5DBA">
        <w:t>port</w:t>
      </w:r>
      <w:r w:rsidR="00573D69" w:rsidRPr="007A5DBA">
        <w:t xml:space="preserve"> (default 80)</w:t>
      </w:r>
      <w:r w:rsidR="0028700E" w:rsidRPr="007A5DBA">
        <w:t xml:space="preserve"> where the </w:t>
      </w:r>
      <w:r w:rsidR="00BE36A4" w:rsidRPr="007A5DBA">
        <w:t>un</w:t>
      </w:r>
      <w:r w:rsidR="00033A54" w:rsidRPr="007A5DBA">
        <w:t xml:space="preserve">secure </w:t>
      </w:r>
      <w:r w:rsidR="00F761DD" w:rsidRPr="007A5DBA">
        <w:t xml:space="preserve">HTTP </w:t>
      </w:r>
      <w:r w:rsidR="004C2D87" w:rsidRPr="007A5DBA">
        <w:t>service is configured</w:t>
      </w:r>
      <w:r w:rsidR="00CA66CE" w:rsidRPr="007A5DBA">
        <w:t xml:space="preserve">. </w:t>
      </w:r>
      <w:r w:rsidR="005C7798" w:rsidRPr="007A5DBA">
        <w:t xml:space="preserve">If </w:t>
      </w:r>
      <w:r w:rsidR="003C3D64" w:rsidRPr="007A5DBA">
        <w:t xml:space="preserve">the </w:t>
      </w:r>
      <w:r w:rsidR="00BE36A4" w:rsidRPr="007A5DBA">
        <w:t>unsecure</w:t>
      </w:r>
      <w:r w:rsidR="005C7798" w:rsidRPr="007A5DBA">
        <w:t xml:space="preserve"> </w:t>
      </w:r>
      <w:r w:rsidR="003C3D64" w:rsidRPr="007A5DBA">
        <w:t xml:space="preserve">HTTP service </w:t>
      </w:r>
      <w:r w:rsidR="005C7798" w:rsidRPr="007A5DBA">
        <w:t xml:space="preserve">is </w:t>
      </w:r>
      <w:r w:rsidR="003C3D64" w:rsidRPr="007A5DBA">
        <w:t xml:space="preserve">not </w:t>
      </w:r>
      <w:proofErr w:type="gramStart"/>
      <w:r w:rsidR="003C3D64" w:rsidRPr="007A5DBA">
        <w:t>enabled</w:t>
      </w:r>
      <w:proofErr w:type="gramEnd"/>
      <w:r w:rsidR="003C3D64" w:rsidRPr="007A5DBA">
        <w:t xml:space="preserve"> </w:t>
      </w:r>
      <w:r w:rsidR="005C7798" w:rsidRPr="007A5DBA">
        <w:t>then it sh</w:t>
      </w:r>
      <w:r w:rsidR="00B729C0" w:rsidRPr="007A5DBA">
        <w:t>ould</w:t>
      </w:r>
      <w:r w:rsidR="005C7798" w:rsidRPr="007A5DBA">
        <w:t xml:space="preserve"> advertise </w:t>
      </w:r>
      <w:r w:rsidR="003C3D64" w:rsidRPr="007A5DBA">
        <w:t xml:space="preserve">the </w:t>
      </w:r>
      <w:r w:rsidR="005C7798" w:rsidRPr="007A5DBA">
        <w:t xml:space="preserve">port </w:t>
      </w:r>
      <w:r w:rsidR="00D715A4" w:rsidRPr="007A5DBA">
        <w:t xml:space="preserve">where the </w:t>
      </w:r>
      <w:r w:rsidR="00726FF9" w:rsidRPr="007A5DBA">
        <w:t xml:space="preserve">secure </w:t>
      </w:r>
      <w:r w:rsidR="00281ECE" w:rsidRPr="007A5DBA">
        <w:t>HTTP</w:t>
      </w:r>
      <w:r w:rsidR="00C71126" w:rsidRPr="007A5DBA">
        <w:t xml:space="preserve"> (HTTPS)</w:t>
      </w:r>
      <w:r w:rsidR="00D715A4" w:rsidRPr="007A5DBA">
        <w:t xml:space="preserve"> service is </w:t>
      </w:r>
      <w:r w:rsidR="009055FF" w:rsidRPr="007A5DBA">
        <w:t>configured</w:t>
      </w:r>
      <w:r w:rsidR="0099370D" w:rsidRPr="007A5DBA">
        <w:t>.</w:t>
      </w:r>
      <w:r w:rsidR="00B163CE" w:rsidRPr="007A5DBA">
        <w:t xml:space="preserve"> </w:t>
      </w:r>
    </w:p>
    <w:p w14:paraId="62D1E121" w14:textId="77777777" w:rsidR="00B163CE" w:rsidRPr="007A5DBA" w:rsidRDefault="00B163CE" w:rsidP="00A413EE">
      <w:pPr>
        <w:pStyle w:val="LXIObservationBody"/>
      </w:pPr>
    </w:p>
    <w:p w14:paraId="3B951DF6" w14:textId="2ECBA72C" w:rsidR="00B163CE" w:rsidRDefault="009C1B75" w:rsidP="00A413EE">
      <w:pPr>
        <w:pStyle w:val="LXIObservationBody"/>
      </w:pPr>
      <w:r w:rsidRPr="007A5DBA">
        <w:t xml:space="preserve">Note that the </w:t>
      </w:r>
      <w:r w:rsidR="00B163CE" w:rsidRPr="007A5DBA">
        <w:t>un</w:t>
      </w:r>
      <w:r w:rsidR="00B163CE" w:rsidRPr="003B7F68">
        <w:t>secure HTTP service may redirect to the secure HTTP</w:t>
      </w:r>
      <w:r w:rsidR="00B163CE">
        <w:t xml:space="preserve"> (HTTPS) server (default 443)</w:t>
      </w:r>
      <w:r w:rsidR="00B163CE" w:rsidRPr="00E17D67">
        <w:t>.</w:t>
      </w:r>
    </w:p>
    <w:p w14:paraId="7A66C7BE" w14:textId="77777777" w:rsidR="00A413EE" w:rsidRDefault="00A413EE" w:rsidP="00A413EE">
      <w:pPr>
        <w:pStyle w:val="Heading4"/>
      </w:pPr>
      <w:r>
        <w:t>RULE – TXT Records Are Required</w:t>
      </w:r>
    </w:p>
    <w:p w14:paraId="5409B8D6" w14:textId="11FBFE1B" w:rsidR="00A413EE" w:rsidRDefault="00A413EE" w:rsidP="00A413EE">
      <w:pPr>
        <w:pStyle w:val="LXIBody"/>
      </w:pPr>
      <w:r>
        <w:t xml:space="preserve">The </w:t>
      </w:r>
      <w:r w:rsidR="003F722C">
        <w:t>LXI Device</w:t>
      </w:r>
      <w:r>
        <w:t xml:space="preserve"> shall provide a TXT </w:t>
      </w:r>
      <w:r w:rsidR="00A27A8D">
        <w:t>r</w:t>
      </w:r>
      <w:r>
        <w:t xml:space="preserve">ecord for every service instance being advertised.  If there are no TXT </w:t>
      </w:r>
      <w:r w:rsidR="00A27A8D">
        <w:t>r</w:t>
      </w:r>
      <w:r>
        <w:t>ecord entri</w:t>
      </w:r>
      <w:r w:rsidR="00A27A8D">
        <w:t>es for a service</w:t>
      </w:r>
      <w:r w:rsidR="00674F45">
        <w:t xml:space="preserve"> (see Permission </w:t>
      </w:r>
      <w:r w:rsidR="00737874">
        <w:fldChar w:fldCharType="begin"/>
      </w:r>
      <w:r w:rsidR="00492110">
        <w:instrText xml:space="preserve"> REF _Ref208715625 \r </w:instrText>
      </w:r>
      <w:r w:rsidR="00737874">
        <w:fldChar w:fldCharType="separate"/>
      </w:r>
      <w:r w:rsidR="001475CE">
        <w:t>10.4.3.5</w:t>
      </w:r>
      <w:r w:rsidR="00737874">
        <w:fldChar w:fldCharType="end"/>
      </w:r>
      <w:r w:rsidR="00674F45">
        <w:t>)</w:t>
      </w:r>
      <w:r w:rsidR="00A27A8D">
        <w:t>, an empty TXT r</w:t>
      </w:r>
      <w:r>
        <w:t>ecord shall be provided.</w:t>
      </w:r>
    </w:p>
    <w:p w14:paraId="1404CA7A" w14:textId="77777777" w:rsidR="00A413EE" w:rsidRDefault="00A413EE" w:rsidP="00A413EE">
      <w:pPr>
        <w:pStyle w:val="Heading4"/>
      </w:pPr>
      <w:r>
        <w:t>RULE – TXT Records Consist of Key/Value Pairs</w:t>
      </w:r>
    </w:p>
    <w:p w14:paraId="16D870E8" w14:textId="77777777" w:rsidR="00A413EE" w:rsidRDefault="00A27A8D" w:rsidP="00A413EE">
      <w:pPr>
        <w:pStyle w:val="LXIBody"/>
      </w:pPr>
      <w:r>
        <w:t>TXT records shall consist of key/v</w:t>
      </w:r>
      <w:r w:rsidR="004C4119">
        <w:t>alue pairs of the form “name=value” (without quotes).  The value begins after the first ASCII equal sign “=” and continues to the end of the st</w:t>
      </w:r>
      <w:r>
        <w:t>ring.  The maximum length of a key/v</w:t>
      </w:r>
      <w:r w:rsidR="004C4119">
        <w:t>alue pair is 255 bytes.</w:t>
      </w:r>
    </w:p>
    <w:p w14:paraId="08702BCF" w14:textId="77777777" w:rsidR="004C4119" w:rsidRDefault="004C4119" w:rsidP="004C4119">
      <w:pPr>
        <w:pStyle w:val="Heading4"/>
      </w:pPr>
      <w:r>
        <w:t>RULE – TXT Record Keys Are Case-Insensitive ASCII</w:t>
      </w:r>
    </w:p>
    <w:p w14:paraId="524D482A" w14:textId="77777777" w:rsidR="004C4119" w:rsidRDefault="00A27A8D" w:rsidP="004C4119">
      <w:pPr>
        <w:pStyle w:val="LXIBody"/>
      </w:pPr>
      <w:r>
        <w:t>All TXT record keys (n</w:t>
      </w:r>
      <w:r w:rsidR="004C4119">
        <w:t>ames) shall be printable ASCII characters (0x20-0x7E), excluding “=” (0x3D), and shall be case-insensitive.</w:t>
      </w:r>
    </w:p>
    <w:p w14:paraId="79D65449" w14:textId="77777777" w:rsidR="004C4119" w:rsidRDefault="004C4119" w:rsidP="004C4119">
      <w:pPr>
        <w:pStyle w:val="Heading4"/>
      </w:pPr>
      <w:r>
        <w:lastRenderedPageBreak/>
        <w:t>RULE – TXT Record Values</w:t>
      </w:r>
    </w:p>
    <w:p w14:paraId="2E6C7D57" w14:textId="52AD4B8E" w:rsidR="004C4119" w:rsidRDefault="00A27A8D" w:rsidP="004C4119">
      <w:pPr>
        <w:pStyle w:val="LXIBody"/>
      </w:pPr>
      <w:r>
        <w:t>TXT record v</w:t>
      </w:r>
      <w:r w:rsidR="004C4119">
        <w:t>alues (data beginning after the ASCII equal sign “=” [0x3D])</w:t>
      </w:r>
      <w:r>
        <w:t xml:space="preserve"> in general shall be opaque binary </w:t>
      </w:r>
      <w:r w:rsidR="00E91766">
        <w:t>data but</w:t>
      </w:r>
      <w:r>
        <w:t xml:space="preserve"> may be ASCII or UTF-8 for </w:t>
      </w:r>
      <w:proofErr w:type="gramStart"/>
      <w:r>
        <w:t>particular keys</w:t>
      </w:r>
      <w:proofErr w:type="gramEnd"/>
      <w:r>
        <w:t>.</w:t>
      </w:r>
    </w:p>
    <w:p w14:paraId="13114029" w14:textId="77777777" w:rsidR="00A27A8D" w:rsidRDefault="00A27A8D" w:rsidP="00A27A8D">
      <w:pPr>
        <w:pStyle w:val="Heading4"/>
      </w:pPr>
      <w:bookmarkStart w:id="1742" w:name="_Ref208715625"/>
      <w:r>
        <w:t>Permission – TXT Record Key Default Values</w:t>
      </w:r>
      <w:bookmarkEnd w:id="1742"/>
    </w:p>
    <w:p w14:paraId="17D7184C" w14:textId="77777777" w:rsidR="00A27A8D" w:rsidRDefault="00A27A8D" w:rsidP="00A27A8D">
      <w:pPr>
        <w:pStyle w:val="LXIBody"/>
      </w:pPr>
      <w:r>
        <w:t>If the value of a TXT record key is equal to the default value for that key, it may be omitted from the TXT record.</w:t>
      </w:r>
    </w:p>
    <w:p w14:paraId="31CBE650" w14:textId="77777777" w:rsidR="00A27A8D" w:rsidRDefault="00A27A8D" w:rsidP="00A27A8D">
      <w:pPr>
        <w:pStyle w:val="Heading4"/>
      </w:pPr>
      <w:r>
        <w:t>RULE – TXT Record Key Order</w:t>
      </w:r>
    </w:p>
    <w:p w14:paraId="764F6892" w14:textId="77777777" w:rsidR="00A27A8D" w:rsidRDefault="00A27A8D" w:rsidP="00A27A8D">
      <w:pPr>
        <w:pStyle w:val="LXIBody"/>
      </w:pPr>
      <w:r>
        <w:t>For any service that has a defined TXT record key of “</w:t>
      </w:r>
      <w:proofErr w:type="spellStart"/>
      <w:r>
        <w:t>txtvers</w:t>
      </w:r>
      <w:proofErr w:type="spellEnd"/>
      <w:r>
        <w:t>” the “</w:t>
      </w:r>
      <w:proofErr w:type="spellStart"/>
      <w:r>
        <w:t>txtvers</w:t>
      </w:r>
      <w:proofErr w:type="spellEnd"/>
      <w:r>
        <w:t xml:space="preserve">” key, if present, shall be the first key in the TXT record. </w:t>
      </w:r>
    </w:p>
    <w:p w14:paraId="5F6B9D40" w14:textId="77777777" w:rsidR="00A27A8D" w:rsidRDefault="00A27A8D" w:rsidP="006658FC">
      <w:pPr>
        <w:pStyle w:val="ObservationHeading"/>
      </w:pPr>
      <w:r>
        <w:t>Observation</w:t>
      </w:r>
    </w:p>
    <w:p w14:paraId="3E7C95F6" w14:textId="77777777" w:rsidR="00A318DB" w:rsidRDefault="00A318DB" w:rsidP="00A318DB">
      <w:pPr>
        <w:pStyle w:val="LXIObservationBody"/>
      </w:pPr>
      <w:r>
        <w:t>The “</w:t>
      </w:r>
      <w:proofErr w:type="spellStart"/>
      <w:r>
        <w:t>txtvers</w:t>
      </w:r>
      <w:proofErr w:type="spellEnd"/>
      <w:r>
        <w:t>” key is recommended by the DNS-SD maintainers for all new protocols to promote compatibility across versions of the protocol.  This key must be provided if it has a value other than 1 and, if present, it must be the first key in the TXT record so that clients can easily parse the TXT record.</w:t>
      </w:r>
    </w:p>
    <w:p w14:paraId="4C91E5EB" w14:textId="77777777" w:rsidR="00A27A8D" w:rsidRDefault="00A318DB" w:rsidP="00A318DB">
      <w:pPr>
        <w:pStyle w:val="Heading4"/>
      </w:pPr>
      <w:r>
        <w:t>RULE – LXI Consortium TXT Record Keys</w:t>
      </w:r>
    </w:p>
    <w:p w14:paraId="142E4343" w14:textId="77777777" w:rsidR="00A73227" w:rsidRDefault="00A73227" w:rsidP="00A73227">
      <w:pPr>
        <w:pStyle w:val="LXIBody"/>
      </w:pPr>
      <w:r>
        <w:t>All TXT record keys beginning with “LXI” or “lxi” are reserved for Consortium-defined usage.</w:t>
      </w:r>
    </w:p>
    <w:p w14:paraId="4DD7217A" w14:textId="77777777" w:rsidR="00A73227" w:rsidRPr="00A73227" w:rsidRDefault="00A73227" w:rsidP="00A73227">
      <w:pPr>
        <w:pStyle w:val="Heading4"/>
      </w:pPr>
      <w:r>
        <w:t>RULE – Vendor Defined TXT Record Keys</w:t>
      </w:r>
    </w:p>
    <w:p w14:paraId="512C31BE" w14:textId="1847B663" w:rsidR="00A318DB" w:rsidRDefault="00B65C92" w:rsidP="00B65C92">
      <w:pPr>
        <w:pStyle w:val="LXIBody"/>
      </w:pPr>
      <w:r>
        <w:t>All TXT record keys (names) used with LXI Consortium required or recommended services shall be either keys (names) as defined by t</w:t>
      </w:r>
      <w:r w:rsidR="00A73227">
        <w:t>his standard or vendor-specific keys.  Vendor-specific keys shall end with the vendor’s domain name in accordance with section 6.4 of</w:t>
      </w:r>
      <w:r w:rsidR="0000340F">
        <w:t xml:space="preserve">  </w:t>
      </w:r>
      <w:hyperlink r:id="rId46" w:history="1">
        <w:r w:rsidR="0000340F" w:rsidRPr="00FF14B1">
          <w:rPr>
            <w:rStyle w:val="Hyperlink"/>
          </w:rPr>
          <w:t>http://files.dns-sd.org/draft-cheshire-dnsext-dns-sd.txt</w:t>
        </w:r>
      </w:hyperlink>
      <w:r w:rsidR="0000340F">
        <w:t xml:space="preserve">. </w:t>
      </w:r>
      <w:r w:rsidR="00A73227">
        <w:t>That is, vendor-defined keys shall be of the form “keyname.company.com=.”</w:t>
      </w:r>
    </w:p>
    <w:p w14:paraId="277D197F" w14:textId="77777777" w:rsidR="00A73227" w:rsidRDefault="00B33CF3" w:rsidP="00B33CF3">
      <w:pPr>
        <w:pStyle w:val="Heading4"/>
      </w:pPr>
      <w:r>
        <w:t>Recommendation – Maximum Length of TXT Record</w:t>
      </w:r>
    </w:p>
    <w:p w14:paraId="0547DDF4" w14:textId="77777777" w:rsidR="00B33CF3" w:rsidRDefault="00B33CF3" w:rsidP="00B33CF3">
      <w:pPr>
        <w:pStyle w:val="LXIBody"/>
      </w:pPr>
      <w:r>
        <w:t>TXT records should be no longer than 512 bytes.</w:t>
      </w:r>
    </w:p>
    <w:p w14:paraId="311A91B0" w14:textId="77777777" w:rsidR="0000340F" w:rsidRPr="00584A44" w:rsidRDefault="0000340F" w:rsidP="00584A44">
      <w:pPr>
        <w:rPr>
          <w:szCs w:val="20"/>
        </w:rPr>
      </w:pPr>
    </w:p>
    <w:p w14:paraId="6353E1AE" w14:textId="77777777" w:rsidR="00B33CF3" w:rsidRDefault="00B33CF3" w:rsidP="00B33CF3">
      <w:pPr>
        <w:pStyle w:val="Heading4"/>
        <w:ind w:left="1620" w:hanging="1044"/>
      </w:pPr>
      <w:r>
        <w:t>Recommendation – Additional Service Advertisements</w:t>
      </w:r>
    </w:p>
    <w:p w14:paraId="2405BAC3" w14:textId="70565BBF" w:rsidR="00A07C6C" w:rsidRDefault="00B33CF3" w:rsidP="00B33CF3">
      <w:pPr>
        <w:pStyle w:val="LXIBody"/>
      </w:pPr>
      <w:r>
        <w:t xml:space="preserve">If </w:t>
      </w:r>
      <w:r w:rsidR="003F722C">
        <w:t>LXI Device</w:t>
      </w:r>
      <w:r>
        <w:t>s support the following services, they should advertise the services via mDNS</w:t>
      </w:r>
      <w:r w:rsidR="00D31C09">
        <w:t xml:space="preserve">, as </w:t>
      </w:r>
      <w:r w:rsidR="00CD2F2B">
        <w:t xml:space="preserve">shown </w:t>
      </w:r>
      <w:r w:rsidR="00D31C09">
        <w:t>in the table below</w:t>
      </w:r>
      <w:r w:rsidR="00A07C6C">
        <w:t xml:space="preserve">.  </w:t>
      </w:r>
    </w:p>
    <w:p w14:paraId="24A5FFDA" w14:textId="77777777" w:rsidR="00607EDC" w:rsidRPr="00B33CF3" w:rsidRDefault="00782BE6" w:rsidP="00D31C09">
      <w:pPr>
        <w:pStyle w:val="LXIBody"/>
        <w:ind w:left="0"/>
      </w:pP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487"/>
        <w:gridCol w:w="3476"/>
        <w:gridCol w:w="2661"/>
      </w:tblGrid>
      <w:tr w:rsidR="00B33CF3" w14:paraId="66E7A9B1"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shd w:val="clear" w:color="auto" w:fill="auto"/>
            <w:vAlign w:val="center"/>
          </w:tcPr>
          <w:p w14:paraId="0F551588" w14:textId="77777777" w:rsidR="00B33CF3" w:rsidRPr="006719BF" w:rsidRDefault="00B33CF3" w:rsidP="00782BE6">
            <w:pPr>
              <w:rPr>
                <w:b/>
              </w:rPr>
            </w:pPr>
            <w:r w:rsidRPr="006719BF">
              <w:rPr>
                <w:b/>
              </w:rPr>
              <w:t>Service Type</w:t>
            </w:r>
          </w:p>
        </w:tc>
        <w:tc>
          <w:tcPr>
            <w:tcW w:w="2015" w:type="pct"/>
            <w:tcBorders>
              <w:top w:val="outset" w:sz="6" w:space="0" w:color="auto"/>
              <w:left w:val="outset" w:sz="6" w:space="0" w:color="auto"/>
              <w:bottom w:val="outset" w:sz="6" w:space="0" w:color="auto"/>
              <w:right w:val="outset" w:sz="6" w:space="0" w:color="auto"/>
            </w:tcBorders>
            <w:shd w:val="clear" w:color="auto" w:fill="auto"/>
            <w:vAlign w:val="center"/>
          </w:tcPr>
          <w:p w14:paraId="4E27B2E2" w14:textId="77777777" w:rsidR="00B33CF3" w:rsidRPr="006719BF" w:rsidRDefault="00B33CF3" w:rsidP="00782BE6">
            <w:pPr>
              <w:rPr>
                <w:b/>
              </w:rPr>
            </w:pPr>
            <w:r w:rsidRPr="006719BF">
              <w:rPr>
                <w:b/>
              </w:rPr>
              <w:t>TXT Record Keys</w:t>
            </w:r>
          </w:p>
        </w:tc>
        <w:tc>
          <w:tcPr>
            <w:tcW w:w="1543" w:type="pct"/>
            <w:tcBorders>
              <w:top w:val="outset" w:sz="6" w:space="0" w:color="auto"/>
              <w:left w:val="outset" w:sz="6" w:space="0" w:color="auto"/>
              <w:bottom w:val="outset" w:sz="6" w:space="0" w:color="auto"/>
              <w:right w:val="outset" w:sz="6" w:space="0" w:color="auto"/>
            </w:tcBorders>
            <w:shd w:val="clear" w:color="auto" w:fill="auto"/>
            <w:vAlign w:val="center"/>
          </w:tcPr>
          <w:p w14:paraId="640675F2" w14:textId="77777777" w:rsidR="00B33CF3" w:rsidRPr="006719BF" w:rsidRDefault="00B33CF3" w:rsidP="00782BE6">
            <w:pPr>
              <w:rPr>
                <w:b/>
              </w:rPr>
            </w:pPr>
            <w:r w:rsidRPr="006719BF">
              <w:rPr>
                <w:b/>
              </w:rPr>
              <w:t>Description</w:t>
            </w:r>
          </w:p>
        </w:tc>
      </w:tr>
      <w:tr w:rsidR="00B33CF3" w14:paraId="5B00BFEF"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shd w:val="clear" w:color="auto" w:fill="auto"/>
            <w:vAlign w:val="center"/>
          </w:tcPr>
          <w:p w14:paraId="6065D0E7" w14:textId="77777777" w:rsidR="00B42171" w:rsidRDefault="00B33CF3" w:rsidP="00782BE6">
            <w:proofErr w:type="spellStart"/>
            <w:r w:rsidRPr="00B33CF3">
              <w:t>scpi</w:t>
            </w:r>
            <w:proofErr w:type="spellEnd"/>
            <w:r w:rsidRPr="00B33CF3">
              <w:t>-raw</w:t>
            </w:r>
          </w:p>
          <w:p w14:paraId="3D0C1372" w14:textId="77777777" w:rsidR="00B42171" w:rsidRDefault="00B42171" w:rsidP="00782BE6"/>
          <w:p w14:paraId="1352DAFA" w14:textId="77777777" w:rsidR="00B33CF3" w:rsidRPr="00B33CF3" w:rsidRDefault="00203FAC" w:rsidP="00782BE6">
            <w:r>
              <w:t>(_</w:t>
            </w:r>
            <w:proofErr w:type="spellStart"/>
            <w:r>
              <w:t>scpi</w:t>
            </w:r>
            <w:proofErr w:type="spellEnd"/>
            <w:r>
              <w:t>-</w:t>
            </w:r>
            <w:proofErr w:type="gramStart"/>
            <w:r>
              <w:t>raw._</w:t>
            </w:r>
            <w:proofErr w:type="spellStart"/>
            <w:proofErr w:type="gramEnd"/>
            <w:r>
              <w:t>tcp</w:t>
            </w:r>
            <w:proofErr w:type="spellEnd"/>
            <w:r>
              <w:t>)</w:t>
            </w:r>
          </w:p>
        </w:tc>
        <w:tc>
          <w:tcPr>
            <w:tcW w:w="2015" w:type="pct"/>
            <w:tcBorders>
              <w:top w:val="outset" w:sz="6" w:space="0" w:color="auto"/>
              <w:left w:val="outset" w:sz="6" w:space="0" w:color="auto"/>
              <w:bottom w:val="outset" w:sz="6" w:space="0" w:color="auto"/>
              <w:right w:val="outset" w:sz="6" w:space="0" w:color="auto"/>
            </w:tcBorders>
            <w:shd w:val="clear" w:color="auto" w:fill="auto"/>
            <w:vAlign w:val="center"/>
          </w:tcPr>
          <w:p w14:paraId="6CA76523" w14:textId="77777777" w:rsidR="00B33CF3" w:rsidRPr="00E6680A" w:rsidRDefault="00B33CF3" w:rsidP="00782BE6">
            <w:pPr>
              <w:rPr>
                <w:color w:val="002060"/>
              </w:rPr>
            </w:pPr>
            <w:proofErr w:type="spellStart"/>
            <w:r w:rsidRPr="00E6680A">
              <w:rPr>
                <w:color w:val="002060"/>
              </w:rPr>
              <w:t>txtvers</w:t>
            </w:r>
            <w:proofErr w:type="spellEnd"/>
            <w:r w:rsidRPr="00E6680A">
              <w:rPr>
                <w:color w:val="002060"/>
              </w:rPr>
              <w:t>=&lt;version of TXT record"&gt;; default "</w:t>
            </w:r>
            <w:proofErr w:type="spellStart"/>
            <w:r w:rsidRPr="00E6680A">
              <w:rPr>
                <w:color w:val="002060"/>
              </w:rPr>
              <w:t>txtvers</w:t>
            </w:r>
            <w:proofErr w:type="spellEnd"/>
            <w:r w:rsidRPr="00E6680A">
              <w:rPr>
                <w:color w:val="002060"/>
              </w:rPr>
              <w:t>=1"; current version is 1</w:t>
            </w:r>
            <w:r w:rsidRPr="00E6680A">
              <w:rPr>
                <w:color w:val="002060"/>
              </w:rPr>
              <w:br/>
            </w:r>
            <w:r w:rsidRPr="00E6680A">
              <w:rPr>
                <w:color w:val="002060"/>
              </w:rPr>
              <w:br/>
              <w:t>Manufacturer=&lt;first element of response to IEEE 488.2 *IDN?&gt;</w:t>
            </w:r>
            <w:r w:rsidRPr="00E6680A">
              <w:rPr>
                <w:color w:val="002060"/>
              </w:rPr>
              <w:br/>
            </w:r>
            <w:r w:rsidRPr="00E6680A">
              <w:rPr>
                <w:color w:val="002060"/>
              </w:rPr>
              <w:br/>
              <w:t>Model=&lt;second element of response to IEEE 488.2 *IDN?&gt;</w:t>
            </w:r>
            <w:r w:rsidRPr="00E6680A">
              <w:rPr>
                <w:color w:val="002060"/>
              </w:rPr>
              <w:br/>
            </w:r>
            <w:r w:rsidRPr="00E6680A">
              <w:rPr>
                <w:color w:val="002060"/>
              </w:rPr>
              <w:lastRenderedPageBreak/>
              <w:br/>
            </w:r>
            <w:proofErr w:type="spellStart"/>
            <w:r w:rsidRPr="00E6680A">
              <w:rPr>
                <w:color w:val="002060"/>
              </w:rPr>
              <w:t>SerialNumber</w:t>
            </w:r>
            <w:proofErr w:type="spellEnd"/>
            <w:r w:rsidRPr="00E6680A">
              <w:rPr>
                <w:color w:val="002060"/>
              </w:rPr>
              <w:t>=&lt;third element of response to IEEE 488.2 *IDN?&gt;</w:t>
            </w:r>
            <w:r w:rsidRPr="00E6680A">
              <w:rPr>
                <w:color w:val="002060"/>
              </w:rPr>
              <w:br/>
            </w:r>
            <w:r w:rsidRPr="00E6680A">
              <w:rPr>
                <w:color w:val="002060"/>
              </w:rPr>
              <w:br/>
            </w:r>
            <w:proofErr w:type="spellStart"/>
            <w:r w:rsidRPr="00E6680A">
              <w:rPr>
                <w:color w:val="002060"/>
              </w:rPr>
              <w:t>FirmwareVersion</w:t>
            </w:r>
            <w:proofErr w:type="spellEnd"/>
            <w:r w:rsidRPr="00E6680A">
              <w:rPr>
                <w:color w:val="002060"/>
              </w:rPr>
              <w:t xml:space="preserve">=&lt;fourth element of response to IEEE 488.2 *IDN?&gt; </w:t>
            </w:r>
          </w:p>
          <w:p w14:paraId="6CDFD205" w14:textId="77777777" w:rsidR="00943523" w:rsidRDefault="00943523" w:rsidP="00782BE6"/>
          <w:p w14:paraId="6188EFA4" w14:textId="77777777" w:rsidR="00943523" w:rsidRDefault="00943523" w:rsidP="00782BE6">
            <w:r w:rsidRPr="0096257E">
              <w:t>Address=&lt;VISA Address&gt;</w:t>
            </w:r>
          </w:p>
          <w:p w14:paraId="5D5E6116" w14:textId="77777777" w:rsidR="00461204" w:rsidRDefault="00461204" w:rsidP="00782BE6"/>
          <w:p w14:paraId="08BF6229" w14:textId="2158384B" w:rsidR="00461204" w:rsidRDefault="00461204" w:rsidP="00782BE6">
            <w:r>
              <w:t>Example</w:t>
            </w:r>
            <w:r w:rsidR="00054AB1">
              <w:t>s</w:t>
            </w:r>
            <w:r>
              <w:t>:</w:t>
            </w:r>
          </w:p>
          <w:p w14:paraId="45C70ABB" w14:textId="77777777" w:rsidR="00461204" w:rsidRDefault="001E796B" w:rsidP="00E6680A">
            <w:pPr>
              <w:jc w:val="center"/>
              <w:rPr>
                <w:rFonts w:asciiTheme="minorHAnsi" w:hAnsiTheme="minorHAnsi"/>
                <w:bCs/>
                <w:iCs/>
                <w:color w:val="000000" w:themeColor="text1"/>
              </w:rPr>
            </w:pPr>
            <w:proofErr w:type="gramStart"/>
            <w:r w:rsidRPr="001E796B">
              <w:rPr>
                <w:rFonts w:asciiTheme="minorHAnsi" w:hAnsiTheme="minorHAnsi"/>
                <w:bCs/>
                <w:iCs/>
                <w:color w:val="000000" w:themeColor="text1"/>
              </w:rPr>
              <w:t>TCPIP::</w:t>
            </w:r>
            <w:proofErr w:type="spellStart"/>
            <w:proofErr w:type="gramEnd"/>
            <w:r w:rsidRPr="001E796B">
              <w:rPr>
                <w:rFonts w:asciiTheme="minorHAnsi" w:hAnsiTheme="minorHAnsi"/>
                <w:bCs/>
                <w:iCs/>
                <w:color w:val="000000" w:themeColor="text1"/>
              </w:rPr>
              <w:t>myH</w:t>
            </w:r>
            <w:r>
              <w:rPr>
                <w:rFonts w:asciiTheme="minorHAnsi" w:hAnsiTheme="minorHAnsi"/>
                <w:bCs/>
                <w:iCs/>
                <w:color w:val="000000" w:themeColor="text1"/>
              </w:rPr>
              <w:t>ostName</w:t>
            </w:r>
            <w:r w:rsidRPr="00495B60">
              <w:rPr>
                <w:rFonts w:asciiTheme="minorHAnsi" w:hAnsiTheme="minorHAnsi"/>
                <w:bCs/>
                <w:iCs/>
                <w:color w:val="000000" w:themeColor="text1"/>
              </w:rPr>
              <w:t>.local</w:t>
            </w:r>
            <w:proofErr w:type="spellEnd"/>
            <w:r w:rsidRPr="00495B60">
              <w:rPr>
                <w:rFonts w:asciiTheme="minorHAnsi" w:hAnsiTheme="minorHAnsi"/>
                <w:bCs/>
                <w:iCs/>
                <w:color w:val="000000" w:themeColor="text1"/>
              </w:rPr>
              <w:t>::</w:t>
            </w:r>
            <w:r w:rsidR="002153FF">
              <w:rPr>
                <w:rFonts w:asciiTheme="minorHAnsi" w:hAnsiTheme="minorHAnsi"/>
                <w:bCs/>
                <w:iCs/>
                <w:color w:val="000000" w:themeColor="text1"/>
              </w:rPr>
              <w:t>5025</w:t>
            </w:r>
            <w:r w:rsidRPr="00495B60">
              <w:rPr>
                <w:rFonts w:asciiTheme="minorHAnsi" w:hAnsiTheme="minorHAnsi"/>
                <w:bCs/>
                <w:iCs/>
                <w:color w:val="000000" w:themeColor="text1"/>
              </w:rPr>
              <w:t>::</w:t>
            </w:r>
            <w:r w:rsidR="002153FF">
              <w:rPr>
                <w:rFonts w:asciiTheme="minorHAnsi" w:hAnsiTheme="minorHAnsi"/>
                <w:bCs/>
                <w:iCs/>
                <w:color w:val="000000" w:themeColor="text1"/>
              </w:rPr>
              <w:t>SOCKET</w:t>
            </w:r>
          </w:p>
          <w:p w14:paraId="3C1F7698" w14:textId="7FC92DDA" w:rsidR="000F6CE1" w:rsidRDefault="000F6CE1" w:rsidP="0096257E">
            <w:pPr>
              <w:rPr>
                <w:rFonts w:asciiTheme="minorHAnsi" w:hAnsiTheme="minorHAnsi"/>
                <w:bCs/>
                <w:iCs/>
                <w:color w:val="000000" w:themeColor="text1"/>
              </w:rPr>
            </w:pPr>
            <w:proofErr w:type="gramStart"/>
            <w:r w:rsidRPr="001E796B">
              <w:rPr>
                <w:rFonts w:asciiTheme="minorHAnsi" w:hAnsiTheme="minorHAnsi"/>
                <w:bCs/>
                <w:iCs/>
                <w:color w:val="000000" w:themeColor="text1"/>
              </w:rPr>
              <w:t>TCPIP::</w:t>
            </w:r>
            <w:proofErr w:type="gramEnd"/>
            <w:r w:rsidR="00311541">
              <w:rPr>
                <w:rFonts w:asciiTheme="minorHAnsi" w:hAnsiTheme="minorHAnsi"/>
                <w:bCs/>
                <w:iCs/>
                <w:color w:val="000000" w:themeColor="text1"/>
              </w:rPr>
              <w:t>10.1.1.2</w:t>
            </w:r>
            <w:r w:rsidRPr="00495B60">
              <w:rPr>
                <w:rFonts w:asciiTheme="minorHAnsi" w:hAnsiTheme="minorHAnsi"/>
                <w:bCs/>
                <w:iCs/>
                <w:color w:val="000000" w:themeColor="text1"/>
              </w:rPr>
              <w:t>::</w:t>
            </w:r>
            <w:r>
              <w:rPr>
                <w:rFonts w:asciiTheme="minorHAnsi" w:hAnsiTheme="minorHAnsi"/>
                <w:bCs/>
                <w:iCs/>
                <w:color w:val="000000" w:themeColor="text1"/>
              </w:rPr>
              <w:t>5025</w:t>
            </w:r>
            <w:r w:rsidRPr="00495B60">
              <w:rPr>
                <w:rFonts w:asciiTheme="minorHAnsi" w:hAnsiTheme="minorHAnsi"/>
                <w:bCs/>
                <w:iCs/>
                <w:color w:val="000000" w:themeColor="text1"/>
              </w:rPr>
              <w:t>::</w:t>
            </w:r>
            <w:r>
              <w:rPr>
                <w:rFonts w:asciiTheme="minorHAnsi" w:hAnsiTheme="minorHAnsi"/>
                <w:bCs/>
                <w:iCs/>
                <w:color w:val="000000" w:themeColor="text1"/>
              </w:rPr>
              <w:t>SOCKET</w:t>
            </w:r>
          </w:p>
          <w:p w14:paraId="31257837" w14:textId="3FB960E5" w:rsidR="000F6CE1" w:rsidRPr="00B33CF3" w:rsidRDefault="000F6CE1" w:rsidP="00E6680A">
            <w:pPr>
              <w:jc w:val="center"/>
            </w:pPr>
          </w:p>
        </w:tc>
        <w:tc>
          <w:tcPr>
            <w:tcW w:w="1543" w:type="pct"/>
            <w:tcBorders>
              <w:top w:val="outset" w:sz="6" w:space="0" w:color="auto"/>
              <w:left w:val="outset" w:sz="6" w:space="0" w:color="auto"/>
              <w:bottom w:val="outset" w:sz="6" w:space="0" w:color="auto"/>
              <w:right w:val="outset" w:sz="6" w:space="0" w:color="auto"/>
            </w:tcBorders>
            <w:shd w:val="clear" w:color="auto" w:fill="auto"/>
            <w:vAlign w:val="center"/>
          </w:tcPr>
          <w:p w14:paraId="0581AE1A" w14:textId="77777777" w:rsidR="00B33CF3" w:rsidRPr="00B33CF3" w:rsidRDefault="00B33CF3" w:rsidP="00782BE6">
            <w:r w:rsidRPr="00B33CF3">
              <w:lastRenderedPageBreak/>
              <w:t>Raw SCPI (IEEE 488.2) command interpreter</w:t>
            </w:r>
          </w:p>
        </w:tc>
      </w:tr>
      <w:tr w:rsidR="00B33CF3" w14:paraId="0403F803"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shd w:val="clear" w:color="auto" w:fill="auto"/>
            <w:vAlign w:val="center"/>
          </w:tcPr>
          <w:p w14:paraId="46D01F45" w14:textId="77777777" w:rsidR="00B42171" w:rsidRDefault="00B33CF3" w:rsidP="00782BE6">
            <w:pPr>
              <w:rPr>
                <w:lang w:val="de-DE"/>
              </w:rPr>
            </w:pPr>
            <w:r w:rsidRPr="00203FAC">
              <w:rPr>
                <w:lang w:val="de-DE"/>
              </w:rPr>
              <w:t>scpi-telnet</w:t>
            </w:r>
          </w:p>
          <w:p w14:paraId="394C860A" w14:textId="77777777" w:rsidR="00B42171" w:rsidRDefault="00B42171" w:rsidP="00782BE6">
            <w:pPr>
              <w:rPr>
                <w:lang w:val="de-DE"/>
              </w:rPr>
            </w:pPr>
          </w:p>
          <w:p w14:paraId="47BEFDA8" w14:textId="77777777" w:rsidR="00B33CF3" w:rsidRPr="00203FAC" w:rsidRDefault="00203FAC" w:rsidP="00782BE6">
            <w:pPr>
              <w:rPr>
                <w:lang w:val="de-DE"/>
              </w:rPr>
            </w:pPr>
            <w:r w:rsidRPr="00203FAC">
              <w:rPr>
                <w:lang w:val="de-DE"/>
              </w:rPr>
              <w:t>(_scpi-telnet._tcp)</w:t>
            </w:r>
          </w:p>
        </w:tc>
        <w:tc>
          <w:tcPr>
            <w:tcW w:w="2015" w:type="pct"/>
            <w:tcBorders>
              <w:top w:val="outset" w:sz="6" w:space="0" w:color="auto"/>
              <w:left w:val="outset" w:sz="6" w:space="0" w:color="auto"/>
              <w:bottom w:val="outset" w:sz="6" w:space="0" w:color="auto"/>
              <w:right w:val="outset" w:sz="6" w:space="0" w:color="auto"/>
            </w:tcBorders>
            <w:shd w:val="clear" w:color="auto" w:fill="auto"/>
            <w:vAlign w:val="center"/>
          </w:tcPr>
          <w:p w14:paraId="0515EF93" w14:textId="77777777" w:rsidR="002153FF" w:rsidRDefault="00461204" w:rsidP="00782BE6">
            <w:r>
              <w:t xml:space="preserve">Same </w:t>
            </w:r>
            <w:r w:rsidR="00E6680A">
              <w:t xml:space="preserve">TXT Record Keys </w:t>
            </w:r>
            <w:r>
              <w:t>as above except Address should only contain IP address and port number</w:t>
            </w:r>
          </w:p>
          <w:p w14:paraId="35949034" w14:textId="77777777" w:rsidR="002153FF" w:rsidRDefault="002153FF" w:rsidP="00782BE6"/>
          <w:p w14:paraId="1F6CDE67" w14:textId="77777777" w:rsidR="00461204" w:rsidRDefault="002153FF" w:rsidP="00782BE6">
            <w:r>
              <w:t>Address=</w:t>
            </w:r>
            <w:r w:rsidRPr="00E6680A">
              <w:t>&lt;</w:t>
            </w:r>
            <w:r>
              <w:t>IP</w:t>
            </w:r>
            <w:r w:rsidRPr="00E6680A">
              <w:t xml:space="preserve"> </w:t>
            </w:r>
            <w:r w:rsidR="00E6680A">
              <w:t xml:space="preserve">Address </w:t>
            </w:r>
            <w:r w:rsidRPr="00E6680A">
              <w:t xml:space="preserve">or </w:t>
            </w:r>
            <w:r>
              <w:t>H</w:t>
            </w:r>
            <w:r w:rsidRPr="00E6680A">
              <w:t>ostname&gt;:&lt;port&gt;</w:t>
            </w:r>
            <w:r w:rsidR="00461204">
              <w:t xml:space="preserve"> </w:t>
            </w:r>
          </w:p>
          <w:p w14:paraId="2E9CE225" w14:textId="77777777" w:rsidR="00461204" w:rsidRDefault="00461204" w:rsidP="00782BE6"/>
          <w:p w14:paraId="539C7F48" w14:textId="77777777" w:rsidR="00461204" w:rsidRDefault="00461204" w:rsidP="00461204">
            <w:r>
              <w:t>Examp</w:t>
            </w:r>
            <w:r w:rsidR="006227D3">
              <w:t>le</w:t>
            </w:r>
            <w:r>
              <w:t>:</w:t>
            </w:r>
          </w:p>
          <w:p w14:paraId="35CBBED4" w14:textId="77777777" w:rsidR="00943523" w:rsidRPr="00B33CF3" w:rsidRDefault="001E796B" w:rsidP="008A5B90">
            <w:r w:rsidRPr="001E796B">
              <w:rPr>
                <w:rFonts w:asciiTheme="minorHAnsi" w:hAnsiTheme="minorHAnsi"/>
                <w:bCs/>
                <w:iCs/>
                <w:color w:val="000000" w:themeColor="text1"/>
              </w:rPr>
              <w:t>myH</w:t>
            </w:r>
            <w:r>
              <w:rPr>
                <w:rFonts w:asciiTheme="minorHAnsi" w:hAnsiTheme="minorHAnsi"/>
                <w:bCs/>
                <w:iCs/>
                <w:color w:val="000000" w:themeColor="text1"/>
              </w:rPr>
              <w:t>ostName</w:t>
            </w:r>
            <w:r w:rsidRPr="00495B60">
              <w:rPr>
                <w:rFonts w:asciiTheme="minorHAnsi" w:hAnsiTheme="minorHAnsi"/>
                <w:bCs/>
                <w:iCs/>
                <w:color w:val="000000" w:themeColor="text1"/>
              </w:rPr>
              <w:t>.local:</w:t>
            </w:r>
            <w:r w:rsidR="006227D3">
              <w:rPr>
                <w:rFonts w:asciiTheme="minorHAnsi" w:hAnsiTheme="minorHAnsi"/>
                <w:bCs/>
                <w:iCs/>
                <w:color w:val="000000" w:themeColor="text1"/>
              </w:rPr>
              <w:t>5024</w:t>
            </w:r>
          </w:p>
        </w:tc>
        <w:tc>
          <w:tcPr>
            <w:tcW w:w="1543" w:type="pct"/>
            <w:tcBorders>
              <w:top w:val="outset" w:sz="6" w:space="0" w:color="auto"/>
              <w:left w:val="outset" w:sz="6" w:space="0" w:color="auto"/>
              <w:bottom w:val="outset" w:sz="6" w:space="0" w:color="auto"/>
              <w:right w:val="outset" w:sz="6" w:space="0" w:color="auto"/>
            </w:tcBorders>
            <w:shd w:val="clear" w:color="auto" w:fill="auto"/>
            <w:vAlign w:val="center"/>
          </w:tcPr>
          <w:p w14:paraId="6464A467" w14:textId="77777777" w:rsidR="00B33CF3" w:rsidRPr="00B33CF3" w:rsidRDefault="00B33CF3" w:rsidP="00782BE6">
            <w:r w:rsidRPr="00B33CF3">
              <w:t>Telnet server supporting SCPI (IEEE 488.2) commands</w:t>
            </w:r>
          </w:p>
        </w:tc>
      </w:tr>
    </w:tbl>
    <w:p w14:paraId="043F06AF" w14:textId="77777777" w:rsidR="00A07C6C" w:rsidRDefault="00A07C6C" w:rsidP="00042241">
      <w:pPr>
        <w:pStyle w:val="NoteHeading"/>
        <w:rPr>
          <w:rFonts w:ascii="Arial" w:eastAsia="MS Mincho" w:hAnsi="Arial" w:cs="Arial"/>
          <w:b/>
          <w:color w:val="000000"/>
          <w:sz w:val="22"/>
          <w:szCs w:val="22"/>
          <w:lang w:eastAsia="ja-JP"/>
        </w:rPr>
      </w:pPr>
    </w:p>
    <w:p w14:paraId="52FEFDAC" w14:textId="77777777" w:rsidR="00461204" w:rsidRDefault="00461204" w:rsidP="00A07C6C">
      <w:pPr>
        <w:rPr>
          <w:lang w:eastAsia="ja-JP"/>
        </w:rPr>
      </w:pPr>
    </w:p>
    <w:p w14:paraId="32FA1865" w14:textId="040ED091" w:rsidR="003F5DBC" w:rsidRDefault="00B275B6" w:rsidP="003F5DBC">
      <w:pPr>
        <w:pStyle w:val="Heading4"/>
      </w:pPr>
      <w:bookmarkStart w:id="1743" w:name="_Ref205956539"/>
      <w:r>
        <w:t xml:space="preserve">Deprecated </w:t>
      </w:r>
      <w:r w:rsidR="003F5DBC">
        <w:t>RULE – Service Advertisement Order</w:t>
      </w:r>
      <w:bookmarkEnd w:id="1743"/>
    </w:p>
    <w:p w14:paraId="7739E245" w14:textId="28730A4C" w:rsidR="003F5DBC" w:rsidRDefault="002C4D22" w:rsidP="003F5DBC">
      <w:pPr>
        <w:pStyle w:val="Heading4"/>
      </w:pPr>
      <w:r>
        <w:t>Deprecated in LXI Version 1.6</w:t>
      </w:r>
      <w:r w:rsidR="00B275B6">
        <w:t xml:space="preserve">Deprecated </w:t>
      </w:r>
      <w:r w:rsidR="003F5DBC">
        <w:t>Recommendation – Additional Service Advertisement Order</w:t>
      </w:r>
    </w:p>
    <w:p w14:paraId="0408DE20" w14:textId="511CCBCD" w:rsidR="003F5DBC" w:rsidRDefault="006B5076" w:rsidP="00A64DC3">
      <w:pPr>
        <w:pStyle w:val="Body1"/>
      </w:pPr>
      <w:r>
        <w:t>Deprecated in LXI Version 1.6</w:t>
      </w:r>
    </w:p>
    <w:p w14:paraId="530E38F0" w14:textId="77777777" w:rsidR="000E1E58" w:rsidRDefault="000E1E58" w:rsidP="000E1E58">
      <w:pPr>
        <w:pStyle w:val="ObservationHeading"/>
      </w:pPr>
      <w:r>
        <w:t>Observation – Service Advertisement Order</w:t>
      </w:r>
    </w:p>
    <w:p w14:paraId="63AB21C2" w14:textId="589D3587" w:rsidR="000E1E58" w:rsidRPr="0053238C" w:rsidRDefault="000E1E58" w:rsidP="000E1E58">
      <w:pPr>
        <w:pStyle w:val="LXIObservationBody"/>
      </w:pPr>
      <w:r w:rsidRPr="0053238C">
        <w:t>In previous versions of this specification rules (10.4.3.11 and 10.4.</w:t>
      </w:r>
      <w:r w:rsidR="004D1920">
        <w:t>3.</w:t>
      </w:r>
      <w:r>
        <w:t>12</w:t>
      </w:r>
      <w:r w:rsidRPr="0053238C">
        <w:t xml:space="preserve">) </w:t>
      </w:r>
      <w:r w:rsidR="00432681">
        <w:t xml:space="preserve">specified </w:t>
      </w:r>
      <w:r w:rsidRPr="0053238C">
        <w:t>the order in which service advertisements should be done. These rules have now been removed (</w:t>
      </w:r>
      <w:r w:rsidR="009651F7">
        <w:t>deprecated</w:t>
      </w:r>
      <w:r w:rsidRPr="0053238C">
        <w:t>).</w:t>
      </w:r>
    </w:p>
    <w:p w14:paraId="373AEFC3" w14:textId="77777777" w:rsidR="000E1E58" w:rsidRPr="0053238C" w:rsidRDefault="000E1E58" w:rsidP="000E1E58">
      <w:pPr>
        <w:pStyle w:val="LXIObservationBody"/>
      </w:pPr>
    </w:p>
    <w:p w14:paraId="6B0CCEF9" w14:textId="4D1BC6CF" w:rsidR="000E1E58" w:rsidRDefault="000E1E58" w:rsidP="000E1E58">
      <w:pPr>
        <w:pStyle w:val="LXIObservationBody"/>
      </w:pPr>
      <w:r w:rsidRPr="0053238C">
        <w:t xml:space="preserve">RFC 6762 </w:t>
      </w:r>
      <w:r w:rsidR="00901C85">
        <w:t>is the definition</w:t>
      </w:r>
      <w:r w:rsidRPr="0053238C">
        <w:t xml:space="preserve"> for </w:t>
      </w:r>
      <w:proofErr w:type="gramStart"/>
      <w:r w:rsidRPr="0053238C">
        <w:t>mDNS</w:t>
      </w:r>
      <w:proofErr w:type="gramEnd"/>
      <w:r w:rsidRPr="0053238C">
        <w:t xml:space="preserve"> and it states the primary objective of mDNS is to minimize network traffic. For LXI to enforce an order in the advertising of services and conflict resolving them one by one would cause significantly more traffic than advertising all supported services in one packet.</w:t>
      </w:r>
      <w:r w:rsidRPr="00606AB4">
        <w:t xml:space="preserve"> </w:t>
      </w:r>
    </w:p>
    <w:p w14:paraId="656D1D11" w14:textId="77777777" w:rsidR="000E1E58" w:rsidRPr="00606AB4" w:rsidRDefault="000E1E58" w:rsidP="000E1E58">
      <w:pPr>
        <w:pStyle w:val="LXIObservationBody"/>
      </w:pPr>
    </w:p>
    <w:p w14:paraId="260103B2" w14:textId="77777777" w:rsidR="000E1E58" w:rsidRPr="00606AB4" w:rsidRDefault="000E1E58" w:rsidP="000E1E58">
      <w:pPr>
        <w:pStyle w:val="LXIObservationBody"/>
      </w:pPr>
      <w:r w:rsidRPr="00606AB4">
        <w:t>LXI devices must conflict resolve duplicate service names as in Rule 10.4.2.3. The LXI specification doesn’t generally tell a device how to accomplish a rule which is what rules 10.4.3.11 and 10.4.3.12 are implying.</w:t>
      </w:r>
    </w:p>
    <w:p w14:paraId="0FF79A6F" w14:textId="77777777" w:rsidR="000E1E58" w:rsidRDefault="000E1E58" w:rsidP="000E1E58">
      <w:pPr>
        <w:pStyle w:val="LXIObservationBody"/>
      </w:pPr>
    </w:p>
    <w:p w14:paraId="28EC54D7" w14:textId="0CC35BE6" w:rsidR="000E1E58" w:rsidRPr="00606AB4" w:rsidRDefault="00224AD4" w:rsidP="000E1E58">
      <w:pPr>
        <w:pStyle w:val="LXIObservationBody"/>
      </w:pPr>
      <w:r>
        <w:t>D</w:t>
      </w:r>
      <w:r w:rsidR="000E1E58" w:rsidRPr="00606AB4">
        <w:t xml:space="preserve">evice vendor </w:t>
      </w:r>
      <w:r>
        <w:t xml:space="preserve">may </w:t>
      </w:r>
      <w:r w:rsidR="000E1E58" w:rsidRPr="00606AB4">
        <w:t>advertise all their supported services, one at a time or add all the supported services in a single record. Whichever method they choose they can advertise the services in any order they wish.</w:t>
      </w:r>
    </w:p>
    <w:p w14:paraId="0D7F7EA5" w14:textId="77777777" w:rsidR="000E1E58" w:rsidRDefault="000E1E58" w:rsidP="000E1E58">
      <w:pPr>
        <w:pStyle w:val="LXIObservationBody"/>
      </w:pPr>
    </w:p>
    <w:p w14:paraId="5E31014E" w14:textId="77777777" w:rsidR="00D41CF6" w:rsidRDefault="00D41CF6" w:rsidP="00D41CF6">
      <w:pPr>
        <w:rPr>
          <w:lang w:eastAsia="ja-JP"/>
        </w:rPr>
      </w:pPr>
    </w:p>
    <w:p w14:paraId="633E1D02" w14:textId="77777777" w:rsidR="003F5DBC" w:rsidRDefault="003F5DBC" w:rsidP="003F5DBC">
      <w:pPr>
        <w:pStyle w:val="Heading4"/>
      </w:pPr>
      <w:r>
        <w:lastRenderedPageBreak/>
        <w:t>Recommendation – Description Service Advertisements and TXT Record Keys</w:t>
      </w:r>
    </w:p>
    <w:p w14:paraId="60EBB615" w14:textId="77777777" w:rsidR="003F5DBC" w:rsidRPr="00C32066" w:rsidRDefault="003F5DBC" w:rsidP="003F5DBC">
      <w:pPr>
        <w:pStyle w:val="LXIBody"/>
      </w:pPr>
      <w:r>
        <w:t>*IDN responses should be consistent with Rule 10.4.3 descriptions to ease machine readability.</w:t>
      </w:r>
    </w:p>
    <w:p w14:paraId="19199066" w14:textId="77777777" w:rsidR="00B33CF3" w:rsidRDefault="008122DC" w:rsidP="008122DC">
      <w:pPr>
        <w:pStyle w:val="Heading2"/>
      </w:pPr>
      <w:bookmarkStart w:id="1744" w:name="_Toc137484849"/>
      <w:r>
        <w:t>RULE – mDNS and DNS-SD Enabled by Default</w:t>
      </w:r>
      <w:bookmarkEnd w:id="1744"/>
    </w:p>
    <w:p w14:paraId="04C5493D" w14:textId="77777777" w:rsidR="008122DC" w:rsidRDefault="008122DC" w:rsidP="008122DC">
      <w:pPr>
        <w:pStyle w:val="LXIBody"/>
      </w:pPr>
      <w:r>
        <w:t xml:space="preserve">Both mDNS and DNS-SD shall be enabled by default on </w:t>
      </w:r>
      <w:r w:rsidR="003F722C">
        <w:t>LXI Device</w:t>
      </w:r>
      <w:r>
        <w:t>s.</w:t>
      </w:r>
    </w:p>
    <w:p w14:paraId="1F9754C5" w14:textId="77777777" w:rsidR="008122DC" w:rsidRDefault="008122DC" w:rsidP="008122DC">
      <w:pPr>
        <w:pStyle w:val="Heading3"/>
      </w:pPr>
      <w:bookmarkStart w:id="1745" w:name="_Ref204481805"/>
      <w:bookmarkStart w:id="1746" w:name="_Toc137484850"/>
      <w:r>
        <w:t>RULE – mDNS and DNS-SD Enabled by LAN Configuration Initialize (LCI)</w:t>
      </w:r>
      <w:bookmarkEnd w:id="1745"/>
      <w:bookmarkEnd w:id="1746"/>
    </w:p>
    <w:p w14:paraId="0B9BD878" w14:textId="7C9335A8" w:rsidR="00584A44" w:rsidRDefault="008122DC" w:rsidP="00CC7F84">
      <w:pPr>
        <w:pStyle w:val="Body1"/>
      </w:pPr>
      <w:r>
        <w:t>When the LCI reset mechanism is activated, it shall enable mDNS and DNS-SD.</w:t>
      </w:r>
    </w:p>
    <w:p w14:paraId="0F8A54E4" w14:textId="71D2360C" w:rsidR="00477142" w:rsidRDefault="00477142" w:rsidP="00477142">
      <w:pPr>
        <w:pStyle w:val="Heading3"/>
      </w:pPr>
      <w:bookmarkStart w:id="1747" w:name="_Toc137484851"/>
      <w:r>
        <w:t>Rule – Provide way to Disable mDNS and DNS-SD</w:t>
      </w:r>
      <w:bookmarkEnd w:id="1747"/>
    </w:p>
    <w:p w14:paraId="48E75557" w14:textId="300303DD" w:rsidR="00477142" w:rsidRPr="00713F4F" w:rsidRDefault="00766747" w:rsidP="00477142">
      <w:pPr>
        <w:pStyle w:val="Body1"/>
      </w:pPr>
      <w:r>
        <w:t>Devices shall p</w:t>
      </w:r>
      <w:r w:rsidR="00477142">
        <w:t>rovide a way to enable and disable mDNS and DNS-SD.</w:t>
      </w:r>
    </w:p>
    <w:p w14:paraId="140C5BBF" w14:textId="77777777" w:rsidR="00C5047C" w:rsidRDefault="00C5047C" w:rsidP="00C5047C">
      <w:pPr>
        <w:pStyle w:val="ObservationHeading"/>
      </w:pPr>
      <w:r>
        <w:t>Observation</w:t>
      </w:r>
    </w:p>
    <w:p w14:paraId="39285C05" w14:textId="1D5F0289" w:rsidR="00C5047C" w:rsidRDefault="00C5047C" w:rsidP="00C5047C">
      <w:pPr>
        <w:pStyle w:val="LXIObservationBody"/>
      </w:pPr>
      <w:r>
        <w:t xml:space="preserve">Devices shall provide a way to </w:t>
      </w:r>
      <w:r w:rsidR="00631026">
        <w:t xml:space="preserve">disable </w:t>
      </w:r>
      <w:r w:rsidR="00EC3C24">
        <w:t>mDNS (</w:t>
      </w:r>
      <w:r>
        <w:t xml:space="preserve">e.g., via a web interface), but mDNS shall be re-enabled when the LCI is activated, as mDNS and DNS-SD are useful in locating instruments on the LAN. </w:t>
      </w:r>
      <w:r w:rsidRPr="00E417A5">
        <w:t xml:space="preserve">The </w:t>
      </w:r>
      <w:r w:rsidR="00352CB0" w:rsidRPr="00E417A5">
        <w:t>principal</w:t>
      </w:r>
      <w:r w:rsidRPr="00E417A5">
        <w:t xml:space="preserve"> reason for disabling mDNS and DSN-SD is to suppress service announcement traffic</w:t>
      </w:r>
      <w:r w:rsidR="00D427D0">
        <w:t xml:space="preserve"> which some IT organizations consider to be a security risk</w:t>
      </w:r>
      <w:r w:rsidRPr="00E417A5">
        <w:t>.</w:t>
      </w:r>
    </w:p>
    <w:p w14:paraId="47142F1A" w14:textId="4592FB7E" w:rsidR="008122DC" w:rsidRDefault="00FD0FF9" w:rsidP="00FD0FF9">
      <w:pPr>
        <w:pStyle w:val="Heading2"/>
      </w:pPr>
      <w:bookmarkStart w:id="1748" w:name="_Toc137484852"/>
      <w:r>
        <w:t>RULE – mDNS Name Resolution</w:t>
      </w:r>
      <w:bookmarkEnd w:id="1748"/>
    </w:p>
    <w:p w14:paraId="6C5FDA99" w14:textId="77777777" w:rsidR="00FD0FF9" w:rsidRDefault="006D5B56" w:rsidP="00FD0FF9">
      <w:pPr>
        <w:pStyle w:val="LXIBody"/>
      </w:pPr>
      <w:r>
        <w:t xml:space="preserve">LXI </w:t>
      </w:r>
      <w:r w:rsidR="00FD0FF9">
        <w:t>Devices shall use mDNS for name resolution</w:t>
      </w:r>
      <w:r w:rsidR="00790BC3">
        <w:t xml:space="preserve"> of hostnames in the </w:t>
      </w:r>
      <w:proofErr w:type="gramStart"/>
      <w:r w:rsidR="00790BC3">
        <w:t>".local</w:t>
      </w:r>
      <w:proofErr w:type="gramEnd"/>
      <w:r w:rsidR="00790BC3">
        <w:t>." domain</w:t>
      </w:r>
      <w:r w:rsidR="00E417A5">
        <w:t>.</w:t>
      </w:r>
      <w:r w:rsidR="00790BC3">
        <w:t xml:space="preserve">  </w:t>
      </w:r>
      <w:r w:rsidR="008B4674">
        <w:t>Reverse lookups of addresses in the 169.254/16 subnet (Dynamic Link-Local Addresses) shall be resolved via mDNS.</w:t>
      </w:r>
    </w:p>
    <w:p w14:paraId="4D4F7721" w14:textId="77777777" w:rsidR="00D31C09" w:rsidRDefault="00D31C09" w:rsidP="00FD0FF9">
      <w:pPr>
        <w:pStyle w:val="LXIBody"/>
      </w:pPr>
    </w:p>
    <w:p w14:paraId="7C9A0566" w14:textId="77777777" w:rsidR="00FD0FF9" w:rsidRDefault="002462DA" w:rsidP="006658FC">
      <w:pPr>
        <w:pStyle w:val="ObservationHeading"/>
      </w:pPr>
      <w:r>
        <w:t>Observation</w:t>
      </w:r>
    </w:p>
    <w:p w14:paraId="3BCE2725" w14:textId="77777777" w:rsidR="002462DA" w:rsidRDefault="002462DA" w:rsidP="002462DA">
      <w:pPr>
        <w:pStyle w:val="LXIObservationBody"/>
      </w:pPr>
      <w:r>
        <w:t xml:space="preserve">In addition to claiming and responding to queries for its hostname via mDNS, a device must also resolve hostnames for outgoing connections (e.g., LXI </w:t>
      </w:r>
      <w:r w:rsidR="00E5487F">
        <w:t>Event</w:t>
      </w:r>
      <w:r>
        <w:t xml:space="preserve"> communication) via mDNS.</w:t>
      </w:r>
      <w:r w:rsidR="00790BC3">
        <w:t xml:space="preserve">  mDNS hostnames should always be specified as Fully Qualified Domain Names (FQDNs</w:t>
      </w:r>
      <w:r w:rsidR="00465331">
        <w:t>) that</w:t>
      </w:r>
      <w:r w:rsidR="00790BC3">
        <w:t xml:space="preserve"> is with the </w:t>
      </w:r>
      <w:proofErr w:type="gramStart"/>
      <w:r w:rsidR="00790BC3">
        <w:t>".local</w:t>
      </w:r>
      <w:proofErr w:type="gramEnd"/>
      <w:r w:rsidR="00790BC3">
        <w:t>." domain.</w:t>
      </w:r>
    </w:p>
    <w:p w14:paraId="6EC0917A" w14:textId="77777777" w:rsidR="002462DA" w:rsidRDefault="002462DA" w:rsidP="002462DA">
      <w:pPr>
        <w:pStyle w:val="Heading2"/>
      </w:pPr>
      <w:bookmarkStart w:id="1749" w:name="_Ref208716794"/>
      <w:bookmarkStart w:id="1750" w:name="_Toc137484853"/>
      <w:r>
        <w:t>RULE – Nonvolatile Hostnames and Service Names</w:t>
      </w:r>
      <w:bookmarkEnd w:id="1749"/>
      <w:bookmarkEnd w:id="1750"/>
    </w:p>
    <w:p w14:paraId="6C99E9C2" w14:textId="77777777" w:rsidR="002462DA" w:rsidRDefault="00E868DC" w:rsidP="002462DA">
      <w:pPr>
        <w:pStyle w:val="LXIBody"/>
      </w:pPr>
      <w:r>
        <w:t>To promote stability, i</w:t>
      </w:r>
      <w:r w:rsidR="002462DA">
        <w:t xml:space="preserve">f a </w:t>
      </w:r>
      <w:r>
        <w:t>hostname</w:t>
      </w:r>
      <w:r w:rsidR="002462DA">
        <w:t xml:space="preserve"> conflict occurs and the </w:t>
      </w:r>
      <w:r w:rsidR="003F722C">
        <w:t>LXI Device</w:t>
      </w:r>
      <w:r w:rsidR="002462DA">
        <w:t xml:space="preserve"> chooses a new </w:t>
      </w:r>
      <w:r>
        <w:t>hostname</w:t>
      </w:r>
      <w:r w:rsidR="002462DA">
        <w:t xml:space="preserve">, the </w:t>
      </w:r>
      <w:r>
        <w:t>device shall sav</w:t>
      </w:r>
      <w:r w:rsidR="002462DA">
        <w:t xml:space="preserve">e the new </w:t>
      </w:r>
      <w:r>
        <w:t>hostname in nonvolatile s</w:t>
      </w:r>
      <w:r w:rsidR="002462DA">
        <w:t xml:space="preserve">torage for use the next time the device is powered on.  Similarly, if a </w:t>
      </w:r>
      <w:r>
        <w:t xml:space="preserve">service </w:t>
      </w:r>
      <w:r w:rsidR="002462DA">
        <w:t xml:space="preserve">name conflict occurs and the </w:t>
      </w:r>
      <w:r w:rsidR="003F722C">
        <w:t>LXI Device</w:t>
      </w:r>
      <w:r>
        <w:t xml:space="preserve"> chooses a new service </w:t>
      </w:r>
      <w:r w:rsidR="002462DA">
        <w:t xml:space="preserve">name, </w:t>
      </w:r>
      <w:r>
        <w:t>it shall sav</w:t>
      </w:r>
      <w:r w:rsidR="00FD16BF">
        <w:t xml:space="preserve">e the new </w:t>
      </w:r>
      <w:r>
        <w:t xml:space="preserve">service </w:t>
      </w:r>
      <w:r w:rsidR="00FD16BF">
        <w:t>name in nonvolatile storage for use the next time the device is powered on.</w:t>
      </w:r>
    </w:p>
    <w:p w14:paraId="67A99BCE" w14:textId="77777777" w:rsidR="00FD16BF" w:rsidRDefault="00FD16BF" w:rsidP="006658FC">
      <w:pPr>
        <w:pStyle w:val="ObservationHeading"/>
      </w:pPr>
      <w:r>
        <w:t>Observation</w:t>
      </w:r>
    </w:p>
    <w:p w14:paraId="70CB1010" w14:textId="77777777" w:rsidR="00BF6D8A" w:rsidRDefault="00E747D9" w:rsidP="00FD16BF">
      <w:pPr>
        <w:pStyle w:val="LXIObservationBody"/>
      </w:pPr>
      <w:r>
        <w:t>The device should save the original (</w:t>
      </w:r>
      <w:r w:rsidR="00FD16BF">
        <w:t>desired</w:t>
      </w:r>
      <w:r>
        <w:t>)</w:t>
      </w:r>
      <w:r w:rsidR="00FD16BF">
        <w:t xml:space="preserve"> hostname </w:t>
      </w:r>
      <w:r>
        <w:t>or</w:t>
      </w:r>
      <w:r w:rsidR="00FD16BF">
        <w:t xml:space="preserve"> service name </w:t>
      </w:r>
      <w:r>
        <w:t>along with</w:t>
      </w:r>
      <w:r w:rsidR="00FD16BF">
        <w:t xml:space="preserve"> </w:t>
      </w:r>
      <w:r>
        <w:t>any</w:t>
      </w:r>
      <w:r w:rsidR="00FD16BF">
        <w:t xml:space="preserve"> </w:t>
      </w:r>
      <w:r>
        <w:t>new</w:t>
      </w:r>
      <w:r w:rsidR="00FD16BF">
        <w:t xml:space="preserve"> hostname</w:t>
      </w:r>
      <w:r>
        <w:t xml:space="preserve"> or service name acquired through conflict resolution</w:t>
      </w:r>
      <w:r w:rsidR="00FD16BF">
        <w:t>.</w:t>
      </w:r>
      <w:r>
        <w:t xml:space="preserve"> </w:t>
      </w:r>
      <w:r w:rsidR="00FD16BF">
        <w:t xml:space="preserve"> If</w:t>
      </w:r>
      <w:r w:rsidR="004B0258">
        <w:t>, subsequently,</w:t>
      </w:r>
      <w:r w:rsidR="00FD16BF">
        <w:t xml:space="preserve"> </w:t>
      </w:r>
      <w:r w:rsidR="00BF6D8A">
        <w:t xml:space="preserve">the </w:t>
      </w:r>
      <w:r>
        <w:t xml:space="preserve">new </w:t>
      </w:r>
      <w:r w:rsidR="00BF6D8A">
        <w:t xml:space="preserve">hostname </w:t>
      </w:r>
      <w:r w:rsidR="004B0258">
        <w:t>or</w:t>
      </w:r>
      <w:r w:rsidR="00BF6D8A">
        <w:t xml:space="preserve"> service name conflict at startup, the device should</w:t>
      </w:r>
      <w:r>
        <w:t xml:space="preserve"> </w:t>
      </w:r>
      <w:r w:rsidR="00465331">
        <w:t>revert</w:t>
      </w:r>
      <w:r>
        <w:t xml:space="preserve"> to</w:t>
      </w:r>
      <w:r w:rsidR="00BF6D8A">
        <w:t xml:space="preserve"> use </w:t>
      </w:r>
      <w:r>
        <w:t xml:space="preserve">of </w:t>
      </w:r>
      <w:r w:rsidR="00BF6D8A">
        <w:t>the desired hostname</w:t>
      </w:r>
      <w:r>
        <w:t xml:space="preserve"> or service name</w:t>
      </w:r>
      <w:r w:rsidR="00BF6D8A">
        <w:t xml:space="preserve">. </w:t>
      </w:r>
      <w:r>
        <w:t xml:space="preserve"> </w:t>
      </w:r>
      <w:r w:rsidR="00BF6D8A">
        <w:t xml:space="preserve">Otherwise, a </w:t>
      </w:r>
      <w:r w:rsidR="004B0258">
        <w:t>“Device-1-2” or “Device-</w:t>
      </w:r>
      <w:r w:rsidR="00BF6D8A">
        <w:t>1-3” could occur.</w:t>
      </w:r>
    </w:p>
    <w:p w14:paraId="39343B09" w14:textId="77777777" w:rsidR="00496B42" w:rsidRDefault="00496B42" w:rsidP="00496B42">
      <w:pPr>
        <w:pStyle w:val="Heading3"/>
      </w:pPr>
      <w:bookmarkStart w:id="1751" w:name="_Ref208716675"/>
      <w:bookmarkStart w:id="1752" w:name="_Toc137484854"/>
      <w:r>
        <w:lastRenderedPageBreak/>
        <w:t>RULE – Hostname and Service Name Revert to Default</w:t>
      </w:r>
      <w:bookmarkEnd w:id="1751"/>
      <w:bookmarkEnd w:id="1752"/>
    </w:p>
    <w:p w14:paraId="23C9A09D" w14:textId="77777777" w:rsidR="00496B42" w:rsidRPr="00496B42" w:rsidRDefault="00496B42" w:rsidP="00496B42">
      <w:pPr>
        <w:pStyle w:val="Body1"/>
      </w:pPr>
      <w:r>
        <w:t>When the LCI mechanism is activated, the hostname and the service name shall revert to</w:t>
      </w:r>
      <w:r w:rsidR="00A04950">
        <w:t xml:space="preserve"> the last user-configured values, if available, or factory defaults otherwise</w:t>
      </w:r>
      <w:r>
        <w:t>.</w:t>
      </w:r>
    </w:p>
    <w:p w14:paraId="0923606F" w14:textId="77777777" w:rsidR="00B33CF3" w:rsidRDefault="005A3EBD" w:rsidP="005A3EBD">
      <w:pPr>
        <w:pStyle w:val="Heading2"/>
      </w:pPr>
      <w:bookmarkStart w:id="1753" w:name="_Toc137484855"/>
      <w:r>
        <w:t>RULE – Link Changes</w:t>
      </w:r>
      <w:bookmarkEnd w:id="1753"/>
    </w:p>
    <w:p w14:paraId="2D373B0C" w14:textId="77777777" w:rsidR="005A3EBD" w:rsidRPr="005A3EBD" w:rsidRDefault="005A3EBD" w:rsidP="005A3EBD">
      <w:pPr>
        <w:pStyle w:val="LXIBody"/>
      </w:pPr>
      <w:r>
        <w:t xml:space="preserve">When a network “link change” occurs (e.g., an Ethernet cable is plugged in), the </w:t>
      </w:r>
      <w:r w:rsidR="003F722C">
        <w:t>LXI Device</w:t>
      </w:r>
      <w:r>
        <w:t xml:space="preserve"> shall verify that its hostname and service name are unique and shall re-register its services.</w:t>
      </w:r>
    </w:p>
    <w:bookmarkEnd w:id="1677"/>
    <w:bookmarkEnd w:id="1678"/>
    <w:bookmarkEnd w:id="1679"/>
    <w:bookmarkEnd w:id="1680"/>
    <w:bookmarkEnd w:id="1681"/>
    <w:bookmarkEnd w:id="1682"/>
    <w:bookmarkEnd w:id="1683"/>
    <w:bookmarkEnd w:id="1684"/>
    <w:bookmarkEnd w:id="1685"/>
    <w:bookmarkEnd w:id="1686"/>
    <w:bookmarkEnd w:id="1687"/>
    <w:bookmarkEnd w:id="1688"/>
    <w:p w14:paraId="3AE10218" w14:textId="77777777" w:rsidR="00A122A9" w:rsidRPr="00C67620" w:rsidRDefault="00A122A9" w:rsidP="00A122A9">
      <w:pPr>
        <w:pStyle w:val="LXIBody"/>
      </w:pPr>
    </w:p>
    <w:p w14:paraId="651A182D" w14:textId="77777777" w:rsidR="00A122A9" w:rsidRPr="00C67620" w:rsidRDefault="00A122A9" w:rsidP="004B2537">
      <w:pPr>
        <w:pStyle w:val="Heading1"/>
      </w:pPr>
      <w:bookmarkStart w:id="1754" w:name="_Toc113979775"/>
      <w:bookmarkStart w:id="1755" w:name="_Toc129063190"/>
      <w:bookmarkStart w:id="1756" w:name="_Ref205697219"/>
      <w:bookmarkStart w:id="1757" w:name="_Toc101245612"/>
      <w:bookmarkStart w:id="1758" w:name="_Toc103501854"/>
      <w:bookmarkStart w:id="1759" w:name="_Toc104621057"/>
      <w:bookmarkStart w:id="1760" w:name="_Toc104946148"/>
      <w:bookmarkStart w:id="1761" w:name="_Toc104946988"/>
      <w:bookmarkStart w:id="1762" w:name="_Toc104947408"/>
      <w:bookmarkStart w:id="1763" w:name="_Toc104968695"/>
      <w:bookmarkStart w:id="1764" w:name="_Toc105501066"/>
      <w:bookmarkStart w:id="1765" w:name="_Toc105501562"/>
      <w:bookmarkStart w:id="1766" w:name="_Toc106617579"/>
      <w:bookmarkStart w:id="1767" w:name="_Toc111021428"/>
      <w:bookmarkStart w:id="1768" w:name="_Toc111253297"/>
      <w:bookmarkStart w:id="1769" w:name="_Toc111980853"/>
      <w:bookmarkStart w:id="1770" w:name="_Toc112300679"/>
      <w:bookmarkStart w:id="1771" w:name="_Toc113353600"/>
      <w:bookmarkStart w:id="1772" w:name="_Toc113776920"/>
      <w:bookmarkStart w:id="1773" w:name="_Toc137484856"/>
      <w:r w:rsidRPr="00C67620">
        <w:lastRenderedPageBreak/>
        <w:t>Documentation</w:t>
      </w:r>
      <w:bookmarkEnd w:id="1754"/>
      <w:bookmarkEnd w:id="1755"/>
      <w:bookmarkEnd w:id="1756"/>
      <w:bookmarkEnd w:id="1773"/>
    </w:p>
    <w:p w14:paraId="351E5ECC" w14:textId="140995DF" w:rsidR="00A122A9" w:rsidRPr="00C67620" w:rsidRDefault="00A122A9" w:rsidP="00A122A9">
      <w:pPr>
        <w:pStyle w:val="Heading2"/>
      </w:pPr>
      <w:bookmarkStart w:id="1774" w:name="_Toc113979776"/>
      <w:bookmarkStart w:id="1775" w:name="_Toc129063191"/>
      <w:bookmarkStart w:id="1776" w:name="_Toc137484857"/>
      <w:r w:rsidRPr="00C67620">
        <w:t>RULE – Full Documentation on IVI Interface</w:t>
      </w:r>
      <w:bookmarkEnd w:id="1774"/>
      <w:bookmarkEnd w:id="1775"/>
      <w:bookmarkEnd w:id="1776"/>
    </w:p>
    <w:p w14:paraId="692799E3" w14:textId="77777777" w:rsidR="00A122A9" w:rsidRPr="00C67620" w:rsidRDefault="00A122A9" w:rsidP="00A122A9">
      <w:pPr>
        <w:pStyle w:val="LXIBody"/>
      </w:pPr>
      <w:r w:rsidRPr="00C67620">
        <w:t xml:space="preserve">For each </w:t>
      </w:r>
      <w:r w:rsidR="003F722C">
        <w:t>LXI Device</w:t>
      </w:r>
      <w:r w:rsidRPr="00C67620">
        <w:t>, the manufacturer shall provide the documentation on the IVI driver, which is required in</w:t>
      </w:r>
      <w:r>
        <w:t xml:space="preserve"> the</w:t>
      </w:r>
      <w:r w:rsidRPr="00C67620">
        <w:t xml:space="preserve"> </w:t>
      </w:r>
      <w:r w:rsidR="00584A44">
        <w:t xml:space="preserve">Conformance Requirements </w:t>
      </w:r>
      <w:r w:rsidR="00837499">
        <w:t xml:space="preserve">section of the </w:t>
      </w:r>
      <w:r w:rsidRPr="00C67620">
        <w:t>IVI 3.1 Driver Architecture Specification</w:t>
      </w:r>
      <w:r w:rsidR="00837499">
        <w:t>.</w:t>
      </w:r>
    </w:p>
    <w:p w14:paraId="2F479B3E" w14:textId="77777777" w:rsidR="00A122A9" w:rsidRPr="00C67620" w:rsidRDefault="00A122A9" w:rsidP="00A122A9">
      <w:pPr>
        <w:pStyle w:val="Heading2"/>
      </w:pPr>
      <w:bookmarkStart w:id="1777" w:name="_Toc113979777"/>
      <w:bookmarkStart w:id="1778" w:name="_Toc113979778"/>
      <w:bookmarkStart w:id="1779" w:name="_Toc129063192"/>
      <w:bookmarkStart w:id="1780" w:name="_Toc137484858"/>
      <w:bookmarkEnd w:id="1777"/>
      <w:r w:rsidRPr="00C67620">
        <w:t>RULE – Registration of the IVI Driver</w:t>
      </w:r>
      <w:bookmarkEnd w:id="1778"/>
      <w:bookmarkEnd w:id="1779"/>
      <w:bookmarkEnd w:id="1780"/>
    </w:p>
    <w:p w14:paraId="691B6413" w14:textId="77777777" w:rsidR="00A122A9" w:rsidRPr="002D66EF" w:rsidRDefault="00A122A9" w:rsidP="00A122A9">
      <w:pPr>
        <w:pStyle w:val="LXIBody"/>
      </w:pPr>
      <w:r w:rsidRPr="00C67620">
        <w:t>The IVI driver shall be registered at the IVI Foundation website and be listed on the IVI Foundation driver registration database.</w:t>
      </w:r>
    </w:p>
    <w:p w14:paraId="5ADB22D7" w14:textId="77777777" w:rsidR="00A122A9" w:rsidRPr="00F42F21" w:rsidRDefault="00FA63F0" w:rsidP="00A122A9">
      <w:pPr>
        <w:pStyle w:val="Heading2"/>
        <w:rPr>
          <w:lang w:val="fr-FR"/>
        </w:rPr>
      </w:pPr>
      <w:bookmarkStart w:id="1781" w:name="_Toc113979779"/>
      <w:bookmarkStart w:id="1782" w:name="_Toc129063193"/>
      <w:bookmarkStart w:id="1783" w:name="_Toc137484859"/>
      <w:r w:rsidRPr="00C67620">
        <w:t xml:space="preserve">Recommendation </w:t>
      </w:r>
      <w:r w:rsidR="00A122A9" w:rsidRPr="00F42F21">
        <w:rPr>
          <w:lang w:val="fr-FR"/>
        </w:rPr>
        <w:t xml:space="preserve">– Documentation on </w:t>
      </w:r>
      <w:r w:rsidR="00E5487F">
        <w:rPr>
          <w:lang w:val="fr-FR"/>
        </w:rPr>
        <w:t xml:space="preserve">LXI </w:t>
      </w:r>
      <w:proofErr w:type="spellStart"/>
      <w:r w:rsidR="00E5487F">
        <w:rPr>
          <w:lang w:val="fr-FR"/>
        </w:rPr>
        <w:t>Device</w:t>
      </w:r>
      <w:proofErr w:type="spellEnd"/>
      <w:r w:rsidR="00A122A9" w:rsidRPr="00F42F21">
        <w:rPr>
          <w:lang w:val="fr-FR"/>
        </w:rPr>
        <w:t xml:space="preserve"> Web Page</w:t>
      </w:r>
      <w:bookmarkEnd w:id="1781"/>
      <w:bookmarkEnd w:id="1782"/>
      <w:bookmarkEnd w:id="1783"/>
    </w:p>
    <w:p w14:paraId="23D46833" w14:textId="77777777" w:rsidR="00A122A9" w:rsidRPr="00C67620" w:rsidRDefault="00A122A9" w:rsidP="00A122A9">
      <w:pPr>
        <w:pStyle w:val="LXIBody"/>
      </w:pPr>
      <w:r w:rsidRPr="00C67620">
        <w:t>The documentation should be provided through the</w:t>
      </w:r>
      <w:r w:rsidR="00E5487F">
        <w:t xml:space="preserve"> LXI Device’s</w:t>
      </w:r>
      <w:r w:rsidRPr="00C67620">
        <w:t xml:space="preserve"> webpage or accessible from the vendor website.</w:t>
      </w:r>
    </w:p>
    <w:p w14:paraId="26AE3B0E" w14:textId="77777777" w:rsidR="00A122A9" w:rsidRPr="00C67620" w:rsidRDefault="00A122A9" w:rsidP="006658FC">
      <w:pPr>
        <w:pStyle w:val="ObservationHeading"/>
      </w:pPr>
      <w:r w:rsidRPr="00C67620">
        <w:t xml:space="preserve">Observation </w:t>
      </w:r>
    </w:p>
    <w:p w14:paraId="051C495A" w14:textId="77777777" w:rsidR="00A122A9" w:rsidRPr="00C67620" w:rsidRDefault="00A122A9" w:rsidP="00A122A9">
      <w:pPr>
        <w:pStyle w:val="LXIObservationBody"/>
      </w:pPr>
      <w:r w:rsidRPr="00C67620">
        <w:t>A sufficiently powerful device could provide an html version of the documentation through its own web interface.</w:t>
      </w:r>
    </w:p>
    <w:p w14:paraId="44B3F5BA" w14:textId="77777777" w:rsidR="00A122A9" w:rsidRDefault="00A122A9" w:rsidP="005168FB">
      <w:pPr>
        <w:pStyle w:val="RoadmapItem"/>
      </w:pPr>
      <w:bookmarkStart w:id="1784" w:name="_Toc111260683"/>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84"/>
    </w:p>
    <w:sectPr w:rsidR="00A122A9" w:rsidSect="008925CD">
      <w:footerReference w:type="even" r:id="rId47"/>
      <w:footerReference w:type="default" r:id="rId48"/>
      <w:pgSz w:w="12240" w:h="15840"/>
      <w:pgMar w:top="1440" w:right="1800" w:bottom="1267" w:left="1800" w:header="720" w:footer="56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03" w:author="John Ryland" w:date="2023-06-05T22:10:00Z" w:initials="JR">
    <w:p w14:paraId="58A3A984" w14:textId="7684DC22" w:rsidR="004C7C07" w:rsidRDefault="004C7C07">
      <w:pPr>
        <w:pStyle w:val="CommentText"/>
      </w:pPr>
      <w:r>
        <w:rPr>
          <w:rStyle w:val="CommentReference"/>
        </w:rPr>
        <w:annotationRef/>
      </w:r>
      <w:r>
        <w:t>Could not decide what to do here.</w:t>
      </w:r>
    </w:p>
    <w:p w14:paraId="19AB0EBD" w14:textId="77777777" w:rsidR="004C7C07" w:rsidRDefault="004C7C07">
      <w:pPr>
        <w:pStyle w:val="CommentText"/>
      </w:pPr>
      <w:r>
        <w:t>1. Leave</w:t>
      </w:r>
    </w:p>
    <w:p w14:paraId="04C42B0E" w14:textId="77777777" w:rsidR="004C7C07" w:rsidRDefault="004C7C07" w:rsidP="00EF235A">
      <w:pPr>
        <w:pStyle w:val="CommentText"/>
      </w:pPr>
      <w:r>
        <w:t>2. Say static wins out</w:t>
      </w:r>
      <w:r>
        <w:br/>
        <w:t>3. O/S dependent</w:t>
      </w:r>
    </w:p>
  </w:comment>
  <w:comment w:id="1699" w:author="John Ryland" w:date="2023-06-12T17:16:00Z" w:initials="JR">
    <w:p w14:paraId="60815A63" w14:textId="77777777" w:rsidR="00432984" w:rsidRDefault="00432984" w:rsidP="00845BDF">
      <w:pPr>
        <w:pStyle w:val="CommentText"/>
      </w:pPr>
      <w:r>
        <w:rPr>
          <w:rStyle w:val="CommentReference"/>
        </w:rPr>
        <w:annotationRef/>
      </w:r>
      <w:r>
        <w:t xml:space="preserve">Change to reference the example in GitHub </w:t>
      </w:r>
    </w:p>
  </w:comment>
  <w:comment w:id="1726" w:author="John Ryland" w:date="2023-06-12T17:29:00Z" w:initials="JR">
    <w:p w14:paraId="2476C741" w14:textId="77777777" w:rsidR="0081063B" w:rsidRDefault="0081063B" w:rsidP="00AC295C">
      <w:pPr>
        <w:pStyle w:val="CommentText"/>
      </w:pPr>
      <w:r>
        <w:rPr>
          <w:rStyle w:val="CommentReference"/>
        </w:rPr>
        <w:annotationRef/>
      </w:r>
      <w:r>
        <w:t>Is this still true</w:t>
      </w:r>
    </w:p>
  </w:comment>
  <w:comment w:id="1727" w:author="John Ryland" w:date="2023-06-12T17:29:00Z" w:initials="JR">
    <w:p w14:paraId="42D33D94" w14:textId="77777777" w:rsidR="0081063B" w:rsidRDefault="0081063B" w:rsidP="00392158">
      <w:pPr>
        <w:pStyle w:val="CommentText"/>
      </w:pPr>
      <w:r>
        <w:rPr>
          <w:rStyle w:val="CommentReference"/>
        </w:rPr>
        <w:annotationRef/>
      </w:r>
      <w:r>
        <w:t>Change to reference github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C42B0E" w15:done="0"/>
  <w15:commentEx w15:paraId="60815A63" w15:done="0"/>
  <w15:commentEx w15:paraId="2476C741" w15:done="0"/>
  <w15:commentEx w15:paraId="42D33D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DBD7" w16cex:dateUtc="2023-06-06T05:10:00Z"/>
  <w16cex:commentExtensible w16cex:durableId="2831D17D" w16cex:dateUtc="2023-06-12T21:16:00Z"/>
  <w16cex:commentExtensible w16cex:durableId="2831D46A" w16cex:dateUtc="2023-06-12T21:29:00Z"/>
  <w16cex:commentExtensible w16cex:durableId="2831D488" w16cex:dateUtc="2023-06-12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42B0E" w16cid:durableId="2828DBD7"/>
  <w16cid:commentId w16cid:paraId="60815A63" w16cid:durableId="2831D17D"/>
  <w16cid:commentId w16cid:paraId="2476C741" w16cid:durableId="2831D46A"/>
  <w16cid:commentId w16cid:paraId="42D33D94" w16cid:durableId="2831D4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DF344" w14:textId="77777777" w:rsidR="00F605D4" w:rsidRDefault="00F605D4">
      <w:r>
        <w:separator/>
      </w:r>
    </w:p>
  </w:endnote>
  <w:endnote w:type="continuationSeparator" w:id="0">
    <w:p w14:paraId="154178CA" w14:textId="77777777" w:rsidR="00F605D4" w:rsidRDefault="00F605D4">
      <w:r>
        <w:continuationSeparator/>
      </w:r>
    </w:p>
  </w:endnote>
  <w:endnote w:type="continuationNotice" w:id="1">
    <w:p w14:paraId="690654AD" w14:textId="77777777" w:rsidR="00F605D4" w:rsidRDefault="00F605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8BDC6" w14:textId="517E1048" w:rsidR="00111B32" w:rsidRDefault="00111B32"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8E6980">
      <w:rPr>
        <w:rStyle w:val="PageNumber"/>
        <w:noProof/>
      </w:rPr>
      <w:t>9</w:t>
    </w:r>
    <w:r>
      <w:rPr>
        <w:rStyle w:val="PageNumber"/>
      </w:rPr>
      <w:fldChar w:fldCharType="end"/>
    </w:r>
  </w:p>
  <w:p w14:paraId="5C951657" w14:textId="77777777" w:rsidR="00111B32" w:rsidRDefault="00111B32"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DDE31" w14:textId="713BAEB8" w:rsidR="00111B32" w:rsidRDefault="00111B32" w:rsidP="00DD3826">
    <w:pPr>
      <w:pStyle w:val="Footer"/>
      <w:jc w:val="center"/>
    </w:pPr>
    <w:r>
      <w:t xml:space="preserve">Copyright 2004 </w:t>
    </w:r>
    <w:r w:rsidR="001B5417">
      <w:t>–</w:t>
    </w:r>
    <w:r>
      <w:t xml:space="preserve"> </w:t>
    </w:r>
    <w:r w:rsidR="001B5417">
      <w:t>202</w:t>
    </w:r>
    <w:ins w:id="1785" w:author="John Ryland" w:date="2023-06-01T13:55:00Z">
      <w:r w:rsidR="008E6980">
        <w:t>3</w:t>
      </w:r>
    </w:ins>
    <w:del w:id="1786" w:author="John Ryland" w:date="2023-06-01T13:55:00Z">
      <w:r w:rsidR="001B5417" w:rsidDel="008E6980">
        <w:delText>2</w:delText>
      </w:r>
    </w:del>
    <w:r w:rsidR="001B5417">
      <w:t xml:space="preserve"> </w:t>
    </w:r>
    <w:r>
      <w:t xml:space="preserve"> LXI Consortium, Inc.  All rights reserved.</w:t>
    </w:r>
  </w:p>
  <w:p w14:paraId="46D1EB59" w14:textId="77777777" w:rsidR="00111B32" w:rsidRDefault="00111B32">
    <w:pPr>
      <w:pStyle w:val="Footer"/>
    </w:pPr>
    <w:r>
      <w:ptab w:relativeTo="margin" w:alignment="center" w:leader="none"/>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6E115" w14:textId="77777777" w:rsidR="00F605D4" w:rsidRDefault="00F605D4">
      <w:r>
        <w:separator/>
      </w:r>
    </w:p>
  </w:footnote>
  <w:footnote w:type="continuationSeparator" w:id="0">
    <w:p w14:paraId="173265F1" w14:textId="77777777" w:rsidR="00F605D4" w:rsidRDefault="00F605D4">
      <w:r>
        <w:continuationSeparator/>
      </w:r>
    </w:p>
  </w:footnote>
  <w:footnote w:type="continuationNotice" w:id="1">
    <w:p w14:paraId="03E8F614" w14:textId="77777777" w:rsidR="00F605D4" w:rsidRDefault="00F605D4"/>
  </w:footnote>
  <w:footnote w:id="2">
    <w:p w14:paraId="54DDCB10" w14:textId="77777777" w:rsidR="00111B32" w:rsidRDefault="00111B32" w:rsidP="007576E5">
      <w:pPr>
        <w:pStyle w:val="FootnoteText"/>
      </w:pPr>
      <w:r>
        <w:rPr>
          <w:rStyle w:val="FootnoteReference"/>
        </w:rPr>
        <w:footnoteRef/>
      </w:r>
      <w:r>
        <w:t xml:space="preserve"> The IEEE standards or products referred to in this section are trademarks of the Institute of Electrical and Electronics Engineers, Inc.</w:t>
      </w:r>
    </w:p>
  </w:footnote>
  <w:footnote w:id="3">
    <w:p w14:paraId="5BC3F9C8" w14:textId="77777777" w:rsidR="00111B32" w:rsidRPr="00253C36" w:rsidRDefault="00111B32" w:rsidP="007576E5">
      <w:pPr>
        <w:pStyle w:val="FootnoteText"/>
      </w:pPr>
      <w:r>
        <w:rPr>
          <w:rStyle w:val="FootnoteReference"/>
        </w:rPr>
        <w:footnoteRef/>
      </w:r>
      <w:r>
        <w:t xml:space="preserve"> IEEE publications are available from the Institute of Electrical and Electronics Engineers, 445 Hoes Lane, Piscataway, NJ 08854, USA IEEE 802 standards are also available for download at </w:t>
      </w:r>
      <w:hyperlink r:id="rId1" w:history="1">
        <w:r w:rsidRPr="00FA0265">
          <w:rPr>
            <w:rStyle w:val="Hyperlink"/>
          </w:rPr>
          <w:t>http://standards.ieee.org/getieee802</w:t>
        </w:r>
      </w:hyperlink>
      <w:r>
        <w:t xml:space="preserve"> </w:t>
      </w:r>
    </w:p>
  </w:footnote>
  <w:footnote w:id="4">
    <w:p w14:paraId="085246C0" w14:textId="77777777" w:rsidR="00111B32" w:rsidRPr="00C50A28" w:rsidRDefault="00111B32" w:rsidP="007576E5">
      <w:pPr>
        <w:pStyle w:val="FootnoteText"/>
      </w:pPr>
      <w:r>
        <w:rPr>
          <w:rStyle w:val="FootnoteReference"/>
        </w:rPr>
        <w:footnoteRef/>
      </w:r>
      <w:r>
        <w:t xml:space="preserve"> EIA documents are available from the Telecommunications Industry Association at </w:t>
      </w:r>
      <w:hyperlink r:id="rId2" w:history="1">
        <w:r>
          <w:rPr>
            <w:rStyle w:val="Hyperlink"/>
          </w:rPr>
          <w:t>http://www.tiaonline.org/</w:t>
        </w:r>
      </w:hyperlink>
      <w:r>
        <w:t xml:space="preserve">  </w:t>
      </w:r>
    </w:p>
  </w:footnote>
  <w:footnote w:id="5">
    <w:p w14:paraId="5770E61A" w14:textId="77777777" w:rsidR="00111B32" w:rsidRDefault="00111B32">
      <w:pPr>
        <w:pStyle w:val="FootnoteText"/>
      </w:pPr>
      <w:r>
        <w:rPr>
          <w:rStyle w:val="FootnoteReference"/>
        </w:rPr>
        <w:footnoteRef/>
      </w:r>
      <w:r>
        <w:t xml:space="preserve"> IETF publications are available from the Internet Engineering Task Force on the World Wide Web at </w:t>
      </w:r>
      <w:hyperlink r:id="rId3" w:history="1">
        <w:r w:rsidRPr="00155141">
          <w:rPr>
            <w:rStyle w:val="Hyperlink"/>
          </w:rPr>
          <w:t>http://www.ietf.org/rfc.html</w:t>
        </w:r>
      </w:hyperlink>
      <w:r>
        <w:t xml:space="preserve"> </w:t>
      </w:r>
    </w:p>
  </w:footnote>
  <w:footnote w:id="6">
    <w:p w14:paraId="21384FAF" w14:textId="065BC247" w:rsidR="00111B32" w:rsidRPr="00725ABE" w:rsidRDefault="00111B32" w:rsidP="00CB4336">
      <w:pPr>
        <w:pStyle w:val="FootnoteText"/>
      </w:pPr>
      <w:r>
        <w:rPr>
          <w:rStyle w:val="FootnoteReference"/>
        </w:rPr>
        <w:footnoteRef/>
      </w:r>
      <w:r>
        <w:t xml:space="preserve"> IVI specifications are available from the IVI Foundation at </w:t>
      </w:r>
      <w:hyperlink r:id="rId4" w:history="1">
        <w:r w:rsidR="00F76366" w:rsidRPr="00F76366">
          <w:rPr>
            <w:rStyle w:val="Hyperlink"/>
          </w:rPr>
          <w:t>https://www.ivifoundation.org</w:t>
        </w:r>
      </w:hyperlink>
      <w:r>
        <w:t xml:space="preserve"> </w:t>
      </w:r>
    </w:p>
  </w:footnote>
  <w:footnote w:id="7">
    <w:p w14:paraId="0855B70F" w14:textId="543411FF" w:rsidR="00111B32" w:rsidRDefault="00111B32">
      <w:pPr>
        <w:pStyle w:val="FootnoteText"/>
      </w:pPr>
      <w:r>
        <w:rPr>
          <w:rStyle w:val="FootnoteReference"/>
        </w:rPr>
        <w:footnoteRef/>
      </w:r>
      <w:r>
        <w:t xml:space="preserve"> LXI Standards are available from the LXI Consortium at </w:t>
      </w:r>
      <w:hyperlink r:id="rId5" w:history="1">
        <w:r w:rsidR="00F76366" w:rsidRPr="00F76366">
          <w:rPr>
            <w:rStyle w:val="Hyperlink"/>
          </w:rPr>
          <w:t>http</w:t>
        </w:r>
        <w:r w:rsidR="00F76366" w:rsidRPr="00A52E1C">
          <w:rPr>
            <w:rStyle w:val="Hyperlink"/>
          </w:rPr>
          <w:t>s://www.lxistandard.org</w:t>
        </w:r>
      </w:hyperlink>
      <w:r>
        <w:t xml:space="preserve"> </w:t>
      </w:r>
    </w:p>
  </w:footnote>
  <w:footnote w:id="8">
    <w:p w14:paraId="5B5C5CB1" w14:textId="77777777" w:rsidR="00111B32" w:rsidRPr="00725ABE" w:rsidRDefault="00111B32" w:rsidP="00CB4336">
      <w:pPr>
        <w:pStyle w:val="FootnoteText"/>
      </w:pPr>
      <w:r>
        <w:rPr>
          <w:rStyle w:val="FootnoteReference"/>
        </w:rPr>
        <w:footnoteRef/>
      </w:r>
      <w:r>
        <w:t xml:space="preserve"> VXI-11 specifications are available from the VXI Bus Consortium at </w:t>
      </w:r>
      <w:hyperlink r:id="rId6" w:history="1">
        <w:r w:rsidRPr="00155141">
          <w:rPr>
            <w:rStyle w:val="Hyperlink"/>
          </w:rPr>
          <w:t>http://www.vxibus.org/</w:t>
        </w:r>
      </w:hyperlink>
      <w:r>
        <w:t xml:space="preserve"> </w:t>
      </w:r>
    </w:p>
  </w:footnote>
  <w:footnote w:id="9">
    <w:p w14:paraId="14A37A99" w14:textId="73E70FF1" w:rsidR="00111B32" w:rsidRDefault="00111B32">
      <w:pPr>
        <w:pStyle w:val="FootnoteText"/>
      </w:pPr>
      <w:r>
        <w:rPr>
          <w:rStyle w:val="FootnoteReference"/>
        </w:rPr>
        <w:footnoteRef/>
      </w:r>
      <w:r>
        <w:t xml:space="preserve"> LXI supplementary documents are available from the LXI Consortium at http</w:t>
      </w:r>
      <w:r w:rsidR="00BA3F21">
        <w:t>s</w:t>
      </w:r>
      <w:r>
        <w:t>://www.lxistandard.org</w:t>
      </w:r>
    </w:p>
  </w:footnote>
  <w:footnote w:id="10">
    <w:p w14:paraId="5EA2F4C8" w14:textId="77777777" w:rsidR="00111B32" w:rsidRDefault="00111B32">
      <w:pPr>
        <w:pStyle w:val="FootnoteText"/>
      </w:pPr>
      <w:r>
        <w:rPr>
          <w:rStyle w:val="FootnoteReference"/>
        </w:rPr>
        <w:footnoteRef/>
      </w:r>
      <w:r>
        <w:t xml:space="preserve"> For more information on IVI or to download the specifications, see www.ivifoundation.org</w:t>
      </w:r>
    </w:p>
  </w:footnote>
  <w:footnote w:id="11">
    <w:p w14:paraId="2C957526" w14:textId="77777777" w:rsidR="00111B32" w:rsidRDefault="00111B32" w:rsidP="00A122A9">
      <w:pPr>
        <w:pStyle w:val="FootnoteText"/>
      </w:pPr>
      <w:r>
        <w:rPr>
          <w:rStyle w:val="FootnoteReference"/>
        </w:rPr>
        <w:footnoteRef/>
      </w:r>
      <w:r>
        <w:t xml:space="preserve"> For additional information see VPP-4.3.docs at http://www.ivifoundation.org/Downloads/Specifications.htm</w:t>
      </w:r>
    </w:p>
  </w:footnote>
  <w:footnote w:id="12">
    <w:p w14:paraId="7CBBFA22" w14:textId="77777777" w:rsidR="00111B32" w:rsidRDefault="00111B32" w:rsidP="00A122A9">
      <w:pPr>
        <w:rPr>
          <w:bCs/>
          <w:iCs/>
          <w:szCs w:val="20"/>
        </w:rPr>
      </w:pPr>
      <w:r>
        <w:rPr>
          <w:rStyle w:val="FootnoteReference"/>
        </w:rPr>
        <w:footnoteRef/>
      </w:r>
      <w:r>
        <w:t xml:space="preserve"> </w:t>
      </w:r>
      <w:r w:rsidRPr="0057165D">
        <w:rPr>
          <w:bCs/>
          <w:iCs/>
          <w:szCs w:val="20"/>
        </w:rPr>
        <w:t xml:space="preserve"> </w:t>
      </w:r>
      <w:r>
        <w:rPr>
          <w:bCs/>
          <w:iCs/>
          <w:szCs w:val="20"/>
        </w:rPr>
        <w:t>Refer to section 9.5.1, 10.4.1, and 10.7</w:t>
      </w:r>
    </w:p>
  </w:footnote>
  <w:footnote w:id="13">
    <w:p w14:paraId="5277E78E" w14:textId="77777777" w:rsidR="00111B32" w:rsidRDefault="00111B32" w:rsidP="00A122A9">
      <w:pPr>
        <w:pStyle w:val="FootnoteText"/>
      </w:pPr>
      <w:r>
        <w:rPr>
          <w:rStyle w:val="FootnoteReference"/>
        </w:rPr>
        <w:footnoteRef/>
      </w:r>
      <w:r>
        <w:t xml:space="preserve"> Refer to sections 8.9, 9.2.3, 10.3.1, and 10.7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9A3290"/>
    <w:multiLevelType w:val="multilevel"/>
    <w:tmpl w:val="06B48C32"/>
    <w:lvl w:ilvl="0">
      <w:start w:val="1"/>
      <w:numFmt w:val="decimal"/>
      <w:pStyle w:val="Heading1"/>
      <w:lvlText w:val="%1"/>
      <w:lvlJc w:val="left"/>
      <w:pPr>
        <w:tabs>
          <w:tab w:val="num" w:pos="1152"/>
        </w:tabs>
        <w:ind w:left="115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CA13A38"/>
    <w:multiLevelType w:val="hybridMultilevel"/>
    <w:tmpl w:val="D1DA58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0D2574B2"/>
    <w:multiLevelType w:val="hybridMultilevel"/>
    <w:tmpl w:val="FA6459F2"/>
    <w:lvl w:ilvl="0" w:tplc="AD1A5150">
      <w:start w:val="1"/>
      <w:numFmt w:val="decimal"/>
      <w:lvlText w:val="%1."/>
      <w:lvlJc w:val="left"/>
      <w:pPr>
        <w:ind w:left="2164" w:hanging="465"/>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5" w15:restartNumberingAfterBreak="0">
    <w:nsid w:val="12033300"/>
    <w:multiLevelType w:val="hybridMultilevel"/>
    <w:tmpl w:val="A136438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574065C"/>
    <w:multiLevelType w:val="multilevel"/>
    <w:tmpl w:val="D9343F3E"/>
    <w:lvl w:ilvl="0">
      <w:start w:val="1"/>
      <w:numFmt w:val="decimal"/>
      <w:pStyle w:val="berschrift1"/>
      <w:lvlText w:val="%1"/>
      <w:lvlJc w:val="left"/>
      <w:pPr>
        <w:ind w:left="425" w:hanging="425"/>
      </w:pPr>
    </w:lvl>
    <w:lvl w:ilvl="1">
      <w:start w:val="1"/>
      <w:numFmt w:val="decimal"/>
      <w:lvlText w:val="%1.%2"/>
      <w:lvlJc w:val="left"/>
      <w:pPr>
        <w:ind w:left="595" w:hanging="595"/>
      </w:pPr>
    </w:lvl>
    <w:lvl w:ilvl="2">
      <w:start w:val="1"/>
      <w:numFmt w:val="decimal"/>
      <w:lvlText w:val="%1.%2.%3"/>
      <w:lvlJc w:val="left"/>
      <w:pPr>
        <w:ind w:left="765" w:hanging="765"/>
      </w:pPr>
    </w:lvl>
    <w:lvl w:ilvl="3">
      <w:start w:val="1"/>
      <w:numFmt w:val="decimal"/>
      <w:lvlText w:val="%1.%2.%3.%4"/>
      <w:lvlJc w:val="left"/>
      <w:pPr>
        <w:ind w:left="936" w:hanging="936"/>
      </w:pPr>
    </w:lvl>
    <w:lvl w:ilvl="4">
      <w:start w:val="1"/>
      <w:numFmt w:val="decimal"/>
      <w:lvlText w:val="%1.%2.%3.%4.%5"/>
      <w:lvlJc w:val="left"/>
      <w:pPr>
        <w:ind w:left="1106" w:hanging="1106"/>
      </w:pPr>
    </w:lvl>
    <w:lvl w:ilvl="5">
      <w:start w:val="1"/>
      <w:numFmt w:val="decimal"/>
      <w:lvlText w:val="%1.%2.%3.%4.%5.%6"/>
      <w:lvlJc w:val="left"/>
      <w:pPr>
        <w:ind w:left="1276" w:hanging="1276"/>
      </w:pPr>
    </w:lvl>
    <w:lvl w:ilvl="6">
      <w:start w:val="1"/>
      <w:numFmt w:val="decimal"/>
      <w:lvlText w:val="%1.%2.%3.%4.%5.%6.%7"/>
      <w:lvlJc w:val="left"/>
      <w:pPr>
        <w:ind w:left="1446" w:hanging="1446"/>
      </w:pPr>
    </w:lvl>
    <w:lvl w:ilvl="7">
      <w:start w:val="1"/>
      <w:numFmt w:val="decimal"/>
      <w:lvlText w:val="%1.%2.%3.%4.%5.%6.%7.%8"/>
      <w:lvlJc w:val="left"/>
      <w:pPr>
        <w:ind w:left="1616" w:hanging="1616"/>
      </w:pPr>
    </w:lvl>
    <w:lvl w:ilvl="8">
      <w:start w:val="1"/>
      <w:numFmt w:val="decimal"/>
      <w:lvlText w:val="%1.%2.%3.%4.%5.%6.%7.%8.%9"/>
      <w:lvlJc w:val="left"/>
      <w:pPr>
        <w:ind w:left="1786" w:hanging="1786"/>
      </w:pPr>
    </w:lvl>
  </w:abstractNum>
  <w:abstractNum w:abstractNumId="7" w15:restartNumberingAfterBreak="0">
    <w:nsid w:val="26717E30"/>
    <w:multiLevelType w:val="hybridMultilevel"/>
    <w:tmpl w:val="FAD092BA"/>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15:restartNumberingAfterBreak="0">
    <w:nsid w:val="29706247"/>
    <w:multiLevelType w:val="hybridMultilevel"/>
    <w:tmpl w:val="606C9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E86A48"/>
    <w:multiLevelType w:val="hybridMultilevel"/>
    <w:tmpl w:val="2E76C68C"/>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1" w15:restartNumberingAfterBreak="0">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F46F5A"/>
    <w:multiLevelType w:val="hybridMultilevel"/>
    <w:tmpl w:val="EA0A4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B1AB0"/>
    <w:multiLevelType w:val="hybridMultilevel"/>
    <w:tmpl w:val="32D22CD6"/>
    <w:lvl w:ilvl="0" w:tplc="DE6695FC">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5"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6"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46C52CD5"/>
    <w:multiLevelType w:val="hybridMultilevel"/>
    <w:tmpl w:val="C750F480"/>
    <w:lvl w:ilvl="0" w:tplc="6DCA65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0" w15:restartNumberingAfterBreak="0">
    <w:nsid w:val="52683222"/>
    <w:multiLevelType w:val="hybridMultilevel"/>
    <w:tmpl w:val="B36A92E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FB5E9B"/>
    <w:multiLevelType w:val="hybridMultilevel"/>
    <w:tmpl w:val="5AEA37E6"/>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5B92344E"/>
    <w:multiLevelType w:val="hybridMultilevel"/>
    <w:tmpl w:val="AE1269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C9474A4"/>
    <w:multiLevelType w:val="hybridMultilevel"/>
    <w:tmpl w:val="374E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F8D75A0"/>
    <w:multiLevelType w:val="hybridMultilevel"/>
    <w:tmpl w:val="83525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244812"/>
    <w:multiLevelType w:val="hybridMultilevel"/>
    <w:tmpl w:val="4606E6D2"/>
    <w:lvl w:ilvl="0" w:tplc="E7D44D06">
      <w:start w:val="1"/>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7" w15:restartNumberingAfterBreak="0">
    <w:nsid w:val="6733612E"/>
    <w:multiLevelType w:val="hybridMultilevel"/>
    <w:tmpl w:val="D5A23A42"/>
    <w:lvl w:ilvl="0" w:tplc="04090003">
      <w:start w:val="1"/>
      <w:numFmt w:val="bullet"/>
      <w:lvlText w:val="o"/>
      <w:lvlJc w:val="left"/>
      <w:pPr>
        <w:tabs>
          <w:tab w:val="num" w:pos="1800"/>
        </w:tabs>
        <w:ind w:left="1800" w:hanging="360"/>
      </w:pPr>
      <w:rPr>
        <w:rFonts w:ascii="Courier New" w:hAnsi="Courier New" w:cs="Courier New"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67F911D7"/>
    <w:multiLevelType w:val="hybridMultilevel"/>
    <w:tmpl w:val="378E8A1E"/>
    <w:lvl w:ilvl="0" w:tplc="04090003">
      <w:start w:val="1"/>
      <w:numFmt w:val="bullet"/>
      <w:lvlText w:val="o"/>
      <w:lvlJc w:val="left"/>
      <w:pPr>
        <w:tabs>
          <w:tab w:val="num" w:pos="1335"/>
        </w:tabs>
        <w:ind w:left="1335" w:hanging="360"/>
      </w:pPr>
      <w:rPr>
        <w:rFonts w:ascii="Courier New" w:hAnsi="Courier New" w:cs="Courier New" w:hint="default"/>
      </w:rPr>
    </w:lvl>
    <w:lvl w:ilvl="1" w:tplc="04090003">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29" w15:restartNumberingAfterBreak="0">
    <w:nsid w:val="6BCA6A20"/>
    <w:multiLevelType w:val="hybridMultilevel"/>
    <w:tmpl w:val="33686FFA"/>
    <w:lvl w:ilvl="0" w:tplc="04090003">
      <w:start w:val="1"/>
      <w:numFmt w:val="bullet"/>
      <w:lvlText w:val="o"/>
      <w:lvlJc w:val="left"/>
      <w:pPr>
        <w:tabs>
          <w:tab w:val="num" w:pos="1296"/>
        </w:tabs>
        <w:ind w:left="129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31" w15:restartNumberingAfterBreak="0">
    <w:nsid w:val="6E267589"/>
    <w:multiLevelType w:val="hybridMultilevel"/>
    <w:tmpl w:val="A49A146A"/>
    <w:lvl w:ilvl="0" w:tplc="0409000F">
      <w:start w:val="1"/>
      <w:numFmt w:val="decimal"/>
      <w:lvlText w:val="%1."/>
      <w:lvlJc w:val="left"/>
      <w:pPr>
        <w:ind w:left="1343" w:hanging="360"/>
      </w:p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32" w15:restartNumberingAfterBreak="0">
    <w:nsid w:val="706D5DFC"/>
    <w:multiLevelType w:val="hybridMultilevel"/>
    <w:tmpl w:val="D58E5264"/>
    <w:lvl w:ilvl="0" w:tplc="BE2AED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1B12E9"/>
    <w:multiLevelType w:val="hybridMultilevel"/>
    <w:tmpl w:val="536CE318"/>
    <w:lvl w:ilvl="0" w:tplc="D15649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D4D3B"/>
    <w:multiLevelType w:val="multilevel"/>
    <w:tmpl w:val="60A645DA"/>
    <w:lvl w:ilvl="0">
      <w:start w:val="1"/>
      <w:numFmt w:val="decimal"/>
      <w:lvlText w:val="%1."/>
      <w:lvlJc w:val="left"/>
      <w:pPr>
        <w:tabs>
          <w:tab w:val="num" w:pos="936"/>
        </w:tabs>
        <w:ind w:left="936" w:hanging="360"/>
      </w:pPr>
      <w:rPr>
        <w:rFonts w:hint="default"/>
      </w:rPr>
    </w:lvl>
    <w:lvl w:ilvl="1">
      <w:start w:val="1"/>
      <w:numFmt w:val="decimal"/>
      <w:lvlText w:val="%2."/>
      <w:lvlJc w:val="left"/>
      <w:pPr>
        <w:tabs>
          <w:tab w:val="num" w:pos="1656"/>
        </w:tabs>
        <w:ind w:left="1656" w:hanging="360"/>
      </w:pPr>
    </w:lvl>
    <w:lvl w:ilvl="2">
      <w:start w:val="1"/>
      <w:numFmt w:val="decimal"/>
      <w:lvlText w:val="%3."/>
      <w:lvlJc w:val="left"/>
      <w:pPr>
        <w:tabs>
          <w:tab w:val="num" w:pos="2376"/>
        </w:tabs>
        <w:ind w:left="2376" w:hanging="360"/>
      </w:pPr>
    </w:lvl>
    <w:lvl w:ilvl="3">
      <w:start w:val="1"/>
      <w:numFmt w:val="decimal"/>
      <w:lvlText w:val="%4."/>
      <w:lvlJc w:val="left"/>
      <w:pPr>
        <w:tabs>
          <w:tab w:val="num" w:pos="3096"/>
        </w:tabs>
        <w:ind w:left="3096" w:hanging="360"/>
      </w:pPr>
    </w:lvl>
    <w:lvl w:ilvl="4">
      <w:start w:val="1"/>
      <w:numFmt w:val="decimal"/>
      <w:lvlText w:val="%5."/>
      <w:lvlJc w:val="left"/>
      <w:pPr>
        <w:tabs>
          <w:tab w:val="num" w:pos="3816"/>
        </w:tabs>
        <w:ind w:left="3816" w:hanging="360"/>
      </w:pPr>
    </w:lvl>
    <w:lvl w:ilvl="5">
      <w:start w:val="1"/>
      <w:numFmt w:val="decimal"/>
      <w:lvlText w:val="%6."/>
      <w:lvlJc w:val="left"/>
      <w:pPr>
        <w:tabs>
          <w:tab w:val="num" w:pos="4536"/>
        </w:tabs>
        <w:ind w:left="4536" w:hanging="360"/>
      </w:pPr>
    </w:lvl>
    <w:lvl w:ilvl="6">
      <w:start w:val="1"/>
      <w:numFmt w:val="decimal"/>
      <w:lvlText w:val="%7."/>
      <w:lvlJc w:val="left"/>
      <w:pPr>
        <w:tabs>
          <w:tab w:val="num" w:pos="5256"/>
        </w:tabs>
        <w:ind w:left="5256" w:hanging="360"/>
      </w:pPr>
    </w:lvl>
    <w:lvl w:ilvl="7">
      <w:start w:val="1"/>
      <w:numFmt w:val="decimal"/>
      <w:lvlText w:val="%8."/>
      <w:lvlJc w:val="left"/>
      <w:pPr>
        <w:tabs>
          <w:tab w:val="num" w:pos="5976"/>
        </w:tabs>
        <w:ind w:left="5976" w:hanging="360"/>
      </w:pPr>
    </w:lvl>
    <w:lvl w:ilvl="8">
      <w:start w:val="1"/>
      <w:numFmt w:val="decimal"/>
      <w:lvlText w:val="%9."/>
      <w:lvlJc w:val="left"/>
      <w:pPr>
        <w:tabs>
          <w:tab w:val="num" w:pos="6696"/>
        </w:tabs>
        <w:ind w:left="6696" w:hanging="360"/>
      </w:pPr>
    </w:lvl>
  </w:abstractNum>
  <w:abstractNum w:abstractNumId="35" w15:restartNumberingAfterBreak="0">
    <w:nsid w:val="7E7D5EF2"/>
    <w:multiLevelType w:val="hybridMultilevel"/>
    <w:tmpl w:val="80F6DFC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num w:numId="1" w16cid:durableId="337587736">
    <w:abstractNumId w:val="24"/>
  </w:num>
  <w:num w:numId="2" w16cid:durableId="856117328">
    <w:abstractNumId w:val="0"/>
  </w:num>
  <w:num w:numId="3" w16cid:durableId="575479266">
    <w:abstractNumId w:val="8"/>
  </w:num>
  <w:num w:numId="4" w16cid:durableId="1871186649">
    <w:abstractNumId w:val="12"/>
  </w:num>
  <w:num w:numId="5" w16cid:durableId="2020963937">
    <w:abstractNumId w:val="15"/>
  </w:num>
  <w:num w:numId="6" w16cid:durableId="53894391">
    <w:abstractNumId w:val="20"/>
  </w:num>
  <w:num w:numId="7" w16cid:durableId="1505120778">
    <w:abstractNumId w:val="19"/>
  </w:num>
  <w:num w:numId="8" w16cid:durableId="336463369">
    <w:abstractNumId w:val="1"/>
  </w:num>
  <w:num w:numId="9" w16cid:durableId="256211715">
    <w:abstractNumId w:val="2"/>
  </w:num>
  <w:num w:numId="10" w16cid:durableId="905532146">
    <w:abstractNumId w:val="30"/>
  </w:num>
  <w:num w:numId="11" w16cid:durableId="395978623">
    <w:abstractNumId w:val="14"/>
  </w:num>
  <w:num w:numId="12" w16cid:durableId="1995253658">
    <w:abstractNumId w:val="21"/>
  </w:num>
  <w:num w:numId="13" w16cid:durableId="1579287340">
    <w:abstractNumId w:val="18"/>
  </w:num>
  <w:num w:numId="14" w16cid:durableId="1900241466">
    <w:abstractNumId w:val="16"/>
  </w:num>
  <w:num w:numId="15" w16cid:durableId="690302359">
    <w:abstractNumId w:val="7"/>
  </w:num>
  <w:num w:numId="16" w16cid:durableId="1132863821">
    <w:abstractNumId w:val="26"/>
  </w:num>
  <w:num w:numId="17" w16cid:durableId="1492286981">
    <w:abstractNumId w:val="27"/>
  </w:num>
  <w:num w:numId="18" w16cid:durableId="2142990957">
    <w:abstractNumId w:val="17"/>
  </w:num>
  <w:num w:numId="19" w16cid:durableId="961691139">
    <w:abstractNumId w:val="29"/>
  </w:num>
  <w:num w:numId="20" w16cid:durableId="826214789">
    <w:abstractNumId w:val="11"/>
  </w:num>
  <w:num w:numId="21" w16cid:durableId="1367096536">
    <w:abstractNumId w:val="4"/>
  </w:num>
  <w:num w:numId="22" w16cid:durableId="2060519760">
    <w:abstractNumId w:val="2"/>
    <w:lvlOverride w:ilvl="0">
      <w:startOverride w:val="6"/>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26453051">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72804590">
    <w:abstractNumId w:val="2"/>
    <w:lvlOverride w:ilvl="0">
      <w:startOverride w:val="2"/>
    </w:lvlOverride>
    <w:lvlOverride w:ilvl="1">
      <w:startOverride w:val="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838069">
    <w:abstractNumId w:val="2"/>
    <w:lvlOverride w:ilvl="0">
      <w:startOverride w:val="2"/>
    </w:lvlOverride>
    <w:lvlOverride w:ilvl="1">
      <w:startOverride w:val="4"/>
    </w:lvlOverride>
    <w:lvlOverride w:ilvl="2">
      <w:startOverride w:val="6"/>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64715241">
    <w:abstractNumId w:val="2"/>
    <w:lvlOverride w:ilvl="0">
      <w:startOverride w:val="2"/>
    </w:lvlOverride>
    <w:lvlOverride w:ilvl="1">
      <w:startOverride w:val="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84395590">
    <w:abstractNumId w:val="2"/>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35719087">
    <w:abstractNumId w:val="2"/>
    <w:lvlOverride w:ilvl="0">
      <w:startOverride w:val="10"/>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5100870">
    <w:abstractNumId w:val="2"/>
    <w:lvlOverride w:ilvl="0">
      <w:startOverride w:val="9"/>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6584242">
    <w:abstractNumId w:val="35"/>
  </w:num>
  <w:num w:numId="31" w16cid:durableId="418063151">
    <w:abstractNumId w:val="28"/>
  </w:num>
  <w:num w:numId="32" w16cid:durableId="1566530062">
    <w:abstractNumId w:val="2"/>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5325982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54631416">
    <w:abstractNumId w:val="2"/>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29882971">
    <w:abstractNumId w:val="34"/>
  </w:num>
  <w:num w:numId="36" w16cid:durableId="748695992">
    <w:abstractNumId w:val="2"/>
    <w:lvlOverride w:ilvl="0">
      <w:startOverride w:val="4"/>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7" w16cid:durableId="1295209482">
    <w:abstractNumId w:val="2"/>
    <w:lvlOverride w:ilvl="0">
      <w:startOverride w:val="5"/>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8" w16cid:durableId="908425011">
    <w:abstractNumId w:val="2"/>
    <w:lvlOverride w:ilvl="0">
      <w:startOverride w:val="2"/>
    </w:lvlOverride>
    <w:lvlOverride w:ilvl="1">
      <w:startOverride w:val="5"/>
    </w:lvlOverride>
    <w:lvlOverride w:ilvl="2">
      <w:startOverride w:val="2"/>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97021346">
    <w:abstractNumId w:val="5"/>
  </w:num>
  <w:num w:numId="40" w16cid:durableId="1235512177">
    <w:abstractNumId w:val="9"/>
  </w:num>
  <w:num w:numId="41" w16cid:durableId="4481592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720803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204403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260262">
    <w:abstractNumId w:val="10"/>
  </w:num>
  <w:num w:numId="45" w16cid:durableId="302199857">
    <w:abstractNumId w:val="3"/>
  </w:num>
  <w:num w:numId="46" w16cid:durableId="290090557">
    <w:abstractNumId w:val="22"/>
  </w:num>
  <w:num w:numId="47" w16cid:durableId="765424704">
    <w:abstractNumId w:val="33"/>
  </w:num>
  <w:num w:numId="48" w16cid:durableId="619609279">
    <w:abstractNumId w:val="31"/>
  </w:num>
  <w:num w:numId="49" w16cid:durableId="282464866">
    <w:abstractNumId w:val="13"/>
  </w:num>
  <w:num w:numId="50" w16cid:durableId="655838022">
    <w:abstractNumId w:val="23"/>
  </w:num>
  <w:num w:numId="51" w16cid:durableId="192040720">
    <w:abstractNumId w:val="25"/>
  </w:num>
  <w:num w:numId="52" w16cid:durableId="427434718">
    <w:abstractNumId w:val="32"/>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Ryland">
    <w15:presenceInfo w15:providerId="None" w15:userId="John Ryland"/>
  </w15:person>
  <w15:person w15:author="Joseph Mueller">
    <w15:presenceInfo w15:providerId="Windows Live" w15:userId="d783b1542b506e9e"/>
  </w15:person>
  <w15:person w15:author="Joseph Mueller [2]">
    <w15:presenceInfo w15:providerId="AD" w15:userId="S::joseph.mueller@non.keysight.com::0ae3d9fd-1939-4a6b-88c8-e74bb3a3ba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6C"/>
    <w:rsid w:val="00000DA2"/>
    <w:rsid w:val="00001183"/>
    <w:rsid w:val="000020D3"/>
    <w:rsid w:val="0000217C"/>
    <w:rsid w:val="00002588"/>
    <w:rsid w:val="00002C9B"/>
    <w:rsid w:val="0000340F"/>
    <w:rsid w:val="000035C8"/>
    <w:rsid w:val="00004556"/>
    <w:rsid w:val="000048F0"/>
    <w:rsid w:val="00004B1F"/>
    <w:rsid w:val="00004EB0"/>
    <w:rsid w:val="000052D7"/>
    <w:rsid w:val="0000551D"/>
    <w:rsid w:val="0000557E"/>
    <w:rsid w:val="000059B5"/>
    <w:rsid w:val="000072A6"/>
    <w:rsid w:val="00007362"/>
    <w:rsid w:val="00007818"/>
    <w:rsid w:val="000101C2"/>
    <w:rsid w:val="000101FD"/>
    <w:rsid w:val="0001056A"/>
    <w:rsid w:val="000108C9"/>
    <w:rsid w:val="00011423"/>
    <w:rsid w:val="00011B11"/>
    <w:rsid w:val="000126CF"/>
    <w:rsid w:val="000130F0"/>
    <w:rsid w:val="00013524"/>
    <w:rsid w:val="00013B24"/>
    <w:rsid w:val="00013DC0"/>
    <w:rsid w:val="0001550C"/>
    <w:rsid w:val="00015514"/>
    <w:rsid w:val="000156E8"/>
    <w:rsid w:val="0001582F"/>
    <w:rsid w:val="000158DD"/>
    <w:rsid w:val="00015941"/>
    <w:rsid w:val="00015CFC"/>
    <w:rsid w:val="000166F5"/>
    <w:rsid w:val="00017017"/>
    <w:rsid w:val="0001716B"/>
    <w:rsid w:val="0001729C"/>
    <w:rsid w:val="000177A9"/>
    <w:rsid w:val="000177C7"/>
    <w:rsid w:val="00017FDE"/>
    <w:rsid w:val="0002052B"/>
    <w:rsid w:val="0002083A"/>
    <w:rsid w:val="00020B65"/>
    <w:rsid w:val="00020EEE"/>
    <w:rsid w:val="000211FE"/>
    <w:rsid w:val="00021A06"/>
    <w:rsid w:val="00022111"/>
    <w:rsid w:val="00023C44"/>
    <w:rsid w:val="00023F0A"/>
    <w:rsid w:val="00024055"/>
    <w:rsid w:val="00025545"/>
    <w:rsid w:val="00025780"/>
    <w:rsid w:val="00025AB7"/>
    <w:rsid w:val="00025FDC"/>
    <w:rsid w:val="000262D5"/>
    <w:rsid w:val="00026E39"/>
    <w:rsid w:val="00026F4D"/>
    <w:rsid w:val="000273EC"/>
    <w:rsid w:val="00027BF1"/>
    <w:rsid w:val="000303CE"/>
    <w:rsid w:val="00030C99"/>
    <w:rsid w:val="000313D3"/>
    <w:rsid w:val="00031498"/>
    <w:rsid w:val="00031843"/>
    <w:rsid w:val="000325D7"/>
    <w:rsid w:val="0003292C"/>
    <w:rsid w:val="00032BD6"/>
    <w:rsid w:val="00032C9B"/>
    <w:rsid w:val="00032FB4"/>
    <w:rsid w:val="00033743"/>
    <w:rsid w:val="00033754"/>
    <w:rsid w:val="00033A54"/>
    <w:rsid w:val="00033C42"/>
    <w:rsid w:val="0003597A"/>
    <w:rsid w:val="00035CC1"/>
    <w:rsid w:val="00036419"/>
    <w:rsid w:val="0003662E"/>
    <w:rsid w:val="00036BEA"/>
    <w:rsid w:val="000403AF"/>
    <w:rsid w:val="00041160"/>
    <w:rsid w:val="00041439"/>
    <w:rsid w:val="00041BD3"/>
    <w:rsid w:val="00041D3C"/>
    <w:rsid w:val="00041FAD"/>
    <w:rsid w:val="00042241"/>
    <w:rsid w:val="00042ADC"/>
    <w:rsid w:val="00042C61"/>
    <w:rsid w:val="00043002"/>
    <w:rsid w:val="0004327C"/>
    <w:rsid w:val="00043B7A"/>
    <w:rsid w:val="000440F6"/>
    <w:rsid w:val="0004414A"/>
    <w:rsid w:val="0004426B"/>
    <w:rsid w:val="00044A5F"/>
    <w:rsid w:val="00045528"/>
    <w:rsid w:val="00045621"/>
    <w:rsid w:val="00045A8C"/>
    <w:rsid w:val="00045DBC"/>
    <w:rsid w:val="00046A8F"/>
    <w:rsid w:val="00047FC6"/>
    <w:rsid w:val="0005022D"/>
    <w:rsid w:val="00050307"/>
    <w:rsid w:val="00050D15"/>
    <w:rsid w:val="000513AD"/>
    <w:rsid w:val="00051407"/>
    <w:rsid w:val="00051746"/>
    <w:rsid w:val="000533C5"/>
    <w:rsid w:val="00053E68"/>
    <w:rsid w:val="0005471B"/>
    <w:rsid w:val="00054AB1"/>
    <w:rsid w:val="00054C62"/>
    <w:rsid w:val="00055091"/>
    <w:rsid w:val="00055266"/>
    <w:rsid w:val="00055882"/>
    <w:rsid w:val="00056049"/>
    <w:rsid w:val="00056078"/>
    <w:rsid w:val="00057474"/>
    <w:rsid w:val="00057509"/>
    <w:rsid w:val="0006018D"/>
    <w:rsid w:val="0006146A"/>
    <w:rsid w:val="00061EDB"/>
    <w:rsid w:val="0006284D"/>
    <w:rsid w:val="000631BE"/>
    <w:rsid w:val="000632B0"/>
    <w:rsid w:val="00063B7D"/>
    <w:rsid w:val="00063ED2"/>
    <w:rsid w:val="000649BC"/>
    <w:rsid w:val="00065781"/>
    <w:rsid w:val="00065C79"/>
    <w:rsid w:val="00065DF5"/>
    <w:rsid w:val="00065E62"/>
    <w:rsid w:val="0006619B"/>
    <w:rsid w:val="000663A1"/>
    <w:rsid w:val="00066775"/>
    <w:rsid w:val="00066A8D"/>
    <w:rsid w:val="000671F6"/>
    <w:rsid w:val="00067201"/>
    <w:rsid w:val="00067D03"/>
    <w:rsid w:val="00071460"/>
    <w:rsid w:val="00071560"/>
    <w:rsid w:val="000716BB"/>
    <w:rsid w:val="00071837"/>
    <w:rsid w:val="00071B33"/>
    <w:rsid w:val="000729BF"/>
    <w:rsid w:val="00073441"/>
    <w:rsid w:val="00073694"/>
    <w:rsid w:val="00073D9D"/>
    <w:rsid w:val="00074342"/>
    <w:rsid w:val="000746C6"/>
    <w:rsid w:val="00074804"/>
    <w:rsid w:val="00074C8C"/>
    <w:rsid w:val="00075245"/>
    <w:rsid w:val="00076226"/>
    <w:rsid w:val="000763E7"/>
    <w:rsid w:val="000764EE"/>
    <w:rsid w:val="0007651E"/>
    <w:rsid w:val="00076A80"/>
    <w:rsid w:val="00076E4F"/>
    <w:rsid w:val="000774E6"/>
    <w:rsid w:val="0007755C"/>
    <w:rsid w:val="00077EF9"/>
    <w:rsid w:val="00080416"/>
    <w:rsid w:val="0008087F"/>
    <w:rsid w:val="00081DAD"/>
    <w:rsid w:val="00082448"/>
    <w:rsid w:val="0008283A"/>
    <w:rsid w:val="00082CD9"/>
    <w:rsid w:val="00082CDD"/>
    <w:rsid w:val="00082D93"/>
    <w:rsid w:val="0008360D"/>
    <w:rsid w:val="00083673"/>
    <w:rsid w:val="00083B0F"/>
    <w:rsid w:val="00084503"/>
    <w:rsid w:val="000847AD"/>
    <w:rsid w:val="000848F4"/>
    <w:rsid w:val="00084C98"/>
    <w:rsid w:val="00084D71"/>
    <w:rsid w:val="00085248"/>
    <w:rsid w:val="0008656D"/>
    <w:rsid w:val="00086CE3"/>
    <w:rsid w:val="00091354"/>
    <w:rsid w:val="000922F9"/>
    <w:rsid w:val="00092C1C"/>
    <w:rsid w:val="000934EC"/>
    <w:rsid w:val="00093971"/>
    <w:rsid w:val="00094264"/>
    <w:rsid w:val="00095885"/>
    <w:rsid w:val="00095F21"/>
    <w:rsid w:val="00096164"/>
    <w:rsid w:val="000967F1"/>
    <w:rsid w:val="000975B4"/>
    <w:rsid w:val="000975D7"/>
    <w:rsid w:val="00097CEB"/>
    <w:rsid w:val="00097CF7"/>
    <w:rsid w:val="000A1725"/>
    <w:rsid w:val="000A1DB0"/>
    <w:rsid w:val="000A21AA"/>
    <w:rsid w:val="000A21FF"/>
    <w:rsid w:val="000A2422"/>
    <w:rsid w:val="000A2729"/>
    <w:rsid w:val="000A2D0D"/>
    <w:rsid w:val="000A2F83"/>
    <w:rsid w:val="000A32B8"/>
    <w:rsid w:val="000A3511"/>
    <w:rsid w:val="000A3627"/>
    <w:rsid w:val="000A3A5B"/>
    <w:rsid w:val="000A3D1C"/>
    <w:rsid w:val="000A4B86"/>
    <w:rsid w:val="000A5984"/>
    <w:rsid w:val="000A6928"/>
    <w:rsid w:val="000A704F"/>
    <w:rsid w:val="000A709B"/>
    <w:rsid w:val="000A7B24"/>
    <w:rsid w:val="000B01F9"/>
    <w:rsid w:val="000B0D18"/>
    <w:rsid w:val="000B1902"/>
    <w:rsid w:val="000B1D73"/>
    <w:rsid w:val="000B2825"/>
    <w:rsid w:val="000B4914"/>
    <w:rsid w:val="000B5007"/>
    <w:rsid w:val="000B50D2"/>
    <w:rsid w:val="000B5321"/>
    <w:rsid w:val="000B5B31"/>
    <w:rsid w:val="000B72C9"/>
    <w:rsid w:val="000C03B5"/>
    <w:rsid w:val="000C0A23"/>
    <w:rsid w:val="000C25DE"/>
    <w:rsid w:val="000C2BCA"/>
    <w:rsid w:val="000C30F6"/>
    <w:rsid w:val="000C3890"/>
    <w:rsid w:val="000C3D54"/>
    <w:rsid w:val="000C3F0D"/>
    <w:rsid w:val="000C3FDF"/>
    <w:rsid w:val="000C4A5D"/>
    <w:rsid w:val="000C4D26"/>
    <w:rsid w:val="000C553D"/>
    <w:rsid w:val="000C5801"/>
    <w:rsid w:val="000C6084"/>
    <w:rsid w:val="000C625F"/>
    <w:rsid w:val="000C6482"/>
    <w:rsid w:val="000C66A8"/>
    <w:rsid w:val="000C6D90"/>
    <w:rsid w:val="000C7CD5"/>
    <w:rsid w:val="000D0AA5"/>
    <w:rsid w:val="000D0B18"/>
    <w:rsid w:val="000D150A"/>
    <w:rsid w:val="000D1582"/>
    <w:rsid w:val="000D1A95"/>
    <w:rsid w:val="000D1BA9"/>
    <w:rsid w:val="000D1BF6"/>
    <w:rsid w:val="000D1C4E"/>
    <w:rsid w:val="000D2591"/>
    <w:rsid w:val="000D2B99"/>
    <w:rsid w:val="000D2E56"/>
    <w:rsid w:val="000D3000"/>
    <w:rsid w:val="000D3089"/>
    <w:rsid w:val="000D3327"/>
    <w:rsid w:val="000D45DD"/>
    <w:rsid w:val="000D478A"/>
    <w:rsid w:val="000D4C76"/>
    <w:rsid w:val="000D4FE3"/>
    <w:rsid w:val="000D54E7"/>
    <w:rsid w:val="000D6183"/>
    <w:rsid w:val="000D62AD"/>
    <w:rsid w:val="000D7D2E"/>
    <w:rsid w:val="000D7E2B"/>
    <w:rsid w:val="000D7E70"/>
    <w:rsid w:val="000E1E58"/>
    <w:rsid w:val="000E23F0"/>
    <w:rsid w:val="000E2B08"/>
    <w:rsid w:val="000E2E3A"/>
    <w:rsid w:val="000E3359"/>
    <w:rsid w:val="000E36EA"/>
    <w:rsid w:val="000E45F6"/>
    <w:rsid w:val="000E4AD6"/>
    <w:rsid w:val="000E4D85"/>
    <w:rsid w:val="000E4DD4"/>
    <w:rsid w:val="000E5204"/>
    <w:rsid w:val="000E5280"/>
    <w:rsid w:val="000E5386"/>
    <w:rsid w:val="000E5594"/>
    <w:rsid w:val="000E6090"/>
    <w:rsid w:val="000E6E36"/>
    <w:rsid w:val="000E79B1"/>
    <w:rsid w:val="000F0072"/>
    <w:rsid w:val="000F079D"/>
    <w:rsid w:val="000F0A0E"/>
    <w:rsid w:val="000F0EC0"/>
    <w:rsid w:val="000F1C7F"/>
    <w:rsid w:val="000F1CBF"/>
    <w:rsid w:val="000F2392"/>
    <w:rsid w:val="000F2E74"/>
    <w:rsid w:val="000F3154"/>
    <w:rsid w:val="000F36E4"/>
    <w:rsid w:val="000F3828"/>
    <w:rsid w:val="000F392A"/>
    <w:rsid w:val="000F3DCE"/>
    <w:rsid w:val="000F446B"/>
    <w:rsid w:val="000F4910"/>
    <w:rsid w:val="000F4AD9"/>
    <w:rsid w:val="000F51FE"/>
    <w:rsid w:val="000F527D"/>
    <w:rsid w:val="000F623E"/>
    <w:rsid w:val="000F6525"/>
    <w:rsid w:val="000F6BEF"/>
    <w:rsid w:val="000F6CE1"/>
    <w:rsid w:val="000F78B2"/>
    <w:rsid w:val="000F7B6D"/>
    <w:rsid w:val="000F7C9B"/>
    <w:rsid w:val="00100888"/>
    <w:rsid w:val="00100ABD"/>
    <w:rsid w:val="00100C36"/>
    <w:rsid w:val="00101108"/>
    <w:rsid w:val="0010117F"/>
    <w:rsid w:val="00101294"/>
    <w:rsid w:val="00102864"/>
    <w:rsid w:val="00102E72"/>
    <w:rsid w:val="00102F2C"/>
    <w:rsid w:val="0010357A"/>
    <w:rsid w:val="001047FB"/>
    <w:rsid w:val="00104F85"/>
    <w:rsid w:val="00104FE2"/>
    <w:rsid w:val="001051CA"/>
    <w:rsid w:val="0010555F"/>
    <w:rsid w:val="00105814"/>
    <w:rsid w:val="00105FDF"/>
    <w:rsid w:val="00106047"/>
    <w:rsid w:val="001064E7"/>
    <w:rsid w:val="00107CAC"/>
    <w:rsid w:val="00111AAB"/>
    <w:rsid w:val="00111B32"/>
    <w:rsid w:val="00111EE2"/>
    <w:rsid w:val="001129E8"/>
    <w:rsid w:val="00112B90"/>
    <w:rsid w:val="00112DDD"/>
    <w:rsid w:val="00113078"/>
    <w:rsid w:val="00113684"/>
    <w:rsid w:val="00113978"/>
    <w:rsid w:val="00113B29"/>
    <w:rsid w:val="00113C2E"/>
    <w:rsid w:val="001140AC"/>
    <w:rsid w:val="00114321"/>
    <w:rsid w:val="001150FA"/>
    <w:rsid w:val="0011516D"/>
    <w:rsid w:val="001156DC"/>
    <w:rsid w:val="001158D1"/>
    <w:rsid w:val="00115A4B"/>
    <w:rsid w:val="001162D0"/>
    <w:rsid w:val="001162FB"/>
    <w:rsid w:val="001169BF"/>
    <w:rsid w:val="00120390"/>
    <w:rsid w:val="00120C2D"/>
    <w:rsid w:val="00120E46"/>
    <w:rsid w:val="00121CCA"/>
    <w:rsid w:val="001221CB"/>
    <w:rsid w:val="001231E5"/>
    <w:rsid w:val="00123492"/>
    <w:rsid w:val="0012414C"/>
    <w:rsid w:val="001242D4"/>
    <w:rsid w:val="0012450D"/>
    <w:rsid w:val="00124B04"/>
    <w:rsid w:val="00124B70"/>
    <w:rsid w:val="00124C92"/>
    <w:rsid w:val="00124FBD"/>
    <w:rsid w:val="00126012"/>
    <w:rsid w:val="00126641"/>
    <w:rsid w:val="0012689F"/>
    <w:rsid w:val="0012694F"/>
    <w:rsid w:val="00126B0E"/>
    <w:rsid w:val="00126C71"/>
    <w:rsid w:val="001274B5"/>
    <w:rsid w:val="001301DC"/>
    <w:rsid w:val="0013021C"/>
    <w:rsid w:val="001316D2"/>
    <w:rsid w:val="00132090"/>
    <w:rsid w:val="0013288C"/>
    <w:rsid w:val="00132A61"/>
    <w:rsid w:val="00133B9D"/>
    <w:rsid w:val="00133BF7"/>
    <w:rsid w:val="001351BF"/>
    <w:rsid w:val="00135584"/>
    <w:rsid w:val="00135D1C"/>
    <w:rsid w:val="00135FB3"/>
    <w:rsid w:val="00136637"/>
    <w:rsid w:val="0013797A"/>
    <w:rsid w:val="0014061D"/>
    <w:rsid w:val="00140AFB"/>
    <w:rsid w:val="00141EA6"/>
    <w:rsid w:val="00142A91"/>
    <w:rsid w:val="00142CA9"/>
    <w:rsid w:val="00143436"/>
    <w:rsid w:val="001434E7"/>
    <w:rsid w:val="0014356D"/>
    <w:rsid w:val="00143AC5"/>
    <w:rsid w:val="00143CCC"/>
    <w:rsid w:val="00144283"/>
    <w:rsid w:val="00145735"/>
    <w:rsid w:val="001460BE"/>
    <w:rsid w:val="001475CE"/>
    <w:rsid w:val="001477AF"/>
    <w:rsid w:val="00147A63"/>
    <w:rsid w:val="00150508"/>
    <w:rsid w:val="0015211F"/>
    <w:rsid w:val="00152296"/>
    <w:rsid w:val="00152356"/>
    <w:rsid w:val="0015253E"/>
    <w:rsid w:val="001525F9"/>
    <w:rsid w:val="00152ED5"/>
    <w:rsid w:val="00153572"/>
    <w:rsid w:val="00153BB3"/>
    <w:rsid w:val="00153F5B"/>
    <w:rsid w:val="001553D3"/>
    <w:rsid w:val="001556B2"/>
    <w:rsid w:val="0015594C"/>
    <w:rsid w:val="00155A02"/>
    <w:rsid w:val="00155BA8"/>
    <w:rsid w:val="001563FB"/>
    <w:rsid w:val="0015652A"/>
    <w:rsid w:val="001567BD"/>
    <w:rsid w:val="00156BC4"/>
    <w:rsid w:val="00156F65"/>
    <w:rsid w:val="0015718A"/>
    <w:rsid w:val="001574EC"/>
    <w:rsid w:val="00157E13"/>
    <w:rsid w:val="0016003C"/>
    <w:rsid w:val="00160709"/>
    <w:rsid w:val="0016075D"/>
    <w:rsid w:val="001612A8"/>
    <w:rsid w:val="00161F9B"/>
    <w:rsid w:val="00162F5D"/>
    <w:rsid w:val="00163B18"/>
    <w:rsid w:val="00164983"/>
    <w:rsid w:val="00164A80"/>
    <w:rsid w:val="00165207"/>
    <w:rsid w:val="001658B1"/>
    <w:rsid w:val="00165A47"/>
    <w:rsid w:val="00165A5D"/>
    <w:rsid w:val="00165D8F"/>
    <w:rsid w:val="00167175"/>
    <w:rsid w:val="00167536"/>
    <w:rsid w:val="00167A54"/>
    <w:rsid w:val="00167DF9"/>
    <w:rsid w:val="00170883"/>
    <w:rsid w:val="00170C1D"/>
    <w:rsid w:val="00171006"/>
    <w:rsid w:val="001711FD"/>
    <w:rsid w:val="00171B64"/>
    <w:rsid w:val="00171B8E"/>
    <w:rsid w:val="00172683"/>
    <w:rsid w:val="00172FBF"/>
    <w:rsid w:val="001730B0"/>
    <w:rsid w:val="001734BC"/>
    <w:rsid w:val="00173D1B"/>
    <w:rsid w:val="00174ED7"/>
    <w:rsid w:val="001756F2"/>
    <w:rsid w:val="00175B63"/>
    <w:rsid w:val="00175F04"/>
    <w:rsid w:val="0017723D"/>
    <w:rsid w:val="001773D3"/>
    <w:rsid w:val="00177446"/>
    <w:rsid w:val="00177F6C"/>
    <w:rsid w:val="0018000E"/>
    <w:rsid w:val="001802C0"/>
    <w:rsid w:val="001804A1"/>
    <w:rsid w:val="001807F5"/>
    <w:rsid w:val="00180A36"/>
    <w:rsid w:val="00180FB2"/>
    <w:rsid w:val="001810C2"/>
    <w:rsid w:val="00181711"/>
    <w:rsid w:val="00181C2B"/>
    <w:rsid w:val="00181EE7"/>
    <w:rsid w:val="0018272F"/>
    <w:rsid w:val="001828CF"/>
    <w:rsid w:val="001831E7"/>
    <w:rsid w:val="0018325D"/>
    <w:rsid w:val="0018381C"/>
    <w:rsid w:val="0018394C"/>
    <w:rsid w:val="00184689"/>
    <w:rsid w:val="001846A1"/>
    <w:rsid w:val="0018473D"/>
    <w:rsid w:val="00185911"/>
    <w:rsid w:val="001859D7"/>
    <w:rsid w:val="00185B65"/>
    <w:rsid w:val="00185D9B"/>
    <w:rsid w:val="00185F36"/>
    <w:rsid w:val="00186E35"/>
    <w:rsid w:val="00187438"/>
    <w:rsid w:val="00190055"/>
    <w:rsid w:val="0019069D"/>
    <w:rsid w:val="001911E6"/>
    <w:rsid w:val="00191A02"/>
    <w:rsid w:val="00192280"/>
    <w:rsid w:val="001924AD"/>
    <w:rsid w:val="00192883"/>
    <w:rsid w:val="00192C0C"/>
    <w:rsid w:val="0019319F"/>
    <w:rsid w:val="00193680"/>
    <w:rsid w:val="00193F7B"/>
    <w:rsid w:val="00194448"/>
    <w:rsid w:val="001946B4"/>
    <w:rsid w:val="001947BE"/>
    <w:rsid w:val="00194B69"/>
    <w:rsid w:val="00194C4C"/>
    <w:rsid w:val="00195335"/>
    <w:rsid w:val="0019595B"/>
    <w:rsid w:val="0019617B"/>
    <w:rsid w:val="001961B5"/>
    <w:rsid w:val="001979CB"/>
    <w:rsid w:val="00197A42"/>
    <w:rsid w:val="001A00E6"/>
    <w:rsid w:val="001A026A"/>
    <w:rsid w:val="001A090C"/>
    <w:rsid w:val="001A0A1C"/>
    <w:rsid w:val="001A0A84"/>
    <w:rsid w:val="001A1635"/>
    <w:rsid w:val="001A24DE"/>
    <w:rsid w:val="001A2612"/>
    <w:rsid w:val="001A29FE"/>
    <w:rsid w:val="001A3A48"/>
    <w:rsid w:val="001A4939"/>
    <w:rsid w:val="001A4AE0"/>
    <w:rsid w:val="001A4D00"/>
    <w:rsid w:val="001A5CB0"/>
    <w:rsid w:val="001A6126"/>
    <w:rsid w:val="001A72E7"/>
    <w:rsid w:val="001B043B"/>
    <w:rsid w:val="001B0CF4"/>
    <w:rsid w:val="001B1608"/>
    <w:rsid w:val="001B1844"/>
    <w:rsid w:val="001B2DA7"/>
    <w:rsid w:val="001B3032"/>
    <w:rsid w:val="001B3CD5"/>
    <w:rsid w:val="001B4798"/>
    <w:rsid w:val="001B4C40"/>
    <w:rsid w:val="001B5417"/>
    <w:rsid w:val="001B56FF"/>
    <w:rsid w:val="001B6CE0"/>
    <w:rsid w:val="001B6D4C"/>
    <w:rsid w:val="001B707D"/>
    <w:rsid w:val="001B79B9"/>
    <w:rsid w:val="001C00D9"/>
    <w:rsid w:val="001C0A8C"/>
    <w:rsid w:val="001C1961"/>
    <w:rsid w:val="001C1BAB"/>
    <w:rsid w:val="001C268A"/>
    <w:rsid w:val="001C3402"/>
    <w:rsid w:val="001C407D"/>
    <w:rsid w:val="001C61A0"/>
    <w:rsid w:val="001C6FEF"/>
    <w:rsid w:val="001C74A8"/>
    <w:rsid w:val="001C76E6"/>
    <w:rsid w:val="001C77F9"/>
    <w:rsid w:val="001D01C5"/>
    <w:rsid w:val="001D032B"/>
    <w:rsid w:val="001D068F"/>
    <w:rsid w:val="001D06BC"/>
    <w:rsid w:val="001D09D4"/>
    <w:rsid w:val="001D0D04"/>
    <w:rsid w:val="001D0E8A"/>
    <w:rsid w:val="001D1C58"/>
    <w:rsid w:val="001D2161"/>
    <w:rsid w:val="001D28FD"/>
    <w:rsid w:val="001D2A03"/>
    <w:rsid w:val="001D2A35"/>
    <w:rsid w:val="001D30C4"/>
    <w:rsid w:val="001D32F8"/>
    <w:rsid w:val="001D3A0D"/>
    <w:rsid w:val="001D3A7B"/>
    <w:rsid w:val="001D5144"/>
    <w:rsid w:val="001D5197"/>
    <w:rsid w:val="001D5EF9"/>
    <w:rsid w:val="001D603E"/>
    <w:rsid w:val="001D6437"/>
    <w:rsid w:val="001D6611"/>
    <w:rsid w:val="001D6A49"/>
    <w:rsid w:val="001D6ADB"/>
    <w:rsid w:val="001D6D26"/>
    <w:rsid w:val="001D6F0B"/>
    <w:rsid w:val="001D7CD4"/>
    <w:rsid w:val="001D7F89"/>
    <w:rsid w:val="001E05BB"/>
    <w:rsid w:val="001E065A"/>
    <w:rsid w:val="001E1142"/>
    <w:rsid w:val="001E1B16"/>
    <w:rsid w:val="001E1BAE"/>
    <w:rsid w:val="001E21D7"/>
    <w:rsid w:val="001E2BD8"/>
    <w:rsid w:val="001E2C93"/>
    <w:rsid w:val="001E331D"/>
    <w:rsid w:val="001E4CAB"/>
    <w:rsid w:val="001E4DD7"/>
    <w:rsid w:val="001E506A"/>
    <w:rsid w:val="001E5516"/>
    <w:rsid w:val="001E59A5"/>
    <w:rsid w:val="001E5A3D"/>
    <w:rsid w:val="001E6806"/>
    <w:rsid w:val="001E6821"/>
    <w:rsid w:val="001E6E7A"/>
    <w:rsid w:val="001E6EB0"/>
    <w:rsid w:val="001E714E"/>
    <w:rsid w:val="001E796B"/>
    <w:rsid w:val="001F047D"/>
    <w:rsid w:val="001F1714"/>
    <w:rsid w:val="001F1B4F"/>
    <w:rsid w:val="001F27AE"/>
    <w:rsid w:val="001F2A1B"/>
    <w:rsid w:val="001F34CC"/>
    <w:rsid w:val="001F3550"/>
    <w:rsid w:val="001F3ADB"/>
    <w:rsid w:val="001F3BFB"/>
    <w:rsid w:val="001F4166"/>
    <w:rsid w:val="001F4EC0"/>
    <w:rsid w:val="001F5388"/>
    <w:rsid w:val="001F5B26"/>
    <w:rsid w:val="001F6230"/>
    <w:rsid w:val="001F64EA"/>
    <w:rsid w:val="001F7428"/>
    <w:rsid w:val="001F7430"/>
    <w:rsid w:val="001F793F"/>
    <w:rsid w:val="001F798B"/>
    <w:rsid w:val="002009CD"/>
    <w:rsid w:val="00200D98"/>
    <w:rsid w:val="002023EC"/>
    <w:rsid w:val="00202BBD"/>
    <w:rsid w:val="002036A8"/>
    <w:rsid w:val="00203BE8"/>
    <w:rsid w:val="00203FAC"/>
    <w:rsid w:val="00204566"/>
    <w:rsid w:val="002051EA"/>
    <w:rsid w:val="0020569E"/>
    <w:rsid w:val="00206A69"/>
    <w:rsid w:val="00206C35"/>
    <w:rsid w:val="0020713E"/>
    <w:rsid w:val="002101BF"/>
    <w:rsid w:val="00210728"/>
    <w:rsid w:val="00211037"/>
    <w:rsid w:val="00211C00"/>
    <w:rsid w:val="00211FE8"/>
    <w:rsid w:val="00212599"/>
    <w:rsid w:val="00212603"/>
    <w:rsid w:val="002129C3"/>
    <w:rsid w:val="002133EF"/>
    <w:rsid w:val="0021444F"/>
    <w:rsid w:val="00214555"/>
    <w:rsid w:val="002153FF"/>
    <w:rsid w:val="002159AA"/>
    <w:rsid w:val="002159DF"/>
    <w:rsid w:val="00215B1A"/>
    <w:rsid w:val="00215EEB"/>
    <w:rsid w:val="002164F1"/>
    <w:rsid w:val="00216EBA"/>
    <w:rsid w:val="002200E4"/>
    <w:rsid w:val="002219D5"/>
    <w:rsid w:val="00221F3C"/>
    <w:rsid w:val="00221F89"/>
    <w:rsid w:val="00222183"/>
    <w:rsid w:val="00224562"/>
    <w:rsid w:val="00224AD4"/>
    <w:rsid w:val="0022697E"/>
    <w:rsid w:val="00230042"/>
    <w:rsid w:val="002315EA"/>
    <w:rsid w:val="0023286C"/>
    <w:rsid w:val="00233BBB"/>
    <w:rsid w:val="0023429C"/>
    <w:rsid w:val="0023429E"/>
    <w:rsid w:val="0023555C"/>
    <w:rsid w:val="002365C4"/>
    <w:rsid w:val="00236AD3"/>
    <w:rsid w:val="00237652"/>
    <w:rsid w:val="0024075F"/>
    <w:rsid w:val="00240909"/>
    <w:rsid w:val="0024190D"/>
    <w:rsid w:val="00241F38"/>
    <w:rsid w:val="00242067"/>
    <w:rsid w:val="00243F48"/>
    <w:rsid w:val="00244AEB"/>
    <w:rsid w:val="00244B56"/>
    <w:rsid w:val="00244CA6"/>
    <w:rsid w:val="00244D76"/>
    <w:rsid w:val="00244F3E"/>
    <w:rsid w:val="00244F6C"/>
    <w:rsid w:val="00245087"/>
    <w:rsid w:val="00245992"/>
    <w:rsid w:val="002460DE"/>
    <w:rsid w:val="002462DA"/>
    <w:rsid w:val="002463C2"/>
    <w:rsid w:val="002465E0"/>
    <w:rsid w:val="00246A2E"/>
    <w:rsid w:val="0024749F"/>
    <w:rsid w:val="0025183B"/>
    <w:rsid w:val="00251B32"/>
    <w:rsid w:val="00252129"/>
    <w:rsid w:val="002537EE"/>
    <w:rsid w:val="00253C36"/>
    <w:rsid w:val="00254174"/>
    <w:rsid w:val="00254DDC"/>
    <w:rsid w:val="00254F72"/>
    <w:rsid w:val="002550F8"/>
    <w:rsid w:val="00255FA5"/>
    <w:rsid w:val="0025611F"/>
    <w:rsid w:val="00256E4B"/>
    <w:rsid w:val="002572BF"/>
    <w:rsid w:val="0025759B"/>
    <w:rsid w:val="00257843"/>
    <w:rsid w:val="00260298"/>
    <w:rsid w:val="00260D56"/>
    <w:rsid w:val="00260ED5"/>
    <w:rsid w:val="00261638"/>
    <w:rsid w:val="002620B1"/>
    <w:rsid w:val="002629E3"/>
    <w:rsid w:val="0026342E"/>
    <w:rsid w:val="002639FB"/>
    <w:rsid w:val="00263C81"/>
    <w:rsid w:val="002640E9"/>
    <w:rsid w:val="00264412"/>
    <w:rsid w:val="00265A16"/>
    <w:rsid w:val="00265AC6"/>
    <w:rsid w:val="00266359"/>
    <w:rsid w:val="002700F8"/>
    <w:rsid w:val="0027029C"/>
    <w:rsid w:val="00270D6A"/>
    <w:rsid w:val="00271243"/>
    <w:rsid w:val="00271CA0"/>
    <w:rsid w:val="00272715"/>
    <w:rsid w:val="00272A80"/>
    <w:rsid w:val="00273905"/>
    <w:rsid w:val="00273C02"/>
    <w:rsid w:val="002751A3"/>
    <w:rsid w:val="00275BAD"/>
    <w:rsid w:val="00275FDC"/>
    <w:rsid w:val="002764B0"/>
    <w:rsid w:val="002768A0"/>
    <w:rsid w:val="00280CFA"/>
    <w:rsid w:val="002813E9"/>
    <w:rsid w:val="00281A9E"/>
    <w:rsid w:val="00281CC9"/>
    <w:rsid w:val="00281ECE"/>
    <w:rsid w:val="00282358"/>
    <w:rsid w:val="00282474"/>
    <w:rsid w:val="00282980"/>
    <w:rsid w:val="00283C6F"/>
    <w:rsid w:val="00283EE2"/>
    <w:rsid w:val="00283F1C"/>
    <w:rsid w:val="00285272"/>
    <w:rsid w:val="002865E4"/>
    <w:rsid w:val="00286D04"/>
    <w:rsid w:val="0028700E"/>
    <w:rsid w:val="00287B81"/>
    <w:rsid w:val="00287FF2"/>
    <w:rsid w:val="00290104"/>
    <w:rsid w:val="0029052E"/>
    <w:rsid w:val="002908A1"/>
    <w:rsid w:val="00290CAA"/>
    <w:rsid w:val="002919B0"/>
    <w:rsid w:val="00291B25"/>
    <w:rsid w:val="002920FE"/>
    <w:rsid w:val="0029228C"/>
    <w:rsid w:val="0029314C"/>
    <w:rsid w:val="00293939"/>
    <w:rsid w:val="002939A8"/>
    <w:rsid w:val="00293CD2"/>
    <w:rsid w:val="002955A9"/>
    <w:rsid w:val="00296751"/>
    <w:rsid w:val="00296860"/>
    <w:rsid w:val="00296A8C"/>
    <w:rsid w:val="00296DEE"/>
    <w:rsid w:val="00297602"/>
    <w:rsid w:val="0029792E"/>
    <w:rsid w:val="00297F43"/>
    <w:rsid w:val="00297F99"/>
    <w:rsid w:val="002A0CB3"/>
    <w:rsid w:val="002A0FE1"/>
    <w:rsid w:val="002A1756"/>
    <w:rsid w:val="002A179A"/>
    <w:rsid w:val="002A1AED"/>
    <w:rsid w:val="002A23BB"/>
    <w:rsid w:val="002A3107"/>
    <w:rsid w:val="002A43AB"/>
    <w:rsid w:val="002A49B9"/>
    <w:rsid w:val="002A4AE8"/>
    <w:rsid w:val="002A4DE1"/>
    <w:rsid w:val="002A51B8"/>
    <w:rsid w:val="002A51F9"/>
    <w:rsid w:val="002A62DD"/>
    <w:rsid w:val="002A7063"/>
    <w:rsid w:val="002A70FA"/>
    <w:rsid w:val="002A72D8"/>
    <w:rsid w:val="002A7D35"/>
    <w:rsid w:val="002B01B9"/>
    <w:rsid w:val="002B05FA"/>
    <w:rsid w:val="002B07D9"/>
    <w:rsid w:val="002B08D1"/>
    <w:rsid w:val="002B0D84"/>
    <w:rsid w:val="002B13CB"/>
    <w:rsid w:val="002B1463"/>
    <w:rsid w:val="002B2FDC"/>
    <w:rsid w:val="002B31FC"/>
    <w:rsid w:val="002B3A76"/>
    <w:rsid w:val="002B3F46"/>
    <w:rsid w:val="002B475F"/>
    <w:rsid w:val="002B4BAB"/>
    <w:rsid w:val="002B5E69"/>
    <w:rsid w:val="002B6420"/>
    <w:rsid w:val="002B6C9F"/>
    <w:rsid w:val="002B6E8A"/>
    <w:rsid w:val="002B72F8"/>
    <w:rsid w:val="002B7544"/>
    <w:rsid w:val="002C05BD"/>
    <w:rsid w:val="002C0B40"/>
    <w:rsid w:val="002C0DDC"/>
    <w:rsid w:val="002C11D7"/>
    <w:rsid w:val="002C1591"/>
    <w:rsid w:val="002C1770"/>
    <w:rsid w:val="002C1E4B"/>
    <w:rsid w:val="002C2E6C"/>
    <w:rsid w:val="002C3798"/>
    <w:rsid w:val="002C3F0C"/>
    <w:rsid w:val="002C4D22"/>
    <w:rsid w:val="002C4EF0"/>
    <w:rsid w:val="002C5259"/>
    <w:rsid w:val="002C5AF1"/>
    <w:rsid w:val="002C6339"/>
    <w:rsid w:val="002C6E85"/>
    <w:rsid w:val="002C6EE5"/>
    <w:rsid w:val="002C7528"/>
    <w:rsid w:val="002C7650"/>
    <w:rsid w:val="002C7924"/>
    <w:rsid w:val="002C7A9C"/>
    <w:rsid w:val="002C7DC5"/>
    <w:rsid w:val="002D078C"/>
    <w:rsid w:val="002D081E"/>
    <w:rsid w:val="002D0B30"/>
    <w:rsid w:val="002D130E"/>
    <w:rsid w:val="002D15B2"/>
    <w:rsid w:val="002D1956"/>
    <w:rsid w:val="002D2E70"/>
    <w:rsid w:val="002D3C6C"/>
    <w:rsid w:val="002D3C87"/>
    <w:rsid w:val="002D3C92"/>
    <w:rsid w:val="002D4383"/>
    <w:rsid w:val="002D481C"/>
    <w:rsid w:val="002D4D51"/>
    <w:rsid w:val="002D532F"/>
    <w:rsid w:val="002D545F"/>
    <w:rsid w:val="002D662A"/>
    <w:rsid w:val="002D66EF"/>
    <w:rsid w:val="002D69A1"/>
    <w:rsid w:val="002D70B8"/>
    <w:rsid w:val="002D71E3"/>
    <w:rsid w:val="002D7CA3"/>
    <w:rsid w:val="002D7E95"/>
    <w:rsid w:val="002E0247"/>
    <w:rsid w:val="002E1BF6"/>
    <w:rsid w:val="002E26B8"/>
    <w:rsid w:val="002E3214"/>
    <w:rsid w:val="002E3C60"/>
    <w:rsid w:val="002E3E80"/>
    <w:rsid w:val="002E4280"/>
    <w:rsid w:val="002E474D"/>
    <w:rsid w:val="002E53F9"/>
    <w:rsid w:val="002E693E"/>
    <w:rsid w:val="002E69BB"/>
    <w:rsid w:val="002E6D97"/>
    <w:rsid w:val="002E70B9"/>
    <w:rsid w:val="002E7167"/>
    <w:rsid w:val="002E7BF5"/>
    <w:rsid w:val="002F0E29"/>
    <w:rsid w:val="002F1033"/>
    <w:rsid w:val="002F1035"/>
    <w:rsid w:val="002F1258"/>
    <w:rsid w:val="002F13BC"/>
    <w:rsid w:val="002F160D"/>
    <w:rsid w:val="002F22AC"/>
    <w:rsid w:val="002F3FD6"/>
    <w:rsid w:val="002F42E1"/>
    <w:rsid w:val="002F4A69"/>
    <w:rsid w:val="002F4C63"/>
    <w:rsid w:val="002F551A"/>
    <w:rsid w:val="002F5CDF"/>
    <w:rsid w:val="002F613C"/>
    <w:rsid w:val="002F6B92"/>
    <w:rsid w:val="002F6E90"/>
    <w:rsid w:val="002F71A9"/>
    <w:rsid w:val="002F7A68"/>
    <w:rsid w:val="00300120"/>
    <w:rsid w:val="00300142"/>
    <w:rsid w:val="003001F2"/>
    <w:rsid w:val="00300649"/>
    <w:rsid w:val="00301A3F"/>
    <w:rsid w:val="00301C76"/>
    <w:rsid w:val="00302C1D"/>
    <w:rsid w:val="00302F9E"/>
    <w:rsid w:val="0030304F"/>
    <w:rsid w:val="003031CE"/>
    <w:rsid w:val="0030324C"/>
    <w:rsid w:val="00303D99"/>
    <w:rsid w:val="00303EEA"/>
    <w:rsid w:val="00303FA6"/>
    <w:rsid w:val="00304465"/>
    <w:rsid w:val="00304982"/>
    <w:rsid w:val="00304FFE"/>
    <w:rsid w:val="00305838"/>
    <w:rsid w:val="00305B9D"/>
    <w:rsid w:val="0030691C"/>
    <w:rsid w:val="0030772D"/>
    <w:rsid w:val="00307816"/>
    <w:rsid w:val="00307F60"/>
    <w:rsid w:val="0031083B"/>
    <w:rsid w:val="0031087C"/>
    <w:rsid w:val="003108AC"/>
    <w:rsid w:val="00310952"/>
    <w:rsid w:val="00310AFE"/>
    <w:rsid w:val="00310D56"/>
    <w:rsid w:val="00310FF0"/>
    <w:rsid w:val="003110FD"/>
    <w:rsid w:val="00311148"/>
    <w:rsid w:val="00311541"/>
    <w:rsid w:val="0031303B"/>
    <w:rsid w:val="0031329C"/>
    <w:rsid w:val="0031358A"/>
    <w:rsid w:val="003136D9"/>
    <w:rsid w:val="00313B93"/>
    <w:rsid w:val="00314567"/>
    <w:rsid w:val="003146CB"/>
    <w:rsid w:val="00314A6C"/>
    <w:rsid w:val="00314CF4"/>
    <w:rsid w:val="00314E9B"/>
    <w:rsid w:val="00314F53"/>
    <w:rsid w:val="00315BB9"/>
    <w:rsid w:val="00317029"/>
    <w:rsid w:val="003172F8"/>
    <w:rsid w:val="00317B82"/>
    <w:rsid w:val="00317EB5"/>
    <w:rsid w:val="0032042A"/>
    <w:rsid w:val="00320C87"/>
    <w:rsid w:val="0032179D"/>
    <w:rsid w:val="0032234B"/>
    <w:rsid w:val="00323BD3"/>
    <w:rsid w:val="003250FF"/>
    <w:rsid w:val="00325689"/>
    <w:rsid w:val="00325CB9"/>
    <w:rsid w:val="003263A2"/>
    <w:rsid w:val="003274F3"/>
    <w:rsid w:val="003277E8"/>
    <w:rsid w:val="00327829"/>
    <w:rsid w:val="00327FF9"/>
    <w:rsid w:val="00330942"/>
    <w:rsid w:val="003316F9"/>
    <w:rsid w:val="0033176B"/>
    <w:rsid w:val="00331BF3"/>
    <w:rsid w:val="003326AD"/>
    <w:rsid w:val="003327D7"/>
    <w:rsid w:val="00332C95"/>
    <w:rsid w:val="00333F99"/>
    <w:rsid w:val="00334069"/>
    <w:rsid w:val="00334C4E"/>
    <w:rsid w:val="003366CD"/>
    <w:rsid w:val="00336A04"/>
    <w:rsid w:val="00336C17"/>
    <w:rsid w:val="00336E1F"/>
    <w:rsid w:val="003378C0"/>
    <w:rsid w:val="00340598"/>
    <w:rsid w:val="00340C65"/>
    <w:rsid w:val="0034102E"/>
    <w:rsid w:val="00341AD4"/>
    <w:rsid w:val="00341BF8"/>
    <w:rsid w:val="00341EA1"/>
    <w:rsid w:val="00342AB0"/>
    <w:rsid w:val="003431E2"/>
    <w:rsid w:val="0034392B"/>
    <w:rsid w:val="0034482C"/>
    <w:rsid w:val="003448BA"/>
    <w:rsid w:val="00344F67"/>
    <w:rsid w:val="00345A60"/>
    <w:rsid w:val="00345BC7"/>
    <w:rsid w:val="00346191"/>
    <w:rsid w:val="003464BF"/>
    <w:rsid w:val="00346822"/>
    <w:rsid w:val="00346898"/>
    <w:rsid w:val="00346B55"/>
    <w:rsid w:val="00347822"/>
    <w:rsid w:val="0034786B"/>
    <w:rsid w:val="00347FB0"/>
    <w:rsid w:val="003512E8"/>
    <w:rsid w:val="00351CFC"/>
    <w:rsid w:val="00351D3C"/>
    <w:rsid w:val="0035208E"/>
    <w:rsid w:val="00352322"/>
    <w:rsid w:val="0035280D"/>
    <w:rsid w:val="00352BD6"/>
    <w:rsid w:val="00352CB0"/>
    <w:rsid w:val="00352CF5"/>
    <w:rsid w:val="00352F96"/>
    <w:rsid w:val="00353213"/>
    <w:rsid w:val="00353AC1"/>
    <w:rsid w:val="00354608"/>
    <w:rsid w:val="00354F4B"/>
    <w:rsid w:val="00355244"/>
    <w:rsid w:val="00355DEC"/>
    <w:rsid w:val="0035731B"/>
    <w:rsid w:val="00357B4C"/>
    <w:rsid w:val="00357F28"/>
    <w:rsid w:val="003601AD"/>
    <w:rsid w:val="003602BB"/>
    <w:rsid w:val="003606CB"/>
    <w:rsid w:val="00361661"/>
    <w:rsid w:val="0036451B"/>
    <w:rsid w:val="0036486D"/>
    <w:rsid w:val="00366626"/>
    <w:rsid w:val="0036676D"/>
    <w:rsid w:val="00366771"/>
    <w:rsid w:val="00367FBF"/>
    <w:rsid w:val="00370178"/>
    <w:rsid w:val="003701CF"/>
    <w:rsid w:val="003706D6"/>
    <w:rsid w:val="003706FB"/>
    <w:rsid w:val="00370900"/>
    <w:rsid w:val="00370D97"/>
    <w:rsid w:val="0037166E"/>
    <w:rsid w:val="00372061"/>
    <w:rsid w:val="00372B1D"/>
    <w:rsid w:val="00372CCC"/>
    <w:rsid w:val="00373487"/>
    <w:rsid w:val="003739D5"/>
    <w:rsid w:val="00373B3B"/>
    <w:rsid w:val="00374214"/>
    <w:rsid w:val="003746B2"/>
    <w:rsid w:val="00375B01"/>
    <w:rsid w:val="00375B36"/>
    <w:rsid w:val="003764B2"/>
    <w:rsid w:val="00376518"/>
    <w:rsid w:val="00376FA6"/>
    <w:rsid w:val="0037711A"/>
    <w:rsid w:val="0037727E"/>
    <w:rsid w:val="00377614"/>
    <w:rsid w:val="0037799F"/>
    <w:rsid w:val="00377DC2"/>
    <w:rsid w:val="0038000E"/>
    <w:rsid w:val="003806FF"/>
    <w:rsid w:val="003809CA"/>
    <w:rsid w:val="00380BDA"/>
    <w:rsid w:val="00382544"/>
    <w:rsid w:val="003826A3"/>
    <w:rsid w:val="00382D58"/>
    <w:rsid w:val="00383119"/>
    <w:rsid w:val="003832B5"/>
    <w:rsid w:val="00383423"/>
    <w:rsid w:val="00383762"/>
    <w:rsid w:val="00383808"/>
    <w:rsid w:val="00383DB4"/>
    <w:rsid w:val="00384BA7"/>
    <w:rsid w:val="00384DD1"/>
    <w:rsid w:val="00384EED"/>
    <w:rsid w:val="00384F19"/>
    <w:rsid w:val="0038561C"/>
    <w:rsid w:val="00385A0E"/>
    <w:rsid w:val="00385F32"/>
    <w:rsid w:val="0038722C"/>
    <w:rsid w:val="0038767C"/>
    <w:rsid w:val="0039124B"/>
    <w:rsid w:val="00391429"/>
    <w:rsid w:val="00391877"/>
    <w:rsid w:val="00393485"/>
    <w:rsid w:val="00393894"/>
    <w:rsid w:val="003939FC"/>
    <w:rsid w:val="00393C9C"/>
    <w:rsid w:val="00393E18"/>
    <w:rsid w:val="003963B6"/>
    <w:rsid w:val="00396CAF"/>
    <w:rsid w:val="0039706F"/>
    <w:rsid w:val="003974D0"/>
    <w:rsid w:val="003975E5"/>
    <w:rsid w:val="0039793E"/>
    <w:rsid w:val="00397EAF"/>
    <w:rsid w:val="003A0494"/>
    <w:rsid w:val="003A075A"/>
    <w:rsid w:val="003A1130"/>
    <w:rsid w:val="003A13CB"/>
    <w:rsid w:val="003A1A53"/>
    <w:rsid w:val="003A1A59"/>
    <w:rsid w:val="003A1A98"/>
    <w:rsid w:val="003A2016"/>
    <w:rsid w:val="003A2C33"/>
    <w:rsid w:val="003A2C46"/>
    <w:rsid w:val="003A3055"/>
    <w:rsid w:val="003A32A6"/>
    <w:rsid w:val="003A33A2"/>
    <w:rsid w:val="003A3931"/>
    <w:rsid w:val="003A4587"/>
    <w:rsid w:val="003A49D0"/>
    <w:rsid w:val="003A4BEA"/>
    <w:rsid w:val="003A51F9"/>
    <w:rsid w:val="003A53BF"/>
    <w:rsid w:val="003A5D4F"/>
    <w:rsid w:val="003A661E"/>
    <w:rsid w:val="003A6AEC"/>
    <w:rsid w:val="003A7148"/>
    <w:rsid w:val="003B058B"/>
    <w:rsid w:val="003B0AF7"/>
    <w:rsid w:val="003B0FD3"/>
    <w:rsid w:val="003B117F"/>
    <w:rsid w:val="003B1182"/>
    <w:rsid w:val="003B1508"/>
    <w:rsid w:val="003B1DEA"/>
    <w:rsid w:val="003B2184"/>
    <w:rsid w:val="003B40E6"/>
    <w:rsid w:val="003B44D9"/>
    <w:rsid w:val="003B473C"/>
    <w:rsid w:val="003B4B1E"/>
    <w:rsid w:val="003B4E42"/>
    <w:rsid w:val="003B55E8"/>
    <w:rsid w:val="003B5C0E"/>
    <w:rsid w:val="003B5D6C"/>
    <w:rsid w:val="003B6310"/>
    <w:rsid w:val="003B6774"/>
    <w:rsid w:val="003B699D"/>
    <w:rsid w:val="003B6ACE"/>
    <w:rsid w:val="003B7ACC"/>
    <w:rsid w:val="003B7EF5"/>
    <w:rsid w:val="003B7F68"/>
    <w:rsid w:val="003C0219"/>
    <w:rsid w:val="003C034B"/>
    <w:rsid w:val="003C0EDB"/>
    <w:rsid w:val="003C1022"/>
    <w:rsid w:val="003C11A5"/>
    <w:rsid w:val="003C2157"/>
    <w:rsid w:val="003C2662"/>
    <w:rsid w:val="003C308C"/>
    <w:rsid w:val="003C30E6"/>
    <w:rsid w:val="003C35B1"/>
    <w:rsid w:val="003C3684"/>
    <w:rsid w:val="003C3D64"/>
    <w:rsid w:val="003C3E29"/>
    <w:rsid w:val="003C48AA"/>
    <w:rsid w:val="003C591F"/>
    <w:rsid w:val="003C6BF5"/>
    <w:rsid w:val="003C6C3C"/>
    <w:rsid w:val="003C6FB0"/>
    <w:rsid w:val="003C6FCD"/>
    <w:rsid w:val="003C790F"/>
    <w:rsid w:val="003C7A99"/>
    <w:rsid w:val="003C7B79"/>
    <w:rsid w:val="003C7DAB"/>
    <w:rsid w:val="003D07F8"/>
    <w:rsid w:val="003D0D16"/>
    <w:rsid w:val="003D111F"/>
    <w:rsid w:val="003D135A"/>
    <w:rsid w:val="003D15E0"/>
    <w:rsid w:val="003D1AD5"/>
    <w:rsid w:val="003D26A4"/>
    <w:rsid w:val="003D27F0"/>
    <w:rsid w:val="003D49AB"/>
    <w:rsid w:val="003D5378"/>
    <w:rsid w:val="003D6144"/>
    <w:rsid w:val="003D66ED"/>
    <w:rsid w:val="003D6E50"/>
    <w:rsid w:val="003D721A"/>
    <w:rsid w:val="003D7523"/>
    <w:rsid w:val="003E06A9"/>
    <w:rsid w:val="003E06E3"/>
    <w:rsid w:val="003E1778"/>
    <w:rsid w:val="003E27B9"/>
    <w:rsid w:val="003E2932"/>
    <w:rsid w:val="003E2996"/>
    <w:rsid w:val="003E310D"/>
    <w:rsid w:val="003E318F"/>
    <w:rsid w:val="003E4BFB"/>
    <w:rsid w:val="003E4CC4"/>
    <w:rsid w:val="003E4D6F"/>
    <w:rsid w:val="003E6A2D"/>
    <w:rsid w:val="003E6A41"/>
    <w:rsid w:val="003E7449"/>
    <w:rsid w:val="003E79BC"/>
    <w:rsid w:val="003F099C"/>
    <w:rsid w:val="003F0F50"/>
    <w:rsid w:val="003F19A8"/>
    <w:rsid w:val="003F19C6"/>
    <w:rsid w:val="003F212C"/>
    <w:rsid w:val="003F27D4"/>
    <w:rsid w:val="003F37E8"/>
    <w:rsid w:val="003F3C1B"/>
    <w:rsid w:val="003F3D5B"/>
    <w:rsid w:val="003F40DF"/>
    <w:rsid w:val="003F459E"/>
    <w:rsid w:val="003F4825"/>
    <w:rsid w:val="003F5052"/>
    <w:rsid w:val="003F5444"/>
    <w:rsid w:val="003F5DBC"/>
    <w:rsid w:val="003F5FAA"/>
    <w:rsid w:val="003F616D"/>
    <w:rsid w:val="003F61BD"/>
    <w:rsid w:val="003F6366"/>
    <w:rsid w:val="003F6C5F"/>
    <w:rsid w:val="003F6CD5"/>
    <w:rsid w:val="003F6D6F"/>
    <w:rsid w:val="003F722C"/>
    <w:rsid w:val="003F736A"/>
    <w:rsid w:val="003F7548"/>
    <w:rsid w:val="003F7D52"/>
    <w:rsid w:val="0040019D"/>
    <w:rsid w:val="00400475"/>
    <w:rsid w:val="00400B8A"/>
    <w:rsid w:val="00400C4B"/>
    <w:rsid w:val="0040117C"/>
    <w:rsid w:val="00401774"/>
    <w:rsid w:val="00401B2E"/>
    <w:rsid w:val="00401BDB"/>
    <w:rsid w:val="00401E05"/>
    <w:rsid w:val="00401E56"/>
    <w:rsid w:val="0040356E"/>
    <w:rsid w:val="00403641"/>
    <w:rsid w:val="00403927"/>
    <w:rsid w:val="00403E58"/>
    <w:rsid w:val="00404F44"/>
    <w:rsid w:val="00405BBE"/>
    <w:rsid w:val="00406368"/>
    <w:rsid w:val="00406C32"/>
    <w:rsid w:val="00406F02"/>
    <w:rsid w:val="00407A9D"/>
    <w:rsid w:val="00407BAF"/>
    <w:rsid w:val="00407CB0"/>
    <w:rsid w:val="00410308"/>
    <w:rsid w:val="00411114"/>
    <w:rsid w:val="004121E4"/>
    <w:rsid w:val="00412A3A"/>
    <w:rsid w:val="0041320B"/>
    <w:rsid w:val="00413CD5"/>
    <w:rsid w:val="00413E3B"/>
    <w:rsid w:val="00414D54"/>
    <w:rsid w:val="004153DA"/>
    <w:rsid w:val="00415598"/>
    <w:rsid w:val="0041587D"/>
    <w:rsid w:val="00415BAC"/>
    <w:rsid w:val="00415C7B"/>
    <w:rsid w:val="00415FC4"/>
    <w:rsid w:val="00416381"/>
    <w:rsid w:val="00416497"/>
    <w:rsid w:val="004165C8"/>
    <w:rsid w:val="00416E42"/>
    <w:rsid w:val="00416F0E"/>
    <w:rsid w:val="004176A6"/>
    <w:rsid w:val="00417E11"/>
    <w:rsid w:val="00417F5A"/>
    <w:rsid w:val="0042048D"/>
    <w:rsid w:val="00420E1C"/>
    <w:rsid w:val="00420ED8"/>
    <w:rsid w:val="004221C7"/>
    <w:rsid w:val="004228DE"/>
    <w:rsid w:val="00423A6E"/>
    <w:rsid w:val="00423B38"/>
    <w:rsid w:val="00424364"/>
    <w:rsid w:val="00425236"/>
    <w:rsid w:val="0042623E"/>
    <w:rsid w:val="00426C13"/>
    <w:rsid w:val="004270E6"/>
    <w:rsid w:val="00427225"/>
    <w:rsid w:val="004277BF"/>
    <w:rsid w:val="00427B85"/>
    <w:rsid w:val="004310DF"/>
    <w:rsid w:val="00431507"/>
    <w:rsid w:val="00431FE7"/>
    <w:rsid w:val="004320D2"/>
    <w:rsid w:val="004322CA"/>
    <w:rsid w:val="00432549"/>
    <w:rsid w:val="00432681"/>
    <w:rsid w:val="00432714"/>
    <w:rsid w:val="00432933"/>
    <w:rsid w:val="00432984"/>
    <w:rsid w:val="00432EC7"/>
    <w:rsid w:val="00432F1D"/>
    <w:rsid w:val="004338D6"/>
    <w:rsid w:val="00434356"/>
    <w:rsid w:val="00434FE6"/>
    <w:rsid w:val="00435688"/>
    <w:rsid w:val="00435D33"/>
    <w:rsid w:val="004368DB"/>
    <w:rsid w:val="00437415"/>
    <w:rsid w:val="00437D16"/>
    <w:rsid w:val="00437E3C"/>
    <w:rsid w:val="0044001C"/>
    <w:rsid w:val="004408AD"/>
    <w:rsid w:val="004409BE"/>
    <w:rsid w:val="00440A06"/>
    <w:rsid w:val="00441ED1"/>
    <w:rsid w:val="004431B3"/>
    <w:rsid w:val="00443913"/>
    <w:rsid w:val="00443FCA"/>
    <w:rsid w:val="0044409C"/>
    <w:rsid w:val="00444358"/>
    <w:rsid w:val="00444887"/>
    <w:rsid w:val="00444E01"/>
    <w:rsid w:val="00444ECF"/>
    <w:rsid w:val="00445057"/>
    <w:rsid w:val="004457B9"/>
    <w:rsid w:val="0044587E"/>
    <w:rsid w:val="00445AA9"/>
    <w:rsid w:val="00445E96"/>
    <w:rsid w:val="0044606D"/>
    <w:rsid w:val="00446BE0"/>
    <w:rsid w:val="0044767C"/>
    <w:rsid w:val="004502E2"/>
    <w:rsid w:val="00450319"/>
    <w:rsid w:val="00450BCE"/>
    <w:rsid w:val="00450D2F"/>
    <w:rsid w:val="00450D99"/>
    <w:rsid w:val="00450E45"/>
    <w:rsid w:val="00451197"/>
    <w:rsid w:val="00451329"/>
    <w:rsid w:val="0045222D"/>
    <w:rsid w:val="00452E37"/>
    <w:rsid w:val="00452EDC"/>
    <w:rsid w:val="004530CD"/>
    <w:rsid w:val="00453860"/>
    <w:rsid w:val="00453C2E"/>
    <w:rsid w:val="00453C81"/>
    <w:rsid w:val="00454962"/>
    <w:rsid w:val="004552F6"/>
    <w:rsid w:val="004554BA"/>
    <w:rsid w:val="00455528"/>
    <w:rsid w:val="00456B66"/>
    <w:rsid w:val="00456BC9"/>
    <w:rsid w:val="00456CF3"/>
    <w:rsid w:val="00456F2B"/>
    <w:rsid w:val="00457207"/>
    <w:rsid w:val="00457E36"/>
    <w:rsid w:val="004609CB"/>
    <w:rsid w:val="00461204"/>
    <w:rsid w:val="00461C83"/>
    <w:rsid w:val="004637EE"/>
    <w:rsid w:val="00463C47"/>
    <w:rsid w:val="00464C3B"/>
    <w:rsid w:val="00465216"/>
    <w:rsid w:val="004652BE"/>
    <w:rsid w:val="00465331"/>
    <w:rsid w:val="00465574"/>
    <w:rsid w:val="0046599E"/>
    <w:rsid w:val="00465BC6"/>
    <w:rsid w:val="00465D11"/>
    <w:rsid w:val="004665ED"/>
    <w:rsid w:val="004669C2"/>
    <w:rsid w:val="00467089"/>
    <w:rsid w:val="00467AAE"/>
    <w:rsid w:val="0047100E"/>
    <w:rsid w:val="00471C35"/>
    <w:rsid w:val="00472D10"/>
    <w:rsid w:val="00473269"/>
    <w:rsid w:val="004732E5"/>
    <w:rsid w:val="00473679"/>
    <w:rsid w:val="00474067"/>
    <w:rsid w:val="0047430C"/>
    <w:rsid w:val="004743A8"/>
    <w:rsid w:val="00474F32"/>
    <w:rsid w:val="004756D0"/>
    <w:rsid w:val="00475B1D"/>
    <w:rsid w:val="00476084"/>
    <w:rsid w:val="004766AE"/>
    <w:rsid w:val="00477142"/>
    <w:rsid w:val="004776FC"/>
    <w:rsid w:val="0047781B"/>
    <w:rsid w:val="0048073C"/>
    <w:rsid w:val="00480E1F"/>
    <w:rsid w:val="004830BB"/>
    <w:rsid w:val="0048341F"/>
    <w:rsid w:val="00483EB4"/>
    <w:rsid w:val="00484146"/>
    <w:rsid w:val="00484A4B"/>
    <w:rsid w:val="00485106"/>
    <w:rsid w:val="0048532D"/>
    <w:rsid w:val="00485523"/>
    <w:rsid w:val="004859A9"/>
    <w:rsid w:val="004861BF"/>
    <w:rsid w:val="00486271"/>
    <w:rsid w:val="004869DA"/>
    <w:rsid w:val="00486ADF"/>
    <w:rsid w:val="00487078"/>
    <w:rsid w:val="00487826"/>
    <w:rsid w:val="004879D1"/>
    <w:rsid w:val="00487AEE"/>
    <w:rsid w:val="00487EF1"/>
    <w:rsid w:val="0049042D"/>
    <w:rsid w:val="00490BE1"/>
    <w:rsid w:val="004911D6"/>
    <w:rsid w:val="00491E5E"/>
    <w:rsid w:val="00492110"/>
    <w:rsid w:val="00493EC2"/>
    <w:rsid w:val="0049523A"/>
    <w:rsid w:val="00495A2F"/>
    <w:rsid w:val="00495EFD"/>
    <w:rsid w:val="00496B42"/>
    <w:rsid w:val="004970D3"/>
    <w:rsid w:val="00497BE7"/>
    <w:rsid w:val="00497DF8"/>
    <w:rsid w:val="004A04F0"/>
    <w:rsid w:val="004A13D8"/>
    <w:rsid w:val="004A1F27"/>
    <w:rsid w:val="004A1F93"/>
    <w:rsid w:val="004A28B6"/>
    <w:rsid w:val="004A372A"/>
    <w:rsid w:val="004A3EF1"/>
    <w:rsid w:val="004A4C9B"/>
    <w:rsid w:val="004A5336"/>
    <w:rsid w:val="004A6523"/>
    <w:rsid w:val="004A7D7C"/>
    <w:rsid w:val="004B0052"/>
    <w:rsid w:val="004B014A"/>
    <w:rsid w:val="004B0258"/>
    <w:rsid w:val="004B06ED"/>
    <w:rsid w:val="004B0989"/>
    <w:rsid w:val="004B09CA"/>
    <w:rsid w:val="004B114A"/>
    <w:rsid w:val="004B1C25"/>
    <w:rsid w:val="004B2537"/>
    <w:rsid w:val="004B2B2C"/>
    <w:rsid w:val="004B3370"/>
    <w:rsid w:val="004B3AD3"/>
    <w:rsid w:val="004B3D5E"/>
    <w:rsid w:val="004B4215"/>
    <w:rsid w:val="004B4629"/>
    <w:rsid w:val="004B46AD"/>
    <w:rsid w:val="004B50C0"/>
    <w:rsid w:val="004B5116"/>
    <w:rsid w:val="004B5586"/>
    <w:rsid w:val="004B5DE6"/>
    <w:rsid w:val="004B63BA"/>
    <w:rsid w:val="004B7B15"/>
    <w:rsid w:val="004C06C2"/>
    <w:rsid w:val="004C084B"/>
    <w:rsid w:val="004C0AD1"/>
    <w:rsid w:val="004C0C64"/>
    <w:rsid w:val="004C136E"/>
    <w:rsid w:val="004C14C9"/>
    <w:rsid w:val="004C2198"/>
    <w:rsid w:val="004C2994"/>
    <w:rsid w:val="004C2D87"/>
    <w:rsid w:val="004C4119"/>
    <w:rsid w:val="004C4864"/>
    <w:rsid w:val="004C52FE"/>
    <w:rsid w:val="004C5700"/>
    <w:rsid w:val="004C5B3C"/>
    <w:rsid w:val="004C602F"/>
    <w:rsid w:val="004C79EC"/>
    <w:rsid w:val="004C7C07"/>
    <w:rsid w:val="004D0A9B"/>
    <w:rsid w:val="004D1112"/>
    <w:rsid w:val="004D129A"/>
    <w:rsid w:val="004D130F"/>
    <w:rsid w:val="004D14B7"/>
    <w:rsid w:val="004D180C"/>
    <w:rsid w:val="004D1920"/>
    <w:rsid w:val="004D1BA3"/>
    <w:rsid w:val="004D24FB"/>
    <w:rsid w:val="004D276D"/>
    <w:rsid w:val="004D27F6"/>
    <w:rsid w:val="004D2E0C"/>
    <w:rsid w:val="004D31FE"/>
    <w:rsid w:val="004D3AF7"/>
    <w:rsid w:val="004D4AA7"/>
    <w:rsid w:val="004D52C9"/>
    <w:rsid w:val="004D5537"/>
    <w:rsid w:val="004D583B"/>
    <w:rsid w:val="004D5B71"/>
    <w:rsid w:val="004D62A5"/>
    <w:rsid w:val="004D62CC"/>
    <w:rsid w:val="004D6329"/>
    <w:rsid w:val="004D6477"/>
    <w:rsid w:val="004D72E8"/>
    <w:rsid w:val="004D7551"/>
    <w:rsid w:val="004E0059"/>
    <w:rsid w:val="004E090F"/>
    <w:rsid w:val="004E16E5"/>
    <w:rsid w:val="004E1C33"/>
    <w:rsid w:val="004E1EB2"/>
    <w:rsid w:val="004E2755"/>
    <w:rsid w:val="004E33E9"/>
    <w:rsid w:val="004E380B"/>
    <w:rsid w:val="004E42ED"/>
    <w:rsid w:val="004E5F7A"/>
    <w:rsid w:val="004E5FEB"/>
    <w:rsid w:val="004E60FE"/>
    <w:rsid w:val="004E6327"/>
    <w:rsid w:val="004E7569"/>
    <w:rsid w:val="004E7872"/>
    <w:rsid w:val="004E7CB9"/>
    <w:rsid w:val="004E7DFE"/>
    <w:rsid w:val="004E7ED8"/>
    <w:rsid w:val="004F05FB"/>
    <w:rsid w:val="004F0E8C"/>
    <w:rsid w:val="004F123D"/>
    <w:rsid w:val="004F13F8"/>
    <w:rsid w:val="004F1788"/>
    <w:rsid w:val="004F28D0"/>
    <w:rsid w:val="004F37B8"/>
    <w:rsid w:val="004F37DB"/>
    <w:rsid w:val="004F3B46"/>
    <w:rsid w:val="004F3D28"/>
    <w:rsid w:val="004F4C67"/>
    <w:rsid w:val="004F4CAE"/>
    <w:rsid w:val="004F4E3D"/>
    <w:rsid w:val="004F501C"/>
    <w:rsid w:val="004F503C"/>
    <w:rsid w:val="004F5180"/>
    <w:rsid w:val="004F55CC"/>
    <w:rsid w:val="004F57AE"/>
    <w:rsid w:val="004F587A"/>
    <w:rsid w:val="004F635E"/>
    <w:rsid w:val="004F6375"/>
    <w:rsid w:val="004F6411"/>
    <w:rsid w:val="004F64B1"/>
    <w:rsid w:val="004F693A"/>
    <w:rsid w:val="004F6954"/>
    <w:rsid w:val="004F7549"/>
    <w:rsid w:val="004F775F"/>
    <w:rsid w:val="005003F2"/>
    <w:rsid w:val="00500FD1"/>
    <w:rsid w:val="00501446"/>
    <w:rsid w:val="00501AE7"/>
    <w:rsid w:val="00502DCB"/>
    <w:rsid w:val="00502EF2"/>
    <w:rsid w:val="00503159"/>
    <w:rsid w:val="005041DC"/>
    <w:rsid w:val="00504AB1"/>
    <w:rsid w:val="00505C0D"/>
    <w:rsid w:val="00505F45"/>
    <w:rsid w:val="00506152"/>
    <w:rsid w:val="00506FA3"/>
    <w:rsid w:val="00507189"/>
    <w:rsid w:val="00507214"/>
    <w:rsid w:val="005075A2"/>
    <w:rsid w:val="00507D3B"/>
    <w:rsid w:val="0051014F"/>
    <w:rsid w:val="005105C3"/>
    <w:rsid w:val="00510B54"/>
    <w:rsid w:val="00510C76"/>
    <w:rsid w:val="005111B7"/>
    <w:rsid w:val="00511A2A"/>
    <w:rsid w:val="00511DDB"/>
    <w:rsid w:val="00512B6A"/>
    <w:rsid w:val="00513004"/>
    <w:rsid w:val="00513E48"/>
    <w:rsid w:val="005143D6"/>
    <w:rsid w:val="005144F9"/>
    <w:rsid w:val="00515461"/>
    <w:rsid w:val="00515EAF"/>
    <w:rsid w:val="00515ED3"/>
    <w:rsid w:val="005168FB"/>
    <w:rsid w:val="005208FD"/>
    <w:rsid w:val="0052121F"/>
    <w:rsid w:val="00521417"/>
    <w:rsid w:val="005217B4"/>
    <w:rsid w:val="005219FC"/>
    <w:rsid w:val="00522391"/>
    <w:rsid w:val="00522D97"/>
    <w:rsid w:val="00522F7E"/>
    <w:rsid w:val="005230D5"/>
    <w:rsid w:val="0052397B"/>
    <w:rsid w:val="00523BFC"/>
    <w:rsid w:val="00523C37"/>
    <w:rsid w:val="0052411E"/>
    <w:rsid w:val="005243AA"/>
    <w:rsid w:val="00525623"/>
    <w:rsid w:val="00525F23"/>
    <w:rsid w:val="0052680D"/>
    <w:rsid w:val="00526E06"/>
    <w:rsid w:val="00526F06"/>
    <w:rsid w:val="0052705E"/>
    <w:rsid w:val="0052709B"/>
    <w:rsid w:val="00527260"/>
    <w:rsid w:val="0052799C"/>
    <w:rsid w:val="00530143"/>
    <w:rsid w:val="005304D5"/>
    <w:rsid w:val="0053221B"/>
    <w:rsid w:val="005329F5"/>
    <w:rsid w:val="00532D4E"/>
    <w:rsid w:val="00532E58"/>
    <w:rsid w:val="005333A2"/>
    <w:rsid w:val="005337BB"/>
    <w:rsid w:val="00534647"/>
    <w:rsid w:val="0053465D"/>
    <w:rsid w:val="00534820"/>
    <w:rsid w:val="00534D28"/>
    <w:rsid w:val="005353BB"/>
    <w:rsid w:val="005365CF"/>
    <w:rsid w:val="0053753D"/>
    <w:rsid w:val="00540603"/>
    <w:rsid w:val="00540791"/>
    <w:rsid w:val="00540833"/>
    <w:rsid w:val="00540A83"/>
    <w:rsid w:val="0054124B"/>
    <w:rsid w:val="005417C2"/>
    <w:rsid w:val="005420BE"/>
    <w:rsid w:val="005429E4"/>
    <w:rsid w:val="00542C80"/>
    <w:rsid w:val="00543B1B"/>
    <w:rsid w:val="00543B6B"/>
    <w:rsid w:val="00544990"/>
    <w:rsid w:val="00544BA9"/>
    <w:rsid w:val="00544EFB"/>
    <w:rsid w:val="005451E3"/>
    <w:rsid w:val="0054554E"/>
    <w:rsid w:val="00545753"/>
    <w:rsid w:val="0054614A"/>
    <w:rsid w:val="005464F3"/>
    <w:rsid w:val="00547423"/>
    <w:rsid w:val="00547802"/>
    <w:rsid w:val="00550293"/>
    <w:rsid w:val="00550568"/>
    <w:rsid w:val="00551229"/>
    <w:rsid w:val="00551787"/>
    <w:rsid w:val="00552357"/>
    <w:rsid w:val="005547D7"/>
    <w:rsid w:val="00554EAB"/>
    <w:rsid w:val="00554EB5"/>
    <w:rsid w:val="00556947"/>
    <w:rsid w:val="00556EC5"/>
    <w:rsid w:val="00557105"/>
    <w:rsid w:val="00557862"/>
    <w:rsid w:val="00557D65"/>
    <w:rsid w:val="00561808"/>
    <w:rsid w:val="00561894"/>
    <w:rsid w:val="00561E41"/>
    <w:rsid w:val="00562458"/>
    <w:rsid w:val="00562DCE"/>
    <w:rsid w:val="0056359B"/>
    <w:rsid w:val="005644A0"/>
    <w:rsid w:val="00564A08"/>
    <w:rsid w:val="0056528D"/>
    <w:rsid w:val="00565668"/>
    <w:rsid w:val="00566DFB"/>
    <w:rsid w:val="00567672"/>
    <w:rsid w:val="00570CA6"/>
    <w:rsid w:val="0057165D"/>
    <w:rsid w:val="005718E8"/>
    <w:rsid w:val="00571D31"/>
    <w:rsid w:val="00571E6D"/>
    <w:rsid w:val="00572064"/>
    <w:rsid w:val="0057299E"/>
    <w:rsid w:val="00573292"/>
    <w:rsid w:val="00573D69"/>
    <w:rsid w:val="0057496D"/>
    <w:rsid w:val="00574AF9"/>
    <w:rsid w:val="00574E35"/>
    <w:rsid w:val="005756C4"/>
    <w:rsid w:val="005757B3"/>
    <w:rsid w:val="00576CC6"/>
    <w:rsid w:val="00577636"/>
    <w:rsid w:val="00580B83"/>
    <w:rsid w:val="00580BCC"/>
    <w:rsid w:val="00581034"/>
    <w:rsid w:val="00581456"/>
    <w:rsid w:val="005829A0"/>
    <w:rsid w:val="00583AC3"/>
    <w:rsid w:val="00584A44"/>
    <w:rsid w:val="00584EB2"/>
    <w:rsid w:val="005856D5"/>
    <w:rsid w:val="00586522"/>
    <w:rsid w:val="00586683"/>
    <w:rsid w:val="00586D03"/>
    <w:rsid w:val="00587238"/>
    <w:rsid w:val="005900E2"/>
    <w:rsid w:val="00590BAA"/>
    <w:rsid w:val="005918FA"/>
    <w:rsid w:val="00591C9F"/>
    <w:rsid w:val="00592692"/>
    <w:rsid w:val="00592867"/>
    <w:rsid w:val="00593D06"/>
    <w:rsid w:val="00594795"/>
    <w:rsid w:val="00594D9E"/>
    <w:rsid w:val="00595661"/>
    <w:rsid w:val="005959D5"/>
    <w:rsid w:val="005964CB"/>
    <w:rsid w:val="00596F9A"/>
    <w:rsid w:val="0059708A"/>
    <w:rsid w:val="0059732F"/>
    <w:rsid w:val="005A04CF"/>
    <w:rsid w:val="005A10D3"/>
    <w:rsid w:val="005A18EA"/>
    <w:rsid w:val="005A1B89"/>
    <w:rsid w:val="005A273D"/>
    <w:rsid w:val="005A2B05"/>
    <w:rsid w:val="005A2CDE"/>
    <w:rsid w:val="005A2E48"/>
    <w:rsid w:val="005A3378"/>
    <w:rsid w:val="005A34D2"/>
    <w:rsid w:val="005A3AC8"/>
    <w:rsid w:val="005A3DED"/>
    <w:rsid w:val="005A3EBD"/>
    <w:rsid w:val="005A44ED"/>
    <w:rsid w:val="005A46CC"/>
    <w:rsid w:val="005A4BFB"/>
    <w:rsid w:val="005A4C8F"/>
    <w:rsid w:val="005A52DA"/>
    <w:rsid w:val="005A57F7"/>
    <w:rsid w:val="005A5CCF"/>
    <w:rsid w:val="005A6969"/>
    <w:rsid w:val="005A6F34"/>
    <w:rsid w:val="005A6F70"/>
    <w:rsid w:val="005A7F07"/>
    <w:rsid w:val="005B0474"/>
    <w:rsid w:val="005B0568"/>
    <w:rsid w:val="005B0DDB"/>
    <w:rsid w:val="005B10F4"/>
    <w:rsid w:val="005B11BF"/>
    <w:rsid w:val="005B11DF"/>
    <w:rsid w:val="005B127E"/>
    <w:rsid w:val="005B1B91"/>
    <w:rsid w:val="005B2585"/>
    <w:rsid w:val="005B2F89"/>
    <w:rsid w:val="005B3391"/>
    <w:rsid w:val="005B34B8"/>
    <w:rsid w:val="005B38CB"/>
    <w:rsid w:val="005B3DC8"/>
    <w:rsid w:val="005B4EEE"/>
    <w:rsid w:val="005B620C"/>
    <w:rsid w:val="005B67E5"/>
    <w:rsid w:val="005B69BC"/>
    <w:rsid w:val="005B6ED2"/>
    <w:rsid w:val="005B7B8C"/>
    <w:rsid w:val="005B7E40"/>
    <w:rsid w:val="005B7FDA"/>
    <w:rsid w:val="005C07FB"/>
    <w:rsid w:val="005C10E0"/>
    <w:rsid w:val="005C2567"/>
    <w:rsid w:val="005C2C11"/>
    <w:rsid w:val="005C300E"/>
    <w:rsid w:val="005C3C02"/>
    <w:rsid w:val="005C3F55"/>
    <w:rsid w:val="005C43CD"/>
    <w:rsid w:val="005C46CF"/>
    <w:rsid w:val="005C53B0"/>
    <w:rsid w:val="005C6173"/>
    <w:rsid w:val="005C6611"/>
    <w:rsid w:val="005C6653"/>
    <w:rsid w:val="005C6A60"/>
    <w:rsid w:val="005C6DE1"/>
    <w:rsid w:val="005C7798"/>
    <w:rsid w:val="005C7953"/>
    <w:rsid w:val="005C7AA9"/>
    <w:rsid w:val="005C7AB6"/>
    <w:rsid w:val="005C7AB7"/>
    <w:rsid w:val="005D0A33"/>
    <w:rsid w:val="005D0D16"/>
    <w:rsid w:val="005D159A"/>
    <w:rsid w:val="005D2F6F"/>
    <w:rsid w:val="005D3135"/>
    <w:rsid w:val="005D386F"/>
    <w:rsid w:val="005D38DE"/>
    <w:rsid w:val="005D4B11"/>
    <w:rsid w:val="005D4CD0"/>
    <w:rsid w:val="005D4E32"/>
    <w:rsid w:val="005D5776"/>
    <w:rsid w:val="005D5792"/>
    <w:rsid w:val="005D5B2A"/>
    <w:rsid w:val="005D5BEC"/>
    <w:rsid w:val="005D6AFF"/>
    <w:rsid w:val="005D7C46"/>
    <w:rsid w:val="005E0111"/>
    <w:rsid w:val="005E071D"/>
    <w:rsid w:val="005E0FE6"/>
    <w:rsid w:val="005E142E"/>
    <w:rsid w:val="005E1671"/>
    <w:rsid w:val="005E1783"/>
    <w:rsid w:val="005E1D6C"/>
    <w:rsid w:val="005E1DD6"/>
    <w:rsid w:val="005E2022"/>
    <w:rsid w:val="005E2641"/>
    <w:rsid w:val="005E2B04"/>
    <w:rsid w:val="005E2BFB"/>
    <w:rsid w:val="005E3479"/>
    <w:rsid w:val="005E43BF"/>
    <w:rsid w:val="005E452E"/>
    <w:rsid w:val="005E5238"/>
    <w:rsid w:val="005E5D0C"/>
    <w:rsid w:val="005E702B"/>
    <w:rsid w:val="005E7C56"/>
    <w:rsid w:val="005F085E"/>
    <w:rsid w:val="005F0FC4"/>
    <w:rsid w:val="005F1C9F"/>
    <w:rsid w:val="005F1CD4"/>
    <w:rsid w:val="005F2575"/>
    <w:rsid w:val="005F259D"/>
    <w:rsid w:val="005F28F9"/>
    <w:rsid w:val="005F2EC4"/>
    <w:rsid w:val="005F38A4"/>
    <w:rsid w:val="005F393D"/>
    <w:rsid w:val="005F3FBA"/>
    <w:rsid w:val="005F3FD7"/>
    <w:rsid w:val="005F4194"/>
    <w:rsid w:val="005F4201"/>
    <w:rsid w:val="005F451E"/>
    <w:rsid w:val="005F49DF"/>
    <w:rsid w:val="005F4CE3"/>
    <w:rsid w:val="005F4F35"/>
    <w:rsid w:val="005F5BEE"/>
    <w:rsid w:val="005F633D"/>
    <w:rsid w:val="005F735A"/>
    <w:rsid w:val="005F7E4F"/>
    <w:rsid w:val="0060034F"/>
    <w:rsid w:val="00600814"/>
    <w:rsid w:val="00600E31"/>
    <w:rsid w:val="00601058"/>
    <w:rsid w:val="0060125C"/>
    <w:rsid w:val="00601A2B"/>
    <w:rsid w:val="00601E69"/>
    <w:rsid w:val="00602550"/>
    <w:rsid w:val="006028E7"/>
    <w:rsid w:val="00605476"/>
    <w:rsid w:val="00606244"/>
    <w:rsid w:val="00606541"/>
    <w:rsid w:val="00606AB4"/>
    <w:rsid w:val="00606CEF"/>
    <w:rsid w:val="00607734"/>
    <w:rsid w:val="00607B38"/>
    <w:rsid w:val="00607B5C"/>
    <w:rsid w:val="00607EDC"/>
    <w:rsid w:val="006104CF"/>
    <w:rsid w:val="00610769"/>
    <w:rsid w:val="00610798"/>
    <w:rsid w:val="0061112B"/>
    <w:rsid w:val="0061177D"/>
    <w:rsid w:val="006124E1"/>
    <w:rsid w:val="00612CAA"/>
    <w:rsid w:val="00613108"/>
    <w:rsid w:val="0061350B"/>
    <w:rsid w:val="00614A3F"/>
    <w:rsid w:val="00614CC5"/>
    <w:rsid w:val="00615EB5"/>
    <w:rsid w:val="00616AA8"/>
    <w:rsid w:val="00616BC2"/>
    <w:rsid w:val="00616E55"/>
    <w:rsid w:val="00617021"/>
    <w:rsid w:val="00617349"/>
    <w:rsid w:val="00620236"/>
    <w:rsid w:val="00622616"/>
    <w:rsid w:val="006227D3"/>
    <w:rsid w:val="00622E29"/>
    <w:rsid w:val="0062364A"/>
    <w:rsid w:val="00623EF6"/>
    <w:rsid w:val="0062460B"/>
    <w:rsid w:val="00625754"/>
    <w:rsid w:val="00625A33"/>
    <w:rsid w:val="00625D69"/>
    <w:rsid w:val="00625F0F"/>
    <w:rsid w:val="0062673F"/>
    <w:rsid w:val="0062687D"/>
    <w:rsid w:val="006270F7"/>
    <w:rsid w:val="0062738C"/>
    <w:rsid w:val="00627475"/>
    <w:rsid w:val="006278C1"/>
    <w:rsid w:val="006278D2"/>
    <w:rsid w:val="00627A25"/>
    <w:rsid w:val="00627ED2"/>
    <w:rsid w:val="00630BEB"/>
    <w:rsid w:val="00631026"/>
    <w:rsid w:val="00631BF0"/>
    <w:rsid w:val="006323B5"/>
    <w:rsid w:val="00632E74"/>
    <w:rsid w:val="00632F9C"/>
    <w:rsid w:val="006336C2"/>
    <w:rsid w:val="00634906"/>
    <w:rsid w:val="00635C1F"/>
    <w:rsid w:val="00635E33"/>
    <w:rsid w:val="006363A4"/>
    <w:rsid w:val="006368A5"/>
    <w:rsid w:val="00636A4D"/>
    <w:rsid w:val="00636F33"/>
    <w:rsid w:val="006372BF"/>
    <w:rsid w:val="00637410"/>
    <w:rsid w:val="00637426"/>
    <w:rsid w:val="0063792D"/>
    <w:rsid w:val="00641178"/>
    <w:rsid w:val="006411C5"/>
    <w:rsid w:val="0064124D"/>
    <w:rsid w:val="006412BF"/>
    <w:rsid w:val="00641859"/>
    <w:rsid w:val="00642384"/>
    <w:rsid w:val="006425DD"/>
    <w:rsid w:val="00642712"/>
    <w:rsid w:val="00643953"/>
    <w:rsid w:val="00643999"/>
    <w:rsid w:val="006439DF"/>
    <w:rsid w:val="00643AF4"/>
    <w:rsid w:val="00645717"/>
    <w:rsid w:val="006462FD"/>
    <w:rsid w:val="00646317"/>
    <w:rsid w:val="00646386"/>
    <w:rsid w:val="006464EC"/>
    <w:rsid w:val="00646F11"/>
    <w:rsid w:val="0064776C"/>
    <w:rsid w:val="00647846"/>
    <w:rsid w:val="00647BF0"/>
    <w:rsid w:val="00647F1E"/>
    <w:rsid w:val="0065016E"/>
    <w:rsid w:val="006504CB"/>
    <w:rsid w:val="00650A23"/>
    <w:rsid w:val="00650EBA"/>
    <w:rsid w:val="00651455"/>
    <w:rsid w:val="006522AA"/>
    <w:rsid w:val="00652570"/>
    <w:rsid w:val="00652BEC"/>
    <w:rsid w:val="00653484"/>
    <w:rsid w:val="00653728"/>
    <w:rsid w:val="00654337"/>
    <w:rsid w:val="00655692"/>
    <w:rsid w:val="00655C93"/>
    <w:rsid w:val="006569AD"/>
    <w:rsid w:val="00656C29"/>
    <w:rsid w:val="00657563"/>
    <w:rsid w:val="00657D0D"/>
    <w:rsid w:val="006612C8"/>
    <w:rsid w:val="00662304"/>
    <w:rsid w:val="00662692"/>
    <w:rsid w:val="00663995"/>
    <w:rsid w:val="006644BC"/>
    <w:rsid w:val="00664DD7"/>
    <w:rsid w:val="00664FEA"/>
    <w:rsid w:val="00665717"/>
    <w:rsid w:val="006658FC"/>
    <w:rsid w:val="006665E4"/>
    <w:rsid w:val="00666BD6"/>
    <w:rsid w:val="00666DEE"/>
    <w:rsid w:val="00666EAF"/>
    <w:rsid w:val="00667FA9"/>
    <w:rsid w:val="00670E70"/>
    <w:rsid w:val="006719BF"/>
    <w:rsid w:val="00673D3F"/>
    <w:rsid w:val="006746FB"/>
    <w:rsid w:val="00674F45"/>
    <w:rsid w:val="00675602"/>
    <w:rsid w:val="0067578A"/>
    <w:rsid w:val="00675EB0"/>
    <w:rsid w:val="00677276"/>
    <w:rsid w:val="006772E1"/>
    <w:rsid w:val="0067740C"/>
    <w:rsid w:val="00677BA9"/>
    <w:rsid w:val="00677C69"/>
    <w:rsid w:val="006802EC"/>
    <w:rsid w:val="00680339"/>
    <w:rsid w:val="00680E3F"/>
    <w:rsid w:val="00680E8B"/>
    <w:rsid w:val="00680E91"/>
    <w:rsid w:val="006816C4"/>
    <w:rsid w:val="006823B7"/>
    <w:rsid w:val="0068289E"/>
    <w:rsid w:val="0068291F"/>
    <w:rsid w:val="00682F17"/>
    <w:rsid w:val="00682F49"/>
    <w:rsid w:val="006832BA"/>
    <w:rsid w:val="0068364F"/>
    <w:rsid w:val="0068384D"/>
    <w:rsid w:val="00683912"/>
    <w:rsid w:val="00683A99"/>
    <w:rsid w:val="00684B81"/>
    <w:rsid w:val="00684F65"/>
    <w:rsid w:val="0068530D"/>
    <w:rsid w:val="006857DF"/>
    <w:rsid w:val="00685B4A"/>
    <w:rsid w:val="00685DAC"/>
    <w:rsid w:val="006861E5"/>
    <w:rsid w:val="00686835"/>
    <w:rsid w:val="00686ADF"/>
    <w:rsid w:val="00687C74"/>
    <w:rsid w:val="006907BA"/>
    <w:rsid w:val="006908CF"/>
    <w:rsid w:val="00690E4A"/>
    <w:rsid w:val="00690FF7"/>
    <w:rsid w:val="00691296"/>
    <w:rsid w:val="00692140"/>
    <w:rsid w:val="00692146"/>
    <w:rsid w:val="00692732"/>
    <w:rsid w:val="00692C21"/>
    <w:rsid w:val="006933D2"/>
    <w:rsid w:val="006933DE"/>
    <w:rsid w:val="006953AF"/>
    <w:rsid w:val="00695668"/>
    <w:rsid w:val="006957B0"/>
    <w:rsid w:val="00695937"/>
    <w:rsid w:val="006959C9"/>
    <w:rsid w:val="00695E45"/>
    <w:rsid w:val="00695E86"/>
    <w:rsid w:val="00696355"/>
    <w:rsid w:val="006970D4"/>
    <w:rsid w:val="006970F9"/>
    <w:rsid w:val="006977DE"/>
    <w:rsid w:val="006978BA"/>
    <w:rsid w:val="00697A03"/>
    <w:rsid w:val="00697FF5"/>
    <w:rsid w:val="006A0605"/>
    <w:rsid w:val="006A0D7C"/>
    <w:rsid w:val="006A10DD"/>
    <w:rsid w:val="006A1397"/>
    <w:rsid w:val="006A1857"/>
    <w:rsid w:val="006A3423"/>
    <w:rsid w:val="006A3832"/>
    <w:rsid w:val="006A3DDD"/>
    <w:rsid w:val="006A4501"/>
    <w:rsid w:val="006A4D92"/>
    <w:rsid w:val="006A53E3"/>
    <w:rsid w:val="006A542A"/>
    <w:rsid w:val="006A64B8"/>
    <w:rsid w:val="006A64EC"/>
    <w:rsid w:val="006A67AF"/>
    <w:rsid w:val="006A6859"/>
    <w:rsid w:val="006A6952"/>
    <w:rsid w:val="006A6BFA"/>
    <w:rsid w:val="006A6E62"/>
    <w:rsid w:val="006A72CA"/>
    <w:rsid w:val="006A72E3"/>
    <w:rsid w:val="006A7973"/>
    <w:rsid w:val="006B068E"/>
    <w:rsid w:val="006B0CDC"/>
    <w:rsid w:val="006B180A"/>
    <w:rsid w:val="006B1925"/>
    <w:rsid w:val="006B1AB9"/>
    <w:rsid w:val="006B1B2B"/>
    <w:rsid w:val="006B242B"/>
    <w:rsid w:val="006B256C"/>
    <w:rsid w:val="006B26A9"/>
    <w:rsid w:val="006B2984"/>
    <w:rsid w:val="006B2A4D"/>
    <w:rsid w:val="006B4021"/>
    <w:rsid w:val="006B41DF"/>
    <w:rsid w:val="006B4F99"/>
    <w:rsid w:val="006B5076"/>
    <w:rsid w:val="006B50E6"/>
    <w:rsid w:val="006B5657"/>
    <w:rsid w:val="006B56DF"/>
    <w:rsid w:val="006B5A88"/>
    <w:rsid w:val="006B61BA"/>
    <w:rsid w:val="006B6366"/>
    <w:rsid w:val="006B646F"/>
    <w:rsid w:val="006B681E"/>
    <w:rsid w:val="006B6956"/>
    <w:rsid w:val="006C0264"/>
    <w:rsid w:val="006C0433"/>
    <w:rsid w:val="006C044C"/>
    <w:rsid w:val="006C070E"/>
    <w:rsid w:val="006C0C48"/>
    <w:rsid w:val="006C0C6D"/>
    <w:rsid w:val="006C12D9"/>
    <w:rsid w:val="006C1332"/>
    <w:rsid w:val="006C2036"/>
    <w:rsid w:val="006C20B1"/>
    <w:rsid w:val="006C2171"/>
    <w:rsid w:val="006C2175"/>
    <w:rsid w:val="006C29EE"/>
    <w:rsid w:val="006C2B14"/>
    <w:rsid w:val="006C2B33"/>
    <w:rsid w:val="006C2DAB"/>
    <w:rsid w:val="006C350F"/>
    <w:rsid w:val="006C3663"/>
    <w:rsid w:val="006C3868"/>
    <w:rsid w:val="006C39A2"/>
    <w:rsid w:val="006C3A40"/>
    <w:rsid w:val="006C42A0"/>
    <w:rsid w:val="006C50D9"/>
    <w:rsid w:val="006C5248"/>
    <w:rsid w:val="006C533B"/>
    <w:rsid w:val="006C5861"/>
    <w:rsid w:val="006C59A7"/>
    <w:rsid w:val="006C5F12"/>
    <w:rsid w:val="006C5F6D"/>
    <w:rsid w:val="006C6312"/>
    <w:rsid w:val="006C6407"/>
    <w:rsid w:val="006C7040"/>
    <w:rsid w:val="006C70F6"/>
    <w:rsid w:val="006C7C78"/>
    <w:rsid w:val="006C7E84"/>
    <w:rsid w:val="006D0203"/>
    <w:rsid w:val="006D04E6"/>
    <w:rsid w:val="006D094B"/>
    <w:rsid w:val="006D0E37"/>
    <w:rsid w:val="006D1281"/>
    <w:rsid w:val="006D149A"/>
    <w:rsid w:val="006D2092"/>
    <w:rsid w:val="006D2C0A"/>
    <w:rsid w:val="006D2DD9"/>
    <w:rsid w:val="006D31A6"/>
    <w:rsid w:val="006D3AA4"/>
    <w:rsid w:val="006D3FD2"/>
    <w:rsid w:val="006D4AC1"/>
    <w:rsid w:val="006D4FF9"/>
    <w:rsid w:val="006D5056"/>
    <w:rsid w:val="006D58C4"/>
    <w:rsid w:val="006D5B56"/>
    <w:rsid w:val="006D5D8E"/>
    <w:rsid w:val="006D5E8E"/>
    <w:rsid w:val="006D65D5"/>
    <w:rsid w:val="006D6700"/>
    <w:rsid w:val="006D7386"/>
    <w:rsid w:val="006D73F5"/>
    <w:rsid w:val="006D7419"/>
    <w:rsid w:val="006D7C6F"/>
    <w:rsid w:val="006E0936"/>
    <w:rsid w:val="006E0A7C"/>
    <w:rsid w:val="006E0CED"/>
    <w:rsid w:val="006E109B"/>
    <w:rsid w:val="006E10BB"/>
    <w:rsid w:val="006E153E"/>
    <w:rsid w:val="006E1C5E"/>
    <w:rsid w:val="006E2329"/>
    <w:rsid w:val="006E26E2"/>
    <w:rsid w:val="006E28A2"/>
    <w:rsid w:val="006E389B"/>
    <w:rsid w:val="006E4ABF"/>
    <w:rsid w:val="006E4DF9"/>
    <w:rsid w:val="006E7BFA"/>
    <w:rsid w:val="006F0F7A"/>
    <w:rsid w:val="006F130E"/>
    <w:rsid w:val="006F18A9"/>
    <w:rsid w:val="006F18D0"/>
    <w:rsid w:val="006F1A4A"/>
    <w:rsid w:val="006F1EF8"/>
    <w:rsid w:val="006F23EB"/>
    <w:rsid w:val="006F2B4E"/>
    <w:rsid w:val="006F2E3D"/>
    <w:rsid w:val="006F312C"/>
    <w:rsid w:val="006F34F2"/>
    <w:rsid w:val="006F3A1C"/>
    <w:rsid w:val="006F3BC5"/>
    <w:rsid w:val="006F4BA6"/>
    <w:rsid w:val="006F4E8F"/>
    <w:rsid w:val="006F5067"/>
    <w:rsid w:val="006F5354"/>
    <w:rsid w:val="006F5378"/>
    <w:rsid w:val="006F5B0B"/>
    <w:rsid w:val="006F5DD0"/>
    <w:rsid w:val="006F6855"/>
    <w:rsid w:val="006F7669"/>
    <w:rsid w:val="006F7A6F"/>
    <w:rsid w:val="006F7E5B"/>
    <w:rsid w:val="007001EB"/>
    <w:rsid w:val="00700603"/>
    <w:rsid w:val="00700F43"/>
    <w:rsid w:val="007022AD"/>
    <w:rsid w:val="00703437"/>
    <w:rsid w:val="00703D83"/>
    <w:rsid w:val="007045A8"/>
    <w:rsid w:val="00705500"/>
    <w:rsid w:val="0070586E"/>
    <w:rsid w:val="00705D93"/>
    <w:rsid w:val="00706295"/>
    <w:rsid w:val="007069F2"/>
    <w:rsid w:val="00706C1B"/>
    <w:rsid w:val="00707167"/>
    <w:rsid w:val="00707375"/>
    <w:rsid w:val="00707615"/>
    <w:rsid w:val="007076A2"/>
    <w:rsid w:val="00707800"/>
    <w:rsid w:val="00710BCB"/>
    <w:rsid w:val="00710C4C"/>
    <w:rsid w:val="00710D2C"/>
    <w:rsid w:val="0071143C"/>
    <w:rsid w:val="00711E36"/>
    <w:rsid w:val="00711E5A"/>
    <w:rsid w:val="0071215A"/>
    <w:rsid w:val="0071262F"/>
    <w:rsid w:val="007128BD"/>
    <w:rsid w:val="0071303D"/>
    <w:rsid w:val="007130B2"/>
    <w:rsid w:val="00713C0C"/>
    <w:rsid w:val="00713F4F"/>
    <w:rsid w:val="00714E60"/>
    <w:rsid w:val="0071546C"/>
    <w:rsid w:val="00715CCD"/>
    <w:rsid w:val="00716310"/>
    <w:rsid w:val="00717139"/>
    <w:rsid w:val="00717212"/>
    <w:rsid w:val="0071790E"/>
    <w:rsid w:val="00717A8A"/>
    <w:rsid w:val="00717B3E"/>
    <w:rsid w:val="00720487"/>
    <w:rsid w:val="00720CF5"/>
    <w:rsid w:val="00720D8E"/>
    <w:rsid w:val="007212D2"/>
    <w:rsid w:val="00721877"/>
    <w:rsid w:val="0072199D"/>
    <w:rsid w:val="007219FC"/>
    <w:rsid w:val="00721AC2"/>
    <w:rsid w:val="00722290"/>
    <w:rsid w:val="007227F0"/>
    <w:rsid w:val="00724F23"/>
    <w:rsid w:val="00725305"/>
    <w:rsid w:val="00725ABE"/>
    <w:rsid w:val="00725D1D"/>
    <w:rsid w:val="00725F62"/>
    <w:rsid w:val="007260EB"/>
    <w:rsid w:val="007263EC"/>
    <w:rsid w:val="007267F7"/>
    <w:rsid w:val="00726FF9"/>
    <w:rsid w:val="00727355"/>
    <w:rsid w:val="00730208"/>
    <w:rsid w:val="007308E1"/>
    <w:rsid w:val="00730A79"/>
    <w:rsid w:val="00730F33"/>
    <w:rsid w:val="00731358"/>
    <w:rsid w:val="007324FD"/>
    <w:rsid w:val="00732B7B"/>
    <w:rsid w:val="00733265"/>
    <w:rsid w:val="00733D1E"/>
    <w:rsid w:val="00735153"/>
    <w:rsid w:val="007364D5"/>
    <w:rsid w:val="00736760"/>
    <w:rsid w:val="00736905"/>
    <w:rsid w:val="007374EE"/>
    <w:rsid w:val="0073758B"/>
    <w:rsid w:val="00737874"/>
    <w:rsid w:val="00737B8C"/>
    <w:rsid w:val="00740234"/>
    <w:rsid w:val="00740584"/>
    <w:rsid w:val="0074092C"/>
    <w:rsid w:val="00740A66"/>
    <w:rsid w:val="007414B9"/>
    <w:rsid w:val="00741803"/>
    <w:rsid w:val="0074208F"/>
    <w:rsid w:val="00742309"/>
    <w:rsid w:val="0074270F"/>
    <w:rsid w:val="0074290D"/>
    <w:rsid w:val="00743FCE"/>
    <w:rsid w:val="007441FD"/>
    <w:rsid w:val="00744B40"/>
    <w:rsid w:val="00744BCA"/>
    <w:rsid w:val="00745570"/>
    <w:rsid w:val="007455BF"/>
    <w:rsid w:val="00746CAD"/>
    <w:rsid w:val="00746F0F"/>
    <w:rsid w:val="0075050A"/>
    <w:rsid w:val="00751146"/>
    <w:rsid w:val="007518C2"/>
    <w:rsid w:val="00752512"/>
    <w:rsid w:val="0075323E"/>
    <w:rsid w:val="007544DA"/>
    <w:rsid w:val="007545E5"/>
    <w:rsid w:val="00755399"/>
    <w:rsid w:val="007558FC"/>
    <w:rsid w:val="007563F0"/>
    <w:rsid w:val="00756932"/>
    <w:rsid w:val="00756AF9"/>
    <w:rsid w:val="00756C0E"/>
    <w:rsid w:val="00756CCE"/>
    <w:rsid w:val="00756ED4"/>
    <w:rsid w:val="007571BE"/>
    <w:rsid w:val="007576E5"/>
    <w:rsid w:val="00757C23"/>
    <w:rsid w:val="00761407"/>
    <w:rsid w:val="0076171A"/>
    <w:rsid w:val="00761A7B"/>
    <w:rsid w:val="00761D4B"/>
    <w:rsid w:val="00761DC8"/>
    <w:rsid w:val="00762888"/>
    <w:rsid w:val="00763170"/>
    <w:rsid w:val="007633F1"/>
    <w:rsid w:val="00764457"/>
    <w:rsid w:val="0076490C"/>
    <w:rsid w:val="00764931"/>
    <w:rsid w:val="00764CED"/>
    <w:rsid w:val="00765188"/>
    <w:rsid w:val="00765B43"/>
    <w:rsid w:val="00766201"/>
    <w:rsid w:val="00766747"/>
    <w:rsid w:val="007667D1"/>
    <w:rsid w:val="00766E35"/>
    <w:rsid w:val="00766EF2"/>
    <w:rsid w:val="007672CD"/>
    <w:rsid w:val="00767FD4"/>
    <w:rsid w:val="00770311"/>
    <w:rsid w:val="00770729"/>
    <w:rsid w:val="00770AEA"/>
    <w:rsid w:val="00770B6A"/>
    <w:rsid w:val="00770DB8"/>
    <w:rsid w:val="00771E1A"/>
    <w:rsid w:val="00772FC8"/>
    <w:rsid w:val="0077352C"/>
    <w:rsid w:val="007735A7"/>
    <w:rsid w:val="007735EB"/>
    <w:rsid w:val="00773E6F"/>
    <w:rsid w:val="007742D1"/>
    <w:rsid w:val="0077469B"/>
    <w:rsid w:val="00774905"/>
    <w:rsid w:val="00774A90"/>
    <w:rsid w:val="00774C5E"/>
    <w:rsid w:val="00775571"/>
    <w:rsid w:val="007759B8"/>
    <w:rsid w:val="00775D07"/>
    <w:rsid w:val="00776198"/>
    <w:rsid w:val="00776440"/>
    <w:rsid w:val="00776458"/>
    <w:rsid w:val="00777929"/>
    <w:rsid w:val="00777B32"/>
    <w:rsid w:val="00777B78"/>
    <w:rsid w:val="00780197"/>
    <w:rsid w:val="007801B9"/>
    <w:rsid w:val="00780B90"/>
    <w:rsid w:val="00780F39"/>
    <w:rsid w:val="00781074"/>
    <w:rsid w:val="007813A5"/>
    <w:rsid w:val="007815C2"/>
    <w:rsid w:val="00781867"/>
    <w:rsid w:val="00781F1B"/>
    <w:rsid w:val="007828AB"/>
    <w:rsid w:val="00782BE6"/>
    <w:rsid w:val="00782EB8"/>
    <w:rsid w:val="00783171"/>
    <w:rsid w:val="00783B45"/>
    <w:rsid w:val="00783BF2"/>
    <w:rsid w:val="00783CC7"/>
    <w:rsid w:val="00784556"/>
    <w:rsid w:val="00784DC7"/>
    <w:rsid w:val="00785215"/>
    <w:rsid w:val="0078641F"/>
    <w:rsid w:val="00786EAF"/>
    <w:rsid w:val="0078783E"/>
    <w:rsid w:val="0079013E"/>
    <w:rsid w:val="00790390"/>
    <w:rsid w:val="00790501"/>
    <w:rsid w:val="00790BA0"/>
    <w:rsid w:val="00790BC3"/>
    <w:rsid w:val="00791473"/>
    <w:rsid w:val="00791EF7"/>
    <w:rsid w:val="00792490"/>
    <w:rsid w:val="00792F11"/>
    <w:rsid w:val="007931DE"/>
    <w:rsid w:val="00794085"/>
    <w:rsid w:val="0079443E"/>
    <w:rsid w:val="00794CFB"/>
    <w:rsid w:val="00795615"/>
    <w:rsid w:val="00795687"/>
    <w:rsid w:val="00795A23"/>
    <w:rsid w:val="00795D21"/>
    <w:rsid w:val="00796185"/>
    <w:rsid w:val="00796397"/>
    <w:rsid w:val="00796492"/>
    <w:rsid w:val="007966FB"/>
    <w:rsid w:val="00796CDD"/>
    <w:rsid w:val="00796CEF"/>
    <w:rsid w:val="007A023E"/>
    <w:rsid w:val="007A0A64"/>
    <w:rsid w:val="007A0B75"/>
    <w:rsid w:val="007A0D6F"/>
    <w:rsid w:val="007A215A"/>
    <w:rsid w:val="007A21DD"/>
    <w:rsid w:val="007A23C2"/>
    <w:rsid w:val="007A3B9F"/>
    <w:rsid w:val="007A46FC"/>
    <w:rsid w:val="007A5DBA"/>
    <w:rsid w:val="007A5ECC"/>
    <w:rsid w:val="007A5F48"/>
    <w:rsid w:val="007A634D"/>
    <w:rsid w:val="007A658A"/>
    <w:rsid w:val="007A6614"/>
    <w:rsid w:val="007A681F"/>
    <w:rsid w:val="007A6C11"/>
    <w:rsid w:val="007A723B"/>
    <w:rsid w:val="007A726D"/>
    <w:rsid w:val="007A754D"/>
    <w:rsid w:val="007A7635"/>
    <w:rsid w:val="007B0B7B"/>
    <w:rsid w:val="007B0FE1"/>
    <w:rsid w:val="007B13FB"/>
    <w:rsid w:val="007B1B69"/>
    <w:rsid w:val="007B206F"/>
    <w:rsid w:val="007B293A"/>
    <w:rsid w:val="007B3A4F"/>
    <w:rsid w:val="007B3B48"/>
    <w:rsid w:val="007B46F9"/>
    <w:rsid w:val="007B4CAE"/>
    <w:rsid w:val="007B4DDB"/>
    <w:rsid w:val="007B511F"/>
    <w:rsid w:val="007B55CF"/>
    <w:rsid w:val="007B5DAB"/>
    <w:rsid w:val="007B5DD9"/>
    <w:rsid w:val="007B6711"/>
    <w:rsid w:val="007B67AE"/>
    <w:rsid w:val="007B6B1C"/>
    <w:rsid w:val="007B6EB1"/>
    <w:rsid w:val="007B74F0"/>
    <w:rsid w:val="007B79DA"/>
    <w:rsid w:val="007B7A48"/>
    <w:rsid w:val="007C0622"/>
    <w:rsid w:val="007C0EA0"/>
    <w:rsid w:val="007C15EA"/>
    <w:rsid w:val="007C3008"/>
    <w:rsid w:val="007C31A2"/>
    <w:rsid w:val="007C32DD"/>
    <w:rsid w:val="007C3A36"/>
    <w:rsid w:val="007C3E56"/>
    <w:rsid w:val="007C42C6"/>
    <w:rsid w:val="007C48D5"/>
    <w:rsid w:val="007C5D2E"/>
    <w:rsid w:val="007C61A0"/>
    <w:rsid w:val="007C6574"/>
    <w:rsid w:val="007C6842"/>
    <w:rsid w:val="007C6E65"/>
    <w:rsid w:val="007C6F1D"/>
    <w:rsid w:val="007C754C"/>
    <w:rsid w:val="007C78AB"/>
    <w:rsid w:val="007C7DA0"/>
    <w:rsid w:val="007D03EE"/>
    <w:rsid w:val="007D05D3"/>
    <w:rsid w:val="007D0CCC"/>
    <w:rsid w:val="007D18DE"/>
    <w:rsid w:val="007D2210"/>
    <w:rsid w:val="007D2298"/>
    <w:rsid w:val="007D25F3"/>
    <w:rsid w:val="007D2D0B"/>
    <w:rsid w:val="007D3631"/>
    <w:rsid w:val="007D381E"/>
    <w:rsid w:val="007D3E67"/>
    <w:rsid w:val="007D4A0B"/>
    <w:rsid w:val="007D4D72"/>
    <w:rsid w:val="007D5C0B"/>
    <w:rsid w:val="007D5D05"/>
    <w:rsid w:val="007D6836"/>
    <w:rsid w:val="007D705D"/>
    <w:rsid w:val="007D716B"/>
    <w:rsid w:val="007D72D5"/>
    <w:rsid w:val="007D757C"/>
    <w:rsid w:val="007D7995"/>
    <w:rsid w:val="007E12FE"/>
    <w:rsid w:val="007E1366"/>
    <w:rsid w:val="007E174D"/>
    <w:rsid w:val="007E1BE7"/>
    <w:rsid w:val="007E1E56"/>
    <w:rsid w:val="007E3CC1"/>
    <w:rsid w:val="007E3E3D"/>
    <w:rsid w:val="007E4085"/>
    <w:rsid w:val="007E41CE"/>
    <w:rsid w:val="007E4507"/>
    <w:rsid w:val="007E4627"/>
    <w:rsid w:val="007E4F9D"/>
    <w:rsid w:val="007E730D"/>
    <w:rsid w:val="007E7B0A"/>
    <w:rsid w:val="007E7C2B"/>
    <w:rsid w:val="007F02C2"/>
    <w:rsid w:val="007F0371"/>
    <w:rsid w:val="007F0402"/>
    <w:rsid w:val="007F0B4E"/>
    <w:rsid w:val="007F2245"/>
    <w:rsid w:val="007F2D63"/>
    <w:rsid w:val="007F2EBE"/>
    <w:rsid w:val="007F3128"/>
    <w:rsid w:val="007F36EC"/>
    <w:rsid w:val="007F3AAF"/>
    <w:rsid w:val="007F3E37"/>
    <w:rsid w:val="007F3E38"/>
    <w:rsid w:val="007F4D31"/>
    <w:rsid w:val="007F51BC"/>
    <w:rsid w:val="007F5828"/>
    <w:rsid w:val="007F58F0"/>
    <w:rsid w:val="007F5B30"/>
    <w:rsid w:val="007F65D0"/>
    <w:rsid w:val="007F6777"/>
    <w:rsid w:val="007F6AD3"/>
    <w:rsid w:val="007F6C49"/>
    <w:rsid w:val="007F7580"/>
    <w:rsid w:val="007F7CFD"/>
    <w:rsid w:val="008014EC"/>
    <w:rsid w:val="008019B4"/>
    <w:rsid w:val="00801CAB"/>
    <w:rsid w:val="00802ACE"/>
    <w:rsid w:val="008036F7"/>
    <w:rsid w:val="008041DB"/>
    <w:rsid w:val="0080440E"/>
    <w:rsid w:val="008059BA"/>
    <w:rsid w:val="00805ABB"/>
    <w:rsid w:val="00806766"/>
    <w:rsid w:val="00806915"/>
    <w:rsid w:val="00806DFD"/>
    <w:rsid w:val="00806E9D"/>
    <w:rsid w:val="008072CC"/>
    <w:rsid w:val="00807513"/>
    <w:rsid w:val="00807C0D"/>
    <w:rsid w:val="00807F8A"/>
    <w:rsid w:val="0081063B"/>
    <w:rsid w:val="008109DB"/>
    <w:rsid w:val="008122DC"/>
    <w:rsid w:val="008137F8"/>
    <w:rsid w:val="00813A45"/>
    <w:rsid w:val="00813CBA"/>
    <w:rsid w:val="008140BD"/>
    <w:rsid w:val="00814689"/>
    <w:rsid w:val="00815466"/>
    <w:rsid w:val="0081575C"/>
    <w:rsid w:val="008157B7"/>
    <w:rsid w:val="00815D7F"/>
    <w:rsid w:val="00815E37"/>
    <w:rsid w:val="008168B4"/>
    <w:rsid w:val="00816A74"/>
    <w:rsid w:val="008170E4"/>
    <w:rsid w:val="00817854"/>
    <w:rsid w:val="00817A28"/>
    <w:rsid w:val="00817B89"/>
    <w:rsid w:val="00817BA3"/>
    <w:rsid w:val="00817D2D"/>
    <w:rsid w:val="00817F7C"/>
    <w:rsid w:val="008203D8"/>
    <w:rsid w:val="00820731"/>
    <w:rsid w:val="008211DD"/>
    <w:rsid w:val="00821854"/>
    <w:rsid w:val="008228EB"/>
    <w:rsid w:val="00822FC5"/>
    <w:rsid w:val="008236BC"/>
    <w:rsid w:val="008238C9"/>
    <w:rsid w:val="00825058"/>
    <w:rsid w:val="00826185"/>
    <w:rsid w:val="00826611"/>
    <w:rsid w:val="00826619"/>
    <w:rsid w:val="00826940"/>
    <w:rsid w:val="00826E67"/>
    <w:rsid w:val="00827417"/>
    <w:rsid w:val="008301A8"/>
    <w:rsid w:val="00830421"/>
    <w:rsid w:val="008309FE"/>
    <w:rsid w:val="00830A7C"/>
    <w:rsid w:val="008312D0"/>
    <w:rsid w:val="00831B1C"/>
    <w:rsid w:val="00831D62"/>
    <w:rsid w:val="00831DA2"/>
    <w:rsid w:val="008322C4"/>
    <w:rsid w:val="00832B26"/>
    <w:rsid w:val="0083309E"/>
    <w:rsid w:val="00833E75"/>
    <w:rsid w:val="00834028"/>
    <w:rsid w:val="008346D9"/>
    <w:rsid w:val="008348E8"/>
    <w:rsid w:val="00834921"/>
    <w:rsid w:val="00835614"/>
    <w:rsid w:val="00835A15"/>
    <w:rsid w:val="00835D07"/>
    <w:rsid w:val="00837499"/>
    <w:rsid w:val="00837B3E"/>
    <w:rsid w:val="00837FB6"/>
    <w:rsid w:val="00840411"/>
    <w:rsid w:val="008405AE"/>
    <w:rsid w:val="008408CC"/>
    <w:rsid w:val="00840A82"/>
    <w:rsid w:val="008419DE"/>
    <w:rsid w:val="00842083"/>
    <w:rsid w:val="00842217"/>
    <w:rsid w:val="00842612"/>
    <w:rsid w:val="00842B01"/>
    <w:rsid w:val="00842DF9"/>
    <w:rsid w:val="00842E04"/>
    <w:rsid w:val="00843510"/>
    <w:rsid w:val="00843C9F"/>
    <w:rsid w:val="00843EA6"/>
    <w:rsid w:val="00844661"/>
    <w:rsid w:val="008447CA"/>
    <w:rsid w:val="00845076"/>
    <w:rsid w:val="0084665B"/>
    <w:rsid w:val="008474DF"/>
    <w:rsid w:val="00847923"/>
    <w:rsid w:val="00847C25"/>
    <w:rsid w:val="00847F00"/>
    <w:rsid w:val="0085050C"/>
    <w:rsid w:val="00850A1F"/>
    <w:rsid w:val="00851026"/>
    <w:rsid w:val="008516EE"/>
    <w:rsid w:val="00851875"/>
    <w:rsid w:val="00851BB5"/>
    <w:rsid w:val="00851FB4"/>
    <w:rsid w:val="0085221D"/>
    <w:rsid w:val="00852862"/>
    <w:rsid w:val="00852B2A"/>
    <w:rsid w:val="0085300C"/>
    <w:rsid w:val="008535FE"/>
    <w:rsid w:val="00853F4D"/>
    <w:rsid w:val="00854113"/>
    <w:rsid w:val="0085485A"/>
    <w:rsid w:val="00854D79"/>
    <w:rsid w:val="00854DCB"/>
    <w:rsid w:val="0085530F"/>
    <w:rsid w:val="00856E0D"/>
    <w:rsid w:val="008572F6"/>
    <w:rsid w:val="008577D0"/>
    <w:rsid w:val="00857AC4"/>
    <w:rsid w:val="00857CAD"/>
    <w:rsid w:val="0086005E"/>
    <w:rsid w:val="0086139B"/>
    <w:rsid w:val="0086193C"/>
    <w:rsid w:val="008625D5"/>
    <w:rsid w:val="008627FB"/>
    <w:rsid w:val="00862957"/>
    <w:rsid w:val="00863257"/>
    <w:rsid w:val="008638D7"/>
    <w:rsid w:val="008641DD"/>
    <w:rsid w:val="00864336"/>
    <w:rsid w:val="00864BA4"/>
    <w:rsid w:val="00865513"/>
    <w:rsid w:val="00865A95"/>
    <w:rsid w:val="00865CDB"/>
    <w:rsid w:val="00865CF0"/>
    <w:rsid w:val="00865DE9"/>
    <w:rsid w:val="0086654F"/>
    <w:rsid w:val="008669EA"/>
    <w:rsid w:val="008670EA"/>
    <w:rsid w:val="008678E4"/>
    <w:rsid w:val="00867C43"/>
    <w:rsid w:val="00871B99"/>
    <w:rsid w:val="00873E0A"/>
    <w:rsid w:val="00873EF5"/>
    <w:rsid w:val="00873F34"/>
    <w:rsid w:val="00874852"/>
    <w:rsid w:val="00875CC4"/>
    <w:rsid w:val="00875D4F"/>
    <w:rsid w:val="00876286"/>
    <w:rsid w:val="00876726"/>
    <w:rsid w:val="008771C7"/>
    <w:rsid w:val="00877C66"/>
    <w:rsid w:val="00877ED6"/>
    <w:rsid w:val="00880B36"/>
    <w:rsid w:val="00880C13"/>
    <w:rsid w:val="008810AD"/>
    <w:rsid w:val="00881529"/>
    <w:rsid w:val="0088165E"/>
    <w:rsid w:val="00881771"/>
    <w:rsid w:val="00881FD2"/>
    <w:rsid w:val="008830E6"/>
    <w:rsid w:val="00884603"/>
    <w:rsid w:val="00884650"/>
    <w:rsid w:val="0088468F"/>
    <w:rsid w:val="00884A83"/>
    <w:rsid w:val="00885951"/>
    <w:rsid w:val="00885B31"/>
    <w:rsid w:val="00886064"/>
    <w:rsid w:val="00887052"/>
    <w:rsid w:val="00887A07"/>
    <w:rsid w:val="00887B21"/>
    <w:rsid w:val="0089006B"/>
    <w:rsid w:val="00890256"/>
    <w:rsid w:val="0089088A"/>
    <w:rsid w:val="00890D3A"/>
    <w:rsid w:val="0089121F"/>
    <w:rsid w:val="008923E0"/>
    <w:rsid w:val="008925B4"/>
    <w:rsid w:val="008925CD"/>
    <w:rsid w:val="0089323F"/>
    <w:rsid w:val="00893249"/>
    <w:rsid w:val="00893F1E"/>
    <w:rsid w:val="00894367"/>
    <w:rsid w:val="008946AB"/>
    <w:rsid w:val="00894CC9"/>
    <w:rsid w:val="00895605"/>
    <w:rsid w:val="00895D9E"/>
    <w:rsid w:val="00895F45"/>
    <w:rsid w:val="00896688"/>
    <w:rsid w:val="00896D84"/>
    <w:rsid w:val="00897416"/>
    <w:rsid w:val="0089796E"/>
    <w:rsid w:val="00897FCB"/>
    <w:rsid w:val="008A021D"/>
    <w:rsid w:val="008A10B2"/>
    <w:rsid w:val="008A189A"/>
    <w:rsid w:val="008A2149"/>
    <w:rsid w:val="008A247D"/>
    <w:rsid w:val="008A2F53"/>
    <w:rsid w:val="008A487C"/>
    <w:rsid w:val="008A4CF3"/>
    <w:rsid w:val="008A5148"/>
    <w:rsid w:val="008A568C"/>
    <w:rsid w:val="008A5B90"/>
    <w:rsid w:val="008A5EB5"/>
    <w:rsid w:val="008A6485"/>
    <w:rsid w:val="008A73CF"/>
    <w:rsid w:val="008B06DE"/>
    <w:rsid w:val="008B0934"/>
    <w:rsid w:val="008B1279"/>
    <w:rsid w:val="008B1282"/>
    <w:rsid w:val="008B15E7"/>
    <w:rsid w:val="008B2485"/>
    <w:rsid w:val="008B2A6A"/>
    <w:rsid w:val="008B3546"/>
    <w:rsid w:val="008B3EBC"/>
    <w:rsid w:val="008B3FE3"/>
    <w:rsid w:val="008B4674"/>
    <w:rsid w:val="008B4D29"/>
    <w:rsid w:val="008B5E0A"/>
    <w:rsid w:val="008B6025"/>
    <w:rsid w:val="008B635C"/>
    <w:rsid w:val="008B6A84"/>
    <w:rsid w:val="008B6AAD"/>
    <w:rsid w:val="008B6C23"/>
    <w:rsid w:val="008B76F9"/>
    <w:rsid w:val="008C0843"/>
    <w:rsid w:val="008C0C14"/>
    <w:rsid w:val="008C1059"/>
    <w:rsid w:val="008C286C"/>
    <w:rsid w:val="008C3498"/>
    <w:rsid w:val="008C3C78"/>
    <w:rsid w:val="008C3CF1"/>
    <w:rsid w:val="008C3D6B"/>
    <w:rsid w:val="008C42AD"/>
    <w:rsid w:val="008C44CF"/>
    <w:rsid w:val="008C4A65"/>
    <w:rsid w:val="008C53E0"/>
    <w:rsid w:val="008C54DE"/>
    <w:rsid w:val="008C56D0"/>
    <w:rsid w:val="008C5A1A"/>
    <w:rsid w:val="008C5B37"/>
    <w:rsid w:val="008C5D34"/>
    <w:rsid w:val="008C5F25"/>
    <w:rsid w:val="008C6A78"/>
    <w:rsid w:val="008C6D11"/>
    <w:rsid w:val="008C7EBD"/>
    <w:rsid w:val="008D00D0"/>
    <w:rsid w:val="008D077F"/>
    <w:rsid w:val="008D0B55"/>
    <w:rsid w:val="008D1662"/>
    <w:rsid w:val="008D331C"/>
    <w:rsid w:val="008D402E"/>
    <w:rsid w:val="008D4961"/>
    <w:rsid w:val="008D4B5B"/>
    <w:rsid w:val="008D5241"/>
    <w:rsid w:val="008D5400"/>
    <w:rsid w:val="008D54B6"/>
    <w:rsid w:val="008D5AAD"/>
    <w:rsid w:val="008D5FA4"/>
    <w:rsid w:val="008D6B93"/>
    <w:rsid w:val="008E0AFC"/>
    <w:rsid w:val="008E0E7D"/>
    <w:rsid w:val="008E0F01"/>
    <w:rsid w:val="008E10FA"/>
    <w:rsid w:val="008E1D78"/>
    <w:rsid w:val="008E1DA9"/>
    <w:rsid w:val="008E2A40"/>
    <w:rsid w:val="008E3218"/>
    <w:rsid w:val="008E325F"/>
    <w:rsid w:val="008E35C3"/>
    <w:rsid w:val="008E3F37"/>
    <w:rsid w:val="008E548F"/>
    <w:rsid w:val="008E5520"/>
    <w:rsid w:val="008E609D"/>
    <w:rsid w:val="008E60F5"/>
    <w:rsid w:val="008E6980"/>
    <w:rsid w:val="008E7A9B"/>
    <w:rsid w:val="008E7C4B"/>
    <w:rsid w:val="008F011B"/>
    <w:rsid w:val="008F0169"/>
    <w:rsid w:val="008F0554"/>
    <w:rsid w:val="008F075B"/>
    <w:rsid w:val="008F0DE1"/>
    <w:rsid w:val="008F1B0B"/>
    <w:rsid w:val="008F3721"/>
    <w:rsid w:val="008F4457"/>
    <w:rsid w:val="008F4961"/>
    <w:rsid w:val="008F4ED6"/>
    <w:rsid w:val="008F4F4E"/>
    <w:rsid w:val="008F557A"/>
    <w:rsid w:val="008F5801"/>
    <w:rsid w:val="008F5DFD"/>
    <w:rsid w:val="008F5F1B"/>
    <w:rsid w:val="008F6DA8"/>
    <w:rsid w:val="008F7857"/>
    <w:rsid w:val="008F78D3"/>
    <w:rsid w:val="00900169"/>
    <w:rsid w:val="009011EB"/>
    <w:rsid w:val="00901417"/>
    <w:rsid w:val="009015F0"/>
    <w:rsid w:val="00901C85"/>
    <w:rsid w:val="0090202B"/>
    <w:rsid w:val="00902502"/>
    <w:rsid w:val="00902FBF"/>
    <w:rsid w:val="00903999"/>
    <w:rsid w:val="00903A4F"/>
    <w:rsid w:val="00903AAC"/>
    <w:rsid w:val="00903E29"/>
    <w:rsid w:val="00904861"/>
    <w:rsid w:val="00904A1A"/>
    <w:rsid w:val="00905035"/>
    <w:rsid w:val="00905096"/>
    <w:rsid w:val="00905376"/>
    <w:rsid w:val="009054B1"/>
    <w:rsid w:val="009055FF"/>
    <w:rsid w:val="0090564B"/>
    <w:rsid w:val="00905CC2"/>
    <w:rsid w:val="00906073"/>
    <w:rsid w:val="00906234"/>
    <w:rsid w:val="009066CD"/>
    <w:rsid w:val="009067EB"/>
    <w:rsid w:val="00910A8C"/>
    <w:rsid w:val="00910CC9"/>
    <w:rsid w:val="00910F2D"/>
    <w:rsid w:val="00911C61"/>
    <w:rsid w:val="00911F86"/>
    <w:rsid w:val="00912006"/>
    <w:rsid w:val="00913040"/>
    <w:rsid w:val="00913851"/>
    <w:rsid w:val="00913AF9"/>
    <w:rsid w:val="0091427C"/>
    <w:rsid w:val="00914A44"/>
    <w:rsid w:val="00914C79"/>
    <w:rsid w:val="00914FC2"/>
    <w:rsid w:val="0091518E"/>
    <w:rsid w:val="00915FA1"/>
    <w:rsid w:val="009165B2"/>
    <w:rsid w:val="00916CD1"/>
    <w:rsid w:val="00916EB5"/>
    <w:rsid w:val="00917068"/>
    <w:rsid w:val="00920062"/>
    <w:rsid w:val="009204C9"/>
    <w:rsid w:val="009205C0"/>
    <w:rsid w:val="00921307"/>
    <w:rsid w:val="0092177F"/>
    <w:rsid w:val="00921CB5"/>
    <w:rsid w:val="00922E0F"/>
    <w:rsid w:val="00922F11"/>
    <w:rsid w:val="009230D2"/>
    <w:rsid w:val="0092314A"/>
    <w:rsid w:val="00923D71"/>
    <w:rsid w:val="0092517F"/>
    <w:rsid w:val="0092533A"/>
    <w:rsid w:val="00925499"/>
    <w:rsid w:val="00925D74"/>
    <w:rsid w:val="00926030"/>
    <w:rsid w:val="0092654D"/>
    <w:rsid w:val="0092663F"/>
    <w:rsid w:val="00927089"/>
    <w:rsid w:val="00927876"/>
    <w:rsid w:val="00930F9A"/>
    <w:rsid w:val="00930FB9"/>
    <w:rsid w:val="00931436"/>
    <w:rsid w:val="0093207E"/>
    <w:rsid w:val="009325E3"/>
    <w:rsid w:val="009326C5"/>
    <w:rsid w:val="00933953"/>
    <w:rsid w:val="009345ED"/>
    <w:rsid w:val="0093580A"/>
    <w:rsid w:val="00935EC0"/>
    <w:rsid w:val="00935F45"/>
    <w:rsid w:val="009363A3"/>
    <w:rsid w:val="00936681"/>
    <w:rsid w:val="00936E37"/>
    <w:rsid w:val="00937A38"/>
    <w:rsid w:val="00937D46"/>
    <w:rsid w:val="009401C2"/>
    <w:rsid w:val="00940454"/>
    <w:rsid w:val="0094126C"/>
    <w:rsid w:val="009413CD"/>
    <w:rsid w:val="00943523"/>
    <w:rsid w:val="00943F2D"/>
    <w:rsid w:val="0094415C"/>
    <w:rsid w:val="009444A6"/>
    <w:rsid w:val="009454D3"/>
    <w:rsid w:val="009454E8"/>
    <w:rsid w:val="00945A36"/>
    <w:rsid w:val="00945C0C"/>
    <w:rsid w:val="00945E13"/>
    <w:rsid w:val="009464DE"/>
    <w:rsid w:val="00946F39"/>
    <w:rsid w:val="00947406"/>
    <w:rsid w:val="00947B75"/>
    <w:rsid w:val="00950143"/>
    <w:rsid w:val="00950223"/>
    <w:rsid w:val="00950B17"/>
    <w:rsid w:val="00951131"/>
    <w:rsid w:val="00951369"/>
    <w:rsid w:val="00951856"/>
    <w:rsid w:val="00951B0A"/>
    <w:rsid w:val="0095202E"/>
    <w:rsid w:val="00952A4D"/>
    <w:rsid w:val="00952E3A"/>
    <w:rsid w:val="00953083"/>
    <w:rsid w:val="00953E40"/>
    <w:rsid w:val="00953EBD"/>
    <w:rsid w:val="009541E7"/>
    <w:rsid w:val="009549B9"/>
    <w:rsid w:val="0095517C"/>
    <w:rsid w:val="00955738"/>
    <w:rsid w:val="00957122"/>
    <w:rsid w:val="0095725F"/>
    <w:rsid w:val="00957658"/>
    <w:rsid w:val="00957EC0"/>
    <w:rsid w:val="009600EE"/>
    <w:rsid w:val="00960531"/>
    <w:rsid w:val="00960D0F"/>
    <w:rsid w:val="00960E8A"/>
    <w:rsid w:val="0096148E"/>
    <w:rsid w:val="00961ACD"/>
    <w:rsid w:val="00962549"/>
    <w:rsid w:val="0096257E"/>
    <w:rsid w:val="00962C33"/>
    <w:rsid w:val="009632E9"/>
    <w:rsid w:val="0096357C"/>
    <w:rsid w:val="009635E9"/>
    <w:rsid w:val="00963BBA"/>
    <w:rsid w:val="00963D60"/>
    <w:rsid w:val="009644BC"/>
    <w:rsid w:val="009651F7"/>
    <w:rsid w:val="00965CC5"/>
    <w:rsid w:val="0096601B"/>
    <w:rsid w:val="00966306"/>
    <w:rsid w:val="009667B5"/>
    <w:rsid w:val="00966E84"/>
    <w:rsid w:val="00970DC8"/>
    <w:rsid w:val="0097119F"/>
    <w:rsid w:val="00971655"/>
    <w:rsid w:val="009719FA"/>
    <w:rsid w:val="00971BCA"/>
    <w:rsid w:val="00971DA6"/>
    <w:rsid w:val="009728E3"/>
    <w:rsid w:val="00972980"/>
    <w:rsid w:val="00972D89"/>
    <w:rsid w:val="009739BA"/>
    <w:rsid w:val="00973CD7"/>
    <w:rsid w:val="00974249"/>
    <w:rsid w:val="00974627"/>
    <w:rsid w:val="00975531"/>
    <w:rsid w:val="00975B43"/>
    <w:rsid w:val="009766F2"/>
    <w:rsid w:val="009769B4"/>
    <w:rsid w:val="00976AA7"/>
    <w:rsid w:val="0097737E"/>
    <w:rsid w:val="00980E6B"/>
    <w:rsid w:val="009818EC"/>
    <w:rsid w:val="009823F6"/>
    <w:rsid w:val="00982DC0"/>
    <w:rsid w:val="00982EBC"/>
    <w:rsid w:val="0098379E"/>
    <w:rsid w:val="0098381F"/>
    <w:rsid w:val="00983F5D"/>
    <w:rsid w:val="0098480D"/>
    <w:rsid w:val="00984F7A"/>
    <w:rsid w:val="0098512D"/>
    <w:rsid w:val="00985A20"/>
    <w:rsid w:val="00985B52"/>
    <w:rsid w:val="009860F7"/>
    <w:rsid w:val="009867BC"/>
    <w:rsid w:val="00986FDE"/>
    <w:rsid w:val="00987760"/>
    <w:rsid w:val="009901CD"/>
    <w:rsid w:val="009903AC"/>
    <w:rsid w:val="00990BBA"/>
    <w:rsid w:val="00990CBB"/>
    <w:rsid w:val="009912E5"/>
    <w:rsid w:val="0099283C"/>
    <w:rsid w:val="00992ECA"/>
    <w:rsid w:val="00992F06"/>
    <w:rsid w:val="00993085"/>
    <w:rsid w:val="0099316D"/>
    <w:rsid w:val="0099370D"/>
    <w:rsid w:val="00993C3E"/>
    <w:rsid w:val="00994173"/>
    <w:rsid w:val="00994229"/>
    <w:rsid w:val="00994879"/>
    <w:rsid w:val="00994951"/>
    <w:rsid w:val="00994A05"/>
    <w:rsid w:val="00994B50"/>
    <w:rsid w:val="0099505D"/>
    <w:rsid w:val="009961FA"/>
    <w:rsid w:val="009965C7"/>
    <w:rsid w:val="009966B9"/>
    <w:rsid w:val="00996737"/>
    <w:rsid w:val="00996877"/>
    <w:rsid w:val="00996CAD"/>
    <w:rsid w:val="009970C8"/>
    <w:rsid w:val="0099736E"/>
    <w:rsid w:val="009979F0"/>
    <w:rsid w:val="009A03EA"/>
    <w:rsid w:val="009A0594"/>
    <w:rsid w:val="009A09D7"/>
    <w:rsid w:val="009A0F29"/>
    <w:rsid w:val="009A1507"/>
    <w:rsid w:val="009A157F"/>
    <w:rsid w:val="009A1C06"/>
    <w:rsid w:val="009A2FD2"/>
    <w:rsid w:val="009A36B6"/>
    <w:rsid w:val="009A5280"/>
    <w:rsid w:val="009A562E"/>
    <w:rsid w:val="009A6183"/>
    <w:rsid w:val="009A65A4"/>
    <w:rsid w:val="009A67F7"/>
    <w:rsid w:val="009A6F35"/>
    <w:rsid w:val="009A71AC"/>
    <w:rsid w:val="009A7F8F"/>
    <w:rsid w:val="009B066E"/>
    <w:rsid w:val="009B242E"/>
    <w:rsid w:val="009B2E8B"/>
    <w:rsid w:val="009B2EE6"/>
    <w:rsid w:val="009B3719"/>
    <w:rsid w:val="009B3C70"/>
    <w:rsid w:val="009B3CFC"/>
    <w:rsid w:val="009B4263"/>
    <w:rsid w:val="009B442F"/>
    <w:rsid w:val="009B4568"/>
    <w:rsid w:val="009B4974"/>
    <w:rsid w:val="009B4ECD"/>
    <w:rsid w:val="009B53B0"/>
    <w:rsid w:val="009B54B1"/>
    <w:rsid w:val="009B5DB4"/>
    <w:rsid w:val="009B6988"/>
    <w:rsid w:val="009B6E33"/>
    <w:rsid w:val="009B7066"/>
    <w:rsid w:val="009B72A2"/>
    <w:rsid w:val="009B7D94"/>
    <w:rsid w:val="009C019F"/>
    <w:rsid w:val="009C0453"/>
    <w:rsid w:val="009C14EB"/>
    <w:rsid w:val="009C1A5C"/>
    <w:rsid w:val="009C1B48"/>
    <w:rsid w:val="009C1B75"/>
    <w:rsid w:val="009C1F96"/>
    <w:rsid w:val="009C2049"/>
    <w:rsid w:val="009C26A3"/>
    <w:rsid w:val="009C2739"/>
    <w:rsid w:val="009C28BA"/>
    <w:rsid w:val="009C36E3"/>
    <w:rsid w:val="009C3EF7"/>
    <w:rsid w:val="009C40E4"/>
    <w:rsid w:val="009C4854"/>
    <w:rsid w:val="009C4CAF"/>
    <w:rsid w:val="009C4FC1"/>
    <w:rsid w:val="009C58F4"/>
    <w:rsid w:val="009C5D1E"/>
    <w:rsid w:val="009C60CD"/>
    <w:rsid w:val="009C61F7"/>
    <w:rsid w:val="009C704F"/>
    <w:rsid w:val="009C73AB"/>
    <w:rsid w:val="009C7630"/>
    <w:rsid w:val="009D07FD"/>
    <w:rsid w:val="009D0E22"/>
    <w:rsid w:val="009D145D"/>
    <w:rsid w:val="009D182D"/>
    <w:rsid w:val="009D21E5"/>
    <w:rsid w:val="009D2488"/>
    <w:rsid w:val="009D25A6"/>
    <w:rsid w:val="009D2B82"/>
    <w:rsid w:val="009D3271"/>
    <w:rsid w:val="009D44B2"/>
    <w:rsid w:val="009D4702"/>
    <w:rsid w:val="009D49A6"/>
    <w:rsid w:val="009D4BD5"/>
    <w:rsid w:val="009D4DFB"/>
    <w:rsid w:val="009D5ACA"/>
    <w:rsid w:val="009D6BCD"/>
    <w:rsid w:val="009D71EB"/>
    <w:rsid w:val="009D7326"/>
    <w:rsid w:val="009D7697"/>
    <w:rsid w:val="009D790C"/>
    <w:rsid w:val="009E01ED"/>
    <w:rsid w:val="009E0815"/>
    <w:rsid w:val="009E1422"/>
    <w:rsid w:val="009E156C"/>
    <w:rsid w:val="009E1C73"/>
    <w:rsid w:val="009E1FEF"/>
    <w:rsid w:val="009E3AC7"/>
    <w:rsid w:val="009E3C4A"/>
    <w:rsid w:val="009E3EF4"/>
    <w:rsid w:val="009E4C1F"/>
    <w:rsid w:val="009E5960"/>
    <w:rsid w:val="009E6088"/>
    <w:rsid w:val="009E6537"/>
    <w:rsid w:val="009E67AA"/>
    <w:rsid w:val="009E67E1"/>
    <w:rsid w:val="009E68DC"/>
    <w:rsid w:val="009E7350"/>
    <w:rsid w:val="009E7BB0"/>
    <w:rsid w:val="009F087E"/>
    <w:rsid w:val="009F0AB0"/>
    <w:rsid w:val="009F0CBD"/>
    <w:rsid w:val="009F1817"/>
    <w:rsid w:val="009F18B3"/>
    <w:rsid w:val="009F1A6B"/>
    <w:rsid w:val="009F1E7B"/>
    <w:rsid w:val="009F27B4"/>
    <w:rsid w:val="009F35B2"/>
    <w:rsid w:val="009F3E1D"/>
    <w:rsid w:val="009F406A"/>
    <w:rsid w:val="009F4622"/>
    <w:rsid w:val="009F469A"/>
    <w:rsid w:val="009F5ED5"/>
    <w:rsid w:val="009F6247"/>
    <w:rsid w:val="009F714D"/>
    <w:rsid w:val="009F7936"/>
    <w:rsid w:val="009F7C70"/>
    <w:rsid w:val="009F7C75"/>
    <w:rsid w:val="00A00037"/>
    <w:rsid w:val="00A0031F"/>
    <w:rsid w:val="00A004F1"/>
    <w:rsid w:val="00A00740"/>
    <w:rsid w:val="00A0102A"/>
    <w:rsid w:val="00A013A6"/>
    <w:rsid w:val="00A01402"/>
    <w:rsid w:val="00A01D80"/>
    <w:rsid w:val="00A027D6"/>
    <w:rsid w:val="00A0290E"/>
    <w:rsid w:val="00A02AAD"/>
    <w:rsid w:val="00A02CDE"/>
    <w:rsid w:val="00A03618"/>
    <w:rsid w:val="00A03B57"/>
    <w:rsid w:val="00A03EDB"/>
    <w:rsid w:val="00A0462B"/>
    <w:rsid w:val="00A047AC"/>
    <w:rsid w:val="00A04856"/>
    <w:rsid w:val="00A04950"/>
    <w:rsid w:val="00A04CDC"/>
    <w:rsid w:val="00A04E51"/>
    <w:rsid w:val="00A05BFE"/>
    <w:rsid w:val="00A064A2"/>
    <w:rsid w:val="00A0685D"/>
    <w:rsid w:val="00A0689D"/>
    <w:rsid w:val="00A0695F"/>
    <w:rsid w:val="00A06D0A"/>
    <w:rsid w:val="00A0751F"/>
    <w:rsid w:val="00A0764C"/>
    <w:rsid w:val="00A07C6C"/>
    <w:rsid w:val="00A11015"/>
    <w:rsid w:val="00A117D1"/>
    <w:rsid w:val="00A122A9"/>
    <w:rsid w:val="00A122D2"/>
    <w:rsid w:val="00A125B0"/>
    <w:rsid w:val="00A127D0"/>
    <w:rsid w:val="00A12F57"/>
    <w:rsid w:val="00A14078"/>
    <w:rsid w:val="00A1444F"/>
    <w:rsid w:val="00A14743"/>
    <w:rsid w:val="00A14F8F"/>
    <w:rsid w:val="00A15B19"/>
    <w:rsid w:val="00A15D1F"/>
    <w:rsid w:val="00A169F2"/>
    <w:rsid w:val="00A207E1"/>
    <w:rsid w:val="00A20BCF"/>
    <w:rsid w:val="00A20E9B"/>
    <w:rsid w:val="00A21017"/>
    <w:rsid w:val="00A21DDF"/>
    <w:rsid w:val="00A22329"/>
    <w:rsid w:val="00A22A8E"/>
    <w:rsid w:val="00A2349B"/>
    <w:rsid w:val="00A23B24"/>
    <w:rsid w:val="00A25ADF"/>
    <w:rsid w:val="00A25EF1"/>
    <w:rsid w:val="00A26686"/>
    <w:rsid w:val="00A26D4D"/>
    <w:rsid w:val="00A2732B"/>
    <w:rsid w:val="00A274F6"/>
    <w:rsid w:val="00A27886"/>
    <w:rsid w:val="00A27A8D"/>
    <w:rsid w:val="00A27D85"/>
    <w:rsid w:val="00A30077"/>
    <w:rsid w:val="00A30700"/>
    <w:rsid w:val="00A31670"/>
    <w:rsid w:val="00A318DB"/>
    <w:rsid w:val="00A3207A"/>
    <w:rsid w:val="00A3209F"/>
    <w:rsid w:val="00A32825"/>
    <w:rsid w:val="00A32F75"/>
    <w:rsid w:val="00A33193"/>
    <w:rsid w:val="00A33222"/>
    <w:rsid w:val="00A33C37"/>
    <w:rsid w:val="00A33D93"/>
    <w:rsid w:val="00A33E2C"/>
    <w:rsid w:val="00A343AD"/>
    <w:rsid w:val="00A34682"/>
    <w:rsid w:val="00A34A22"/>
    <w:rsid w:val="00A34DCF"/>
    <w:rsid w:val="00A34F9C"/>
    <w:rsid w:val="00A3506E"/>
    <w:rsid w:val="00A35159"/>
    <w:rsid w:val="00A355A0"/>
    <w:rsid w:val="00A364FD"/>
    <w:rsid w:val="00A3781D"/>
    <w:rsid w:val="00A37978"/>
    <w:rsid w:val="00A37D72"/>
    <w:rsid w:val="00A37F66"/>
    <w:rsid w:val="00A40BA5"/>
    <w:rsid w:val="00A40DF9"/>
    <w:rsid w:val="00A413EE"/>
    <w:rsid w:val="00A41A80"/>
    <w:rsid w:val="00A42053"/>
    <w:rsid w:val="00A429FC"/>
    <w:rsid w:val="00A42B1D"/>
    <w:rsid w:val="00A432D3"/>
    <w:rsid w:val="00A437D7"/>
    <w:rsid w:val="00A43C62"/>
    <w:rsid w:val="00A45672"/>
    <w:rsid w:val="00A4568C"/>
    <w:rsid w:val="00A45713"/>
    <w:rsid w:val="00A460C3"/>
    <w:rsid w:val="00A4667C"/>
    <w:rsid w:val="00A46F18"/>
    <w:rsid w:val="00A5016E"/>
    <w:rsid w:val="00A50921"/>
    <w:rsid w:val="00A50B3E"/>
    <w:rsid w:val="00A51249"/>
    <w:rsid w:val="00A51895"/>
    <w:rsid w:val="00A52707"/>
    <w:rsid w:val="00A52D00"/>
    <w:rsid w:val="00A52E1C"/>
    <w:rsid w:val="00A52FC4"/>
    <w:rsid w:val="00A53162"/>
    <w:rsid w:val="00A5369B"/>
    <w:rsid w:val="00A538FA"/>
    <w:rsid w:val="00A53ADC"/>
    <w:rsid w:val="00A549D7"/>
    <w:rsid w:val="00A54A5D"/>
    <w:rsid w:val="00A54EA3"/>
    <w:rsid w:val="00A552F6"/>
    <w:rsid w:val="00A55833"/>
    <w:rsid w:val="00A55CA9"/>
    <w:rsid w:val="00A55E12"/>
    <w:rsid w:val="00A5617D"/>
    <w:rsid w:val="00A56699"/>
    <w:rsid w:val="00A56764"/>
    <w:rsid w:val="00A56A3C"/>
    <w:rsid w:val="00A56E9C"/>
    <w:rsid w:val="00A576C1"/>
    <w:rsid w:val="00A57852"/>
    <w:rsid w:val="00A57DD6"/>
    <w:rsid w:val="00A60D3C"/>
    <w:rsid w:val="00A60FE4"/>
    <w:rsid w:val="00A61650"/>
    <w:rsid w:val="00A619A5"/>
    <w:rsid w:val="00A61B01"/>
    <w:rsid w:val="00A61FF5"/>
    <w:rsid w:val="00A61FFA"/>
    <w:rsid w:val="00A62397"/>
    <w:rsid w:val="00A62710"/>
    <w:rsid w:val="00A64776"/>
    <w:rsid w:val="00A64ACC"/>
    <w:rsid w:val="00A64DA9"/>
    <w:rsid w:val="00A64DC3"/>
    <w:rsid w:val="00A65952"/>
    <w:rsid w:val="00A66273"/>
    <w:rsid w:val="00A66382"/>
    <w:rsid w:val="00A70C13"/>
    <w:rsid w:val="00A711CD"/>
    <w:rsid w:val="00A71213"/>
    <w:rsid w:val="00A71642"/>
    <w:rsid w:val="00A718A8"/>
    <w:rsid w:val="00A72234"/>
    <w:rsid w:val="00A7242E"/>
    <w:rsid w:val="00A73058"/>
    <w:rsid w:val="00A73227"/>
    <w:rsid w:val="00A7344D"/>
    <w:rsid w:val="00A73920"/>
    <w:rsid w:val="00A74885"/>
    <w:rsid w:val="00A76522"/>
    <w:rsid w:val="00A76960"/>
    <w:rsid w:val="00A76F43"/>
    <w:rsid w:val="00A77438"/>
    <w:rsid w:val="00A779DC"/>
    <w:rsid w:val="00A77ADB"/>
    <w:rsid w:val="00A77C9B"/>
    <w:rsid w:val="00A77EAF"/>
    <w:rsid w:val="00A8026E"/>
    <w:rsid w:val="00A8144F"/>
    <w:rsid w:val="00A81B5D"/>
    <w:rsid w:val="00A81EAA"/>
    <w:rsid w:val="00A825E1"/>
    <w:rsid w:val="00A827D9"/>
    <w:rsid w:val="00A82DD1"/>
    <w:rsid w:val="00A82F92"/>
    <w:rsid w:val="00A83CAF"/>
    <w:rsid w:val="00A83ED9"/>
    <w:rsid w:val="00A84A9E"/>
    <w:rsid w:val="00A8507A"/>
    <w:rsid w:val="00A854D4"/>
    <w:rsid w:val="00A856D0"/>
    <w:rsid w:val="00A85704"/>
    <w:rsid w:val="00A8658F"/>
    <w:rsid w:val="00A87FD5"/>
    <w:rsid w:val="00A9010D"/>
    <w:rsid w:val="00A902AD"/>
    <w:rsid w:val="00A9069D"/>
    <w:rsid w:val="00A90943"/>
    <w:rsid w:val="00A9109C"/>
    <w:rsid w:val="00A911AD"/>
    <w:rsid w:val="00A911BA"/>
    <w:rsid w:val="00A91B7A"/>
    <w:rsid w:val="00A91C72"/>
    <w:rsid w:val="00A930ED"/>
    <w:rsid w:val="00A938B1"/>
    <w:rsid w:val="00A93D95"/>
    <w:rsid w:val="00A9407A"/>
    <w:rsid w:val="00A9412A"/>
    <w:rsid w:val="00A953AB"/>
    <w:rsid w:val="00A95786"/>
    <w:rsid w:val="00A96463"/>
    <w:rsid w:val="00A96704"/>
    <w:rsid w:val="00A969A6"/>
    <w:rsid w:val="00A97009"/>
    <w:rsid w:val="00A9715D"/>
    <w:rsid w:val="00A971A9"/>
    <w:rsid w:val="00A9747F"/>
    <w:rsid w:val="00A975C1"/>
    <w:rsid w:val="00A97944"/>
    <w:rsid w:val="00A97974"/>
    <w:rsid w:val="00AA03D5"/>
    <w:rsid w:val="00AA26BF"/>
    <w:rsid w:val="00AA374B"/>
    <w:rsid w:val="00AA3F14"/>
    <w:rsid w:val="00AA3F46"/>
    <w:rsid w:val="00AA4194"/>
    <w:rsid w:val="00AA5869"/>
    <w:rsid w:val="00AA58C0"/>
    <w:rsid w:val="00AA5B0A"/>
    <w:rsid w:val="00AA5B52"/>
    <w:rsid w:val="00AA5EB6"/>
    <w:rsid w:val="00AA64E8"/>
    <w:rsid w:val="00AA7338"/>
    <w:rsid w:val="00AA7594"/>
    <w:rsid w:val="00AB03C2"/>
    <w:rsid w:val="00AB08FD"/>
    <w:rsid w:val="00AB0AB8"/>
    <w:rsid w:val="00AB1064"/>
    <w:rsid w:val="00AB1076"/>
    <w:rsid w:val="00AB1499"/>
    <w:rsid w:val="00AB1931"/>
    <w:rsid w:val="00AB1A77"/>
    <w:rsid w:val="00AB1CDF"/>
    <w:rsid w:val="00AB2DBA"/>
    <w:rsid w:val="00AB3785"/>
    <w:rsid w:val="00AB4193"/>
    <w:rsid w:val="00AB41CC"/>
    <w:rsid w:val="00AB47FD"/>
    <w:rsid w:val="00AB49D0"/>
    <w:rsid w:val="00AB606A"/>
    <w:rsid w:val="00AB75C8"/>
    <w:rsid w:val="00AB7778"/>
    <w:rsid w:val="00AC0664"/>
    <w:rsid w:val="00AC1023"/>
    <w:rsid w:val="00AC138C"/>
    <w:rsid w:val="00AC142B"/>
    <w:rsid w:val="00AC163F"/>
    <w:rsid w:val="00AC1939"/>
    <w:rsid w:val="00AC2938"/>
    <w:rsid w:val="00AC3191"/>
    <w:rsid w:val="00AC3BD3"/>
    <w:rsid w:val="00AC448F"/>
    <w:rsid w:val="00AC4AB2"/>
    <w:rsid w:val="00AC4C3B"/>
    <w:rsid w:val="00AC4DEE"/>
    <w:rsid w:val="00AC5651"/>
    <w:rsid w:val="00AC5F0C"/>
    <w:rsid w:val="00AC6125"/>
    <w:rsid w:val="00AC63AF"/>
    <w:rsid w:val="00AC6875"/>
    <w:rsid w:val="00AC7ABA"/>
    <w:rsid w:val="00AD030D"/>
    <w:rsid w:val="00AD0573"/>
    <w:rsid w:val="00AD0688"/>
    <w:rsid w:val="00AD1891"/>
    <w:rsid w:val="00AD1965"/>
    <w:rsid w:val="00AD1FED"/>
    <w:rsid w:val="00AD2BF3"/>
    <w:rsid w:val="00AD2CD1"/>
    <w:rsid w:val="00AD2D4A"/>
    <w:rsid w:val="00AD2E9D"/>
    <w:rsid w:val="00AD2F6E"/>
    <w:rsid w:val="00AD47A4"/>
    <w:rsid w:val="00AD4DCF"/>
    <w:rsid w:val="00AD54AD"/>
    <w:rsid w:val="00AD5965"/>
    <w:rsid w:val="00AD5A22"/>
    <w:rsid w:val="00AD5CA5"/>
    <w:rsid w:val="00AD7919"/>
    <w:rsid w:val="00AD7929"/>
    <w:rsid w:val="00AE0593"/>
    <w:rsid w:val="00AE067A"/>
    <w:rsid w:val="00AE0795"/>
    <w:rsid w:val="00AE07D3"/>
    <w:rsid w:val="00AE0EC6"/>
    <w:rsid w:val="00AE2887"/>
    <w:rsid w:val="00AE314A"/>
    <w:rsid w:val="00AE348D"/>
    <w:rsid w:val="00AE375C"/>
    <w:rsid w:val="00AE38F9"/>
    <w:rsid w:val="00AE39E0"/>
    <w:rsid w:val="00AE3D86"/>
    <w:rsid w:val="00AE4087"/>
    <w:rsid w:val="00AE41CB"/>
    <w:rsid w:val="00AE53F7"/>
    <w:rsid w:val="00AE56EB"/>
    <w:rsid w:val="00AE5E4A"/>
    <w:rsid w:val="00AE6ABB"/>
    <w:rsid w:val="00AE6E25"/>
    <w:rsid w:val="00AF05A2"/>
    <w:rsid w:val="00AF0603"/>
    <w:rsid w:val="00AF0621"/>
    <w:rsid w:val="00AF0A42"/>
    <w:rsid w:val="00AF0BD4"/>
    <w:rsid w:val="00AF21D8"/>
    <w:rsid w:val="00AF2287"/>
    <w:rsid w:val="00AF2A48"/>
    <w:rsid w:val="00AF3333"/>
    <w:rsid w:val="00AF3857"/>
    <w:rsid w:val="00AF392F"/>
    <w:rsid w:val="00AF3A47"/>
    <w:rsid w:val="00AF3D37"/>
    <w:rsid w:val="00AF3FFC"/>
    <w:rsid w:val="00AF4C77"/>
    <w:rsid w:val="00AF5264"/>
    <w:rsid w:val="00AF56BC"/>
    <w:rsid w:val="00AF5A64"/>
    <w:rsid w:val="00AF5BE5"/>
    <w:rsid w:val="00AF5EAA"/>
    <w:rsid w:val="00AF654A"/>
    <w:rsid w:val="00AF67B4"/>
    <w:rsid w:val="00AF6FED"/>
    <w:rsid w:val="00B004E7"/>
    <w:rsid w:val="00B007E6"/>
    <w:rsid w:val="00B01012"/>
    <w:rsid w:val="00B014B7"/>
    <w:rsid w:val="00B02092"/>
    <w:rsid w:val="00B0260A"/>
    <w:rsid w:val="00B030A6"/>
    <w:rsid w:val="00B03195"/>
    <w:rsid w:val="00B033C0"/>
    <w:rsid w:val="00B047AD"/>
    <w:rsid w:val="00B05182"/>
    <w:rsid w:val="00B05D89"/>
    <w:rsid w:val="00B070F7"/>
    <w:rsid w:val="00B0775D"/>
    <w:rsid w:val="00B07F2B"/>
    <w:rsid w:val="00B11416"/>
    <w:rsid w:val="00B11F61"/>
    <w:rsid w:val="00B12185"/>
    <w:rsid w:val="00B127C1"/>
    <w:rsid w:val="00B12B02"/>
    <w:rsid w:val="00B1427C"/>
    <w:rsid w:val="00B1600A"/>
    <w:rsid w:val="00B163CE"/>
    <w:rsid w:val="00B17552"/>
    <w:rsid w:val="00B17EBA"/>
    <w:rsid w:val="00B211C1"/>
    <w:rsid w:val="00B21DB2"/>
    <w:rsid w:val="00B22604"/>
    <w:rsid w:val="00B227C1"/>
    <w:rsid w:val="00B22E39"/>
    <w:rsid w:val="00B22F2B"/>
    <w:rsid w:val="00B232A6"/>
    <w:rsid w:val="00B23D4E"/>
    <w:rsid w:val="00B246CD"/>
    <w:rsid w:val="00B2491F"/>
    <w:rsid w:val="00B25564"/>
    <w:rsid w:val="00B25658"/>
    <w:rsid w:val="00B2570F"/>
    <w:rsid w:val="00B25814"/>
    <w:rsid w:val="00B25BDD"/>
    <w:rsid w:val="00B25DA4"/>
    <w:rsid w:val="00B26456"/>
    <w:rsid w:val="00B272CB"/>
    <w:rsid w:val="00B27383"/>
    <w:rsid w:val="00B275B6"/>
    <w:rsid w:val="00B27CB6"/>
    <w:rsid w:val="00B306A6"/>
    <w:rsid w:val="00B308EA"/>
    <w:rsid w:val="00B3097D"/>
    <w:rsid w:val="00B30C00"/>
    <w:rsid w:val="00B310A7"/>
    <w:rsid w:val="00B31286"/>
    <w:rsid w:val="00B32498"/>
    <w:rsid w:val="00B3300D"/>
    <w:rsid w:val="00B33043"/>
    <w:rsid w:val="00B330CF"/>
    <w:rsid w:val="00B33AE2"/>
    <w:rsid w:val="00B33CF3"/>
    <w:rsid w:val="00B340BB"/>
    <w:rsid w:val="00B34328"/>
    <w:rsid w:val="00B34927"/>
    <w:rsid w:val="00B36507"/>
    <w:rsid w:val="00B36D0C"/>
    <w:rsid w:val="00B37144"/>
    <w:rsid w:val="00B372D2"/>
    <w:rsid w:val="00B3739B"/>
    <w:rsid w:val="00B37827"/>
    <w:rsid w:val="00B37923"/>
    <w:rsid w:val="00B37AD8"/>
    <w:rsid w:val="00B40330"/>
    <w:rsid w:val="00B40419"/>
    <w:rsid w:val="00B41818"/>
    <w:rsid w:val="00B41F02"/>
    <w:rsid w:val="00B4207D"/>
    <w:rsid w:val="00B42171"/>
    <w:rsid w:val="00B42172"/>
    <w:rsid w:val="00B42553"/>
    <w:rsid w:val="00B42974"/>
    <w:rsid w:val="00B429AE"/>
    <w:rsid w:val="00B42FCC"/>
    <w:rsid w:val="00B43521"/>
    <w:rsid w:val="00B43ADB"/>
    <w:rsid w:val="00B43F56"/>
    <w:rsid w:val="00B4450D"/>
    <w:rsid w:val="00B44C59"/>
    <w:rsid w:val="00B454CE"/>
    <w:rsid w:val="00B45573"/>
    <w:rsid w:val="00B459ED"/>
    <w:rsid w:val="00B45F71"/>
    <w:rsid w:val="00B467F9"/>
    <w:rsid w:val="00B4682A"/>
    <w:rsid w:val="00B46A69"/>
    <w:rsid w:val="00B46CA7"/>
    <w:rsid w:val="00B5022B"/>
    <w:rsid w:val="00B5036D"/>
    <w:rsid w:val="00B5186F"/>
    <w:rsid w:val="00B5191E"/>
    <w:rsid w:val="00B5220B"/>
    <w:rsid w:val="00B52A2D"/>
    <w:rsid w:val="00B52B70"/>
    <w:rsid w:val="00B52D95"/>
    <w:rsid w:val="00B5355F"/>
    <w:rsid w:val="00B537CF"/>
    <w:rsid w:val="00B540B7"/>
    <w:rsid w:val="00B54697"/>
    <w:rsid w:val="00B54967"/>
    <w:rsid w:val="00B54FD1"/>
    <w:rsid w:val="00B557AF"/>
    <w:rsid w:val="00B558C1"/>
    <w:rsid w:val="00B56337"/>
    <w:rsid w:val="00B572A2"/>
    <w:rsid w:val="00B575B0"/>
    <w:rsid w:val="00B57BD4"/>
    <w:rsid w:val="00B57EDB"/>
    <w:rsid w:val="00B60189"/>
    <w:rsid w:val="00B602F0"/>
    <w:rsid w:val="00B60A0D"/>
    <w:rsid w:val="00B60E37"/>
    <w:rsid w:val="00B61B4C"/>
    <w:rsid w:val="00B61C56"/>
    <w:rsid w:val="00B61CC3"/>
    <w:rsid w:val="00B61D0B"/>
    <w:rsid w:val="00B61FC1"/>
    <w:rsid w:val="00B62529"/>
    <w:rsid w:val="00B62921"/>
    <w:rsid w:val="00B62929"/>
    <w:rsid w:val="00B63280"/>
    <w:rsid w:val="00B632B1"/>
    <w:rsid w:val="00B6367A"/>
    <w:rsid w:val="00B63A09"/>
    <w:rsid w:val="00B643D3"/>
    <w:rsid w:val="00B645DF"/>
    <w:rsid w:val="00B64912"/>
    <w:rsid w:val="00B649F2"/>
    <w:rsid w:val="00B64CB5"/>
    <w:rsid w:val="00B659FF"/>
    <w:rsid w:val="00B65C92"/>
    <w:rsid w:val="00B6648E"/>
    <w:rsid w:val="00B66619"/>
    <w:rsid w:val="00B67123"/>
    <w:rsid w:val="00B6754F"/>
    <w:rsid w:val="00B67D0F"/>
    <w:rsid w:val="00B67DB9"/>
    <w:rsid w:val="00B67EC7"/>
    <w:rsid w:val="00B7095F"/>
    <w:rsid w:val="00B70F30"/>
    <w:rsid w:val="00B7130D"/>
    <w:rsid w:val="00B718BC"/>
    <w:rsid w:val="00B729C0"/>
    <w:rsid w:val="00B72ED4"/>
    <w:rsid w:val="00B732B5"/>
    <w:rsid w:val="00B737A4"/>
    <w:rsid w:val="00B73CB2"/>
    <w:rsid w:val="00B743A0"/>
    <w:rsid w:val="00B74762"/>
    <w:rsid w:val="00B7487F"/>
    <w:rsid w:val="00B74ECE"/>
    <w:rsid w:val="00B74ECF"/>
    <w:rsid w:val="00B75681"/>
    <w:rsid w:val="00B75CAD"/>
    <w:rsid w:val="00B75E57"/>
    <w:rsid w:val="00B7673D"/>
    <w:rsid w:val="00B77D4A"/>
    <w:rsid w:val="00B801A3"/>
    <w:rsid w:val="00B8064E"/>
    <w:rsid w:val="00B81653"/>
    <w:rsid w:val="00B82396"/>
    <w:rsid w:val="00B825B4"/>
    <w:rsid w:val="00B83739"/>
    <w:rsid w:val="00B8614E"/>
    <w:rsid w:val="00B86FAD"/>
    <w:rsid w:val="00B87D95"/>
    <w:rsid w:val="00B91159"/>
    <w:rsid w:val="00B912CA"/>
    <w:rsid w:val="00B9157C"/>
    <w:rsid w:val="00B91AC2"/>
    <w:rsid w:val="00B91B5B"/>
    <w:rsid w:val="00B92111"/>
    <w:rsid w:val="00B925AD"/>
    <w:rsid w:val="00B93064"/>
    <w:rsid w:val="00B94495"/>
    <w:rsid w:val="00B9460F"/>
    <w:rsid w:val="00B94754"/>
    <w:rsid w:val="00B94DE0"/>
    <w:rsid w:val="00B95ACA"/>
    <w:rsid w:val="00B96812"/>
    <w:rsid w:val="00B969CF"/>
    <w:rsid w:val="00B96C3C"/>
    <w:rsid w:val="00B96C46"/>
    <w:rsid w:val="00B96D23"/>
    <w:rsid w:val="00B976DA"/>
    <w:rsid w:val="00BA12AC"/>
    <w:rsid w:val="00BA1ADE"/>
    <w:rsid w:val="00BA1CB2"/>
    <w:rsid w:val="00BA2719"/>
    <w:rsid w:val="00BA27FF"/>
    <w:rsid w:val="00BA335F"/>
    <w:rsid w:val="00BA3613"/>
    <w:rsid w:val="00BA3801"/>
    <w:rsid w:val="00BA39A4"/>
    <w:rsid w:val="00BA3AB0"/>
    <w:rsid w:val="00BA3C9C"/>
    <w:rsid w:val="00BA3E1C"/>
    <w:rsid w:val="00BA3F21"/>
    <w:rsid w:val="00BA40B6"/>
    <w:rsid w:val="00BA4B40"/>
    <w:rsid w:val="00BA4C83"/>
    <w:rsid w:val="00BA615B"/>
    <w:rsid w:val="00BA67EA"/>
    <w:rsid w:val="00BA68F1"/>
    <w:rsid w:val="00BA741D"/>
    <w:rsid w:val="00BA755B"/>
    <w:rsid w:val="00BB062D"/>
    <w:rsid w:val="00BB0A17"/>
    <w:rsid w:val="00BB1297"/>
    <w:rsid w:val="00BB182B"/>
    <w:rsid w:val="00BB255A"/>
    <w:rsid w:val="00BB28DB"/>
    <w:rsid w:val="00BB3BD7"/>
    <w:rsid w:val="00BB3C57"/>
    <w:rsid w:val="00BB402D"/>
    <w:rsid w:val="00BB405D"/>
    <w:rsid w:val="00BB40E3"/>
    <w:rsid w:val="00BB479C"/>
    <w:rsid w:val="00BB4B2F"/>
    <w:rsid w:val="00BB4F20"/>
    <w:rsid w:val="00BB596B"/>
    <w:rsid w:val="00BB60F5"/>
    <w:rsid w:val="00BB7519"/>
    <w:rsid w:val="00BB7865"/>
    <w:rsid w:val="00BB793A"/>
    <w:rsid w:val="00BC0001"/>
    <w:rsid w:val="00BC0006"/>
    <w:rsid w:val="00BC163C"/>
    <w:rsid w:val="00BC172A"/>
    <w:rsid w:val="00BC17FD"/>
    <w:rsid w:val="00BC1831"/>
    <w:rsid w:val="00BC1C93"/>
    <w:rsid w:val="00BC2097"/>
    <w:rsid w:val="00BC31AA"/>
    <w:rsid w:val="00BC3B84"/>
    <w:rsid w:val="00BC3BE5"/>
    <w:rsid w:val="00BC3C34"/>
    <w:rsid w:val="00BC5324"/>
    <w:rsid w:val="00BC5DAF"/>
    <w:rsid w:val="00BC6061"/>
    <w:rsid w:val="00BC622F"/>
    <w:rsid w:val="00BC65A5"/>
    <w:rsid w:val="00BC66FB"/>
    <w:rsid w:val="00BC7065"/>
    <w:rsid w:val="00BC7FC4"/>
    <w:rsid w:val="00BD0608"/>
    <w:rsid w:val="00BD1EC1"/>
    <w:rsid w:val="00BD206A"/>
    <w:rsid w:val="00BD26BC"/>
    <w:rsid w:val="00BD2716"/>
    <w:rsid w:val="00BD27C7"/>
    <w:rsid w:val="00BD2C1F"/>
    <w:rsid w:val="00BD2FB5"/>
    <w:rsid w:val="00BD3A0B"/>
    <w:rsid w:val="00BD4BAB"/>
    <w:rsid w:val="00BD50FC"/>
    <w:rsid w:val="00BD6FAC"/>
    <w:rsid w:val="00BD78CD"/>
    <w:rsid w:val="00BD7B9B"/>
    <w:rsid w:val="00BE05EB"/>
    <w:rsid w:val="00BE0689"/>
    <w:rsid w:val="00BE16C1"/>
    <w:rsid w:val="00BE36A4"/>
    <w:rsid w:val="00BE4282"/>
    <w:rsid w:val="00BE495E"/>
    <w:rsid w:val="00BE5AA7"/>
    <w:rsid w:val="00BE5CCB"/>
    <w:rsid w:val="00BE6342"/>
    <w:rsid w:val="00BE7037"/>
    <w:rsid w:val="00BE7184"/>
    <w:rsid w:val="00BE7F4A"/>
    <w:rsid w:val="00BF0124"/>
    <w:rsid w:val="00BF069A"/>
    <w:rsid w:val="00BF08BB"/>
    <w:rsid w:val="00BF0DE1"/>
    <w:rsid w:val="00BF119B"/>
    <w:rsid w:val="00BF1392"/>
    <w:rsid w:val="00BF1965"/>
    <w:rsid w:val="00BF1A4D"/>
    <w:rsid w:val="00BF1D64"/>
    <w:rsid w:val="00BF2631"/>
    <w:rsid w:val="00BF28D8"/>
    <w:rsid w:val="00BF3022"/>
    <w:rsid w:val="00BF346F"/>
    <w:rsid w:val="00BF3EE9"/>
    <w:rsid w:val="00BF42CE"/>
    <w:rsid w:val="00BF5444"/>
    <w:rsid w:val="00BF5595"/>
    <w:rsid w:val="00BF59D1"/>
    <w:rsid w:val="00BF5F77"/>
    <w:rsid w:val="00BF6142"/>
    <w:rsid w:val="00BF6249"/>
    <w:rsid w:val="00BF6D8A"/>
    <w:rsid w:val="00BF711D"/>
    <w:rsid w:val="00BF7236"/>
    <w:rsid w:val="00BF7678"/>
    <w:rsid w:val="00BF7769"/>
    <w:rsid w:val="00BF78CE"/>
    <w:rsid w:val="00C00A5F"/>
    <w:rsid w:val="00C00B58"/>
    <w:rsid w:val="00C00D29"/>
    <w:rsid w:val="00C00FF1"/>
    <w:rsid w:val="00C0145B"/>
    <w:rsid w:val="00C01959"/>
    <w:rsid w:val="00C01B3F"/>
    <w:rsid w:val="00C01B62"/>
    <w:rsid w:val="00C02A37"/>
    <w:rsid w:val="00C02CDB"/>
    <w:rsid w:val="00C02FB2"/>
    <w:rsid w:val="00C03BB9"/>
    <w:rsid w:val="00C04288"/>
    <w:rsid w:val="00C0453C"/>
    <w:rsid w:val="00C05397"/>
    <w:rsid w:val="00C066FB"/>
    <w:rsid w:val="00C06856"/>
    <w:rsid w:val="00C06FA2"/>
    <w:rsid w:val="00C07CA2"/>
    <w:rsid w:val="00C108F7"/>
    <w:rsid w:val="00C10967"/>
    <w:rsid w:val="00C10C86"/>
    <w:rsid w:val="00C111D4"/>
    <w:rsid w:val="00C114F0"/>
    <w:rsid w:val="00C1167D"/>
    <w:rsid w:val="00C11AAE"/>
    <w:rsid w:val="00C11AD5"/>
    <w:rsid w:val="00C11C48"/>
    <w:rsid w:val="00C11F3D"/>
    <w:rsid w:val="00C11F49"/>
    <w:rsid w:val="00C1258C"/>
    <w:rsid w:val="00C12A78"/>
    <w:rsid w:val="00C133BD"/>
    <w:rsid w:val="00C1448A"/>
    <w:rsid w:val="00C14AA7"/>
    <w:rsid w:val="00C158D5"/>
    <w:rsid w:val="00C15AA4"/>
    <w:rsid w:val="00C15C2E"/>
    <w:rsid w:val="00C15D13"/>
    <w:rsid w:val="00C16EB1"/>
    <w:rsid w:val="00C17288"/>
    <w:rsid w:val="00C174AE"/>
    <w:rsid w:val="00C1755B"/>
    <w:rsid w:val="00C1760C"/>
    <w:rsid w:val="00C177C6"/>
    <w:rsid w:val="00C179D9"/>
    <w:rsid w:val="00C214E6"/>
    <w:rsid w:val="00C21D5E"/>
    <w:rsid w:val="00C22A3B"/>
    <w:rsid w:val="00C22D51"/>
    <w:rsid w:val="00C22F9C"/>
    <w:rsid w:val="00C24221"/>
    <w:rsid w:val="00C2441E"/>
    <w:rsid w:val="00C24484"/>
    <w:rsid w:val="00C24563"/>
    <w:rsid w:val="00C25155"/>
    <w:rsid w:val="00C25466"/>
    <w:rsid w:val="00C2557F"/>
    <w:rsid w:val="00C25614"/>
    <w:rsid w:val="00C257F8"/>
    <w:rsid w:val="00C2642E"/>
    <w:rsid w:val="00C270C2"/>
    <w:rsid w:val="00C2758B"/>
    <w:rsid w:val="00C31235"/>
    <w:rsid w:val="00C32066"/>
    <w:rsid w:val="00C32D55"/>
    <w:rsid w:val="00C33147"/>
    <w:rsid w:val="00C33C8A"/>
    <w:rsid w:val="00C33D79"/>
    <w:rsid w:val="00C33E2F"/>
    <w:rsid w:val="00C34A3E"/>
    <w:rsid w:val="00C35290"/>
    <w:rsid w:val="00C35390"/>
    <w:rsid w:val="00C36206"/>
    <w:rsid w:val="00C3621D"/>
    <w:rsid w:val="00C36FB4"/>
    <w:rsid w:val="00C3797A"/>
    <w:rsid w:val="00C37B56"/>
    <w:rsid w:val="00C40B53"/>
    <w:rsid w:val="00C410BD"/>
    <w:rsid w:val="00C41EFB"/>
    <w:rsid w:val="00C4308A"/>
    <w:rsid w:val="00C43B53"/>
    <w:rsid w:val="00C446A1"/>
    <w:rsid w:val="00C449CE"/>
    <w:rsid w:val="00C45001"/>
    <w:rsid w:val="00C45038"/>
    <w:rsid w:val="00C45159"/>
    <w:rsid w:val="00C45430"/>
    <w:rsid w:val="00C458E7"/>
    <w:rsid w:val="00C45CF2"/>
    <w:rsid w:val="00C4674A"/>
    <w:rsid w:val="00C46888"/>
    <w:rsid w:val="00C46D7C"/>
    <w:rsid w:val="00C47A0F"/>
    <w:rsid w:val="00C47C03"/>
    <w:rsid w:val="00C47C5E"/>
    <w:rsid w:val="00C5047C"/>
    <w:rsid w:val="00C50A28"/>
    <w:rsid w:val="00C50B70"/>
    <w:rsid w:val="00C50B79"/>
    <w:rsid w:val="00C50F11"/>
    <w:rsid w:val="00C51534"/>
    <w:rsid w:val="00C5164E"/>
    <w:rsid w:val="00C51DB5"/>
    <w:rsid w:val="00C52456"/>
    <w:rsid w:val="00C5307C"/>
    <w:rsid w:val="00C53ADD"/>
    <w:rsid w:val="00C54389"/>
    <w:rsid w:val="00C543B7"/>
    <w:rsid w:val="00C54529"/>
    <w:rsid w:val="00C54827"/>
    <w:rsid w:val="00C551F9"/>
    <w:rsid w:val="00C55608"/>
    <w:rsid w:val="00C558C1"/>
    <w:rsid w:val="00C55ED4"/>
    <w:rsid w:val="00C56384"/>
    <w:rsid w:val="00C5738E"/>
    <w:rsid w:val="00C57756"/>
    <w:rsid w:val="00C57C26"/>
    <w:rsid w:val="00C57C79"/>
    <w:rsid w:val="00C6088F"/>
    <w:rsid w:val="00C6091B"/>
    <w:rsid w:val="00C6108F"/>
    <w:rsid w:val="00C616E3"/>
    <w:rsid w:val="00C623C2"/>
    <w:rsid w:val="00C627D3"/>
    <w:rsid w:val="00C62E31"/>
    <w:rsid w:val="00C6352A"/>
    <w:rsid w:val="00C63DC5"/>
    <w:rsid w:val="00C6407E"/>
    <w:rsid w:val="00C6418B"/>
    <w:rsid w:val="00C64822"/>
    <w:rsid w:val="00C6490E"/>
    <w:rsid w:val="00C64ACD"/>
    <w:rsid w:val="00C65064"/>
    <w:rsid w:val="00C653B8"/>
    <w:rsid w:val="00C6550D"/>
    <w:rsid w:val="00C6581D"/>
    <w:rsid w:val="00C66394"/>
    <w:rsid w:val="00C66591"/>
    <w:rsid w:val="00C6693D"/>
    <w:rsid w:val="00C6729D"/>
    <w:rsid w:val="00C67620"/>
    <w:rsid w:val="00C67719"/>
    <w:rsid w:val="00C67980"/>
    <w:rsid w:val="00C70A7C"/>
    <w:rsid w:val="00C7110C"/>
    <w:rsid w:val="00C71126"/>
    <w:rsid w:val="00C714B4"/>
    <w:rsid w:val="00C7210A"/>
    <w:rsid w:val="00C7353F"/>
    <w:rsid w:val="00C737C0"/>
    <w:rsid w:val="00C73FAD"/>
    <w:rsid w:val="00C74F1C"/>
    <w:rsid w:val="00C75306"/>
    <w:rsid w:val="00C75B3E"/>
    <w:rsid w:val="00C75F69"/>
    <w:rsid w:val="00C761FF"/>
    <w:rsid w:val="00C76292"/>
    <w:rsid w:val="00C76CC9"/>
    <w:rsid w:val="00C77480"/>
    <w:rsid w:val="00C77561"/>
    <w:rsid w:val="00C8089E"/>
    <w:rsid w:val="00C80C97"/>
    <w:rsid w:val="00C814E5"/>
    <w:rsid w:val="00C8195B"/>
    <w:rsid w:val="00C82121"/>
    <w:rsid w:val="00C824A3"/>
    <w:rsid w:val="00C8267F"/>
    <w:rsid w:val="00C8268A"/>
    <w:rsid w:val="00C829B0"/>
    <w:rsid w:val="00C84092"/>
    <w:rsid w:val="00C84343"/>
    <w:rsid w:val="00C84472"/>
    <w:rsid w:val="00C85DA4"/>
    <w:rsid w:val="00C86779"/>
    <w:rsid w:val="00C8691B"/>
    <w:rsid w:val="00C871C5"/>
    <w:rsid w:val="00C87930"/>
    <w:rsid w:val="00C90347"/>
    <w:rsid w:val="00C904DD"/>
    <w:rsid w:val="00C904EF"/>
    <w:rsid w:val="00C90ECE"/>
    <w:rsid w:val="00C911CF"/>
    <w:rsid w:val="00C91A59"/>
    <w:rsid w:val="00C91F7D"/>
    <w:rsid w:val="00C92D26"/>
    <w:rsid w:val="00C930BF"/>
    <w:rsid w:val="00C9334C"/>
    <w:rsid w:val="00C94329"/>
    <w:rsid w:val="00C94714"/>
    <w:rsid w:val="00C9549A"/>
    <w:rsid w:val="00C96125"/>
    <w:rsid w:val="00C9647E"/>
    <w:rsid w:val="00C96690"/>
    <w:rsid w:val="00C96969"/>
    <w:rsid w:val="00C96A68"/>
    <w:rsid w:val="00C975F5"/>
    <w:rsid w:val="00C977DA"/>
    <w:rsid w:val="00C97BF5"/>
    <w:rsid w:val="00CA0410"/>
    <w:rsid w:val="00CA066A"/>
    <w:rsid w:val="00CA0A97"/>
    <w:rsid w:val="00CA0CE0"/>
    <w:rsid w:val="00CA1060"/>
    <w:rsid w:val="00CA1065"/>
    <w:rsid w:val="00CA1D32"/>
    <w:rsid w:val="00CA292B"/>
    <w:rsid w:val="00CA5562"/>
    <w:rsid w:val="00CA5C73"/>
    <w:rsid w:val="00CA5F12"/>
    <w:rsid w:val="00CA5FC8"/>
    <w:rsid w:val="00CA6553"/>
    <w:rsid w:val="00CA66CE"/>
    <w:rsid w:val="00CA6BD4"/>
    <w:rsid w:val="00CA6BDB"/>
    <w:rsid w:val="00CB1277"/>
    <w:rsid w:val="00CB13C1"/>
    <w:rsid w:val="00CB1588"/>
    <w:rsid w:val="00CB195C"/>
    <w:rsid w:val="00CB1A42"/>
    <w:rsid w:val="00CB2095"/>
    <w:rsid w:val="00CB228D"/>
    <w:rsid w:val="00CB2724"/>
    <w:rsid w:val="00CB2CC9"/>
    <w:rsid w:val="00CB3BC9"/>
    <w:rsid w:val="00CB3D83"/>
    <w:rsid w:val="00CB4336"/>
    <w:rsid w:val="00CB4A02"/>
    <w:rsid w:val="00CB4BD5"/>
    <w:rsid w:val="00CB5593"/>
    <w:rsid w:val="00CB6E33"/>
    <w:rsid w:val="00CB70BA"/>
    <w:rsid w:val="00CB77F7"/>
    <w:rsid w:val="00CB7B17"/>
    <w:rsid w:val="00CB7E25"/>
    <w:rsid w:val="00CC0A64"/>
    <w:rsid w:val="00CC0D90"/>
    <w:rsid w:val="00CC0FC7"/>
    <w:rsid w:val="00CC172E"/>
    <w:rsid w:val="00CC21FF"/>
    <w:rsid w:val="00CC24AF"/>
    <w:rsid w:val="00CC29D3"/>
    <w:rsid w:val="00CC2CCD"/>
    <w:rsid w:val="00CC31F7"/>
    <w:rsid w:val="00CC329D"/>
    <w:rsid w:val="00CC4801"/>
    <w:rsid w:val="00CC4A88"/>
    <w:rsid w:val="00CC4AE7"/>
    <w:rsid w:val="00CC4E96"/>
    <w:rsid w:val="00CC5E40"/>
    <w:rsid w:val="00CC5E87"/>
    <w:rsid w:val="00CC6030"/>
    <w:rsid w:val="00CC61DC"/>
    <w:rsid w:val="00CC6C8A"/>
    <w:rsid w:val="00CC75D2"/>
    <w:rsid w:val="00CC75E6"/>
    <w:rsid w:val="00CC75F9"/>
    <w:rsid w:val="00CC78DF"/>
    <w:rsid w:val="00CC7F84"/>
    <w:rsid w:val="00CD0577"/>
    <w:rsid w:val="00CD1BF6"/>
    <w:rsid w:val="00CD2657"/>
    <w:rsid w:val="00CD29F1"/>
    <w:rsid w:val="00CD2A83"/>
    <w:rsid w:val="00CD2E37"/>
    <w:rsid w:val="00CD2F2B"/>
    <w:rsid w:val="00CD3100"/>
    <w:rsid w:val="00CD34AC"/>
    <w:rsid w:val="00CD4634"/>
    <w:rsid w:val="00CD4EB9"/>
    <w:rsid w:val="00CD5010"/>
    <w:rsid w:val="00CD51EB"/>
    <w:rsid w:val="00CD53C0"/>
    <w:rsid w:val="00CD6326"/>
    <w:rsid w:val="00CD68E4"/>
    <w:rsid w:val="00CD6D49"/>
    <w:rsid w:val="00CD6E50"/>
    <w:rsid w:val="00CD7F12"/>
    <w:rsid w:val="00CD7FE2"/>
    <w:rsid w:val="00CE04E0"/>
    <w:rsid w:val="00CE0A37"/>
    <w:rsid w:val="00CE0C19"/>
    <w:rsid w:val="00CE0CD5"/>
    <w:rsid w:val="00CE1371"/>
    <w:rsid w:val="00CE15C8"/>
    <w:rsid w:val="00CE184C"/>
    <w:rsid w:val="00CE1A15"/>
    <w:rsid w:val="00CE1D11"/>
    <w:rsid w:val="00CE1EE7"/>
    <w:rsid w:val="00CE2189"/>
    <w:rsid w:val="00CE218A"/>
    <w:rsid w:val="00CE2C26"/>
    <w:rsid w:val="00CE2D32"/>
    <w:rsid w:val="00CE2E39"/>
    <w:rsid w:val="00CE3737"/>
    <w:rsid w:val="00CE375E"/>
    <w:rsid w:val="00CE4033"/>
    <w:rsid w:val="00CE4614"/>
    <w:rsid w:val="00CE510C"/>
    <w:rsid w:val="00CE51B0"/>
    <w:rsid w:val="00CE5FED"/>
    <w:rsid w:val="00CE651F"/>
    <w:rsid w:val="00CE68B3"/>
    <w:rsid w:val="00CE74F8"/>
    <w:rsid w:val="00CE7502"/>
    <w:rsid w:val="00CE7610"/>
    <w:rsid w:val="00CE76C2"/>
    <w:rsid w:val="00CE7FDE"/>
    <w:rsid w:val="00CF10BF"/>
    <w:rsid w:val="00CF1AB8"/>
    <w:rsid w:val="00CF1F0D"/>
    <w:rsid w:val="00CF389E"/>
    <w:rsid w:val="00CF3D60"/>
    <w:rsid w:val="00CF3ED4"/>
    <w:rsid w:val="00CF424E"/>
    <w:rsid w:val="00CF42FB"/>
    <w:rsid w:val="00CF46E3"/>
    <w:rsid w:val="00CF4DC0"/>
    <w:rsid w:val="00CF7B83"/>
    <w:rsid w:val="00CF7CDF"/>
    <w:rsid w:val="00CF7D7B"/>
    <w:rsid w:val="00CF7E64"/>
    <w:rsid w:val="00D01402"/>
    <w:rsid w:val="00D018D4"/>
    <w:rsid w:val="00D02870"/>
    <w:rsid w:val="00D02C7F"/>
    <w:rsid w:val="00D02DCC"/>
    <w:rsid w:val="00D02FB6"/>
    <w:rsid w:val="00D0388B"/>
    <w:rsid w:val="00D038FD"/>
    <w:rsid w:val="00D03B1A"/>
    <w:rsid w:val="00D04014"/>
    <w:rsid w:val="00D04C0D"/>
    <w:rsid w:val="00D05BCB"/>
    <w:rsid w:val="00D06463"/>
    <w:rsid w:val="00D064D7"/>
    <w:rsid w:val="00D06755"/>
    <w:rsid w:val="00D077DA"/>
    <w:rsid w:val="00D119C9"/>
    <w:rsid w:val="00D119F3"/>
    <w:rsid w:val="00D11AF9"/>
    <w:rsid w:val="00D12678"/>
    <w:rsid w:val="00D12A89"/>
    <w:rsid w:val="00D12F25"/>
    <w:rsid w:val="00D1475D"/>
    <w:rsid w:val="00D147A0"/>
    <w:rsid w:val="00D14C4C"/>
    <w:rsid w:val="00D15770"/>
    <w:rsid w:val="00D1593D"/>
    <w:rsid w:val="00D15F9F"/>
    <w:rsid w:val="00D16234"/>
    <w:rsid w:val="00D163CB"/>
    <w:rsid w:val="00D16411"/>
    <w:rsid w:val="00D16565"/>
    <w:rsid w:val="00D1700C"/>
    <w:rsid w:val="00D172FC"/>
    <w:rsid w:val="00D17423"/>
    <w:rsid w:val="00D17431"/>
    <w:rsid w:val="00D17BDA"/>
    <w:rsid w:val="00D2109C"/>
    <w:rsid w:val="00D215C3"/>
    <w:rsid w:val="00D21ECD"/>
    <w:rsid w:val="00D22B9E"/>
    <w:rsid w:val="00D2351F"/>
    <w:rsid w:val="00D23BC2"/>
    <w:rsid w:val="00D23D06"/>
    <w:rsid w:val="00D23DC6"/>
    <w:rsid w:val="00D24F9D"/>
    <w:rsid w:val="00D259FF"/>
    <w:rsid w:val="00D25DFB"/>
    <w:rsid w:val="00D260C0"/>
    <w:rsid w:val="00D26649"/>
    <w:rsid w:val="00D27A75"/>
    <w:rsid w:val="00D27B52"/>
    <w:rsid w:val="00D27E27"/>
    <w:rsid w:val="00D30452"/>
    <w:rsid w:val="00D30FFA"/>
    <w:rsid w:val="00D310CE"/>
    <w:rsid w:val="00D3156C"/>
    <w:rsid w:val="00D317F2"/>
    <w:rsid w:val="00D31A20"/>
    <w:rsid w:val="00D31C09"/>
    <w:rsid w:val="00D31E4A"/>
    <w:rsid w:val="00D327E2"/>
    <w:rsid w:val="00D32AA4"/>
    <w:rsid w:val="00D341E2"/>
    <w:rsid w:val="00D34CBA"/>
    <w:rsid w:val="00D35313"/>
    <w:rsid w:val="00D37765"/>
    <w:rsid w:val="00D40870"/>
    <w:rsid w:val="00D40E99"/>
    <w:rsid w:val="00D4109A"/>
    <w:rsid w:val="00D41C1A"/>
    <w:rsid w:val="00D41CF6"/>
    <w:rsid w:val="00D427D0"/>
    <w:rsid w:val="00D42D9A"/>
    <w:rsid w:val="00D43108"/>
    <w:rsid w:val="00D43706"/>
    <w:rsid w:val="00D43D75"/>
    <w:rsid w:val="00D44079"/>
    <w:rsid w:val="00D44576"/>
    <w:rsid w:val="00D445EB"/>
    <w:rsid w:val="00D44A4E"/>
    <w:rsid w:val="00D44F29"/>
    <w:rsid w:val="00D4518B"/>
    <w:rsid w:val="00D4571F"/>
    <w:rsid w:val="00D45806"/>
    <w:rsid w:val="00D460E1"/>
    <w:rsid w:val="00D46518"/>
    <w:rsid w:val="00D46D92"/>
    <w:rsid w:val="00D47282"/>
    <w:rsid w:val="00D47CED"/>
    <w:rsid w:val="00D47CF5"/>
    <w:rsid w:val="00D50BD9"/>
    <w:rsid w:val="00D50C47"/>
    <w:rsid w:val="00D50D9C"/>
    <w:rsid w:val="00D50F93"/>
    <w:rsid w:val="00D51861"/>
    <w:rsid w:val="00D51A38"/>
    <w:rsid w:val="00D51A7F"/>
    <w:rsid w:val="00D526CE"/>
    <w:rsid w:val="00D526FE"/>
    <w:rsid w:val="00D529C0"/>
    <w:rsid w:val="00D53605"/>
    <w:rsid w:val="00D5432E"/>
    <w:rsid w:val="00D5557A"/>
    <w:rsid w:val="00D55AF0"/>
    <w:rsid w:val="00D55CCC"/>
    <w:rsid w:val="00D55EDD"/>
    <w:rsid w:val="00D56B22"/>
    <w:rsid w:val="00D56B80"/>
    <w:rsid w:val="00D572EE"/>
    <w:rsid w:val="00D577A8"/>
    <w:rsid w:val="00D57AC7"/>
    <w:rsid w:val="00D60080"/>
    <w:rsid w:val="00D6014A"/>
    <w:rsid w:val="00D609BC"/>
    <w:rsid w:val="00D60C7E"/>
    <w:rsid w:val="00D60DB6"/>
    <w:rsid w:val="00D60DCF"/>
    <w:rsid w:val="00D612DA"/>
    <w:rsid w:val="00D6229E"/>
    <w:rsid w:val="00D62391"/>
    <w:rsid w:val="00D6284B"/>
    <w:rsid w:val="00D628B5"/>
    <w:rsid w:val="00D62AE6"/>
    <w:rsid w:val="00D6315E"/>
    <w:rsid w:val="00D63489"/>
    <w:rsid w:val="00D638BF"/>
    <w:rsid w:val="00D63A6D"/>
    <w:rsid w:val="00D6467E"/>
    <w:rsid w:val="00D64BBE"/>
    <w:rsid w:val="00D64C1F"/>
    <w:rsid w:val="00D660F2"/>
    <w:rsid w:val="00D66232"/>
    <w:rsid w:val="00D6630C"/>
    <w:rsid w:val="00D6702A"/>
    <w:rsid w:val="00D673BD"/>
    <w:rsid w:val="00D67600"/>
    <w:rsid w:val="00D678A4"/>
    <w:rsid w:val="00D67FDA"/>
    <w:rsid w:val="00D70889"/>
    <w:rsid w:val="00D7097B"/>
    <w:rsid w:val="00D70C51"/>
    <w:rsid w:val="00D70C78"/>
    <w:rsid w:val="00D715A4"/>
    <w:rsid w:val="00D717B7"/>
    <w:rsid w:val="00D724E7"/>
    <w:rsid w:val="00D7275B"/>
    <w:rsid w:val="00D72DF7"/>
    <w:rsid w:val="00D72ED3"/>
    <w:rsid w:val="00D73720"/>
    <w:rsid w:val="00D7419F"/>
    <w:rsid w:val="00D742EB"/>
    <w:rsid w:val="00D749A3"/>
    <w:rsid w:val="00D7573C"/>
    <w:rsid w:val="00D75C20"/>
    <w:rsid w:val="00D75D03"/>
    <w:rsid w:val="00D7686E"/>
    <w:rsid w:val="00D7776A"/>
    <w:rsid w:val="00D779E8"/>
    <w:rsid w:val="00D77DB2"/>
    <w:rsid w:val="00D77F5B"/>
    <w:rsid w:val="00D80086"/>
    <w:rsid w:val="00D8043D"/>
    <w:rsid w:val="00D80961"/>
    <w:rsid w:val="00D819E6"/>
    <w:rsid w:val="00D81EC8"/>
    <w:rsid w:val="00D824CC"/>
    <w:rsid w:val="00D82630"/>
    <w:rsid w:val="00D8265E"/>
    <w:rsid w:val="00D826B7"/>
    <w:rsid w:val="00D82922"/>
    <w:rsid w:val="00D829FA"/>
    <w:rsid w:val="00D83410"/>
    <w:rsid w:val="00D84EF4"/>
    <w:rsid w:val="00D850A5"/>
    <w:rsid w:val="00D86307"/>
    <w:rsid w:val="00D8671E"/>
    <w:rsid w:val="00D87565"/>
    <w:rsid w:val="00D9044E"/>
    <w:rsid w:val="00D907AA"/>
    <w:rsid w:val="00D9093C"/>
    <w:rsid w:val="00D90A6A"/>
    <w:rsid w:val="00D90DD3"/>
    <w:rsid w:val="00D90EC1"/>
    <w:rsid w:val="00D91753"/>
    <w:rsid w:val="00D91E95"/>
    <w:rsid w:val="00D92583"/>
    <w:rsid w:val="00D92B8E"/>
    <w:rsid w:val="00D9318C"/>
    <w:rsid w:val="00D93BC7"/>
    <w:rsid w:val="00D950C9"/>
    <w:rsid w:val="00D9547B"/>
    <w:rsid w:val="00D95B68"/>
    <w:rsid w:val="00D95C1A"/>
    <w:rsid w:val="00D96184"/>
    <w:rsid w:val="00D96280"/>
    <w:rsid w:val="00D96441"/>
    <w:rsid w:val="00D965AF"/>
    <w:rsid w:val="00D9674C"/>
    <w:rsid w:val="00DA0452"/>
    <w:rsid w:val="00DA0CBD"/>
    <w:rsid w:val="00DA10D9"/>
    <w:rsid w:val="00DA1291"/>
    <w:rsid w:val="00DA1478"/>
    <w:rsid w:val="00DA1E0A"/>
    <w:rsid w:val="00DA201D"/>
    <w:rsid w:val="00DA2BE0"/>
    <w:rsid w:val="00DA2E0B"/>
    <w:rsid w:val="00DA5E73"/>
    <w:rsid w:val="00DA65AA"/>
    <w:rsid w:val="00DA685B"/>
    <w:rsid w:val="00DA6C4E"/>
    <w:rsid w:val="00DA6C8D"/>
    <w:rsid w:val="00DA7113"/>
    <w:rsid w:val="00DA71BA"/>
    <w:rsid w:val="00DA788C"/>
    <w:rsid w:val="00DB0263"/>
    <w:rsid w:val="00DB02B6"/>
    <w:rsid w:val="00DB12D0"/>
    <w:rsid w:val="00DB1988"/>
    <w:rsid w:val="00DB1B31"/>
    <w:rsid w:val="00DB2950"/>
    <w:rsid w:val="00DB2ADE"/>
    <w:rsid w:val="00DB2ECF"/>
    <w:rsid w:val="00DB3945"/>
    <w:rsid w:val="00DB3C76"/>
    <w:rsid w:val="00DB4886"/>
    <w:rsid w:val="00DB48E0"/>
    <w:rsid w:val="00DB4CDA"/>
    <w:rsid w:val="00DB5374"/>
    <w:rsid w:val="00DB54C1"/>
    <w:rsid w:val="00DB6954"/>
    <w:rsid w:val="00DB69B3"/>
    <w:rsid w:val="00DB6B22"/>
    <w:rsid w:val="00DB7694"/>
    <w:rsid w:val="00DB7C4F"/>
    <w:rsid w:val="00DC0EC6"/>
    <w:rsid w:val="00DC14EE"/>
    <w:rsid w:val="00DC17D8"/>
    <w:rsid w:val="00DC1E57"/>
    <w:rsid w:val="00DC225A"/>
    <w:rsid w:val="00DC2718"/>
    <w:rsid w:val="00DC2727"/>
    <w:rsid w:val="00DC2D42"/>
    <w:rsid w:val="00DC302E"/>
    <w:rsid w:val="00DC3047"/>
    <w:rsid w:val="00DC332E"/>
    <w:rsid w:val="00DC5483"/>
    <w:rsid w:val="00DC549D"/>
    <w:rsid w:val="00DC54CA"/>
    <w:rsid w:val="00DC56E4"/>
    <w:rsid w:val="00DC5B4C"/>
    <w:rsid w:val="00DC6673"/>
    <w:rsid w:val="00DC67B2"/>
    <w:rsid w:val="00DC6AAD"/>
    <w:rsid w:val="00DC7013"/>
    <w:rsid w:val="00DC7036"/>
    <w:rsid w:val="00DC718A"/>
    <w:rsid w:val="00DC754B"/>
    <w:rsid w:val="00DD056A"/>
    <w:rsid w:val="00DD0B42"/>
    <w:rsid w:val="00DD11B7"/>
    <w:rsid w:val="00DD1710"/>
    <w:rsid w:val="00DD1775"/>
    <w:rsid w:val="00DD1954"/>
    <w:rsid w:val="00DD1B0E"/>
    <w:rsid w:val="00DD1C8B"/>
    <w:rsid w:val="00DD1DA2"/>
    <w:rsid w:val="00DD1FDE"/>
    <w:rsid w:val="00DD2D2F"/>
    <w:rsid w:val="00DD2F50"/>
    <w:rsid w:val="00DD367D"/>
    <w:rsid w:val="00DD36CC"/>
    <w:rsid w:val="00DD3826"/>
    <w:rsid w:val="00DD3A99"/>
    <w:rsid w:val="00DD3AC6"/>
    <w:rsid w:val="00DD43A9"/>
    <w:rsid w:val="00DD45E7"/>
    <w:rsid w:val="00DD4A05"/>
    <w:rsid w:val="00DD4F3F"/>
    <w:rsid w:val="00DD4F6C"/>
    <w:rsid w:val="00DD4FE1"/>
    <w:rsid w:val="00DD67E9"/>
    <w:rsid w:val="00DD6B07"/>
    <w:rsid w:val="00DD7081"/>
    <w:rsid w:val="00DD740A"/>
    <w:rsid w:val="00DD7516"/>
    <w:rsid w:val="00DD7637"/>
    <w:rsid w:val="00DD7DBD"/>
    <w:rsid w:val="00DE046E"/>
    <w:rsid w:val="00DE1053"/>
    <w:rsid w:val="00DE1966"/>
    <w:rsid w:val="00DE2496"/>
    <w:rsid w:val="00DE2560"/>
    <w:rsid w:val="00DE2684"/>
    <w:rsid w:val="00DE3946"/>
    <w:rsid w:val="00DE5C40"/>
    <w:rsid w:val="00DE5E02"/>
    <w:rsid w:val="00DE626A"/>
    <w:rsid w:val="00DE6919"/>
    <w:rsid w:val="00DE6BDF"/>
    <w:rsid w:val="00DE718D"/>
    <w:rsid w:val="00DE7658"/>
    <w:rsid w:val="00DE7D03"/>
    <w:rsid w:val="00DF08EB"/>
    <w:rsid w:val="00DF1739"/>
    <w:rsid w:val="00DF276D"/>
    <w:rsid w:val="00DF343E"/>
    <w:rsid w:val="00DF372C"/>
    <w:rsid w:val="00DF3AE1"/>
    <w:rsid w:val="00DF47F0"/>
    <w:rsid w:val="00DF4D69"/>
    <w:rsid w:val="00DF4E01"/>
    <w:rsid w:val="00DF5834"/>
    <w:rsid w:val="00DF59E6"/>
    <w:rsid w:val="00DF6879"/>
    <w:rsid w:val="00DF695F"/>
    <w:rsid w:val="00DF6C10"/>
    <w:rsid w:val="00DF7025"/>
    <w:rsid w:val="00DF7E9E"/>
    <w:rsid w:val="00E00C3C"/>
    <w:rsid w:val="00E0236F"/>
    <w:rsid w:val="00E02CB8"/>
    <w:rsid w:val="00E02CD0"/>
    <w:rsid w:val="00E03A2E"/>
    <w:rsid w:val="00E03B28"/>
    <w:rsid w:val="00E03F97"/>
    <w:rsid w:val="00E044D4"/>
    <w:rsid w:val="00E04567"/>
    <w:rsid w:val="00E054C2"/>
    <w:rsid w:val="00E063CE"/>
    <w:rsid w:val="00E06961"/>
    <w:rsid w:val="00E10E8A"/>
    <w:rsid w:val="00E12232"/>
    <w:rsid w:val="00E124BC"/>
    <w:rsid w:val="00E124D8"/>
    <w:rsid w:val="00E1274B"/>
    <w:rsid w:val="00E127F5"/>
    <w:rsid w:val="00E14198"/>
    <w:rsid w:val="00E141FD"/>
    <w:rsid w:val="00E143D5"/>
    <w:rsid w:val="00E15141"/>
    <w:rsid w:val="00E160A6"/>
    <w:rsid w:val="00E16813"/>
    <w:rsid w:val="00E16C19"/>
    <w:rsid w:val="00E17541"/>
    <w:rsid w:val="00E17D67"/>
    <w:rsid w:val="00E20395"/>
    <w:rsid w:val="00E203A7"/>
    <w:rsid w:val="00E208CE"/>
    <w:rsid w:val="00E21B6A"/>
    <w:rsid w:val="00E21D6E"/>
    <w:rsid w:val="00E21EAD"/>
    <w:rsid w:val="00E22D01"/>
    <w:rsid w:val="00E22D28"/>
    <w:rsid w:val="00E2306A"/>
    <w:rsid w:val="00E23188"/>
    <w:rsid w:val="00E23634"/>
    <w:rsid w:val="00E23924"/>
    <w:rsid w:val="00E24040"/>
    <w:rsid w:val="00E24331"/>
    <w:rsid w:val="00E247DF"/>
    <w:rsid w:val="00E25197"/>
    <w:rsid w:val="00E25208"/>
    <w:rsid w:val="00E25B75"/>
    <w:rsid w:val="00E25F75"/>
    <w:rsid w:val="00E266B0"/>
    <w:rsid w:val="00E26774"/>
    <w:rsid w:val="00E26BDE"/>
    <w:rsid w:val="00E26CA3"/>
    <w:rsid w:val="00E26F79"/>
    <w:rsid w:val="00E273FD"/>
    <w:rsid w:val="00E27D8A"/>
    <w:rsid w:val="00E27EBA"/>
    <w:rsid w:val="00E306B0"/>
    <w:rsid w:val="00E3070C"/>
    <w:rsid w:val="00E311D2"/>
    <w:rsid w:val="00E3126A"/>
    <w:rsid w:val="00E31CE6"/>
    <w:rsid w:val="00E31E4F"/>
    <w:rsid w:val="00E31F91"/>
    <w:rsid w:val="00E320D1"/>
    <w:rsid w:val="00E32AB7"/>
    <w:rsid w:val="00E33F3C"/>
    <w:rsid w:val="00E34A6A"/>
    <w:rsid w:val="00E34C3C"/>
    <w:rsid w:val="00E34F8C"/>
    <w:rsid w:val="00E35E5D"/>
    <w:rsid w:val="00E37031"/>
    <w:rsid w:val="00E4058F"/>
    <w:rsid w:val="00E417A5"/>
    <w:rsid w:val="00E41FD5"/>
    <w:rsid w:val="00E424E6"/>
    <w:rsid w:val="00E4387C"/>
    <w:rsid w:val="00E43988"/>
    <w:rsid w:val="00E43E34"/>
    <w:rsid w:val="00E44173"/>
    <w:rsid w:val="00E45C95"/>
    <w:rsid w:val="00E46902"/>
    <w:rsid w:val="00E47138"/>
    <w:rsid w:val="00E47F44"/>
    <w:rsid w:val="00E500F9"/>
    <w:rsid w:val="00E50225"/>
    <w:rsid w:val="00E510F9"/>
    <w:rsid w:val="00E513ED"/>
    <w:rsid w:val="00E51E68"/>
    <w:rsid w:val="00E523F6"/>
    <w:rsid w:val="00E5248D"/>
    <w:rsid w:val="00E526B7"/>
    <w:rsid w:val="00E5347C"/>
    <w:rsid w:val="00E536FB"/>
    <w:rsid w:val="00E53F38"/>
    <w:rsid w:val="00E53F79"/>
    <w:rsid w:val="00E5487F"/>
    <w:rsid w:val="00E54F59"/>
    <w:rsid w:val="00E54F7E"/>
    <w:rsid w:val="00E550E1"/>
    <w:rsid w:val="00E557CD"/>
    <w:rsid w:val="00E55A13"/>
    <w:rsid w:val="00E55D9B"/>
    <w:rsid w:val="00E56783"/>
    <w:rsid w:val="00E56897"/>
    <w:rsid w:val="00E56EFD"/>
    <w:rsid w:val="00E5754D"/>
    <w:rsid w:val="00E57B7D"/>
    <w:rsid w:val="00E6006F"/>
    <w:rsid w:val="00E602C4"/>
    <w:rsid w:val="00E60F43"/>
    <w:rsid w:val="00E6108C"/>
    <w:rsid w:val="00E61A13"/>
    <w:rsid w:val="00E62271"/>
    <w:rsid w:val="00E62F10"/>
    <w:rsid w:val="00E63001"/>
    <w:rsid w:val="00E63188"/>
    <w:rsid w:val="00E638DE"/>
    <w:rsid w:val="00E660CD"/>
    <w:rsid w:val="00E6680A"/>
    <w:rsid w:val="00E66EEB"/>
    <w:rsid w:val="00E6729A"/>
    <w:rsid w:val="00E674A3"/>
    <w:rsid w:val="00E678AD"/>
    <w:rsid w:val="00E7000A"/>
    <w:rsid w:val="00E70D1F"/>
    <w:rsid w:val="00E72044"/>
    <w:rsid w:val="00E73252"/>
    <w:rsid w:val="00E732B0"/>
    <w:rsid w:val="00E73833"/>
    <w:rsid w:val="00E73B6A"/>
    <w:rsid w:val="00E73BFD"/>
    <w:rsid w:val="00E7477B"/>
    <w:rsid w:val="00E747D9"/>
    <w:rsid w:val="00E7513A"/>
    <w:rsid w:val="00E75A9F"/>
    <w:rsid w:val="00E76703"/>
    <w:rsid w:val="00E77326"/>
    <w:rsid w:val="00E77842"/>
    <w:rsid w:val="00E77A03"/>
    <w:rsid w:val="00E77E4F"/>
    <w:rsid w:val="00E803FC"/>
    <w:rsid w:val="00E80444"/>
    <w:rsid w:val="00E80780"/>
    <w:rsid w:val="00E81A24"/>
    <w:rsid w:val="00E81D0A"/>
    <w:rsid w:val="00E8210C"/>
    <w:rsid w:val="00E8256B"/>
    <w:rsid w:val="00E825EB"/>
    <w:rsid w:val="00E82FC2"/>
    <w:rsid w:val="00E838BA"/>
    <w:rsid w:val="00E83A71"/>
    <w:rsid w:val="00E840F0"/>
    <w:rsid w:val="00E847BA"/>
    <w:rsid w:val="00E84EFE"/>
    <w:rsid w:val="00E85004"/>
    <w:rsid w:val="00E8533A"/>
    <w:rsid w:val="00E856B5"/>
    <w:rsid w:val="00E86196"/>
    <w:rsid w:val="00E8638C"/>
    <w:rsid w:val="00E865A0"/>
    <w:rsid w:val="00E868DC"/>
    <w:rsid w:val="00E86FC6"/>
    <w:rsid w:val="00E870E7"/>
    <w:rsid w:val="00E8717D"/>
    <w:rsid w:val="00E87690"/>
    <w:rsid w:val="00E8789B"/>
    <w:rsid w:val="00E8796E"/>
    <w:rsid w:val="00E87BD6"/>
    <w:rsid w:val="00E90533"/>
    <w:rsid w:val="00E912C7"/>
    <w:rsid w:val="00E915CA"/>
    <w:rsid w:val="00E91766"/>
    <w:rsid w:val="00E91818"/>
    <w:rsid w:val="00E9183D"/>
    <w:rsid w:val="00E92EC5"/>
    <w:rsid w:val="00E930DD"/>
    <w:rsid w:val="00E9314E"/>
    <w:rsid w:val="00E933B0"/>
    <w:rsid w:val="00E93850"/>
    <w:rsid w:val="00E951A3"/>
    <w:rsid w:val="00E956A1"/>
    <w:rsid w:val="00E95BC2"/>
    <w:rsid w:val="00E95C6A"/>
    <w:rsid w:val="00E95CE6"/>
    <w:rsid w:val="00E96504"/>
    <w:rsid w:val="00E965E3"/>
    <w:rsid w:val="00E966DB"/>
    <w:rsid w:val="00E96780"/>
    <w:rsid w:val="00E96CF4"/>
    <w:rsid w:val="00E97109"/>
    <w:rsid w:val="00E9737B"/>
    <w:rsid w:val="00E973C6"/>
    <w:rsid w:val="00E97437"/>
    <w:rsid w:val="00E97513"/>
    <w:rsid w:val="00EA1DBE"/>
    <w:rsid w:val="00EA32AB"/>
    <w:rsid w:val="00EA493D"/>
    <w:rsid w:val="00EA4FCB"/>
    <w:rsid w:val="00EA4FCC"/>
    <w:rsid w:val="00EA5424"/>
    <w:rsid w:val="00EA5896"/>
    <w:rsid w:val="00EA5D81"/>
    <w:rsid w:val="00EA5DB1"/>
    <w:rsid w:val="00EA6285"/>
    <w:rsid w:val="00EA629F"/>
    <w:rsid w:val="00EA74C7"/>
    <w:rsid w:val="00EA7B3A"/>
    <w:rsid w:val="00EB04ED"/>
    <w:rsid w:val="00EB0A79"/>
    <w:rsid w:val="00EB1442"/>
    <w:rsid w:val="00EB1DCC"/>
    <w:rsid w:val="00EB1FF7"/>
    <w:rsid w:val="00EB20F6"/>
    <w:rsid w:val="00EB2784"/>
    <w:rsid w:val="00EB2A72"/>
    <w:rsid w:val="00EB3228"/>
    <w:rsid w:val="00EB373A"/>
    <w:rsid w:val="00EB378D"/>
    <w:rsid w:val="00EB39EA"/>
    <w:rsid w:val="00EB3D12"/>
    <w:rsid w:val="00EB487D"/>
    <w:rsid w:val="00EB4DAA"/>
    <w:rsid w:val="00EB5918"/>
    <w:rsid w:val="00EB5B0A"/>
    <w:rsid w:val="00EB5F96"/>
    <w:rsid w:val="00EB6164"/>
    <w:rsid w:val="00EB6421"/>
    <w:rsid w:val="00EB6845"/>
    <w:rsid w:val="00EB6BF3"/>
    <w:rsid w:val="00EB6C1A"/>
    <w:rsid w:val="00EC032F"/>
    <w:rsid w:val="00EC0453"/>
    <w:rsid w:val="00EC05BF"/>
    <w:rsid w:val="00EC08DD"/>
    <w:rsid w:val="00EC0A19"/>
    <w:rsid w:val="00EC18CE"/>
    <w:rsid w:val="00EC1DFF"/>
    <w:rsid w:val="00EC2222"/>
    <w:rsid w:val="00EC2679"/>
    <w:rsid w:val="00EC2F69"/>
    <w:rsid w:val="00EC3A68"/>
    <w:rsid w:val="00EC3BDC"/>
    <w:rsid w:val="00EC3C24"/>
    <w:rsid w:val="00EC4F27"/>
    <w:rsid w:val="00EC53CF"/>
    <w:rsid w:val="00EC58A4"/>
    <w:rsid w:val="00EC5E96"/>
    <w:rsid w:val="00EC70E4"/>
    <w:rsid w:val="00EC7704"/>
    <w:rsid w:val="00EC779F"/>
    <w:rsid w:val="00EC7B17"/>
    <w:rsid w:val="00EC7DE3"/>
    <w:rsid w:val="00ED0C26"/>
    <w:rsid w:val="00ED14B4"/>
    <w:rsid w:val="00ED1635"/>
    <w:rsid w:val="00ED1E93"/>
    <w:rsid w:val="00ED2218"/>
    <w:rsid w:val="00ED497D"/>
    <w:rsid w:val="00ED4C11"/>
    <w:rsid w:val="00ED526F"/>
    <w:rsid w:val="00ED61E9"/>
    <w:rsid w:val="00ED6AD8"/>
    <w:rsid w:val="00ED6AF0"/>
    <w:rsid w:val="00ED6E6F"/>
    <w:rsid w:val="00ED7952"/>
    <w:rsid w:val="00ED7C7E"/>
    <w:rsid w:val="00EE0853"/>
    <w:rsid w:val="00EE0C1C"/>
    <w:rsid w:val="00EE2826"/>
    <w:rsid w:val="00EE3617"/>
    <w:rsid w:val="00EE3925"/>
    <w:rsid w:val="00EE47AF"/>
    <w:rsid w:val="00EE58B0"/>
    <w:rsid w:val="00EE594A"/>
    <w:rsid w:val="00EE6D29"/>
    <w:rsid w:val="00EF09FD"/>
    <w:rsid w:val="00EF0CB1"/>
    <w:rsid w:val="00EF1368"/>
    <w:rsid w:val="00EF228F"/>
    <w:rsid w:val="00EF23DB"/>
    <w:rsid w:val="00EF27B3"/>
    <w:rsid w:val="00EF340A"/>
    <w:rsid w:val="00EF3F94"/>
    <w:rsid w:val="00EF4497"/>
    <w:rsid w:val="00EF48B1"/>
    <w:rsid w:val="00EF52B5"/>
    <w:rsid w:val="00EF5549"/>
    <w:rsid w:val="00EF558A"/>
    <w:rsid w:val="00EF69A3"/>
    <w:rsid w:val="00EF71F1"/>
    <w:rsid w:val="00EF73BC"/>
    <w:rsid w:val="00F00D00"/>
    <w:rsid w:val="00F0153A"/>
    <w:rsid w:val="00F01D12"/>
    <w:rsid w:val="00F022B4"/>
    <w:rsid w:val="00F02BA5"/>
    <w:rsid w:val="00F030F4"/>
    <w:rsid w:val="00F0314E"/>
    <w:rsid w:val="00F03302"/>
    <w:rsid w:val="00F038AF"/>
    <w:rsid w:val="00F05014"/>
    <w:rsid w:val="00F0590A"/>
    <w:rsid w:val="00F067A9"/>
    <w:rsid w:val="00F068A9"/>
    <w:rsid w:val="00F07557"/>
    <w:rsid w:val="00F075DD"/>
    <w:rsid w:val="00F078FA"/>
    <w:rsid w:val="00F079B8"/>
    <w:rsid w:val="00F07D78"/>
    <w:rsid w:val="00F10030"/>
    <w:rsid w:val="00F10314"/>
    <w:rsid w:val="00F1071E"/>
    <w:rsid w:val="00F10D82"/>
    <w:rsid w:val="00F11886"/>
    <w:rsid w:val="00F119BC"/>
    <w:rsid w:val="00F12FCF"/>
    <w:rsid w:val="00F13A36"/>
    <w:rsid w:val="00F13C52"/>
    <w:rsid w:val="00F13D0F"/>
    <w:rsid w:val="00F14176"/>
    <w:rsid w:val="00F14773"/>
    <w:rsid w:val="00F151FA"/>
    <w:rsid w:val="00F15412"/>
    <w:rsid w:val="00F156B9"/>
    <w:rsid w:val="00F157CE"/>
    <w:rsid w:val="00F1597C"/>
    <w:rsid w:val="00F15F6C"/>
    <w:rsid w:val="00F1628E"/>
    <w:rsid w:val="00F1649F"/>
    <w:rsid w:val="00F178F0"/>
    <w:rsid w:val="00F17F1F"/>
    <w:rsid w:val="00F2023E"/>
    <w:rsid w:val="00F20533"/>
    <w:rsid w:val="00F20601"/>
    <w:rsid w:val="00F2079D"/>
    <w:rsid w:val="00F20A98"/>
    <w:rsid w:val="00F20CA1"/>
    <w:rsid w:val="00F20FC5"/>
    <w:rsid w:val="00F210F8"/>
    <w:rsid w:val="00F21528"/>
    <w:rsid w:val="00F22210"/>
    <w:rsid w:val="00F25B3F"/>
    <w:rsid w:val="00F25EF7"/>
    <w:rsid w:val="00F26141"/>
    <w:rsid w:val="00F26C89"/>
    <w:rsid w:val="00F2781A"/>
    <w:rsid w:val="00F27AF4"/>
    <w:rsid w:val="00F27FFE"/>
    <w:rsid w:val="00F312C0"/>
    <w:rsid w:val="00F31ACD"/>
    <w:rsid w:val="00F3217D"/>
    <w:rsid w:val="00F32334"/>
    <w:rsid w:val="00F32574"/>
    <w:rsid w:val="00F32D64"/>
    <w:rsid w:val="00F335D0"/>
    <w:rsid w:val="00F33DC4"/>
    <w:rsid w:val="00F35448"/>
    <w:rsid w:val="00F3566A"/>
    <w:rsid w:val="00F36272"/>
    <w:rsid w:val="00F36DCD"/>
    <w:rsid w:val="00F37062"/>
    <w:rsid w:val="00F37CF2"/>
    <w:rsid w:val="00F400FA"/>
    <w:rsid w:val="00F40A45"/>
    <w:rsid w:val="00F40D51"/>
    <w:rsid w:val="00F40E7A"/>
    <w:rsid w:val="00F40E8E"/>
    <w:rsid w:val="00F418B5"/>
    <w:rsid w:val="00F41AC0"/>
    <w:rsid w:val="00F41B6A"/>
    <w:rsid w:val="00F421EE"/>
    <w:rsid w:val="00F426AC"/>
    <w:rsid w:val="00F42DB1"/>
    <w:rsid w:val="00F437A9"/>
    <w:rsid w:val="00F43BFB"/>
    <w:rsid w:val="00F44010"/>
    <w:rsid w:val="00F44686"/>
    <w:rsid w:val="00F44763"/>
    <w:rsid w:val="00F44AE6"/>
    <w:rsid w:val="00F44BDF"/>
    <w:rsid w:val="00F455EE"/>
    <w:rsid w:val="00F45A5A"/>
    <w:rsid w:val="00F45CC2"/>
    <w:rsid w:val="00F46739"/>
    <w:rsid w:val="00F46772"/>
    <w:rsid w:val="00F46F2A"/>
    <w:rsid w:val="00F46F5A"/>
    <w:rsid w:val="00F46FFA"/>
    <w:rsid w:val="00F47494"/>
    <w:rsid w:val="00F504ED"/>
    <w:rsid w:val="00F50725"/>
    <w:rsid w:val="00F512C2"/>
    <w:rsid w:val="00F5164D"/>
    <w:rsid w:val="00F51821"/>
    <w:rsid w:val="00F518BD"/>
    <w:rsid w:val="00F51E32"/>
    <w:rsid w:val="00F526E3"/>
    <w:rsid w:val="00F5332A"/>
    <w:rsid w:val="00F53734"/>
    <w:rsid w:val="00F54097"/>
    <w:rsid w:val="00F5420F"/>
    <w:rsid w:val="00F54389"/>
    <w:rsid w:val="00F5516B"/>
    <w:rsid w:val="00F55558"/>
    <w:rsid w:val="00F55754"/>
    <w:rsid w:val="00F55962"/>
    <w:rsid w:val="00F55983"/>
    <w:rsid w:val="00F56172"/>
    <w:rsid w:val="00F5629C"/>
    <w:rsid w:val="00F56B0B"/>
    <w:rsid w:val="00F56E11"/>
    <w:rsid w:val="00F570FA"/>
    <w:rsid w:val="00F60053"/>
    <w:rsid w:val="00F605D4"/>
    <w:rsid w:val="00F60668"/>
    <w:rsid w:val="00F607DA"/>
    <w:rsid w:val="00F60C17"/>
    <w:rsid w:val="00F61AE5"/>
    <w:rsid w:val="00F61E0B"/>
    <w:rsid w:val="00F62680"/>
    <w:rsid w:val="00F6286B"/>
    <w:rsid w:val="00F6337D"/>
    <w:rsid w:val="00F650ED"/>
    <w:rsid w:val="00F652F1"/>
    <w:rsid w:val="00F65478"/>
    <w:rsid w:val="00F65675"/>
    <w:rsid w:val="00F673D8"/>
    <w:rsid w:val="00F67618"/>
    <w:rsid w:val="00F67D7E"/>
    <w:rsid w:val="00F702A2"/>
    <w:rsid w:val="00F70318"/>
    <w:rsid w:val="00F706AD"/>
    <w:rsid w:val="00F707AA"/>
    <w:rsid w:val="00F70B29"/>
    <w:rsid w:val="00F70CD4"/>
    <w:rsid w:val="00F71248"/>
    <w:rsid w:val="00F715E9"/>
    <w:rsid w:val="00F71B5B"/>
    <w:rsid w:val="00F71B6B"/>
    <w:rsid w:val="00F729FB"/>
    <w:rsid w:val="00F731E5"/>
    <w:rsid w:val="00F735F2"/>
    <w:rsid w:val="00F738A1"/>
    <w:rsid w:val="00F73A10"/>
    <w:rsid w:val="00F73CA3"/>
    <w:rsid w:val="00F7451F"/>
    <w:rsid w:val="00F74607"/>
    <w:rsid w:val="00F748F4"/>
    <w:rsid w:val="00F749D5"/>
    <w:rsid w:val="00F75940"/>
    <w:rsid w:val="00F75BF8"/>
    <w:rsid w:val="00F761DD"/>
    <w:rsid w:val="00F7628B"/>
    <w:rsid w:val="00F76366"/>
    <w:rsid w:val="00F766FC"/>
    <w:rsid w:val="00F76D9F"/>
    <w:rsid w:val="00F770FD"/>
    <w:rsid w:val="00F77476"/>
    <w:rsid w:val="00F807BD"/>
    <w:rsid w:val="00F809E9"/>
    <w:rsid w:val="00F80DEA"/>
    <w:rsid w:val="00F81A97"/>
    <w:rsid w:val="00F82178"/>
    <w:rsid w:val="00F835AF"/>
    <w:rsid w:val="00F8416B"/>
    <w:rsid w:val="00F84DFC"/>
    <w:rsid w:val="00F8565C"/>
    <w:rsid w:val="00F85660"/>
    <w:rsid w:val="00F85CFB"/>
    <w:rsid w:val="00F85DD6"/>
    <w:rsid w:val="00F862C7"/>
    <w:rsid w:val="00F86BCC"/>
    <w:rsid w:val="00F8701C"/>
    <w:rsid w:val="00F87350"/>
    <w:rsid w:val="00F874AC"/>
    <w:rsid w:val="00F904A7"/>
    <w:rsid w:val="00F91788"/>
    <w:rsid w:val="00F91C7D"/>
    <w:rsid w:val="00F91CD2"/>
    <w:rsid w:val="00F91F7C"/>
    <w:rsid w:val="00F92059"/>
    <w:rsid w:val="00F92ABA"/>
    <w:rsid w:val="00F93271"/>
    <w:rsid w:val="00F93A71"/>
    <w:rsid w:val="00F93ABC"/>
    <w:rsid w:val="00F93BDE"/>
    <w:rsid w:val="00F93F21"/>
    <w:rsid w:val="00F93FAB"/>
    <w:rsid w:val="00F940BF"/>
    <w:rsid w:val="00F94C5F"/>
    <w:rsid w:val="00F94FF0"/>
    <w:rsid w:val="00F95537"/>
    <w:rsid w:val="00F95924"/>
    <w:rsid w:val="00F9598D"/>
    <w:rsid w:val="00F95BC1"/>
    <w:rsid w:val="00F95F30"/>
    <w:rsid w:val="00F96730"/>
    <w:rsid w:val="00F97380"/>
    <w:rsid w:val="00F97381"/>
    <w:rsid w:val="00F975E4"/>
    <w:rsid w:val="00F97620"/>
    <w:rsid w:val="00FA000E"/>
    <w:rsid w:val="00FA01CD"/>
    <w:rsid w:val="00FA09D9"/>
    <w:rsid w:val="00FA09E0"/>
    <w:rsid w:val="00FA0AD0"/>
    <w:rsid w:val="00FA266C"/>
    <w:rsid w:val="00FA27DA"/>
    <w:rsid w:val="00FA2A30"/>
    <w:rsid w:val="00FA2E5C"/>
    <w:rsid w:val="00FA2E78"/>
    <w:rsid w:val="00FA33DE"/>
    <w:rsid w:val="00FA3B44"/>
    <w:rsid w:val="00FA45FC"/>
    <w:rsid w:val="00FA5718"/>
    <w:rsid w:val="00FA58F7"/>
    <w:rsid w:val="00FA5BEE"/>
    <w:rsid w:val="00FA5F0B"/>
    <w:rsid w:val="00FA6269"/>
    <w:rsid w:val="00FA63DB"/>
    <w:rsid w:val="00FA63F0"/>
    <w:rsid w:val="00FA6571"/>
    <w:rsid w:val="00FA687A"/>
    <w:rsid w:val="00FA6976"/>
    <w:rsid w:val="00FB10F7"/>
    <w:rsid w:val="00FB1752"/>
    <w:rsid w:val="00FB1F9D"/>
    <w:rsid w:val="00FB23B0"/>
    <w:rsid w:val="00FB2AA1"/>
    <w:rsid w:val="00FB2CC1"/>
    <w:rsid w:val="00FB2D06"/>
    <w:rsid w:val="00FB30F9"/>
    <w:rsid w:val="00FB4D4A"/>
    <w:rsid w:val="00FB4F29"/>
    <w:rsid w:val="00FB4F9F"/>
    <w:rsid w:val="00FB546F"/>
    <w:rsid w:val="00FB6941"/>
    <w:rsid w:val="00FB69B4"/>
    <w:rsid w:val="00FB6AC6"/>
    <w:rsid w:val="00FB71C4"/>
    <w:rsid w:val="00FB7C62"/>
    <w:rsid w:val="00FB7CC6"/>
    <w:rsid w:val="00FC0474"/>
    <w:rsid w:val="00FC1A14"/>
    <w:rsid w:val="00FC27A8"/>
    <w:rsid w:val="00FC3DF0"/>
    <w:rsid w:val="00FC4149"/>
    <w:rsid w:val="00FC41DA"/>
    <w:rsid w:val="00FC4438"/>
    <w:rsid w:val="00FC4517"/>
    <w:rsid w:val="00FC489D"/>
    <w:rsid w:val="00FC49BC"/>
    <w:rsid w:val="00FC49BD"/>
    <w:rsid w:val="00FC4B0E"/>
    <w:rsid w:val="00FC5EDC"/>
    <w:rsid w:val="00FC6460"/>
    <w:rsid w:val="00FC64A5"/>
    <w:rsid w:val="00FC6603"/>
    <w:rsid w:val="00FC6BBB"/>
    <w:rsid w:val="00FC6C2E"/>
    <w:rsid w:val="00FC6DE9"/>
    <w:rsid w:val="00FD0473"/>
    <w:rsid w:val="00FD0825"/>
    <w:rsid w:val="00FD0846"/>
    <w:rsid w:val="00FD0B29"/>
    <w:rsid w:val="00FD0DBE"/>
    <w:rsid w:val="00FD0FF9"/>
    <w:rsid w:val="00FD16BF"/>
    <w:rsid w:val="00FD1861"/>
    <w:rsid w:val="00FD1F38"/>
    <w:rsid w:val="00FD2CCB"/>
    <w:rsid w:val="00FD376E"/>
    <w:rsid w:val="00FD4277"/>
    <w:rsid w:val="00FD5201"/>
    <w:rsid w:val="00FD52D6"/>
    <w:rsid w:val="00FD640D"/>
    <w:rsid w:val="00FD651B"/>
    <w:rsid w:val="00FD6974"/>
    <w:rsid w:val="00FD6B64"/>
    <w:rsid w:val="00FD799D"/>
    <w:rsid w:val="00FD7AD8"/>
    <w:rsid w:val="00FD7E02"/>
    <w:rsid w:val="00FE0318"/>
    <w:rsid w:val="00FE16E5"/>
    <w:rsid w:val="00FE190C"/>
    <w:rsid w:val="00FE1A25"/>
    <w:rsid w:val="00FE1C66"/>
    <w:rsid w:val="00FE1E78"/>
    <w:rsid w:val="00FE27CB"/>
    <w:rsid w:val="00FE292C"/>
    <w:rsid w:val="00FE2F4E"/>
    <w:rsid w:val="00FE3493"/>
    <w:rsid w:val="00FE3AFA"/>
    <w:rsid w:val="00FE3E48"/>
    <w:rsid w:val="00FE438F"/>
    <w:rsid w:val="00FE4A51"/>
    <w:rsid w:val="00FE4AF0"/>
    <w:rsid w:val="00FE4F5F"/>
    <w:rsid w:val="00FE5081"/>
    <w:rsid w:val="00FE54DD"/>
    <w:rsid w:val="00FE5AAF"/>
    <w:rsid w:val="00FE5CCA"/>
    <w:rsid w:val="00FE61EF"/>
    <w:rsid w:val="00FE620F"/>
    <w:rsid w:val="00FE6506"/>
    <w:rsid w:val="00FE6991"/>
    <w:rsid w:val="00FE6CC6"/>
    <w:rsid w:val="00FF0161"/>
    <w:rsid w:val="00FF0200"/>
    <w:rsid w:val="00FF1036"/>
    <w:rsid w:val="00FF14EE"/>
    <w:rsid w:val="00FF2657"/>
    <w:rsid w:val="00FF3408"/>
    <w:rsid w:val="00FF39E5"/>
    <w:rsid w:val="00FF4165"/>
    <w:rsid w:val="00FF42C3"/>
    <w:rsid w:val="00FF483D"/>
    <w:rsid w:val="00FF4848"/>
    <w:rsid w:val="00FF514B"/>
    <w:rsid w:val="00FF5318"/>
    <w:rsid w:val="00FF55D4"/>
    <w:rsid w:val="00FF5BA1"/>
    <w:rsid w:val="00FF5E49"/>
    <w:rsid w:val="00FF5EDB"/>
    <w:rsid w:val="00FF61FD"/>
    <w:rsid w:val="00FF692C"/>
    <w:rsid w:val="00FF71F4"/>
    <w:rsid w:val="0400EA11"/>
    <w:rsid w:val="0A653EBE"/>
    <w:rsid w:val="1126A4E6"/>
    <w:rsid w:val="115B8D34"/>
    <w:rsid w:val="12D50A69"/>
    <w:rsid w:val="1442E185"/>
    <w:rsid w:val="1473C072"/>
    <w:rsid w:val="14B0B826"/>
    <w:rsid w:val="18E04D1C"/>
    <w:rsid w:val="1E487994"/>
    <w:rsid w:val="2208880E"/>
    <w:rsid w:val="229D3250"/>
    <w:rsid w:val="22F407F2"/>
    <w:rsid w:val="2333E1C6"/>
    <w:rsid w:val="24B64BE9"/>
    <w:rsid w:val="2DDCF719"/>
    <w:rsid w:val="315F7363"/>
    <w:rsid w:val="3192A417"/>
    <w:rsid w:val="3605DDCF"/>
    <w:rsid w:val="39233079"/>
    <w:rsid w:val="3A16D4AB"/>
    <w:rsid w:val="3E01E24A"/>
    <w:rsid w:val="44175386"/>
    <w:rsid w:val="44C68F25"/>
    <w:rsid w:val="46155B49"/>
    <w:rsid w:val="4F6FCC51"/>
    <w:rsid w:val="506EA331"/>
    <w:rsid w:val="509D8FE4"/>
    <w:rsid w:val="550E8F95"/>
    <w:rsid w:val="554BE3B9"/>
    <w:rsid w:val="58248870"/>
    <w:rsid w:val="5B49EB09"/>
    <w:rsid w:val="65575C8E"/>
    <w:rsid w:val="6C39FAD9"/>
    <w:rsid w:val="6DC87575"/>
    <w:rsid w:val="6F1F721B"/>
    <w:rsid w:val="739D30EB"/>
    <w:rsid w:val="767AF4D3"/>
    <w:rsid w:val="798EC75B"/>
    <w:rsid w:val="79B1BC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27A228"/>
  <w15:docId w15:val="{D23DA76C-EEBF-44D2-B867-3E36121D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9"/>
      </w:numPr>
      <w:tabs>
        <w:tab w:val="clear" w:pos="1152"/>
        <w:tab w:val="num" w:pos="432"/>
      </w:tabs>
      <w:spacing w:before="240" w:after="60"/>
      <w:ind w:left="432"/>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9"/>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9"/>
      </w:numPr>
      <w:tabs>
        <w:tab w:val="clear" w:pos="720"/>
        <w:tab w:val="num" w:pos="1440"/>
      </w:tabs>
      <w:spacing w:before="240" w:after="60"/>
      <w:ind w:left="1440"/>
      <w:outlineLvl w:val="2"/>
    </w:pPr>
    <w:rPr>
      <w:rFonts w:ascii="Arial" w:hAnsi="Arial"/>
      <w:b/>
      <w:sz w:val="24"/>
    </w:rPr>
  </w:style>
  <w:style w:type="paragraph" w:styleId="Heading4">
    <w:name w:val="heading 4"/>
    <w:basedOn w:val="Normal"/>
    <w:next w:val="Body1"/>
    <w:qFormat/>
    <w:pPr>
      <w:keepNext/>
      <w:numPr>
        <w:ilvl w:val="3"/>
        <w:numId w:val="9"/>
      </w:numPr>
      <w:spacing w:before="240" w:after="60"/>
      <w:outlineLvl w:val="3"/>
    </w:pPr>
    <w:rPr>
      <w:rFonts w:ascii="Arial" w:hAnsi="Arial"/>
      <w:b/>
      <w:sz w:val="22"/>
    </w:rPr>
  </w:style>
  <w:style w:type="paragraph" w:styleId="Heading5">
    <w:name w:val="heading 5"/>
    <w:basedOn w:val="Normal"/>
    <w:next w:val="Body1"/>
    <w:qFormat/>
    <w:pPr>
      <w:numPr>
        <w:ilvl w:val="4"/>
        <w:numId w:val="9"/>
      </w:numPr>
      <w:spacing w:before="240" w:after="60"/>
      <w:outlineLvl w:val="4"/>
    </w:pPr>
    <w:rPr>
      <w:rFonts w:ascii="Arial" w:hAnsi="Arial"/>
      <w:b/>
      <w:szCs w:val="20"/>
    </w:rPr>
  </w:style>
  <w:style w:type="paragraph" w:styleId="Heading6">
    <w:name w:val="heading 6"/>
    <w:basedOn w:val="Normal"/>
    <w:next w:val="Body1"/>
    <w:qFormat/>
    <w:pPr>
      <w:numPr>
        <w:ilvl w:val="5"/>
        <w:numId w:val="9"/>
      </w:numPr>
      <w:spacing w:before="240" w:after="60"/>
      <w:outlineLvl w:val="5"/>
    </w:pPr>
    <w:rPr>
      <w:i/>
    </w:rPr>
  </w:style>
  <w:style w:type="paragraph" w:styleId="Heading7">
    <w:name w:val="heading 7"/>
    <w:basedOn w:val="Normal"/>
    <w:next w:val="Body1"/>
    <w:qFormat/>
    <w:pPr>
      <w:numPr>
        <w:ilvl w:val="6"/>
        <w:numId w:val="9"/>
      </w:numPr>
      <w:spacing w:before="240" w:after="60"/>
      <w:outlineLvl w:val="6"/>
    </w:pPr>
    <w:rPr>
      <w:rFonts w:ascii="Arial" w:hAnsi="Arial"/>
      <w:b/>
      <w:sz w:val="16"/>
    </w:rPr>
  </w:style>
  <w:style w:type="paragraph" w:styleId="Heading8">
    <w:name w:val="heading 8"/>
    <w:basedOn w:val="Normal"/>
    <w:next w:val="Body1"/>
    <w:qFormat/>
    <w:pPr>
      <w:numPr>
        <w:ilvl w:val="7"/>
        <w:numId w:val="9"/>
      </w:numPr>
      <w:spacing w:before="240" w:after="60"/>
      <w:outlineLvl w:val="7"/>
    </w:pPr>
    <w:rPr>
      <w:rFonts w:ascii="Arial" w:hAnsi="Arial"/>
      <w:i/>
      <w:sz w:val="16"/>
    </w:rPr>
  </w:style>
  <w:style w:type="paragraph" w:styleId="Heading9">
    <w:name w:val="heading 9"/>
    <w:basedOn w:val="Normal"/>
    <w:next w:val="Body1"/>
    <w:qFormat/>
    <w:pPr>
      <w:numPr>
        <w:ilvl w:val="8"/>
        <w:numId w:val="9"/>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rsid w:val="00F03302"/>
    <w:pPr>
      <w:tabs>
        <w:tab w:val="left" w:pos="400"/>
        <w:tab w:val="right" w:leader="dot" w:pos="8630"/>
      </w:tabs>
      <w:spacing w:before="120" w:after="120"/>
      <w:pPrChange w:id="0" w:author="John Ryland" w:date="2023-06-12T17:51:00Z">
        <w:pPr>
          <w:spacing w:before="120" w:after="120"/>
        </w:pPr>
      </w:pPrChange>
    </w:pPr>
    <w:rPr>
      <w:b/>
      <w:bCs/>
      <w:caps/>
      <w:rPrChange w:id="0" w:author="John Ryland" w:date="2023-06-12T17:51:00Z">
        <w:rPr>
          <w:b/>
          <w:bCs/>
          <w:caps/>
          <w:lang w:val="en-US" w:eastAsia="en-US" w:bidi="ar-SA"/>
        </w:rPr>
      </w:rPrChange>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uiPriority w:val="99"/>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F874AC"/>
    <w:pPr>
      <w:numPr>
        <w:numId w:val="18"/>
      </w:numPr>
    </w:pPr>
    <w:rPr>
      <w:i/>
      <w:iCs/>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4"/>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8"/>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8"/>
      </w:numPr>
    </w:pPr>
  </w:style>
  <w:style w:type="paragraph" w:customStyle="1" w:styleId="Heading4Appendix">
    <w:name w:val="Heading 4 Appendix"/>
    <w:basedOn w:val="Heading4"/>
    <w:next w:val="LXIBody"/>
    <w:pPr>
      <w:numPr>
        <w:numId w:val="7"/>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uiPriority w:val="99"/>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6658FC"/>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10"/>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3"/>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uiPriority w:val="99"/>
    <w:semiHidden/>
    <w:rsid w:val="00FC64A5"/>
  </w:style>
  <w:style w:type="character" w:customStyle="1" w:styleId="apple-converted-space">
    <w:name w:val="apple-converted-space"/>
    <w:basedOn w:val="DefaultParagraphFont"/>
    <w:rsid w:val="00FE1E78"/>
  </w:style>
  <w:style w:type="character" w:customStyle="1" w:styleId="FooterChar">
    <w:name w:val="Footer Char"/>
    <w:basedOn w:val="DefaultParagraphFont"/>
    <w:link w:val="Footer"/>
    <w:uiPriority w:val="99"/>
    <w:rsid w:val="00DD3826"/>
    <w:rPr>
      <w:rFonts w:ascii="Tms Rmn" w:hAnsi="Tms Rmn"/>
      <w:szCs w:val="24"/>
    </w:rPr>
  </w:style>
  <w:style w:type="paragraph" w:styleId="Revision">
    <w:name w:val="Revision"/>
    <w:hidden/>
    <w:uiPriority w:val="99"/>
    <w:semiHidden/>
    <w:rsid w:val="005304D5"/>
    <w:rPr>
      <w:szCs w:val="24"/>
    </w:rPr>
  </w:style>
  <w:style w:type="character" w:customStyle="1" w:styleId="normaltextrun">
    <w:name w:val="normaltextrun"/>
    <w:basedOn w:val="DefaultParagraphFont"/>
    <w:rsid w:val="00A0102A"/>
  </w:style>
  <w:style w:type="character" w:styleId="UnresolvedMention">
    <w:name w:val="Unresolved Mention"/>
    <w:basedOn w:val="DefaultParagraphFont"/>
    <w:uiPriority w:val="99"/>
    <w:semiHidden/>
    <w:unhideWhenUsed/>
    <w:rsid w:val="007C6E65"/>
    <w:rPr>
      <w:color w:val="605E5C"/>
      <w:shd w:val="clear" w:color="auto" w:fill="E1DFDD"/>
    </w:rPr>
  </w:style>
  <w:style w:type="character" w:customStyle="1" w:styleId="eop">
    <w:name w:val="eop"/>
    <w:basedOn w:val="DefaultParagraphFont"/>
    <w:rsid w:val="00025545"/>
  </w:style>
  <w:style w:type="character" w:customStyle="1" w:styleId="scxw177330533">
    <w:name w:val="scxw177330533"/>
    <w:basedOn w:val="DefaultParagraphFont"/>
    <w:rsid w:val="00025545"/>
  </w:style>
  <w:style w:type="paragraph" w:customStyle="1" w:styleId="berschrift1">
    <w:name w:val="Überschrift 1"/>
    <w:basedOn w:val="Normal"/>
    <w:rsid w:val="00D7419F"/>
    <w:pPr>
      <w:numPr>
        <w:numId w:val="42"/>
      </w:numPr>
      <w:ind w:left="0" w:firstLine="0"/>
    </w:pPr>
    <w:rPr>
      <w:rFonts w:ascii="Calibri" w:eastAsiaTheme="minorHAnsi" w:hAnsi="Calibri" w:cs="Calibri"/>
      <w:sz w:val="22"/>
      <w:szCs w:val="22"/>
    </w:rPr>
  </w:style>
  <w:style w:type="character" w:customStyle="1" w:styleId="hgkelc">
    <w:name w:val="hgkelc"/>
    <w:basedOn w:val="DefaultParagraphFont"/>
    <w:rsid w:val="003706D6"/>
  </w:style>
  <w:style w:type="character" w:customStyle="1" w:styleId="kx21rb">
    <w:name w:val="kx21rb"/>
    <w:basedOn w:val="DefaultParagraphFont"/>
    <w:rsid w:val="003706D6"/>
  </w:style>
  <w:style w:type="character" w:customStyle="1" w:styleId="HTMLPreformattedChar">
    <w:name w:val="HTML Preformatted Char"/>
    <w:basedOn w:val="DefaultParagraphFont"/>
    <w:link w:val="HTMLPreformatted"/>
    <w:uiPriority w:val="99"/>
    <w:rsid w:val="00DE2684"/>
    <w:rPr>
      <w:rFonts w:ascii="Courier New" w:hAnsi="Courier New" w:cs="Courier New"/>
    </w:rPr>
  </w:style>
  <w:style w:type="character" w:customStyle="1" w:styleId="h1">
    <w:name w:val="h1"/>
    <w:basedOn w:val="DefaultParagraphFont"/>
    <w:rsid w:val="007D05D3"/>
  </w:style>
  <w:style w:type="character" w:customStyle="1" w:styleId="spellingerror">
    <w:name w:val="spellingerror"/>
    <w:basedOn w:val="DefaultParagraphFont"/>
    <w:rsid w:val="00B25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34">
      <w:bodyDiv w:val="1"/>
      <w:marLeft w:val="0"/>
      <w:marRight w:val="0"/>
      <w:marTop w:val="0"/>
      <w:marBottom w:val="0"/>
      <w:divBdr>
        <w:top w:val="none" w:sz="0" w:space="0" w:color="auto"/>
        <w:left w:val="none" w:sz="0" w:space="0" w:color="auto"/>
        <w:bottom w:val="none" w:sz="0" w:space="0" w:color="auto"/>
        <w:right w:val="none" w:sz="0" w:space="0" w:color="auto"/>
      </w:divBdr>
    </w:div>
    <w:div w:id="75369819">
      <w:bodyDiv w:val="1"/>
      <w:marLeft w:val="0"/>
      <w:marRight w:val="0"/>
      <w:marTop w:val="0"/>
      <w:marBottom w:val="0"/>
      <w:divBdr>
        <w:top w:val="none" w:sz="0" w:space="0" w:color="auto"/>
        <w:left w:val="none" w:sz="0" w:space="0" w:color="auto"/>
        <w:bottom w:val="none" w:sz="0" w:space="0" w:color="auto"/>
        <w:right w:val="none" w:sz="0" w:space="0" w:color="auto"/>
      </w:divBdr>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64604618">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53529686">
      <w:bodyDiv w:val="1"/>
      <w:marLeft w:val="0"/>
      <w:marRight w:val="0"/>
      <w:marTop w:val="0"/>
      <w:marBottom w:val="0"/>
      <w:divBdr>
        <w:top w:val="none" w:sz="0" w:space="0" w:color="auto"/>
        <w:left w:val="none" w:sz="0" w:space="0" w:color="auto"/>
        <w:bottom w:val="none" w:sz="0" w:space="0" w:color="auto"/>
        <w:right w:val="none" w:sz="0" w:space="0" w:color="auto"/>
      </w:divBdr>
    </w:div>
    <w:div w:id="680006468">
      <w:bodyDiv w:val="1"/>
      <w:marLeft w:val="0"/>
      <w:marRight w:val="0"/>
      <w:marTop w:val="0"/>
      <w:marBottom w:val="0"/>
      <w:divBdr>
        <w:top w:val="none" w:sz="0" w:space="0" w:color="auto"/>
        <w:left w:val="none" w:sz="0" w:space="0" w:color="auto"/>
        <w:bottom w:val="none" w:sz="0" w:space="0" w:color="auto"/>
        <w:right w:val="none" w:sz="0" w:space="0" w:color="auto"/>
      </w:divBdr>
      <w:divsChild>
        <w:div w:id="964459070">
          <w:marLeft w:val="0"/>
          <w:marRight w:val="0"/>
          <w:marTop w:val="0"/>
          <w:marBottom w:val="0"/>
          <w:divBdr>
            <w:top w:val="none" w:sz="0" w:space="0" w:color="auto"/>
            <w:left w:val="none" w:sz="0" w:space="0" w:color="auto"/>
            <w:bottom w:val="none" w:sz="0" w:space="0" w:color="auto"/>
            <w:right w:val="none" w:sz="0" w:space="0" w:color="auto"/>
          </w:divBdr>
        </w:div>
        <w:div w:id="1438678509">
          <w:marLeft w:val="0"/>
          <w:marRight w:val="0"/>
          <w:marTop w:val="0"/>
          <w:marBottom w:val="0"/>
          <w:divBdr>
            <w:top w:val="none" w:sz="0" w:space="0" w:color="auto"/>
            <w:left w:val="none" w:sz="0" w:space="0" w:color="auto"/>
            <w:bottom w:val="none" w:sz="0" w:space="0" w:color="auto"/>
            <w:right w:val="none" w:sz="0" w:space="0" w:color="auto"/>
          </w:divBdr>
        </w:div>
      </w:divsChild>
    </w:div>
    <w:div w:id="707686363">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2503405">
      <w:bodyDiv w:val="1"/>
      <w:marLeft w:val="0"/>
      <w:marRight w:val="0"/>
      <w:marTop w:val="0"/>
      <w:marBottom w:val="0"/>
      <w:divBdr>
        <w:top w:val="none" w:sz="0" w:space="0" w:color="auto"/>
        <w:left w:val="none" w:sz="0" w:space="0" w:color="auto"/>
        <w:bottom w:val="none" w:sz="0" w:space="0" w:color="auto"/>
        <w:right w:val="none" w:sz="0" w:space="0" w:color="auto"/>
      </w:divBdr>
      <w:divsChild>
        <w:div w:id="87432443">
          <w:marLeft w:val="0"/>
          <w:marRight w:val="0"/>
          <w:marTop w:val="0"/>
          <w:marBottom w:val="0"/>
          <w:divBdr>
            <w:top w:val="none" w:sz="0" w:space="0" w:color="auto"/>
            <w:left w:val="none" w:sz="0" w:space="0" w:color="auto"/>
            <w:bottom w:val="none" w:sz="0" w:space="0" w:color="auto"/>
            <w:right w:val="none" w:sz="0" w:space="0" w:color="auto"/>
          </w:divBdr>
        </w:div>
        <w:div w:id="90053571">
          <w:marLeft w:val="0"/>
          <w:marRight w:val="0"/>
          <w:marTop w:val="0"/>
          <w:marBottom w:val="0"/>
          <w:divBdr>
            <w:top w:val="none" w:sz="0" w:space="0" w:color="auto"/>
            <w:left w:val="none" w:sz="0" w:space="0" w:color="auto"/>
            <w:bottom w:val="none" w:sz="0" w:space="0" w:color="auto"/>
            <w:right w:val="none" w:sz="0" w:space="0" w:color="auto"/>
          </w:divBdr>
        </w:div>
        <w:div w:id="500048827">
          <w:marLeft w:val="0"/>
          <w:marRight w:val="0"/>
          <w:marTop w:val="0"/>
          <w:marBottom w:val="0"/>
          <w:divBdr>
            <w:top w:val="none" w:sz="0" w:space="0" w:color="auto"/>
            <w:left w:val="none" w:sz="0" w:space="0" w:color="auto"/>
            <w:bottom w:val="none" w:sz="0" w:space="0" w:color="auto"/>
            <w:right w:val="none" w:sz="0" w:space="0" w:color="auto"/>
          </w:divBdr>
        </w:div>
        <w:div w:id="603079059">
          <w:marLeft w:val="0"/>
          <w:marRight w:val="0"/>
          <w:marTop w:val="0"/>
          <w:marBottom w:val="0"/>
          <w:divBdr>
            <w:top w:val="none" w:sz="0" w:space="0" w:color="auto"/>
            <w:left w:val="none" w:sz="0" w:space="0" w:color="auto"/>
            <w:bottom w:val="none" w:sz="0" w:space="0" w:color="auto"/>
            <w:right w:val="none" w:sz="0" w:space="0" w:color="auto"/>
          </w:divBdr>
        </w:div>
        <w:div w:id="840504140">
          <w:marLeft w:val="0"/>
          <w:marRight w:val="0"/>
          <w:marTop w:val="0"/>
          <w:marBottom w:val="0"/>
          <w:divBdr>
            <w:top w:val="none" w:sz="0" w:space="0" w:color="auto"/>
            <w:left w:val="none" w:sz="0" w:space="0" w:color="auto"/>
            <w:bottom w:val="none" w:sz="0" w:space="0" w:color="auto"/>
            <w:right w:val="none" w:sz="0" w:space="0" w:color="auto"/>
          </w:divBdr>
        </w:div>
        <w:div w:id="1149395508">
          <w:marLeft w:val="0"/>
          <w:marRight w:val="0"/>
          <w:marTop w:val="0"/>
          <w:marBottom w:val="0"/>
          <w:divBdr>
            <w:top w:val="none" w:sz="0" w:space="0" w:color="auto"/>
            <w:left w:val="none" w:sz="0" w:space="0" w:color="auto"/>
            <w:bottom w:val="none" w:sz="0" w:space="0" w:color="auto"/>
            <w:right w:val="none" w:sz="0" w:space="0" w:color="auto"/>
          </w:divBdr>
        </w:div>
        <w:div w:id="1228876261">
          <w:marLeft w:val="0"/>
          <w:marRight w:val="0"/>
          <w:marTop w:val="0"/>
          <w:marBottom w:val="0"/>
          <w:divBdr>
            <w:top w:val="none" w:sz="0" w:space="0" w:color="auto"/>
            <w:left w:val="none" w:sz="0" w:space="0" w:color="auto"/>
            <w:bottom w:val="none" w:sz="0" w:space="0" w:color="auto"/>
            <w:right w:val="none" w:sz="0" w:space="0" w:color="auto"/>
          </w:divBdr>
        </w:div>
        <w:div w:id="1254625260">
          <w:marLeft w:val="0"/>
          <w:marRight w:val="0"/>
          <w:marTop w:val="0"/>
          <w:marBottom w:val="0"/>
          <w:divBdr>
            <w:top w:val="none" w:sz="0" w:space="0" w:color="auto"/>
            <w:left w:val="none" w:sz="0" w:space="0" w:color="auto"/>
            <w:bottom w:val="none" w:sz="0" w:space="0" w:color="auto"/>
            <w:right w:val="none" w:sz="0" w:space="0" w:color="auto"/>
          </w:divBdr>
        </w:div>
        <w:div w:id="1322928713">
          <w:marLeft w:val="0"/>
          <w:marRight w:val="0"/>
          <w:marTop w:val="0"/>
          <w:marBottom w:val="0"/>
          <w:divBdr>
            <w:top w:val="none" w:sz="0" w:space="0" w:color="auto"/>
            <w:left w:val="none" w:sz="0" w:space="0" w:color="auto"/>
            <w:bottom w:val="none" w:sz="0" w:space="0" w:color="auto"/>
            <w:right w:val="none" w:sz="0" w:space="0" w:color="auto"/>
          </w:divBdr>
        </w:div>
        <w:div w:id="1498692811">
          <w:marLeft w:val="0"/>
          <w:marRight w:val="0"/>
          <w:marTop w:val="0"/>
          <w:marBottom w:val="0"/>
          <w:divBdr>
            <w:top w:val="none" w:sz="0" w:space="0" w:color="auto"/>
            <w:left w:val="none" w:sz="0" w:space="0" w:color="auto"/>
            <w:bottom w:val="none" w:sz="0" w:space="0" w:color="auto"/>
            <w:right w:val="none" w:sz="0" w:space="0" w:color="auto"/>
          </w:divBdr>
        </w:div>
        <w:div w:id="1589462631">
          <w:marLeft w:val="0"/>
          <w:marRight w:val="0"/>
          <w:marTop w:val="0"/>
          <w:marBottom w:val="0"/>
          <w:divBdr>
            <w:top w:val="none" w:sz="0" w:space="0" w:color="auto"/>
            <w:left w:val="none" w:sz="0" w:space="0" w:color="auto"/>
            <w:bottom w:val="none" w:sz="0" w:space="0" w:color="auto"/>
            <w:right w:val="none" w:sz="0" w:space="0" w:color="auto"/>
          </w:divBdr>
        </w:div>
        <w:div w:id="1598947382">
          <w:marLeft w:val="0"/>
          <w:marRight w:val="0"/>
          <w:marTop w:val="0"/>
          <w:marBottom w:val="0"/>
          <w:divBdr>
            <w:top w:val="none" w:sz="0" w:space="0" w:color="auto"/>
            <w:left w:val="none" w:sz="0" w:space="0" w:color="auto"/>
            <w:bottom w:val="none" w:sz="0" w:space="0" w:color="auto"/>
            <w:right w:val="none" w:sz="0" w:space="0" w:color="auto"/>
          </w:divBdr>
        </w:div>
        <w:div w:id="212935545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11785">
      <w:bodyDiv w:val="1"/>
      <w:marLeft w:val="0"/>
      <w:marRight w:val="0"/>
      <w:marTop w:val="0"/>
      <w:marBottom w:val="0"/>
      <w:divBdr>
        <w:top w:val="none" w:sz="0" w:space="0" w:color="auto"/>
        <w:left w:val="none" w:sz="0" w:space="0" w:color="auto"/>
        <w:bottom w:val="none" w:sz="0" w:space="0" w:color="auto"/>
        <w:right w:val="none" w:sz="0" w:space="0" w:color="auto"/>
      </w:divBdr>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08132">
      <w:bodyDiv w:val="1"/>
      <w:marLeft w:val="0"/>
      <w:marRight w:val="0"/>
      <w:marTop w:val="0"/>
      <w:marBottom w:val="0"/>
      <w:divBdr>
        <w:top w:val="none" w:sz="0" w:space="0" w:color="auto"/>
        <w:left w:val="none" w:sz="0" w:space="0" w:color="auto"/>
        <w:bottom w:val="none" w:sz="0" w:space="0" w:color="auto"/>
        <w:right w:val="none" w:sz="0" w:space="0" w:color="auto"/>
      </w:divBdr>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7101799">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4088">
      <w:bodyDiv w:val="1"/>
      <w:marLeft w:val="0"/>
      <w:marRight w:val="0"/>
      <w:marTop w:val="0"/>
      <w:marBottom w:val="0"/>
      <w:divBdr>
        <w:top w:val="none" w:sz="0" w:space="0" w:color="auto"/>
        <w:left w:val="none" w:sz="0" w:space="0" w:color="auto"/>
        <w:bottom w:val="none" w:sz="0" w:space="0" w:color="auto"/>
        <w:right w:val="none" w:sz="0" w:space="0" w:color="auto"/>
      </w:divBdr>
    </w:div>
    <w:div w:id="1503621403">
      <w:bodyDiv w:val="1"/>
      <w:marLeft w:val="0"/>
      <w:marRight w:val="0"/>
      <w:marTop w:val="0"/>
      <w:marBottom w:val="0"/>
      <w:divBdr>
        <w:top w:val="none" w:sz="0" w:space="0" w:color="auto"/>
        <w:left w:val="none" w:sz="0" w:space="0" w:color="auto"/>
        <w:bottom w:val="none" w:sz="0" w:space="0" w:color="auto"/>
        <w:right w:val="none" w:sz="0" w:space="0" w:color="auto"/>
      </w:divBdr>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54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xistandard.org/" TargetMode="External"/><Relationship Id="rId18" Type="http://schemas.openxmlformats.org/officeDocument/2006/relationships/hyperlink" Target="http://www.lxistandard.org/Resources/Resources.aspx" TargetMode="External"/><Relationship Id="rId26" Type="http://schemas.openxmlformats.org/officeDocument/2006/relationships/image" Target="media/image3.wmf"/><Relationship Id="rId39" Type="http://schemas.openxmlformats.org/officeDocument/2006/relationships/hyperlink" Target="http://www.w3.org/XML/Schema" TargetMode="External"/><Relationship Id="rId3" Type="http://schemas.openxmlformats.org/officeDocument/2006/relationships/customXml" Target="../customXml/item3.xml"/><Relationship Id="rId21" Type="http://schemas.openxmlformats.org/officeDocument/2006/relationships/hyperlink" Target="http://www.lxistandard.org/Specifications/Specifications.aspx" TargetMode="External"/><Relationship Id="rId34" Type="http://schemas.microsoft.com/office/2016/09/relationships/commentsIds" Target="commentsIds.xml"/><Relationship Id="rId42" Type="http://schemas.openxmlformats.org/officeDocument/2006/relationships/hyperlink" Target="http://www.w3.org/2001/XMLSchema-instance" TargetMode="External"/><Relationship Id="rId47" Type="http://schemas.openxmlformats.org/officeDocument/2006/relationships/footer" Target="footer1.xml"/><Relationship Id="rId50"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hyperlink" Target="http://www.lxistandard.org/Consortium/LXIConsortium.aspx" TargetMode="External"/><Relationship Id="rId25" Type="http://schemas.openxmlformats.org/officeDocument/2006/relationships/image" Target="media/image2.png"/><Relationship Id="rId33" Type="http://schemas.microsoft.com/office/2011/relationships/commentsExtended" Target="commentsExtended.xml"/><Relationship Id="rId38" Type="http://schemas.openxmlformats.org/officeDocument/2006/relationships/hyperlink" Target="http://www.lxistandard.org/Specifications/Specifications.aspx" TargetMode="External"/><Relationship Id="rId46" Type="http://schemas.openxmlformats.org/officeDocument/2006/relationships/hyperlink" Target="http://files.dns-sd.org/draft-cheshire-dnsext-dns-sd.txt" TargetMode="External"/><Relationship Id="rId2" Type="http://schemas.openxmlformats.org/officeDocument/2006/relationships/customXml" Target="../customXml/item2.xml"/><Relationship Id="rId16" Type="http://schemas.openxmlformats.org/officeDocument/2006/relationships/hyperlink" Target="http://www.lxistandard.org/Specifications/Specifications.aspx" TargetMode="External"/><Relationship Id="rId20" Type="http://schemas.openxmlformats.org/officeDocument/2006/relationships/hyperlink" Target="http://www.lxistandard.org/Specifications/Specifications.aspx" TargetMode="External"/><Relationship Id="rId29" Type="http://schemas.openxmlformats.org/officeDocument/2006/relationships/hyperlink" Target="http://www.lxistandard.org/Specifications/Specifications.aspx" TargetMode="External"/><Relationship Id="rId41" Type="http://schemas.openxmlformats.org/officeDocument/2006/relationships/hyperlink" Target="https://www.w3.org/standards/xml/schem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lxistandard.org/Consortium/LXIConsortium.aspx" TargetMode="External"/><Relationship Id="rId32" Type="http://schemas.openxmlformats.org/officeDocument/2006/relationships/comments" Target="comments.xml"/><Relationship Id="rId37" Type="http://schemas.openxmlformats.org/officeDocument/2006/relationships/hyperlink" Target="http://www.lxistandard.org/Specifications/Specifications.aspx" TargetMode="External"/><Relationship Id="rId40" Type="http://schemas.openxmlformats.org/officeDocument/2006/relationships/hyperlink" Target="http://www.lxistandard.org/Specifications/Specifications.aspx" TargetMode="External"/><Relationship Id="rId45" Type="http://schemas.openxmlformats.org/officeDocument/2006/relationships/hyperlink" Target="http://www.lxistandard.org/Specifications/Specifications.aspx" TargetMode="External"/><Relationship Id="rId5" Type="http://schemas.openxmlformats.org/officeDocument/2006/relationships/numbering" Target="numbering.xml"/><Relationship Id="rId15" Type="http://schemas.openxmlformats.org/officeDocument/2006/relationships/hyperlink" Target="http://www.lxistandard.org" TargetMode="External"/><Relationship Id="rId23" Type="http://schemas.openxmlformats.org/officeDocument/2006/relationships/hyperlink" Target="http://www.lxistandard.org/Consortium/LXIConsortium.aspx" TargetMode="External"/><Relationship Id="rId28" Type="http://schemas.openxmlformats.org/officeDocument/2006/relationships/image" Target="media/image5.wmf"/><Relationship Id="rId36" Type="http://schemas.openxmlformats.org/officeDocument/2006/relationships/image" Target="media/image6.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lxistandard.org/Specifications/Specifications.aspx" TargetMode="External"/><Relationship Id="rId31" Type="http://schemas.openxmlformats.org/officeDocument/2006/relationships/hyperlink" Target="http://www.ietf.org/rfc/rfc2132.txt" TargetMode="External"/><Relationship Id="rId44" Type="http://schemas.openxmlformats.org/officeDocument/2006/relationships/hyperlink" Target="https://www.w3.org/standards/xml/schem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openxmlformats.org/officeDocument/2006/relationships/hyperlink" Target="http://www.lxistandard.org/Specifications/Specifications.aspx" TargetMode="External"/><Relationship Id="rId27" Type="http://schemas.openxmlformats.org/officeDocument/2006/relationships/image" Target="media/image4.wmf"/><Relationship Id="rId30" Type="http://schemas.openxmlformats.org/officeDocument/2006/relationships/hyperlink" Target="http://www.ietf.org/rfc/rfc2131.txt" TargetMode="External"/><Relationship Id="rId35" Type="http://schemas.microsoft.com/office/2018/08/relationships/commentsExtensible" Target="commentsExtensible.xml"/><Relationship Id="rId43" Type="http://schemas.openxmlformats.org/officeDocument/2006/relationships/hyperlink" Target="http://1.2.3.4/lxi_identification.xsd" TargetMode="External"/><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html" TargetMode="External"/><Relationship Id="rId2" Type="http://schemas.openxmlformats.org/officeDocument/2006/relationships/hyperlink" Target="http://www.tiaonline.org/" TargetMode="External"/><Relationship Id="rId1" Type="http://schemas.openxmlformats.org/officeDocument/2006/relationships/hyperlink" Target="http://standards.ieee.org/getieee802" TargetMode="External"/><Relationship Id="rId6" Type="http://schemas.openxmlformats.org/officeDocument/2006/relationships/hyperlink" Target="http://www.vxibus.org/" TargetMode="External"/><Relationship Id="rId5" Type="http://schemas.openxmlformats.org/officeDocument/2006/relationships/hyperlink" Target="https://www.lxistandard.org" TargetMode="External"/><Relationship Id="rId4" Type="http://schemas.openxmlformats.org/officeDocument/2006/relationships/hyperlink" Target="https://www.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FCE7C1-F02F-47D0-A94F-F8D17A5FB3E1}">
  <ds:schemaRefs>
    <ds:schemaRef ds:uri="http://schemas.openxmlformats.org/officeDocument/2006/bibliography"/>
  </ds:schemaRefs>
</ds:datastoreItem>
</file>

<file path=customXml/itemProps2.xml><?xml version="1.0" encoding="utf-8"?>
<ds:datastoreItem xmlns:ds="http://schemas.openxmlformats.org/officeDocument/2006/customXml" ds:itemID="{F85BBE29-2CDC-4B4A-B179-EBF16ED8F294}">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customXml/itemProps3.xml><?xml version="1.0" encoding="utf-8"?>
<ds:datastoreItem xmlns:ds="http://schemas.openxmlformats.org/officeDocument/2006/customXml" ds:itemID="{D4B8524F-29F8-4BFA-8D8C-B401AC3C3321}">
  <ds:schemaRefs>
    <ds:schemaRef ds:uri="http://schemas.microsoft.com/sharepoint/v3/contenttype/forms"/>
  </ds:schemaRefs>
</ds:datastoreItem>
</file>

<file path=customXml/itemProps4.xml><?xml version="1.0" encoding="utf-8"?>
<ds:datastoreItem xmlns:ds="http://schemas.openxmlformats.org/officeDocument/2006/customXml" ds:itemID="{5C3CC21D-ABDB-4CDB-A931-90457554BB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76</Pages>
  <Words>22473</Words>
  <Characters>128100</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LXI Device Specification Rev 1.6</vt:lpstr>
    </vt:vector>
  </TitlesOfParts>
  <Company>LXI Consortium</Company>
  <LinksUpToDate>false</LinksUpToDate>
  <CharactersWithSpaces>150273</CharactersWithSpaces>
  <SharedDoc>false</SharedDoc>
  <HLinks>
    <vt:vector size="1170" baseType="variant">
      <vt:variant>
        <vt:i4>917513</vt:i4>
      </vt:variant>
      <vt:variant>
        <vt:i4>1245</vt:i4>
      </vt:variant>
      <vt:variant>
        <vt:i4>0</vt:i4>
      </vt:variant>
      <vt:variant>
        <vt:i4>5</vt:i4>
      </vt:variant>
      <vt:variant>
        <vt:lpwstr>http://files.dns-sd.org/draft-cheshire-dnsext-dns-sd.txt</vt:lpwstr>
      </vt:variant>
      <vt:variant>
        <vt:lpwstr/>
      </vt:variant>
      <vt:variant>
        <vt:i4>589836</vt:i4>
      </vt:variant>
      <vt:variant>
        <vt:i4>1227</vt:i4>
      </vt:variant>
      <vt:variant>
        <vt:i4>0</vt:i4>
      </vt:variant>
      <vt:variant>
        <vt:i4>5</vt:i4>
      </vt:variant>
      <vt:variant>
        <vt:lpwstr>http://www.lxistandard.org/Specifications/Specifications.aspx</vt:lpwstr>
      </vt:variant>
      <vt:variant>
        <vt:lpwstr/>
      </vt:variant>
      <vt:variant>
        <vt:i4>5177425</vt:i4>
      </vt:variant>
      <vt:variant>
        <vt:i4>1224</vt:i4>
      </vt:variant>
      <vt:variant>
        <vt:i4>0</vt:i4>
      </vt:variant>
      <vt:variant>
        <vt:i4>5</vt:i4>
      </vt:variant>
      <vt:variant>
        <vt:lpwstr>https://www.w3.org/standards/xml/schema)</vt:lpwstr>
      </vt:variant>
      <vt:variant>
        <vt:lpwstr/>
      </vt:variant>
      <vt:variant>
        <vt:i4>1114171</vt:i4>
      </vt:variant>
      <vt:variant>
        <vt:i4>1215</vt:i4>
      </vt:variant>
      <vt:variant>
        <vt:i4>0</vt:i4>
      </vt:variant>
      <vt:variant>
        <vt:i4>5</vt:i4>
      </vt:variant>
      <vt:variant>
        <vt:lpwstr>http://1.2.3.4/lxi_identification.xsd</vt:lpwstr>
      </vt:variant>
      <vt:variant>
        <vt:lpwstr/>
      </vt:variant>
      <vt:variant>
        <vt:i4>3473532</vt:i4>
      </vt:variant>
      <vt:variant>
        <vt:i4>1212</vt:i4>
      </vt:variant>
      <vt:variant>
        <vt:i4>0</vt:i4>
      </vt:variant>
      <vt:variant>
        <vt:i4>5</vt:i4>
      </vt:variant>
      <vt:variant>
        <vt:lpwstr>http://www.lxistandard.org/InstrumentIdentification/1.0</vt:lpwstr>
      </vt:variant>
      <vt:variant>
        <vt:lpwstr/>
      </vt:variant>
      <vt:variant>
        <vt:i4>4521988</vt:i4>
      </vt:variant>
      <vt:variant>
        <vt:i4>1209</vt:i4>
      </vt:variant>
      <vt:variant>
        <vt:i4>0</vt:i4>
      </vt:variant>
      <vt:variant>
        <vt:i4>5</vt:i4>
      </vt:variant>
      <vt:variant>
        <vt:lpwstr>http://www.w3.org/2001/XMLSchema-instance</vt:lpwstr>
      </vt:variant>
      <vt:variant>
        <vt:lpwstr/>
      </vt:variant>
      <vt:variant>
        <vt:i4>3473532</vt:i4>
      </vt:variant>
      <vt:variant>
        <vt:i4>1206</vt:i4>
      </vt:variant>
      <vt:variant>
        <vt:i4>0</vt:i4>
      </vt:variant>
      <vt:variant>
        <vt:i4>5</vt:i4>
      </vt:variant>
      <vt:variant>
        <vt:lpwstr>http://www.lxistandard.org/InstrumentIdentification/1.0</vt:lpwstr>
      </vt:variant>
      <vt:variant>
        <vt:lpwstr/>
      </vt:variant>
      <vt:variant>
        <vt:i4>6684720</vt:i4>
      </vt:variant>
      <vt:variant>
        <vt:i4>1203</vt:i4>
      </vt:variant>
      <vt:variant>
        <vt:i4>0</vt:i4>
      </vt:variant>
      <vt:variant>
        <vt:i4>5</vt:i4>
      </vt:variant>
      <vt:variant>
        <vt:lpwstr>https://www.w3.org/standards/xml/schema</vt:lpwstr>
      </vt:variant>
      <vt:variant>
        <vt:lpwstr/>
      </vt:variant>
      <vt:variant>
        <vt:i4>589836</vt:i4>
      </vt:variant>
      <vt:variant>
        <vt:i4>1197</vt:i4>
      </vt:variant>
      <vt:variant>
        <vt:i4>0</vt:i4>
      </vt:variant>
      <vt:variant>
        <vt:i4>5</vt:i4>
      </vt:variant>
      <vt:variant>
        <vt:lpwstr>http://www.lxistandard.org/Specifications/Specifications.aspx</vt:lpwstr>
      </vt:variant>
      <vt:variant>
        <vt:lpwstr/>
      </vt:variant>
      <vt:variant>
        <vt:i4>655369</vt:i4>
      </vt:variant>
      <vt:variant>
        <vt:i4>1194</vt:i4>
      </vt:variant>
      <vt:variant>
        <vt:i4>0</vt:i4>
      </vt:variant>
      <vt:variant>
        <vt:i4>5</vt:i4>
      </vt:variant>
      <vt:variant>
        <vt:lpwstr>http://www.w3.org/XML/Schema</vt:lpwstr>
      </vt:variant>
      <vt:variant>
        <vt:lpwstr/>
      </vt:variant>
      <vt:variant>
        <vt:i4>3473532</vt:i4>
      </vt:variant>
      <vt:variant>
        <vt:i4>1191</vt:i4>
      </vt:variant>
      <vt:variant>
        <vt:i4>0</vt:i4>
      </vt:variant>
      <vt:variant>
        <vt:i4>5</vt:i4>
      </vt:variant>
      <vt:variant>
        <vt:lpwstr>http://www.lxistandard.org/InstrumentIdentification/1.0</vt:lpwstr>
      </vt:variant>
      <vt:variant>
        <vt:lpwstr/>
      </vt:variant>
      <vt:variant>
        <vt:i4>589836</vt:i4>
      </vt:variant>
      <vt:variant>
        <vt:i4>1182</vt:i4>
      </vt:variant>
      <vt:variant>
        <vt:i4>0</vt:i4>
      </vt:variant>
      <vt:variant>
        <vt:i4>5</vt:i4>
      </vt:variant>
      <vt:variant>
        <vt:lpwstr>http://www.lxistandard.org/Specifications/Specifications.aspx</vt:lpwstr>
      </vt:variant>
      <vt:variant>
        <vt:lpwstr/>
      </vt:variant>
      <vt:variant>
        <vt:i4>589836</vt:i4>
      </vt:variant>
      <vt:variant>
        <vt:i4>1179</vt:i4>
      </vt:variant>
      <vt:variant>
        <vt:i4>0</vt:i4>
      </vt:variant>
      <vt:variant>
        <vt:i4>5</vt:i4>
      </vt:variant>
      <vt:variant>
        <vt:lpwstr>http://www.lxistandard.org/Specifications/Specifications.aspx</vt:lpwstr>
      </vt:variant>
      <vt:variant>
        <vt:lpwstr/>
      </vt:variant>
      <vt:variant>
        <vt:i4>3997740</vt:i4>
      </vt:variant>
      <vt:variant>
        <vt:i4>1116</vt:i4>
      </vt:variant>
      <vt:variant>
        <vt:i4>0</vt:i4>
      </vt:variant>
      <vt:variant>
        <vt:i4>5</vt:i4>
      </vt:variant>
      <vt:variant>
        <vt:lpwstr>http://www.ietf.org/rfc/rfc2132.txt</vt:lpwstr>
      </vt:variant>
      <vt:variant>
        <vt:lpwstr/>
      </vt:variant>
      <vt:variant>
        <vt:i4>3997743</vt:i4>
      </vt:variant>
      <vt:variant>
        <vt:i4>1113</vt:i4>
      </vt:variant>
      <vt:variant>
        <vt:i4>0</vt:i4>
      </vt:variant>
      <vt:variant>
        <vt:i4>5</vt:i4>
      </vt:variant>
      <vt:variant>
        <vt:lpwstr>http://www.ietf.org/rfc/rfc2131.txt</vt:lpwstr>
      </vt:variant>
      <vt:variant>
        <vt:lpwstr/>
      </vt:variant>
      <vt:variant>
        <vt:i4>589836</vt:i4>
      </vt:variant>
      <vt:variant>
        <vt:i4>1110</vt:i4>
      </vt:variant>
      <vt:variant>
        <vt:i4>0</vt:i4>
      </vt:variant>
      <vt:variant>
        <vt:i4>5</vt:i4>
      </vt:variant>
      <vt:variant>
        <vt:lpwstr>http://www.lxistandard.org/Specifications/Specifications.aspx</vt:lpwstr>
      </vt:variant>
      <vt:variant>
        <vt:lpwstr/>
      </vt:variant>
      <vt:variant>
        <vt:i4>4915275</vt:i4>
      </vt:variant>
      <vt:variant>
        <vt:i4>993</vt:i4>
      </vt:variant>
      <vt:variant>
        <vt:i4>0</vt:i4>
      </vt:variant>
      <vt:variant>
        <vt:i4>5</vt:i4>
      </vt:variant>
      <vt:variant>
        <vt:lpwstr>http://www.lxistandard.org/Consortium/LXIConsortium.aspx</vt:lpwstr>
      </vt:variant>
      <vt:variant>
        <vt:lpwstr/>
      </vt:variant>
      <vt:variant>
        <vt:i4>4915275</vt:i4>
      </vt:variant>
      <vt:variant>
        <vt:i4>990</vt:i4>
      </vt:variant>
      <vt:variant>
        <vt:i4>0</vt:i4>
      </vt:variant>
      <vt:variant>
        <vt:i4>5</vt:i4>
      </vt:variant>
      <vt:variant>
        <vt:lpwstr>http://www.lxistandard.org/Consortium/LXIConsortium.aspx</vt:lpwstr>
      </vt:variant>
      <vt:variant>
        <vt:lpwstr/>
      </vt:variant>
      <vt:variant>
        <vt:i4>589836</vt:i4>
      </vt:variant>
      <vt:variant>
        <vt:i4>981</vt:i4>
      </vt:variant>
      <vt:variant>
        <vt:i4>0</vt:i4>
      </vt:variant>
      <vt:variant>
        <vt:i4>5</vt:i4>
      </vt:variant>
      <vt:variant>
        <vt:lpwstr>http://www.lxistandard.org/Specifications/Specifications.aspx</vt:lpwstr>
      </vt:variant>
      <vt:variant>
        <vt:lpwstr/>
      </vt:variant>
      <vt:variant>
        <vt:i4>589836</vt:i4>
      </vt:variant>
      <vt:variant>
        <vt:i4>972</vt:i4>
      </vt:variant>
      <vt:variant>
        <vt:i4>0</vt:i4>
      </vt:variant>
      <vt:variant>
        <vt:i4>5</vt:i4>
      </vt:variant>
      <vt:variant>
        <vt:lpwstr>http://www.lxistandard.org/Specifications/Specifications.aspx</vt:lpwstr>
      </vt:variant>
      <vt:variant>
        <vt:lpwstr/>
      </vt:variant>
      <vt:variant>
        <vt:i4>589836</vt:i4>
      </vt:variant>
      <vt:variant>
        <vt:i4>966</vt:i4>
      </vt:variant>
      <vt:variant>
        <vt:i4>0</vt:i4>
      </vt:variant>
      <vt:variant>
        <vt:i4>5</vt:i4>
      </vt:variant>
      <vt:variant>
        <vt:lpwstr>http://www.lxistandard.org/Specifications/Specifications.aspx</vt:lpwstr>
      </vt:variant>
      <vt:variant>
        <vt:lpwstr/>
      </vt:variant>
      <vt:variant>
        <vt:i4>589836</vt:i4>
      </vt:variant>
      <vt:variant>
        <vt:i4>963</vt:i4>
      </vt:variant>
      <vt:variant>
        <vt:i4>0</vt:i4>
      </vt:variant>
      <vt:variant>
        <vt:i4>5</vt:i4>
      </vt:variant>
      <vt:variant>
        <vt:lpwstr>http://www.lxistandard.org/Specifications/Specifications.aspx</vt:lpwstr>
      </vt:variant>
      <vt:variant>
        <vt:lpwstr/>
      </vt:variant>
      <vt:variant>
        <vt:i4>2621485</vt:i4>
      </vt:variant>
      <vt:variant>
        <vt:i4>960</vt:i4>
      </vt:variant>
      <vt:variant>
        <vt:i4>0</vt:i4>
      </vt:variant>
      <vt:variant>
        <vt:i4>5</vt:i4>
      </vt:variant>
      <vt:variant>
        <vt:lpwstr>http://www.lxistandard.org/Resources/Resources.aspx</vt:lpwstr>
      </vt:variant>
      <vt:variant>
        <vt:lpwstr/>
      </vt:variant>
      <vt:variant>
        <vt:i4>4915275</vt:i4>
      </vt:variant>
      <vt:variant>
        <vt:i4>957</vt:i4>
      </vt:variant>
      <vt:variant>
        <vt:i4>0</vt:i4>
      </vt:variant>
      <vt:variant>
        <vt:i4>5</vt:i4>
      </vt:variant>
      <vt:variant>
        <vt:lpwstr>http://www.lxistandard.org/Consortium/LXIConsortium.aspx</vt:lpwstr>
      </vt:variant>
      <vt:variant>
        <vt:lpwstr/>
      </vt:variant>
      <vt:variant>
        <vt:i4>589836</vt:i4>
      </vt:variant>
      <vt:variant>
        <vt:i4>954</vt:i4>
      </vt:variant>
      <vt:variant>
        <vt:i4>0</vt:i4>
      </vt:variant>
      <vt:variant>
        <vt:i4>5</vt:i4>
      </vt:variant>
      <vt:variant>
        <vt:lpwstr>http://www.lxistandard.org/Specifications/Specifications.aspx</vt:lpwstr>
      </vt:variant>
      <vt:variant>
        <vt:lpwstr/>
      </vt:variant>
      <vt:variant>
        <vt:i4>589836</vt:i4>
      </vt:variant>
      <vt:variant>
        <vt:i4>951</vt:i4>
      </vt:variant>
      <vt:variant>
        <vt:i4>0</vt:i4>
      </vt:variant>
      <vt:variant>
        <vt:i4>5</vt:i4>
      </vt:variant>
      <vt:variant>
        <vt:lpwstr>http://www.lxistandard.org/Specifications/Specifications.aspx</vt:lpwstr>
      </vt:variant>
      <vt:variant>
        <vt:lpwstr/>
      </vt:variant>
      <vt:variant>
        <vt:i4>589836</vt:i4>
      </vt:variant>
      <vt:variant>
        <vt:i4>948</vt:i4>
      </vt:variant>
      <vt:variant>
        <vt:i4>0</vt:i4>
      </vt:variant>
      <vt:variant>
        <vt:i4>5</vt:i4>
      </vt:variant>
      <vt:variant>
        <vt:lpwstr>http://www.lxistandard.org/Specifications/Specifications.aspx</vt:lpwstr>
      </vt:variant>
      <vt:variant>
        <vt:lpwstr/>
      </vt:variant>
      <vt:variant>
        <vt:i4>2556005</vt:i4>
      </vt:variant>
      <vt:variant>
        <vt:i4>945</vt:i4>
      </vt:variant>
      <vt:variant>
        <vt:i4>0</vt:i4>
      </vt:variant>
      <vt:variant>
        <vt:i4>5</vt:i4>
      </vt:variant>
      <vt:variant>
        <vt:lpwstr>http://tools.ietf.org/html/rfc3152</vt:lpwstr>
      </vt:variant>
      <vt:variant>
        <vt:lpwstr/>
      </vt:variant>
      <vt:variant>
        <vt:i4>2752618</vt:i4>
      </vt:variant>
      <vt:variant>
        <vt:i4>942</vt:i4>
      </vt:variant>
      <vt:variant>
        <vt:i4>0</vt:i4>
      </vt:variant>
      <vt:variant>
        <vt:i4>5</vt:i4>
      </vt:variant>
      <vt:variant>
        <vt:lpwstr>http://tools.ietf.org/html/rfc1886</vt:lpwstr>
      </vt:variant>
      <vt:variant>
        <vt:lpwstr/>
      </vt:variant>
      <vt:variant>
        <vt:i4>2556009</vt:i4>
      </vt:variant>
      <vt:variant>
        <vt:i4>939</vt:i4>
      </vt:variant>
      <vt:variant>
        <vt:i4>0</vt:i4>
      </vt:variant>
      <vt:variant>
        <vt:i4>5</vt:i4>
      </vt:variant>
      <vt:variant>
        <vt:lpwstr>http://tools.ietf.org/html/rfc3596</vt:lpwstr>
      </vt:variant>
      <vt:variant>
        <vt:lpwstr/>
      </vt:variant>
      <vt:variant>
        <vt:i4>2228321</vt:i4>
      </vt:variant>
      <vt:variant>
        <vt:i4>936</vt:i4>
      </vt:variant>
      <vt:variant>
        <vt:i4>0</vt:i4>
      </vt:variant>
      <vt:variant>
        <vt:i4>5</vt:i4>
      </vt:variant>
      <vt:variant>
        <vt:lpwstr>http://tools.ietf.org/html/rfc3513</vt:lpwstr>
      </vt:variant>
      <vt:variant>
        <vt:lpwstr/>
      </vt:variant>
      <vt:variant>
        <vt:i4>2359400</vt:i4>
      </vt:variant>
      <vt:variant>
        <vt:i4>933</vt:i4>
      </vt:variant>
      <vt:variant>
        <vt:i4>0</vt:i4>
      </vt:variant>
      <vt:variant>
        <vt:i4>5</vt:i4>
      </vt:variant>
      <vt:variant>
        <vt:lpwstr>http://tools.ietf.org/html/rfc3484</vt:lpwstr>
      </vt:variant>
      <vt:variant>
        <vt:lpwstr/>
      </vt:variant>
      <vt:variant>
        <vt:i4>2293862</vt:i4>
      </vt:variant>
      <vt:variant>
        <vt:i4>930</vt:i4>
      </vt:variant>
      <vt:variant>
        <vt:i4>0</vt:i4>
      </vt:variant>
      <vt:variant>
        <vt:i4>5</vt:i4>
      </vt:variant>
      <vt:variant>
        <vt:lpwstr>http://tools.ietf.org/html/rfc3364</vt:lpwstr>
      </vt:variant>
      <vt:variant>
        <vt:lpwstr/>
      </vt:variant>
      <vt:variant>
        <vt:i4>2621542</vt:i4>
      </vt:variant>
      <vt:variant>
        <vt:i4>927</vt:i4>
      </vt:variant>
      <vt:variant>
        <vt:i4>0</vt:i4>
      </vt:variant>
      <vt:variant>
        <vt:i4>5</vt:i4>
      </vt:variant>
      <vt:variant>
        <vt:lpwstr>http://tools.ietf.org/html/rfc2874</vt:lpwstr>
      </vt:variant>
      <vt:variant>
        <vt:lpwstr/>
      </vt:variant>
      <vt:variant>
        <vt:i4>3735664</vt:i4>
      </vt:variant>
      <vt:variant>
        <vt:i4>924</vt:i4>
      </vt:variant>
      <vt:variant>
        <vt:i4>0</vt:i4>
      </vt:variant>
      <vt:variant>
        <vt:i4>5</vt:i4>
      </vt:variant>
      <vt:variant>
        <vt:lpwstr>http://www.lxistandard.org/</vt:lpwstr>
      </vt:variant>
      <vt:variant>
        <vt:lpwstr/>
      </vt:variant>
      <vt:variant>
        <vt:i4>7405650</vt:i4>
      </vt:variant>
      <vt:variant>
        <vt:i4>921</vt:i4>
      </vt:variant>
      <vt:variant>
        <vt:i4>0</vt:i4>
      </vt:variant>
      <vt:variant>
        <vt:i4>5</vt:i4>
      </vt:variant>
      <vt:variant>
        <vt:lpwstr>mailto:interpretations@lxistandard.org</vt:lpwstr>
      </vt:variant>
      <vt:variant>
        <vt:lpwstr/>
      </vt:variant>
      <vt:variant>
        <vt:i4>1966143</vt:i4>
      </vt:variant>
      <vt:variant>
        <vt:i4>914</vt:i4>
      </vt:variant>
      <vt:variant>
        <vt:i4>0</vt:i4>
      </vt:variant>
      <vt:variant>
        <vt:i4>5</vt:i4>
      </vt:variant>
      <vt:variant>
        <vt:lpwstr/>
      </vt:variant>
      <vt:variant>
        <vt:lpwstr>_Toc31118950</vt:lpwstr>
      </vt:variant>
      <vt:variant>
        <vt:i4>1507390</vt:i4>
      </vt:variant>
      <vt:variant>
        <vt:i4>908</vt:i4>
      </vt:variant>
      <vt:variant>
        <vt:i4>0</vt:i4>
      </vt:variant>
      <vt:variant>
        <vt:i4>5</vt:i4>
      </vt:variant>
      <vt:variant>
        <vt:lpwstr/>
      </vt:variant>
      <vt:variant>
        <vt:lpwstr>_Toc31118949</vt:lpwstr>
      </vt:variant>
      <vt:variant>
        <vt:i4>1441854</vt:i4>
      </vt:variant>
      <vt:variant>
        <vt:i4>902</vt:i4>
      </vt:variant>
      <vt:variant>
        <vt:i4>0</vt:i4>
      </vt:variant>
      <vt:variant>
        <vt:i4>5</vt:i4>
      </vt:variant>
      <vt:variant>
        <vt:lpwstr/>
      </vt:variant>
      <vt:variant>
        <vt:lpwstr>_Toc31118948</vt:lpwstr>
      </vt:variant>
      <vt:variant>
        <vt:i4>1638462</vt:i4>
      </vt:variant>
      <vt:variant>
        <vt:i4>896</vt:i4>
      </vt:variant>
      <vt:variant>
        <vt:i4>0</vt:i4>
      </vt:variant>
      <vt:variant>
        <vt:i4>5</vt:i4>
      </vt:variant>
      <vt:variant>
        <vt:lpwstr/>
      </vt:variant>
      <vt:variant>
        <vt:lpwstr>_Toc31118947</vt:lpwstr>
      </vt:variant>
      <vt:variant>
        <vt:i4>1572926</vt:i4>
      </vt:variant>
      <vt:variant>
        <vt:i4>890</vt:i4>
      </vt:variant>
      <vt:variant>
        <vt:i4>0</vt:i4>
      </vt:variant>
      <vt:variant>
        <vt:i4>5</vt:i4>
      </vt:variant>
      <vt:variant>
        <vt:lpwstr/>
      </vt:variant>
      <vt:variant>
        <vt:lpwstr>_Toc31118946</vt:lpwstr>
      </vt:variant>
      <vt:variant>
        <vt:i4>1769534</vt:i4>
      </vt:variant>
      <vt:variant>
        <vt:i4>884</vt:i4>
      </vt:variant>
      <vt:variant>
        <vt:i4>0</vt:i4>
      </vt:variant>
      <vt:variant>
        <vt:i4>5</vt:i4>
      </vt:variant>
      <vt:variant>
        <vt:lpwstr/>
      </vt:variant>
      <vt:variant>
        <vt:lpwstr>_Toc31118945</vt:lpwstr>
      </vt:variant>
      <vt:variant>
        <vt:i4>1703998</vt:i4>
      </vt:variant>
      <vt:variant>
        <vt:i4>878</vt:i4>
      </vt:variant>
      <vt:variant>
        <vt:i4>0</vt:i4>
      </vt:variant>
      <vt:variant>
        <vt:i4>5</vt:i4>
      </vt:variant>
      <vt:variant>
        <vt:lpwstr/>
      </vt:variant>
      <vt:variant>
        <vt:lpwstr>_Toc31118944</vt:lpwstr>
      </vt:variant>
      <vt:variant>
        <vt:i4>1900606</vt:i4>
      </vt:variant>
      <vt:variant>
        <vt:i4>872</vt:i4>
      </vt:variant>
      <vt:variant>
        <vt:i4>0</vt:i4>
      </vt:variant>
      <vt:variant>
        <vt:i4>5</vt:i4>
      </vt:variant>
      <vt:variant>
        <vt:lpwstr/>
      </vt:variant>
      <vt:variant>
        <vt:lpwstr>_Toc31118943</vt:lpwstr>
      </vt:variant>
      <vt:variant>
        <vt:i4>1835070</vt:i4>
      </vt:variant>
      <vt:variant>
        <vt:i4>866</vt:i4>
      </vt:variant>
      <vt:variant>
        <vt:i4>0</vt:i4>
      </vt:variant>
      <vt:variant>
        <vt:i4>5</vt:i4>
      </vt:variant>
      <vt:variant>
        <vt:lpwstr/>
      </vt:variant>
      <vt:variant>
        <vt:lpwstr>_Toc31118942</vt:lpwstr>
      </vt:variant>
      <vt:variant>
        <vt:i4>2031678</vt:i4>
      </vt:variant>
      <vt:variant>
        <vt:i4>860</vt:i4>
      </vt:variant>
      <vt:variant>
        <vt:i4>0</vt:i4>
      </vt:variant>
      <vt:variant>
        <vt:i4>5</vt:i4>
      </vt:variant>
      <vt:variant>
        <vt:lpwstr/>
      </vt:variant>
      <vt:variant>
        <vt:lpwstr>_Toc31118941</vt:lpwstr>
      </vt:variant>
      <vt:variant>
        <vt:i4>1966142</vt:i4>
      </vt:variant>
      <vt:variant>
        <vt:i4>854</vt:i4>
      </vt:variant>
      <vt:variant>
        <vt:i4>0</vt:i4>
      </vt:variant>
      <vt:variant>
        <vt:i4>5</vt:i4>
      </vt:variant>
      <vt:variant>
        <vt:lpwstr/>
      </vt:variant>
      <vt:variant>
        <vt:lpwstr>_Toc31118940</vt:lpwstr>
      </vt:variant>
      <vt:variant>
        <vt:i4>1507385</vt:i4>
      </vt:variant>
      <vt:variant>
        <vt:i4>848</vt:i4>
      </vt:variant>
      <vt:variant>
        <vt:i4>0</vt:i4>
      </vt:variant>
      <vt:variant>
        <vt:i4>5</vt:i4>
      </vt:variant>
      <vt:variant>
        <vt:lpwstr/>
      </vt:variant>
      <vt:variant>
        <vt:lpwstr>_Toc31118939</vt:lpwstr>
      </vt:variant>
      <vt:variant>
        <vt:i4>1441849</vt:i4>
      </vt:variant>
      <vt:variant>
        <vt:i4>842</vt:i4>
      </vt:variant>
      <vt:variant>
        <vt:i4>0</vt:i4>
      </vt:variant>
      <vt:variant>
        <vt:i4>5</vt:i4>
      </vt:variant>
      <vt:variant>
        <vt:lpwstr/>
      </vt:variant>
      <vt:variant>
        <vt:lpwstr>_Toc31118938</vt:lpwstr>
      </vt:variant>
      <vt:variant>
        <vt:i4>1638457</vt:i4>
      </vt:variant>
      <vt:variant>
        <vt:i4>836</vt:i4>
      </vt:variant>
      <vt:variant>
        <vt:i4>0</vt:i4>
      </vt:variant>
      <vt:variant>
        <vt:i4>5</vt:i4>
      </vt:variant>
      <vt:variant>
        <vt:lpwstr/>
      </vt:variant>
      <vt:variant>
        <vt:lpwstr>_Toc31118937</vt:lpwstr>
      </vt:variant>
      <vt:variant>
        <vt:i4>1572921</vt:i4>
      </vt:variant>
      <vt:variant>
        <vt:i4>830</vt:i4>
      </vt:variant>
      <vt:variant>
        <vt:i4>0</vt:i4>
      </vt:variant>
      <vt:variant>
        <vt:i4>5</vt:i4>
      </vt:variant>
      <vt:variant>
        <vt:lpwstr/>
      </vt:variant>
      <vt:variant>
        <vt:lpwstr>_Toc31118936</vt:lpwstr>
      </vt:variant>
      <vt:variant>
        <vt:i4>1769529</vt:i4>
      </vt:variant>
      <vt:variant>
        <vt:i4>824</vt:i4>
      </vt:variant>
      <vt:variant>
        <vt:i4>0</vt:i4>
      </vt:variant>
      <vt:variant>
        <vt:i4>5</vt:i4>
      </vt:variant>
      <vt:variant>
        <vt:lpwstr/>
      </vt:variant>
      <vt:variant>
        <vt:lpwstr>_Toc31118935</vt:lpwstr>
      </vt:variant>
      <vt:variant>
        <vt:i4>1703993</vt:i4>
      </vt:variant>
      <vt:variant>
        <vt:i4>818</vt:i4>
      </vt:variant>
      <vt:variant>
        <vt:i4>0</vt:i4>
      </vt:variant>
      <vt:variant>
        <vt:i4>5</vt:i4>
      </vt:variant>
      <vt:variant>
        <vt:lpwstr/>
      </vt:variant>
      <vt:variant>
        <vt:lpwstr>_Toc31118934</vt:lpwstr>
      </vt:variant>
      <vt:variant>
        <vt:i4>1900601</vt:i4>
      </vt:variant>
      <vt:variant>
        <vt:i4>812</vt:i4>
      </vt:variant>
      <vt:variant>
        <vt:i4>0</vt:i4>
      </vt:variant>
      <vt:variant>
        <vt:i4>5</vt:i4>
      </vt:variant>
      <vt:variant>
        <vt:lpwstr/>
      </vt:variant>
      <vt:variant>
        <vt:lpwstr>_Toc31118933</vt:lpwstr>
      </vt:variant>
      <vt:variant>
        <vt:i4>1835065</vt:i4>
      </vt:variant>
      <vt:variant>
        <vt:i4>806</vt:i4>
      </vt:variant>
      <vt:variant>
        <vt:i4>0</vt:i4>
      </vt:variant>
      <vt:variant>
        <vt:i4>5</vt:i4>
      </vt:variant>
      <vt:variant>
        <vt:lpwstr/>
      </vt:variant>
      <vt:variant>
        <vt:lpwstr>_Toc31118932</vt:lpwstr>
      </vt:variant>
      <vt:variant>
        <vt:i4>2031673</vt:i4>
      </vt:variant>
      <vt:variant>
        <vt:i4>800</vt:i4>
      </vt:variant>
      <vt:variant>
        <vt:i4>0</vt:i4>
      </vt:variant>
      <vt:variant>
        <vt:i4>5</vt:i4>
      </vt:variant>
      <vt:variant>
        <vt:lpwstr/>
      </vt:variant>
      <vt:variant>
        <vt:lpwstr>_Toc31118931</vt:lpwstr>
      </vt:variant>
      <vt:variant>
        <vt:i4>1966137</vt:i4>
      </vt:variant>
      <vt:variant>
        <vt:i4>794</vt:i4>
      </vt:variant>
      <vt:variant>
        <vt:i4>0</vt:i4>
      </vt:variant>
      <vt:variant>
        <vt:i4>5</vt:i4>
      </vt:variant>
      <vt:variant>
        <vt:lpwstr/>
      </vt:variant>
      <vt:variant>
        <vt:lpwstr>_Toc31118930</vt:lpwstr>
      </vt:variant>
      <vt:variant>
        <vt:i4>1507384</vt:i4>
      </vt:variant>
      <vt:variant>
        <vt:i4>788</vt:i4>
      </vt:variant>
      <vt:variant>
        <vt:i4>0</vt:i4>
      </vt:variant>
      <vt:variant>
        <vt:i4>5</vt:i4>
      </vt:variant>
      <vt:variant>
        <vt:lpwstr/>
      </vt:variant>
      <vt:variant>
        <vt:lpwstr>_Toc31118929</vt:lpwstr>
      </vt:variant>
      <vt:variant>
        <vt:i4>1441848</vt:i4>
      </vt:variant>
      <vt:variant>
        <vt:i4>782</vt:i4>
      </vt:variant>
      <vt:variant>
        <vt:i4>0</vt:i4>
      </vt:variant>
      <vt:variant>
        <vt:i4>5</vt:i4>
      </vt:variant>
      <vt:variant>
        <vt:lpwstr/>
      </vt:variant>
      <vt:variant>
        <vt:lpwstr>_Toc31118928</vt:lpwstr>
      </vt:variant>
      <vt:variant>
        <vt:i4>1638456</vt:i4>
      </vt:variant>
      <vt:variant>
        <vt:i4>776</vt:i4>
      </vt:variant>
      <vt:variant>
        <vt:i4>0</vt:i4>
      </vt:variant>
      <vt:variant>
        <vt:i4>5</vt:i4>
      </vt:variant>
      <vt:variant>
        <vt:lpwstr/>
      </vt:variant>
      <vt:variant>
        <vt:lpwstr>_Toc31118927</vt:lpwstr>
      </vt:variant>
      <vt:variant>
        <vt:i4>1572920</vt:i4>
      </vt:variant>
      <vt:variant>
        <vt:i4>770</vt:i4>
      </vt:variant>
      <vt:variant>
        <vt:i4>0</vt:i4>
      </vt:variant>
      <vt:variant>
        <vt:i4>5</vt:i4>
      </vt:variant>
      <vt:variant>
        <vt:lpwstr/>
      </vt:variant>
      <vt:variant>
        <vt:lpwstr>_Toc31118926</vt:lpwstr>
      </vt:variant>
      <vt:variant>
        <vt:i4>1769528</vt:i4>
      </vt:variant>
      <vt:variant>
        <vt:i4>764</vt:i4>
      </vt:variant>
      <vt:variant>
        <vt:i4>0</vt:i4>
      </vt:variant>
      <vt:variant>
        <vt:i4>5</vt:i4>
      </vt:variant>
      <vt:variant>
        <vt:lpwstr/>
      </vt:variant>
      <vt:variant>
        <vt:lpwstr>_Toc31118925</vt:lpwstr>
      </vt:variant>
      <vt:variant>
        <vt:i4>1703992</vt:i4>
      </vt:variant>
      <vt:variant>
        <vt:i4>758</vt:i4>
      </vt:variant>
      <vt:variant>
        <vt:i4>0</vt:i4>
      </vt:variant>
      <vt:variant>
        <vt:i4>5</vt:i4>
      </vt:variant>
      <vt:variant>
        <vt:lpwstr/>
      </vt:variant>
      <vt:variant>
        <vt:lpwstr>_Toc31118924</vt:lpwstr>
      </vt:variant>
      <vt:variant>
        <vt:i4>1900600</vt:i4>
      </vt:variant>
      <vt:variant>
        <vt:i4>752</vt:i4>
      </vt:variant>
      <vt:variant>
        <vt:i4>0</vt:i4>
      </vt:variant>
      <vt:variant>
        <vt:i4>5</vt:i4>
      </vt:variant>
      <vt:variant>
        <vt:lpwstr/>
      </vt:variant>
      <vt:variant>
        <vt:lpwstr>_Toc31118923</vt:lpwstr>
      </vt:variant>
      <vt:variant>
        <vt:i4>1835064</vt:i4>
      </vt:variant>
      <vt:variant>
        <vt:i4>746</vt:i4>
      </vt:variant>
      <vt:variant>
        <vt:i4>0</vt:i4>
      </vt:variant>
      <vt:variant>
        <vt:i4>5</vt:i4>
      </vt:variant>
      <vt:variant>
        <vt:lpwstr/>
      </vt:variant>
      <vt:variant>
        <vt:lpwstr>_Toc31118922</vt:lpwstr>
      </vt:variant>
      <vt:variant>
        <vt:i4>2031672</vt:i4>
      </vt:variant>
      <vt:variant>
        <vt:i4>740</vt:i4>
      </vt:variant>
      <vt:variant>
        <vt:i4>0</vt:i4>
      </vt:variant>
      <vt:variant>
        <vt:i4>5</vt:i4>
      </vt:variant>
      <vt:variant>
        <vt:lpwstr/>
      </vt:variant>
      <vt:variant>
        <vt:lpwstr>_Toc31118921</vt:lpwstr>
      </vt:variant>
      <vt:variant>
        <vt:i4>1966136</vt:i4>
      </vt:variant>
      <vt:variant>
        <vt:i4>734</vt:i4>
      </vt:variant>
      <vt:variant>
        <vt:i4>0</vt:i4>
      </vt:variant>
      <vt:variant>
        <vt:i4>5</vt:i4>
      </vt:variant>
      <vt:variant>
        <vt:lpwstr/>
      </vt:variant>
      <vt:variant>
        <vt:lpwstr>_Toc31118920</vt:lpwstr>
      </vt:variant>
      <vt:variant>
        <vt:i4>1507387</vt:i4>
      </vt:variant>
      <vt:variant>
        <vt:i4>728</vt:i4>
      </vt:variant>
      <vt:variant>
        <vt:i4>0</vt:i4>
      </vt:variant>
      <vt:variant>
        <vt:i4>5</vt:i4>
      </vt:variant>
      <vt:variant>
        <vt:lpwstr/>
      </vt:variant>
      <vt:variant>
        <vt:lpwstr>_Toc31118919</vt:lpwstr>
      </vt:variant>
      <vt:variant>
        <vt:i4>1441851</vt:i4>
      </vt:variant>
      <vt:variant>
        <vt:i4>722</vt:i4>
      </vt:variant>
      <vt:variant>
        <vt:i4>0</vt:i4>
      </vt:variant>
      <vt:variant>
        <vt:i4>5</vt:i4>
      </vt:variant>
      <vt:variant>
        <vt:lpwstr/>
      </vt:variant>
      <vt:variant>
        <vt:lpwstr>_Toc31118918</vt:lpwstr>
      </vt:variant>
      <vt:variant>
        <vt:i4>1638459</vt:i4>
      </vt:variant>
      <vt:variant>
        <vt:i4>716</vt:i4>
      </vt:variant>
      <vt:variant>
        <vt:i4>0</vt:i4>
      </vt:variant>
      <vt:variant>
        <vt:i4>5</vt:i4>
      </vt:variant>
      <vt:variant>
        <vt:lpwstr/>
      </vt:variant>
      <vt:variant>
        <vt:lpwstr>_Toc31118917</vt:lpwstr>
      </vt:variant>
      <vt:variant>
        <vt:i4>1769531</vt:i4>
      </vt:variant>
      <vt:variant>
        <vt:i4>710</vt:i4>
      </vt:variant>
      <vt:variant>
        <vt:i4>0</vt:i4>
      </vt:variant>
      <vt:variant>
        <vt:i4>5</vt:i4>
      </vt:variant>
      <vt:variant>
        <vt:lpwstr/>
      </vt:variant>
      <vt:variant>
        <vt:lpwstr>_Toc31118915</vt:lpwstr>
      </vt:variant>
      <vt:variant>
        <vt:i4>1703995</vt:i4>
      </vt:variant>
      <vt:variant>
        <vt:i4>704</vt:i4>
      </vt:variant>
      <vt:variant>
        <vt:i4>0</vt:i4>
      </vt:variant>
      <vt:variant>
        <vt:i4>5</vt:i4>
      </vt:variant>
      <vt:variant>
        <vt:lpwstr/>
      </vt:variant>
      <vt:variant>
        <vt:lpwstr>_Toc31118914</vt:lpwstr>
      </vt:variant>
      <vt:variant>
        <vt:i4>1900603</vt:i4>
      </vt:variant>
      <vt:variant>
        <vt:i4>698</vt:i4>
      </vt:variant>
      <vt:variant>
        <vt:i4>0</vt:i4>
      </vt:variant>
      <vt:variant>
        <vt:i4>5</vt:i4>
      </vt:variant>
      <vt:variant>
        <vt:lpwstr/>
      </vt:variant>
      <vt:variant>
        <vt:lpwstr>_Toc31118913</vt:lpwstr>
      </vt:variant>
      <vt:variant>
        <vt:i4>1835067</vt:i4>
      </vt:variant>
      <vt:variant>
        <vt:i4>692</vt:i4>
      </vt:variant>
      <vt:variant>
        <vt:i4>0</vt:i4>
      </vt:variant>
      <vt:variant>
        <vt:i4>5</vt:i4>
      </vt:variant>
      <vt:variant>
        <vt:lpwstr/>
      </vt:variant>
      <vt:variant>
        <vt:lpwstr>_Toc31118912</vt:lpwstr>
      </vt:variant>
      <vt:variant>
        <vt:i4>2031675</vt:i4>
      </vt:variant>
      <vt:variant>
        <vt:i4>686</vt:i4>
      </vt:variant>
      <vt:variant>
        <vt:i4>0</vt:i4>
      </vt:variant>
      <vt:variant>
        <vt:i4>5</vt:i4>
      </vt:variant>
      <vt:variant>
        <vt:lpwstr/>
      </vt:variant>
      <vt:variant>
        <vt:lpwstr>_Toc31118911</vt:lpwstr>
      </vt:variant>
      <vt:variant>
        <vt:i4>1966139</vt:i4>
      </vt:variant>
      <vt:variant>
        <vt:i4>680</vt:i4>
      </vt:variant>
      <vt:variant>
        <vt:i4>0</vt:i4>
      </vt:variant>
      <vt:variant>
        <vt:i4>5</vt:i4>
      </vt:variant>
      <vt:variant>
        <vt:lpwstr/>
      </vt:variant>
      <vt:variant>
        <vt:lpwstr>_Toc31118910</vt:lpwstr>
      </vt:variant>
      <vt:variant>
        <vt:i4>1507386</vt:i4>
      </vt:variant>
      <vt:variant>
        <vt:i4>674</vt:i4>
      </vt:variant>
      <vt:variant>
        <vt:i4>0</vt:i4>
      </vt:variant>
      <vt:variant>
        <vt:i4>5</vt:i4>
      </vt:variant>
      <vt:variant>
        <vt:lpwstr/>
      </vt:variant>
      <vt:variant>
        <vt:lpwstr>_Toc31118909</vt:lpwstr>
      </vt:variant>
      <vt:variant>
        <vt:i4>1441850</vt:i4>
      </vt:variant>
      <vt:variant>
        <vt:i4>668</vt:i4>
      </vt:variant>
      <vt:variant>
        <vt:i4>0</vt:i4>
      </vt:variant>
      <vt:variant>
        <vt:i4>5</vt:i4>
      </vt:variant>
      <vt:variant>
        <vt:lpwstr/>
      </vt:variant>
      <vt:variant>
        <vt:lpwstr>_Toc31118908</vt:lpwstr>
      </vt:variant>
      <vt:variant>
        <vt:i4>1638458</vt:i4>
      </vt:variant>
      <vt:variant>
        <vt:i4>662</vt:i4>
      </vt:variant>
      <vt:variant>
        <vt:i4>0</vt:i4>
      </vt:variant>
      <vt:variant>
        <vt:i4>5</vt:i4>
      </vt:variant>
      <vt:variant>
        <vt:lpwstr/>
      </vt:variant>
      <vt:variant>
        <vt:lpwstr>_Toc31118907</vt:lpwstr>
      </vt:variant>
      <vt:variant>
        <vt:i4>1572922</vt:i4>
      </vt:variant>
      <vt:variant>
        <vt:i4>656</vt:i4>
      </vt:variant>
      <vt:variant>
        <vt:i4>0</vt:i4>
      </vt:variant>
      <vt:variant>
        <vt:i4>5</vt:i4>
      </vt:variant>
      <vt:variant>
        <vt:lpwstr/>
      </vt:variant>
      <vt:variant>
        <vt:lpwstr>_Toc31118906</vt:lpwstr>
      </vt:variant>
      <vt:variant>
        <vt:i4>1769530</vt:i4>
      </vt:variant>
      <vt:variant>
        <vt:i4>650</vt:i4>
      </vt:variant>
      <vt:variant>
        <vt:i4>0</vt:i4>
      </vt:variant>
      <vt:variant>
        <vt:i4>5</vt:i4>
      </vt:variant>
      <vt:variant>
        <vt:lpwstr/>
      </vt:variant>
      <vt:variant>
        <vt:lpwstr>_Toc31118905</vt:lpwstr>
      </vt:variant>
      <vt:variant>
        <vt:i4>1703994</vt:i4>
      </vt:variant>
      <vt:variant>
        <vt:i4>644</vt:i4>
      </vt:variant>
      <vt:variant>
        <vt:i4>0</vt:i4>
      </vt:variant>
      <vt:variant>
        <vt:i4>5</vt:i4>
      </vt:variant>
      <vt:variant>
        <vt:lpwstr/>
      </vt:variant>
      <vt:variant>
        <vt:lpwstr>_Toc31118904</vt:lpwstr>
      </vt:variant>
      <vt:variant>
        <vt:i4>1900602</vt:i4>
      </vt:variant>
      <vt:variant>
        <vt:i4>638</vt:i4>
      </vt:variant>
      <vt:variant>
        <vt:i4>0</vt:i4>
      </vt:variant>
      <vt:variant>
        <vt:i4>5</vt:i4>
      </vt:variant>
      <vt:variant>
        <vt:lpwstr/>
      </vt:variant>
      <vt:variant>
        <vt:lpwstr>_Toc31118903</vt:lpwstr>
      </vt:variant>
      <vt:variant>
        <vt:i4>1835066</vt:i4>
      </vt:variant>
      <vt:variant>
        <vt:i4>632</vt:i4>
      </vt:variant>
      <vt:variant>
        <vt:i4>0</vt:i4>
      </vt:variant>
      <vt:variant>
        <vt:i4>5</vt:i4>
      </vt:variant>
      <vt:variant>
        <vt:lpwstr/>
      </vt:variant>
      <vt:variant>
        <vt:lpwstr>_Toc31118902</vt:lpwstr>
      </vt:variant>
      <vt:variant>
        <vt:i4>2031674</vt:i4>
      </vt:variant>
      <vt:variant>
        <vt:i4>626</vt:i4>
      </vt:variant>
      <vt:variant>
        <vt:i4>0</vt:i4>
      </vt:variant>
      <vt:variant>
        <vt:i4>5</vt:i4>
      </vt:variant>
      <vt:variant>
        <vt:lpwstr/>
      </vt:variant>
      <vt:variant>
        <vt:lpwstr>_Toc31118901</vt:lpwstr>
      </vt:variant>
      <vt:variant>
        <vt:i4>1966138</vt:i4>
      </vt:variant>
      <vt:variant>
        <vt:i4>620</vt:i4>
      </vt:variant>
      <vt:variant>
        <vt:i4>0</vt:i4>
      </vt:variant>
      <vt:variant>
        <vt:i4>5</vt:i4>
      </vt:variant>
      <vt:variant>
        <vt:lpwstr/>
      </vt:variant>
      <vt:variant>
        <vt:lpwstr>_Toc31118900</vt:lpwstr>
      </vt:variant>
      <vt:variant>
        <vt:i4>1441843</vt:i4>
      </vt:variant>
      <vt:variant>
        <vt:i4>614</vt:i4>
      </vt:variant>
      <vt:variant>
        <vt:i4>0</vt:i4>
      </vt:variant>
      <vt:variant>
        <vt:i4>5</vt:i4>
      </vt:variant>
      <vt:variant>
        <vt:lpwstr/>
      </vt:variant>
      <vt:variant>
        <vt:lpwstr>_Toc31118899</vt:lpwstr>
      </vt:variant>
      <vt:variant>
        <vt:i4>1507379</vt:i4>
      </vt:variant>
      <vt:variant>
        <vt:i4>608</vt:i4>
      </vt:variant>
      <vt:variant>
        <vt:i4>0</vt:i4>
      </vt:variant>
      <vt:variant>
        <vt:i4>5</vt:i4>
      </vt:variant>
      <vt:variant>
        <vt:lpwstr/>
      </vt:variant>
      <vt:variant>
        <vt:lpwstr>_Toc31118898</vt:lpwstr>
      </vt:variant>
      <vt:variant>
        <vt:i4>1572915</vt:i4>
      </vt:variant>
      <vt:variant>
        <vt:i4>602</vt:i4>
      </vt:variant>
      <vt:variant>
        <vt:i4>0</vt:i4>
      </vt:variant>
      <vt:variant>
        <vt:i4>5</vt:i4>
      </vt:variant>
      <vt:variant>
        <vt:lpwstr/>
      </vt:variant>
      <vt:variant>
        <vt:lpwstr>_Toc31118897</vt:lpwstr>
      </vt:variant>
      <vt:variant>
        <vt:i4>1638451</vt:i4>
      </vt:variant>
      <vt:variant>
        <vt:i4>596</vt:i4>
      </vt:variant>
      <vt:variant>
        <vt:i4>0</vt:i4>
      </vt:variant>
      <vt:variant>
        <vt:i4>5</vt:i4>
      </vt:variant>
      <vt:variant>
        <vt:lpwstr/>
      </vt:variant>
      <vt:variant>
        <vt:lpwstr>_Toc31118896</vt:lpwstr>
      </vt:variant>
      <vt:variant>
        <vt:i4>1703987</vt:i4>
      </vt:variant>
      <vt:variant>
        <vt:i4>590</vt:i4>
      </vt:variant>
      <vt:variant>
        <vt:i4>0</vt:i4>
      </vt:variant>
      <vt:variant>
        <vt:i4>5</vt:i4>
      </vt:variant>
      <vt:variant>
        <vt:lpwstr/>
      </vt:variant>
      <vt:variant>
        <vt:lpwstr>_Toc31118895</vt:lpwstr>
      </vt:variant>
      <vt:variant>
        <vt:i4>1769523</vt:i4>
      </vt:variant>
      <vt:variant>
        <vt:i4>584</vt:i4>
      </vt:variant>
      <vt:variant>
        <vt:i4>0</vt:i4>
      </vt:variant>
      <vt:variant>
        <vt:i4>5</vt:i4>
      </vt:variant>
      <vt:variant>
        <vt:lpwstr/>
      </vt:variant>
      <vt:variant>
        <vt:lpwstr>_Toc31118894</vt:lpwstr>
      </vt:variant>
      <vt:variant>
        <vt:i4>1835059</vt:i4>
      </vt:variant>
      <vt:variant>
        <vt:i4>578</vt:i4>
      </vt:variant>
      <vt:variant>
        <vt:i4>0</vt:i4>
      </vt:variant>
      <vt:variant>
        <vt:i4>5</vt:i4>
      </vt:variant>
      <vt:variant>
        <vt:lpwstr/>
      </vt:variant>
      <vt:variant>
        <vt:lpwstr>_Toc31118893</vt:lpwstr>
      </vt:variant>
      <vt:variant>
        <vt:i4>1900595</vt:i4>
      </vt:variant>
      <vt:variant>
        <vt:i4>572</vt:i4>
      </vt:variant>
      <vt:variant>
        <vt:i4>0</vt:i4>
      </vt:variant>
      <vt:variant>
        <vt:i4>5</vt:i4>
      </vt:variant>
      <vt:variant>
        <vt:lpwstr/>
      </vt:variant>
      <vt:variant>
        <vt:lpwstr>_Toc31118892</vt:lpwstr>
      </vt:variant>
      <vt:variant>
        <vt:i4>1966131</vt:i4>
      </vt:variant>
      <vt:variant>
        <vt:i4>566</vt:i4>
      </vt:variant>
      <vt:variant>
        <vt:i4>0</vt:i4>
      </vt:variant>
      <vt:variant>
        <vt:i4>5</vt:i4>
      </vt:variant>
      <vt:variant>
        <vt:lpwstr/>
      </vt:variant>
      <vt:variant>
        <vt:lpwstr>_Toc31118891</vt:lpwstr>
      </vt:variant>
      <vt:variant>
        <vt:i4>2031667</vt:i4>
      </vt:variant>
      <vt:variant>
        <vt:i4>560</vt:i4>
      </vt:variant>
      <vt:variant>
        <vt:i4>0</vt:i4>
      </vt:variant>
      <vt:variant>
        <vt:i4>5</vt:i4>
      </vt:variant>
      <vt:variant>
        <vt:lpwstr/>
      </vt:variant>
      <vt:variant>
        <vt:lpwstr>_Toc31118890</vt:lpwstr>
      </vt:variant>
      <vt:variant>
        <vt:i4>1441842</vt:i4>
      </vt:variant>
      <vt:variant>
        <vt:i4>554</vt:i4>
      </vt:variant>
      <vt:variant>
        <vt:i4>0</vt:i4>
      </vt:variant>
      <vt:variant>
        <vt:i4>5</vt:i4>
      </vt:variant>
      <vt:variant>
        <vt:lpwstr/>
      </vt:variant>
      <vt:variant>
        <vt:lpwstr>_Toc31118889</vt:lpwstr>
      </vt:variant>
      <vt:variant>
        <vt:i4>1507378</vt:i4>
      </vt:variant>
      <vt:variant>
        <vt:i4>548</vt:i4>
      </vt:variant>
      <vt:variant>
        <vt:i4>0</vt:i4>
      </vt:variant>
      <vt:variant>
        <vt:i4>5</vt:i4>
      </vt:variant>
      <vt:variant>
        <vt:lpwstr/>
      </vt:variant>
      <vt:variant>
        <vt:lpwstr>_Toc31118888</vt:lpwstr>
      </vt:variant>
      <vt:variant>
        <vt:i4>1572914</vt:i4>
      </vt:variant>
      <vt:variant>
        <vt:i4>542</vt:i4>
      </vt:variant>
      <vt:variant>
        <vt:i4>0</vt:i4>
      </vt:variant>
      <vt:variant>
        <vt:i4>5</vt:i4>
      </vt:variant>
      <vt:variant>
        <vt:lpwstr/>
      </vt:variant>
      <vt:variant>
        <vt:lpwstr>_Toc31118887</vt:lpwstr>
      </vt:variant>
      <vt:variant>
        <vt:i4>1638450</vt:i4>
      </vt:variant>
      <vt:variant>
        <vt:i4>536</vt:i4>
      </vt:variant>
      <vt:variant>
        <vt:i4>0</vt:i4>
      </vt:variant>
      <vt:variant>
        <vt:i4>5</vt:i4>
      </vt:variant>
      <vt:variant>
        <vt:lpwstr/>
      </vt:variant>
      <vt:variant>
        <vt:lpwstr>_Toc31118886</vt:lpwstr>
      </vt:variant>
      <vt:variant>
        <vt:i4>1703986</vt:i4>
      </vt:variant>
      <vt:variant>
        <vt:i4>530</vt:i4>
      </vt:variant>
      <vt:variant>
        <vt:i4>0</vt:i4>
      </vt:variant>
      <vt:variant>
        <vt:i4>5</vt:i4>
      </vt:variant>
      <vt:variant>
        <vt:lpwstr/>
      </vt:variant>
      <vt:variant>
        <vt:lpwstr>_Toc31118885</vt:lpwstr>
      </vt:variant>
      <vt:variant>
        <vt:i4>1769522</vt:i4>
      </vt:variant>
      <vt:variant>
        <vt:i4>524</vt:i4>
      </vt:variant>
      <vt:variant>
        <vt:i4>0</vt:i4>
      </vt:variant>
      <vt:variant>
        <vt:i4>5</vt:i4>
      </vt:variant>
      <vt:variant>
        <vt:lpwstr/>
      </vt:variant>
      <vt:variant>
        <vt:lpwstr>_Toc31118884</vt:lpwstr>
      </vt:variant>
      <vt:variant>
        <vt:i4>1835058</vt:i4>
      </vt:variant>
      <vt:variant>
        <vt:i4>518</vt:i4>
      </vt:variant>
      <vt:variant>
        <vt:i4>0</vt:i4>
      </vt:variant>
      <vt:variant>
        <vt:i4>5</vt:i4>
      </vt:variant>
      <vt:variant>
        <vt:lpwstr/>
      </vt:variant>
      <vt:variant>
        <vt:lpwstr>_Toc31118883</vt:lpwstr>
      </vt:variant>
      <vt:variant>
        <vt:i4>1900594</vt:i4>
      </vt:variant>
      <vt:variant>
        <vt:i4>512</vt:i4>
      </vt:variant>
      <vt:variant>
        <vt:i4>0</vt:i4>
      </vt:variant>
      <vt:variant>
        <vt:i4>5</vt:i4>
      </vt:variant>
      <vt:variant>
        <vt:lpwstr/>
      </vt:variant>
      <vt:variant>
        <vt:lpwstr>_Toc31118882</vt:lpwstr>
      </vt:variant>
      <vt:variant>
        <vt:i4>1966130</vt:i4>
      </vt:variant>
      <vt:variant>
        <vt:i4>506</vt:i4>
      </vt:variant>
      <vt:variant>
        <vt:i4>0</vt:i4>
      </vt:variant>
      <vt:variant>
        <vt:i4>5</vt:i4>
      </vt:variant>
      <vt:variant>
        <vt:lpwstr/>
      </vt:variant>
      <vt:variant>
        <vt:lpwstr>_Toc31118881</vt:lpwstr>
      </vt:variant>
      <vt:variant>
        <vt:i4>2031666</vt:i4>
      </vt:variant>
      <vt:variant>
        <vt:i4>500</vt:i4>
      </vt:variant>
      <vt:variant>
        <vt:i4>0</vt:i4>
      </vt:variant>
      <vt:variant>
        <vt:i4>5</vt:i4>
      </vt:variant>
      <vt:variant>
        <vt:lpwstr/>
      </vt:variant>
      <vt:variant>
        <vt:lpwstr>_Toc31118880</vt:lpwstr>
      </vt:variant>
      <vt:variant>
        <vt:i4>1441853</vt:i4>
      </vt:variant>
      <vt:variant>
        <vt:i4>494</vt:i4>
      </vt:variant>
      <vt:variant>
        <vt:i4>0</vt:i4>
      </vt:variant>
      <vt:variant>
        <vt:i4>5</vt:i4>
      </vt:variant>
      <vt:variant>
        <vt:lpwstr/>
      </vt:variant>
      <vt:variant>
        <vt:lpwstr>_Toc31118879</vt:lpwstr>
      </vt:variant>
      <vt:variant>
        <vt:i4>1507389</vt:i4>
      </vt:variant>
      <vt:variant>
        <vt:i4>488</vt:i4>
      </vt:variant>
      <vt:variant>
        <vt:i4>0</vt:i4>
      </vt:variant>
      <vt:variant>
        <vt:i4>5</vt:i4>
      </vt:variant>
      <vt:variant>
        <vt:lpwstr/>
      </vt:variant>
      <vt:variant>
        <vt:lpwstr>_Toc31118878</vt:lpwstr>
      </vt:variant>
      <vt:variant>
        <vt:i4>1572925</vt:i4>
      </vt:variant>
      <vt:variant>
        <vt:i4>482</vt:i4>
      </vt:variant>
      <vt:variant>
        <vt:i4>0</vt:i4>
      </vt:variant>
      <vt:variant>
        <vt:i4>5</vt:i4>
      </vt:variant>
      <vt:variant>
        <vt:lpwstr/>
      </vt:variant>
      <vt:variant>
        <vt:lpwstr>_Toc31118877</vt:lpwstr>
      </vt:variant>
      <vt:variant>
        <vt:i4>1638461</vt:i4>
      </vt:variant>
      <vt:variant>
        <vt:i4>476</vt:i4>
      </vt:variant>
      <vt:variant>
        <vt:i4>0</vt:i4>
      </vt:variant>
      <vt:variant>
        <vt:i4>5</vt:i4>
      </vt:variant>
      <vt:variant>
        <vt:lpwstr/>
      </vt:variant>
      <vt:variant>
        <vt:lpwstr>_Toc31118876</vt:lpwstr>
      </vt:variant>
      <vt:variant>
        <vt:i4>1703997</vt:i4>
      </vt:variant>
      <vt:variant>
        <vt:i4>470</vt:i4>
      </vt:variant>
      <vt:variant>
        <vt:i4>0</vt:i4>
      </vt:variant>
      <vt:variant>
        <vt:i4>5</vt:i4>
      </vt:variant>
      <vt:variant>
        <vt:lpwstr/>
      </vt:variant>
      <vt:variant>
        <vt:lpwstr>_Toc31118875</vt:lpwstr>
      </vt:variant>
      <vt:variant>
        <vt:i4>1769533</vt:i4>
      </vt:variant>
      <vt:variant>
        <vt:i4>464</vt:i4>
      </vt:variant>
      <vt:variant>
        <vt:i4>0</vt:i4>
      </vt:variant>
      <vt:variant>
        <vt:i4>5</vt:i4>
      </vt:variant>
      <vt:variant>
        <vt:lpwstr/>
      </vt:variant>
      <vt:variant>
        <vt:lpwstr>_Toc31118874</vt:lpwstr>
      </vt:variant>
      <vt:variant>
        <vt:i4>1835069</vt:i4>
      </vt:variant>
      <vt:variant>
        <vt:i4>458</vt:i4>
      </vt:variant>
      <vt:variant>
        <vt:i4>0</vt:i4>
      </vt:variant>
      <vt:variant>
        <vt:i4>5</vt:i4>
      </vt:variant>
      <vt:variant>
        <vt:lpwstr/>
      </vt:variant>
      <vt:variant>
        <vt:lpwstr>_Toc31118873</vt:lpwstr>
      </vt:variant>
      <vt:variant>
        <vt:i4>1900605</vt:i4>
      </vt:variant>
      <vt:variant>
        <vt:i4>452</vt:i4>
      </vt:variant>
      <vt:variant>
        <vt:i4>0</vt:i4>
      </vt:variant>
      <vt:variant>
        <vt:i4>5</vt:i4>
      </vt:variant>
      <vt:variant>
        <vt:lpwstr/>
      </vt:variant>
      <vt:variant>
        <vt:lpwstr>_Toc31118872</vt:lpwstr>
      </vt:variant>
      <vt:variant>
        <vt:i4>1966141</vt:i4>
      </vt:variant>
      <vt:variant>
        <vt:i4>446</vt:i4>
      </vt:variant>
      <vt:variant>
        <vt:i4>0</vt:i4>
      </vt:variant>
      <vt:variant>
        <vt:i4>5</vt:i4>
      </vt:variant>
      <vt:variant>
        <vt:lpwstr/>
      </vt:variant>
      <vt:variant>
        <vt:lpwstr>_Toc31118871</vt:lpwstr>
      </vt:variant>
      <vt:variant>
        <vt:i4>2031677</vt:i4>
      </vt:variant>
      <vt:variant>
        <vt:i4>440</vt:i4>
      </vt:variant>
      <vt:variant>
        <vt:i4>0</vt:i4>
      </vt:variant>
      <vt:variant>
        <vt:i4>5</vt:i4>
      </vt:variant>
      <vt:variant>
        <vt:lpwstr/>
      </vt:variant>
      <vt:variant>
        <vt:lpwstr>_Toc31118870</vt:lpwstr>
      </vt:variant>
      <vt:variant>
        <vt:i4>1441852</vt:i4>
      </vt:variant>
      <vt:variant>
        <vt:i4>434</vt:i4>
      </vt:variant>
      <vt:variant>
        <vt:i4>0</vt:i4>
      </vt:variant>
      <vt:variant>
        <vt:i4>5</vt:i4>
      </vt:variant>
      <vt:variant>
        <vt:lpwstr/>
      </vt:variant>
      <vt:variant>
        <vt:lpwstr>_Toc31118869</vt:lpwstr>
      </vt:variant>
      <vt:variant>
        <vt:i4>1507388</vt:i4>
      </vt:variant>
      <vt:variant>
        <vt:i4>428</vt:i4>
      </vt:variant>
      <vt:variant>
        <vt:i4>0</vt:i4>
      </vt:variant>
      <vt:variant>
        <vt:i4>5</vt:i4>
      </vt:variant>
      <vt:variant>
        <vt:lpwstr/>
      </vt:variant>
      <vt:variant>
        <vt:lpwstr>_Toc31118868</vt:lpwstr>
      </vt:variant>
      <vt:variant>
        <vt:i4>1572924</vt:i4>
      </vt:variant>
      <vt:variant>
        <vt:i4>422</vt:i4>
      </vt:variant>
      <vt:variant>
        <vt:i4>0</vt:i4>
      </vt:variant>
      <vt:variant>
        <vt:i4>5</vt:i4>
      </vt:variant>
      <vt:variant>
        <vt:lpwstr/>
      </vt:variant>
      <vt:variant>
        <vt:lpwstr>_Toc31118867</vt:lpwstr>
      </vt:variant>
      <vt:variant>
        <vt:i4>1638460</vt:i4>
      </vt:variant>
      <vt:variant>
        <vt:i4>416</vt:i4>
      </vt:variant>
      <vt:variant>
        <vt:i4>0</vt:i4>
      </vt:variant>
      <vt:variant>
        <vt:i4>5</vt:i4>
      </vt:variant>
      <vt:variant>
        <vt:lpwstr/>
      </vt:variant>
      <vt:variant>
        <vt:lpwstr>_Toc31118866</vt:lpwstr>
      </vt:variant>
      <vt:variant>
        <vt:i4>1703996</vt:i4>
      </vt:variant>
      <vt:variant>
        <vt:i4>410</vt:i4>
      </vt:variant>
      <vt:variant>
        <vt:i4>0</vt:i4>
      </vt:variant>
      <vt:variant>
        <vt:i4>5</vt:i4>
      </vt:variant>
      <vt:variant>
        <vt:lpwstr/>
      </vt:variant>
      <vt:variant>
        <vt:lpwstr>_Toc31118865</vt:lpwstr>
      </vt:variant>
      <vt:variant>
        <vt:i4>1769532</vt:i4>
      </vt:variant>
      <vt:variant>
        <vt:i4>404</vt:i4>
      </vt:variant>
      <vt:variant>
        <vt:i4>0</vt:i4>
      </vt:variant>
      <vt:variant>
        <vt:i4>5</vt:i4>
      </vt:variant>
      <vt:variant>
        <vt:lpwstr/>
      </vt:variant>
      <vt:variant>
        <vt:lpwstr>_Toc31118864</vt:lpwstr>
      </vt:variant>
      <vt:variant>
        <vt:i4>1835068</vt:i4>
      </vt:variant>
      <vt:variant>
        <vt:i4>398</vt:i4>
      </vt:variant>
      <vt:variant>
        <vt:i4>0</vt:i4>
      </vt:variant>
      <vt:variant>
        <vt:i4>5</vt:i4>
      </vt:variant>
      <vt:variant>
        <vt:lpwstr/>
      </vt:variant>
      <vt:variant>
        <vt:lpwstr>_Toc31118863</vt:lpwstr>
      </vt:variant>
      <vt:variant>
        <vt:i4>1900604</vt:i4>
      </vt:variant>
      <vt:variant>
        <vt:i4>392</vt:i4>
      </vt:variant>
      <vt:variant>
        <vt:i4>0</vt:i4>
      </vt:variant>
      <vt:variant>
        <vt:i4>5</vt:i4>
      </vt:variant>
      <vt:variant>
        <vt:lpwstr/>
      </vt:variant>
      <vt:variant>
        <vt:lpwstr>_Toc31118862</vt:lpwstr>
      </vt:variant>
      <vt:variant>
        <vt:i4>1966140</vt:i4>
      </vt:variant>
      <vt:variant>
        <vt:i4>386</vt:i4>
      </vt:variant>
      <vt:variant>
        <vt:i4>0</vt:i4>
      </vt:variant>
      <vt:variant>
        <vt:i4>5</vt:i4>
      </vt:variant>
      <vt:variant>
        <vt:lpwstr/>
      </vt:variant>
      <vt:variant>
        <vt:lpwstr>_Toc31118861</vt:lpwstr>
      </vt:variant>
      <vt:variant>
        <vt:i4>2031676</vt:i4>
      </vt:variant>
      <vt:variant>
        <vt:i4>380</vt:i4>
      </vt:variant>
      <vt:variant>
        <vt:i4>0</vt:i4>
      </vt:variant>
      <vt:variant>
        <vt:i4>5</vt:i4>
      </vt:variant>
      <vt:variant>
        <vt:lpwstr/>
      </vt:variant>
      <vt:variant>
        <vt:lpwstr>_Toc31118860</vt:lpwstr>
      </vt:variant>
      <vt:variant>
        <vt:i4>1441855</vt:i4>
      </vt:variant>
      <vt:variant>
        <vt:i4>374</vt:i4>
      </vt:variant>
      <vt:variant>
        <vt:i4>0</vt:i4>
      </vt:variant>
      <vt:variant>
        <vt:i4>5</vt:i4>
      </vt:variant>
      <vt:variant>
        <vt:lpwstr/>
      </vt:variant>
      <vt:variant>
        <vt:lpwstr>_Toc31118859</vt:lpwstr>
      </vt:variant>
      <vt:variant>
        <vt:i4>1507391</vt:i4>
      </vt:variant>
      <vt:variant>
        <vt:i4>368</vt:i4>
      </vt:variant>
      <vt:variant>
        <vt:i4>0</vt:i4>
      </vt:variant>
      <vt:variant>
        <vt:i4>5</vt:i4>
      </vt:variant>
      <vt:variant>
        <vt:lpwstr/>
      </vt:variant>
      <vt:variant>
        <vt:lpwstr>_Toc31118858</vt:lpwstr>
      </vt:variant>
      <vt:variant>
        <vt:i4>1572927</vt:i4>
      </vt:variant>
      <vt:variant>
        <vt:i4>362</vt:i4>
      </vt:variant>
      <vt:variant>
        <vt:i4>0</vt:i4>
      </vt:variant>
      <vt:variant>
        <vt:i4>5</vt:i4>
      </vt:variant>
      <vt:variant>
        <vt:lpwstr/>
      </vt:variant>
      <vt:variant>
        <vt:lpwstr>_Toc31118857</vt:lpwstr>
      </vt:variant>
      <vt:variant>
        <vt:i4>1638463</vt:i4>
      </vt:variant>
      <vt:variant>
        <vt:i4>356</vt:i4>
      </vt:variant>
      <vt:variant>
        <vt:i4>0</vt:i4>
      </vt:variant>
      <vt:variant>
        <vt:i4>5</vt:i4>
      </vt:variant>
      <vt:variant>
        <vt:lpwstr/>
      </vt:variant>
      <vt:variant>
        <vt:lpwstr>_Toc31118856</vt:lpwstr>
      </vt:variant>
      <vt:variant>
        <vt:i4>1703999</vt:i4>
      </vt:variant>
      <vt:variant>
        <vt:i4>350</vt:i4>
      </vt:variant>
      <vt:variant>
        <vt:i4>0</vt:i4>
      </vt:variant>
      <vt:variant>
        <vt:i4>5</vt:i4>
      </vt:variant>
      <vt:variant>
        <vt:lpwstr/>
      </vt:variant>
      <vt:variant>
        <vt:lpwstr>_Toc31118855</vt:lpwstr>
      </vt:variant>
      <vt:variant>
        <vt:i4>1769535</vt:i4>
      </vt:variant>
      <vt:variant>
        <vt:i4>344</vt:i4>
      </vt:variant>
      <vt:variant>
        <vt:i4>0</vt:i4>
      </vt:variant>
      <vt:variant>
        <vt:i4>5</vt:i4>
      </vt:variant>
      <vt:variant>
        <vt:lpwstr/>
      </vt:variant>
      <vt:variant>
        <vt:lpwstr>_Toc31118854</vt:lpwstr>
      </vt:variant>
      <vt:variant>
        <vt:i4>1835071</vt:i4>
      </vt:variant>
      <vt:variant>
        <vt:i4>338</vt:i4>
      </vt:variant>
      <vt:variant>
        <vt:i4>0</vt:i4>
      </vt:variant>
      <vt:variant>
        <vt:i4>5</vt:i4>
      </vt:variant>
      <vt:variant>
        <vt:lpwstr/>
      </vt:variant>
      <vt:variant>
        <vt:lpwstr>_Toc31118853</vt:lpwstr>
      </vt:variant>
      <vt:variant>
        <vt:i4>1900607</vt:i4>
      </vt:variant>
      <vt:variant>
        <vt:i4>332</vt:i4>
      </vt:variant>
      <vt:variant>
        <vt:i4>0</vt:i4>
      </vt:variant>
      <vt:variant>
        <vt:i4>5</vt:i4>
      </vt:variant>
      <vt:variant>
        <vt:lpwstr/>
      </vt:variant>
      <vt:variant>
        <vt:lpwstr>_Toc31118852</vt:lpwstr>
      </vt:variant>
      <vt:variant>
        <vt:i4>1966143</vt:i4>
      </vt:variant>
      <vt:variant>
        <vt:i4>326</vt:i4>
      </vt:variant>
      <vt:variant>
        <vt:i4>0</vt:i4>
      </vt:variant>
      <vt:variant>
        <vt:i4>5</vt:i4>
      </vt:variant>
      <vt:variant>
        <vt:lpwstr/>
      </vt:variant>
      <vt:variant>
        <vt:lpwstr>_Toc31118851</vt:lpwstr>
      </vt:variant>
      <vt:variant>
        <vt:i4>2031679</vt:i4>
      </vt:variant>
      <vt:variant>
        <vt:i4>320</vt:i4>
      </vt:variant>
      <vt:variant>
        <vt:i4>0</vt:i4>
      </vt:variant>
      <vt:variant>
        <vt:i4>5</vt:i4>
      </vt:variant>
      <vt:variant>
        <vt:lpwstr/>
      </vt:variant>
      <vt:variant>
        <vt:lpwstr>_Toc31118850</vt:lpwstr>
      </vt:variant>
      <vt:variant>
        <vt:i4>1441854</vt:i4>
      </vt:variant>
      <vt:variant>
        <vt:i4>314</vt:i4>
      </vt:variant>
      <vt:variant>
        <vt:i4>0</vt:i4>
      </vt:variant>
      <vt:variant>
        <vt:i4>5</vt:i4>
      </vt:variant>
      <vt:variant>
        <vt:lpwstr/>
      </vt:variant>
      <vt:variant>
        <vt:lpwstr>_Toc31118849</vt:lpwstr>
      </vt:variant>
      <vt:variant>
        <vt:i4>1507390</vt:i4>
      </vt:variant>
      <vt:variant>
        <vt:i4>308</vt:i4>
      </vt:variant>
      <vt:variant>
        <vt:i4>0</vt:i4>
      </vt:variant>
      <vt:variant>
        <vt:i4>5</vt:i4>
      </vt:variant>
      <vt:variant>
        <vt:lpwstr/>
      </vt:variant>
      <vt:variant>
        <vt:lpwstr>_Toc31118848</vt:lpwstr>
      </vt:variant>
      <vt:variant>
        <vt:i4>1572926</vt:i4>
      </vt:variant>
      <vt:variant>
        <vt:i4>302</vt:i4>
      </vt:variant>
      <vt:variant>
        <vt:i4>0</vt:i4>
      </vt:variant>
      <vt:variant>
        <vt:i4>5</vt:i4>
      </vt:variant>
      <vt:variant>
        <vt:lpwstr/>
      </vt:variant>
      <vt:variant>
        <vt:lpwstr>_Toc31118847</vt:lpwstr>
      </vt:variant>
      <vt:variant>
        <vt:i4>1638462</vt:i4>
      </vt:variant>
      <vt:variant>
        <vt:i4>296</vt:i4>
      </vt:variant>
      <vt:variant>
        <vt:i4>0</vt:i4>
      </vt:variant>
      <vt:variant>
        <vt:i4>5</vt:i4>
      </vt:variant>
      <vt:variant>
        <vt:lpwstr/>
      </vt:variant>
      <vt:variant>
        <vt:lpwstr>_Toc31118846</vt:lpwstr>
      </vt:variant>
      <vt:variant>
        <vt:i4>1703998</vt:i4>
      </vt:variant>
      <vt:variant>
        <vt:i4>290</vt:i4>
      </vt:variant>
      <vt:variant>
        <vt:i4>0</vt:i4>
      </vt:variant>
      <vt:variant>
        <vt:i4>5</vt:i4>
      </vt:variant>
      <vt:variant>
        <vt:lpwstr/>
      </vt:variant>
      <vt:variant>
        <vt:lpwstr>_Toc31118845</vt:lpwstr>
      </vt:variant>
      <vt:variant>
        <vt:i4>1769534</vt:i4>
      </vt:variant>
      <vt:variant>
        <vt:i4>284</vt:i4>
      </vt:variant>
      <vt:variant>
        <vt:i4>0</vt:i4>
      </vt:variant>
      <vt:variant>
        <vt:i4>5</vt:i4>
      </vt:variant>
      <vt:variant>
        <vt:lpwstr/>
      </vt:variant>
      <vt:variant>
        <vt:lpwstr>_Toc31118844</vt:lpwstr>
      </vt:variant>
      <vt:variant>
        <vt:i4>1835070</vt:i4>
      </vt:variant>
      <vt:variant>
        <vt:i4>278</vt:i4>
      </vt:variant>
      <vt:variant>
        <vt:i4>0</vt:i4>
      </vt:variant>
      <vt:variant>
        <vt:i4>5</vt:i4>
      </vt:variant>
      <vt:variant>
        <vt:lpwstr/>
      </vt:variant>
      <vt:variant>
        <vt:lpwstr>_Toc31118843</vt:lpwstr>
      </vt:variant>
      <vt:variant>
        <vt:i4>1900606</vt:i4>
      </vt:variant>
      <vt:variant>
        <vt:i4>272</vt:i4>
      </vt:variant>
      <vt:variant>
        <vt:i4>0</vt:i4>
      </vt:variant>
      <vt:variant>
        <vt:i4>5</vt:i4>
      </vt:variant>
      <vt:variant>
        <vt:lpwstr/>
      </vt:variant>
      <vt:variant>
        <vt:lpwstr>_Toc31118842</vt:lpwstr>
      </vt:variant>
      <vt:variant>
        <vt:i4>1966142</vt:i4>
      </vt:variant>
      <vt:variant>
        <vt:i4>266</vt:i4>
      </vt:variant>
      <vt:variant>
        <vt:i4>0</vt:i4>
      </vt:variant>
      <vt:variant>
        <vt:i4>5</vt:i4>
      </vt:variant>
      <vt:variant>
        <vt:lpwstr/>
      </vt:variant>
      <vt:variant>
        <vt:lpwstr>_Toc31118841</vt:lpwstr>
      </vt:variant>
      <vt:variant>
        <vt:i4>2031678</vt:i4>
      </vt:variant>
      <vt:variant>
        <vt:i4>260</vt:i4>
      </vt:variant>
      <vt:variant>
        <vt:i4>0</vt:i4>
      </vt:variant>
      <vt:variant>
        <vt:i4>5</vt:i4>
      </vt:variant>
      <vt:variant>
        <vt:lpwstr/>
      </vt:variant>
      <vt:variant>
        <vt:lpwstr>_Toc31118840</vt:lpwstr>
      </vt:variant>
      <vt:variant>
        <vt:i4>1441849</vt:i4>
      </vt:variant>
      <vt:variant>
        <vt:i4>254</vt:i4>
      </vt:variant>
      <vt:variant>
        <vt:i4>0</vt:i4>
      </vt:variant>
      <vt:variant>
        <vt:i4>5</vt:i4>
      </vt:variant>
      <vt:variant>
        <vt:lpwstr/>
      </vt:variant>
      <vt:variant>
        <vt:lpwstr>_Toc31118839</vt:lpwstr>
      </vt:variant>
      <vt:variant>
        <vt:i4>1507385</vt:i4>
      </vt:variant>
      <vt:variant>
        <vt:i4>248</vt:i4>
      </vt:variant>
      <vt:variant>
        <vt:i4>0</vt:i4>
      </vt:variant>
      <vt:variant>
        <vt:i4>5</vt:i4>
      </vt:variant>
      <vt:variant>
        <vt:lpwstr/>
      </vt:variant>
      <vt:variant>
        <vt:lpwstr>_Toc31118838</vt:lpwstr>
      </vt:variant>
      <vt:variant>
        <vt:i4>1572921</vt:i4>
      </vt:variant>
      <vt:variant>
        <vt:i4>242</vt:i4>
      </vt:variant>
      <vt:variant>
        <vt:i4>0</vt:i4>
      </vt:variant>
      <vt:variant>
        <vt:i4>5</vt:i4>
      </vt:variant>
      <vt:variant>
        <vt:lpwstr/>
      </vt:variant>
      <vt:variant>
        <vt:lpwstr>_Toc31118837</vt:lpwstr>
      </vt:variant>
      <vt:variant>
        <vt:i4>1638457</vt:i4>
      </vt:variant>
      <vt:variant>
        <vt:i4>236</vt:i4>
      </vt:variant>
      <vt:variant>
        <vt:i4>0</vt:i4>
      </vt:variant>
      <vt:variant>
        <vt:i4>5</vt:i4>
      </vt:variant>
      <vt:variant>
        <vt:lpwstr/>
      </vt:variant>
      <vt:variant>
        <vt:lpwstr>_Toc31118836</vt:lpwstr>
      </vt:variant>
      <vt:variant>
        <vt:i4>1703993</vt:i4>
      </vt:variant>
      <vt:variant>
        <vt:i4>230</vt:i4>
      </vt:variant>
      <vt:variant>
        <vt:i4>0</vt:i4>
      </vt:variant>
      <vt:variant>
        <vt:i4>5</vt:i4>
      </vt:variant>
      <vt:variant>
        <vt:lpwstr/>
      </vt:variant>
      <vt:variant>
        <vt:lpwstr>_Toc31118835</vt:lpwstr>
      </vt:variant>
      <vt:variant>
        <vt:i4>1769529</vt:i4>
      </vt:variant>
      <vt:variant>
        <vt:i4>224</vt:i4>
      </vt:variant>
      <vt:variant>
        <vt:i4>0</vt:i4>
      </vt:variant>
      <vt:variant>
        <vt:i4>5</vt:i4>
      </vt:variant>
      <vt:variant>
        <vt:lpwstr/>
      </vt:variant>
      <vt:variant>
        <vt:lpwstr>_Toc31118834</vt:lpwstr>
      </vt:variant>
      <vt:variant>
        <vt:i4>1835065</vt:i4>
      </vt:variant>
      <vt:variant>
        <vt:i4>218</vt:i4>
      </vt:variant>
      <vt:variant>
        <vt:i4>0</vt:i4>
      </vt:variant>
      <vt:variant>
        <vt:i4>5</vt:i4>
      </vt:variant>
      <vt:variant>
        <vt:lpwstr/>
      </vt:variant>
      <vt:variant>
        <vt:lpwstr>_Toc31118833</vt:lpwstr>
      </vt:variant>
      <vt:variant>
        <vt:i4>1900601</vt:i4>
      </vt:variant>
      <vt:variant>
        <vt:i4>212</vt:i4>
      </vt:variant>
      <vt:variant>
        <vt:i4>0</vt:i4>
      </vt:variant>
      <vt:variant>
        <vt:i4>5</vt:i4>
      </vt:variant>
      <vt:variant>
        <vt:lpwstr/>
      </vt:variant>
      <vt:variant>
        <vt:lpwstr>_Toc31118832</vt:lpwstr>
      </vt:variant>
      <vt:variant>
        <vt:i4>1966137</vt:i4>
      </vt:variant>
      <vt:variant>
        <vt:i4>206</vt:i4>
      </vt:variant>
      <vt:variant>
        <vt:i4>0</vt:i4>
      </vt:variant>
      <vt:variant>
        <vt:i4>5</vt:i4>
      </vt:variant>
      <vt:variant>
        <vt:lpwstr/>
      </vt:variant>
      <vt:variant>
        <vt:lpwstr>_Toc31118831</vt:lpwstr>
      </vt:variant>
      <vt:variant>
        <vt:i4>2031673</vt:i4>
      </vt:variant>
      <vt:variant>
        <vt:i4>200</vt:i4>
      </vt:variant>
      <vt:variant>
        <vt:i4>0</vt:i4>
      </vt:variant>
      <vt:variant>
        <vt:i4>5</vt:i4>
      </vt:variant>
      <vt:variant>
        <vt:lpwstr/>
      </vt:variant>
      <vt:variant>
        <vt:lpwstr>_Toc31118830</vt:lpwstr>
      </vt:variant>
      <vt:variant>
        <vt:i4>1441848</vt:i4>
      </vt:variant>
      <vt:variant>
        <vt:i4>194</vt:i4>
      </vt:variant>
      <vt:variant>
        <vt:i4>0</vt:i4>
      </vt:variant>
      <vt:variant>
        <vt:i4>5</vt:i4>
      </vt:variant>
      <vt:variant>
        <vt:lpwstr/>
      </vt:variant>
      <vt:variant>
        <vt:lpwstr>_Toc31118829</vt:lpwstr>
      </vt:variant>
      <vt:variant>
        <vt:i4>1507384</vt:i4>
      </vt:variant>
      <vt:variant>
        <vt:i4>188</vt:i4>
      </vt:variant>
      <vt:variant>
        <vt:i4>0</vt:i4>
      </vt:variant>
      <vt:variant>
        <vt:i4>5</vt:i4>
      </vt:variant>
      <vt:variant>
        <vt:lpwstr/>
      </vt:variant>
      <vt:variant>
        <vt:lpwstr>_Toc31118828</vt:lpwstr>
      </vt:variant>
      <vt:variant>
        <vt:i4>1572920</vt:i4>
      </vt:variant>
      <vt:variant>
        <vt:i4>182</vt:i4>
      </vt:variant>
      <vt:variant>
        <vt:i4>0</vt:i4>
      </vt:variant>
      <vt:variant>
        <vt:i4>5</vt:i4>
      </vt:variant>
      <vt:variant>
        <vt:lpwstr/>
      </vt:variant>
      <vt:variant>
        <vt:lpwstr>_Toc31118827</vt:lpwstr>
      </vt:variant>
      <vt:variant>
        <vt:i4>1638456</vt:i4>
      </vt:variant>
      <vt:variant>
        <vt:i4>176</vt:i4>
      </vt:variant>
      <vt:variant>
        <vt:i4>0</vt:i4>
      </vt:variant>
      <vt:variant>
        <vt:i4>5</vt:i4>
      </vt:variant>
      <vt:variant>
        <vt:lpwstr/>
      </vt:variant>
      <vt:variant>
        <vt:lpwstr>_Toc31118826</vt:lpwstr>
      </vt:variant>
      <vt:variant>
        <vt:i4>1703992</vt:i4>
      </vt:variant>
      <vt:variant>
        <vt:i4>170</vt:i4>
      </vt:variant>
      <vt:variant>
        <vt:i4>0</vt:i4>
      </vt:variant>
      <vt:variant>
        <vt:i4>5</vt:i4>
      </vt:variant>
      <vt:variant>
        <vt:lpwstr/>
      </vt:variant>
      <vt:variant>
        <vt:lpwstr>_Toc31118825</vt:lpwstr>
      </vt:variant>
      <vt:variant>
        <vt:i4>1769528</vt:i4>
      </vt:variant>
      <vt:variant>
        <vt:i4>164</vt:i4>
      </vt:variant>
      <vt:variant>
        <vt:i4>0</vt:i4>
      </vt:variant>
      <vt:variant>
        <vt:i4>5</vt:i4>
      </vt:variant>
      <vt:variant>
        <vt:lpwstr/>
      </vt:variant>
      <vt:variant>
        <vt:lpwstr>_Toc31118824</vt:lpwstr>
      </vt:variant>
      <vt:variant>
        <vt:i4>1835064</vt:i4>
      </vt:variant>
      <vt:variant>
        <vt:i4>158</vt:i4>
      </vt:variant>
      <vt:variant>
        <vt:i4>0</vt:i4>
      </vt:variant>
      <vt:variant>
        <vt:i4>5</vt:i4>
      </vt:variant>
      <vt:variant>
        <vt:lpwstr/>
      </vt:variant>
      <vt:variant>
        <vt:lpwstr>_Toc31118823</vt:lpwstr>
      </vt:variant>
      <vt:variant>
        <vt:i4>1900600</vt:i4>
      </vt:variant>
      <vt:variant>
        <vt:i4>152</vt:i4>
      </vt:variant>
      <vt:variant>
        <vt:i4>0</vt:i4>
      </vt:variant>
      <vt:variant>
        <vt:i4>5</vt:i4>
      </vt:variant>
      <vt:variant>
        <vt:lpwstr/>
      </vt:variant>
      <vt:variant>
        <vt:lpwstr>_Toc31118822</vt:lpwstr>
      </vt:variant>
      <vt:variant>
        <vt:i4>1966136</vt:i4>
      </vt:variant>
      <vt:variant>
        <vt:i4>146</vt:i4>
      </vt:variant>
      <vt:variant>
        <vt:i4>0</vt:i4>
      </vt:variant>
      <vt:variant>
        <vt:i4>5</vt:i4>
      </vt:variant>
      <vt:variant>
        <vt:lpwstr/>
      </vt:variant>
      <vt:variant>
        <vt:lpwstr>_Toc31118821</vt:lpwstr>
      </vt:variant>
      <vt:variant>
        <vt:i4>2031672</vt:i4>
      </vt:variant>
      <vt:variant>
        <vt:i4>140</vt:i4>
      </vt:variant>
      <vt:variant>
        <vt:i4>0</vt:i4>
      </vt:variant>
      <vt:variant>
        <vt:i4>5</vt:i4>
      </vt:variant>
      <vt:variant>
        <vt:lpwstr/>
      </vt:variant>
      <vt:variant>
        <vt:lpwstr>_Toc31118820</vt:lpwstr>
      </vt:variant>
      <vt:variant>
        <vt:i4>1441851</vt:i4>
      </vt:variant>
      <vt:variant>
        <vt:i4>134</vt:i4>
      </vt:variant>
      <vt:variant>
        <vt:i4>0</vt:i4>
      </vt:variant>
      <vt:variant>
        <vt:i4>5</vt:i4>
      </vt:variant>
      <vt:variant>
        <vt:lpwstr/>
      </vt:variant>
      <vt:variant>
        <vt:lpwstr>_Toc31118819</vt:lpwstr>
      </vt:variant>
      <vt:variant>
        <vt:i4>1507387</vt:i4>
      </vt:variant>
      <vt:variant>
        <vt:i4>128</vt:i4>
      </vt:variant>
      <vt:variant>
        <vt:i4>0</vt:i4>
      </vt:variant>
      <vt:variant>
        <vt:i4>5</vt:i4>
      </vt:variant>
      <vt:variant>
        <vt:lpwstr/>
      </vt:variant>
      <vt:variant>
        <vt:lpwstr>_Toc31118818</vt:lpwstr>
      </vt:variant>
      <vt:variant>
        <vt:i4>1572923</vt:i4>
      </vt:variant>
      <vt:variant>
        <vt:i4>122</vt:i4>
      </vt:variant>
      <vt:variant>
        <vt:i4>0</vt:i4>
      </vt:variant>
      <vt:variant>
        <vt:i4>5</vt:i4>
      </vt:variant>
      <vt:variant>
        <vt:lpwstr/>
      </vt:variant>
      <vt:variant>
        <vt:lpwstr>_Toc31118817</vt:lpwstr>
      </vt:variant>
      <vt:variant>
        <vt:i4>1638459</vt:i4>
      </vt:variant>
      <vt:variant>
        <vt:i4>116</vt:i4>
      </vt:variant>
      <vt:variant>
        <vt:i4>0</vt:i4>
      </vt:variant>
      <vt:variant>
        <vt:i4>5</vt:i4>
      </vt:variant>
      <vt:variant>
        <vt:lpwstr/>
      </vt:variant>
      <vt:variant>
        <vt:lpwstr>_Toc31118816</vt:lpwstr>
      </vt:variant>
      <vt:variant>
        <vt:i4>1703995</vt:i4>
      </vt:variant>
      <vt:variant>
        <vt:i4>110</vt:i4>
      </vt:variant>
      <vt:variant>
        <vt:i4>0</vt:i4>
      </vt:variant>
      <vt:variant>
        <vt:i4>5</vt:i4>
      </vt:variant>
      <vt:variant>
        <vt:lpwstr/>
      </vt:variant>
      <vt:variant>
        <vt:lpwstr>_Toc31118815</vt:lpwstr>
      </vt:variant>
      <vt:variant>
        <vt:i4>1769531</vt:i4>
      </vt:variant>
      <vt:variant>
        <vt:i4>104</vt:i4>
      </vt:variant>
      <vt:variant>
        <vt:i4>0</vt:i4>
      </vt:variant>
      <vt:variant>
        <vt:i4>5</vt:i4>
      </vt:variant>
      <vt:variant>
        <vt:lpwstr/>
      </vt:variant>
      <vt:variant>
        <vt:lpwstr>_Toc31118814</vt:lpwstr>
      </vt:variant>
      <vt:variant>
        <vt:i4>1835067</vt:i4>
      </vt:variant>
      <vt:variant>
        <vt:i4>98</vt:i4>
      </vt:variant>
      <vt:variant>
        <vt:i4>0</vt:i4>
      </vt:variant>
      <vt:variant>
        <vt:i4>5</vt:i4>
      </vt:variant>
      <vt:variant>
        <vt:lpwstr/>
      </vt:variant>
      <vt:variant>
        <vt:lpwstr>_Toc31118813</vt:lpwstr>
      </vt:variant>
      <vt:variant>
        <vt:i4>1900603</vt:i4>
      </vt:variant>
      <vt:variant>
        <vt:i4>92</vt:i4>
      </vt:variant>
      <vt:variant>
        <vt:i4>0</vt:i4>
      </vt:variant>
      <vt:variant>
        <vt:i4>5</vt:i4>
      </vt:variant>
      <vt:variant>
        <vt:lpwstr/>
      </vt:variant>
      <vt:variant>
        <vt:lpwstr>_Toc31118812</vt:lpwstr>
      </vt:variant>
      <vt:variant>
        <vt:i4>1966139</vt:i4>
      </vt:variant>
      <vt:variant>
        <vt:i4>86</vt:i4>
      </vt:variant>
      <vt:variant>
        <vt:i4>0</vt:i4>
      </vt:variant>
      <vt:variant>
        <vt:i4>5</vt:i4>
      </vt:variant>
      <vt:variant>
        <vt:lpwstr/>
      </vt:variant>
      <vt:variant>
        <vt:lpwstr>_Toc31118811</vt:lpwstr>
      </vt:variant>
      <vt:variant>
        <vt:i4>2031675</vt:i4>
      </vt:variant>
      <vt:variant>
        <vt:i4>80</vt:i4>
      </vt:variant>
      <vt:variant>
        <vt:i4>0</vt:i4>
      </vt:variant>
      <vt:variant>
        <vt:i4>5</vt:i4>
      </vt:variant>
      <vt:variant>
        <vt:lpwstr/>
      </vt:variant>
      <vt:variant>
        <vt:lpwstr>_Toc31118810</vt:lpwstr>
      </vt:variant>
      <vt:variant>
        <vt:i4>1441850</vt:i4>
      </vt:variant>
      <vt:variant>
        <vt:i4>74</vt:i4>
      </vt:variant>
      <vt:variant>
        <vt:i4>0</vt:i4>
      </vt:variant>
      <vt:variant>
        <vt:i4>5</vt:i4>
      </vt:variant>
      <vt:variant>
        <vt:lpwstr/>
      </vt:variant>
      <vt:variant>
        <vt:lpwstr>_Toc31118809</vt:lpwstr>
      </vt:variant>
      <vt:variant>
        <vt:i4>1507386</vt:i4>
      </vt:variant>
      <vt:variant>
        <vt:i4>68</vt:i4>
      </vt:variant>
      <vt:variant>
        <vt:i4>0</vt:i4>
      </vt:variant>
      <vt:variant>
        <vt:i4>5</vt:i4>
      </vt:variant>
      <vt:variant>
        <vt:lpwstr/>
      </vt:variant>
      <vt:variant>
        <vt:lpwstr>_Toc31118808</vt:lpwstr>
      </vt:variant>
      <vt:variant>
        <vt:i4>1572922</vt:i4>
      </vt:variant>
      <vt:variant>
        <vt:i4>62</vt:i4>
      </vt:variant>
      <vt:variant>
        <vt:i4>0</vt:i4>
      </vt:variant>
      <vt:variant>
        <vt:i4>5</vt:i4>
      </vt:variant>
      <vt:variant>
        <vt:lpwstr/>
      </vt:variant>
      <vt:variant>
        <vt:lpwstr>_Toc31118807</vt:lpwstr>
      </vt:variant>
      <vt:variant>
        <vt:i4>1638458</vt:i4>
      </vt:variant>
      <vt:variant>
        <vt:i4>56</vt:i4>
      </vt:variant>
      <vt:variant>
        <vt:i4>0</vt:i4>
      </vt:variant>
      <vt:variant>
        <vt:i4>5</vt:i4>
      </vt:variant>
      <vt:variant>
        <vt:lpwstr/>
      </vt:variant>
      <vt:variant>
        <vt:lpwstr>_Toc31118806</vt:lpwstr>
      </vt:variant>
      <vt:variant>
        <vt:i4>1703994</vt:i4>
      </vt:variant>
      <vt:variant>
        <vt:i4>50</vt:i4>
      </vt:variant>
      <vt:variant>
        <vt:i4>0</vt:i4>
      </vt:variant>
      <vt:variant>
        <vt:i4>5</vt:i4>
      </vt:variant>
      <vt:variant>
        <vt:lpwstr/>
      </vt:variant>
      <vt:variant>
        <vt:lpwstr>_Toc31118805</vt:lpwstr>
      </vt:variant>
      <vt:variant>
        <vt:i4>1769530</vt:i4>
      </vt:variant>
      <vt:variant>
        <vt:i4>44</vt:i4>
      </vt:variant>
      <vt:variant>
        <vt:i4>0</vt:i4>
      </vt:variant>
      <vt:variant>
        <vt:i4>5</vt:i4>
      </vt:variant>
      <vt:variant>
        <vt:lpwstr/>
      </vt:variant>
      <vt:variant>
        <vt:lpwstr>_Toc31118804</vt:lpwstr>
      </vt:variant>
      <vt:variant>
        <vt:i4>1835066</vt:i4>
      </vt:variant>
      <vt:variant>
        <vt:i4>38</vt:i4>
      </vt:variant>
      <vt:variant>
        <vt:i4>0</vt:i4>
      </vt:variant>
      <vt:variant>
        <vt:i4>5</vt:i4>
      </vt:variant>
      <vt:variant>
        <vt:lpwstr/>
      </vt:variant>
      <vt:variant>
        <vt:lpwstr>_Toc31118803</vt:lpwstr>
      </vt:variant>
      <vt:variant>
        <vt:i4>1900602</vt:i4>
      </vt:variant>
      <vt:variant>
        <vt:i4>32</vt:i4>
      </vt:variant>
      <vt:variant>
        <vt:i4>0</vt:i4>
      </vt:variant>
      <vt:variant>
        <vt:i4>5</vt:i4>
      </vt:variant>
      <vt:variant>
        <vt:lpwstr/>
      </vt:variant>
      <vt:variant>
        <vt:lpwstr>_Toc31118802</vt:lpwstr>
      </vt:variant>
      <vt:variant>
        <vt:i4>1966138</vt:i4>
      </vt:variant>
      <vt:variant>
        <vt:i4>26</vt:i4>
      </vt:variant>
      <vt:variant>
        <vt:i4>0</vt:i4>
      </vt:variant>
      <vt:variant>
        <vt:i4>5</vt:i4>
      </vt:variant>
      <vt:variant>
        <vt:lpwstr/>
      </vt:variant>
      <vt:variant>
        <vt:lpwstr>_Toc31118801</vt:lpwstr>
      </vt:variant>
      <vt:variant>
        <vt:i4>2031674</vt:i4>
      </vt:variant>
      <vt:variant>
        <vt:i4>20</vt:i4>
      </vt:variant>
      <vt:variant>
        <vt:i4>0</vt:i4>
      </vt:variant>
      <vt:variant>
        <vt:i4>5</vt:i4>
      </vt:variant>
      <vt:variant>
        <vt:lpwstr/>
      </vt:variant>
      <vt:variant>
        <vt:lpwstr>_Toc31118800</vt:lpwstr>
      </vt:variant>
      <vt:variant>
        <vt:i4>1638451</vt:i4>
      </vt:variant>
      <vt:variant>
        <vt:i4>14</vt:i4>
      </vt:variant>
      <vt:variant>
        <vt:i4>0</vt:i4>
      </vt:variant>
      <vt:variant>
        <vt:i4>5</vt:i4>
      </vt:variant>
      <vt:variant>
        <vt:lpwstr/>
      </vt:variant>
      <vt:variant>
        <vt:lpwstr>_Toc31118799</vt:lpwstr>
      </vt:variant>
      <vt:variant>
        <vt:i4>1572915</vt:i4>
      </vt:variant>
      <vt:variant>
        <vt:i4>8</vt:i4>
      </vt:variant>
      <vt:variant>
        <vt:i4>0</vt:i4>
      </vt:variant>
      <vt:variant>
        <vt:i4>5</vt:i4>
      </vt:variant>
      <vt:variant>
        <vt:lpwstr/>
      </vt:variant>
      <vt:variant>
        <vt:lpwstr>_Toc31118798</vt:lpwstr>
      </vt:variant>
      <vt:variant>
        <vt:i4>1507379</vt:i4>
      </vt:variant>
      <vt:variant>
        <vt:i4>2</vt:i4>
      </vt:variant>
      <vt:variant>
        <vt:i4>0</vt:i4>
      </vt:variant>
      <vt:variant>
        <vt:i4>5</vt:i4>
      </vt:variant>
      <vt:variant>
        <vt:lpwstr/>
      </vt:variant>
      <vt:variant>
        <vt:lpwstr>_Toc31118797</vt:lpwstr>
      </vt:variant>
      <vt:variant>
        <vt:i4>3276849</vt:i4>
      </vt:variant>
      <vt:variant>
        <vt:i4>15</vt:i4>
      </vt:variant>
      <vt:variant>
        <vt:i4>0</vt:i4>
      </vt:variant>
      <vt:variant>
        <vt:i4>5</vt:i4>
      </vt:variant>
      <vt:variant>
        <vt:lpwstr>http://www.vxibus.org/</vt:lpwstr>
      </vt:variant>
      <vt:variant>
        <vt:lpwstr/>
      </vt:variant>
      <vt:variant>
        <vt:i4>3735664</vt:i4>
      </vt:variant>
      <vt:variant>
        <vt:i4>12</vt:i4>
      </vt:variant>
      <vt:variant>
        <vt:i4>0</vt:i4>
      </vt:variant>
      <vt:variant>
        <vt:i4>5</vt:i4>
      </vt:variant>
      <vt:variant>
        <vt:lpwstr>http://www.lxistandard.org/</vt:lpwstr>
      </vt:variant>
      <vt:variant>
        <vt:lpwstr/>
      </vt:variant>
      <vt:variant>
        <vt:i4>4456470</vt:i4>
      </vt:variant>
      <vt:variant>
        <vt:i4>9</vt:i4>
      </vt:variant>
      <vt:variant>
        <vt:i4>0</vt:i4>
      </vt:variant>
      <vt:variant>
        <vt:i4>5</vt:i4>
      </vt:variant>
      <vt:variant>
        <vt:lpwstr>http://www.ivifoundation.org/</vt:lpwstr>
      </vt:variant>
      <vt:variant>
        <vt:lpwstr/>
      </vt:variant>
      <vt:variant>
        <vt:i4>1376335</vt:i4>
      </vt:variant>
      <vt:variant>
        <vt:i4>6</vt:i4>
      </vt:variant>
      <vt:variant>
        <vt:i4>0</vt:i4>
      </vt:variant>
      <vt:variant>
        <vt:i4>5</vt:i4>
      </vt:variant>
      <vt:variant>
        <vt:lpwstr>http://www.ietf.org/rfc.html</vt:lpwstr>
      </vt:variant>
      <vt:variant>
        <vt:lpwstr/>
      </vt:variant>
      <vt:variant>
        <vt:i4>5505032</vt:i4>
      </vt:variant>
      <vt:variant>
        <vt:i4>3</vt:i4>
      </vt:variant>
      <vt:variant>
        <vt:i4>0</vt:i4>
      </vt:variant>
      <vt:variant>
        <vt:i4>5</vt:i4>
      </vt:variant>
      <vt:variant>
        <vt:lpwstr>http://www.tiaonline.org/</vt:lpwstr>
      </vt:variant>
      <vt:variant>
        <vt:lpwstr/>
      </vt:variant>
      <vt:variant>
        <vt:i4>4194323</vt:i4>
      </vt:variant>
      <vt:variant>
        <vt:i4>0</vt:i4>
      </vt:variant>
      <vt:variant>
        <vt:i4>0</vt:i4>
      </vt:variant>
      <vt:variant>
        <vt:i4>5</vt:i4>
      </vt:variant>
      <vt:variant>
        <vt:lpwstr>http://standards.ieee.org/getieee802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Device Specification Rev 1.6</dc:title>
  <dc:subject/>
  <dc:creator>LXI Consortium members</dc:creator>
  <cp:keywords/>
  <cp:lastModifiedBy>John Ryland</cp:lastModifiedBy>
  <cp:revision>149</cp:revision>
  <cp:lastPrinted>2022-06-16T16:54:00Z</cp:lastPrinted>
  <dcterms:created xsi:type="dcterms:W3CDTF">2022-06-09T13:30:00Z</dcterms:created>
  <dcterms:modified xsi:type="dcterms:W3CDTF">2023-06-12T21:52:00Z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y fmtid="{D5CDD505-2E9C-101B-9397-08002B2CF9AE}" pid="3" name="MediaServiceImageTags">
    <vt:lpwstr/>
  </property>
</Properties>
</file>