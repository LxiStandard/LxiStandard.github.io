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19C6" w14:textId="77777777" w:rsidR="00FF71F4" w:rsidRPr="00C67620" w:rsidRDefault="00F53734" w:rsidP="00EA7AC7">
      <w:pPr>
        <w:pStyle w:val="Body1"/>
      </w:pPr>
      <w:r>
        <w:rPr>
          <w:noProof/>
        </w:rPr>
        <w:drawing>
          <wp:anchor distT="0" distB="0" distL="114300" distR="114300" simplePos="0" relativeHeight="251658240" behindDoc="0" locked="0" layoutInCell="1" allowOverlap="1" wp14:anchorId="3DB1287E" wp14:editId="506B2F4E">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81AB4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2793ACCA" w14:textId="77777777" w:rsidR="000325D7" w:rsidRDefault="000325D7" w:rsidP="006957B0">
      <w:pPr>
        <w:pStyle w:val="LXITitle"/>
      </w:pPr>
    </w:p>
    <w:p w14:paraId="6758827E" w14:textId="77777777" w:rsidR="000325D7" w:rsidRDefault="000325D7" w:rsidP="006957B0">
      <w:pPr>
        <w:pStyle w:val="LXITitle"/>
      </w:pPr>
    </w:p>
    <w:p w14:paraId="2AC201B6" w14:textId="5FD05B45" w:rsidR="00CB3D83" w:rsidRDefault="00FF71F4" w:rsidP="0090540F">
      <w:pPr>
        <w:pStyle w:val="LXITitle"/>
        <w:outlineLvl w:val="0"/>
      </w:pPr>
      <w:bookmarkStart w:id="5" w:name="_Toc134436565"/>
      <w:r w:rsidRPr="006957B0">
        <w:t xml:space="preserve">LXI </w:t>
      </w:r>
      <w:bookmarkEnd w:id="0"/>
      <w:bookmarkEnd w:id="1"/>
      <w:bookmarkEnd w:id="2"/>
      <w:bookmarkEnd w:id="3"/>
      <w:bookmarkEnd w:id="4"/>
      <w:r w:rsidR="0090540F">
        <w:t>API</w:t>
      </w:r>
      <w:r w:rsidR="00F640CA">
        <w:br/>
      </w:r>
      <w:r w:rsidR="00FC7706">
        <w:t>Extended Function</w:t>
      </w:r>
      <w:bookmarkEnd w:id="5"/>
      <w:r w:rsidR="009D6F40">
        <w:br/>
      </w:r>
    </w:p>
    <w:p w14:paraId="6FC868CC" w14:textId="77777777" w:rsidR="002F71A9" w:rsidRDefault="002F71A9" w:rsidP="002F71A9">
      <w:pPr>
        <w:pStyle w:val="TPCopyright"/>
        <w:spacing w:before="360"/>
      </w:pPr>
    </w:p>
    <w:p w14:paraId="76695776" w14:textId="2DC3B2D7" w:rsidR="002F71A9" w:rsidRDefault="002F71A9" w:rsidP="002F71A9">
      <w:pPr>
        <w:pStyle w:val="TPCopyright"/>
        <w:spacing w:before="360"/>
        <w:rPr>
          <w:sz w:val="24"/>
        </w:rPr>
      </w:pPr>
      <w:r w:rsidRPr="00CB3D83">
        <w:rPr>
          <w:sz w:val="24"/>
        </w:rPr>
        <w:t xml:space="preserve">Revision </w:t>
      </w:r>
      <w:r w:rsidR="002D16A2">
        <w:rPr>
          <w:sz w:val="24"/>
        </w:rPr>
        <w:t>1.</w:t>
      </w:r>
      <w:ins w:id="6" w:author="Joseph Mueller" w:date="2023-04-17T16:53:00Z">
        <w:r w:rsidR="00986236">
          <w:rPr>
            <w:sz w:val="24"/>
          </w:rPr>
          <w:t>1</w:t>
        </w:r>
      </w:ins>
      <w:del w:id="7" w:author="Joseph Mueller" w:date="2023-04-17T16:53:00Z">
        <w:r w:rsidR="002D16A2" w:rsidDel="00986236">
          <w:rPr>
            <w:sz w:val="24"/>
          </w:rPr>
          <w:delText>0</w:delText>
        </w:r>
      </w:del>
      <w:r w:rsidRPr="00CB3D83">
        <w:rPr>
          <w:sz w:val="24"/>
        </w:rPr>
        <w:br/>
      </w:r>
    </w:p>
    <w:p w14:paraId="2978ADCA" w14:textId="43729302" w:rsidR="00BE5CCB" w:rsidRDefault="00B40CBE" w:rsidP="002F71A9">
      <w:pPr>
        <w:pStyle w:val="TPCopyright"/>
        <w:spacing w:before="360"/>
        <w:rPr>
          <w:sz w:val="24"/>
        </w:rPr>
      </w:pPr>
      <w:del w:id="8" w:author="Joseph Mueller" w:date="2023-04-17T16:53:00Z">
        <w:r w:rsidDel="00986236">
          <w:rPr>
            <w:sz w:val="24"/>
          </w:rPr>
          <w:delText xml:space="preserve">November </w:delText>
        </w:r>
      </w:del>
      <w:ins w:id="9" w:author="Joseph Mueller" w:date="2023-05-08T11:04:00Z">
        <w:r w:rsidR="0092456B">
          <w:rPr>
            <w:sz w:val="24"/>
          </w:rPr>
          <w:t>May 8</w:t>
        </w:r>
      </w:ins>
      <w:del w:id="10" w:author="Joseph Mueller" w:date="2023-04-20T08:06:00Z">
        <w:r w:rsidDel="00BE7F22">
          <w:rPr>
            <w:sz w:val="24"/>
          </w:rPr>
          <w:delText>17</w:delText>
        </w:r>
      </w:del>
      <w:r w:rsidR="008C458F">
        <w:rPr>
          <w:sz w:val="24"/>
        </w:rPr>
        <w:t>, 202</w:t>
      </w:r>
      <w:ins w:id="11" w:author="Joseph Mueller" w:date="2023-04-17T16:53:00Z">
        <w:r w:rsidR="000362F2">
          <w:rPr>
            <w:sz w:val="24"/>
          </w:rPr>
          <w:t>3</w:t>
        </w:r>
      </w:ins>
      <w:del w:id="12" w:author="Joseph Mueller" w:date="2023-04-17T16:53:00Z">
        <w:r w:rsidR="008C458F" w:rsidDel="000362F2">
          <w:rPr>
            <w:sz w:val="24"/>
          </w:rPr>
          <w:delText>2</w:delText>
        </w:r>
      </w:del>
    </w:p>
    <w:p w14:paraId="175FFC16" w14:textId="77777777" w:rsidR="000A4B86" w:rsidRPr="00CB3D83" w:rsidRDefault="000A4B86" w:rsidP="002F71A9">
      <w:pPr>
        <w:pStyle w:val="TPCopyright"/>
        <w:spacing w:before="360"/>
        <w:rPr>
          <w:sz w:val="24"/>
        </w:rPr>
      </w:pPr>
    </w:p>
    <w:p w14:paraId="58568A31" w14:textId="77777777" w:rsidR="00310FF0" w:rsidRDefault="00310FF0">
      <w:pPr>
        <w:rPr>
          <w:b/>
        </w:rPr>
      </w:pPr>
      <w:r>
        <w:rPr>
          <w:b/>
        </w:rPr>
        <w:br w:type="page"/>
      </w:r>
    </w:p>
    <w:p w14:paraId="0B006E78" w14:textId="77777777" w:rsidR="002F71A9" w:rsidRDefault="002F71A9" w:rsidP="005B38CB">
      <w:pPr>
        <w:rPr>
          <w:b/>
        </w:rPr>
      </w:pPr>
    </w:p>
    <w:p w14:paraId="2A9A9DF4" w14:textId="77777777" w:rsidR="002F71A9" w:rsidRDefault="002F71A9" w:rsidP="005B38CB">
      <w:pPr>
        <w:rPr>
          <w:b/>
        </w:rPr>
      </w:pPr>
    </w:p>
    <w:p w14:paraId="08AA6180" w14:textId="2056E041" w:rsidR="00A3781D" w:rsidRDefault="00D3081A" w:rsidP="00D3081A">
      <w:pPr>
        <w:pStyle w:val="TOC1"/>
        <w:tabs>
          <w:tab w:val="clear" w:pos="8630"/>
          <w:tab w:val="left" w:pos="1350"/>
        </w:tabs>
      </w:pPr>
      <w:r>
        <w:tab/>
      </w:r>
    </w:p>
    <w:p w14:paraId="4D7E0C37" w14:textId="1ACDCA3C" w:rsidR="00913009" w:rsidRDefault="00C510C3">
      <w:pPr>
        <w:pStyle w:val="TOC1"/>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134436565" w:history="1">
        <w:r w:rsidR="00913009" w:rsidRPr="00DD3C5D">
          <w:rPr>
            <w:rStyle w:val="Hyperlink"/>
            <w:noProof/>
          </w:rPr>
          <w:t>LXI API Extended Function</w:t>
        </w:r>
        <w:r w:rsidR="00913009">
          <w:rPr>
            <w:noProof/>
            <w:webHidden/>
          </w:rPr>
          <w:tab/>
        </w:r>
        <w:r w:rsidR="00913009">
          <w:rPr>
            <w:noProof/>
            <w:webHidden/>
          </w:rPr>
          <w:fldChar w:fldCharType="begin"/>
        </w:r>
        <w:r w:rsidR="00913009">
          <w:rPr>
            <w:noProof/>
            <w:webHidden/>
          </w:rPr>
          <w:instrText xml:space="preserve"> PAGEREF _Toc134436565 \h </w:instrText>
        </w:r>
        <w:r w:rsidR="00913009">
          <w:rPr>
            <w:noProof/>
            <w:webHidden/>
          </w:rPr>
        </w:r>
        <w:r w:rsidR="00913009">
          <w:rPr>
            <w:noProof/>
            <w:webHidden/>
          </w:rPr>
          <w:fldChar w:fldCharType="separate"/>
        </w:r>
        <w:r w:rsidR="00913009">
          <w:rPr>
            <w:noProof/>
            <w:webHidden/>
          </w:rPr>
          <w:t>1</w:t>
        </w:r>
        <w:r w:rsidR="00913009">
          <w:rPr>
            <w:noProof/>
            <w:webHidden/>
          </w:rPr>
          <w:fldChar w:fldCharType="end"/>
        </w:r>
      </w:hyperlink>
    </w:p>
    <w:p w14:paraId="77A7825A" w14:textId="1DABAEFD" w:rsidR="00913009" w:rsidRDefault="00913009">
      <w:pPr>
        <w:pStyle w:val="TOC1"/>
        <w:rPr>
          <w:rFonts w:asciiTheme="minorHAnsi" w:eastAsiaTheme="minorEastAsia" w:hAnsiTheme="minorHAnsi" w:cstheme="minorBidi"/>
          <w:b w:val="0"/>
          <w:bCs w:val="0"/>
          <w:caps w:val="0"/>
          <w:noProof/>
          <w:sz w:val="22"/>
          <w:szCs w:val="22"/>
        </w:rPr>
      </w:pPr>
      <w:hyperlink w:anchor="_Toc134436566" w:history="1">
        <w:r w:rsidRPr="00DD3C5D">
          <w:rPr>
            <w:rStyle w:val="Hyperlink"/>
            <w:i/>
            <w:iCs/>
            <w:noProof/>
          </w:rPr>
          <w:t>Revision history</w:t>
        </w:r>
        <w:r>
          <w:rPr>
            <w:noProof/>
            <w:webHidden/>
          </w:rPr>
          <w:tab/>
        </w:r>
        <w:r>
          <w:rPr>
            <w:noProof/>
            <w:webHidden/>
          </w:rPr>
          <w:fldChar w:fldCharType="begin"/>
        </w:r>
        <w:r>
          <w:rPr>
            <w:noProof/>
            <w:webHidden/>
          </w:rPr>
          <w:instrText xml:space="preserve"> PAGEREF _Toc134436566 \h </w:instrText>
        </w:r>
        <w:r>
          <w:rPr>
            <w:noProof/>
            <w:webHidden/>
          </w:rPr>
        </w:r>
        <w:r>
          <w:rPr>
            <w:noProof/>
            <w:webHidden/>
          </w:rPr>
          <w:fldChar w:fldCharType="separate"/>
        </w:r>
        <w:r>
          <w:rPr>
            <w:noProof/>
            <w:webHidden/>
          </w:rPr>
          <w:t>6</w:t>
        </w:r>
        <w:r>
          <w:rPr>
            <w:noProof/>
            <w:webHidden/>
          </w:rPr>
          <w:fldChar w:fldCharType="end"/>
        </w:r>
      </w:hyperlink>
    </w:p>
    <w:p w14:paraId="7040B7DE" w14:textId="1E233A75" w:rsidR="00913009" w:rsidRDefault="00913009">
      <w:pPr>
        <w:pStyle w:val="TOC1"/>
        <w:tabs>
          <w:tab w:val="left" w:pos="600"/>
        </w:tabs>
        <w:rPr>
          <w:rFonts w:asciiTheme="minorHAnsi" w:eastAsiaTheme="minorEastAsia" w:hAnsiTheme="minorHAnsi" w:cstheme="minorBidi"/>
          <w:b w:val="0"/>
          <w:bCs w:val="0"/>
          <w:caps w:val="0"/>
          <w:noProof/>
          <w:sz w:val="22"/>
          <w:szCs w:val="22"/>
        </w:rPr>
      </w:pPr>
      <w:hyperlink w:anchor="_Toc134436567" w:history="1">
        <w:r w:rsidRPr="00DD3C5D">
          <w:rPr>
            <w:rStyle w:val="Hyperlink"/>
            <w:noProof/>
          </w:rPr>
          <w:t>23</w:t>
        </w:r>
        <w:r>
          <w:rPr>
            <w:rFonts w:asciiTheme="minorHAnsi" w:eastAsiaTheme="minorEastAsia" w:hAnsiTheme="minorHAnsi" w:cstheme="minorBidi"/>
            <w:b w:val="0"/>
            <w:bCs w:val="0"/>
            <w:caps w:val="0"/>
            <w:noProof/>
            <w:sz w:val="22"/>
            <w:szCs w:val="22"/>
          </w:rPr>
          <w:tab/>
        </w:r>
        <w:r w:rsidRPr="00DD3C5D">
          <w:rPr>
            <w:rStyle w:val="Hyperlink"/>
            <w:noProof/>
          </w:rPr>
          <w:t>LXI API Extended Function</w:t>
        </w:r>
        <w:r>
          <w:rPr>
            <w:noProof/>
            <w:webHidden/>
          </w:rPr>
          <w:tab/>
        </w:r>
        <w:r>
          <w:rPr>
            <w:noProof/>
            <w:webHidden/>
          </w:rPr>
          <w:fldChar w:fldCharType="begin"/>
        </w:r>
        <w:r>
          <w:rPr>
            <w:noProof/>
            <w:webHidden/>
          </w:rPr>
          <w:instrText xml:space="preserve"> PAGEREF _Toc134436567 \h </w:instrText>
        </w:r>
        <w:r>
          <w:rPr>
            <w:noProof/>
            <w:webHidden/>
          </w:rPr>
        </w:r>
        <w:r>
          <w:rPr>
            <w:noProof/>
            <w:webHidden/>
          </w:rPr>
          <w:fldChar w:fldCharType="separate"/>
        </w:r>
        <w:r>
          <w:rPr>
            <w:noProof/>
            <w:webHidden/>
          </w:rPr>
          <w:t>7</w:t>
        </w:r>
        <w:r>
          <w:rPr>
            <w:noProof/>
            <w:webHidden/>
          </w:rPr>
          <w:fldChar w:fldCharType="end"/>
        </w:r>
      </w:hyperlink>
    </w:p>
    <w:p w14:paraId="7DDAC58B" w14:textId="23ED1F3C" w:rsidR="00913009" w:rsidRDefault="00913009">
      <w:pPr>
        <w:pStyle w:val="TOC2"/>
        <w:rPr>
          <w:rFonts w:asciiTheme="minorHAnsi" w:eastAsiaTheme="minorEastAsia" w:hAnsiTheme="minorHAnsi" w:cstheme="minorBidi"/>
          <w:smallCaps w:val="0"/>
          <w:noProof/>
          <w:sz w:val="22"/>
          <w:szCs w:val="22"/>
        </w:rPr>
      </w:pPr>
      <w:hyperlink w:anchor="_Toc134436568" w:history="1">
        <w:r w:rsidRPr="00DD3C5D">
          <w:rPr>
            <w:rStyle w:val="Hyperlink"/>
            <w:noProof/>
          </w:rPr>
          <w:t>23.1</w:t>
        </w:r>
        <w:r>
          <w:rPr>
            <w:rFonts w:asciiTheme="minorHAnsi" w:eastAsiaTheme="minorEastAsia" w:hAnsiTheme="minorHAnsi" w:cstheme="minorBidi"/>
            <w:smallCaps w:val="0"/>
            <w:noProof/>
            <w:sz w:val="22"/>
            <w:szCs w:val="22"/>
          </w:rPr>
          <w:tab/>
        </w:r>
        <w:r w:rsidRPr="00DD3C5D">
          <w:rPr>
            <w:rStyle w:val="Hyperlink"/>
            <w:noProof/>
          </w:rPr>
          <w:t>Purpose and Scope of this Document</w:t>
        </w:r>
        <w:r>
          <w:rPr>
            <w:noProof/>
            <w:webHidden/>
          </w:rPr>
          <w:tab/>
        </w:r>
        <w:r>
          <w:rPr>
            <w:noProof/>
            <w:webHidden/>
          </w:rPr>
          <w:fldChar w:fldCharType="begin"/>
        </w:r>
        <w:r>
          <w:rPr>
            <w:noProof/>
            <w:webHidden/>
          </w:rPr>
          <w:instrText xml:space="preserve"> PAGEREF _Toc134436568 \h </w:instrText>
        </w:r>
        <w:r>
          <w:rPr>
            <w:noProof/>
            <w:webHidden/>
          </w:rPr>
        </w:r>
        <w:r>
          <w:rPr>
            <w:noProof/>
            <w:webHidden/>
          </w:rPr>
          <w:fldChar w:fldCharType="separate"/>
        </w:r>
        <w:r>
          <w:rPr>
            <w:noProof/>
            <w:webHidden/>
          </w:rPr>
          <w:t>7</w:t>
        </w:r>
        <w:r>
          <w:rPr>
            <w:noProof/>
            <w:webHidden/>
          </w:rPr>
          <w:fldChar w:fldCharType="end"/>
        </w:r>
      </w:hyperlink>
    </w:p>
    <w:p w14:paraId="4CD9561D" w14:textId="44CB9A4D" w:rsidR="00913009" w:rsidRDefault="00913009">
      <w:pPr>
        <w:pStyle w:val="TOC3"/>
        <w:tabs>
          <w:tab w:val="left" w:pos="1200"/>
          <w:tab w:val="right" w:leader="dot" w:pos="9350"/>
        </w:tabs>
        <w:rPr>
          <w:rFonts w:asciiTheme="minorHAnsi" w:eastAsiaTheme="minorEastAsia" w:hAnsiTheme="minorHAnsi" w:cstheme="minorBidi"/>
          <w:iCs w:val="0"/>
          <w:noProof/>
          <w:sz w:val="22"/>
          <w:szCs w:val="22"/>
        </w:rPr>
      </w:pPr>
      <w:hyperlink w:anchor="_Toc134436569" w:history="1">
        <w:r w:rsidRPr="00DD3C5D">
          <w:rPr>
            <w:rStyle w:val="Hyperlink"/>
            <w:noProof/>
          </w:rPr>
          <w:t>23.1.1</w:t>
        </w:r>
        <w:r>
          <w:rPr>
            <w:rFonts w:asciiTheme="minorHAnsi" w:eastAsiaTheme="minorEastAsia" w:hAnsiTheme="minorHAnsi" w:cstheme="minorBidi"/>
            <w:iCs w:val="0"/>
            <w:noProof/>
            <w:sz w:val="22"/>
            <w:szCs w:val="22"/>
          </w:rPr>
          <w:tab/>
        </w:r>
        <w:r w:rsidRPr="00DD3C5D">
          <w:rPr>
            <w:rStyle w:val="Hyperlink"/>
            <w:noProof/>
          </w:rPr>
          <w:t>Purpose</w:t>
        </w:r>
        <w:r>
          <w:rPr>
            <w:noProof/>
            <w:webHidden/>
          </w:rPr>
          <w:tab/>
        </w:r>
        <w:r>
          <w:rPr>
            <w:noProof/>
            <w:webHidden/>
          </w:rPr>
          <w:fldChar w:fldCharType="begin"/>
        </w:r>
        <w:r>
          <w:rPr>
            <w:noProof/>
            <w:webHidden/>
          </w:rPr>
          <w:instrText xml:space="preserve"> PAGEREF _Toc134436569 \h </w:instrText>
        </w:r>
        <w:r>
          <w:rPr>
            <w:noProof/>
            <w:webHidden/>
          </w:rPr>
        </w:r>
        <w:r>
          <w:rPr>
            <w:noProof/>
            <w:webHidden/>
          </w:rPr>
          <w:fldChar w:fldCharType="separate"/>
        </w:r>
        <w:r>
          <w:rPr>
            <w:noProof/>
            <w:webHidden/>
          </w:rPr>
          <w:t>7</w:t>
        </w:r>
        <w:r>
          <w:rPr>
            <w:noProof/>
            <w:webHidden/>
          </w:rPr>
          <w:fldChar w:fldCharType="end"/>
        </w:r>
      </w:hyperlink>
    </w:p>
    <w:p w14:paraId="48C970AC" w14:textId="0E32D46F" w:rsidR="00913009" w:rsidRDefault="00913009">
      <w:pPr>
        <w:pStyle w:val="TOC3"/>
        <w:tabs>
          <w:tab w:val="left" w:pos="1200"/>
          <w:tab w:val="right" w:leader="dot" w:pos="9350"/>
        </w:tabs>
        <w:rPr>
          <w:rFonts w:asciiTheme="minorHAnsi" w:eastAsiaTheme="minorEastAsia" w:hAnsiTheme="minorHAnsi" w:cstheme="minorBidi"/>
          <w:iCs w:val="0"/>
          <w:noProof/>
          <w:sz w:val="22"/>
          <w:szCs w:val="22"/>
        </w:rPr>
      </w:pPr>
      <w:hyperlink w:anchor="_Toc134436570" w:history="1">
        <w:r w:rsidRPr="00DD3C5D">
          <w:rPr>
            <w:rStyle w:val="Hyperlink"/>
            <w:noProof/>
          </w:rPr>
          <w:t>23.1.2</w:t>
        </w:r>
        <w:r>
          <w:rPr>
            <w:rFonts w:asciiTheme="minorHAnsi" w:eastAsiaTheme="minorEastAsia" w:hAnsiTheme="minorHAnsi" w:cstheme="minorBidi"/>
            <w:iCs w:val="0"/>
            <w:noProof/>
            <w:sz w:val="22"/>
            <w:szCs w:val="22"/>
          </w:rPr>
          <w:tab/>
        </w:r>
        <w:r w:rsidRPr="00DD3C5D">
          <w:rPr>
            <w:rStyle w:val="Hyperlink"/>
            <w:noProof/>
          </w:rPr>
          <w:t>Scope</w:t>
        </w:r>
        <w:r>
          <w:rPr>
            <w:noProof/>
            <w:webHidden/>
          </w:rPr>
          <w:tab/>
        </w:r>
        <w:r>
          <w:rPr>
            <w:noProof/>
            <w:webHidden/>
          </w:rPr>
          <w:fldChar w:fldCharType="begin"/>
        </w:r>
        <w:r>
          <w:rPr>
            <w:noProof/>
            <w:webHidden/>
          </w:rPr>
          <w:instrText xml:space="preserve"> PAGEREF _Toc134436570 \h </w:instrText>
        </w:r>
        <w:r>
          <w:rPr>
            <w:noProof/>
            <w:webHidden/>
          </w:rPr>
        </w:r>
        <w:r>
          <w:rPr>
            <w:noProof/>
            <w:webHidden/>
          </w:rPr>
          <w:fldChar w:fldCharType="separate"/>
        </w:r>
        <w:r>
          <w:rPr>
            <w:noProof/>
            <w:webHidden/>
          </w:rPr>
          <w:t>7</w:t>
        </w:r>
        <w:r>
          <w:rPr>
            <w:noProof/>
            <w:webHidden/>
          </w:rPr>
          <w:fldChar w:fldCharType="end"/>
        </w:r>
      </w:hyperlink>
    </w:p>
    <w:p w14:paraId="72F46407" w14:textId="67D897F1" w:rsidR="00913009" w:rsidRDefault="00913009">
      <w:pPr>
        <w:pStyle w:val="TOC2"/>
        <w:rPr>
          <w:rFonts w:asciiTheme="minorHAnsi" w:eastAsiaTheme="minorEastAsia" w:hAnsiTheme="minorHAnsi" w:cstheme="minorBidi"/>
          <w:smallCaps w:val="0"/>
          <w:noProof/>
          <w:sz w:val="22"/>
          <w:szCs w:val="22"/>
        </w:rPr>
      </w:pPr>
      <w:hyperlink w:anchor="_Toc134436571" w:history="1">
        <w:r w:rsidRPr="00DD3C5D">
          <w:rPr>
            <w:rStyle w:val="Hyperlink"/>
            <w:noProof/>
          </w:rPr>
          <w:t>23.2</w:t>
        </w:r>
        <w:r>
          <w:rPr>
            <w:rFonts w:asciiTheme="minorHAnsi" w:eastAsiaTheme="minorEastAsia" w:hAnsiTheme="minorHAnsi" w:cstheme="minorBidi"/>
            <w:smallCaps w:val="0"/>
            <w:noProof/>
            <w:sz w:val="22"/>
            <w:szCs w:val="22"/>
          </w:rPr>
          <w:tab/>
        </w:r>
        <w:r w:rsidRPr="00DD3C5D">
          <w:rPr>
            <w:rStyle w:val="Hyperlink"/>
            <w:noProof/>
          </w:rPr>
          <w:t>Definition of Terms</w:t>
        </w:r>
        <w:r>
          <w:rPr>
            <w:noProof/>
            <w:webHidden/>
          </w:rPr>
          <w:tab/>
        </w:r>
        <w:r>
          <w:rPr>
            <w:noProof/>
            <w:webHidden/>
          </w:rPr>
          <w:fldChar w:fldCharType="begin"/>
        </w:r>
        <w:r>
          <w:rPr>
            <w:noProof/>
            <w:webHidden/>
          </w:rPr>
          <w:instrText xml:space="preserve"> PAGEREF _Toc134436571 \h </w:instrText>
        </w:r>
        <w:r>
          <w:rPr>
            <w:noProof/>
            <w:webHidden/>
          </w:rPr>
        </w:r>
        <w:r>
          <w:rPr>
            <w:noProof/>
            <w:webHidden/>
          </w:rPr>
          <w:fldChar w:fldCharType="separate"/>
        </w:r>
        <w:r>
          <w:rPr>
            <w:noProof/>
            <w:webHidden/>
          </w:rPr>
          <w:t>7</w:t>
        </w:r>
        <w:r>
          <w:rPr>
            <w:noProof/>
            <w:webHidden/>
          </w:rPr>
          <w:fldChar w:fldCharType="end"/>
        </w:r>
      </w:hyperlink>
    </w:p>
    <w:p w14:paraId="24AE4FD0" w14:textId="5069BD5B" w:rsidR="00913009" w:rsidRDefault="00913009">
      <w:pPr>
        <w:pStyle w:val="TOC2"/>
        <w:rPr>
          <w:rFonts w:asciiTheme="minorHAnsi" w:eastAsiaTheme="minorEastAsia" w:hAnsiTheme="minorHAnsi" w:cstheme="minorBidi"/>
          <w:smallCaps w:val="0"/>
          <w:noProof/>
          <w:sz w:val="22"/>
          <w:szCs w:val="22"/>
        </w:rPr>
      </w:pPr>
      <w:hyperlink w:anchor="_Toc134436572" w:history="1">
        <w:r w:rsidRPr="00DD3C5D">
          <w:rPr>
            <w:rStyle w:val="Hyperlink"/>
            <w:noProof/>
          </w:rPr>
          <w:t>23.3</w:t>
        </w:r>
        <w:r>
          <w:rPr>
            <w:rFonts w:asciiTheme="minorHAnsi" w:eastAsiaTheme="minorEastAsia" w:hAnsiTheme="minorHAnsi" w:cstheme="minorBidi"/>
            <w:smallCaps w:val="0"/>
            <w:noProof/>
            <w:sz w:val="22"/>
            <w:szCs w:val="22"/>
          </w:rPr>
          <w:tab/>
        </w:r>
        <w:r w:rsidRPr="00DD3C5D">
          <w:rPr>
            <w:rStyle w:val="Hyperlink"/>
            <w:noProof/>
          </w:rPr>
          <w:t>Relationship to Other LXI Standards</w:t>
        </w:r>
        <w:r>
          <w:rPr>
            <w:noProof/>
            <w:webHidden/>
          </w:rPr>
          <w:tab/>
        </w:r>
        <w:r>
          <w:rPr>
            <w:noProof/>
            <w:webHidden/>
          </w:rPr>
          <w:fldChar w:fldCharType="begin"/>
        </w:r>
        <w:r>
          <w:rPr>
            <w:noProof/>
            <w:webHidden/>
          </w:rPr>
          <w:instrText xml:space="preserve"> PAGEREF _Toc134436572 \h </w:instrText>
        </w:r>
        <w:r>
          <w:rPr>
            <w:noProof/>
            <w:webHidden/>
          </w:rPr>
        </w:r>
        <w:r>
          <w:rPr>
            <w:noProof/>
            <w:webHidden/>
          </w:rPr>
          <w:fldChar w:fldCharType="separate"/>
        </w:r>
        <w:r>
          <w:rPr>
            <w:noProof/>
            <w:webHidden/>
          </w:rPr>
          <w:t>8</w:t>
        </w:r>
        <w:r>
          <w:rPr>
            <w:noProof/>
            <w:webHidden/>
          </w:rPr>
          <w:fldChar w:fldCharType="end"/>
        </w:r>
      </w:hyperlink>
    </w:p>
    <w:p w14:paraId="4E38AE5C" w14:textId="4E4ABD03" w:rsidR="00913009" w:rsidRDefault="00913009">
      <w:pPr>
        <w:pStyle w:val="TOC2"/>
        <w:rPr>
          <w:rFonts w:asciiTheme="minorHAnsi" w:eastAsiaTheme="minorEastAsia" w:hAnsiTheme="minorHAnsi" w:cstheme="minorBidi"/>
          <w:smallCaps w:val="0"/>
          <w:noProof/>
          <w:sz w:val="22"/>
          <w:szCs w:val="22"/>
        </w:rPr>
      </w:pPr>
      <w:hyperlink w:anchor="_Toc134436573" w:history="1">
        <w:r w:rsidRPr="00DD3C5D">
          <w:rPr>
            <w:rStyle w:val="Hyperlink"/>
            <w:noProof/>
          </w:rPr>
          <w:t>23.4</w:t>
        </w:r>
        <w:r>
          <w:rPr>
            <w:rFonts w:asciiTheme="minorHAnsi" w:eastAsiaTheme="minorEastAsia" w:hAnsiTheme="minorHAnsi" w:cstheme="minorBidi"/>
            <w:smallCaps w:val="0"/>
            <w:noProof/>
            <w:sz w:val="22"/>
            <w:szCs w:val="22"/>
          </w:rPr>
          <w:tab/>
        </w:r>
        <w:r w:rsidRPr="00DD3C5D">
          <w:rPr>
            <w:rStyle w:val="Hyperlink"/>
            <w:noProof/>
          </w:rPr>
          <w:t>Acronyms</w:t>
        </w:r>
        <w:r>
          <w:rPr>
            <w:noProof/>
            <w:webHidden/>
          </w:rPr>
          <w:tab/>
        </w:r>
        <w:r>
          <w:rPr>
            <w:noProof/>
            <w:webHidden/>
          </w:rPr>
          <w:fldChar w:fldCharType="begin"/>
        </w:r>
        <w:r>
          <w:rPr>
            <w:noProof/>
            <w:webHidden/>
          </w:rPr>
          <w:instrText xml:space="preserve"> PAGEREF _Toc134436573 \h </w:instrText>
        </w:r>
        <w:r>
          <w:rPr>
            <w:noProof/>
            <w:webHidden/>
          </w:rPr>
        </w:r>
        <w:r>
          <w:rPr>
            <w:noProof/>
            <w:webHidden/>
          </w:rPr>
          <w:fldChar w:fldCharType="separate"/>
        </w:r>
        <w:r>
          <w:rPr>
            <w:noProof/>
            <w:webHidden/>
          </w:rPr>
          <w:t>8</w:t>
        </w:r>
        <w:r>
          <w:rPr>
            <w:noProof/>
            <w:webHidden/>
          </w:rPr>
          <w:fldChar w:fldCharType="end"/>
        </w:r>
      </w:hyperlink>
    </w:p>
    <w:p w14:paraId="6F85EA6B" w14:textId="4C1F492D" w:rsidR="00913009" w:rsidRDefault="00913009">
      <w:pPr>
        <w:pStyle w:val="TOC2"/>
        <w:rPr>
          <w:rFonts w:asciiTheme="minorHAnsi" w:eastAsiaTheme="minorEastAsia" w:hAnsiTheme="minorHAnsi" w:cstheme="minorBidi"/>
          <w:smallCaps w:val="0"/>
          <w:noProof/>
          <w:sz w:val="22"/>
          <w:szCs w:val="22"/>
        </w:rPr>
      </w:pPr>
      <w:hyperlink w:anchor="_Toc134436574" w:history="1">
        <w:r w:rsidRPr="00DD3C5D">
          <w:rPr>
            <w:rStyle w:val="Hyperlink"/>
            <w:noProof/>
          </w:rPr>
          <w:t>23.5</w:t>
        </w:r>
        <w:r>
          <w:rPr>
            <w:rFonts w:asciiTheme="minorHAnsi" w:eastAsiaTheme="minorEastAsia" w:hAnsiTheme="minorHAnsi" w:cstheme="minorBidi"/>
            <w:smallCaps w:val="0"/>
            <w:noProof/>
            <w:sz w:val="22"/>
            <w:szCs w:val="22"/>
          </w:rPr>
          <w:tab/>
        </w:r>
        <w:r w:rsidRPr="00DD3C5D">
          <w:rPr>
            <w:rStyle w:val="Hyperlink"/>
            <w:noProof/>
          </w:rPr>
          <w:t>Compliance Requirements</w:t>
        </w:r>
        <w:r>
          <w:rPr>
            <w:noProof/>
            <w:webHidden/>
          </w:rPr>
          <w:tab/>
        </w:r>
        <w:r>
          <w:rPr>
            <w:noProof/>
            <w:webHidden/>
          </w:rPr>
          <w:fldChar w:fldCharType="begin"/>
        </w:r>
        <w:r>
          <w:rPr>
            <w:noProof/>
            <w:webHidden/>
          </w:rPr>
          <w:instrText xml:space="preserve"> PAGEREF _Toc134436574 \h </w:instrText>
        </w:r>
        <w:r>
          <w:rPr>
            <w:noProof/>
            <w:webHidden/>
          </w:rPr>
        </w:r>
        <w:r>
          <w:rPr>
            <w:noProof/>
            <w:webHidden/>
          </w:rPr>
          <w:fldChar w:fldCharType="separate"/>
        </w:r>
        <w:r>
          <w:rPr>
            <w:noProof/>
            <w:webHidden/>
          </w:rPr>
          <w:t>8</w:t>
        </w:r>
        <w:r>
          <w:rPr>
            <w:noProof/>
            <w:webHidden/>
          </w:rPr>
          <w:fldChar w:fldCharType="end"/>
        </w:r>
      </w:hyperlink>
    </w:p>
    <w:p w14:paraId="7F7EF364" w14:textId="027A900C" w:rsidR="00913009" w:rsidRDefault="00913009">
      <w:pPr>
        <w:pStyle w:val="TOC3"/>
        <w:tabs>
          <w:tab w:val="left" w:pos="1200"/>
          <w:tab w:val="right" w:leader="dot" w:pos="9350"/>
        </w:tabs>
        <w:rPr>
          <w:rFonts w:asciiTheme="minorHAnsi" w:eastAsiaTheme="minorEastAsia" w:hAnsiTheme="minorHAnsi" w:cstheme="minorBidi"/>
          <w:iCs w:val="0"/>
          <w:noProof/>
          <w:sz w:val="22"/>
          <w:szCs w:val="22"/>
        </w:rPr>
      </w:pPr>
      <w:hyperlink w:anchor="_Toc134436575" w:history="1">
        <w:r w:rsidRPr="00DD3C5D">
          <w:rPr>
            <w:rStyle w:val="Hyperlink"/>
            <w:noProof/>
          </w:rPr>
          <w:t>23.5.1</w:t>
        </w:r>
        <w:r>
          <w:rPr>
            <w:rFonts w:asciiTheme="minorHAnsi" w:eastAsiaTheme="minorEastAsia" w:hAnsiTheme="minorHAnsi" w:cstheme="minorBidi"/>
            <w:iCs w:val="0"/>
            <w:noProof/>
            <w:sz w:val="22"/>
            <w:szCs w:val="22"/>
          </w:rPr>
          <w:tab/>
        </w:r>
        <w:r w:rsidRPr="00DD3C5D">
          <w:rPr>
            <w:rStyle w:val="Hyperlink"/>
            <w:noProof/>
          </w:rPr>
          <w:t>RULE – Devices Comply with Current Schemas</w:t>
        </w:r>
        <w:r>
          <w:rPr>
            <w:noProof/>
            <w:webHidden/>
          </w:rPr>
          <w:tab/>
        </w:r>
        <w:r>
          <w:rPr>
            <w:noProof/>
            <w:webHidden/>
          </w:rPr>
          <w:fldChar w:fldCharType="begin"/>
        </w:r>
        <w:r>
          <w:rPr>
            <w:noProof/>
            <w:webHidden/>
          </w:rPr>
          <w:instrText xml:space="preserve"> PAGEREF _Toc134436575 \h </w:instrText>
        </w:r>
        <w:r>
          <w:rPr>
            <w:noProof/>
            <w:webHidden/>
          </w:rPr>
        </w:r>
        <w:r>
          <w:rPr>
            <w:noProof/>
            <w:webHidden/>
          </w:rPr>
          <w:fldChar w:fldCharType="separate"/>
        </w:r>
        <w:r>
          <w:rPr>
            <w:noProof/>
            <w:webHidden/>
          </w:rPr>
          <w:t>9</w:t>
        </w:r>
        <w:r>
          <w:rPr>
            <w:noProof/>
            <w:webHidden/>
          </w:rPr>
          <w:fldChar w:fldCharType="end"/>
        </w:r>
      </w:hyperlink>
    </w:p>
    <w:p w14:paraId="444C5284" w14:textId="66F34FF1" w:rsidR="00913009" w:rsidRDefault="00913009">
      <w:pPr>
        <w:pStyle w:val="TOC2"/>
        <w:rPr>
          <w:rFonts w:asciiTheme="minorHAnsi" w:eastAsiaTheme="minorEastAsia" w:hAnsiTheme="minorHAnsi" w:cstheme="minorBidi"/>
          <w:smallCaps w:val="0"/>
          <w:noProof/>
          <w:sz w:val="22"/>
          <w:szCs w:val="22"/>
        </w:rPr>
      </w:pPr>
      <w:hyperlink w:anchor="_Toc134436576" w:history="1">
        <w:r w:rsidRPr="00DD3C5D">
          <w:rPr>
            <w:rStyle w:val="Hyperlink"/>
            <w:noProof/>
          </w:rPr>
          <w:t>23.6</w:t>
        </w:r>
        <w:r>
          <w:rPr>
            <w:rFonts w:asciiTheme="minorHAnsi" w:eastAsiaTheme="minorEastAsia" w:hAnsiTheme="minorHAnsi" w:cstheme="minorBidi"/>
            <w:smallCaps w:val="0"/>
            <w:noProof/>
            <w:sz w:val="22"/>
            <w:szCs w:val="22"/>
          </w:rPr>
          <w:tab/>
        </w:r>
        <w:r w:rsidRPr="00DD3C5D">
          <w:rPr>
            <w:rStyle w:val="Hyperlink"/>
            <w:noProof/>
          </w:rPr>
          <w:t>RULE – Include ‘LXI API” in the Welcome Web Page “LXI Extended Functions”</w:t>
        </w:r>
        <w:r>
          <w:rPr>
            <w:noProof/>
            <w:webHidden/>
          </w:rPr>
          <w:tab/>
        </w:r>
        <w:r>
          <w:rPr>
            <w:noProof/>
            <w:webHidden/>
          </w:rPr>
          <w:fldChar w:fldCharType="begin"/>
        </w:r>
        <w:r>
          <w:rPr>
            <w:noProof/>
            <w:webHidden/>
          </w:rPr>
          <w:instrText xml:space="preserve"> PAGEREF _Toc134436576 \h </w:instrText>
        </w:r>
        <w:r>
          <w:rPr>
            <w:noProof/>
            <w:webHidden/>
          </w:rPr>
        </w:r>
        <w:r>
          <w:rPr>
            <w:noProof/>
            <w:webHidden/>
          </w:rPr>
          <w:fldChar w:fldCharType="separate"/>
        </w:r>
        <w:r>
          <w:rPr>
            <w:noProof/>
            <w:webHidden/>
          </w:rPr>
          <w:t>9</w:t>
        </w:r>
        <w:r>
          <w:rPr>
            <w:noProof/>
            <w:webHidden/>
          </w:rPr>
          <w:fldChar w:fldCharType="end"/>
        </w:r>
      </w:hyperlink>
    </w:p>
    <w:p w14:paraId="3F06704A" w14:textId="1AF9DFAB" w:rsidR="00913009" w:rsidRDefault="00913009">
      <w:pPr>
        <w:pStyle w:val="TOC2"/>
        <w:rPr>
          <w:rFonts w:asciiTheme="minorHAnsi" w:eastAsiaTheme="minorEastAsia" w:hAnsiTheme="minorHAnsi" w:cstheme="minorBidi"/>
          <w:smallCaps w:val="0"/>
          <w:noProof/>
          <w:sz w:val="22"/>
          <w:szCs w:val="22"/>
        </w:rPr>
      </w:pPr>
      <w:hyperlink w:anchor="_Toc134436577" w:history="1">
        <w:r w:rsidRPr="00DD3C5D">
          <w:rPr>
            <w:rStyle w:val="Hyperlink"/>
            <w:noProof/>
          </w:rPr>
          <w:t>23.7</w:t>
        </w:r>
        <w:r>
          <w:rPr>
            <w:rFonts w:asciiTheme="minorHAnsi" w:eastAsiaTheme="minorEastAsia" w:hAnsiTheme="minorHAnsi" w:cstheme="minorBidi"/>
            <w:smallCaps w:val="0"/>
            <w:noProof/>
            <w:sz w:val="22"/>
            <w:szCs w:val="22"/>
          </w:rPr>
          <w:tab/>
        </w:r>
        <w:r w:rsidRPr="00DD3C5D">
          <w:rPr>
            <w:rStyle w:val="Hyperlink"/>
            <w:noProof/>
          </w:rPr>
          <w:t>RULE – Include the LXI API Function in the LXI Identification</w:t>
        </w:r>
        <w:r>
          <w:rPr>
            <w:noProof/>
            <w:webHidden/>
          </w:rPr>
          <w:tab/>
        </w:r>
        <w:r>
          <w:rPr>
            <w:noProof/>
            <w:webHidden/>
          </w:rPr>
          <w:fldChar w:fldCharType="begin"/>
        </w:r>
        <w:r>
          <w:rPr>
            <w:noProof/>
            <w:webHidden/>
          </w:rPr>
          <w:instrText xml:space="preserve"> PAGEREF _Toc134436577 \h </w:instrText>
        </w:r>
        <w:r>
          <w:rPr>
            <w:noProof/>
            <w:webHidden/>
          </w:rPr>
        </w:r>
        <w:r>
          <w:rPr>
            <w:noProof/>
            <w:webHidden/>
          </w:rPr>
          <w:fldChar w:fldCharType="separate"/>
        </w:r>
        <w:r>
          <w:rPr>
            <w:noProof/>
            <w:webHidden/>
          </w:rPr>
          <w:t>9</w:t>
        </w:r>
        <w:r>
          <w:rPr>
            <w:noProof/>
            <w:webHidden/>
          </w:rPr>
          <w:fldChar w:fldCharType="end"/>
        </w:r>
      </w:hyperlink>
    </w:p>
    <w:p w14:paraId="750E94A8" w14:textId="215607E7" w:rsidR="00913009" w:rsidRDefault="00913009">
      <w:pPr>
        <w:pStyle w:val="TOC2"/>
        <w:rPr>
          <w:rFonts w:asciiTheme="minorHAnsi" w:eastAsiaTheme="minorEastAsia" w:hAnsiTheme="minorHAnsi" w:cstheme="minorBidi"/>
          <w:smallCaps w:val="0"/>
          <w:noProof/>
          <w:sz w:val="22"/>
          <w:szCs w:val="22"/>
        </w:rPr>
      </w:pPr>
      <w:hyperlink w:anchor="_Toc134436578" w:history="1">
        <w:r w:rsidRPr="00DD3C5D">
          <w:rPr>
            <w:rStyle w:val="Hyperlink"/>
            <w:noProof/>
          </w:rPr>
          <w:t>23.8</w:t>
        </w:r>
        <w:r>
          <w:rPr>
            <w:rFonts w:asciiTheme="minorHAnsi" w:eastAsiaTheme="minorEastAsia" w:hAnsiTheme="minorHAnsi" w:cstheme="minorBidi"/>
            <w:smallCaps w:val="0"/>
            <w:noProof/>
            <w:sz w:val="22"/>
            <w:szCs w:val="22"/>
          </w:rPr>
          <w:tab/>
        </w:r>
        <w:r w:rsidRPr="00DD3C5D">
          <w:rPr>
            <w:rStyle w:val="Hyperlink"/>
            <w:noProof/>
          </w:rPr>
          <w:t>Editorial Conventions Used in This Document</w:t>
        </w:r>
        <w:r>
          <w:rPr>
            <w:noProof/>
            <w:webHidden/>
          </w:rPr>
          <w:tab/>
        </w:r>
        <w:r>
          <w:rPr>
            <w:noProof/>
            <w:webHidden/>
          </w:rPr>
          <w:fldChar w:fldCharType="begin"/>
        </w:r>
        <w:r>
          <w:rPr>
            <w:noProof/>
            <w:webHidden/>
          </w:rPr>
          <w:instrText xml:space="preserve"> PAGEREF _Toc134436578 \h </w:instrText>
        </w:r>
        <w:r>
          <w:rPr>
            <w:noProof/>
            <w:webHidden/>
          </w:rPr>
        </w:r>
        <w:r>
          <w:rPr>
            <w:noProof/>
            <w:webHidden/>
          </w:rPr>
          <w:fldChar w:fldCharType="separate"/>
        </w:r>
        <w:r>
          <w:rPr>
            <w:noProof/>
            <w:webHidden/>
          </w:rPr>
          <w:t>9</w:t>
        </w:r>
        <w:r>
          <w:rPr>
            <w:noProof/>
            <w:webHidden/>
          </w:rPr>
          <w:fldChar w:fldCharType="end"/>
        </w:r>
      </w:hyperlink>
    </w:p>
    <w:p w14:paraId="4B69DFB3" w14:textId="5815C708" w:rsidR="00913009" w:rsidRDefault="00913009">
      <w:pPr>
        <w:pStyle w:val="TOC2"/>
        <w:rPr>
          <w:rFonts w:asciiTheme="minorHAnsi" w:eastAsiaTheme="minorEastAsia" w:hAnsiTheme="minorHAnsi" w:cstheme="minorBidi"/>
          <w:smallCaps w:val="0"/>
          <w:noProof/>
          <w:sz w:val="22"/>
          <w:szCs w:val="22"/>
        </w:rPr>
      </w:pPr>
      <w:hyperlink w:anchor="_Toc134436579" w:history="1">
        <w:r w:rsidRPr="00DD3C5D">
          <w:rPr>
            <w:rStyle w:val="Hyperlink"/>
            <w:noProof/>
          </w:rPr>
          <w:t>23.9</w:t>
        </w:r>
        <w:r>
          <w:rPr>
            <w:rFonts w:asciiTheme="minorHAnsi" w:eastAsiaTheme="minorEastAsia" w:hAnsiTheme="minorHAnsi" w:cstheme="minorBidi"/>
            <w:smallCaps w:val="0"/>
            <w:noProof/>
            <w:sz w:val="22"/>
            <w:szCs w:val="22"/>
          </w:rPr>
          <w:tab/>
        </w:r>
        <w:r w:rsidRPr="00DD3C5D">
          <w:rPr>
            <w:rStyle w:val="Hyperlink"/>
            <w:noProof/>
          </w:rPr>
          <w:t>Tables Used in this Document</w:t>
        </w:r>
        <w:r>
          <w:rPr>
            <w:noProof/>
            <w:webHidden/>
          </w:rPr>
          <w:tab/>
        </w:r>
        <w:r>
          <w:rPr>
            <w:noProof/>
            <w:webHidden/>
          </w:rPr>
          <w:fldChar w:fldCharType="begin"/>
        </w:r>
        <w:r>
          <w:rPr>
            <w:noProof/>
            <w:webHidden/>
          </w:rPr>
          <w:instrText xml:space="preserve"> PAGEREF _Toc134436579 \h </w:instrText>
        </w:r>
        <w:r>
          <w:rPr>
            <w:noProof/>
            <w:webHidden/>
          </w:rPr>
        </w:r>
        <w:r>
          <w:rPr>
            <w:noProof/>
            <w:webHidden/>
          </w:rPr>
          <w:fldChar w:fldCharType="separate"/>
        </w:r>
        <w:r>
          <w:rPr>
            <w:noProof/>
            <w:webHidden/>
          </w:rPr>
          <w:t>10</w:t>
        </w:r>
        <w:r>
          <w:rPr>
            <w:noProof/>
            <w:webHidden/>
          </w:rPr>
          <w:fldChar w:fldCharType="end"/>
        </w:r>
      </w:hyperlink>
    </w:p>
    <w:p w14:paraId="37B7BACF" w14:textId="7D3AB2B2" w:rsidR="00913009" w:rsidRDefault="00913009">
      <w:pPr>
        <w:pStyle w:val="TOC2"/>
        <w:rPr>
          <w:rFonts w:asciiTheme="minorHAnsi" w:eastAsiaTheme="minorEastAsia" w:hAnsiTheme="minorHAnsi" w:cstheme="minorBidi"/>
          <w:smallCaps w:val="0"/>
          <w:noProof/>
          <w:sz w:val="22"/>
          <w:szCs w:val="22"/>
        </w:rPr>
      </w:pPr>
      <w:hyperlink w:anchor="_Toc134436580" w:history="1">
        <w:r w:rsidRPr="00DD3C5D">
          <w:rPr>
            <w:rStyle w:val="Hyperlink"/>
            <w:noProof/>
          </w:rPr>
          <w:t>23.10</w:t>
        </w:r>
        <w:r>
          <w:rPr>
            <w:rFonts w:asciiTheme="minorHAnsi" w:eastAsiaTheme="minorEastAsia" w:hAnsiTheme="minorHAnsi" w:cstheme="minorBidi"/>
            <w:smallCaps w:val="0"/>
            <w:noProof/>
            <w:sz w:val="22"/>
            <w:szCs w:val="22"/>
          </w:rPr>
          <w:tab/>
        </w:r>
        <w:r w:rsidRPr="00DD3C5D">
          <w:rPr>
            <w:rStyle w:val="Hyperlink"/>
            <w:noProof/>
          </w:rPr>
          <w:t>The LXI Device API</w:t>
        </w:r>
        <w:r>
          <w:rPr>
            <w:noProof/>
            <w:webHidden/>
          </w:rPr>
          <w:tab/>
        </w:r>
        <w:r>
          <w:rPr>
            <w:noProof/>
            <w:webHidden/>
          </w:rPr>
          <w:fldChar w:fldCharType="begin"/>
        </w:r>
        <w:r>
          <w:rPr>
            <w:noProof/>
            <w:webHidden/>
          </w:rPr>
          <w:instrText xml:space="preserve"> PAGEREF _Toc134436580 \h </w:instrText>
        </w:r>
        <w:r>
          <w:rPr>
            <w:noProof/>
            <w:webHidden/>
          </w:rPr>
        </w:r>
        <w:r>
          <w:rPr>
            <w:noProof/>
            <w:webHidden/>
          </w:rPr>
          <w:fldChar w:fldCharType="separate"/>
        </w:r>
        <w:r>
          <w:rPr>
            <w:noProof/>
            <w:webHidden/>
          </w:rPr>
          <w:t>11</w:t>
        </w:r>
        <w:r>
          <w:rPr>
            <w:noProof/>
            <w:webHidden/>
          </w:rPr>
          <w:fldChar w:fldCharType="end"/>
        </w:r>
      </w:hyperlink>
    </w:p>
    <w:p w14:paraId="1E865671" w14:textId="4AB5A322"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1" w:history="1">
        <w:r w:rsidRPr="00DD3C5D">
          <w:rPr>
            <w:rStyle w:val="Hyperlink"/>
            <w:noProof/>
          </w:rPr>
          <w:t>23.10.1</w:t>
        </w:r>
        <w:r>
          <w:rPr>
            <w:rFonts w:asciiTheme="minorHAnsi" w:eastAsiaTheme="minorEastAsia" w:hAnsiTheme="minorHAnsi" w:cstheme="minorBidi"/>
            <w:iCs w:val="0"/>
            <w:noProof/>
            <w:sz w:val="22"/>
            <w:szCs w:val="22"/>
          </w:rPr>
          <w:tab/>
        </w:r>
        <w:r w:rsidRPr="00DD3C5D">
          <w:rPr>
            <w:rStyle w:val="Hyperlink"/>
            <w:noProof/>
          </w:rPr>
          <w:t>RULE – API Client Authentication and Authorization</w:t>
        </w:r>
        <w:r>
          <w:rPr>
            <w:noProof/>
            <w:webHidden/>
          </w:rPr>
          <w:tab/>
        </w:r>
        <w:r>
          <w:rPr>
            <w:noProof/>
            <w:webHidden/>
          </w:rPr>
          <w:fldChar w:fldCharType="begin"/>
        </w:r>
        <w:r>
          <w:rPr>
            <w:noProof/>
            <w:webHidden/>
          </w:rPr>
          <w:instrText xml:space="preserve"> PAGEREF _Toc134436581 \h </w:instrText>
        </w:r>
        <w:r>
          <w:rPr>
            <w:noProof/>
            <w:webHidden/>
          </w:rPr>
        </w:r>
        <w:r>
          <w:rPr>
            <w:noProof/>
            <w:webHidden/>
          </w:rPr>
          <w:fldChar w:fldCharType="separate"/>
        </w:r>
        <w:r>
          <w:rPr>
            <w:noProof/>
            <w:webHidden/>
          </w:rPr>
          <w:t>11</w:t>
        </w:r>
        <w:r>
          <w:rPr>
            <w:noProof/>
            <w:webHidden/>
          </w:rPr>
          <w:fldChar w:fldCharType="end"/>
        </w:r>
      </w:hyperlink>
    </w:p>
    <w:p w14:paraId="22AEEC38" w14:textId="54106AE5"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2" w:history="1">
        <w:r w:rsidRPr="00DD3C5D">
          <w:rPr>
            <w:rStyle w:val="Hyperlink"/>
            <w:noProof/>
          </w:rPr>
          <w:t>23.10.2</w:t>
        </w:r>
        <w:r>
          <w:rPr>
            <w:rFonts w:asciiTheme="minorHAnsi" w:eastAsiaTheme="minorEastAsia" w:hAnsiTheme="minorHAnsi" w:cstheme="minorBidi"/>
            <w:iCs w:val="0"/>
            <w:noProof/>
            <w:sz w:val="22"/>
            <w:szCs w:val="22"/>
          </w:rPr>
          <w:tab/>
        </w:r>
        <w:r w:rsidRPr="00DD3C5D">
          <w:rPr>
            <w:rStyle w:val="Hyperlink"/>
            <w:noProof/>
          </w:rPr>
          <w:t>RULE – Additional Means of Authorization</w:t>
        </w:r>
        <w:r>
          <w:rPr>
            <w:noProof/>
            <w:webHidden/>
          </w:rPr>
          <w:tab/>
        </w:r>
        <w:r>
          <w:rPr>
            <w:noProof/>
            <w:webHidden/>
          </w:rPr>
          <w:fldChar w:fldCharType="begin"/>
        </w:r>
        <w:r>
          <w:rPr>
            <w:noProof/>
            <w:webHidden/>
          </w:rPr>
          <w:instrText xml:space="preserve"> PAGEREF _Toc134436582 \h </w:instrText>
        </w:r>
        <w:r>
          <w:rPr>
            <w:noProof/>
            <w:webHidden/>
          </w:rPr>
        </w:r>
        <w:r>
          <w:rPr>
            <w:noProof/>
            <w:webHidden/>
          </w:rPr>
          <w:fldChar w:fldCharType="separate"/>
        </w:r>
        <w:r>
          <w:rPr>
            <w:noProof/>
            <w:webHidden/>
          </w:rPr>
          <w:t>12</w:t>
        </w:r>
        <w:r>
          <w:rPr>
            <w:noProof/>
            <w:webHidden/>
          </w:rPr>
          <w:fldChar w:fldCharType="end"/>
        </w:r>
      </w:hyperlink>
    </w:p>
    <w:p w14:paraId="2BA8D88B" w14:textId="491FD6F0"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3" w:history="1">
        <w:r w:rsidRPr="00DD3C5D">
          <w:rPr>
            <w:rStyle w:val="Hyperlink"/>
            <w:noProof/>
          </w:rPr>
          <w:t>23.10.3</w:t>
        </w:r>
        <w:r>
          <w:rPr>
            <w:rFonts w:asciiTheme="minorHAnsi" w:eastAsiaTheme="minorEastAsia" w:hAnsiTheme="minorHAnsi" w:cstheme="minorBidi"/>
            <w:iCs w:val="0"/>
            <w:noProof/>
            <w:sz w:val="22"/>
            <w:szCs w:val="22"/>
          </w:rPr>
          <w:tab/>
        </w:r>
        <w:r w:rsidRPr="00DD3C5D">
          <w:rPr>
            <w:rStyle w:val="Hyperlink"/>
            <w:noProof/>
          </w:rPr>
          <w:t>RULE – LXI Certificate and CSR GUIDs</w:t>
        </w:r>
        <w:r>
          <w:rPr>
            <w:noProof/>
            <w:webHidden/>
          </w:rPr>
          <w:tab/>
        </w:r>
        <w:r>
          <w:rPr>
            <w:noProof/>
            <w:webHidden/>
          </w:rPr>
          <w:fldChar w:fldCharType="begin"/>
        </w:r>
        <w:r>
          <w:rPr>
            <w:noProof/>
            <w:webHidden/>
          </w:rPr>
          <w:instrText xml:space="preserve"> PAGEREF _Toc134436583 \h </w:instrText>
        </w:r>
        <w:r>
          <w:rPr>
            <w:noProof/>
            <w:webHidden/>
          </w:rPr>
        </w:r>
        <w:r>
          <w:rPr>
            <w:noProof/>
            <w:webHidden/>
          </w:rPr>
          <w:fldChar w:fldCharType="separate"/>
        </w:r>
        <w:r>
          <w:rPr>
            <w:noProof/>
            <w:webHidden/>
          </w:rPr>
          <w:t>12</w:t>
        </w:r>
        <w:r>
          <w:rPr>
            <w:noProof/>
            <w:webHidden/>
          </w:rPr>
          <w:fldChar w:fldCharType="end"/>
        </w:r>
      </w:hyperlink>
    </w:p>
    <w:p w14:paraId="078808D1" w14:textId="59BA0056"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4" w:history="1">
        <w:r w:rsidRPr="00DD3C5D">
          <w:rPr>
            <w:rStyle w:val="Hyperlink"/>
            <w:noProof/>
          </w:rPr>
          <w:t>23.10.4</w:t>
        </w:r>
        <w:r>
          <w:rPr>
            <w:rFonts w:asciiTheme="minorHAnsi" w:eastAsiaTheme="minorEastAsia" w:hAnsiTheme="minorHAnsi" w:cstheme="minorBidi"/>
            <w:iCs w:val="0"/>
            <w:noProof/>
            <w:sz w:val="22"/>
            <w:szCs w:val="22"/>
          </w:rPr>
          <w:tab/>
        </w:r>
        <w:r w:rsidRPr="00DD3C5D">
          <w:rPr>
            <w:rStyle w:val="Hyperlink"/>
            <w:noProof/>
          </w:rPr>
          <w:t>Common Method Requirements</w:t>
        </w:r>
        <w:r>
          <w:rPr>
            <w:noProof/>
            <w:webHidden/>
          </w:rPr>
          <w:tab/>
        </w:r>
        <w:r>
          <w:rPr>
            <w:noProof/>
            <w:webHidden/>
          </w:rPr>
          <w:fldChar w:fldCharType="begin"/>
        </w:r>
        <w:r>
          <w:rPr>
            <w:noProof/>
            <w:webHidden/>
          </w:rPr>
          <w:instrText xml:space="preserve"> PAGEREF _Toc134436584 \h </w:instrText>
        </w:r>
        <w:r>
          <w:rPr>
            <w:noProof/>
            <w:webHidden/>
          </w:rPr>
        </w:r>
        <w:r>
          <w:rPr>
            <w:noProof/>
            <w:webHidden/>
          </w:rPr>
          <w:fldChar w:fldCharType="separate"/>
        </w:r>
        <w:r>
          <w:rPr>
            <w:noProof/>
            <w:webHidden/>
          </w:rPr>
          <w:t>12</w:t>
        </w:r>
        <w:r>
          <w:rPr>
            <w:noProof/>
            <w:webHidden/>
          </w:rPr>
          <w:fldChar w:fldCharType="end"/>
        </w:r>
      </w:hyperlink>
    </w:p>
    <w:p w14:paraId="08C6F5DF" w14:textId="659D17DD"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5" w:history="1">
        <w:r w:rsidRPr="00DD3C5D">
          <w:rPr>
            <w:rStyle w:val="Hyperlink"/>
            <w:noProof/>
          </w:rPr>
          <w:t>23.10.5</w:t>
        </w:r>
        <w:r>
          <w:rPr>
            <w:rFonts w:asciiTheme="minorHAnsi" w:eastAsiaTheme="minorEastAsia" w:hAnsiTheme="minorHAnsi" w:cstheme="minorBidi"/>
            <w:iCs w:val="0"/>
            <w:noProof/>
            <w:sz w:val="22"/>
            <w:szCs w:val="22"/>
          </w:rPr>
          <w:tab/>
        </w:r>
        <w:r w:rsidRPr="00DD3C5D">
          <w:rPr>
            <w:rStyle w:val="Hyperlink"/>
            <w:noProof/>
          </w:rPr>
          <w:t>API Summary</w:t>
        </w:r>
        <w:r>
          <w:rPr>
            <w:noProof/>
            <w:webHidden/>
          </w:rPr>
          <w:tab/>
        </w:r>
        <w:r>
          <w:rPr>
            <w:noProof/>
            <w:webHidden/>
          </w:rPr>
          <w:fldChar w:fldCharType="begin"/>
        </w:r>
        <w:r>
          <w:rPr>
            <w:noProof/>
            <w:webHidden/>
          </w:rPr>
          <w:instrText xml:space="preserve"> PAGEREF _Toc134436585 \h </w:instrText>
        </w:r>
        <w:r>
          <w:rPr>
            <w:noProof/>
            <w:webHidden/>
          </w:rPr>
        </w:r>
        <w:r>
          <w:rPr>
            <w:noProof/>
            <w:webHidden/>
          </w:rPr>
          <w:fldChar w:fldCharType="separate"/>
        </w:r>
        <w:r>
          <w:rPr>
            <w:noProof/>
            <w:webHidden/>
          </w:rPr>
          <w:t>14</w:t>
        </w:r>
        <w:r>
          <w:rPr>
            <w:noProof/>
            <w:webHidden/>
          </w:rPr>
          <w:fldChar w:fldCharType="end"/>
        </w:r>
      </w:hyperlink>
    </w:p>
    <w:p w14:paraId="53D32B7A" w14:textId="7C857A11"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6" w:history="1">
        <w:r w:rsidRPr="00DD3C5D">
          <w:rPr>
            <w:rStyle w:val="Hyperlink"/>
            <w:noProof/>
          </w:rPr>
          <w:t>23.10.6</w:t>
        </w:r>
        <w:r>
          <w:rPr>
            <w:rFonts w:asciiTheme="minorHAnsi" w:eastAsiaTheme="minorEastAsia" w:hAnsiTheme="minorHAnsi" w:cstheme="minorBidi"/>
            <w:iCs w:val="0"/>
            <w:noProof/>
            <w:sz w:val="22"/>
            <w:szCs w:val="22"/>
          </w:rPr>
          <w:tab/>
        </w:r>
        <w:r w:rsidRPr="00DD3C5D">
          <w:rPr>
            <w:rStyle w:val="Hyperlink"/>
            <w:noProof/>
          </w:rPr>
          <w:t>XML Schemas for Device APIs</w:t>
        </w:r>
        <w:r>
          <w:rPr>
            <w:noProof/>
            <w:webHidden/>
          </w:rPr>
          <w:tab/>
        </w:r>
        <w:r>
          <w:rPr>
            <w:noProof/>
            <w:webHidden/>
          </w:rPr>
          <w:fldChar w:fldCharType="begin"/>
        </w:r>
        <w:r>
          <w:rPr>
            <w:noProof/>
            <w:webHidden/>
          </w:rPr>
          <w:instrText xml:space="preserve"> PAGEREF _Toc134436586 \h </w:instrText>
        </w:r>
        <w:r>
          <w:rPr>
            <w:noProof/>
            <w:webHidden/>
          </w:rPr>
        </w:r>
        <w:r>
          <w:rPr>
            <w:noProof/>
            <w:webHidden/>
          </w:rPr>
          <w:fldChar w:fldCharType="separate"/>
        </w:r>
        <w:r>
          <w:rPr>
            <w:noProof/>
            <w:webHidden/>
          </w:rPr>
          <w:t>15</w:t>
        </w:r>
        <w:r>
          <w:rPr>
            <w:noProof/>
            <w:webHidden/>
          </w:rPr>
          <w:fldChar w:fldCharType="end"/>
        </w:r>
      </w:hyperlink>
    </w:p>
    <w:p w14:paraId="6737BB63" w14:textId="3E61A1D5"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7" w:history="1">
        <w:r w:rsidRPr="00DD3C5D">
          <w:rPr>
            <w:rStyle w:val="Hyperlink"/>
            <w:noProof/>
          </w:rPr>
          <w:t>23.10.7</w:t>
        </w:r>
        <w:r>
          <w:rPr>
            <w:rFonts w:asciiTheme="minorHAnsi" w:eastAsiaTheme="minorEastAsia" w:hAnsiTheme="minorHAnsi" w:cstheme="minorBidi"/>
            <w:iCs w:val="0"/>
            <w:noProof/>
            <w:sz w:val="22"/>
            <w:szCs w:val="22"/>
          </w:rPr>
          <w:tab/>
        </w:r>
        <w:r w:rsidRPr="00DD3C5D">
          <w:rPr>
            <w:rStyle w:val="Hyperlink"/>
            <w:noProof/>
          </w:rPr>
          <w:t>LXI Identification API</w:t>
        </w:r>
        <w:r>
          <w:rPr>
            <w:noProof/>
            <w:webHidden/>
          </w:rPr>
          <w:tab/>
        </w:r>
        <w:r>
          <w:rPr>
            <w:noProof/>
            <w:webHidden/>
          </w:rPr>
          <w:fldChar w:fldCharType="begin"/>
        </w:r>
        <w:r>
          <w:rPr>
            <w:noProof/>
            <w:webHidden/>
          </w:rPr>
          <w:instrText xml:space="preserve"> PAGEREF _Toc134436587 \h </w:instrText>
        </w:r>
        <w:r>
          <w:rPr>
            <w:noProof/>
            <w:webHidden/>
          </w:rPr>
        </w:r>
        <w:r>
          <w:rPr>
            <w:noProof/>
            <w:webHidden/>
          </w:rPr>
          <w:fldChar w:fldCharType="separate"/>
        </w:r>
        <w:r>
          <w:rPr>
            <w:noProof/>
            <w:webHidden/>
          </w:rPr>
          <w:t>16</w:t>
        </w:r>
        <w:r>
          <w:rPr>
            <w:noProof/>
            <w:webHidden/>
          </w:rPr>
          <w:fldChar w:fldCharType="end"/>
        </w:r>
      </w:hyperlink>
    </w:p>
    <w:p w14:paraId="601CBD86" w14:textId="3515B8D0"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8" w:history="1">
        <w:r w:rsidRPr="00DD3C5D">
          <w:rPr>
            <w:rStyle w:val="Hyperlink"/>
            <w:noProof/>
          </w:rPr>
          <w:t>23.10.8</w:t>
        </w:r>
        <w:r>
          <w:rPr>
            <w:rFonts w:asciiTheme="minorHAnsi" w:eastAsiaTheme="minorEastAsia" w:hAnsiTheme="minorHAnsi" w:cstheme="minorBidi"/>
            <w:iCs w:val="0"/>
            <w:noProof/>
            <w:sz w:val="22"/>
            <w:szCs w:val="22"/>
          </w:rPr>
          <w:tab/>
        </w:r>
        <w:r w:rsidRPr="00DD3C5D">
          <w:rPr>
            <w:rStyle w:val="Hyperlink"/>
            <w:noProof/>
          </w:rPr>
          <w:t>RULE – LXI Common Configuration GET API</w:t>
        </w:r>
        <w:r>
          <w:rPr>
            <w:noProof/>
            <w:webHidden/>
          </w:rPr>
          <w:tab/>
        </w:r>
        <w:r>
          <w:rPr>
            <w:noProof/>
            <w:webHidden/>
          </w:rPr>
          <w:fldChar w:fldCharType="begin"/>
        </w:r>
        <w:r>
          <w:rPr>
            <w:noProof/>
            <w:webHidden/>
          </w:rPr>
          <w:instrText xml:space="preserve"> PAGEREF _Toc134436588 \h </w:instrText>
        </w:r>
        <w:r>
          <w:rPr>
            <w:noProof/>
            <w:webHidden/>
          </w:rPr>
        </w:r>
        <w:r>
          <w:rPr>
            <w:noProof/>
            <w:webHidden/>
          </w:rPr>
          <w:fldChar w:fldCharType="separate"/>
        </w:r>
        <w:r>
          <w:rPr>
            <w:noProof/>
            <w:webHidden/>
          </w:rPr>
          <w:t>16</w:t>
        </w:r>
        <w:r>
          <w:rPr>
            <w:noProof/>
            <w:webHidden/>
          </w:rPr>
          <w:fldChar w:fldCharType="end"/>
        </w:r>
      </w:hyperlink>
    </w:p>
    <w:p w14:paraId="499FA17C" w14:textId="3E289BBA"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89" w:history="1">
        <w:r w:rsidRPr="00DD3C5D">
          <w:rPr>
            <w:rStyle w:val="Hyperlink"/>
            <w:noProof/>
          </w:rPr>
          <w:t>23.10.9</w:t>
        </w:r>
        <w:r>
          <w:rPr>
            <w:rFonts w:asciiTheme="minorHAnsi" w:eastAsiaTheme="minorEastAsia" w:hAnsiTheme="minorHAnsi" w:cstheme="minorBidi"/>
            <w:iCs w:val="0"/>
            <w:noProof/>
            <w:sz w:val="22"/>
            <w:szCs w:val="22"/>
          </w:rPr>
          <w:tab/>
        </w:r>
        <w:r w:rsidRPr="00DD3C5D">
          <w:rPr>
            <w:rStyle w:val="Hyperlink"/>
            <w:noProof/>
          </w:rPr>
          <w:t>RULE – LXI Common Configuration PUT API</w:t>
        </w:r>
        <w:r>
          <w:rPr>
            <w:noProof/>
            <w:webHidden/>
          </w:rPr>
          <w:tab/>
        </w:r>
        <w:r>
          <w:rPr>
            <w:noProof/>
            <w:webHidden/>
          </w:rPr>
          <w:fldChar w:fldCharType="begin"/>
        </w:r>
        <w:r>
          <w:rPr>
            <w:noProof/>
            <w:webHidden/>
          </w:rPr>
          <w:instrText xml:space="preserve"> PAGEREF _Toc134436589 \h </w:instrText>
        </w:r>
        <w:r>
          <w:rPr>
            <w:noProof/>
            <w:webHidden/>
          </w:rPr>
        </w:r>
        <w:r>
          <w:rPr>
            <w:noProof/>
            <w:webHidden/>
          </w:rPr>
          <w:fldChar w:fldCharType="separate"/>
        </w:r>
        <w:r>
          <w:rPr>
            <w:noProof/>
            <w:webHidden/>
          </w:rPr>
          <w:t>17</w:t>
        </w:r>
        <w:r>
          <w:rPr>
            <w:noProof/>
            <w:webHidden/>
          </w:rPr>
          <w:fldChar w:fldCharType="end"/>
        </w:r>
      </w:hyperlink>
    </w:p>
    <w:p w14:paraId="0C02E9CB" w14:textId="0383F4CF"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0" w:history="1">
        <w:r w:rsidRPr="00DD3C5D">
          <w:rPr>
            <w:rStyle w:val="Hyperlink"/>
            <w:noProof/>
          </w:rPr>
          <w:t>23.10.10</w:t>
        </w:r>
        <w:r>
          <w:rPr>
            <w:rFonts w:asciiTheme="minorHAnsi" w:eastAsiaTheme="minorEastAsia" w:hAnsiTheme="minorHAnsi" w:cstheme="minorBidi"/>
            <w:iCs w:val="0"/>
            <w:noProof/>
            <w:sz w:val="22"/>
            <w:szCs w:val="22"/>
          </w:rPr>
          <w:tab/>
        </w:r>
        <w:r w:rsidRPr="00DD3C5D">
          <w:rPr>
            <w:rStyle w:val="Hyperlink"/>
            <w:noProof/>
          </w:rPr>
          <w:t>RULE – LXI Device Specific Configuration GET API</w:t>
        </w:r>
        <w:r>
          <w:rPr>
            <w:noProof/>
            <w:webHidden/>
          </w:rPr>
          <w:tab/>
        </w:r>
        <w:r>
          <w:rPr>
            <w:noProof/>
            <w:webHidden/>
          </w:rPr>
          <w:fldChar w:fldCharType="begin"/>
        </w:r>
        <w:r>
          <w:rPr>
            <w:noProof/>
            <w:webHidden/>
          </w:rPr>
          <w:instrText xml:space="preserve"> PAGEREF _Toc134436590 \h </w:instrText>
        </w:r>
        <w:r>
          <w:rPr>
            <w:noProof/>
            <w:webHidden/>
          </w:rPr>
        </w:r>
        <w:r>
          <w:rPr>
            <w:noProof/>
            <w:webHidden/>
          </w:rPr>
          <w:fldChar w:fldCharType="separate"/>
        </w:r>
        <w:r>
          <w:rPr>
            <w:noProof/>
            <w:webHidden/>
          </w:rPr>
          <w:t>17</w:t>
        </w:r>
        <w:r>
          <w:rPr>
            <w:noProof/>
            <w:webHidden/>
          </w:rPr>
          <w:fldChar w:fldCharType="end"/>
        </w:r>
      </w:hyperlink>
    </w:p>
    <w:p w14:paraId="66CFB8C1" w14:textId="64CAB454"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1" w:history="1">
        <w:r w:rsidRPr="00DD3C5D">
          <w:rPr>
            <w:rStyle w:val="Hyperlink"/>
            <w:noProof/>
          </w:rPr>
          <w:t>23.10.11</w:t>
        </w:r>
        <w:r>
          <w:rPr>
            <w:rFonts w:asciiTheme="minorHAnsi" w:eastAsiaTheme="minorEastAsia" w:hAnsiTheme="minorHAnsi" w:cstheme="minorBidi"/>
            <w:iCs w:val="0"/>
            <w:noProof/>
            <w:sz w:val="22"/>
            <w:szCs w:val="22"/>
          </w:rPr>
          <w:tab/>
        </w:r>
        <w:r w:rsidRPr="00DD3C5D">
          <w:rPr>
            <w:rStyle w:val="Hyperlink"/>
            <w:noProof/>
          </w:rPr>
          <w:t>RULE – LXI Device Specific Configuration PUT API</w:t>
        </w:r>
        <w:r>
          <w:rPr>
            <w:noProof/>
            <w:webHidden/>
          </w:rPr>
          <w:tab/>
        </w:r>
        <w:r>
          <w:rPr>
            <w:noProof/>
            <w:webHidden/>
          </w:rPr>
          <w:fldChar w:fldCharType="begin"/>
        </w:r>
        <w:r>
          <w:rPr>
            <w:noProof/>
            <w:webHidden/>
          </w:rPr>
          <w:instrText xml:space="preserve"> PAGEREF _Toc134436591 \h </w:instrText>
        </w:r>
        <w:r>
          <w:rPr>
            <w:noProof/>
            <w:webHidden/>
          </w:rPr>
        </w:r>
        <w:r>
          <w:rPr>
            <w:noProof/>
            <w:webHidden/>
          </w:rPr>
          <w:fldChar w:fldCharType="separate"/>
        </w:r>
        <w:r>
          <w:rPr>
            <w:noProof/>
            <w:webHidden/>
          </w:rPr>
          <w:t>18</w:t>
        </w:r>
        <w:r>
          <w:rPr>
            <w:noProof/>
            <w:webHidden/>
          </w:rPr>
          <w:fldChar w:fldCharType="end"/>
        </w:r>
      </w:hyperlink>
    </w:p>
    <w:p w14:paraId="49EFC42A" w14:textId="1812D098"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2" w:history="1">
        <w:r w:rsidRPr="00DD3C5D">
          <w:rPr>
            <w:rStyle w:val="Hyperlink"/>
            <w:noProof/>
          </w:rPr>
          <w:t>23.10.12</w:t>
        </w:r>
        <w:r>
          <w:rPr>
            <w:rFonts w:asciiTheme="minorHAnsi" w:eastAsiaTheme="minorEastAsia" w:hAnsiTheme="minorHAnsi" w:cstheme="minorBidi"/>
            <w:iCs w:val="0"/>
            <w:noProof/>
            <w:sz w:val="22"/>
            <w:szCs w:val="22"/>
          </w:rPr>
          <w:tab/>
        </w:r>
        <w:r w:rsidRPr="00DD3C5D">
          <w:rPr>
            <w:rStyle w:val="Hyperlink"/>
            <w:noProof/>
          </w:rPr>
          <w:t>RULE – LXI Certificates GET API</w:t>
        </w:r>
        <w:r>
          <w:rPr>
            <w:noProof/>
            <w:webHidden/>
          </w:rPr>
          <w:tab/>
        </w:r>
        <w:r>
          <w:rPr>
            <w:noProof/>
            <w:webHidden/>
          </w:rPr>
          <w:fldChar w:fldCharType="begin"/>
        </w:r>
        <w:r>
          <w:rPr>
            <w:noProof/>
            <w:webHidden/>
          </w:rPr>
          <w:instrText xml:space="preserve"> PAGEREF _Toc134436592 \h </w:instrText>
        </w:r>
        <w:r>
          <w:rPr>
            <w:noProof/>
            <w:webHidden/>
          </w:rPr>
        </w:r>
        <w:r>
          <w:rPr>
            <w:noProof/>
            <w:webHidden/>
          </w:rPr>
          <w:fldChar w:fldCharType="separate"/>
        </w:r>
        <w:r>
          <w:rPr>
            <w:noProof/>
            <w:webHidden/>
          </w:rPr>
          <w:t>18</w:t>
        </w:r>
        <w:r>
          <w:rPr>
            <w:noProof/>
            <w:webHidden/>
          </w:rPr>
          <w:fldChar w:fldCharType="end"/>
        </w:r>
      </w:hyperlink>
    </w:p>
    <w:p w14:paraId="0E45695C" w14:textId="112B1671"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3" w:history="1">
        <w:r w:rsidRPr="00DD3C5D">
          <w:rPr>
            <w:rStyle w:val="Hyperlink"/>
            <w:noProof/>
          </w:rPr>
          <w:t>23.10.13</w:t>
        </w:r>
        <w:r>
          <w:rPr>
            <w:rFonts w:asciiTheme="minorHAnsi" w:eastAsiaTheme="minorEastAsia" w:hAnsiTheme="minorHAnsi" w:cstheme="minorBidi"/>
            <w:iCs w:val="0"/>
            <w:noProof/>
            <w:sz w:val="22"/>
            <w:szCs w:val="22"/>
          </w:rPr>
          <w:tab/>
        </w:r>
        <w:r w:rsidRPr="00DD3C5D">
          <w:rPr>
            <w:rStyle w:val="Hyperlink"/>
            <w:noProof/>
          </w:rPr>
          <w:t>RULE – LXI Certificates POST API</w:t>
        </w:r>
        <w:r>
          <w:rPr>
            <w:noProof/>
            <w:webHidden/>
          </w:rPr>
          <w:tab/>
        </w:r>
        <w:r>
          <w:rPr>
            <w:noProof/>
            <w:webHidden/>
          </w:rPr>
          <w:fldChar w:fldCharType="begin"/>
        </w:r>
        <w:r>
          <w:rPr>
            <w:noProof/>
            <w:webHidden/>
          </w:rPr>
          <w:instrText xml:space="preserve"> PAGEREF _Toc134436593 \h </w:instrText>
        </w:r>
        <w:r>
          <w:rPr>
            <w:noProof/>
            <w:webHidden/>
          </w:rPr>
        </w:r>
        <w:r>
          <w:rPr>
            <w:noProof/>
            <w:webHidden/>
          </w:rPr>
          <w:fldChar w:fldCharType="separate"/>
        </w:r>
        <w:r>
          <w:rPr>
            <w:noProof/>
            <w:webHidden/>
          </w:rPr>
          <w:t>19</w:t>
        </w:r>
        <w:r>
          <w:rPr>
            <w:noProof/>
            <w:webHidden/>
          </w:rPr>
          <w:fldChar w:fldCharType="end"/>
        </w:r>
      </w:hyperlink>
    </w:p>
    <w:p w14:paraId="17E7A9B1" w14:textId="5E24033D"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4" w:history="1">
        <w:r w:rsidRPr="00DD3C5D">
          <w:rPr>
            <w:rStyle w:val="Hyperlink"/>
            <w:noProof/>
          </w:rPr>
          <w:t>23.10.14</w:t>
        </w:r>
        <w:r>
          <w:rPr>
            <w:rFonts w:asciiTheme="minorHAnsi" w:eastAsiaTheme="minorEastAsia" w:hAnsiTheme="minorHAnsi" w:cstheme="minorBidi"/>
            <w:iCs w:val="0"/>
            <w:noProof/>
            <w:sz w:val="22"/>
            <w:szCs w:val="22"/>
          </w:rPr>
          <w:tab/>
        </w:r>
        <w:r w:rsidRPr="00DD3C5D">
          <w:rPr>
            <w:rStyle w:val="Hyperlink"/>
            <w:noProof/>
          </w:rPr>
          <w:t>RULE – LXI Certificate GET API</w:t>
        </w:r>
        <w:r>
          <w:rPr>
            <w:noProof/>
            <w:webHidden/>
          </w:rPr>
          <w:tab/>
        </w:r>
        <w:r>
          <w:rPr>
            <w:noProof/>
            <w:webHidden/>
          </w:rPr>
          <w:fldChar w:fldCharType="begin"/>
        </w:r>
        <w:r>
          <w:rPr>
            <w:noProof/>
            <w:webHidden/>
          </w:rPr>
          <w:instrText xml:space="preserve"> PAGEREF _Toc134436594 \h </w:instrText>
        </w:r>
        <w:r>
          <w:rPr>
            <w:noProof/>
            <w:webHidden/>
          </w:rPr>
        </w:r>
        <w:r>
          <w:rPr>
            <w:noProof/>
            <w:webHidden/>
          </w:rPr>
          <w:fldChar w:fldCharType="separate"/>
        </w:r>
        <w:r>
          <w:rPr>
            <w:noProof/>
            <w:webHidden/>
          </w:rPr>
          <w:t>19</w:t>
        </w:r>
        <w:r>
          <w:rPr>
            <w:noProof/>
            <w:webHidden/>
          </w:rPr>
          <w:fldChar w:fldCharType="end"/>
        </w:r>
      </w:hyperlink>
    </w:p>
    <w:p w14:paraId="2D65B8C7" w14:textId="4C105B84"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5" w:history="1">
        <w:r w:rsidRPr="00DD3C5D">
          <w:rPr>
            <w:rStyle w:val="Hyperlink"/>
            <w:noProof/>
          </w:rPr>
          <w:t>23.10.15</w:t>
        </w:r>
        <w:r>
          <w:rPr>
            <w:rFonts w:asciiTheme="minorHAnsi" w:eastAsiaTheme="minorEastAsia" w:hAnsiTheme="minorHAnsi" w:cstheme="minorBidi"/>
            <w:iCs w:val="0"/>
            <w:noProof/>
            <w:sz w:val="22"/>
            <w:szCs w:val="22"/>
          </w:rPr>
          <w:tab/>
        </w:r>
        <w:r w:rsidRPr="00DD3C5D">
          <w:rPr>
            <w:rStyle w:val="Hyperlink"/>
            <w:noProof/>
          </w:rPr>
          <w:t>RULE – LXI Certificate DELETE API</w:t>
        </w:r>
        <w:r>
          <w:rPr>
            <w:noProof/>
            <w:webHidden/>
          </w:rPr>
          <w:tab/>
        </w:r>
        <w:r>
          <w:rPr>
            <w:noProof/>
            <w:webHidden/>
          </w:rPr>
          <w:fldChar w:fldCharType="begin"/>
        </w:r>
        <w:r>
          <w:rPr>
            <w:noProof/>
            <w:webHidden/>
          </w:rPr>
          <w:instrText xml:space="preserve"> PAGEREF _Toc134436595 \h </w:instrText>
        </w:r>
        <w:r>
          <w:rPr>
            <w:noProof/>
            <w:webHidden/>
          </w:rPr>
        </w:r>
        <w:r>
          <w:rPr>
            <w:noProof/>
            <w:webHidden/>
          </w:rPr>
          <w:fldChar w:fldCharType="separate"/>
        </w:r>
        <w:r>
          <w:rPr>
            <w:noProof/>
            <w:webHidden/>
          </w:rPr>
          <w:t>19</w:t>
        </w:r>
        <w:r>
          <w:rPr>
            <w:noProof/>
            <w:webHidden/>
          </w:rPr>
          <w:fldChar w:fldCharType="end"/>
        </w:r>
      </w:hyperlink>
    </w:p>
    <w:p w14:paraId="326E7D17" w14:textId="19136050"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6" w:history="1">
        <w:r w:rsidRPr="00DD3C5D">
          <w:rPr>
            <w:rStyle w:val="Hyperlink"/>
            <w:noProof/>
          </w:rPr>
          <w:t>23.10.16</w:t>
        </w:r>
        <w:r>
          <w:rPr>
            <w:rFonts w:asciiTheme="minorHAnsi" w:eastAsiaTheme="minorEastAsia" w:hAnsiTheme="minorHAnsi" w:cstheme="minorBidi"/>
            <w:iCs w:val="0"/>
            <w:noProof/>
            <w:sz w:val="22"/>
            <w:szCs w:val="22"/>
          </w:rPr>
          <w:tab/>
        </w:r>
        <w:r w:rsidRPr="00DD3C5D">
          <w:rPr>
            <w:rStyle w:val="Hyperlink"/>
            <w:noProof/>
          </w:rPr>
          <w:t>RULE – LXI CSR GET API</w:t>
        </w:r>
        <w:r>
          <w:rPr>
            <w:noProof/>
            <w:webHidden/>
          </w:rPr>
          <w:tab/>
        </w:r>
        <w:r>
          <w:rPr>
            <w:noProof/>
            <w:webHidden/>
          </w:rPr>
          <w:fldChar w:fldCharType="begin"/>
        </w:r>
        <w:r>
          <w:rPr>
            <w:noProof/>
            <w:webHidden/>
          </w:rPr>
          <w:instrText xml:space="preserve"> PAGEREF _Toc134436596 \h </w:instrText>
        </w:r>
        <w:r>
          <w:rPr>
            <w:noProof/>
            <w:webHidden/>
          </w:rPr>
        </w:r>
        <w:r>
          <w:rPr>
            <w:noProof/>
            <w:webHidden/>
          </w:rPr>
          <w:fldChar w:fldCharType="separate"/>
        </w:r>
        <w:r>
          <w:rPr>
            <w:noProof/>
            <w:webHidden/>
          </w:rPr>
          <w:t>20</w:t>
        </w:r>
        <w:r>
          <w:rPr>
            <w:noProof/>
            <w:webHidden/>
          </w:rPr>
          <w:fldChar w:fldCharType="end"/>
        </w:r>
      </w:hyperlink>
    </w:p>
    <w:p w14:paraId="53C1AA2E" w14:textId="000E01BD"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7" w:history="1">
        <w:r w:rsidRPr="00DD3C5D">
          <w:rPr>
            <w:rStyle w:val="Hyperlink"/>
            <w:noProof/>
          </w:rPr>
          <w:t>23.10.17</w:t>
        </w:r>
        <w:r>
          <w:rPr>
            <w:rFonts w:asciiTheme="minorHAnsi" w:eastAsiaTheme="minorEastAsia" w:hAnsiTheme="minorHAnsi" w:cstheme="minorBidi"/>
            <w:iCs w:val="0"/>
            <w:noProof/>
            <w:sz w:val="22"/>
            <w:szCs w:val="22"/>
          </w:rPr>
          <w:tab/>
        </w:r>
        <w:r w:rsidRPr="00DD3C5D">
          <w:rPr>
            <w:rStyle w:val="Hyperlink"/>
            <w:noProof/>
          </w:rPr>
          <w:t>RULE – LXI Create Certificate API</w:t>
        </w:r>
        <w:r>
          <w:rPr>
            <w:noProof/>
            <w:webHidden/>
          </w:rPr>
          <w:tab/>
        </w:r>
        <w:r>
          <w:rPr>
            <w:noProof/>
            <w:webHidden/>
          </w:rPr>
          <w:fldChar w:fldCharType="begin"/>
        </w:r>
        <w:r>
          <w:rPr>
            <w:noProof/>
            <w:webHidden/>
          </w:rPr>
          <w:instrText xml:space="preserve"> PAGEREF _Toc134436597 \h </w:instrText>
        </w:r>
        <w:r>
          <w:rPr>
            <w:noProof/>
            <w:webHidden/>
          </w:rPr>
        </w:r>
        <w:r>
          <w:rPr>
            <w:noProof/>
            <w:webHidden/>
          </w:rPr>
          <w:fldChar w:fldCharType="separate"/>
        </w:r>
        <w:r>
          <w:rPr>
            <w:noProof/>
            <w:webHidden/>
          </w:rPr>
          <w:t>20</w:t>
        </w:r>
        <w:r>
          <w:rPr>
            <w:noProof/>
            <w:webHidden/>
          </w:rPr>
          <w:fldChar w:fldCharType="end"/>
        </w:r>
      </w:hyperlink>
    </w:p>
    <w:p w14:paraId="47AA83D9" w14:textId="3C4AD4B3"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598" w:history="1">
        <w:r w:rsidRPr="00DD3C5D">
          <w:rPr>
            <w:rStyle w:val="Hyperlink"/>
            <w:noProof/>
          </w:rPr>
          <w:t>23.10.18</w:t>
        </w:r>
        <w:r>
          <w:rPr>
            <w:rFonts w:asciiTheme="minorHAnsi" w:eastAsiaTheme="minorEastAsia" w:hAnsiTheme="minorHAnsi" w:cstheme="minorBidi"/>
            <w:iCs w:val="0"/>
            <w:noProof/>
            <w:sz w:val="22"/>
            <w:szCs w:val="22"/>
          </w:rPr>
          <w:tab/>
        </w:r>
        <w:r w:rsidRPr="00DD3C5D">
          <w:rPr>
            <w:rStyle w:val="Hyperlink"/>
            <w:noProof/>
          </w:rPr>
          <w:t>RULE – LXI Certificate ENABLED API</w:t>
        </w:r>
        <w:r>
          <w:rPr>
            <w:noProof/>
            <w:webHidden/>
          </w:rPr>
          <w:tab/>
        </w:r>
        <w:r>
          <w:rPr>
            <w:noProof/>
            <w:webHidden/>
          </w:rPr>
          <w:fldChar w:fldCharType="begin"/>
        </w:r>
        <w:r>
          <w:rPr>
            <w:noProof/>
            <w:webHidden/>
          </w:rPr>
          <w:instrText xml:space="preserve"> PAGEREF _Toc134436598 \h </w:instrText>
        </w:r>
        <w:r>
          <w:rPr>
            <w:noProof/>
            <w:webHidden/>
          </w:rPr>
        </w:r>
        <w:r>
          <w:rPr>
            <w:noProof/>
            <w:webHidden/>
          </w:rPr>
          <w:fldChar w:fldCharType="separate"/>
        </w:r>
        <w:r>
          <w:rPr>
            <w:noProof/>
            <w:webHidden/>
          </w:rPr>
          <w:t>20</w:t>
        </w:r>
        <w:r>
          <w:rPr>
            <w:noProof/>
            <w:webHidden/>
          </w:rPr>
          <w:fldChar w:fldCharType="end"/>
        </w:r>
      </w:hyperlink>
    </w:p>
    <w:p w14:paraId="7390ED34" w14:textId="6B8BEA17" w:rsidR="00913009" w:rsidRDefault="00913009">
      <w:pPr>
        <w:pStyle w:val="TOC2"/>
        <w:rPr>
          <w:rFonts w:asciiTheme="minorHAnsi" w:eastAsiaTheme="minorEastAsia" w:hAnsiTheme="minorHAnsi" w:cstheme="minorBidi"/>
          <w:smallCaps w:val="0"/>
          <w:noProof/>
          <w:sz w:val="22"/>
          <w:szCs w:val="22"/>
        </w:rPr>
      </w:pPr>
      <w:hyperlink w:anchor="_Toc134436599" w:history="1">
        <w:r w:rsidRPr="00DD3C5D">
          <w:rPr>
            <w:rStyle w:val="Hyperlink"/>
            <w:noProof/>
          </w:rPr>
          <w:t>23.11</w:t>
        </w:r>
        <w:r>
          <w:rPr>
            <w:rFonts w:asciiTheme="minorHAnsi" w:eastAsiaTheme="minorEastAsia" w:hAnsiTheme="minorHAnsi" w:cstheme="minorBidi"/>
            <w:smallCaps w:val="0"/>
            <w:noProof/>
            <w:sz w:val="22"/>
            <w:szCs w:val="22"/>
          </w:rPr>
          <w:tab/>
        </w:r>
        <w:r w:rsidRPr="00DD3C5D">
          <w:rPr>
            <w:rStyle w:val="Hyperlink"/>
            <w:noProof/>
          </w:rPr>
          <w:t>LXI Instrument Identification Schema</w:t>
        </w:r>
        <w:r>
          <w:rPr>
            <w:noProof/>
            <w:webHidden/>
          </w:rPr>
          <w:tab/>
        </w:r>
        <w:r>
          <w:rPr>
            <w:noProof/>
            <w:webHidden/>
          </w:rPr>
          <w:fldChar w:fldCharType="begin"/>
        </w:r>
        <w:r>
          <w:rPr>
            <w:noProof/>
            <w:webHidden/>
          </w:rPr>
          <w:instrText xml:space="preserve"> PAGEREF _Toc134436599 \h </w:instrText>
        </w:r>
        <w:r>
          <w:rPr>
            <w:noProof/>
            <w:webHidden/>
          </w:rPr>
        </w:r>
        <w:r>
          <w:rPr>
            <w:noProof/>
            <w:webHidden/>
          </w:rPr>
          <w:fldChar w:fldCharType="separate"/>
        </w:r>
        <w:r>
          <w:rPr>
            <w:noProof/>
            <w:webHidden/>
          </w:rPr>
          <w:t>21</w:t>
        </w:r>
        <w:r>
          <w:rPr>
            <w:noProof/>
            <w:webHidden/>
          </w:rPr>
          <w:fldChar w:fldCharType="end"/>
        </w:r>
      </w:hyperlink>
    </w:p>
    <w:p w14:paraId="19E8C7C6" w14:textId="7AF66919"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0" w:history="1">
        <w:r w:rsidRPr="00DD3C5D">
          <w:rPr>
            <w:rStyle w:val="Hyperlink"/>
            <w:noProof/>
          </w:rPr>
          <w:t>23.11.1</w:t>
        </w:r>
        <w:r>
          <w:rPr>
            <w:rFonts w:asciiTheme="minorHAnsi" w:eastAsiaTheme="minorEastAsia" w:hAnsiTheme="minorHAnsi" w:cstheme="minorBidi"/>
            <w:iCs w:val="0"/>
            <w:noProof/>
            <w:sz w:val="22"/>
            <w:szCs w:val="22"/>
          </w:rPr>
          <w:tab/>
        </w:r>
        <w:r w:rsidRPr="00DD3C5D">
          <w:rPr>
            <w:rStyle w:val="Hyperlink"/>
            <w:noProof/>
          </w:rPr>
          <w:t>LXIDevice</w:t>
        </w:r>
        <w:r>
          <w:rPr>
            <w:noProof/>
            <w:webHidden/>
          </w:rPr>
          <w:tab/>
        </w:r>
        <w:r>
          <w:rPr>
            <w:noProof/>
            <w:webHidden/>
          </w:rPr>
          <w:fldChar w:fldCharType="begin"/>
        </w:r>
        <w:r>
          <w:rPr>
            <w:noProof/>
            <w:webHidden/>
          </w:rPr>
          <w:instrText xml:space="preserve"> PAGEREF _Toc134436600 \h </w:instrText>
        </w:r>
        <w:r>
          <w:rPr>
            <w:noProof/>
            <w:webHidden/>
          </w:rPr>
        </w:r>
        <w:r>
          <w:rPr>
            <w:noProof/>
            <w:webHidden/>
          </w:rPr>
          <w:fldChar w:fldCharType="separate"/>
        </w:r>
        <w:r>
          <w:rPr>
            <w:noProof/>
            <w:webHidden/>
          </w:rPr>
          <w:t>21</w:t>
        </w:r>
        <w:r>
          <w:rPr>
            <w:noProof/>
            <w:webHidden/>
          </w:rPr>
          <w:fldChar w:fldCharType="end"/>
        </w:r>
      </w:hyperlink>
    </w:p>
    <w:p w14:paraId="1244AF5B" w14:textId="5EAC39AB"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1" w:history="1">
        <w:r w:rsidRPr="00DD3C5D">
          <w:rPr>
            <w:rStyle w:val="Hyperlink"/>
            <w:noProof/>
          </w:rPr>
          <w:t>23.11.2</w:t>
        </w:r>
        <w:r>
          <w:rPr>
            <w:rFonts w:asciiTheme="minorHAnsi" w:eastAsiaTheme="minorEastAsia" w:hAnsiTheme="minorHAnsi" w:cstheme="minorBidi"/>
            <w:iCs w:val="0"/>
            <w:noProof/>
            <w:sz w:val="22"/>
            <w:szCs w:val="22"/>
          </w:rPr>
          <w:tab/>
        </w:r>
        <w:r w:rsidRPr="00DD3C5D">
          <w:rPr>
            <w:rStyle w:val="Hyperlink"/>
            <w:noProof/>
          </w:rPr>
          <w:t>ConnectedDevices</w:t>
        </w:r>
        <w:r>
          <w:rPr>
            <w:noProof/>
            <w:webHidden/>
          </w:rPr>
          <w:tab/>
        </w:r>
        <w:r>
          <w:rPr>
            <w:noProof/>
            <w:webHidden/>
          </w:rPr>
          <w:fldChar w:fldCharType="begin"/>
        </w:r>
        <w:r>
          <w:rPr>
            <w:noProof/>
            <w:webHidden/>
          </w:rPr>
          <w:instrText xml:space="preserve"> PAGEREF _Toc134436601 \h </w:instrText>
        </w:r>
        <w:r>
          <w:rPr>
            <w:noProof/>
            <w:webHidden/>
          </w:rPr>
        </w:r>
        <w:r>
          <w:rPr>
            <w:noProof/>
            <w:webHidden/>
          </w:rPr>
          <w:fldChar w:fldCharType="separate"/>
        </w:r>
        <w:r>
          <w:rPr>
            <w:noProof/>
            <w:webHidden/>
          </w:rPr>
          <w:t>24</w:t>
        </w:r>
        <w:r>
          <w:rPr>
            <w:noProof/>
            <w:webHidden/>
          </w:rPr>
          <w:fldChar w:fldCharType="end"/>
        </w:r>
      </w:hyperlink>
    </w:p>
    <w:p w14:paraId="7007E0EA" w14:textId="533AD8DC"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2" w:history="1">
        <w:r w:rsidRPr="00DD3C5D">
          <w:rPr>
            <w:rStyle w:val="Hyperlink"/>
            <w:noProof/>
          </w:rPr>
          <w:t>23.11.3</w:t>
        </w:r>
        <w:r>
          <w:rPr>
            <w:rFonts w:asciiTheme="minorHAnsi" w:eastAsiaTheme="minorEastAsia" w:hAnsiTheme="minorHAnsi" w:cstheme="minorBidi"/>
            <w:iCs w:val="0"/>
            <w:noProof/>
            <w:sz w:val="22"/>
            <w:szCs w:val="22"/>
          </w:rPr>
          <w:tab/>
        </w:r>
        <w:r w:rsidRPr="00DD3C5D">
          <w:rPr>
            <w:rStyle w:val="Hyperlink"/>
            <w:noProof/>
          </w:rPr>
          <w:t>NetworkInformation</w:t>
        </w:r>
        <w:r>
          <w:rPr>
            <w:noProof/>
            <w:webHidden/>
          </w:rPr>
          <w:tab/>
        </w:r>
        <w:r>
          <w:rPr>
            <w:noProof/>
            <w:webHidden/>
          </w:rPr>
          <w:fldChar w:fldCharType="begin"/>
        </w:r>
        <w:r>
          <w:rPr>
            <w:noProof/>
            <w:webHidden/>
          </w:rPr>
          <w:instrText xml:space="preserve"> PAGEREF _Toc134436602 \h </w:instrText>
        </w:r>
        <w:r>
          <w:rPr>
            <w:noProof/>
            <w:webHidden/>
          </w:rPr>
        </w:r>
        <w:r>
          <w:rPr>
            <w:noProof/>
            <w:webHidden/>
          </w:rPr>
          <w:fldChar w:fldCharType="separate"/>
        </w:r>
        <w:r>
          <w:rPr>
            <w:noProof/>
            <w:webHidden/>
          </w:rPr>
          <w:t>24</w:t>
        </w:r>
        <w:r>
          <w:rPr>
            <w:noProof/>
            <w:webHidden/>
          </w:rPr>
          <w:fldChar w:fldCharType="end"/>
        </w:r>
      </w:hyperlink>
    </w:p>
    <w:p w14:paraId="794C6D50" w14:textId="1B4BC80B"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3" w:history="1">
        <w:r w:rsidRPr="00DD3C5D">
          <w:rPr>
            <w:rStyle w:val="Hyperlink"/>
            <w:noProof/>
          </w:rPr>
          <w:t>23.11.4</w:t>
        </w:r>
        <w:r>
          <w:rPr>
            <w:rFonts w:asciiTheme="minorHAnsi" w:eastAsiaTheme="minorEastAsia" w:hAnsiTheme="minorHAnsi" w:cstheme="minorBidi"/>
            <w:iCs w:val="0"/>
            <w:noProof/>
            <w:sz w:val="22"/>
            <w:szCs w:val="22"/>
          </w:rPr>
          <w:tab/>
        </w:r>
        <w:r w:rsidRPr="00DD3C5D">
          <w:rPr>
            <w:rStyle w:val="Hyperlink"/>
            <w:noProof/>
          </w:rPr>
          <w:t>IVISoftwareModuleName</w:t>
        </w:r>
        <w:r>
          <w:rPr>
            <w:noProof/>
            <w:webHidden/>
          </w:rPr>
          <w:tab/>
        </w:r>
        <w:r>
          <w:rPr>
            <w:noProof/>
            <w:webHidden/>
          </w:rPr>
          <w:fldChar w:fldCharType="begin"/>
        </w:r>
        <w:r>
          <w:rPr>
            <w:noProof/>
            <w:webHidden/>
          </w:rPr>
          <w:instrText xml:space="preserve"> PAGEREF _Toc134436603 \h </w:instrText>
        </w:r>
        <w:r>
          <w:rPr>
            <w:noProof/>
            <w:webHidden/>
          </w:rPr>
        </w:r>
        <w:r>
          <w:rPr>
            <w:noProof/>
            <w:webHidden/>
          </w:rPr>
          <w:fldChar w:fldCharType="separate"/>
        </w:r>
        <w:r>
          <w:rPr>
            <w:noProof/>
            <w:webHidden/>
          </w:rPr>
          <w:t>25</w:t>
        </w:r>
        <w:r>
          <w:rPr>
            <w:noProof/>
            <w:webHidden/>
          </w:rPr>
          <w:fldChar w:fldCharType="end"/>
        </w:r>
      </w:hyperlink>
    </w:p>
    <w:p w14:paraId="040A7D18" w14:textId="39239140"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4" w:history="1">
        <w:r w:rsidRPr="00DD3C5D">
          <w:rPr>
            <w:rStyle w:val="Hyperlink"/>
            <w:noProof/>
          </w:rPr>
          <w:t>23.11.5</w:t>
        </w:r>
        <w:r>
          <w:rPr>
            <w:rFonts w:asciiTheme="minorHAnsi" w:eastAsiaTheme="minorEastAsia" w:hAnsiTheme="minorHAnsi" w:cstheme="minorBidi"/>
            <w:iCs w:val="0"/>
            <w:noProof/>
            <w:sz w:val="22"/>
            <w:szCs w:val="22"/>
          </w:rPr>
          <w:tab/>
        </w:r>
        <w:r w:rsidRPr="00DD3C5D">
          <w:rPr>
            <w:rStyle w:val="Hyperlink"/>
            <w:noProof/>
          </w:rPr>
          <w:t>Extension</w:t>
        </w:r>
        <w:r>
          <w:rPr>
            <w:noProof/>
            <w:webHidden/>
          </w:rPr>
          <w:tab/>
        </w:r>
        <w:r>
          <w:rPr>
            <w:noProof/>
            <w:webHidden/>
          </w:rPr>
          <w:fldChar w:fldCharType="begin"/>
        </w:r>
        <w:r>
          <w:rPr>
            <w:noProof/>
            <w:webHidden/>
          </w:rPr>
          <w:instrText xml:space="preserve"> PAGEREF _Toc134436604 \h </w:instrText>
        </w:r>
        <w:r>
          <w:rPr>
            <w:noProof/>
            <w:webHidden/>
          </w:rPr>
        </w:r>
        <w:r>
          <w:rPr>
            <w:noProof/>
            <w:webHidden/>
          </w:rPr>
          <w:fldChar w:fldCharType="separate"/>
        </w:r>
        <w:r>
          <w:rPr>
            <w:noProof/>
            <w:webHidden/>
          </w:rPr>
          <w:t>25</w:t>
        </w:r>
        <w:r>
          <w:rPr>
            <w:noProof/>
            <w:webHidden/>
          </w:rPr>
          <w:fldChar w:fldCharType="end"/>
        </w:r>
      </w:hyperlink>
    </w:p>
    <w:p w14:paraId="216DABE8" w14:textId="7DC70F5B"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5" w:history="1">
        <w:r w:rsidRPr="00DD3C5D">
          <w:rPr>
            <w:rStyle w:val="Hyperlink"/>
            <w:noProof/>
          </w:rPr>
          <w:t>23.11.6</w:t>
        </w:r>
        <w:r>
          <w:rPr>
            <w:rFonts w:asciiTheme="minorHAnsi" w:eastAsiaTheme="minorEastAsia" w:hAnsiTheme="minorHAnsi" w:cstheme="minorBidi"/>
            <w:iCs w:val="0"/>
            <w:noProof/>
            <w:sz w:val="22"/>
            <w:szCs w:val="22"/>
          </w:rPr>
          <w:tab/>
        </w:r>
        <w:r w:rsidRPr="00DD3C5D">
          <w:rPr>
            <w:rStyle w:val="Hyperlink"/>
            <w:noProof/>
          </w:rPr>
          <w:t>LXIExtendedFunctions</w:t>
        </w:r>
        <w:r>
          <w:rPr>
            <w:noProof/>
            <w:webHidden/>
          </w:rPr>
          <w:tab/>
        </w:r>
        <w:r>
          <w:rPr>
            <w:noProof/>
            <w:webHidden/>
          </w:rPr>
          <w:fldChar w:fldCharType="begin"/>
        </w:r>
        <w:r>
          <w:rPr>
            <w:noProof/>
            <w:webHidden/>
          </w:rPr>
          <w:instrText xml:space="preserve"> PAGEREF _Toc134436605 \h </w:instrText>
        </w:r>
        <w:r>
          <w:rPr>
            <w:noProof/>
            <w:webHidden/>
          </w:rPr>
        </w:r>
        <w:r>
          <w:rPr>
            <w:noProof/>
            <w:webHidden/>
          </w:rPr>
          <w:fldChar w:fldCharType="separate"/>
        </w:r>
        <w:r>
          <w:rPr>
            <w:noProof/>
            <w:webHidden/>
          </w:rPr>
          <w:t>26</w:t>
        </w:r>
        <w:r>
          <w:rPr>
            <w:noProof/>
            <w:webHidden/>
          </w:rPr>
          <w:fldChar w:fldCharType="end"/>
        </w:r>
      </w:hyperlink>
    </w:p>
    <w:p w14:paraId="0768A0E0" w14:textId="1FE20B31"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6" w:history="1">
        <w:r w:rsidRPr="00DD3C5D">
          <w:rPr>
            <w:rStyle w:val="Hyperlink"/>
            <w:noProof/>
          </w:rPr>
          <w:t>23.11.7</w:t>
        </w:r>
        <w:r>
          <w:rPr>
            <w:rFonts w:asciiTheme="minorHAnsi" w:eastAsiaTheme="minorEastAsia" w:hAnsiTheme="minorHAnsi" w:cstheme="minorBidi"/>
            <w:iCs w:val="0"/>
            <w:noProof/>
            <w:sz w:val="22"/>
            <w:szCs w:val="22"/>
          </w:rPr>
          <w:tab/>
        </w:r>
        <w:r w:rsidRPr="00DD3C5D">
          <w:rPr>
            <w:rStyle w:val="Hyperlink"/>
            <w:noProof/>
          </w:rPr>
          <w:t>Subinstruments</w:t>
        </w:r>
        <w:r>
          <w:rPr>
            <w:noProof/>
            <w:webHidden/>
          </w:rPr>
          <w:tab/>
        </w:r>
        <w:r>
          <w:rPr>
            <w:noProof/>
            <w:webHidden/>
          </w:rPr>
          <w:fldChar w:fldCharType="begin"/>
        </w:r>
        <w:r>
          <w:rPr>
            <w:noProof/>
            <w:webHidden/>
          </w:rPr>
          <w:instrText xml:space="preserve"> PAGEREF _Toc134436606 \h </w:instrText>
        </w:r>
        <w:r>
          <w:rPr>
            <w:noProof/>
            <w:webHidden/>
          </w:rPr>
        </w:r>
        <w:r>
          <w:rPr>
            <w:noProof/>
            <w:webHidden/>
          </w:rPr>
          <w:fldChar w:fldCharType="separate"/>
        </w:r>
        <w:r>
          <w:rPr>
            <w:noProof/>
            <w:webHidden/>
          </w:rPr>
          <w:t>26</w:t>
        </w:r>
        <w:r>
          <w:rPr>
            <w:noProof/>
            <w:webHidden/>
          </w:rPr>
          <w:fldChar w:fldCharType="end"/>
        </w:r>
      </w:hyperlink>
    </w:p>
    <w:p w14:paraId="53F070B0" w14:textId="245B7582"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7" w:history="1">
        <w:r w:rsidRPr="00DD3C5D">
          <w:rPr>
            <w:rStyle w:val="Hyperlink"/>
            <w:noProof/>
          </w:rPr>
          <w:t>23.11.8</w:t>
        </w:r>
        <w:r>
          <w:rPr>
            <w:rFonts w:asciiTheme="minorHAnsi" w:eastAsiaTheme="minorEastAsia" w:hAnsiTheme="minorHAnsi" w:cstheme="minorBidi"/>
            <w:iCs w:val="0"/>
            <w:noProof/>
            <w:sz w:val="22"/>
            <w:szCs w:val="22"/>
          </w:rPr>
          <w:tab/>
        </w:r>
        <w:r w:rsidRPr="00DD3C5D">
          <w:rPr>
            <w:rStyle w:val="Hyperlink"/>
            <w:noProof/>
          </w:rPr>
          <w:t>Subinstrument</w:t>
        </w:r>
        <w:r>
          <w:rPr>
            <w:noProof/>
            <w:webHidden/>
          </w:rPr>
          <w:tab/>
        </w:r>
        <w:r>
          <w:rPr>
            <w:noProof/>
            <w:webHidden/>
          </w:rPr>
          <w:fldChar w:fldCharType="begin"/>
        </w:r>
        <w:r>
          <w:rPr>
            <w:noProof/>
            <w:webHidden/>
          </w:rPr>
          <w:instrText xml:space="preserve"> PAGEREF _Toc134436607 \h </w:instrText>
        </w:r>
        <w:r>
          <w:rPr>
            <w:noProof/>
            <w:webHidden/>
          </w:rPr>
        </w:r>
        <w:r>
          <w:rPr>
            <w:noProof/>
            <w:webHidden/>
          </w:rPr>
          <w:fldChar w:fldCharType="separate"/>
        </w:r>
        <w:r>
          <w:rPr>
            <w:noProof/>
            <w:webHidden/>
          </w:rPr>
          <w:t>27</w:t>
        </w:r>
        <w:r>
          <w:rPr>
            <w:noProof/>
            <w:webHidden/>
          </w:rPr>
          <w:fldChar w:fldCharType="end"/>
        </w:r>
      </w:hyperlink>
    </w:p>
    <w:p w14:paraId="4A1FFC6F" w14:textId="6306F48E"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8" w:history="1">
        <w:r w:rsidRPr="00DD3C5D">
          <w:rPr>
            <w:rStyle w:val="Hyperlink"/>
            <w:noProof/>
          </w:rPr>
          <w:t>23.11.9</w:t>
        </w:r>
        <w:r>
          <w:rPr>
            <w:rFonts w:asciiTheme="minorHAnsi" w:eastAsiaTheme="minorEastAsia" w:hAnsiTheme="minorHAnsi" w:cstheme="minorBidi"/>
            <w:iCs w:val="0"/>
            <w:noProof/>
            <w:sz w:val="22"/>
            <w:szCs w:val="22"/>
          </w:rPr>
          <w:tab/>
        </w:r>
        <w:r w:rsidRPr="00DD3C5D">
          <w:rPr>
            <w:rStyle w:val="Hyperlink"/>
            <w:noProof/>
          </w:rPr>
          <w:t>SubinstrumentIdentity</w:t>
        </w:r>
        <w:r>
          <w:rPr>
            <w:noProof/>
            <w:webHidden/>
          </w:rPr>
          <w:tab/>
        </w:r>
        <w:r>
          <w:rPr>
            <w:noProof/>
            <w:webHidden/>
          </w:rPr>
          <w:fldChar w:fldCharType="begin"/>
        </w:r>
        <w:r>
          <w:rPr>
            <w:noProof/>
            <w:webHidden/>
          </w:rPr>
          <w:instrText xml:space="preserve"> PAGEREF _Toc134436608 \h </w:instrText>
        </w:r>
        <w:r>
          <w:rPr>
            <w:noProof/>
            <w:webHidden/>
          </w:rPr>
        </w:r>
        <w:r>
          <w:rPr>
            <w:noProof/>
            <w:webHidden/>
          </w:rPr>
          <w:fldChar w:fldCharType="separate"/>
        </w:r>
        <w:r>
          <w:rPr>
            <w:noProof/>
            <w:webHidden/>
          </w:rPr>
          <w:t>28</w:t>
        </w:r>
        <w:r>
          <w:rPr>
            <w:noProof/>
            <w:webHidden/>
          </w:rPr>
          <w:fldChar w:fldCharType="end"/>
        </w:r>
      </w:hyperlink>
    </w:p>
    <w:p w14:paraId="482408C3" w14:textId="462C03F2"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09" w:history="1">
        <w:r w:rsidRPr="00DD3C5D">
          <w:rPr>
            <w:rStyle w:val="Hyperlink"/>
            <w:noProof/>
          </w:rPr>
          <w:t>23.11.10</w:t>
        </w:r>
        <w:r>
          <w:rPr>
            <w:rFonts w:asciiTheme="minorHAnsi" w:eastAsiaTheme="minorEastAsia" w:hAnsiTheme="minorHAnsi" w:cstheme="minorBidi"/>
            <w:iCs w:val="0"/>
            <w:noProof/>
            <w:sz w:val="22"/>
            <w:szCs w:val="22"/>
          </w:rPr>
          <w:tab/>
        </w:r>
        <w:r w:rsidRPr="00DD3C5D">
          <w:rPr>
            <w:rStyle w:val="Hyperlink"/>
            <w:noProof/>
          </w:rPr>
          <w:t>SubinstrumentHiSLIP</w:t>
        </w:r>
        <w:r>
          <w:rPr>
            <w:noProof/>
            <w:webHidden/>
          </w:rPr>
          <w:tab/>
        </w:r>
        <w:r>
          <w:rPr>
            <w:noProof/>
            <w:webHidden/>
          </w:rPr>
          <w:fldChar w:fldCharType="begin"/>
        </w:r>
        <w:r>
          <w:rPr>
            <w:noProof/>
            <w:webHidden/>
          </w:rPr>
          <w:instrText xml:space="preserve"> PAGEREF _Toc134436609 \h </w:instrText>
        </w:r>
        <w:r>
          <w:rPr>
            <w:noProof/>
            <w:webHidden/>
          </w:rPr>
        </w:r>
        <w:r>
          <w:rPr>
            <w:noProof/>
            <w:webHidden/>
          </w:rPr>
          <w:fldChar w:fldCharType="separate"/>
        </w:r>
        <w:r>
          <w:rPr>
            <w:noProof/>
            <w:webHidden/>
          </w:rPr>
          <w:t>28</w:t>
        </w:r>
        <w:r>
          <w:rPr>
            <w:noProof/>
            <w:webHidden/>
          </w:rPr>
          <w:fldChar w:fldCharType="end"/>
        </w:r>
      </w:hyperlink>
    </w:p>
    <w:p w14:paraId="297103E6" w14:textId="76C4CE6D"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0" w:history="1">
        <w:r w:rsidRPr="00DD3C5D">
          <w:rPr>
            <w:rStyle w:val="Hyperlink"/>
            <w:noProof/>
          </w:rPr>
          <w:t>23.11.11</w:t>
        </w:r>
        <w:r>
          <w:rPr>
            <w:rFonts w:asciiTheme="minorHAnsi" w:eastAsiaTheme="minorEastAsia" w:hAnsiTheme="minorHAnsi" w:cstheme="minorBidi"/>
            <w:iCs w:val="0"/>
            <w:noProof/>
            <w:sz w:val="22"/>
            <w:szCs w:val="22"/>
          </w:rPr>
          <w:tab/>
        </w:r>
        <w:r w:rsidRPr="00DD3C5D">
          <w:rPr>
            <w:rStyle w:val="Hyperlink"/>
            <w:noProof/>
          </w:rPr>
          <w:t>SubinstrumentREST</w:t>
        </w:r>
        <w:r>
          <w:rPr>
            <w:noProof/>
            <w:webHidden/>
          </w:rPr>
          <w:tab/>
        </w:r>
        <w:r>
          <w:rPr>
            <w:noProof/>
            <w:webHidden/>
          </w:rPr>
          <w:fldChar w:fldCharType="begin"/>
        </w:r>
        <w:r>
          <w:rPr>
            <w:noProof/>
            <w:webHidden/>
          </w:rPr>
          <w:instrText xml:space="preserve"> PAGEREF _Toc134436610 \h </w:instrText>
        </w:r>
        <w:r>
          <w:rPr>
            <w:noProof/>
            <w:webHidden/>
          </w:rPr>
        </w:r>
        <w:r>
          <w:rPr>
            <w:noProof/>
            <w:webHidden/>
          </w:rPr>
          <w:fldChar w:fldCharType="separate"/>
        </w:r>
        <w:r>
          <w:rPr>
            <w:noProof/>
            <w:webHidden/>
          </w:rPr>
          <w:t>29</w:t>
        </w:r>
        <w:r>
          <w:rPr>
            <w:noProof/>
            <w:webHidden/>
          </w:rPr>
          <w:fldChar w:fldCharType="end"/>
        </w:r>
      </w:hyperlink>
    </w:p>
    <w:p w14:paraId="6FAF46F9" w14:textId="6B01479C"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1" w:history="1">
        <w:r w:rsidRPr="00DD3C5D">
          <w:rPr>
            <w:rStyle w:val="Hyperlink"/>
            <w:noProof/>
          </w:rPr>
          <w:t>23.11.12</w:t>
        </w:r>
        <w:r>
          <w:rPr>
            <w:rFonts w:asciiTheme="minorHAnsi" w:eastAsiaTheme="minorEastAsia" w:hAnsiTheme="minorHAnsi" w:cstheme="minorBidi"/>
            <w:iCs w:val="0"/>
            <w:noProof/>
            <w:sz w:val="22"/>
            <w:szCs w:val="22"/>
          </w:rPr>
          <w:tab/>
        </w:r>
        <w:r w:rsidRPr="00DD3C5D">
          <w:rPr>
            <w:rStyle w:val="Hyperlink"/>
            <w:noProof/>
          </w:rPr>
          <w:t>SubinstrumentSocket</w:t>
        </w:r>
        <w:r>
          <w:rPr>
            <w:noProof/>
            <w:webHidden/>
          </w:rPr>
          <w:tab/>
        </w:r>
        <w:r>
          <w:rPr>
            <w:noProof/>
            <w:webHidden/>
          </w:rPr>
          <w:fldChar w:fldCharType="begin"/>
        </w:r>
        <w:r>
          <w:rPr>
            <w:noProof/>
            <w:webHidden/>
          </w:rPr>
          <w:instrText xml:space="preserve"> PAGEREF _Toc134436611 \h </w:instrText>
        </w:r>
        <w:r>
          <w:rPr>
            <w:noProof/>
            <w:webHidden/>
          </w:rPr>
        </w:r>
        <w:r>
          <w:rPr>
            <w:noProof/>
            <w:webHidden/>
          </w:rPr>
          <w:fldChar w:fldCharType="separate"/>
        </w:r>
        <w:r>
          <w:rPr>
            <w:noProof/>
            <w:webHidden/>
          </w:rPr>
          <w:t>29</w:t>
        </w:r>
        <w:r>
          <w:rPr>
            <w:noProof/>
            <w:webHidden/>
          </w:rPr>
          <w:fldChar w:fldCharType="end"/>
        </w:r>
      </w:hyperlink>
    </w:p>
    <w:p w14:paraId="3242B60B" w14:textId="4908FBFD"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2" w:history="1">
        <w:r w:rsidRPr="00DD3C5D">
          <w:rPr>
            <w:rStyle w:val="Hyperlink"/>
            <w:noProof/>
          </w:rPr>
          <w:t>23.11.13</w:t>
        </w:r>
        <w:r>
          <w:rPr>
            <w:rFonts w:asciiTheme="minorHAnsi" w:eastAsiaTheme="minorEastAsia" w:hAnsiTheme="minorHAnsi" w:cstheme="minorBidi"/>
            <w:iCs w:val="0"/>
            <w:noProof/>
            <w:sz w:val="22"/>
            <w:szCs w:val="22"/>
          </w:rPr>
          <w:tab/>
        </w:r>
        <w:r w:rsidRPr="00DD3C5D">
          <w:rPr>
            <w:rStyle w:val="Hyperlink"/>
            <w:noProof/>
          </w:rPr>
          <w:t>SubinstrumentTelnet</w:t>
        </w:r>
        <w:r>
          <w:rPr>
            <w:noProof/>
            <w:webHidden/>
          </w:rPr>
          <w:tab/>
        </w:r>
        <w:r>
          <w:rPr>
            <w:noProof/>
            <w:webHidden/>
          </w:rPr>
          <w:fldChar w:fldCharType="begin"/>
        </w:r>
        <w:r>
          <w:rPr>
            <w:noProof/>
            <w:webHidden/>
          </w:rPr>
          <w:instrText xml:space="preserve"> PAGEREF _Toc134436612 \h </w:instrText>
        </w:r>
        <w:r>
          <w:rPr>
            <w:noProof/>
            <w:webHidden/>
          </w:rPr>
        </w:r>
        <w:r>
          <w:rPr>
            <w:noProof/>
            <w:webHidden/>
          </w:rPr>
          <w:fldChar w:fldCharType="separate"/>
        </w:r>
        <w:r>
          <w:rPr>
            <w:noProof/>
            <w:webHidden/>
          </w:rPr>
          <w:t>30</w:t>
        </w:r>
        <w:r>
          <w:rPr>
            <w:noProof/>
            <w:webHidden/>
          </w:rPr>
          <w:fldChar w:fldCharType="end"/>
        </w:r>
      </w:hyperlink>
    </w:p>
    <w:p w14:paraId="444E99F0" w14:textId="75C9B668"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3" w:history="1">
        <w:r w:rsidRPr="00DD3C5D">
          <w:rPr>
            <w:rStyle w:val="Hyperlink"/>
            <w:noProof/>
          </w:rPr>
          <w:t>23.11.14</w:t>
        </w:r>
        <w:r>
          <w:rPr>
            <w:rFonts w:asciiTheme="minorHAnsi" w:eastAsiaTheme="minorEastAsia" w:hAnsiTheme="minorHAnsi" w:cstheme="minorBidi"/>
            <w:iCs w:val="0"/>
            <w:noProof/>
            <w:sz w:val="22"/>
            <w:szCs w:val="22"/>
          </w:rPr>
          <w:tab/>
        </w:r>
        <w:r w:rsidRPr="00DD3C5D">
          <w:rPr>
            <w:rStyle w:val="Hyperlink"/>
            <w:noProof/>
          </w:rPr>
          <w:t>SubinstrumentVXI11</w:t>
        </w:r>
        <w:r>
          <w:rPr>
            <w:noProof/>
            <w:webHidden/>
          </w:rPr>
          <w:tab/>
        </w:r>
        <w:r>
          <w:rPr>
            <w:noProof/>
            <w:webHidden/>
          </w:rPr>
          <w:fldChar w:fldCharType="begin"/>
        </w:r>
        <w:r>
          <w:rPr>
            <w:noProof/>
            <w:webHidden/>
          </w:rPr>
          <w:instrText xml:space="preserve"> PAGEREF _Toc134436613 \h </w:instrText>
        </w:r>
        <w:r>
          <w:rPr>
            <w:noProof/>
            <w:webHidden/>
          </w:rPr>
        </w:r>
        <w:r>
          <w:rPr>
            <w:noProof/>
            <w:webHidden/>
          </w:rPr>
          <w:fldChar w:fldCharType="separate"/>
        </w:r>
        <w:r>
          <w:rPr>
            <w:noProof/>
            <w:webHidden/>
          </w:rPr>
          <w:t>30</w:t>
        </w:r>
        <w:r>
          <w:rPr>
            <w:noProof/>
            <w:webHidden/>
          </w:rPr>
          <w:fldChar w:fldCharType="end"/>
        </w:r>
      </w:hyperlink>
    </w:p>
    <w:p w14:paraId="16747324" w14:textId="46B1DC83" w:rsidR="00913009" w:rsidRDefault="00913009">
      <w:pPr>
        <w:pStyle w:val="TOC2"/>
        <w:rPr>
          <w:rFonts w:asciiTheme="minorHAnsi" w:eastAsiaTheme="minorEastAsia" w:hAnsiTheme="minorHAnsi" w:cstheme="minorBidi"/>
          <w:smallCaps w:val="0"/>
          <w:noProof/>
          <w:sz w:val="22"/>
          <w:szCs w:val="22"/>
        </w:rPr>
      </w:pPr>
      <w:hyperlink w:anchor="_Toc134436614" w:history="1">
        <w:r w:rsidRPr="00DD3C5D">
          <w:rPr>
            <w:rStyle w:val="Hyperlink"/>
            <w:noProof/>
          </w:rPr>
          <w:t>23.12</w:t>
        </w:r>
        <w:r>
          <w:rPr>
            <w:rFonts w:asciiTheme="minorHAnsi" w:eastAsiaTheme="minorEastAsia" w:hAnsiTheme="minorHAnsi" w:cstheme="minorBidi"/>
            <w:smallCaps w:val="0"/>
            <w:noProof/>
            <w:sz w:val="22"/>
            <w:szCs w:val="22"/>
          </w:rPr>
          <w:tab/>
        </w:r>
        <w:r w:rsidRPr="00DD3C5D">
          <w:rPr>
            <w:rStyle w:val="Hyperlink"/>
            <w:noProof/>
          </w:rPr>
          <w:t>LXI Common Configuration Schema</w:t>
        </w:r>
        <w:r>
          <w:rPr>
            <w:noProof/>
            <w:webHidden/>
          </w:rPr>
          <w:tab/>
        </w:r>
        <w:r>
          <w:rPr>
            <w:noProof/>
            <w:webHidden/>
          </w:rPr>
          <w:fldChar w:fldCharType="begin"/>
        </w:r>
        <w:r>
          <w:rPr>
            <w:noProof/>
            <w:webHidden/>
          </w:rPr>
          <w:instrText xml:space="preserve"> PAGEREF _Toc134436614 \h </w:instrText>
        </w:r>
        <w:r>
          <w:rPr>
            <w:noProof/>
            <w:webHidden/>
          </w:rPr>
        </w:r>
        <w:r>
          <w:rPr>
            <w:noProof/>
            <w:webHidden/>
          </w:rPr>
          <w:fldChar w:fldCharType="separate"/>
        </w:r>
        <w:r>
          <w:rPr>
            <w:noProof/>
            <w:webHidden/>
          </w:rPr>
          <w:t>31</w:t>
        </w:r>
        <w:r>
          <w:rPr>
            <w:noProof/>
            <w:webHidden/>
          </w:rPr>
          <w:fldChar w:fldCharType="end"/>
        </w:r>
      </w:hyperlink>
    </w:p>
    <w:p w14:paraId="0C71F596" w14:textId="2384FA05"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5" w:history="1">
        <w:r w:rsidRPr="00DD3C5D">
          <w:rPr>
            <w:rStyle w:val="Hyperlink"/>
            <w:noProof/>
          </w:rPr>
          <w:t>23.12.1</w:t>
        </w:r>
        <w:r>
          <w:rPr>
            <w:rFonts w:asciiTheme="minorHAnsi" w:eastAsiaTheme="minorEastAsia" w:hAnsiTheme="minorHAnsi" w:cstheme="minorBidi"/>
            <w:iCs w:val="0"/>
            <w:noProof/>
            <w:sz w:val="22"/>
            <w:szCs w:val="22"/>
          </w:rPr>
          <w:tab/>
        </w:r>
        <w:r w:rsidRPr="00DD3C5D">
          <w:rPr>
            <w:rStyle w:val="Hyperlink"/>
            <w:noProof/>
          </w:rPr>
          <w:t>LXICommonConfiguration</w:t>
        </w:r>
        <w:r>
          <w:rPr>
            <w:noProof/>
            <w:webHidden/>
          </w:rPr>
          <w:tab/>
        </w:r>
        <w:r>
          <w:rPr>
            <w:noProof/>
            <w:webHidden/>
          </w:rPr>
          <w:fldChar w:fldCharType="begin"/>
        </w:r>
        <w:r>
          <w:rPr>
            <w:noProof/>
            <w:webHidden/>
          </w:rPr>
          <w:instrText xml:space="preserve"> PAGEREF _Toc134436615 \h </w:instrText>
        </w:r>
        <w:r>
          <w:rPr>
            <w:noProof/>
            <w:webHidden/>
          </w:rPr>
        </w:r>
        <w:r>
          <w:rPr>
            <w:noProof/>
            <w:webHidden/>
          </w:rPr>
          <w:fldChar w:fldCharType="separate"/>
        </w:r>
        <w:r>
          <w:rPr>
            <w:noProof/>
            <w:webHidden/>
          </w:rPr>
          <w:t>32</w:t>
        </w:r>
        <w:r>
          <w:rPr>
            <w:noProof/>
            <w:webHidden/>
          </w:rPr>
          <w:fldChar w:fldCharType="end"/>
        </w:r>
      </w:hyperlink>
    </w:p>
    <w:p w14:paraId="0AE7363D" w14:textId="0014235C"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6" w:history="1">
        <w:r w:rsidRPr="00DD3C5D">
          <w:rPr>
            <w:rStyle w:val="Hyperlink"/>
            <w:noProof/>
          </w:rPr>
          <w:t>23.12.2</w:t>
        </w:r>
        <w:r>
          <w:rPr>
            <w:rFonts w:asciiTheme="minorHAnsi" w:eastAsiaTheme="minorEastAsia" w:hAnsiTheme="minorHAnsi" w:cstheme="minorBidi"/>
            <w:iCs w:val="0"/>
            <w:noProof/>
            <w:sz w:val="22"/>
            <w:szCs w:val="22"/>
          </w:rPr>
          <w:tab/>
        </w:r>
        <w:r w:rsidRPr="00DD3C5D">
          <w:rPr>
            <w:rStyle w:val="Hyperlink"/>
            <w:noProof/>
          </w:rPr>
          <w:t>Interface</w:t>
        </w:r>
        <w:r>
          <w:rPr>
            <w:noProof/>
            <w:webHidden/>
          </w:rPr>
          <w:tab/>
        </w:r>
        <w:r>
          <w:rPr>
            <w:noProof/>
            <w:webHidden/>
          </w:rPr>
          <w:fldChar w:fldCharType="begin"/>
        </w:r>
        <w:r>
          <w:rPr>
            <w:noProof/>
            <w:webHidden/>
          </w:rPr>
          <w:instrText xml:space="preserve"> PAGEREF _Toc134436616 \h </w:instrText>
        </w:r>
        <w:r>
          <w:rPr>
            <w:noProof/>
            <w:webHidden/>
          </w:rPr>
        </w:r>
        <w:r>
          <w:rPr>
            <w:noProof/>
            <w:webHidden/>
          </w:rPr>
          <w:fldChar w:fldCharType="separate"/>
        </w:r>
        <w:r>
          <w:rPr>
            <w:noProof/>
            <w:webHidden/>
          </w:rPr>
          <w:t>33</w:t>
        </w:r>
        <w:r>
          <w:rPr>
            <w:noProof/>
            <w:webHidden/>
          </w:rPr>
          <w:fldChar w:fldCharType="end"/>
        </w:r>
      </w:hyperlink>
    </w:p>
    <w:p w14:paraId="63188538" w14:textId="4482E4CF"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7" w:history="1">
        <w:r w:rsidRPr="00DD3C5D">
          <w:rPr>
            <w:rStyle w:val="Hyperlink"/>
            <w:noProof/>
          </w:rPr>
          <w:t>23.12.3</w:t>
        </w:r>
        <w:r>
          <w:rPr>
            <w:rFonts w:asciiTheme="minorHAnsi" w:eastAsiaTheme="minorEastAsia" w:hAnsiTheme="minorHAnsi" w:cstheme="minorBidi"/>
            <w:iCs w:val="0"/>
            <w:noProof/>
            <w:sz w:val="22"/>
            <w:szCs w:val="22"/>
          </w:rPr>
          <w:tab/>
        </w:r>
        <w:r w:rsidRPr="00DD3C5D">
          <w:rPr>
            <w:rStyle w:val="Hyperlink"/>
            <w:noProof/>
          </w:rPr>
          <w:t>Network</w:t>
        </w:r>
        <w:r>
          <w:rPr>
            <w:noProof/>
            <w:webHidden/>
          </w:rPr>
          <w:tab/>
        </w:r>
        <w:r>
          <w:rPr>
            <w:noProof/>
            <w:webHidden/>
          </w:rPr>
          <w:fldChar w:fldCharType="begin"/>
        </w:r>
        <w:r>
          <w:rPr>
            <w:noProof/>
            <w:webHidden/>
          </w:rPr>
          <w:instrText xml:space="preserve"> PAGEREF _Toc134436617 \h </w:instrText>
        </w:r>
        <w:r>
          <w:rPr>
            <w:noProof/>
            <w:webHidden/>
          </w:rPr>
        </w:r>
        <w:r>
          <w:rPr>
            <w:noProof/>
            <w:webHidden/>
          </w:rPr>
          <w:fldChar w:fldCharType="separate"/>
        </w:r>
        <w:r>
          <w:rPr>
            <w:noProof/>
            <w:webHidden/>
          </w:rPr>
          <w:t>39</w:t>
        </w:r>
        <w:r>
          <w:rPr>
            <w:noProof/>
            <w:webHidden/>
          </w:rPr>
          <w:fldChar w:fldCharType="end"/>
        </w:r>
      </w:hyperlink>
    </w:p>
    <w:p w14:paraId="3EBBA4FD" w14:textId="79272F7E"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8" w:history="1">
        <w:r w:rsidRPr="00DD3C5D">
          <w:rPr>
            <w:rStyle w:val="Hyperlink"/>
            <w:noProof/>
          </w:rPr>
          <w:t>23.12.4</w:t>
        </w:r>
        <w:r>
          <w:rPr>
            <w:rFonts w:asciiTheme="minorHAnsi" w:eastAsiaTheme="minorEastAsia" w:hAnsiTheme="minorHAnsi" w:cstheme="minorBidi"/>
            <w:iCs w:val="0"/>
            <w:noProof/>
            <w:sz w:val="22"/>
            <w:szCs w:val="22"/>
          </w:rPr>
          <w:tab/>
        </w:r>
        <w:r w:rsidRPr="00DD3C5D">
          <w:rPr>
            <w:rStyle w:val="Hyperlink"/>
            <w:noProof/>
          </w:rPr>
          <w:t>IPv4</w:t>
        </w:r>
        <w:r>
          <w:rPr>
            <w:noProof/>
            <w:webHidden/>
          </w:rPr>
          <w:tab/>
        </w:r>
        <w:r>
          <w:rPr>
            <w:noProof/>
            <w:webHidden/>
          </w:rPr>
          <w:fldChar w:fldCharType="begin"/>
        </w:r>
        <w:r>
          <w:rPr>
            <w:noProof/>
            <w:webHidden/>
          </w:rPr>
          <w:instrText xml:space="preserve"> PAGEREF _Toc134436618 \h </w:instrText>
        </w:r>
        <w:r>
          <w:rPr>
            <w:noProof/>
            <w:webHidden/>
          </w:rPr>
        </w:r>
        <w:r>
          <w:rPr>
            <w:noProof/>
            <w:webHidden/>
          </w:rPr>
          <w:fldChar w:fldCharType="separate"/>
        </w:r>
        <w:r>
          <w:rPr>
            <w:noProof/>
            <w:webHidden/>
          </w:rPr>
          <w:t>39</w:t>
        </w:r>
        <w:r>
          <w:rPr>
            <w:noProof/>
            <w:webHidden/>
          </w:rPr>
          <w:fldChar w:fldCharType="end"/>
        </w:r>
      </w:hyperlink>
    </w:p>
    <w:p w14:paraId="3FB54A1D" w14:textId="7D0EDF35"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19" w:history="1">
        <w:r w:rsidRPr="00DD3C5D">
          <w:rPr>
            <w:rStyle w:val="Hyperlink"/>
            <w:noProof/>
          </w:rPr>
          <w:t>23.12.5</w:t>
        </w:r>
        <w:r>
          <w:rPr>
            <w:rFonts w:asciiTheme="minorHAnsi" w:eastAsiaTheme="minorEastAsia" w:hAnsiTheme="minorHAnsi" w:cstheme="minorBidi"/>
            <w:iCs w:val="0"/>
            <w:noProof/>
            <w:sz w:val="22"/>
            <w:szCs w:val="22"/>
          </w:rPr>
          <w:tab/>
        </w:r>
        <w:r w:rsidRPr="00DD3C5D">
          <w:rPr>
            <w:rStyle w:val="Hyperlink"/>
            <w:noProof/>
          </w:rPr>
          <w:t>IPv6</w:t>
        </w:r>
        <w:r>
          <w:rPr>
            <w:noProof/>
            <w:webHidden/>
          </w:rPr>
          <w:tab/>
        </w:r>
        <w:r>
          <w:rPr>
            <w:noProof/>
            <w:webHidden/>
          </w:rPr>
          <w:fldChar w:fldCharType="begin"/>
        </w:r>
        <w:r>
          <w:rPr>
            <w:noProof/>
            <w:webHidden/>
          </w:rPr>
          <w:instrText xml:space="preserve"> PAGEREF _Toc134436619 \h </w:instrText>
        </w:r>
        <w:r>
          <w:rPr>
            <w:noProof/>
            <w:webHidden/>
          </w:rPr>
        </w:r>
        <w:r>
          <w:rPr>
            <w:noProof/>
            <w:webHidden/>
          </w:rPr>
          <w:fldChar w:fldCharType="separate"/>
        </w:r>
        <w:r>
          <w:rPr>
            <w:noProof/>
            <w:webHidden/>
          </w:rPr>
          <w:t>42</w:t>
        </w:r>
        <w:r>
          <w:rPr>
            <w:noProof/>
            <w:webHidden/>
          </w:rPr>
          <w:fldChar w:fldCharType="end"/>
        </w:r>
      </w:hyperlink>
    </w:p>
    <w:p w14:paraId="28E909F6" w14:textId="7F4EF06A"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0" w:history="1">
        <w:r w:rsidRPr="00DD3C5D">
          <w:rPr>
            <w:rStyle w:val="Hyperlink"/>
            <w:noProof/>
          </w:rPr>
          <w:t>23.12.6</w:t>
        </w:r>
        <w:r>
          <w:rPr>
            <w:rFonts w:asciiTheme="minorHAnsi" w:eastAsiaTheme="minorEastAsia" w:hAnsiTheme="minorHAnsi" w:cstheme="minorBidi"/>
            <w:iCs w:val="0"/>
            <w:noProof/>
            <w:sz w:val="22"/>
            <w:szCs w:val="22"/>
          </w:rPr>
          <w:tab/>
        </w:r>
        <w:r w:rsidRPr="00DD3C5D">
          <w:rPr>
            <w:rStyle w:val="Hyperlink"/>
            <w:noProof/>
          </w:rPr>
          <w:t>HTTP</w:t>
        </w:r>
        <w:r>
          <w:rPr>
            <w:noProof/>
            <w:webHidden/>
          </w:rPr>
          <w:tab/>
        </w:r>
        <w:r>
          <w:rPr>
            <w:noProof/>
            <w:webHidden/>
          </w:rPr>
          <w:fldChar w:fldCharType="begin"/>
        </w:r>
        <w:r>
          <w:rPr>
            <w:noProof/>
            <w:webHidden/>
          </w:rPr>
          <w:instrText xml:space="preserve"> PAGEREF _Toc134436620 \h </w:instrText>
        </w:r>
        <w:r>
          <w:rPr>
            <w:noProof/>
            <w:webHidden/>
          </w:rPr>
        </w:r>
        <w:r>
          <w:rPr>
            <w:noProof/>
            <w:webHidden/>
          </w:rPr>
          <w:fldChar w:fldCharType="separate"/>
        </w:r>
        <w:r>
          <w:rPr>
            <w:noProof/>
            <w:webHidden/>
          </w:rPr>
          <w:t>45</w:t>
        </w:r>
        <w:r>
          <w:rPr>
            <w:noProof/>
            <w:webHidden/>
          </w:rPr>
          <w:fldChar w:fldCharType="end"/>
        </w:r>
      </w:hyperlink>
    </w:p>
    <w:p w14:paraId="0F2FEA87" w14:textId="0C0B77BE"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1" w:history="1">
        <w:r w:rsidRPr="00DD3C5D">
          <w:rPr>
            <w:rStyle w:val="Hyperlink"/>
            <w:noProof/>
          </w:rPr>
          <w:t>23.12.7</w:t>
        </w:r>
        <w:r>
          <w:rPr>
            <w:rFonts w:asciiTheme="minorHAnsi" w:eastAsiaTheme="minorEastAsia" w:hAnsiTheme="minorHAnsi" w:cstheme="minorBidi"/>
            <w:iCs w:val="0"/>
            <w:noProof/>
            <w:sz w:val="22"/>
            <w:szCs w:val="22"/>
          </w:rPr>
          <w:tab/>
        </w:r>
        <w:r w:rsidRPr="00DD3C5D">
          <w:rPr>
            <w:rStyle w:val="Hyperlink"/>
            <w:noProof/>
          </w:rPr>
          <w:t>HTTPS</w:t>
        </w:r>
        <w:r>
          <w:rPr>
            <w:noProof/>
            <w:webHidden/>
          </w:rPr>
          <w:tab/>
        </w:r>
        <w:r>
          <w:rPr>
            <w:noProof/>
            <w:webHidden/>
          </w:rPr>
          <w:fldChar w:fldCharType="begin"/>
        </w:r>
        <w:r>
          <w:rPr>
            <w:noProof/>
            <w:webHidden/>
          </w:rPr>
          <w:instrText xml:space="preserve"> PAGEREF _Toc134436621 \h </w:instrText>
        </w:r>
        <w:r>
          <w:rPr>
            <w:noProof/>
            <w:webHidden/>
          </w:rPr>
        </w:r>
        <w:r>
          <w:rPr>
            <w:noProof/>
            <w:webHidden/>
          </w:rPr>
          <w:fldChar w:fldCharType="separate"/>
        </w:r>
        <w:r>
          <w:rPr>
            <w:noProof/>
            <w:webHidden/>
          </w:rPr>
          <w:t>46</w:t>
        </w:r>
        <w:r>
          <w:rPr>
            <w:noProof/>
            <w:webHidden/>
          </w:rPr>
          <w:fldChar w:fldCharType="end"/>
        </w:r>
      </w:hyperlink>
    </w:p>
    <w:p w14:paraId="3C44ED72" w14:textId="34FF3286"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2" w:history="1">
        <w:r w:rsidRPr="00DD3C5D">
          <w:rPr>
            <w:rStyle w:val="Hyperlink"/>
            <w:noProof/>
          </w:rPr>
          <w:t>23.12.8</w:t>
        </w:r>
        <w:r>
          <w:rPr>
            <w:rFonts w:asciiTheme="minorHAnsi" w:eastAsiaTheme="minorEastAsia" w:hAnsiTheme="minorHAnsi" w:cstheme="minorBidi"/>
            <w:iCs w:val="0"/>
            <w:noProof/>
            <w:sz w:val="22"/>
            <w:szCs w:val="22"/>
          </w:rPr>
          <w:tab/>
        </w:r>
        <w:r w:rsidRPr="00DD3C5D">
          <w:rPr>
            <w:rStyle w:val="Hyperlink"/>
            <w:noProof/>
          </w:rPr>
          <w:t>Service</w:t>
        </w:r>
        <w:r>
          <w:rPr>
            <w:noProof/>
            <w:webHidden/>
          </w:rPr>
          <w:tab/>
        </w:r>
        <w:r>
          <w:rPr>
            <w:noProof/>
            <w:webHidden/>
          </w:rPr>
          <w:fldChar w:fldCharType="begin"/>
        </w:r>
        <w:r>
          <w:rPr>
            <w:noProof/>
            <w:webHidden/>
          </w:rPr>
          <w:instrText xml:space="preserve"> PAGEREF _Toc134436622 \h </w:instrText>
        </w:r>
        <w:r>
          <w:rPr>
            <w:noProof/>
            <w:webHidden/>
          </w:rPr>
        </w:r>
        <w:r>
          <w:rPr>
            <w:noProof/>
            <w:webHidden/>
          </w:rPr>
          <w:fldChar w:fldCharType="separate"/>
        </w:r>
        <w:r>
          <w:rPr>
            <w:noProof/>
            <w:webHidden/>
          </w:rPr>
          <w:t>48</w:t>
        </w:r>
        <w:r>
          <w:rPr>
            <w:noProof/>
            <w:webHidden/>
          </w:rPr>
          <w:fldChar w:fldCharType="end"/>
        </w:r>
      </w:hyperlink>
    </w:p>
    <w:p w14:paraId="3B56154B" w14:textId="1C166B5C"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3" w:history="1">
        <w:r w:rsidRPr="00DD3C5D">
          <w:rPr>
            <w:rStyle w:val="Hyperlink"/>
            <w:noProof/>
          </w:rPr>
          <w:t>23.12.9</w:t>
        </w:r>
        <w:r>
          <w:rPr>
            <w:rFonts w:asciiTheme="minorHAnsi" w:eastAsiaTheme="minorEastAsia" w:hAnsiTheme="minorHAnsi" w:cstheme="minorBidi"/>
            <w:iCs w:val="0"/>
            <w:noProof/>
            <w:sz w:val="22"/>
            <w:szCs w:val="22"/>
          </w:rPr>
          <w:tab/>
        </w:r>
        <w:r w:rsidRPr="00DD3C5D">
          <w:rPr>
            <w:rStyle w:val="Hyperlink"/>
            <w:noProof/>
          </w:rPr>
          <w:t>SCPIRaw</w:t>
        </w:r>
        <w:r>
          <w:rPr>
            <w:noProof/>
            <w:webHidden/>
          </w:rPr>
          <w:tab/>
        </w:r>
        <w:r>
          <w:rPr>
            <w:noProof/>
            <w:webHidden/>
          </w:rPr>
          <w:fldChar w:fldCharType="begin"/>
        </w:r>
        <w:r>
          <w:rPr>
            <w:noProof/>
            <w:webHidden/>
          </w:rPr>
          <w:instrText xml:space="preserve"> PAGEREF _Toc134436623 \h </w:instrText>
        </w:r>
        <w:r>
          <w:rPr>
            <w:noProof/>
            <w:webHidden/>
          </w:rPr>
        </w:r>
        <w:r>
          <w:rPr>
            <w:noProof/>
            <w:webHidden/>
          </w:rPr>
          <w:fldChar w:fldCharType="separate"/>
        </w:r>
        <w:r>
          <w:rPr>
            <w:noProof/>
            <w:webHidden/>
          </w:rPr>
          <w:t>50</w:t>
        </w:r>
        <w:r>
          <w:rPr>
            <w:noProof/>
            <w:webHidden/>
          </w:rPr>
          <w:fldChar w:fldCharType="end"/>
        </w:r>
      </w:hyperlink>
    </w:p>
    <w:p w14:paraId="707BA0C8" w14:textId="6BA15DD8"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4" w:history="1">
        <w:r w:rsidRPr="00DD3C5D">
          <w:rPr>
            <w:rStyle w:val="Hyperlink"/>
            <w:noProof/>
          </w:rPr>
          <w:t>23.12.10</w:t>
        </w:r>
        <w:r>
          <w:rPr>
            <w:rFonts w:asciiTheme="minorHAnsi" w:eastAsiaTheme="minorEastAsia" w:hAnsiTheme="minorHAnsi" w:cstheme="minorBidi"/>
            <w:iCs w:val="0"/>
            <w:noProof/>
            <w:sz w:val="22"/>
            <w:szCs w:val="22"/>
          </w:rPr>
          <w:tab/>
        </w:r>
        <w:r w:rsidRPr="00DD3C5D">
          <w:rPr>
            <w:rStyle w:val="Hyperlink"/>
            <w:noProof/>
          </w:rPr>
          <w:t>SCPITLS</w:t>
        </w:r>
        <w:r>
          <w:rPr>
            <w:noProof/>
            <w:webHidden/>
          </w:rPr>
          <w:tab/>
        </w:r>
        <w:r>
          <w:rPr>
            <w:noProof/>
            <w:webHidden/>
          </w:rPr>
          <w:fldChar w:fldCharType="begin"/>
        </w:r>
        <w:r>
          <w:rPr>
            <w:noProof/>
            <w:webHidden/>
          </w:rPr>
          <w:instrText xml:space="preserve"> PAGEREF _Toc134436624 \h </w:instrText>
        </w:r>
        <w:r>
          <w:rPr>
            <w:noProof/>
            <w:webHidden/>
          </w:rPr>
        </w:r>
        <w:r>
          <w:rPr>
            <w:noProof/>
            <w:webHidden/>
          </w:rPr>
          <w:fldChar w:fldCharType="separate"/>
        </w:r>
        <w:r>
          <w:rPr>
            <w:noProof/>
            <w:webHidden/>
          </w:rPr>
          <w:t>51</w:t>
        </w:r>
        <w:r>
          <w:rPr>
            <w:noProof/>
            <w:webHidden/>
          </w:rPr>
          <w:fldChar w:fldCharType="end"/>
        </w:r>
      </w:hyperlink>
    </w:p>
    <w:p w14:paraId="51D3FDE2" w14:textId="5492FCFE"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5" w:history="1">
        <w:r w:rsidRPr="00DD3C5D">
          <w:rPr>
            <w:rStyle w:val="Hyperlink"/>
            <w:noProof/>
          </w:rPr>
          <w:t>23.12.11</w:t>
        </w:r>
        <w:r>
          <w:rPr>
            <w:rFonts w:asciiTheme="minorHAnsi" w:eastAsiaTheme="minorEastAsia" w:hAnsiTheme="minorHAnsi" w:cstheme="minorBidi"/>
            <w:iCs w:val="0"/>
            <w:noProof/>
            <w:sz w:val="22"/>
            <w:szCs w:val="22"/>
          </w:rPr>
          <w:tab/>
        </w:r>
        <w:r w:rsidRPr="00DD3C5D">
          <w:rPr>
            <w:rStyle w:val="Hyperlink"/>
            <w:noProof/>
          </w:rPr>
          <w:t>Telnet</w:t>
        </w:r>
        <w:r>
          <w:rPr>
            <w:noProof/>
            <w:webHidden/>
          </w:rPr>
          <w:tab/>
        </w:r>
        <w:r>
          <w:rPr>
            <w:noProof/>
            <w:webHidden/>
          </w:rPr>
          <w:fldChar w:fldCharType="begin"/>
        </w:r>
        <w:r>
          <w:rPr>
            <w:noProof/>
            <w:webHidden/>
          </w:rPr>
          <w:instrText xml:space="preserve"> PAGEREF _Toc134436625 \h </w:instrText>
        </w:r>
        <w:r>
          <w:rPr>
            <w:noProof/>
            <w:webHidden/>
          </w:rPr>
        </w:r>
        <w:r>
          <w:rPr>
            <w:noProof/>
            <w:webHidden/>
          </w:rPr>
          <w:fldChar w:fldCharType="separate"/>
        </w:r>
        <w:r>
          <w:rPr>
            <w:noProof/>
            <w:webHidden/>
          </w:rPr>
          <w:t>52</w:t>
        </w:r>
        <w:r>
          <w:rPr>
            <w:noProof/>
            <w:webHidden/>
          </w:rPr>
          <w:fldChar w:fldCharType="end"/>
        </w:r>
      </w:hyperlink>
    </w:p>
    <w:p w14:paraId="4CBFB03A" w14:textId="328C2415"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6" w:history="1">
        <w:r w:rsidRPr="00DD3C5D">
          <w:rPr>
            <w:rStyle w:val="Hyperlink"/>
            <w:noProof/>
          </w:rPr>
          <w:t>23.12.12</w:t>
        </w:r>
        <w:r>
          <w:rPr>
            <w:rFonts w:asciiTheme="minorHAnsi" w:eastAsiaTheme="minorEastAsia" w:hAnsiTheme="minorHAnsi" w:cstheme="minorBidi"/>
            <w:iCs w:val="0"/>
            <w:noProof/>
            <w:sz w:val="22"/>
            <w:szCs w:val="22"/>
          </w:rPr>
          <w:tab/>
        </w:r>
        <w:r w:rsidRPr="00DD3C5D">
          <w:rPr>
            <w:rStyle w:val="Hyperlink"/>
            <w:noProof/>
          </w:rPr>
          <w:t>HiSLIP</w:t>
        </w:r>
        <w:r>
          <w:rPr>
            <w:noProof/>
            <w:webHidden/>
          </w:rPr>
          <w:tab/>
        </w:r>
        <w:r>
          <w:rPr>
            <w:noProof/>
            <w:webHidden/>
          </w:rPr>
          <w:fldChar w:fldCharType="begin"/>
        </w:r>
        <w:r>
          <w:rPr>
            <w:noProof/>
            <w:webHidden/>
          </w:rPr>
          <w:instrText xml:space="preserve"> PAGEREF _Toc134436626 \h </w:instrText>
        </w:r>
        <w:r>
          <w:rPr>
            <w:noProof/>
            <w:webHidden/>
          </w:rPr>
        </w:r>
        <w:r>
          <w:rPr>
            <w:noProof/>
            <w:webHidden/>
          </w:rPr>
          <w:fldChar w:fldCharType="separate"/>
        </w:r>
        <w:r>
          <w:rPr>
            <w:noProof/>
            <w:webHidden/>
          </w:rPr>
          <w:t>53</w:t>
        </w:r>
        <w:r>
          <w:rPr>
            <w:noProof/>
            <w:webHidden/>
          </w:rPr>
          <w:fldChar w:fldCharType="end"/>
        </w:r>
      </w:hyperlink>
    </w:p>
    <w:p w14:paraId="70D874D6" w14:textId="08A48424"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7" w:history="1">
        <w:r w:rsidRPr="00DD3C5D">
          <w:rPr>
            <w:rStyle w:val="Hyperlink"/>
            <w:noProof/>
          </w:rPr>
          <w:t>23.12.13</w:t>
        </w:r>
        <w:r>
          <w:rPr>
            <w:rFonts w:asciiTheme="minorHAnsi" w:eastAsiaTheme="minorEastAsia" w:hAnsiTheme="minorHAnsi" w:cstheme="minorBidi"/>
            <w:iCs w:val="0"/>
            <w:noProof/>
            <w:sz w:val="22"/>
            <w:szCs w:val="22"/>
          </w:rPr>
          <w:tab/>
        </w:r>
        <w:r w:rsidRPr="00DD3C5D">
          <w:rPr>
            <w:rStyle w:val="Hyperlink"/>
            <w:noProof/>
          </w:rPr>
          <w:t>ClientAuthenticationMechanisms</w:t>
        </w:r>
        <w:r>
          <w:rPr>
            <w:noProof/>
            <w:webHidden/>
          </w:rPr>
          <w:tab/>
        </w:r>
        <w:r>
          <w:rPr>
            <w:noProof/>
            <w:webHidden/>
          </w:rPr>
          <w:fldChar w:fldCharType="begin"/>
        </w:r>
        <w:r>
          <w:rPr>
            <w:noProof/>
            <w:webHidden/>
          </w:rPr>
          <w:instrText xml:space="preserve"> PAGEREF _Toc134436627 \h </w:instrText>
        </w:r>
        <w:r>
          <w:rPr>
            <w:noProof/>
            <w:webHidden/>
          </w:rPr>
        </w:r>
        <w:r>
          <w:rPr>
            <w:noProof/>
            <w:webHidden/>
          </w:rPr>
          <w:fldChar w:fldCharType="separate"/>
        </w:r>
        <w:r>
          <w:rPr>
            <w:noProof/>
            <w:webHidden/>
          </w:rPr>
          <w:t>55</w:t>
        </w:r>
        <w:r>
          <w:rPr>
            <w:noProof/>
            <w:webHidden/>
          </w:rPr>
          <w:fldChar w:fldCharType="end"/>
        </w:r>
      </w:hyperlink>
    </w:p>
    <w:p w14:paraId="3B0738CB" w14:textId="25FA601C"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8" w:history="1">
        <w:r w:rsidRPr="00DD3C5D">
          <w:rPr>
            <w:rStyle w:val="Hyperlink"/>
            <w:noProof/>
          </w:rPr>
          <w:t>23.12.14</w:t>
        </w:r>
        <w:r>
          <w:rPr>
            <w:rFonts w:asciiTheme="minorHAnsi" w:eastAsiaTheme="minorEastAsia" w:hAnsiTheme="minorHAnsi" w:cstheme="minorBidi"/>
            <w:iCs w:val="0"/>
            <w:noProof/>
            <w:sz w:val="22"/>
            <w:szCs w:val="22"/>
          </w:rPr>
          <w:tab/>
        </w:r>
        <w:r w:rsidRPr="00DD3C5D">
          <w:rPr>
            <w:rStyle w:val="Hyperlink"/>
            <w:noProof/>
          </w:rPr>
          <w:t>AuthenticationMechanism</w:t>
        </w:r>
        <w:r>
          <w:rPr>
            <w:noProof/>
            <w:webHidden/>
          </w:rPr>
          <w:tab/>
        </w:r>
        <w:r>
          <w:rPr>
            <w:noProof/>
            <w:webHidden/>
          </w:rPr>
          <w:fldChar w:fldCharType="begin"/>
        </w:r>
        <w:r>
          <w:rPr>
            <w:noProof/>
            <w:webHidden/>
          </w:rPr>
          <w:instrText xml:space="preserve"> PAGEREF _Toc134436628 \h </w:instrText>
        </w:r>
        <w:r>
          <w:rPr>
            <w:noProof/>
            <w:webHidden/>
          </w:rPr>
        </w:r>
        <w:r>
          <w:rPr>
            <w:noProof/>
            <w:webHidden/>
          </w:rPr>
          <w:fldChar w:fldCharType="separate"/>
        </w:r>
        <w:r>
          <w:rPr>
            <w:noProof/>
            <w:webHidden/>
          </w:rPr>
          <w:t>57</w:t>
        </w:r>
        <w:r>
          <w:rPr>
            <w:noProof/>
            <w:webHidden/>
          </w:rPr>
          <w:fldChar w:fldCharType="end"/>
        </w:r>
      </w:hyperlink>
    </w:p>
    <w:p w14:paraId="1F1A91C0" w14:textId="10E654D1"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29" w:history="1">
        <w:r w:rsidRPr="00DD3C5D">
          <w:rPr>
            <w:rStyle w:val="Hyperlink"/>
            <w:noProof/>
          </w:rPr>
          <w:t>23.12.15</w:t>
        </w:r>
        <w:r>
          <w:rPr>
            <w:rFonts w:asciiTheme="minorHAnsi" w:eastAsiaTheme="minorEastAsia" w:hAnsiTheme="minorHAnsi" w:cstheme="minorBidi"/>
            <w:iCs w:val="0"/>
            <w:noProof/>
            <w:sz w:val="22"/>
            <w:szCs w:val="22"/>
          </w:rPr>
          <w:tab/>
        </w:r>
        <w:r w:rsidRPr="00DD3C5D">
          <w:rPr>
            <w:rStyle w:val="Hyperlink"/>
            <w:noProof/>
          </w:rPr>
          <w:t>VXI11</w:t>
        </w:r>
        <w:r>
          <w:rPr>
            <w:noProof/>
            <w:webHidden/>
          </w:rPr>
          <w:tab/>
        </w:r>
        <w:r>
          <w:rPr>
            <w:noProof/>
            <w:webHidden/>
          </w:rPr>
          <w:fldChar w:fldCharType="begin"/>
        </w:r>
        <w:r>
          <w:rPr>
            <w:noProof/>
            <w:webHidden/>
          </w:rPr>
          <w:instrText xml:space="preserve"> PAGEREF _Toc134436629 \h </w:instrText>
        </w:r>
        <w:r>
          <w:rPr>
            <w:noProof/>
            <w:webHidden/>
          </w:rPr>
        </w:r>
        <w:r>
          <w:rPr>
            <w:noProof/>
            <w:webHidden/>
          </w:rPr>
          <w:fldChar w:fldCharType="separate"/>
        </w:r>
        <w:r>
          <w:rPr>
            <w:noProof/>
            <w:webHidden/>
          </w:rPr>
          <w:t>57</w:t>
        </w:r>
        <w:r>
          <w:rPr>
            <w:noProof/>
            <w:webHidden/>
          </w:rPr>
          <w:fldChar w:fldCharType="end"/>
        </w:r>
      </w:hyperlink>
    </w:p>
    <w:p w14:paraId="59562999" w14:textId="4DC594FB"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30" w:history="1">
        <w:r w:rsidRPr="00DD3C5D">
          <w:rPr>
            <w:rStyle w:val="Hyperlink"/>
            <w:noProof/>
          </w:rPr>
          <w:t>23.12.16</w:t>
        </w:r>
        <w:r>
          <w:rPr>
            <w:rFonts w:asciiTheme="minorHAnsi" w:eastAsiaTheme="minorEastAsia" w:hAnsiTheme="minorHAnsi" w:cstheme="minorBidi"/>
            <w:iCs w:val="0"/>
            <w:noProof/>
            <w:sz w:val="22"/>
            <w:szCs w:val="22"/>
          </w:rPr>
          <w:tab/>
        </w:r>
        <w:r w:rsidRPr="00DD3C5D">
          <w:rPr>
            <w:rStyle w:val="Hyperlink"/>
            <w:noProof/>
          </w:rPr>
          <w:t>ClientAuthentication</w:t>
        </w:r>
        <w:r>
          <w:rPr>
            <w:noProof/>
            <w:webHidden/>
          </w:rPr>
          <w:tab/>
        </w:r>
        <w:r>
          <w:rPr>
            <w:noProof/>
            <w:webHidden/>
          </w:rPr>
          <w:fldChar w:fldCharType="begin"/>
        </w:r>
        <w:r>
          <w:rPr>
            <w:noProof/>
            <w:webHidden/>
          </w:rPr>
          <w:instrText xml:space="preserve"> PAGEREF _Toc134436630 \h </w:instrText>
        </w:r>
        <w:r>
          <w:rPr>
            <w:noProof/>
            <w:webHidden/>
          </w:rPr>
        </w:r>
        <w:r>
          <w:rPr>
            <w:noProof/>
            <w:webHidden/>
          </w:rPr>
          <w:fldChar w:fldCharType="separate"/>
        </w:r>
        <w:r>
          <w:rPr>
            <w:noProof/>
            <w:webHidden/>
          </w:rPr>
          <w:t>58</w:t>
        </w:r>
        <w:r>
          <w:rPr>
            <w:noProof/>
            <w:webHidden/>
          </w:rPr>
          <w:fldChar w:fldCharType="end"/>
        </w:r>
      </w:hyperlink>
    </w:p>
    <w:p w14:paraId="5986AAEC" w14:textId="629AA847"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31" w:history="1">
        <w:r w:rsidRPr="00DD3C5D">
          <w:rPr>
            <w:rStyle w:val="Hyperlink"/>
            <w:noProof/>
          </w:rPr>
          <w:t>23.12.17</w:t>
        </w:r>
        <w:r>
          <w:rPr>
            <w:rFonts w:asciiTheme="minorHAnsi" w:eastAsiaTheme="minorEastAsia" w:hAnsiTheme="minorHAnsi" w:cstheme="minorBidi"/>
            <w:iCs w:val="0"/>
            <w:noProof/>
            <w:sz w:val="22"/>
            <w:szCs w:val="22"/>
          </w:rPr>
          <w:tab/>
        </w:r>
        <w:r w:rsidRPr="00DD3C5D">
          <w:rPr>
            <w:rStyle w:val="Hyperlink"/>
            <w:noProof/>
          </w:rPr>
          <w:t>ClientCredential</w:t>
        </w:r>
        <w:r>
          <w:rPr>
            <w:noProof/>
            <w:webHidden/>
          </w:rPr>
          <w:tab/>
        </w:r>
        <w:r>
          <w:rPr>
            <w:noProof/>
            <w:webHidden/>
          </w:rPr>
          <w:fldChar w:fldCharType="begin"/>
        </w:r>
        <w:r>
          <w:rPr>
            <w:noProof/>
            <w:webHidden/>
          </w:rPr>
          <w:instrText xml:space="preserve"> PAGEREF _Toc134436631 \h </w:instrText>
        </w:r>
        <w:r>
          <w:rPr>
            <w:noProof/>
            <w:webHidden/>
          </w:rPr>
        </w:r>
        <w:r>
          <w:rPr>
            <w:noProof/>
            <w:webHidden/>
          </w:rPr>
          <w:fldChar w:fldCharType="separate"/>
        </w:r>
        <w:r>
          <w:rPr>
            <w:noProof/>
            <w:webHidden/>
          </w:rPr>
          <w:t>59</w:t>
        </w:r>
        <w:r>
          <w:rPr>
            <w:noProof/>
            <w:webHidden/>
          </w:rPr>
          <w:fldChar w:fldCharType="end"/>
        </w:r>
      </w:hyperlink>
    </w:p>
    <w:p w14:paraId="1E57FF7F" w14:textId="6B2ABA98"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32" w:history="1">
        <w:r w:rsidRPr="00DD3C5D">
          <w:rPr>
            <w:rStyle w:val="Hyperlink"/>
            <w:noProof/>
          </w:rPr>
          <w:t>23.12.18</w:t>
        </w:r>
        <w:r>
          <w:rPr>
            <w:rFonts w:asciiTheme="minorHAnsi" w:eastAsiaTheme="minorEastAsia" w:hAnsiTheme="minorHAnsi" w:cstheme="minorBidi"/>
            <w:iCs w:val="0"/>
            <w:noProof/>
            <w:sz w:val="22"/>
            <w:szCs w:val="22"/>
          </w:rPr>
          <w:tab/>
        </w:r>
        <w:r w:rsidRPr="00DD3C5D">
          <w:rPr>
            <w:rStyle w:val="Hyperlink"/>
            <w:noProof/>
          </w:rPr>
          <w:t>ClientCertAuthentication</w:t>
        </w:r>
        <w:r>
          <w:rPr>
            <w:noProof/>
            <w:webHidden/>
          </w:rPr>
          <w:tab/>
        </w:r>
        <w:r>
          <w:rPr>
            <w:noProof/>
            <w:webHidden/>
          </w:rPr>
          <w:fldChar w:fldCharType="begin"/>
        </w:r>
        <w:r>
          <w:rPr>
            <w:noProof/>
            <w:webHidden/>
          </w:rPr>
          <w:instrText xml:space="preserve"> PAGEREF _Toc134436632 \h </w:instrText>
        </w:r>
        <w:r>
          <w:rPr>
            <w:noProof/>
            <w:webHidden/>
          </w:rPr>
        </w:r>
        <w:r>
          <w:rPr>
            <w:noProof/>
            <w:webHidden/>
          </w:rPr>
          <w:fldChar w:fldCharType="separate"/>
        </w:r>
        <w:r>
          <w:rPr>
            <w:noProof/>
            <w:webHidden/>
          </w:rPr>
          <w:t>60</w:t>
        </w:r>
        <w:r>
          <w:rPr>
            <w:noProof/>
            <w:webHidden/>
          </w:rPr>
          <w:fldChar w:fldCharType="end"/>
        </w:r>
      </w:hyperlink>
    </w:p>
    <w:p w14:paraId="30F163DC" w14:textId="11002557"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33" w:history="1">
        <w:r w:rsidRPr="00DD3C5D">
          <w:rPr>
            <w:rStyle w:val="Hyperlink"/>
            <w:noProof/>
          </w:rPr>
          <w:t>23.12.19</w:t>
        </w:r>
        <w:r>
          <w:rPr>
            <w:rFonts w:asciiTheme="minorHAnsi" w:eastAsiaTheme="minorEastAsia" w:hAnsiTheme="minorHAnsi" w:cstheme="minorBidi"/>
            <w:iCs w:val="0"/>
            <w:noProof/>
            <w:sz w:val="22"/>
            <w:szCs w:val="22"/>
          </w:rPr>
          <w:tab/>
        </w:r>
        <w:r w:rsidRPr="00DD3C5D">
          <w:rPr>
            <w:rStyle w:val="Hyperlink"/>
            <w:noProof/>
          </w:rPr>
          <w:t>CertThumbprint</w:t>
        </w:r>
        <w:r>
          <w:rPr>
            <w:noProof/>
            <w:webHidden/>
          </w:rPr>
          <w:tab/>
        </w:r>
        <w:r>
          <w:rPr>
            <w:noProof/>
            <w:webHidden/>
          </w:rPr>
          <w:fldChar w:fldCharType="begin"/>
        </w:r>
        <w:r>
          <w:rPr>
            <w:noProof/>
            <w:webHidden/>
          </w:rPr>
          <w:instrText xml:space="preserve"> PAGEREF _Toc134436633 \h </w:instrText>
        </w:r>
        <w:r>
          <w:rPr>
            <w:noProof/>
            <w:webHidden/>
          </w:rPr>
        </w:r>
        <w:r>
          <w:rPr>
            <w:noProof/>
            <w:webHidden/>
          </w:rPr>
          <w:fldChar w:fldCharType="separate"/>
        </w:r>
        <w:r>
          <w:rPr>
            <w:noProof/>
            <w:webHidden/>
          </w:rPr>
          <w:t>61</w:t>
        </w:r>
        <w:r>
          <w:rPr>
            <w:noProof/>
            <w:webHidden/>
          </w:rPr>
          <w:fldChar w:fldCharType="end"/>
        </w:r>
      </w:hyperlink>
    </w:p>
    <w:p w14:paraId="3790B5A8" w14:textId="34D62348" w:rsidR="00913009" w:rsidRDefault="00913009">
      <w:pPr>
        <w:pStyle w:val="TOC2"/>
        <w:rPr>
          <w:rFonts w:asciiTheme="minorHAnsi" w:eastAsiaTheme="minorEastAsia" w:hAnsiTheme="minorHAnsi" w:cstheme="minorBidi"/>
          <w:smallCaps w:val="0"/>
          <w:noProof/>
          <w:sz w:val="22"/>
          <w:szCs w:val="22"/>
        </w:rPr>
      </w:pPr>
      <w:hyperlink w:anchor="_Toc134436634" w:history="1">
        <w:r w:rsidRPr="00DD3C5D">
          <w:rPr>
            <w:rStyle w:val="Hyperlink"/>
            <w:noProof/>
          </w:rPr>
          <w:t>23.13</w:t>
        </w:r>
        <w:r>
          <w:rPr>
            <w:rFonts w:asciiTheme="minorHAnsi" w:eastAsiaTheme="minorEastAsia" w:hAnsiTheme="minorHAnsi" w:cstheme="minorBidi"/>
            <w:smallCaps w:val="0"/>
            <w:noProof/>
            <w:sz w:val="22"/>
            <w:szCs w:val="22"/>
          </w:rPr>
          <w:tab/>
        </w:r>
        <w:r w:rsidRPr="00DD3C5D">
          <w:rPr>
            <w:rStyle w:val="Hyperlink"/>
            <w:noProof/>
          </w:rPr>
          <w:t>LXI Device Specific Configuration Schema</w:t>
        </w:r>
        <w:r>
          <w:rPr>
            <w:noProof/>
            <w:webHidden/>
          </w:rPr>
          <w:tab/>
        </w:r>
        <w:r>
          <w:rPr>
            <w:noProof/>
            <w:webHidden/>
          </w:rPr>
          <w:fldChar w:fldCharType="begin"/>
        </w:r>
        <w:r>
          <w:rPr>
            <w:noProof/>
            <w:webHidden/>
          </w:rPr>
          <w:instrText xml:space="preserve"> PAGEREF _Toc134436634 \h </w:instrText>
        </w:r>
        <w:r>
          <w:rPr>
            <w:noProof/>
            <w:webHidden/>
          </w:rPr>
        </w:r>
        <w:r>
          <w:rPr>
            <w:noProof/>
            <w:webHidden/>
          </w:rPr>
          <w:fldChar w:fldCharType="separate"/>
        </w:r>
        <w:r>
          <w:rPr>
            <w:noProof/>
            <w:webHidden/>
          </w:rPr>
          <w:t>62</w:t>
        </w:r>
        <w:r>
          <w:rPr>
            <w:noProof/>
            <w:webHidden/>
          </w:rPr>
          <w:fldChar w:fldCharType="end"/>
        </w:r>
      </w:hyperlink>
    </w:p>
    <w:p w14:paraId="4595B37D" w14:textId="08D8B2C5"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35" w:history="1">
        <w:r w:rsidRPr="00DD3C5D">
          <w:rPr>
            <w:rStyle w:val="Hyperlink"/>
            <w:noProof/>
          </w:rPr>
          <w:t>23.13.1</w:t>
        </w:r>
        <w:r>
          <w:rPr>
            <w:rFonts w:asciiTheme="minorHAnsi" w:eastAsiaTheme="minorEastAsia" w:hAnsiTheme="minorHAnsi" w:cstheme="minorBidi"/>
            <w:iCs w:val="0"/>
            <w:noProof/>
            <w:sz w:val="22"/>
            <w:szCs w:val="22"/>
          </w:rPr>
          <w:tab/>
        </w:r>
        <w:r w:rsidRPr="00DD3C5D">
          <w:rPr>
            <w:rStyle w:val="Hyperlink"/>
            <w:noProof/>
          </w:rPr>
          <w:t>LXIDeviceSpecificConfiguration</w:t>
        </w:r>
        <w:r>
          <w:rPr>
            <w:noProof/>
            <w:webHidden/>
          </w:rPr>
          <w:tab/>
        </w:r>
        <w:r>
          <w:rPr>
            <w:noProof/>
            <w:webHidden/>
          </w:rPr>
          <w:fldChar w:fldCharType="begin"/>
        </w:r>
        <w:r>
          <w:rPr>
            <w:noProof/>
            <w:webHidden/>
          </w:rPr>
          <w:instrText xml:space="preserve"> PAGEREF _Toc134436635 \h </w:instrText>
        </w:r>
        <w:r>
          <w:rPr>
            <w:noProof/>
            <w:webHidden/>
          </w:rPr>
        </w:r>
        <w:r>
          <w:rPr>
            <w:noProof/>
            <w:webHidden/>
          </w:rPr>
          <w:fldChar w:fldCharType="separate"/>
        </w:r>
        <w:r>
          <w:rPr>
            <w:noProof/>
            <w:webHidden/>
          </w:rPr>
          <w:t>62</w:t>
        </w:r>
        <w:r>
          <w:rPr>
            <w:noProof/>
            <w:webHidden/>
          </w:rPr>
          <w:fldChar w:fldCharType="end"/>
        </w:r>
      </w:hyperlink>
    </w:p>
    <w:p w14:paraId="1B13AADD" w14:textId="70BD03C3"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36" w:history="1">
        <w:r w:rsidRPr="00DD3C5D">
          <w:rPr>
            <w:rStyle w:val="Hyperlink"/>
            <w:noProof/>
          </w:rPr>
          <w:t>23.13.2</w:t>
        </w:r>
        <w:r>
          <w:rPr>
            <w:rFonts w:asciiTheme="minorHAnsi" w:eastAsiaTheme="minorEastAsia" w:hAnsiTheme="minorHAnsi" w:cstheme="minorBidi"/>
            <w:iCs w:val="0"/>
            <w:noProof/>
            <w:sz w:val="22"/>
            <w:szCs w:val="22"/>
          </w:rPr>
          <w:tab/>
        </w:r>
        <w:r w:rsidRPr="00DD3C5D">
          <w:rPr>
            <w:rStyle w:val="Hyperlink"/>
            <w:noProof/>
          </w:rPr>
          <w:t>IPv4Device</w:t>
        </w:r>
        <w:r>
          <w:rPr>
            <w:noProof/>
            <w:webHidden/>
          </w:rPr>
          <w:tab/>
        </w:r>
        <w:r>
          <w:rPr>
            <w:noProof/>
            <w:webHidden/>
          </w:rPr>
          <w:fldChar w:fldCharType="begin"/>
        </w:r>
        <w:r>
          <w:rPr>
            <w:noProof/>
            <w:webHidden/>
          </w:rPr>
          <w:instrText xml:space="preserve"> PAGEREF _Toc134436636 \h </w:instrText>
        </w:r>
        <w:r>
          <w:rPr>
            <w:noProof/>
            <w:webHidden/>
          </w:rPr>
        </w:r>
        <w:r>
          <w:rPr>
            <w:noProof/>
            <w:webHidden/>
          </w:rPr>
          <w:fldChar w:fldCharType="separate"/>
        </w:r>
        <w:r>
          <w:rPr>
            <w:noProof/>
            <w:webHidden/>
          </w:rPr>
          <w:t>63</w:t>
        </w:r>
        <w:r>
          <w:rPr>
            <w:noProof/>
            <w:webHidden/>
          </w:rPr>
          <w:fldChar w:fldCharType="end"/>
        </w:r>
      </w:hyperlink>
    </w:p>
    <w:p w14:paraId="5C8E9BB4" w14:textId="09B29456"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37" w:history="1">
        <w:r w:rsidRPr="00DD3C5D">
          <w:rPr>
            <w:rStyle w:val="Hyperlink"/>
            <w:noProof/>
          </w:rPr>
          <w:t>23.13.3</w:t>
        </w:r>
        <w:r>
          <w:rPr>
            <w:rFonts w:asciiTheme="minorHAnsi" w:eastAsiaTheme="minorEastAsia" w:hAnsiTheme="minorHAnsi" w:cstheme="minorBidi"/>
            <w:iCs w:val="0"/>
            <w:noProof/>
            <w:sz w:val="22"/>
            <w:szCs w:val="22"/>
          </w:rPr>
          <w:tab/>
        </w:r>
        <w:r w:rsidRPr="00DD3C5D">
          <w:rPr>
            <w:rStyle w:val="Hyperlink"/>
            <w:noProof/>
          </w:rPr>
          <w:t>IPv6Device</w:t>
        </w:r>
        <w:r>
          <w:rPr>
            <w:noProof/>
            <w:webHidden/>
          </w:rPr>
          <w:tab/>
        </w:r>
        <w:r>
          <w:rPr>
            <w:noProof/>
            <w:webHidden/>
          </w:rPr>
          <w:fldChar w:fldCharType="begin"/>
        </w:r>
        <w:r>
          <w:rPr>
            <w:noProof/>
            <w:webHidden/>
          </w:rPr>
          <w:instrText xml:space="preserve"> PAGEREF _Toc134436637 \h </w:instrText>
        </w:r>
        <w:r>
          <w:rPr>
            <w:noProof/>
            <w:webHidden/>
          </w:rPr>
        </w:r>
        <w:r>
          <w:rPr>
            <w:noProof/>
            <w:webHidden/>
          </w:rPr>
          <w:fldChar w:fldCharType="separate"/>
        </w:r>
        <w:r>
          <w:rPr>
            <w:noProof/>
            <w:webHidden/>
          </w:rPr>
          <w:t>64</w:t>
        </w:r>
        <w:r>
          <w:rPr>
            <w:noProof/>
            <w:webHidden/>
          </w:rPr>
          <w:fldChar w:fldCharType="end"/>
        </w:r>
      </w:hyperlink>
    </w:p>
    <w:p w14:paraId="65F823CD" w14:textId="6C855A74"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38" w:history="1">
        <w:r w:rsidRPr="00DD3C5D">
          <w:rPr>
            <w:rStyle w:val="Hyperlink"/>
            <w:noProof/>
          </w:rPr>
          <w:t>23.13.4</w:t>
        </w:r>
        <w:r>
          <w:rPr>
            <w:rFonts w:asciiTheme="minorHAnsi" w:eastAsiaTheme="minorEastAsia" w:hAnsiTheme="minorHAnsi" w:cstheme="minorBidi"/>
            <w:iCs w:val="0"/>
            <w:noProof/>
            <w:sz w:val="22"/>
            <w:szCs w:val="22"/>
          </w:rPr>
          <w:tab/>
        </w:r>
        <w:r w:rsidRPr="00DD3C5D">
          <w:rPr>
            <w:rStyle w:val="Hyperlink"/>
            <w:noProof/>
          </w:rPr>
          <w:t>IPv6Address</w:t>
        </w:r>
        <w:r>
          <w:rPr>
            <w:noProof/>
            <w:webHidden/>
          </w:rPr>
          <w:tab/>
        </w:r>
        <w:r>
          <w:rPr>
            <w:noProof/>
            <w:webHidden/>
          </w:rPr>
          <w:fldChar w:fldCharType="begin"/>
        </w:r>
        <w:r>
          <w:rPr>
            <w:noProof/>
            <w:webHidden/>
          </w:rPr>
          <w:instrText xml:space="preserve"> PAGEREF _Toc134436638 \h </w:instrText>
        </w:r>
        <w:r>
          <w:rPr>
            <w:noProof/>
            <w:webHidden/>
          </w:rPr>
        </w:r>
        <w:r>
          <w:rPr>
            <w:noProof/>
            <w:webHidden/>
          </w:rPr>
          <w:fldChar w:fldCharType="separate"/>
        </w:r>
        <w:r>
          <w:rPr>
            <w:noProof/>
            <w:webHidden/>
          </w:rPr>
          <w:t>65</w:t>
        </w:r>
        <w:r>
          <w:rPr>
            <w:noProof/>
            <w:webHidden/>
          </w:rPr>
          <w:fldChar w:fldCharType="end"/>
        </w:r>
      </w:hyperlink>
    </w:p>
    <w:p w14:paraId="7B826063" w14:textId="4CCB13EB" w:rsidR="00913009" w:rsidRDefault="00913009">
      <w:pPr>
        <w:pStyle w:val="TOC2"/>
        <w:rPr>
          <w:rFonts w:asciiTheme="minorHAnsi" w:eastAsiaTheme="minorEastAsia" w:hAnsiTheme="minorHAnsi" w:cstheme="minorBidi"/>
          <w:smallCaps w:val="0"/>
          <w:noProof/>
          <w:sz w:val="22"/>
          <w:szCs w:val="22"/>
        </w:rPr>
      </w:pPr>
      <w:hyperlink w:anchor="_Toc134436639" w:history="1">
        <w:r w:rsidRPr="00DD3C5D">
          <w:rPr>
            <w:rStyle w:val="Hyperlink"/>
            <w:noProof/>
          </w:rPr>
          <w:t>23.14</w:t>
        </w:r>
        <w:r>
          <w:rPr>
            <w:rFonts w:asciiTheme="minorHAnsi" w:eastAsiaTheme="minorEastAsia" w:hAnsiTheme="minorHAnsi" w:cstheme="minorBidi"/>
            <w:smallCaps w:val="0"/>
            <w:noProof/>
            <w:sz w:val="22"/>
            <w:szCs w:val="22"/>
          </w:rPr>
          <w:tab/>
        </w:r>
        <w:r w:rsidRPr="00DD3C5D">
          <w:rPr>
            <w:rStyle w:val="Hyperlink"/>
            <w:noProof/>
          </w:rPr>
          <w:t>LXI Certificate Reference Schema</w:t>
        </w:r>
        <w:r>
          <w:rPr>
            <w:noProof/>
            <w:webHidden/>
          </w:rPr>
          <w:tab/>
        </w:r>
        <w:r>
          <w:rPr>
            <w:noProof/>
            <w:webHidden/>
          </w:rPr>
          <w:fldChar w:fldCharType="begin"/>
        </w:r>
        <w:r>
          <w:rPr>
            <w:noProof/>
            <w:webHidden/>
          </w:rPr>
          <w:instrText xml:space="preserve"> PAGEREF _Toc134436639 \h </w:instrText>
        </w:r>
        <w:r>
          <w:rPr>
            <w:noProof/>
            <w:webHidden/>
          </w:rPr>
        </w:r>
        <w:r>
          <w:rPr>
            <w:noProof/>
            <w:webHidden/>
          </w:rPr>
          <w:fldChar w:fldCharType="separate"/>
        </w:r>
        <w:r>
          <w:rPr>
            <w:noProof/>
            <w:webHidden/>
          </w:rPr>
          <w:t>65</w:t>
        </w:r>
        <w:r>
          <w:rPr>
            <w:noProof/>
            <w:webHidden/>
          </w:rPr>
          <w:fldChar w:fldCharType="end"/>
        </w:r>
      </w:hyperlink>
    </w:p>
    <w:p w14:paraId="53B8ABE7" w14:textId="1764683B"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40" w:history="1">
        <w:r w:rsidRPr="00DD3C5D">
          <w:rPr>
            <w:rStyle w:val="Hyperlink"/>
            <w:noProof/>
          </w:rPr>
          <w:t>23.14.1</w:t>
        </w:r>
        <w:r>
          <w:rPr>
            <w:rFonts w:asciiTheme="minorHAnsi" w:eastAsiaTheme="minorEastAsia" w:hAnsiTheme="minorHAnsi" w:cstheme="minorBidi"/>
            <w:iCs w:val="0"/>
            <w:noProof/>
            <w:sz w:val="22"/>
            <w:szCs w:val="22"/>
          </w:rPr>
          <w:tab/>
        </w:r>
        <w:r w:rsidRPr="00DD3C5D">
          <w:rPr>
            <w:rStyle w:val="Hyperlink"/>
            <w:noProof/>
          </w:rPr>
          <w:t>LXICertificateRef</w:t>
        </w:r>
        <w:r>
          <w:rPr>
            <w:noProof/>
            <w:webHidden/>
          </w:rPr>
          <w:tab/>
        </w:r>
        <w:r>
          <w:rPr>
            <w:noProof/>
            <w:webHidden/>
          </w:rPr>
          <w:fldChar w:fldCharType="begin"/>
        </w:r>
        <w:r>
          <w:rPr>
            <w:noProof/>
            <w:webHidden/>
          </w:rPr>
          <w:instrText xml:space="preserve"> PAGEREF _Toc134436640 \h </w:instrText>
        </w:r>
        <w:r>
          <w:rPr>
            <w:noProof/>
            <w:webHidden/>
          </w:rPr>
        </w:r>
        <w:r>
          <w:rPr>
            <w:noProof/>
            <w:webHidden/>
          </w:rPr>
          <w:fldChar w:fldCharType="separate"/>
        </w:r>
        <w:r>
          <w:rPr>
            <w:noProof/>
            <w:webHidden/>
          </w:rPr>
          <w:t>66</w:t>
        </w:r>
        <w:r>
          <w:rPr>
            <w:noProof/>
            <w:webHidden/>
          </w:rPr>
          <w:fldChar w:fldCharType="end"/>
        </w:r>
      </w:hyperlink>
    </w:p>
    <w:p w14:paraId="6EA79328" w14:textId="7D74170B" w:rsidR="00913009" w:rsidRDefault="00913009">
      <w:pPr>
        <w:pStyle w:val="TOC2"/>
        <w:rPr>
          <w:rFonts w:asciiTheme="minorHAnsi" w:eastAsiaTheme="minorEastAsia" w:hAnsiTheme="minorHAnsi" w:cstheme="minorBidi"/>
          <w:smallCaps w:val="0"/>
          <w:noProof/>
          <w:sz w:val="22"/>
          <w:szCs w:val="22"/>
        </w:rPr>
      </w:pPr>
      <w:hyperlink w:anchor="_Toc134436641" w:history="1">
        <w:r w:rsidRPr="00DD3C5D">
          <w:rPr>
            <w:rStyle w:val="Hyperlink"/>
            <w:noProof/>
          </w:rPr>
          <w:t>23.15</w:t>
        </w:r>
        <w:r>
          <w:rPr>
            <w:rFonts w:asciiTheme="minorHAnsi" w:eastAsiaTheme="minorEastAsia" w:hAnsiTheme="minorHAnsi" w:cstheme="minorBidi"/>
            <w:smallCaps w:val="0"/>
            <w:noProof/>
            <w:sz w:val="22"/>
            <w:szCs w:val="22"/>
          </w:rPr>
          <w:tab/>
        </w:r>
        <w:r w:rsidRPr="00DD3C5D">
          <w:rPr>
            <w:rStyle w:val="Hyperlink"/>
            <w:noProof/>
          </w:rPr>
          <w:t>LXI Certificate List Schema</w:t>
        </w:r>
        <w:r>
          <w:rPr>
            <w:noProof/>
            <w:webHidden/>
          </w:rPr>
          <w:tab/>
        </w:r>
        <w:r>
          <w:rPr>
            <w:noProof/>
            <w:webHidden/>
          </w:rPr>
          <w:fldChar w:fldCharType="begin"/>
        </w:r>
        <w:r>
          <w:rPr>
            <w:noProof/>
            <w:webHidden/>
          </w:rPr>
          <w:instrText xml:space="preserve"> PAGEREF _Toc134436641 \h </w:instrText>
        </w:r>
        <w:r>
          <w:rPr>
            <w:noProof/>
            <w:webHidden/>
          </w:rPr>
        </w:r>
        <w:r>
          <w:rPr>
            <w:noProof/>
            <w:webHidden/>
          </w:rPr>
          <w:fldChar w:fldCharType="separate"/>
        </w:r>
        <w:r>
          <w:rPr>
            <w:noProof/>
            <w:webHidden/>
          </w:rPr>
          <w:t>66</w:t>
        </w:r>
        <w:r>
          <w:rPr>
            <w:noProof/>
            <w:webHidden/>
          </w:rPr>
          <w:fldChar w:fldCharType="end"/>
        </w:r>
      </w:hyperlink>
    </w:p>
    <w:p w14:paraId="2DC5685C" w14:textId="4863DD5E"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42" w:history="1">
        <w:r w:rsidRPr="00DD3C5D">
          <w:rPr>
            <w:rStyle w:val="Hyperlink"/>
            <w:noProof/>
          </w:rPr>
          <w:t>23.15.1</w:t>
        </w:r>
        <w:r>
          <w:rPr>
            <w:rFonts w:asciiTheme="minorHAnsi" w:eastAsiaTheme="minorEastAsia" w:hAnsiTheme="minorHAnsi" w:cstheme="minorBidi"/>
            <w:iCs w:val="0"/>
            <w:noProof/>
            <w:sz w:val="22"/>
            <w:szCs w:val="22"/>
          </w:rPr>
          <w:tab/>
        </w:r>
        <w:r w:rsidRPr="00DD3C5D">
          <w:rPr>
            <w:rStyle w:val="Hyperlink"/>
            <w:noProof/>
          </w:rPr>
          <w:t>LXICertificateList</w:t>
        </w:r>
        <w:r>
          <w:rPr>
            <w:noProof/>
            <w:webHidden/>
          </w:rPr>
          <w:tab/>
        </w:r>
        <w:r>
          <w:rPr>
            <w:noProof/>
            <w:webHidden/>
          </w:rPr>
          <w:fldChar w:fldCharType="begin"/>
        </w:r>
        <w:r>
          <w:rPr>
            <w:noProof/>
            <w:webHidden/>
          </w:rPr>
          <w:instrText xml:space="preserve"> PAGEREF _Toc134436642 \h </w:instrText>
        </w:r>
        <w:r>
          <w:rPr>
            <w:noProof/>
            <w:webHidden/>
          </w:rPr>
        </w:r>
        <w:r>
          <w:rPr>
            <w:noProof/>
            <w:webHidden/>
          </w:rPr>
          <w:fldChar w:fldCharType="separate"/>
        </w:r>
        <w:r>
          <w:rPr>
            <w:noProof/>
            <w:webHidden/>
          </w:rPr>
          <w:t>66</w:t>
        </w:r>
        <w:r>
          <w:rPr>
            <w:noProof/>
            <w:webHidden/>
          </w:rPr>
          <w:fldChar w:fldCharType="end"/>
        </w:r>
      </w:hyperlink>
    </w:p>
    <w:p w14:paraId="09414A99" w14:textId="156693CA"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43" w:history="1">
        <w:r w:rsidRPr="00DD3C5D">
          <w:rPr>
            <w:rStyle w:val="Hyperlink"/>
            <w:noProof/>
          </w:rPr>
          <w:t>23.15.2</w:t>
        </w:r>
        <w:r>
          <w:rPr>
            <w:rFonts w:asciiTheme="minorHAnsi" w:eastAsiaTheme="minorEastAsia" w:hAnsiTheme="minorHAnsi" w:cstheme="minorBidi"/>
            <w:iCs w:val="0"/>
            <w:noProof/>
            <w:sz w:val="22"/>
            <w:szCs w:val="22"/>
          </w:rPr>
          <w:tab/>
        </w:r>
        <w:r w:rsidRPr="00DD3C5D">
          <w:rPr>
            <w:rStyle w:val="Hyperlink"/>
            <w:noProof/>
          </w:rPr>
          <w:t>CertificateInfo</w:t>
        </w:r>
        <w:r>
          <w:rPr>
            <w:noProof/>
            <w:webHidden/>
          </w:rPr>
          <w:tab/>
        </w:r>
        <w:r>
          <w:rPr>
            <w:noProof/>
            <w:webHidden/>
          </w:rPr>
          <w:fldChar w:fldCharType="begin"/>
        </w:r>
        <w:r>
          <w:rPr>
            <w:noProof/>
            <w:webHidden/>
          </w:rPr>
          <w:instrText xml:space="preserve"> PAGEREF _Toc134436643 \h </w:instrText>
        </w:r>
        <w:r>
          <w:rPr>
            <w:noProof/>
            <w:webHidden/>
          </w:rPr>
        </w:r>
        <w:r>
          <w:rPr>
            <w:noProof/>
            <w:webHidden/>
          </w:rPr>
          <w:fldChar w:fldCharType="separate"/>
        </w:r>
        <w:r>
          <w:rPr>
            <w:noProof/>
            <w:webHidden/>
          </w:rPr>
          <w:t>67</w:t>
        </w:r>
        <w:r>
          <w:rPr>
            <w:noProof/>
            <w:webHidden/>
          </w:rPr>
          <w:fldChar w:fldCharType="end"/>
        </w:r>
      </w:hyperlink>
    </w:p>
    <w:p w14:paraId="28D77366" w14:textId="14E14369" w:rsidR="00913009" w:rsidRDefault="00913009">
      <w:pPr>
        <w:pStyle w:val="TOC2"/>
        <w:rPr>
          <w:rFonts w:asciiTheme="minorHAnsi" w:eastAsiaTheme="minorEastAsia" w:hAnsiTheme="minorHAnsi" w:cstheme="minorBidi"/>
          <w:smallCaps w:val="0"/>
          <w:noProof/>
          <w:sz w:val="22"/>
          <w:szCs w:val="22"/>
        </w:rPr>
      </w:pPr>
      <w:hyperlink w:anchor="_Toc134436644" w:history="1">
        <w:r w:rsidRPr="00DD3C5D">
          <w:rPr>
            <w:rStyle w:val="Hyperlink"/>
            <w:noProof/>
          </w:rPr>
          <w:t>23.16</w:t>
        </w:r>
        <w:r>
          <w:rPr>
            <w:rFonts w:asciiTheme="minorHAnsi" w:eastAsiaTheme="minorEastAsia" w:hAnsiTheme="minorHAnsi" w:cstheme="minorBidi"/>
            <w:smallCaps w:val="0"/>
            <w:noProof/>
            <w:sz w:val="22"/>
            <w:szCs w:val="22"/>
          </w:rPr>
          <w:tab/>
        </w:r>
        <w:r w:rsidRPr="00DD3C5D">
          <w:rPr>
            <w:rStyle w:val="Hyperlink"/>
            <w:noProof/>
          </w:rPr>
          <w:t>LXI Certificate Request Schema</w:t>
        </w:r>
        <w:r>
          <w:rPr>
            <w:noProof/>
            <w:webHidden/>
          </w:rPr>
          <w:tab/>
        </w:r>
        <w:r>
          <w:rPr>
            <w:noProof/>
            <w:webHidden/>
          </w:rPr>
          <w:fldChar w:fldCharType="begin"/>
        </w:r>
        <w:r>
          <w:rPr>
            <w:noProof/>
            <w:webHidden/>
          </w:rPr>
          <w:instrText xml:space="preserve"> PAGEREF _Toc134436644 \h </w:instrText>
        </w:r>
        <w:r>
          <w:rPr>
            <w:noProof/>
            <w:webHidden/>
          </w:rPr>
        </w:r>
        <w:r>
          <w:rPr>
            <w:noProof/>
            <w:webHidden/>
          </w:rPr>
          <w:fldChar w:fldCharType="separate"/>
        </w:r>
        <w:r>
          <w:rPr>
            <w:noProof/>
            <w:webHidden/>
          </w:rPr>
          <w:t>68</w:t>
        </w:r>
        <w:r>
          <w:rPr>
            <w:noProof/>
            <w:webHidden/>
          </w:rPr>
          <w:fldChar w:fldCharType="end"/>
        </w:r>
      </w:hyperlink>
    </w:p>
    <w:p w14:paraId="6C72E326" w14:textId="5A4BB54B"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45" w:history="1">
        <w:r w:rsidRPr="00DD3C5D">
          <w:rPr>
            <w:rStyle w:val="Hyperlink"/>
            <w:noProof/>
          </w:rPr>
          <w:t>23.16.1</w:t>
        </w:r>
        <w:r>
          <w:rPr>
            <w:rFonts w:asciiTheme="minorHAnsi" w:eastAsiaTheme="minorEastAsia" w:hAnsiTheme="minorHAnsi" w:cstheme="minorBidi"/>
            <w:iCs w:val="0"/>
            <w:noProof/>
            <w:sz w:val="22"/>
            <w:szCs w:val="22"/>
          </w:rPr>
          <w:tab/>
        </w:r>
        <w:r w:rsidRPr="00DD3C5D">
          <w:rPr>
            <w:rStyle w:val="Hyperlink"/>
            <w:noProof/>
          </w:rPr>
          <w:t>LXICertificateRequest</w:t>
        </w:r>
        <w:r>
          <w:rPr>
            <w:noProof/>
            <w:webHidden/>
          </w:rPr>
          <w:tab/>
        </w:r>
        <w:r>
          <w:rPr>
            <w:noProof/>
            <w:webHidden/>
          </w:rPr>
          <w:fldChar w:fldCharType="begin"/>
        </w:r>
        <w:r>
          <w:rPr>
            <w:noProof/>
            <w:webHidden/>
          </w:rPr>
          <w:instrText xml:space="preserve"> PAGEREF _Toc134436645 \h </w:instrText>
        </w:r>
        <w:r>
          <w:rPr>
            <w:noProof/>
            <w:webHidden/>
          </w:rPr>
        </w:r>
        <w:r>
          <w:rPr>
            <w:noProof/>
            <w:webHidden/>
          </w:rPr>
          <w:fldChar w:fldCharType="separate"/>
        </w:r>
        <w:r>
          <w:rPr>
            <w:noProof/>
            <w:webHidden/>
          </w:rPr>
          <w:t>68</w:t>
        </w:r>
        <w:r>
          <w:rPr>
            <w:noProof/>
            <w:webHidden/>
          </w:rPr>
          <w:fldChar w:fldCharType="end"/>
        </w:r>
      </w:hyperlink>
    </w:p>
    <w:p w14:paraId="0E811382" w14:textId="3CC14A5D"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46" w:history="1">
        <w:r w:rsidRPr="00DD3C5D">
          <w:rPr>
            <w:rStyle w:val="Hyperlink"/>
            <w:noProof/>
          </w:rPr>
          <w:t>23.16.2</w:t>
        </w:r>
        <w:r>
          <w:rPr>
            <w:rFonts w:asciiTheme="minorHAnsi" w:eastAsiaTheme="minorEastAsia" w:hAnsiTheme="minorHAnsi" w:cstheme="minorBidi"/>
            <w:iCs w:val="0"/>
            <w:noProof/>
            <w:sz w:val="22"/>
            <w:szCs w:val="22"/>
          </w:rPr>
          <w:tab/>
        </w:r>
        <w:r w:rsidRPr="00DD3C5D">
          <w:rPr>
            <w:rStyle w:val="Hyperlink"/>
            <w:noProof/>
          </w:rPr>
          <w:t>SubjectName</w:t>
        </w:r>
        <w:r>
          <w:rPr>
            <w:noProof/>
            <w:webHidden/>
          </w:rPr>
          <w:tab/>
        </w:r>
        <w:r>
          <w:rPr>
            <w:noProof/>
            <w:webHidden/>
          </w:rPr>
          <w:fldChar w:fldCharType="begin"/>
        </w:r>
        <w:r>
          <w:rPr>
            <w:noProof/>
            <w:webHidden/>
          </w:rPr>
          <w:instrText xml:space="preserve"> PAGEREF _Toc134436646 \h </w:instrText>
        </w:r>
        <w:r>
          <w:rPr>
            <w:noProof/>
            <w:webHidden/>
          </w:rPr>
        </w:r>
        <w:r>
          <w:rPr>
            <w:noProof/>
            <w:webHidden/>
          </w:rPr>
          <w:fldChar w:fldCharType="separate"/>
        </w:r>
        <w:r>
          <w:rPr>
            <w:noProof/>
            <w:webHidden/>
          </w:rPr>
          <w:t>70</w:t>
        </w:r>
        <w:r>
          <w:rPr>
            <w:noProof/>
            <w:webHidden/>
          </w:rPr>
          <w:fldChar w:fldCharType="end"/>
        </w:r>
      </w:hyperlink>
    </w:p>
    <w:p w14:paraId="08D60885" w14:textId="0A596E2F"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47" w:history="1">
        <w:r w:rsidRPr="00DD3C5D">
          <w:rPr>
            <w:rStyle w:val="Hyperlink"/>
            <w:noProof/>
          </w:rPr>
          <w:t>23.16.3</w:t>
        </w:r>
        <w:r>
          <w:rPr>
            <w:rFonts w:asciiTheme="minorHAnsi" w:eastAsiaTheme="minorEastAsia" w:hAnsiTheme="minorHAnsi" w:cstheme="minorBidi"/>
            <w:iCs w:val="0"/>
            <w:noProof/>
            <w:sz w:val="22"/>
            <w:szCs w:val="22"/>
          </w:rPr>
          <w:tab/>
        </w:r>
        <w:r w:rsidRPr="00DD3C5D">
          <w:rPr>
            <w:rStyle w:val="Hyperlink"/>
            <w:noProof/>
          </w:rPr>
          <w:t>ExtraSubjectAttribute</w:t>
        </w:r>
        <w:r>
          <w:rPr>
            <w:noProof/>
            <w:webHidden/>
          </w:rPr>
          <w:tab/>
        </w:r>
        <w:r>
          <w:rPr>
            <w:noProof/>
            <w:webHidden/>
          </w:rPr>
          <w:fldChar w:fldCharType="begin"/>
        </w:r>
        <w:r>
          <w:rPr>
            <w:noProof/>
            <w:webHidden/>
          </w:rPr>
          <w:instrText xml:space="preserve"> PAGEREF _Toc134436647 \h </w:instrText>
        </w:r>
        <w:r>
          <w:rPr>
            <w:noProof/>
            <w:webHidden/>
          </w:rPr>
        </w:r>
        <w:r>
          <w:rPr>
            <w:noProof/>
            <w:webHidden/>
          </w:rPr>
          <w:fldChar w:fldCharType="separate"/>
        </w:r>
        <w:r>
          <w:rPr>
            <w:noProof/>
            <w:webHidden/>
          </w:rPr>
          <w:t>71</w:t>
        </w:r>
        <w:r>
          <w:rPr>
            <w:noProof/>
            <w:webHidden/>
          </w:rPr>
          <w:fldChar w:fldCharType="end"/>
        </w:r>
      </w:hyperlink>
    </w:p>
    <w:p w14:paraId="161182D4" w14:textId="68003CF3"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48" w:history="1">
        <w:r w:rsidRPr="00DD3C5D">
          <w:rPr>
            <w:rStyle w:val="Hyperlink"/>
            <w:noProof/>
          </w:rPr>
          <w:t>23.16.4</w:t>
        </w:r>
        <w:r>
          <w:rPr>
            <w:rFonts w:asciiTheme="minorHAnsi" w:eastAsiaTheme="minorEastAsia" w:hAnsiTheme="minorHAnsi" w:cstheme="minorBidi"/>
            <w:iCs w:val="0"/>
            <w:noProof/>
            <w:sz w:val="22"/>
            <w:szCs w:val="22"/>
          </w:rPr>
          <w:tab/>
        </w:r>
        <w:r w:rsidRPr="00DD3C5D">
          <w:rPr>
            <w:rStyle w:val="Hyperlink"/>
            <w:noProof/>
          </w:rPr>
          <w:t>CertificateExtension</w:t>
        </w:r>
        <w:r>
          <w:rPr>
            <w:noProof/>
            <w:webHidden/>
          </w:rPr>
          <w:tab/>
        </w:r>
        <w:r>
          <w:rPr>
            <w:noProof/>
            <w:webHidden/>
          </w:rPr>
          <w:fldChar w:fldCharType="begin"/>
        </w:r>
        <w:r>
          <w:rPr>
            <w:noProof/>
            <w:webHidden/>
          </w:rPr>
          <w:instrText xml:space="preserve"> PAGEREF _Toc134436648 \h </w:instrText>
        </w:r>
        <w:r>
          <w:rPr>
            <w:noProof/>
            <w:webHidden/>
          </w:rPr>
        </w:r>
        <w:r>
          <w:rPr>
            <w:noProof/>
            <w:webHidden/>
          </w:rPr>
          <w:fldChar w:fldCharType="separate"/>
        </w:r>
        <w:r>
          <w:rPr>
            <w:noProof/>
            <w:webHidden/>
          </w:rPr>
          <w:t>71</w:t>
        </w:r>
        <w:r>
          <w:rPr>
            <w:noProof/>
            <w:webHidden/>
          </w:rPr>
          <w:fldChar w:fldCharType="end"/>
        </w:r>
      </w:hyperlink>
    </w:p>
    <w:p w14:paraId="38D4AE72" w14:textId="29DF7EF4" w:rsidR="00913009" w:rsidRDefault="00913009">
      <w:pPr>
        <w:pStyle w:val="TOC2"/>
        <w:rPr>
          <w:rFonts w:asciiTheme="minorHAnsi" w:eastAsiaTheme="minorEastAsia" w:hAnsiTheme="minorHAnsi" w:cstheme="minorBidi"/>
          <w:smallCaps w:val="0"/>
          <w:noProof/>
          <w:sz w:val="22"/>
          <w:szCs w:val="22"/>
        </w:rPr>
      </w:pPr>
      <w:hyperlink w:anchor="_Toc134436649" w:history="1">
        <w:r w:rsidRPr="00DD3C5D">
          <w:rPr>
            <w:rStyle w:val="Hyperlink"/>
            <w:noProof/>
          </w:rPr>
          <w:t>23.17</w:t>
        </w:r>
        <w:r>
          <w:rPr>
            <w:rFonts w:asciiTheme="minorHAnsi" w:eastAsiaTheme="minorEastAsia" w:hAnsiTheme="minorHAnsi" w:cstheme="minorBidi"/>
            <w:smallCaps w:val="0"/>
            <w:noProof/>
            <w:sz w:val="22"/>
            <w:szCs w:val="22"/>
          </w:rPr>
          <w:tab/>
        </w:r>
        <w:r w:rsidRPr="00DD3C5D">
          <w:rPr>
            <w:rStyle w:val="Hyperlink"/>
            <w:noProof/>
          </w:rPr>
          <w:t>LXI Literals Schema</w:t>
        </w:r>
        <w:r>
          <w:rPr>
            <w:noProof/>
            <w:webHidden/>
          </w:rPr>
          <w:tab/>
        </w:r>
        <w:r>
          <w:rPr>
            <w:noProof/>
            <w:webHidden/>
          </w:rPr>
          <w:fldChar w:fldCharType="begin"/>
        </w:r>
        <w:r>
          <w:rPr>
            <w:noProof/>
            <w:webHidden/>
          </w:rPr>
          <w:instrText xml:space="preserve"> PAGEREF _Toc134436649 \h </w:instrText>
        </w:r>
        <w:r>
          <w:rPr>
            <w:noProof/>
            <w:webHidden/>
          </w:rPr>
        </w:r>
        <w:r>
          <w:rPr>
            <w:noProof/>
            <w:webHidden/>
          </w:rPr>
          <w:fldChar w:fldCharType="separate"/>
        </w:r>
        <w:r>
          <w:rPr>
            <w:noProof/>
            <w:webHidden/>
          </w:rPr>
          <w:t>71</w:t>
        </w:r>
        <w:r>
          <w:rPr>
            <w:noProof/>
            <w:webHidden/>
          </w:rPr>
          <w:fldChar w:fldCharType="end"/>
        </w:r>
      </w:hyperlink>
    </w:p>
    <w:p w14:paraId="5235246E" w14:textId="184F31F9"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50" w:history="1">
        <w:r w:rsidRPr="00DD3C5D">
          <w:rPr>
            <w:rStyle w:val="Hyperlink"/>
            <w:noProof/>
          </w:rPr>
          <w:t>23.17.1</w:t>
        </w:r>
        <w:r>
          <w:rPr>
            <w:rFonts w:asciiTheme="minorHAnsi" w:eastAsiaTheme="minorEastAsia" w:hAnsiTheme="minorHAnsi" w:cstheme="minorBidi"/>
            <w:iCs w:val="0"/>
            <w:noProof/>
            <w:sz w:val="22"/>
            <w:szCs w:val="22"/>
          </w:rPr>
          <w:tab/>
        </w:r>
        <w:r w:rsidRPr="00DD3C5D">
          <w:rPr>
            <w:rStyle w:val="Hyperlink"/>
            <w:noProof/>
          </w:rPr>
          <w:t>LXILiterals</w:t>
        </w:r>
        <w:r>
          <w:rPr>
            <w:noProof/>
            <w:webHidden/>
          </w:rPr>
          <w:tab/>
        </w:r>
        <w:r>
          <w:rPr>
            <w:noProof/>
            <w:webHidden/>
          </w:rPr>
          <w:fldChar w:fldCharType="begin"/>
        </w:r>
        <w:r>
          <w:rPr>
            <w:noProof/>
            <w:webHidden/>
          </w:rPr>
          <w:instrText xml:space="preserve"> PAGEREF _Toc134436650 \h </w:instrText>
        </w:r>
        <w:r>
          <w:rPr>
            <w:noProof/>
            <w:webHidden/>
          </w:rPr>
        </w:r>
        <w:r>
          <w:rPr>
            <w:noProof/>
            <w:webHidden/>
          </w:rPr>
          <w:fldChar w:fldCharType="separate"/>
        </w:r>
        <w:r>
          <w:rPr>
            <w:noProof/>
            <w:webHidden/>
          </w:rPr>
          <w:t>72</w:t>
        </w:r>
        <w:r>
          <w:rPr>
            <w:noProof/>
            <w:webHidden/>
          </w:rPr>
          <w:fldChar w:fldCharType="end"/>
        </w:r>
      </w:hyperlink>
    </w:p>
    <w:p w14:paraId="5BC361B5" w14:textId="2C4874C2" w:rsidR="00913009" w:rsidRDefault="00913009">
      <w:pPr>
        <w:pStyle w:val="TOC2"/>
        <w:rPr>
          <w:rFonts w:asciiTheme="minorHAnsi" w:eastAsiaTheme="minorEastAsia" w:hAnsiTheme="minorHAnsi" w:cstheme="minorBidi"/>
          <w:smallCaps w:val="0"/>
          <w:noProof/>
          <w:sz w:val="22"/>
          <w:szCs w:val="22"/>
        </w:rPr>
      </w:pPr>
      <w:hyperlink w:anchor="_Toc134436651" w:history="1">
        <w:r w:rsidRPr="00DD3C5D">
          <w:rPr>
            <w:rStyle w:val="Hyperlink"/>
            <w:noProof/>
          </w:rPr>
          <w:t>23.18</w:t>
        </w:r>
        <w:r>
          <w:rPr>
            <w:rFonts w:asciiTheme="minorHAnsi" w:eastAsiaTheme="minorEastAsia" w:hAnsiTheme="minorHAnsi" w:cstheme="minorBidi"/>
            <w:smallCaps w:val="0"/>
            <w:noProof/>
            <w:sz w:val="22"/>
            <w:szCs w:val="22"/>
          </w:rPr>
          <w:tab/>
        </w:r>
        <w:r w:rsidRPr="00DD3C5D">
          <w:rPr>
            <w:rStyle w:val="Hyperlink"/>
            <w:noProof/>
          </w:rPr>
          <w:t>LXI Problem Details Schema</w:t>
        </w:r>
        <w:r>
          <w:rPr>
            <w:noProof/>
            <w:webHidden/>
          </w:rPr>
          <w:tab/>
        </w:r>
        <w:r>
          <w:rPr>
            <w:noProof/>
            <w:webHidden/>
          </w:rPr>
          <w:fldChar w:fldCharType="begin"/>
        </w:r>
        <w:r>
          <w:rPr>
            <w:noProof/>
            <w:webHidden/>
          </w:rPr>
          <w:instrText xml:space="preserve"> PAGEREF _Toc134436651 \h </w:instrText>
        </w:r>
        <w:r>
          <w:rPr>
            <w:noProof/>
            <w:webHidden/>
          </w:rPr>
        </w:r>
        <w:r>
          <w:rPr>
            <w:noProof/>
            <w:webHidden/>
          </w:rPr>
          <w:fldChar w:fldCharType="separate"/>
        </w:r>
        <w:r>
          <w:rPr>
            <w:noProof/>
            <w:webHidden/>
          </w:rPr>
          <w:t>72</w:t>
        </w:r>
        <w:r>
          <w:rPr>
            <w:noProof/>
            <w:webHidden/>
          </w:rPr>
          <w:fldChar w:fldCharType="end"/>
        </w:r>
      </w:hyperlink>
    </w:p>
    <w:p w14:paraId="71883D1C" w14:textId="4FA043BB"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52" w:history="1">
        <w:r w:rsidRPr="00DD3C5D">
          <w:rPr>
            <w:rStyle w:val="Hyperlink"/>
            <w:noProof/>
          </w:rPr>
          <w:t>23.18.1</w:t>
        </w:r>
        <w:r>
          <w:rPr>
            <w:rFonts w:asciiTheme="minorHAnsi" w:eastAsiaTheme="minorEastAsia" w:hAnsiTheme="minorHAnsi" w:cstheme="minorBidi"/>
            <w:iCs w:val="0"/>
            <w:noProof/>
            <w:sz w:val="22"/>
            <w:szCs w:val="22"/>
          </w:rPr>
          <w:tab/>
        </w:r>
        <w:r w:rsidRPr="00DD3C5D">
          <w:rPr>
            <w:rStyle w:val="Hyperlink"/>
            <w:noProof/>
          </w:rPr>
          <w:t>LXIProblemDetails</w:t>
        </w:r>
        <w:r>
          <w:rPr>
            <w:noProof/>
            <w:webHidden/>
          </w:rPr>
          <w:tab/>
        </w:r>
        <w:r>
          <w:rPr>
            <w:noProof/>
            <w:webHidden/>
          </w:rPr>
          <w:fldChar w:fldCharType="begin"/>
        </w:r>
        <w:r>
          <w:rPr>
            <w:noProof/>
            <w:webHidden/>
          </w:rPr>
          <w:instrText xml:space="preserve"> PAGEREF _Toc134436652 \h </w:instrText>
        </w:r>
        <w:r>
          <w:rPr>
            <w:noProof/>
            <w:webHidden/>
          </w:rPr>
        </w:r>
        <w:r>
          <w:rPr>
            <w:noProof/>
            <w:webHidden/>
          </w:rPr>
          <w:fldChar w:fldCharType="separate"/>
        </w:r>
        <w:r>
          <w:rPr>
            <w:noProof/>
            <w:webHidden/>
          </w:rPr>
          <w:t>72</w:t>
        </w:r>
        <w:r>
          <w:rPr>
            <w:noProof/>
            <w:webHidden/>
          </w:rPr>
          <w:fldChar w:fldCharType="end"/>
        </w:r>
      </w:hyperlink>
    </w:p>
    <w:p w14:paraId="129D4BA4" w14:textId="3D74438F" w:rsidR="00913009" w:rsidRDefault="00913009">
      <w:pPr>
        <w:pStyle w:val="TOC2"/>
        <w:rPr>
          <w:rFonts w:asciiTheme="minorHAnsi" w:eastAsiaTheme="minorEastAsia" w:hAnsiTheme="minorHAnsi" w:cstheme="minorBidi"/>
          <w:smallCaps w:val="0"/>
          <w:noProof/>
          <w:sz w:val="22"/>
          <w:szCs w:val="22"/>
        </w:rPr>
      </w:pPr>
      <w:hyperlink w:anchor="_Toc134436653" w:history="1">
        <w:r w:rsidRPr="00DD3C5D">
          <w:rPr>
            <w:rStyle w:val="Hyperlink"/>
            <w:noProof/>
          </w:rPr>
          <w:t>23.19</w:t>
        </w:r>
        <w:r>
          <w:rPr>
            <w:rFonts w:asciiTheme="minorHAnsi" w:eastAsiaTheme="minorEastAsia" w:hAnsiTheme="minorHAnsi" w:cstheme="minorBidi"/>
            <w:smallCaps w:val="0"/>
            <w:noProof/>
            <w:sz w:val="22"/>
            <w:szCs w:val="22"/>
          </w:rPr>
          <w:tab/>
        </w:r>
        <w:r w:rsidRPr="00DD3C5D">
          <w:rPr>
            <w:rStyle w:val="Hyperlink"/>
            <w:noProof/>
          </w:rPr>
          <w:t>LXI Pending Details Schema</w:t>
        </w:r>
        <w:r>
          <w:rPr>
            <w:noProof/>
            <w:webHidden/>
          </w:rPr>
          <w:tab/>
        </w:r>
        <w:r>
          <w:rPr>
            <w:noProof/>
            <w:webHidden/>
          </w:rPr>
          <w:fldChar w:fldCharType="begin"/>
        </w:r>
        <w:r>
          <w:rPr>
            <w:noProof/>
            <w:webHidden/>
          </w:rPr>
          <w:instrText xml:space="preserve"> PAGEREF _Toc134436653 \h </w:instrText>
        </w:r>
        <w:r>
          <w:rPr>
            <w:noProof/>
            <w:webHidden/>
          </w:rPr>
        </w:r>
        <w:r>
          <w:rPr>
            <w:noProof/>
            <w:webHidden/>
          </w:rPr>
          <w:fldChar w:fldCharType="separate"/>
        </w:r>
        <w:r>
          <w:rPr>
            <w:noProof/>
            <w:webHidden/>
          </w:rPr>
          <w:t>73</w:t>
        </w:r>
        <w:r>
          <w:rPr>
            <w:noProof/>
            <w:webHidden/>
          </w:rPr>
          <w:fldChar w:fldCharType="end"/>
        </w:r>
      </w:hyperlink>
    </w:p>
    <w:p w14:paraId="376B9EC8" w14:textId="21B526AC" w:rsidR="00913009" w:rsidRDefault="00913009">
      <w:pPr>
        <w:pStyle w:val="TOC3"/>
        <w:tabs>
          <w:tab w:val="left" w:pos="1400"/>
          <w:tab w:val="right" w:leader="dot" w:pos="9350"/>
        </w:tabs>
        <w:rPr>
          <w:rFonts w:asciiTheme="minorHAnsi" w:eastAsiaTheme="minorEastAsia" w:hAnsiTheme="minorHAnsi" w:cstheme="minorBidi"/>
          <w:iCs w:val="0"/>
          <w:noProof/>
          <w:sz w:val="22"/>
          <w:szCs w:val="22"/>
        </w:rPr>
      </w:pPr>
      <w:hyperlink w:anchor="_Toc134436654" w:history="1">
        <w:r w:rsidRPr="00DD3C5D">
          <w:rPr>
            <w:rStyle w:val="Hyperlink"/>
            <w:noProof/>
          </w:rPr>
          <w:t>23.19.1</w:t>
        </w:r>
        <w:r>
          <w:rPr>
            <w:rFonts w:asciiTheme="minorHAnsi" w:eastAsiaTheme="minorEastAsia" w:hAnsiTheme="minorHAnsi" w:cstheme="minorBidi"/>
            <w:iCs w:val="0"/>
            <w:noProof/>
            <w:sz w:val="22"/>
            <w:szCs w:val="22"/>
          </w:rPr>
          <w:tab/>
        </w:r>
        <w:r w:rsidRPr="00DD3C5D">
          <w:rPr>
            <w:rStyle w:val="Hyperlink"/>
            <w:noProof/>
          </w:rPr>
          <w:t>LXIPendingDetails</w:t>
        </w:r>
        <w:r>
          <w:rPr>
            <w:noProof/>
            <w:webHidden/>
          </w:rPr>
          <w:tab/>
        </w:r>
        <w:r>
          <w:rPr>
            <w:noProof/>
            <w:webHidden/>
          </w:rPr>
          <w:fldChar w:fldCharType="begin"/>
        </w:r>
        <w:r>
          <w:rPr>
            <w:noProof/>
            <w:webHidden/>
          </w:rPr>
          <w:instrText xml:space="preserve"> PAGEREF _Toc134436654 \h </w:instrText>
        </w:r>
        <w:r>
          <w:rPr>
            <w:noProof/>
            <w:webHidden/>
          </w:rPr>
        </w:r>
        <w:r>
          <w:rPr>
            <w:noProof/>
            <w:webHidden/>
          </w:rPr>
          <w:fldChar w:fldCharType="separate"/>
        </w:r>
        <w:r>
          <w:rPr>
            <w:noProof/>
            <w:webHidden/>
          </w:rPr>
          <w:t>73</w:t>
        </w:r>
        <w:r>
          <w:rPr>
            <w:noProof/>
            <w:webHidden/>
          </w:rPr>
          <w:fldChar w:fldCharType="end"/>
        </w:r>
      </w:hyperlink>
    </w:p>
    <w:p w14:paraId="48524913" w14:textId="36B72E15" w:rsidR="002939A8" w:rsidRPr="003975E5" w:rsidRDefault="00C510C3" w:rsidP="009E0123">
      <w:pPr>
        <w:rPr>
          <w:rStyle w:val="Emphasis"/>
          <w:b/>
          <w:sz w:val="28"/>
        </w:rPr>
      </w:pPr>
      <w:r>
        <w:fldChar w:fldCharType="end"/>
      </w:r>
      <w:r w:rsidR="00A3781D">
        <w:br w:type="page"/>
      </w:r>
      <w:r w:rsidR="00396AF5">
        <w:rPr>
          <w:rStyle w:val="Emphasis"/>
          <w:b/>
          <w:sz w:val="28"/>
        </w:rPr>
        <w:lastRenderedPageBreak/>
        <w:t>Notices</w:t>
      </w:r>
    </w:p>
    <w:p w14:paraId="17CA3CFD" w14:textId="77777777" w:rsidR="002939A8" w:rsidRDefault="002939A8" w:rsidP="00A3781D"/>
    <w:p w14:paraId="44927CA4" w14:textId="77777777" w:rsidR="00A3781D" w:rsidRDefault="00A3781D" w:rsidP="00A3781D">
      <w:r>
        <w:rPr>
          <w:b/>
        </w:rPr>
        <w:t xml:space="preserve">Notice of Rights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42C48B66" w14:textId="77777777" w:rsidR="00A3781D" w:rsidRDefault="00A3781D" w:rsidP="00A3781D">
      <w:pPr>
        <w:rPr>
          <w:b/>
        </w:rPr>
      </w:pPr>
    </w:p>
    <w:p w14:paraId="0924B082" w14:textId="77777777" w:rsidR="00A3781D" w:rsidRPr="00C67620" w:rsidRDefault="00A3781D" w:rsidP="00A3781D">
      <w:r w:rsidRPr="00AE3D86">
        <w:rPr>
          <w:b/>
        </w:rPr>
        <w:t>Notice</w:t>
      </w:r>
      <w:r>
        <w:rPr>
          <w:b/>
        </w:rPr>
        <w:t xml:space="preserve"> of Liability  </w:t>
      </w:r>
      <w:r w:rsidRPr="00C67620">
        <w:t>The information contained in this document is subject to change without notice.  “Preliminary” releases are for specification development and proof-of-concept testing and may not reflect the final “Released” specification.</w:t>
      </w:r>
    </w:p>
    <w:p w14:paraId="5F9426A5" w14:textId="77777777" w:rsidR="00A3781D" w:rsidRDefault="00A3781D" w:rsidP="00A3781D"/>
    <w:p w14:paraId="519B635A" w14:textId="77777777" w:rsidR="00A3781D" w:rsidRDefault="00A3781D" w:rsidP="00A3781D">
      <w:r w:rsidRPr="00C67620">
        <w:t xml:space="preserve">The LXI Consortium, Inc. makes no warranty of any kind with regard to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513F649D" w14:textId="77777777" w:rsidR="00A3781D" w:rsidRDefault="00A3781D" w:rsidP="00A3781D">
      <w:pPr>
        <w:rPr>
          <w:b/>
        </w:rPr>
      </w:pPr>
    </w:p>
    <w:p w14:paraId="0803AA9D" w14:textId="77777777" w:rsidR="00A3781D" w:rsidRDefault="00A3781D" w:rsidP="00A3781D">
      <w:r w:rsidRPr="0042048D">
        <w:rPr>
          <w:b/>
        </w:rPr>
        <w:t xml:space="preserve">LXI Standards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0FB4F8C5" w14:textId="77777777" w:rsidR="00A3781D" w:rsidRDefault="00A3781D" w:rsidP="00A3781D"/>
    <w:p w14:paraId="2CB845BB" w14:textId="77777777" w:rsidR="00A3781D" w:rsidRDefault="00A3781D" w:rsidP="00A3781D">
      <w:r w:rsidRPr="00310D56">
        <w:t>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w:t>
      </w:r>
    </w:p>
    <w:p w14:paraId="3457D832" w14:textId="77777777" w:rsidR="00A3781D" w:rsidRDefault="00A3781D" w:rsidP="00A3781D"/>
    <w:p w14:paraId="290DD806" w14:textId="77777777" w:rsidR="00A3781D" w:rsidRDefault="00A3781D" w:rsidP="00A3781D">
      <w:r w:rsidRPr="00310D56">
        <w:t>The LXI Consortium does not warrant or represent the accuracy or content of the material contained herein, and expressly disclaims any express or implied warranty, including any implied warranty of merchantability or fitness for a specific purpose, or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Every LXI Consortium Standard is subjected to review at least every five years for revision or reaffirmation. When a document is more than five years old and has not been reaffirmed, it is reasonable to conclude that its contents, although still of some value, do not wholly reflect the present state of the art. Users are cautioned to check to determine that they have the latest edition of any LXI Consortium Standard.</w:t>
      </w:r>
    </w:p>
    <w:p w14:paraId="13251A33" w14:textId="77777777" w:rsidR="00A3781D" w:rsidRDefault="00A3781D" w:rsidP="00A3781D"/>
    <w:p w14:paraId="116ADCF7"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4BAB9951" w14:textId="77777777" w:rsidR="00A3781D" w:rsidRDefault="00A3781D" w:rsidP="00A3781D"/>
    <w:p w14:paraId="11258B00" w14:textId="77777777" w:rsidR="00A3781D" w:rsidRDefault="00A3781D" w:rsidP="00A3781D">
      <w:r w:rsidRPr="00C67620">
        <w:t>This specification is the property of the LXI Consortium, a Delaware 501c3 corporation, for the use of its members.</w:t>
      </w:r>
    </w:p>
    <w:p w14:paraId="685238EB" w14:textId="77777777" w:rsidR="00A3781D" w:rsidRDefault="00A3781D" w:rsidP="00A3781D"/>
    <w:p w14:paraId="355E78DF" w14:textId="73623D78" w:rsidR="00A3781D" w:rsidRDefault="00A3781D" w:rsidP="00A3781D">
      <w:pPr>
        <w:rPr>
          <w:rStyle w:val="Hyperlink"/>
        </w:rPr>
      </w:pPr>
      <w:r w:rsidRPr="00E85004">
        <w:rPr>
          <w:b/>
        </w:rPr>
        <w:t>Interpretations</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must be sent to</w:t>
      </w:r>
      <w:r w:rsidR="002E57F8">
        <w:t xml:space="preserve"> mail</w:t>
      </w:r>
      <w:r w:rsidR="00E568AE">
        <w:t>to:interpretations@lxistandard.org</w:t>
      </w:r>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Request for Interpretation of an LXI Standard Document</w:t>
      </w:r>
      <w:r>
        <w:rPr>
          <w:rFonts w:cs="Arial"/>
        </w:rPr>
        <w:t xml:space="preserve">”. </w:t>
      </w:r>
      <w:r>
        <w:rPr>
          <w:rFonts w:cs="Arial"/>
        </w:rPr>
        <w:lastRenderedPageBreak/>
        <w:t xml:space="preserve">This document plus a list of interpretations to this standard are  found on the LXI Consortium’s Web site: </w:t>
      </w:r>
      <w:hyperlink r:id="rId12" w:tooltip="http://www.lxistandard.org/" w:history="1">
        <w:r w:rsidRPr="009326C5">
          <w:rPr>
            <w:rStyle w:val="Hyperlink"/>
          </w:rPr>
          <w:t>http://www.lxistandard.org</w:t>
        </w:r>
      </w:hyperlink>
      <w:r>
        <w:rPr>
          <w:rStyle w:val="Hyperlink"/>
        </w:rPr>
        <w:t xml:space="preserve"> </w:t>
      </w:r>
    </w:p>
    <w:p w14:paraId="044FD344" w14:textId="77777777" w:rsidR="00A3781D" w:rsidRDefault="00A3781D" w:rsidP="00A3781D">
      <w:pPr>
        <w:rPr>
          <w:rStyle w:val="Hyperlink"/>
        </w:rPr>
      </w:pPr>
    </w:p>
    <w:p w14:paraId="0568796D" w14:textId="77777777" w:rsidR="00A3781D" w:rsidRDefault="00A3781D" w:rsidP="00A3781D">
      <w:r w:rsidRPr="00AE3D86">
        <w:rPr>
          <w:b/>
        </w:rPr>
        <w:t>Trademarks</w:t>
      </w:r>
      <w:r>
        <w:rPr>
          <w:b/>
        </w:rPr>
        <w:t xml:space="preserve">  </w:t>
      </w:r>
      <w:r w:rsidRPr="00C67620">
        <w:t>Product and company names listed are trademarks or trade names of their respective companies.</w:t>
      </w:r>
      <w:r>
        <w:t xml:space="preserve">  </w:t>
      </w:r>
      <w:r w:rsidRPr="00C67620">
        <w:t>No investigation has been made of common</w:t>
      </w:r>
      <w:r w:rsidRPr="00C67620">
        <w:noBreakHyphen/>
        <w:t>law trademark rights in any work.</w:t>
      </w:r>
    </w:p>
    <w:p w14:paraId="1406F409" w14:textId="77777777" w:rsidR="00A3781D" w:rsidRDefault="00A3781D" w:rsidP="00A3781D"/>
    <w:p w14:paraId="69CCC1E7" w14:textId="77777777" w:rsidR="00A3781D" w:rsidRPr="00C67620" w:rsidRDefault="00A3781D" w:rsidP="00A3781D">
      <w:r w:rsidRPr="00C67620">
        <w:t>LXI is a registered trademark of the LXI Consortium</w:t>
      </w:r>
    </w:p>
    <w:p w14:paraId="6F37A371" w14:textId="77777777" w:rsidR="00A3781D" w:rsidRDefault="00A3781D" w:rsidP="00A3781D"/>
    <w:p w14:paraId="44860ECD" w14:textId="77777777" w:rsidR="00A3781D" w:rsidRDefault="00A3781D" w:rsidP="00A3781D"/>
    <w:p w14:paraId="65F2A5E9" w14:textId="77777777" w:rsidR="00A3781D" w:rsidRDefault="00A3781D" w:rsidP="00A3781D">
      <w:r w:rsidRPr="00E73B6A">
        <w:rPr>
          <w:b/>
        </w:rPr>
        <w:t>Patents</w:t>
      </w:r>
      <w:r w:rsidRPr="00E73B6A">
        <w:t xml:space="preserve">: Attention is drawn to the possibility that some of the elements of this document may be the subject of patent rights. A holder of such patent rights has filed a copy of the document </w:t>
      </w:r>
      <w:r>
        <w:t>“</w:t>
      </w:r>
      <w:r w:rsidRPr="00E73B6A">
        <w:rPr>
          <w:bCs/>
          <w:i/>
        </w:rPr>
        <w:t xml:space="preserve">Patent Statement and Licensing Declaration” </w:t>
      </w:r>
      <w:r w:rsidRPr="00E73B6A">
        <w:rPr>
          <w:bCs/>
        </w:rPr>
        <w:t>with the Consortium. By publication of this standard, no position is taken with respect to the existence or validity of any patent rights in connection therewith.</w:t>
      </w:r>
      <w:r w:rsidRPr="00E73B6A">
        <w:t xml:space="preserve"> Other patent rights may exist for which the LXI Consortium has not received a declaration in the form of the document </w:t>
      </w:r>
      <w:r>
        <w:t>“</w:t>
      </w:r>
      <w:r w:rsidRPr="00E73B6A">
        <w:rPr>
          <w:bCs/>
          <w:i/>
        </w:rPr>
        <w:t>Patent Statement and Licensing Declaration</w:t>
      </w:r>
      <w:r>
        <w:rPr>
          <w:bCs/>
        </w:rPr>
        <w:t>”</w:t>
      </w:r>
      <w:r w:rsidRPr="00E73B6A">
        <w:rPr>
          <w:bCs/>
        </w:rPr>
        <w:t>.</w:t>
      </w:r>
      <w:r w:rsidRPr="00E73B6A">
        <w:t xml:space="preserve"> The</w:t>
      </w:r>
      <w:r w:rsidRPr="00E73B6A">
        <w:rPr>
          <w:b/>
        </w:rPr>
        <w:t xml:space="preserve"> </w:t>
      </w:r>
      <w:r w:rsidRPr="00E73B6A">
        <w:t>LXI Consortium shall not be held responsible for identifying any or all such patent rights, for conducting inquiries into the legal validity or scope of patent rights, or determining whether any licensing terms or conditions are reasonable or non-discriminatory. Users of this standard are expressly advised that determination of the validity of any patent rights, and the risk of infringement of such rights, is entirely their own responsibility.</w:t>
      </w:r>
    </w:p>
    <w:p w14:paraId="28D3DAE0" w14:textId="77777777" w:rsidR="00A3781D" w:rsidRDefault="00A3781D" w:rsidP="00A3781D"/>
    <w:p w14:paraId="6280872F" w14:textId="248382E1" w:rsidR="00A3781D" w:rsidRDefault="00A3781D" w:rsidP="00A3781D">
      <w:r w:rsidRPr="00C904EF">
        <w:rPr>
          <w:b/>
        </w:rPr>
        <w:t>Conformance</w:t>
      </w:r>
      <w:r>
        <w:t xml:space="preserve"> The LXI Consortium draws attention to the document “</w:t>
      </w:r>
      <w:r w:rsidRPr="007069F2">
        <w:rPr>
          <w:i/>
        </w:rPr>
        <w:t>LXI Consortium Policy for Certifying Conformance to LXI Consortium Standards</w:t>
      </w:r>
      <w:r>
        <w:t xml:space="preserve">”. This document specifies the procedures that must be followed to claim conformance with this standard. </w:t>
      </w:r>
    </w:p>
    <w:p w14:paraId="77CEFEAC" w14:textId="77777777" w:rsidR="00A3781D" w:rsidRDefault="00A3781D" w:rsidP="00A3781D"/>
    <w:p w14:paraId="5B0CFC33" w14:textId="2E4C0E27" w:rsidR="00A3781D" w:rsidRPr="009326C5" w:rsidRDefault="00A3781D" w:rsidP="00A3781D">
      <w:r w:rsidRPr="00FE3E48">
        <w:rPr>
          <w:b/>
        </w:rPr>
        <w:t>Legal Issues</w:t>
      </w:r>
      <w:r>
        <w:t xml:space="preserve"> Attention is drawn to the document “</w:t>
      </w:r>
      <w:r w:rsidRPr="00F40E7A">
        <w:rPr>
          <w:i/>
        </w:rPr>
        <w:t>LXI Consortium Trademark and Patent Policies</w:t>
      </w:r>
      <w:r>
        <w:t>”. This document specifies the requirements that must be met in order to use registered trademarks of the LXI Consortium.</w:t>
      </w:r>
    </w:p>
    <w:p w14:paraId="1C342A23" w14:textId="77777777" w:rsidR="00A3781D" w:rsidRDefault="00A3781D" w:rsidP="00A3781D">
      <w:pPr>
        <w:rPr>
          <w:b/>
        </w:rPr>
      </w:pPr>
    </w:p>
    <w:p w14:paraId="184152FD" w14:textId="77777777" w:rsidR="00A3781D" w:rsidRDefault="00A3781D" w:rsidP="00A3781D">
      <w:pPr>
        <w:rPr>
          <w:b/>
        </w:rPr>
      </w:pPr>
    </w:p>
    <w:p w14:paraId="1D197852" w14:textId="77777777" w:rsidR="00A3781D" w:rsidRDefault="00A3781D" w:rsidP="00A3781D">
      <w:pPr>
        <w:outlineLvl w:val="0"/>
        <w:rPr>
          <w:b/>
        </w:rPr>
      </w:pPr>
      <w:r>
        <w:br w:type="page"/>
      </w:r>
      <w:bookmarkStart w:id="13" w:name="_Toc134436566"/>
      <w:r w:rsidRPr="002939A8">
        <w:rPr>
          <w:rStyle w:val="Emphasis"/>
          <w:b/>
          <w:sz w:val="28"/>
        </w:rPr>
        <w:lastRenderedPageBreak/>
        <w:t>Revision history</w:t>
      </w:r>
      <w:bookmarkEnd w:id="13"/>
    </w:p>
    <w:p w14:paraId="7529B568"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3"/>
        <w:gridCol w:w="6115"/>
      </w:tblGrid>
      <w:tr w:rsidR="00396AF5" w:rsidRPr="00547382" w14:paraId="5A8B8CC9" w14:textId="77777777" w:rsidTr="00AE665A">
        <w:tc>
          <w:tcPr>
            <w:tcW w:w="1303" w:type="dxa"/>
          </w:tcPr>
          <w:p w14:paraId="5C214BE5" w14:textId="77777777" w:rsidR="00396AF5" w:rsidRPr="000D1C4E" w:rsidRDefault="00396AF5" w:rsidP="003975E5">
            <w:pPr>
              <w:rPr>
                <w:b/>
                <w:i/>
                <w:lang w:val="en-GB"/>
              </w:rPr>
            </w:pPr>
            <w:r w:rsidRPr="000D1C4E">
              <w:rPr>
                <w:b/>
                <w:i/>
                <w:lang w:val="en-GB"/>
              </w:rPr>
              <w:t>Revision</w:t>
            </w:r>
          </w:p>
        </w:tc>
        <w:tc>
          <w:tcPr>
            <w:tcW w:w="6115" w:type="dxa"/>
          </w:tcPr>
          <w:p w14:paraId="04696670" w14:textId="1FFE030C" w:rsidR="00396AF5" w:rsidRPr="000D1C4E" w:rsidRDefault="00396AF5" w:rsidP="003975E5">
            <w:pPr>
              <w:rPr>
                <w:b/>
                <w:i/>
                <w:lang w:val="en-GB"/>
              </w:rPr>
            </w:pPr>
            <w:r w:rsidRPr="000D1C4E">
              <w:rPr>
                <w:b/>
                <w:i/>
                <w:lang w:val="en-GB"/>
              </w:rPr>
              <w:t>Description</w:t>
            </w:r>
          </w:p>
        </w:tc>
      </w:tr>
      <w:tr w:rsidR="00396AF5" w:rsidRPr="00547382" w14:paraId="6AE4B584" w14:textId="77777777" w:rsidTr="00AE665A">
        <w:tc>
          <w:tcPr>
            <w:tcW w:w="1303" w:type="dxa"/>
          </w:tcPr>
          <w:p w14:paraId="09F382E3" w14:textId="77777777" w:rsidR="00396AF5" w:rsidRDefault="00396AF5" w:rsidP="003975E5">
            <w:pPr>
              <w:rPr>
                <w:lang w:val="en-GB"/>
              </w:rPr>
            </w:pPr>
            <w:r>
              <w:rPr>
                <w:lang w:val="en-GB"/>
              </w:rPr>
              <w:t>1.0</w:t>
            </w:r>
          </w:p>
          <w:p w14:paraId="36A4DA67" w14:textId="70CA00C4" w:rsidR="00396AF5" w:rsidRPr="00436AEC" w:rsidRDefault="00396AF5" w:rsidP="003975E5">
            <w:pPr>
              <w:rPr>
                <w:lang w:val="en-GB"/>
              </w:rPr>
            </w:pPr>
            <w:r>
              <w:rPr>
                <w:lang w:val="en-GB"/>
              </w:rPr>
              <w:t>202</w:t>
            </w:r>
            <w:r w:rsidR="0020591C">
              <w:rPr>
                <w:lang w:val="en-GB"/>
              </w:rPr>
              <w:t>2</w:t>
            </w:r>
            <w:r>
              <w:rPr>
                <w:lang w:val="en-GB"/>
              </w:rPr>
              <w:t>-0</w:t>
            </w:r>
            <w:r w:rsidR="00970D12">
              <w:rPr>
                <w:lang w:val="en-GB"/>
              </w:rPr>
              <w:t>5</w:t>
            </w:r>
            <w:r>
              <w:rPr>
                <w:lang w:val="en-GB"/>
              </w:rPr>
              <w:t>-</w:t>
            </w:r>
            <w:r w:rsidR="00970D12">
              <w:rPr>
                <w:lang w:val="en-GB"/>
              </w:rPr>
              <w:t>10</w:t>
            </w:r>
          </w:p>
        </w:tc>
        <w:tc>
          <w:tcPr>
            <w:tcW w:w="6115" w:type="dxa"/>
          </w:tcPr>
          <w:p w14:paraId="6D5B8405" w14:textId="2C0A223E" w:rsidR="00396AF5" w:rsidRDefault="00396AF5" w:rsidP="00296F3C">
            <w:pPr>
              <w:rPr>
                <w:lang w:val="en-GB"/>
              </w:rPr>
            </w:pPr>
            <w:r>
              <w:rPr>
                <w:lang w:val="en-GB"/>
              </w:rPr>
              <w:t>Initial version</w:t>
            </w:r>
          </w:p>
        </w:tc>
      </w:tr>
      <w:tr w:rsidR="00103272" w:rsidRPr="00547382" w14:paraId="44DBE145" w14:textId="77777777" w:rsidTr="00AE665A">
        <w:tc>
          <w:tcPr>
            <w:tcW w:w="1303" w:type="dxa"/>
          </w:tcPr>
          <w:p w14:paraId="5792DCFE" w14:textId="77777777" w:rsidR="00103272" w:rsidRDefault="00E60A47" w:rsidP="003975E5">
            <w:pPr>
              <w:rPr>
                <w:lang w:val="en-GB"/>
              </w:rPr>
            </w:pPr>
            <w:r>
              <w:rPr>
                <w:lang w:val="en-GB"/>
              </w:rPr>
              <w:t>1.0</w:t>
            </w:r>
          </w:p>
          <w:p w14:paraId="6CBDD315" w14:textId="4EE9E36B" w:rsidR="00E60A47" w:rsidRDefault="00E60A47" w:rsidP="003975E5">
            <w:pPr>
              <w:rPr>
                <w:lang w:val="en-GB"/>
              </w:rPr>
            </w:pPr>
            <w:r>
              <w:rPr>
                <w:lang w:val="en-GB"/>
              </w:rPr>
              <w:t>2022-05-24</w:t>
            </w:r>
          </w:p>
        </w:tc>
        <w:tc>
          <w:tcPr>
            <w:tcW w:w="6115" w:type="dxa"/>
          </w:tcPr>
          <w:p w14:paraId="4957B587" w14:textId="7D75E372" w:rsidR="00343DD5" w:rsidRDefault="00657E73" w:rsidP="00296F3C">
            <w:pPr>
              <w:rPr>
                <w:lang w:val="en-GB"/>
              </w:rPr>
            </w:pPr>
            <w:r>
              <w:rPr>
                <w:lang w:val="en-GB"/>
              </w:rPr>
              <w:t>This revision updates the term ‘insecure’ to ‘unsecure’ throughout the document.</w:t>
            </w:r>
          </w:p>
        </w:tc>
      </w:tr>
      <w:tr w:rsidR="00343DD5" w:rsidRPr="00547382" w14:paraId="44B4C008" w14:textId="77777777" w:rsidTr="00AE665A">
        <w:tc>
          <w:tcPr>
            <w:tcW w:w="1303" w:type="dxa"/>
          </w:tcPr>
          <w:p w14:paraId="0AF233D6" w14:textId="77777777" w:rsidR="00343DD5" w:rsidRDefault="00343DD5" w:rsidP="003975E5">
            <w:pPr>
              <w:rPr>
                <w:lang w:val="en-GB"/>
              </w:rPr>
            </w:pPr>
            <w:bookmarkStart w:id="14" w:name="_Toc104968357"/>
            <w:bookmarkStart w:id="15" w:name="_Toc105500727"/>
            <w:bookmarkStart w:id="16" w:name="_Toc105501125"/>
            <w:bookmarkStart w:id="17" w:name="_Toc106617109"/>
            <w:bookmarkStart w:id="18" w:name="_Toc111020957"/>
            <w:bookmarkStart w:id="19" w:name="_Toc111252903"/>
            <w:bookmarkStart w:id="20" w:name="_Toc111980571"/>
            <w:bookmarkStart w:id="21" w:name="_Toc112300359"/>
            <w:bookmarkStart w:id="22" w:name="_Toc113353238"/>
            <w:bookmarkStart w:id="23" w:name="_Toc113776887"/>
            <w:r>
              <w:rPr>
                <w:lang w:val="en-GB"/>
              </w:rPr>
              <w:t>1.0</w:t>
            </w:r>
          </w:p>
          <w:p w14:paraId="6EA25CE0" w14:textId="5F1B3B6B" w:rsidR="00F27236" w:rsidRDefault="00F27236" w:rsidP="003975E5">
            <w:pPr>
              <w:rPr>
                <w:lang w:val="en-GB"/>
              </w:rPr>
            </w:pPr>
            <w:r>
              <w:rPr>
                <w:lang w:val="en-GB"/>
              </w:rPr>
              <w:t>2022-06-0</w:t>
            </w:r>
            <w:r w:rsidR="001A2AF6">
              <w:rPr>
                <w:lang w:val="en-GB"/>
              </w:rPr>
              <w:t>9</w:t>
            </w:r>
          </w:p>
        </w:tc>
        <w:tc>
          <w:tcPr>
            <w:tcW w:w="6115" w:type="dxa"/>
          </w:tcPr>
          <w:p w14:paraId="65D20272" w14:textId="0F69465F" w:rsidR="00343DD5" w:rsidRDefault="00343DD5" w:rsidP="00296F3C">
            <w:pPr>
              <w:rPr>
                <w:lang w:val="en-GB"/>
              </w:rPr>
            </w:pPr>
            <w:r>
              <w:rPr>
                <w:lang w:val="en-GB"/>
              </w:rPr>
              <w:t xml:space="preserve">Corrected typo in </w:t>
            </w:r>
            <w:r w:rsidR="00F27236">
              <w:rPr>
                <w:lang w:val="en-GB"/>
              </w:rPr>
              <w:t>se</w:t>
            </w:r>
            <w:r w:rsidR="00CA7D20">
              <w:rPr>
                <w:lang w:val="en-GB"/>
              </w:rPr>
              <w:t xml:space="preserve">ction </w:t>
            </w:r>
            <w:r>
              <w:rPr>
                <w:lang w:val="en-GB"/>
              </w:rPr>
              <w:t xml:space="preserve">23.10.6.3.  The URL of the schema on the LXI web site </w:t>
            </w:r>
            <w:r w:rsidR="00F27236">
              <w:rPr>
                <w:lang w:val="en-GB"/>
              </w:rPr>
              <w:t>was inconsistent with other references.</w:t>
            </w:r>
            <w:r w:rsidR="003B11FF">
              <w:rPr>
                <w:lang w:val="en-GB"/>
              </w:rPr>
              <w:t xml:space="preserve">  Added observation to 23.10.</w:t>
            </w:r>
            <w:r w:rsidR="00E76997">
              <w:rPr>
                <w:lang w:val="en-GB"/>
              </w:rPr>
              <w:t>15 pointing out the IDevID cannot be deleted.</w:t>
            </w:r>
          </w:p>
        </w:tc>
      </w:tr>
      <w:tr w:rsidR="00851A3A" w:rsidRPr="00547382" w14:paraId="1B231213" w14:textId="77777777" w:rsidTr="00AE665A">
        <w:tc>
          <w:tcPr>
            <w:tcW w:w="1303" w:type="dxa"/>
          </w:tcPr>
          <w:p w14:paraId="3BAD1586" w14:textId="77777777" w:rsidR="00851A3A" w:rsidRDefault="00851A3A" w:rsidP="003975E5">
            <w:pPr>
              <w:rPr>
                <w:lang w:val="en-GB"/>
              </w:rPr>
            </w:pPr>
            <w:r>
              <w:rPr>
                <w:lang w:val="en-GB"/>
              </w:rPr>
              <w:t>1.0</w:t>
            </w:r>
          </w:p>
          <w:p w14:paraId="06967B21" w14:textId="7C093661" w:rsidR="00851A3A" w:rsidRDefault="00851A3A" w:rsidP="003975E5">
            <w:pPr>
              <w:rPr>
                <w:lang w:val="en-GB"/>
              </w:rPr>
            </w:pPr>
            <w:r>
              <w:rPr>
                <w:lang w:val="en-GB"/>
              </w:rPr>
              <w:t>2022-</w:t>
            </w:r>
            <w:r w:rsidR="00AC3CBE">
              <w:rPr>
                <w:lang w:val="en-GB"/>
              </w:rPr>
              <w:t>06-16</w:t>
            </w:r>
          </w:p>
        </w:tc>
        <w:tc>
          <w:tcPr>
            <w:tcW w:w="6115" w:type="dxa"/>
          </w:tcPr>
          <w:p w14:paraId="55FE62D9" w14:textId="2F6142A4" w:rsidR="00851A3A" w:rsidRDefault="00AC3CBE" w:rsidP="00296F3C">
            <w:pPr>
              <w:rPr>
                <w:lang w:val="en-GB"/>
              </w:rPr>
            </w:pPr>
            <w:r>
              <w:rPr>
                <w:lang w:val="en-GB"/>
              </w:rPr>
              <w:t xml:space="preserve">Corrected the name of  </w:t>
            </w:r>
            <w:r w:rsidR="00CE2302">
              <w:rPr>
                <w:lang w:val="en-GB"/>
              </w:rPr>
              <w:t>LXICertificateRequest/CryptoSuite to LXICertificateRequest/SignatureAlgorithm and specified the error</w:t>
            </w:r>
            <w:r w:rsidR="00D64CA5">
              <w:rPr>
                <w:lang w:val="en-GB"/>
              </w:rPr>
              <w:t xml:space="preserve"> response.</w:t>
            </w:r>
          </w:p>
        </w:tc>
      </w:tr>
      <w:tr w:rsidR="00B40CBE" w:rsidRPr="00547382" w14:paraId="3985D8A8" w14:textId="77777777" w:rsidTr="00AE665A">
        <w:tc>
          <w:tcPr>
            <w:tcW w:w="1303" w:type="dxa"/>
          </w:tcPr>
          <w:p w14:paraId="70A44E40" w14:textId="65A5DA98" w:rsidR="00B40CBE" w:rsidRDefault="00B82129" w:rsidP="003975E5">
            <w:pPr>
              <w:rPr>
                <w:lang w:val="en-GB"/>
              </w:rPr>
            </w:pPr>
            <w:r>
              <w:rPr>
                <w:lang w:val="en-GB"/>
              </w:rPr>
              <w:t>1.0</w:t>
            </w:r>
            <w:r>
              <w:rPr>
                <w:lang w:val="en-GB"/>
              </w:rPr>
              <w:br/>
              <w:t>2022-11-17</w:t>
            </w:r>
          </w:p>
        </w:tc>
        <w:tc>
          <w:tcPr>
            <w:tcW w:w="6115" w:type="dxa"/>
          </w:tcPr>
          <w:p w14:paraId="526079BF" w14:textId="77777777" w:rsidR="00B40CBE" w:rsidRDefault="00D64F4A" w:rsidP="00296F3C">
            <w:pPr>
              <w:rPr>
                <w:lang w:val="en-GB"/>
              </w:rPr>
            </w:pPr>
            <w:r>
              <w:rPr>
                <w:lang w:val="en-GB"/>
              </w:rPr>
              <w:t>Various editorial changes:</w:t>
            </w:r>
          </w:p>
          <w:p w14:paraId="03CA3B0F" w14:textId="77777777" w:rsidR="00D64F4A" w:rsidRDefault="0086535A" w:rsidP="00D64F4A">
            <w:pPr>
              <w:pStyle w:val="ListParagraph"/>
              <w:numPr>
                <w:ilvl w:val="0"/>
                <w:numId w:val="29"/>
              </w:numPr>
              <w:rPr>
                <w:lang w:val="en-GB"/>
              </w:rPr>
            </w:pPr>
            <w:r>
              <w:rPr>
                <w:lang w:val="en-GB"/>
              </w:rPr>
              <w:t>Clarified the rules for non-LXI interfaces and behavior of @clientAuthentication required.</w:t>
            </w:r>
          </w:p>
          <w:p w14:paraId="44CFF6E8" w14:textId="77777777" w:rsidR="0086535A" w:rsidRDefault="00B6671D" w:rsidP="00D64F4A">
            <w:pPr>
              <w:pStyle w:val="ListParagraph"/>
              <w:numPr>
                <w:ilvl w:val="0"/>
                <w:numId w:val="29"/>
              </w:numPr>
              <w:rPr>
                <w:lang w:val="en-GB"/>
              </w:rPr>
            </w:pPr>
            <w:r>
              <w:rPr>
                <w:lang w:val="en-GB"/>
              </w:rPr>
              <w:t>Clarified behavior of ClientAuthenticationMechanisms</w:t>
            </w:r>
          </w:p>
          <w:p w14:paraId="4B17C7C3" w14:textId="77777777" w:rsidR="009A63F1" w:rsidRDefault="009A63F1" w:rsidP="00D64F4A">
            <w:pPr>
              <w:pStyle w:val="ListParagraph"/>
              <w:numPr>
                <w:ilvl w:val="0"/>
                <w:numId w:val="29"/>
              </w:numPr>
              <w:rPr>
                <w:lang w:val="en-GB"/>
              </w:rPr>
            </w:pPr>
            <w:r>
              <w:rPr>
                <w:lang w:val="en-GB"/>
              </w:rPr>
              <w:t>Added editorial dates to each API schema</w:t>
            </w:r>
          </w:p>
          <w:p w14:paraId="6A5AD40D" w14:textId="1572AABF" w:rsidR="00C60B39" w:rsidRPr="00D64F4A" w:rsidRDefault="00C60B39" w:rsidP="00342AB7">
            <w:pPr>
              <w:pStyle w:val="ListParagraph"/>
              <w:numPr>
                <w:ilvl w:val="0"/>
                <w:numId w:val="29"/>
              </w:numPr>
              <w:rPr>
                <w:lang w:val="en-GB"/>
              </w:rPr>
            </w:pPr>
            <w:r>
              <w:rPr>
                <w:lang w:val="en-GB"/>
              </w:rPr>
              <w:t xml:space="preserve">Updates to </w:t>
            </w:r>
            <w:r w:rsidR="006A313C">
              <w:rPr>
                <w:lang w:val="en-GB"/>
              </w:rPr>
              <w:t>Signature Algorithm to call out the syntax of the OID string</w:t>
            </w:r>
          </w:p>
        </w:tc>
      </w:tr>
      <w:tr w:rsidR="000362F2" w:rsidRPr="00547382" w14:paraId="335CA033" w14:textId="77777777" w:rsidTr="00AE665A">
        <w:trPr>
          <w:ins w:id="24" w:author="Joseph Mueller" w:date="2023-04-17T16:53:00Z"/>
        </w:trPr>
        <w:tc>
          <w:tcPr>
            <w:tcW w:w="1303" w:type="dxa"/>
          </w:tcPr>
          <w:p w14:paraId="37C52D6B" w14:textId="77777777" w:rsidR="000362F2" w:rsidRDefault="000362F2" w:rsidP="003975E5">
            <w:pPr>
              <w:rPr>
                <w:ins w:id="25" w:author="Joseph Mueller" w:date="2023-04-20T08:07:00Z"/>
                <w:lang w:val="en-GB"/>
              </w:rPr>
            </w:pPr>
            <w:ins w:id="26" w:author="Joseph Mueller" w:date="2023-04-17T16:53:00Z">
              <w:r>
                <w:rPr>
                  <w:lang w:val="en-GB"/>
                </w:rPr>
                <w:t>1.1</w:t>
              </w:r>
            </w:ins>
          </w:p>
          <w:p w14:paraId="4F47C4DA" w14:textId="2F5142FA" w:rsidR="00BE7F22" w:rsidRDefault="00BE7F22" w:rsidP="003975E5">
            <w:pPr>
              <w:rPr>
                <w:ins w:id="27" w:author="Joseph Mueller" w:date="2023-04-17T16:53:00Z"/>
                <w:lang w:val="en-GB"/>
              </w:rPr>
            </w:pPr>
            <w:ins w:id="28" w:author="Joseph Mueller" w:date="2023-04-20T08:07:00Z">
              <w:r>
                <w:rPr>
                  <w:lang w:val="en-GB"/>
                </w:rPr>
                <w:t>2023-0</w:t>
              </w:r>
            </w:ins>
            <w:ins w:id="29" w:author="Joseph Mueller" w:date="2023-05-08T11:04:00Z">
              <w:r w:rsidR="0092456B">
                <w:rPr>
                  <w:lang w:val="en-GB"/>
                </w:rPr>
                <w:t>5-08</w:t>
              </w:r>
            </w:ins>
          </w:p>
        </w:tc>
        <w:tc>
          <w:tcPr>
            <w:tcW w:w="6115" w:type="dxa"/>
          </w:tcPr>
          <w:p w14:paraId="0F57B8E3" w14:textId="3CABAFC6" w:rsidR="000362F2" w:rsidRDefault="000362F2" w:rsidP="00296F3C">
            <w:pPr>
              <w:rPr>
                <w:ins w:id="30" w:author="Joseph Mueller" w:date="2023-04-17T16:53:00Z"/>
                <w:lang w:val="en-GB"/>
              </w:rPr>
            </w:pPr>
            <w:ins w:id="31" w:author="Joseph Mueller" w:date="2023-04-17T16:53:00Z">
              <w:r>
                <w:rPr>
                  <w:lang w:val="en-GB"/>
                </w:rPr>
                <w:t xml:space="preserve">Refactored and extended the LXI Identification </w:t>
              </w:r>
              <w:r w:rsidR="00D42D5B">
                <w:rPr>
                  <w:lang w:val="en-GB"/>
                </w:rPr>
                <w:t>Schema</w:t>
              </w:r>
            </w:ins>
          </w:p>
        </w:tc>
      </w:tr>
    </w:tbl>
    <w:p w14:paraId="199AAB56" w14:textId="041B3AEE" w:rsidR="00A122A9" w:rsidRPr="00C67620" w:rsidRDefault="00D570BF" w:rsidP="00833B33">
      <w:pPr>
        <w:pStyle w:val="Heading1"/>
        <w:tabs>
          <w:tab w:val="clear" w:pos="4842"/>
        </w:tabs>
        <w:ind w:left="720"/>
      </w:pPr>
      <w:bookmarkStart w:id="32" w:name="_Toc134436567"/>
      <w:r>
        <w:lastRenderedPageBreak/>
        <w:t xml:space="preserve">LXI </w:t>
      </w:r>
      <w:r w:rsidR="00232704">
        <w:t xml:space="preserve">API </w:t>
      </w:r>
      <w:r>
        <w:t>Extended Function</w:t>
      </w:r>
      <w:bookmarkEnd w:id="32"/>
    </w:p>
    <w:p w14:paraId="1928BE02" w14:textId="5B49901A" w:rsidR="00E50928" w:rsidRPr="00E04571" w:rsidRDefault="00A36CB3" w:rsidP="00E04571">
      <w:pPr>
        <w:pStyle w:val="Body1"/>
      </w:pPr>
      <w:r>
        <w:t xml:space="preserve">The LXI </w:t>
      </w:r>
      <w:r w:rsidR="00232704">
        <w:t xml:space="preserve">API </w:t>
      </w:r>
      <w:r>
        <w:t xml:space="preserve">Extended Function specifies </w:t>
      </w:r>
      <w:r w:rsidR="009E7B40">
        <w:t>the</w:t>
      </w:r>
      <w:r w:rsidR="000D08B0">
        <w:t xml:space="preserve"> methods, </w:t>
      </w:r>
      <w:r w:rsidR="00C7109A">
        <w:t xml:space="preserve">semantics, and </w:t>
      </w:r>
      <w:r w:rsidR="000D08B0">
        <w:t>payload</w:t>
      </w:r>
      <w:r w:rsidR="009E7B40">
        <w:t xml:space="preserve"> schemas </w:t>
      </w:r>
      <w:r w:rsidR="00785C43">
        <w:t xml:space="preserve">of </w:t>
      </w:r>
      <w:r w:rsidR="009E7B40">
        <w:t xml:space="preserve">the LXI </w:t>
      </w:r>
      <w:r w:rsidR="00785C43">
        <w:t xml:space="preserve">REST </w:t>
      </w:r>
      <w:r w:rsidR="009E7B40">
        <w:t>APIs.</w:t>
      </w:r>
    </w:p>
    <w:p w14:paraId="6D9E9A3A" w14:textId="77777777" w:rsidR="00E50928" w:rsidRDefault="00E50928" w:rsidP="004E3FBD">
      <w:pPr>
        <w:pStyle w:val="Body1"/>
      </w:pPr>
    </w:p>
    <w:p w14:paraId="395227EF" w14:textId="3F7A098F" w:rsidR="00E50928" w:rsidRDefault="00E50928" w:rsidP="00E04571">
      <w:pPr>
        <w:pStyle w:val="Body1"/>
      </w:pPr>
      <w:r>
        <w:t xml:space="preserve">Devices shall not claim compliance with the API </w:t>
      </w:r>
      <w:r w:rsidR="00A50211">
        <w:t>E</w:t>
      </w:r>
      <w:r>
        <w:t xml:space="preserve">xtended </w:t>
      </w:r>
      <w:r w:rsidR="00A50211">
        <w:t>F</w:t>
      </w:r>
      <w:r>
        <w:t xml:space="preserve">unction unless they also comply with an LXI </w:t>
      </w:r>
      <w:r w:rsidRPr="00715DD2">
        <w:t>extended</w:t>
      </w:r>
      <w:r>
        <w:t xml:space="preserve"> function that requires LXI </w:t>
      </w:r>
      <w:r w:rsidR="00602C62">
        <w:t xml:space="preserve">REST </w:t>
      </w:r>
      <w:r>
        <w:t xml:space="preserve">API methods.  Compliance with the API </w:t>
      </w:r>
      <w:r w:rsidR="00A3411F">
        <w:t>E</w:t>
      </w:r>
      <w:r>
        <w:t xml:space="preserve">xtended </w:t>
      </w:r>
      <w:r w:rsidR="00A3411F">
        <w:t>F</w:t>
      </w:r>
      <w:r>
        <w:t xml:space="preserve">unction indicates that all of the methods required by other implemented LXI Extended </w:t>
      </w:r>
      <w:r w:rsidR="00783F8A">
        <w:t>F</w:t>
      </w:r>
      <w:r>
        <w:t>unctions</w:t>
      </w:r>
      <w:r w:rsidR="00A3411F">
        <w:t xml:space="preserve"> that require </w:t>
      </w:r>
      <w:r w:rsidR="004037F8">
        <w:t xml:space="preserve">REST </w:t>
      </w:r>
      <w:r w:rsidR="00A3411F">
        <w:t>API methods</w:t>
      </w:r>
      <w:r>
        <w:t xml:space="preserve"> are implement as specified in th</w:t>
      </w:r>
      <w:r w:rsidR="00E04571">
        <w:t>is extended function</w:t>
      </w:r>
      <w:r>
        <w:t xml:space="preserve"> including all the rules and requirements associated with APIs in general and the </w:t>
      </w:r>
      <w:r w:rsidR="00E04571">
        <w:t xml:space="preserve">specifics of the </w:t>
      </w:r>
      <w:r>
        <w:t xml:space="preserve">APIs </w:t>
      </w:r>
      <w:r w:rsidR="00E04571">
        <w:t xml:space="preserve">and schemas </w:t>
      </w:r>
      <w:r>
        <w:t>implemented</w:t>
      </w:r>
      <w:r w:rsidR="00E04571">
        <w:t>.</w:t>
      </w:r>
    </w:p>
    <w:p w14:paraId="10077628" w14:textId="740315E7" w:rsidR="00164A70" w:rsidRDefault="00164A70" w:rsidP="005307D6">
      <w:pPr>
        <w:pStyle w:val="Heading2"/>
      </w:pPr>
      <w:bookmarkStart w:id="33" w:name="_Toc134436568"/>
      <w:r>
        <w:t xml:space="preserve">Purpose and </w:t>
      </w:r>
      <w:r w:rsidRPr="00D82396">
        <w:t>Scope</w:t>
      </w:r>
      <w:r>
        <w:t xml:space="preserve"> of this Document</w:t>
      </w:r>
      <w:bookmarkEnd w:id="33"/>
    </w:p>
    <w:p w14:paraId="356C3442" w14:textId="7B6A1770" w:rsidR="0005118D" w:rsidRPr="0005118D" w:rsidRDefault="0005118D" w:rsidP="0005118D">
      <w:pPr>
        <w:pStyle w:val="Body1"/>
      </w:pPr>
      <w:r>
        <w:t>The following sections describe the purpose and scope of this specification.</w:t>
      </w:r>
    </w:p>
    <w:p w14:paraId="094C90D6" w14:textId="77777777" w:rsidR="00616E55" w:rsidRDefault="00616E55" w:rsidP="00B77FAA">
      <w:pPr>
        <w:pStyle w:val="Heading3"/>
      </w:pPr>
      <w:bookmarkStart w:id="34" w:name="_Toc134436569"/>
      <w:r>
        <w:t>Purpose</w:t>
      </w:r>
      <w:bookmarkEnd w:id="34"/>
    </w:p>
    <w:p w14:paraId="61C7A53D" w14:textId="5C91AA51" w:rsidR="00DB1D17" w:rsidRDefault="00DB1D17" w:rsidP="001969A0">
      <w:pPr>
        <w:pStyle w:val="Body1"/>
      </w:pPr>
      <w:r>
        <w:t xml:space="preserve">This document </w:t>
      </w:r>
      <w:r w:rsidR="00C95CF5">
        <w:t>defines the REST API used by other LXI Extended Functions.</w:t>
      </w:r>
    </w:p>
    <w:p w14:paraId="431B0DDF" w14:textId="77777777" w:rsidR="00A122A9" w:rsidRDefault="00616E55" w:rsidP="00B77FAA">
      <w:pPr>
        <w:pStyle w:val="Heading3"/>
      </w:pPr>
      <w:bookmarkStart w:id="35" w:name="_Toc440113492"/>
      <w:bookmarkStart w:id="36" w:name="_Toc440113493"/>
      <w:bookmarkStart w:id="37" w:name="_Toc440113494"/>
      <w:bookmarkStart w:id="38" w:name="_Toc440113495"/>
      <w:bookmarkStart w:id="39" w:name="_Toc440113496"/>
      <w:bookmarkStart w:id="40" w:name="_Toc440113497"/>
      <w:bookmarkStart w:id="41" w:name="_Toc440113498"/>
      <w:bookmarkStart w:id="42" w:name="_Toc440113499"/>
      <w:bookmarkStart w:id="43" w:name="_Toc440113500"/>
      <w:bookmarkStart w:id="44" w:name="_Toc134436570"/>
      <w:bookmarkEnd w:id="35"/>
      <w:bookmarkEnd w:id="36"/>
      <w:bookmarkEnd w:id="37"/>
      <w:bookmarkEnd w:id="38"/>
      <w:bookmarkEnd w:id="39"/>
      <w:bookmarkEnd w:id="40"/>
      <w:bookmarkEnd w:id="41"/>
      <w:bookmarkEnd w:id="42"/>
      <w:bookmarkEnd w:id="43"/>
      <w:r w:rsidRPr="00B77FAA">
        <w:t>Scope</w:t>
      </w:r>
      <w:bookmarkEnd w:id="44"/>
    </w:p>
    <w:p w14:paraId="7FEFEF63" w14:textId="47B00DE1" w:rsidR="00513DD6" w:rsidRDefault="00513DD6" w:rsidP="00EA7AC7">
      <w:pPr>
        <w:pStyle w:val="Body1"/>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w:t>
      </w:r>
      <w:r w:rsidR="007C16DB">
        <w:t xml:space="preserve">the LXI </w:t>
      </w:r>
      <w:r w:rsidR="002D5FEA">
        <w:t xml:space="preserve">API </w:t>
      </w:r>
      <w:r>
        <w:t xml:space="preserve">Extended Function. Whenever possible </w:t>
      </w:r>
      <w:r w:rsidR="001737B3">
        <w:t xml:space="preserve">these </w:t>
      </w:r>
      <w:r>
        <w:t>specifications use</w:t>
      </w:r>
      <w:r w:rsidR="007C16DB">
        <w:t>s</w:t>
      </w:r>
      <w:r>
        <w:t xml:space="preserve"> existing industry standards.</w:t>
      </w:r>
    </w:p>
    <w:p w14:paraId="7E22D244" w14:textId="77777777" w:rsidR="00717CE4" w:rsidRDefault="00717CE4" w:rsidP="00EA7AC7">
      <w:pPr>
        <w:pStyle w:val="Body1"/>
      </w:pPr>
    </w:p>
    <w:p w14:paraId="32BF9ED4" w14:textId="401198E1" w:rsidR="00CD1A82" w:rsidRDefault="00E73786" w:rsidP="00EA7AC7">
      <w:pPr>
        <w:pStyle w:val="Body1"/>
      </w:pPr>
      <w:r w:rsidRPr="00E73786">
        <w:t xml:space="preserve">The original LXI Device Specification included both requirements for all LXI Devices and a number of Extended Functions in a single document. Common information remains in the LXI Device Specification and specific information related to the Extended Function moves to separate </w:t>
      </w:r>
      <w:r w:rsidR="009F5C47" w:rsidRPr="00E73786">
        <w:t>documents.</w:t>
      </w:r>
    </w:p>
    <w:p w14:paraId="7C3CFA36" w14:textId="3A565C24" w:rsidR="00A122A9" w:rsidRPr="00C67620" w:rsidRDefault="00A122A9" w:rsidP="00E44106">
      <w:pPr>
        <w:pStyle w:val="Heading2"/>
      </w:pPr>
      <w:bookmarkStart w:id="45" w:name="_Toc440113502"/>
      <w:bookmarkStart w:id="46" w:name="_Toc440113503"/>
      <w:bookmarkStart w:id="47" w:name="_Toc440113504"/>
      <w:bookmarkStart w:id="48" w:name="_Toc440113505"/>
      <w:bookmarkStart w:id="49" w:name="_Toc440113506"/>
      <w:bookmarkStart w:id="50" w:name="_Toc440113507"/>
      <w:bookmarkStart w:id="51" w:name="_Toc440113508"/>
      <w:bookmarkStart w:id="52" w:name="_Toc440113509"/>
      <w:bookmarkStart w:id="53" w:name="_Toc440113510"/>
      <w:bookmarkStart w:id="54" w:name="_Toc440113511"/>
      <w:bookmarkStart w:id="55" w:name="_Toc440113512"/>
      <w:bookmarkStart w:id="56" w:name="_Toc440113513"/>
      <w:bookmarkStart w:id="57" w:name="_Toc440113514"/>
      <w:bookmarkStart w:id="58" w:name="_Toc440113515"/>
      <w:bookmarkStart w:id="59" w:name="_Toc128656066"/>
      <w:bookmarkStart w:id="60" w:name="_Toc134436571"/>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C67620">
        <w:t>Definition of Terms</w:t>
      </w:r>
      <w:bookmarkEnd w:id="59"/>
      <w:bookmarkEnd w:id="60"/>
    </w:p>
    <w:p w14:paraId="4A57E998" w14:textId="77777777" w:rsidR="00682F49" w:rsidRPr="00682F49" w:rsidRDefault="00682F49" w:rsidP="00EA7AC7">
      <w:pPr>
        <w:pStyle w:val="Body1"/>
      </w:pPr>
      <w:r w:rsidRPr="00682F49">
        <w:t xml:space="preserve">This document contains both normative and informative material. Unless otherwise stated the material in this document shall be considered normative. </w:t>
      </w:r>
    </w:p>
    <w:p w14:paraId="4F4B118B" w14:textId="77777777" w:rsidR="00717CE4" w:rsidRDefault="00717CE4" w:rsidP="00EA7AC7">
      <w:pPr>
        <w:pStyle w:val="Body1"/>
      </w:pPr>
    </w:p>
    <w:p w14:paraId="29A94F5A" w14:textId="18E97570" w:rsidR="00682F49" w:rsidRPr="00682F49" w:rsidRDefault="00682F49" w:rsidP="00EA7AC7">
      <w:pPr>
        <w:pStyle w:val="Body1"/>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53C3D71C" w14:textId="77777777" w:rsidR="00717CE4" w:rsidRDefault="00717CE4" w:rsidP="00EA7AC7">
      <w:pPr>
        <w:pStyle w:val="Body1"/>
      </w:pPr>
    </w:p>
    <w:p w14:paraId="5F55EF15" w14:textId="0DECE2C2" w:rsidR="00A122A9" w:rsidRPr="00C67620" w:rsidRDefault="00682F49" w:rsidP="00EA7AC7">
      <w:pPr>
        <w:pStyle w:val="Body1"/>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54EB01B4" w14:textId="77777777" w:rsidR="009E7B40" w:rsidRDefault="009E7B40" w:rsidP="00EA7AC7">
      <w:pPr>
        <w:pStyle w:val="Body1"/>
        <w:rPr>
          <w:rStyle w:val="StyleLXIBodyBold1Char"/>
        </w:rPr>
      </w:pPr>
    </w:p>
    <w:p w14:paraId="7EC1EC17" w14:textId="60DB3772" w:rsidR="00A122A9" w:rsidRPr="00C67620" w:rsidRDefault="00A122A9" w:rsidP="00EA7AC7">
      <w:pPr>
        <w:pStyle w:val="Body1"/>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by the use of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3D8DB85B" w14:textId="77777777" w:rsidR="00717CE4" w:rsidRDefault="00717CE4" w:rsidP="00EA7AC7">
      <w:pPr>
        <w:pStyle w:val="Body1"/>
        <w:rPr>
          <w:rStyle w:val="StyleLXIBodyBold1Char"/>
        </w:rPr>
      </w:pPr>
    </w:p>
    <w:p w14:paraId="708B2B09" w14:textId="1B203493" w:rsidR="00A122A9" w:rsidRPr="00C67620" w:rsidRDefault="00A122A9" w:rsidP="00EA7AC7">
      <w:pPr>
        <w:pStyle w:val="Body1"/>
      </w:pPr>
      <w:r w:rsidRPr="00CD57B0">
        <w:rPr>
          <w:rStyle w:val="StyleLXIBodyBold1Char"/>
        </w:rPr>
        <w:t>RECOMMENDATION</w:t>
      </w:r>
      <w:r w:rsidRPr="00C67620">
        <w:t>: Recommendations consist of advice to implementers that will affect the usability of the final device. Discussions of particular hardware to enhance throughput would fall under a recommendation. These should be followed to avoid problems and to obtain optimum performance.</w:t>
      </w:r>
    </w:p>
    <w:p w14:paraId="1CB60B5D" w14:textId="77777777" w:rsidR="00717CE4" w:rsidRDefault="00717CE4" w:rsidP="00EA7AC7">
      <w:pPr>
        <w:pStyle w:val="Body1"/>
        <w:rPr>
          <w:rStyle w:val="StyleLXIBodyBold1Char"/>
        </w:rPr>
      </w:pPr>
    </w:p>
    <w:p w14:paraId="25FEDBB4" w14:textId="00E64372" w:rsidR="00A122A9" w:rsidRPr="00C67620" w:rsidRDefault="00A122A9" w:rsidP="00EA7AC7">
      <w:pPr>
        <w:pStyle w:val="Body1"/>
      </w:pPr>
      <w:r w:rsidRPr="00CD57B0">
        <w:rPr>
          <w:rStyle w:val="StyleLXIBodyBold1Char"/>
        </w:rPr>
        <w:t>SUGGESTION:</w:t>
      </w:r>
      <w:r w:rsidRPr="00C67620">
        <w:t xml:space="preserve"> A suggestion contains advice that is helpful but not vital. The reader is encouraged to consider the advice before discarding it. Suggestions are included to help the novice designer with areas of design that can be problematic.</w:t>
      </w:r>
    </w:p>
    <w:p w14:paraId="01BF9645" w14:textId="77777777" w:rsidR="00717CE4" w:rsidRDefault="00717CE4" w:rsidP="00EA7AC7">
      <w:pPr>
        <w:pStyle w:val="Body1"/>
        <w:rPr>
          <w:rStyle w:val="StyleLXIBodyBold1Char"/>
        </w:rPr>
      </w:pPr>
    </w:p>
    <w:p w14:paraId="3D3F3D5E" w14:textId="235EAA7F" w:rsidR="00A122A9" w:rsidRPr="00C67620" w:rsidRDefault="00A122A9" w:rsidP="00EA7AC7">
      <w:pPr>
        <w:pStyle w:val="Body1"/>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0E1DA05A" w14:textId="77777777" w:rsidR="00717CE4" w:rsidRDefault="00717CE4" w:rsidP="00EA7AC7">
      <w:pPr>
        <w:pStyle w:val="Body1"/>
        <w:rPr>
          <w:rStyle w:val="StyleLXIBodyBold1Char"/>
        </w:rPr>
      </w:pPr>
    </w:p>
    <w:p w14:paraId="3E2202BC" w14:textId="0EDEA2F1" w:rsidR="00A122A9" w:rsidRDefault="00A122A9" w:rsidP="00EA7AC7">
      <w:pPr>
        <w:pStyle w:val="Body1"/>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2A367C14" w14:textId="3C87D6E3" w:rsidR="00BD340C" w:rsidRDefault="00BD340C">
      <w:pPr>
        <w:rPr>
          <w:szCs w:val="20"/>
        </w:rPr>
      </w:pPr>
    </w:p>
    <w:p w14:paraId="424BA8BE" w14:textId="051557C2" w:rsidR="009A1DB3" w:rsidRDefault="009A1DB3" w:rsidP="009A1DB3">
      <w:pPr>
        <w:pStyle w:val="Heading2"/>
        <w:rPr>
          <w:szCs w:val="20"/>
        </w:rPr>
      </w:pPr>
      <w:bookmarkStart w:id="61" w:name="_Toc134436572"/>
      <w:r>
        <w:rPr>
          <w:szCs w:val="20"/>
        </w:rPr>
        <w:t>Relationship to Other LXI Standards</w:t>
      </w:r>
      <w:bookmarkEnd w:id="61"/>
    </w:p>
    <w:p w14:paraId="1ED468D2" w14:textId="15AABD5E" w:rsidR="009A1DB3" w:rsidRPr="009A1DB3" w:rsidRDefault="009A1DB3" w:rsidP="008312AC">
      <w:pPr>
        <w:pStyle w:val="Body1"/>
      </w:pPr>
      <w:r>
        <w:t>This specification defines an API that may be required by other LXI Extended Functions.  This extended function is only required in conjunction with other extended functions that specify certain API capabilities</w:t>
      </w:r>
      <w:r w:rsidR="00CB71EB">
        <w:t>.</w:t>
      </w:r>
    </w:p>
    <w:p w14:paraId="4D672742" w14:textId="09FB28E6" w:rsidR="0080605B" w:rsidRDefault="0080605B" w:rsidP="0080605B">
      <w:pPr>
        <w:pStyle w:val="Heading2"/>
      </w:pPr>
      <w:bookmarkStart w:id="62" w:name="_Toc229807316"/>
      <w:bookmarkStart w:id="63" w:name="_Toc229807317"/>
      <w:bookmarkStart w:id="64" w:name="_Toc80636818"/>
      <w:bookmarkStart w:id="65" w:name="_Toc80636819"/>
      <w:bookmarkStart w:id="66" w:name="_Toc128656067"/>
      <w:bookmarkStart w:id="67" w:name="_Toc134436573"/>
      <w:bookmarkEnd w:id="62"/>
      <w:bookmarkEnd w:id="63"/>
      <w:bookmarkEnd w:id="64"/>
      <w:bookmarkEnd w:id="65"/>
      <w:r>
        <w:t>Acronyms</w:t>
      </w:r>
      <w:bookmarkEnd w:id="67"/>
    </w:p>
    <w:p w14:paraId="58ECD7E2" w14:textId="77777777" w:rsidR="009775F8" w:rsidRDefault="006A762E" w:rsidP="006A762E">
      <w:pPr>
        <w:pStyle w:val="Body1"/>
      </w:pPr>
      <w:r>
        <w:t>The following acronyms are used in this specification:</w:t>
      </w:r>
    </w:p>
    <w:p w14:paraId="035CB223" w14:textId="1122D5F1" w:rsidR="006A762E" w:rsidRDefault="006A762E" w:rsidP="006A762E">
      <w:pPr>
        <w:pStyle w:val="Body1"/>
      </w:pPr>
    </w:p>
    <w:p w14:paraId="157A2497" w14:textId="29FC2DB0" w:rsidR="007C3E7D" w:rsidRPr="006A1097" w:rsidRDefault="007C3E7D" w:rsidP="000A391A">
      <w:pPr>
        <w:pStyle w:val="ListParagraph"/>
      </w:pPr>
      <w:r w:rsidRPr="006A1097">
        <w:t>API</w:t>
      </w:r>
      <w:r w:rsidR="000A391A">
        <w:tab/>
      </w:r>
      <w:r w:rsidRPr="006A1097">
        <w:t>Application Program Interface</w:t>
      </w:r>
    </w:p>
    <w:p w14:paraId="25D4FFAA" w14:textId="0D7E4139" w:rsidR="000A7F42" w:rsidRDefault="000A7F42" w:rsidP="000A391A">
      <w:pPr>
        <w:pStyle w:val="ListParagraph"/>
      </w:pPr>
      <w:r>
        <w:t>CMS</w:t>
      </w:r>
      <w:r w:rsidR="000A391A">
        <w:tab/>
        <w:t>C</w:t>
      </w:r>
      <w:r>
        <w:t xml:space="preserve">ryptographic Message Syntax, as defined by RFC </w:t>
      </w:r>
      <w:r w:rsidR="00144C13">
        <w:t xml:space="preserve">8933 </w:t>
      </w:r>
      <w:r>
        <w:t>or its successors</w:t>
      </w:r>
    </w:p>
    <w:p w14:paraId="2B4E518B" w14:textId="0BF0CF3C" w:rsidR="000A7F42" w:rsidRDefault="000A7F42" w:rsidP="000A391A">
      <w:pPr>
        <w:pStyle w:val="ListParagraph"/>
      </w:pPr>
      <w:r>
        <w:t>CSR</w:t>
      </w:r>
      <w:r w:rsidR="000A391A">
        <w:tab/>
      </w:r>
      <w:r>
        <w:t xml:space="preserve">Certificate Signing Request </w:t>
      </w:r>
    </w:p>
    <w:p w14:paraId="304AFA74" w14:textId="492F4906" w:rsidR="007947B6" w:rsidRDefault="007947B6" w:rsidP="007947B6">
      <w:pPr>
        <w:pStyle w:val="ListParagraph"/>
      </w:pPr>
      <w:r>
        <w:t>DevID</w:t>
      </w:r>
      <w:r>
        <w:tab/>
        <w:t>Device Identifier as defined by IEEE 802.1AR.  When used in this document, the clarifications in</w:t>
      </w:r>
      <w:r w:rsidR="000B20B3">
        <w:t xml:space="preserve"> the</w:t>
      </w:r>
      <w:r w:rsidR="009D2000">
        <w:t xml:space="preserve"> LXI Security Extended Function </w:t>
      </w:r>
      <w:r>
        <w:t>are assumed.</w:t>
      </w:r>
    </w:p>
    <w:p w14:paraId="2C7E011D" w14:textId="75789FE0" w:rsidR="00477464" w:rsidRPr="006A1097" w:rsidRDefault="00477464" w:rsidP="000A391A">
      <w:pPr>
        <w:pStyle w:val="ListParagraph"/>
      </w:pPr>
      <w:r w:rsidRPr="006A1097">
        <w:t>HiSLIP</w:t>
      </w:r>
      <w:r w:rsidR="000A391A">
        <w:tab/>
      </w:r>
      <w:r w:rsidRPr="006A1097">
        <w:t>High-speed LAN Instrument Protocol</w:t>
      </w:r>
    </w:p>
    <w:p w14:paraId="5D3ACCCA" w14:textId="254E57E3" w:rsidR="00D5553A" w:rsidRPr="006A1097" w:rsidRDefault="00D5553A" w:rsidP="000A391A">
      <w:pPr>
        <w:pStyle w:val="ListParagraph"/>
      </w:pPr>
      <w:r w:rsidRPr="006A1097">
        <w:t>HTTP</w:t>
      </w:r>
      <w:r w:rsidR="000A391A">
        <w:tab/>
      </w:r>
      <w:r w:rsidRPr="006A1097">
        <w:t>Hyper-text transfer protocol</w:t>
      </w:r>
    </w:p>
    <w:p w14:paraId="3A7D69B3" w14:textId="72EAE1C5" w:rsidR="00D5553A" w:rsidRDefault="00D5553A" w:rsidP="000A391A">
      <w:pPr>
        <w:pStyle w:val="ListParagraph"/>
      </w:pPr>
      <w:r w:rsidRPr="006A1097">
        <w:t>HTTPS</w:t>
      </w:r>
      <w:r w:rsidR="000A391A">
        <w:tab/>
      </w:r>
      <w:r w:rsidRPr="006A1097">
        <w:t>Hyper-text transfer protocol performed over a TLS connection</w:t>
      </w:r>
    </w:p>
    <w:p w14:paraId="37E429AB" w14:textId="255DAB5B" w:rsidR="00227603" w:rsidRDefault="00227603" w:rsidP="000A391A">
      <w:pPr>
        <w:pStyle w:val="ListParagraph"/>
      </w:pPr>
      <w:r>
        <w:t>IDevID</w:t>
      </w:r>
      <w:r>
        <w:tab/>
        <w:t>Initial Device Identifier as defined by IEEE 802.</w:t>
      </w:r>
      <w:r w:rsidRPr="00A34D4D">
        <w:t xml:space="preserve"> </w:t>
      </w:r>
      <w:r>
        <w:t xml:space="preserve">1AR.  </w:t>
      </w:r>
      <w:r w:rsidR="009D2000">
        <w:t>When used in this document, the clarifications in the LXI Security Extended Function are assumed.</w:t>
      </w:r>
    </w:p>
    <w:p w14:paraId="3747617E" w14:textId="60510063" w:rsidR="00140DD3" w:rsidRDefault="00140DD3" w:rsidP="000A391A">
      <w:pPr>
        <w:pStyle w:val="ListParagraph"/>
      </w:pPr>
      <w:r w:rsidRPr="006A1097">
        <w:t>LCI</w:t>
      </w:r>
      <w:r w:rsidR="0034112D">
        <w:tab/>
      </w:r>
      <w:r w:rsidRPr="006A1097">
        <w:t>LAN Connection Initialize</w:t>
      </w:r>
    </w:p>
    <w:p w14:paraId="1E88B041" w14:textId="74348168" w:rsidR="00237FA1" w:rsidRDefault="00237FA1" w:rsidP="000A391A">
      <w:pPr>
        <w:pStyle w:val="ListParagraph"/>
      </w:pPr>
      <w:r>
        <w:t>LDevID</w:t>
      </w:r>
      <w:r>
        <w:tab/>
        <w:t xml:space="preserve">A locally significant Device Identifier, as defined by IEEE 802.1AR, this is a DevID provisioned to the instrument by the end-customer.  </w:t>
      </w:r>
      <w:r w:rsidR="009D2000">
        <w:t>When used in this document, the clarifications in the LXI Security Extended Function are assumed.</w:t>
      </w:r>
    </w:p>
    <w:p w14:paraId="389B943B" w14:textId="18996081" w:rsidR="001429FB" w:rsidRDefault="001429FB" w:rsidP="000A391A">
      <w:pPr>
        <w:pStyle w:val="ListParagraph"/>
      </w:pPr>
      <w:r w:rsidRPr="006A1097">
        <w:t>LXI</w:t>
      </w:r>
      <w:r w:rsidR="0034112D">
        <w:tab/>
      </w:r>
      <w:r w:rsidRPr="006A1097">
        <w:t>LAN Extensions for Instruments</w:t>
      </w:r>
    </w:p>
    <w:p w14:paraId="4F1803E9" w14:textId="4A347429" w:rsidR="001C7833" w:rsidRDefault="001C7833" w:rsidP="000A391A">
      <w:pPr>
        <w:pStyle w:val="ListParagraph"/>
      </w:pPr>
      <w:r>
        <w:t>OpenGroup</w:t>
      </w:r>
      <w:r w:rsidR="0001353A">
        <w:tab/>
        <w:t>Standards organization</w:t>
      </w:r>
      <w:r w:rsidR="000B20B3">
        <w:t>, see OpenGroup.org</w:t>
      </w:r>
    </w:p>
    <w:p w14:paraId="149D433A" w14:textId="705D3588" w:rsidR="000A7F42" w:rsidRPr="006A1097" w:rsidRDefault="000A7F42" w:rsidP="000A391A">
      <w:pPr>
        <w:pStyle w:val="ListParagraph"/>
      </w:pPr>
      <w:r>
        <w:t>PEM</w:t>
      </w:r>
      <w:r w:rsidR="000A391A">
        <w:tab/>
      </w:r>
      <w:r>
        <w:t>Stands for Privacy Enhanced Mail, although the use in this specification is to refer to the conventional PEM File format for representing X.509 certificates.</w:t>
      </w:r>
    </w:p>
    <w:p w14:paraId="54EF64E8" w14:textId="6BC6781E" w:rsidR="004B14EE" w:rsidRPr="006A1097" w:rsidRDefault="004B14EE" w:rsidP="00237FA1">
      <w:pPr>
        <w:pStyle w:val="ListParagraph"/>
      </w:pPr>
      <w:r w:rsidRPr="006A1097">
        <w:t>REST</w:t>
      </w:r>
      <w:r w:rsidR="0034112D">
        <w:tab/>
      </w:r>
      <w:r w:rsidR="00211400">
        <w:t xml:space="preserve">Refers to an HTTP API.  Stylistically, an API organized as a </w:t>
      </w:r>
      <w:r w:rsidR="00211400" w:rsidRPr="006A1097">
        <w:t>R</w:t>
      </w:r>
      <w:r w:rsidR="00037A03">
        <w:t>E</w:t>
      </w:r>
      <w:r w:rsidR="00211400" w:rsidRPr="006A1097">
        <w:t>presentational State Transfer</w:t>
      </w:r>
      <w:r w:rsidR="00211400">
        <w:t xml:space="preserve"> API.</w:t>
      </w:r>
    </w:p>
    <w:p w14:paraId="459DCA14" w14:textId="121C6C6E" w:rsidR="00CF46F4" w:rsidRPr="006A1097" w:rsidRDefault="00CF46F4" w:rsidP="000A391A">
      <w:pPr>
        <w:pStyle w:val="ListParagraph"/>
      </w:pPr>
      <w:r w:rsidRPr="006A1097">
        <w:t>SCPI</w:t>
      </w:r>
      <w:r w:rsidR="0034112D">
        <w:tab/>
      </w:r>
      <w:r w:rsidRPr="006A1097">
        <w:t>Standard Commands for Programmable Instruments</w:t>
      </w:r>
      <w:r w:rsidR="00006B4E">
        <w:t>.  Managed by the IVI Consortium.</w:t>
      </w:r>
    </w:p>
    <w:p w14:paraId="49CE902C" w14:textId="01B5C9CA" w:rsidR="00477464" w:rsidRPr="006A1097" w:rsidRDefault="00477464" w:rsidP="000A391A">
      <w:pPr>
        <w:pStyle w:val="ListParagraph"/>
      </w:pPr>
      <w:r w:rsidRPr="006A1097">
        <w:t>TCP</w:t>
      </w:r>
      <w:r w:rsidR="0034112D">
        <w:tab/>
      </w:r>
      <w:r w:rsidRPr="006A1097">
        <w:t>Transmission Control Protocol</w:t>
      </w:r>
    </w:p>
    <w:p w14:paraId="0426550A" w14:textId="2B19D8DB" w:rsidR="00477464" w:rsidRDefault="00477464" w:rsidP="00C02294">
      <w:pPr>
        <w:pStyle w:val="ListParagraph"/>
      </w:pPr>
      <w:r w:rsidRPr="006A1097">
        <w:t>TLS</w:t>
      </w:r>
      <w:r w:rsidR="00E7344C">
        <w:tab/>
      </w:r>
      <w:r w:rsidRPr="00E7344C">
        <w:t>Transport</w:t>
      </w:r>
      <w:r w:rsidRPr="006A1097">
        <w:t xml:space="preserve"> Layer Security</w:t>
      </w:r>
    </w:p>
    <w:p w14:paraId="19A1141D" w14:textId="374031D8" w:rsidR="003B7689" w:rsidRDefault="003B7689" w:rsidP="00C02294">
      <w:pPr>
        <w:pStyle w:val="ListParagraph"/>
      </w:pPr>
      <w:r>
        <w:t>VXI-11</w:t>
      </w:r>
      <w:r>
        <w:tab/>
        <w:t xml:space="preserve">VXI-11 specification as </w:t>
      </w:r>
      <w:r w:rsidR="0048302F">
        <w:t xml:space="preserve">managed by the VXI Consortium.  </w:t>
      </w:r>
      <w:r w:rsidR="00006B4E">
        <w:t>VXI-11 p</w:t>
      </w:r>
      <w:r w:rsidR="0048302F">
        <w:t>rovides an ONC RPC-based mechanism for IEEE 488.2 messages.</w:t>
      </w:r>
    </w:p>
    <w:p w14:paraId="6EBF3AF1" w14:textId="787FC8A3" w:rsidR="007C3E7D" w:rsidRPr="006A1097" w:rsidRDefault="007C3E7D" w:rsidP="000A391A">
      <w:pPr>
        <w:pStyle w:val="ListParagraph"/>
      </w:pPr>
      <w:r w:rsidRPr="006A1097">
        <w:t>XML</w:t>
      </w:r>
      <w:r w:rsidR="0034112D">
        <w:tab/>
      </w:r>
      <w:r w:rsidRPr="006A1097">
        <w:t>Extensible Mark-up Language</w:t>
      </w:r>
    </w:p>
    <w:p w14:paraId="4ACD5BEB" w14:textId="3A36009F" w:rsidR="009A4768" w:rsidRPr="006A1097" w:rsidRDefault="009A4768" w:rsidP="000A391A">
      <w:pPr>
        <w:pStyle w:val="ListParagraph"/>
      </w:pPr>
      <w:r w:rsidRPr="006A1097">
        <w:t>XSD</w:t>
      </w:r>
      <w:r w:rsidR="0034112D">
        <w:tab/>
      </w:r>
      <w:r w:rsidRPr="006A1097">
        <w:t>XML Schema Definition</w:t>
      </w:r>
    </w:p>
    <w:p w14:paraId="1DB86F21" w14:textId="573944B9" w:rsidR="004F1A6D" w:rsidRDefault="004F1A6D" w:rsidP="0080605B">
      <w:pPr>
        <w:pStyle w:val="Heading2"/>
      </w:pPr>
      <w:bookmarkStart w:id="68" w:name="_Toc134436574"/>
      <w:r>
        <w:t>Compliance Requirements</w:t>
      </w:r>
      <w:bookmarkEnd w:id="68"/>
    </w:p>
    <w:p w14:paraId="33C3E3B4" w14:textId="4F8FC45B" w:rsidR="004D432B" w:rsidRDefault="004F1A6D" w:rsidP="00E77BDB">
      <w:pPr>
        <w:pStyle w:val="Body1"/>
      </w:pPr>
      <w:r>
        <w:t>For a device to comply with th</w:t>
      </w:r>
      <w:r w:rsidR="0011158D">
        <w:t xml:space="preserve">e LXI </w:t>
      </w:r>
      <w:r w:rsidR="0060202C">
        <w:t xml:space="preserve">API Extended Function, it </w:t>
      </w:r>
      <w:r w:rsidR="00547DA7">
        <w:t xml:space="preserve">shall </w:t>
      </w:r>
      <w:r w:rsidR="00D17D95">
        <w:t xml:space="preserve">implement the methods required by </w:t>
      </w:r>
      <w:r w:rsidR="00E14B9C">
        <w:t xml:space="preserve">any other implemented </w:t>
      </w:r>
      <w:r w:rsidR="00F07046">
        <w:t xml:space="preserve">LXI Extended </w:t>
      </w:r>
      <w:r w:rsidR="00E14B9C">
        <w:t>F</w:t>
      </w:r>
      <w:r w:rsidR="00F07046">
        <w:t>unction.  The methods shall implement all endpoints</w:t>
      </w:r>
      <w:r w:rsidR="00A91633">
        <w:t xml:space="preserve"> specified for the </w:t>
      </w:r>
      <w:r w:rsidR="00A91633">
        <w:lastRenderedPageBreak/>
        <w:t>method with the semantics, payloads, and headers specified by this extended function document.</w:t>
      </w:r>
      <w:r w:rsidR="0011158D">
        <w:t xml:space="preserve"> </w:t>
      </w:r>
      <w:r>
        <w:t xml:space="preserve">This includes </w:t>
      </w:r>
      <w:r w:rsidR="0073688C">
        <w:t>requirements explicitly called out as rules</w:t>
      </w:r>
      <w:r w:rsidR="004D045D">
        <w:t xml:space="preserve"> and</w:t>
      </w:r>
      <w:r w:rsidR="0073688C">
        <w:t xml:space="preserve"> any behavior or requirement </w:t>
      </w:r>
      <w:r w:rsidR="00895C8B">
        <w:t xml:space="preserve">that states that devices </w:t>
      </w:r>
      <w:r w:rsidR="00895C8B" w:rsidRPr="00895C8B">
        <w:rPr>
          <w:i/>
          <w:iCs/>
        </w:rPr>
        <w:t>shall</w:t>
      </w:r>
      <w:r w:rsidR="00A709E5">
        <w:rPr>
          <w:i/>
          <w:iCs/>
        </w:rPr>
        <w:t xml:space="preserve"> </w:t>
      </w:r>
      <w:r w:rsidR="00A709E5">
        <w:t xml:space="preserve">behave in a certain fashion or provide a certain capability. </w:t>
      </w:r>
    </w:p>
    <w:p w14:paraId="7CE1187A" w14:textId="77777777" w:rsidR="004D432B" w:rsidRDefault="004D432B" w:rsidP="004D432B">
      <w:pPr>
        <w:pStyle w:val="Body1"/>
      </w:pPr>
    </w:p>
    <w:p w14:paraId="7D033027" w14:textId="596CA7E8" w:rsidR="004D432B" w:rsidRDefault="00816905" w:rsidP="004D432B">
      <w:pPr>
        <w:pStyle w:val="Body1"/>
      </w:pPr>
      <w:r>
        <w:t xml:space="preserve">The API XML payloads </w:t>
      </w:r>
      <w:r w:rsidR="004D432B">
        <w:t xml:space="preserve">shall comply with the LXI XML schemas.  </w:t>
      </w:r>
      <w:r w:rsidR="002B0480">
        <w:t xml:space="preserve">That is, devices shall produce and correctly consume XML documents that are schema-valid based </w:t>
      </w:r>
      <w:r w:rsidR="00923A6F">
        <w:t xml:space="preserve">on the LXI schemas. </w:t>
      </w:r>
      <w:r w:rsidR="004D432B">
        <w:t>These schema files are not physically included in this document, but are</w:t>
      </w:r>
      <w:r w:rsidR="00923A6F">
        <w:t xml:space="preserve"> specified in this document and</w:t>
      </w:r>
      <w:r w:rsidR="004D432B">
        <w:t xml:space="preserve"> posted at the LXI website</w:t>
      </w:r>
      <w:r w:rsidR="00000DA9">
        <w:t xml:space="preserve"> as XSD</w:t>
      </w:r>
      <w:r w:rsidR="00904E4E">
        <w:t xml:space="preserve"> files</w:t>
      </w:r>
      <w:r w:rsidR="004D432B">
        <w:t>.</w:t>
      </w:r>
    </w:p>
    <w:p w14:paraId="01A41C65" w14:textId="77777777" w:rsidR="00857EEC" w:rsidRDefault="00857EEC" w:rsidP="00904E4E">
      <w:pPr>
        <w:pStyle w:val="Body1"/>
      </w:pPr>
    </w:p>
    <w:p w14:paraId="48C95F24" w14:textId="01B1EF7C" w:rsidR="00FF6702" w:rsidRDefault="00FF6702" w:rsidP="00715DD2">
      <w:pPr>
        <w:pStyle w:val="Heading3"/>
      </w:pPr>
      <w:bookmarkStart w:id="69" w:name="_Toc134436575"/>
      <w:r>
        <w:t>RULE – Devices Comply with Current Schemas</w:t>
      </w:r>
      <w:bookmarkEnd w:id="69"/>
    </w:p>
    <w:p w14:paraId="7113FAE2" w14:textId="7B3E2835" w:rsidR="00455B7F" w:rsidRDefault="00FF6702" w:rsidP="00904E4E">
      <w:pPr>
        <w:pStyle w:val="Body1"/>
      </w:pPr>
      <w:r>
        <w:t xml:space="preserve">The LXI </w:t>
      </w:r>
      <w:r w:rsidR="004D432B">
        <w:t xml:space="preserve">schema’s may be updated from time to time.  </w:t>
      </w:r>
      <w:r w:rsidR="008B039B">
        <w:t xml:space="preserve">The LXI Conformance </w:t>
      </w:r>
      <w:r w:rsidR="00655C60">
        <w:t xml:space="preserve">Policy </w:t>
      </w:r>
      <w:r w:rsidR="008B039B">
        <w:t xml:space="preserve">indicates the minimum versions devices are required to conform to as part of conformance to a device specification </w:t>
      </w:r>
      <w:r w:rsidR="00655C60">
        <w:t>version</w:t>
      </w:r>
      <w:r w:rsidR="008B039B">
        <w:t>.</w:t>
      </w:r>
      <w:r w:rsidR="00655C60">
        <w:t xml:space="preserve"> Devices shall support schemas that are current at the time of their development</w:t>
      </w:r>
      <w:r w:rsidR="00E0271E">
        <w:t xml:space="preserve">, which may be minor revisions </w:t>
      </w:r>
      <w:r w:rsidR="00ED5A11">
        <w:t xml:space="preserve">more recent </w:t>
      </w:r>
      <w:r w:rsidR="00E0271E">
        <w:t xml:space="preserve">than </w:t>
      </w:r>
      <w:r w:rsidR="00ED5A11">
        <w:t xml:space="preserve">the minimum </w:t>
      </w:r>
      <w:r w:rsidR="00E0271E">
        <w:t>require</w:t>
      </w:r>
      <w:r w:rsidR="00ED5A11">
        <w:t>ment of</w:t>
      </w:r>
      <w:r w:rsidR="00E0271E">
        <w:t xml:space="preserve"> the conformance policy</w:t>
      </w:r>
      <w:r w:rsidR="00655C60">
        <w:t xml:space="preserve">.  </w:t>
      </w:r>
    </w:p>
    <w:p w14:paraId="79C84688" w14:textId="77777777" w:rsidR="00455B7F" w:rsidRDefault="00455B7F" w:rsidP="00904E4E">
      <w:pPr>
        <w:pStyle w:val="Body1"/>
      </w:pPr>
    </w:p>
    <w:p w14:paraId="2925A6BA" w14:textId="1346CA24" w:rsidR="0091215E" w:rsidRDefault="004D432B" w:rsidP="00904E4E">
      <w:pPr>
        <w:pStyle w:val="Body1"/>
      </w:pPr>
      <w:r>
        <w:t>Devices shall clearly indicate versions of the schema they support.</w:t>
      </w:r>
    </w:p>
    <w:p w14:paraId="1DC58EF0" w14:textId="458C4515" w:rsidR="00455B7F" w:rsidRPr="00455B7F" w:rsidRDefault="00455B7F" w:rsidP="00715DD2">
      <w:pPr>
        <w:pStyle w:val="LXIBody"/>
      </w:pPr>
      <w:r>
        <w:t>Devices may also support older schema versions.</w:t>
      </w:r>
    </w:p>
    <w:p w14:paraId="5BD06AF3" w14:textId="53407BE4" w:rsidR="0065047E" w:rsidRDefault="002C00CC" w:rsidP="0065047E">
      <w:pPr>
        <w:pStyle w:val="Heading2"/>
      </w:pPr>
      <w:bookmarkStart w:id="70" w:name="_Toc134436576"/>
      <w:r>
        <w:t>RULE – Include ‘LXI API” in the Welcome Web Page “LXI Extended Functions”</w:t>
      </w:r>
      <w:bookmarkEnd w:id="70"/>
    </w:p>
    <w:p w14:paraId="65A3D181" w14:textId="70F521AB" w:rsidR="0065047E" w:rsidRDefault="0076297E" w:rsidP="008D3981">
      <w:pPr>
        <w:pStyle w:val="Body1"/>
      </w:pPr>
      <w:r w:rsidRPr="0076297E">
        <w:t xml:space="preserve">Devices implementing the LXI </w:t>
      </w:r>
      <w:r w:rsidR="008D3981">
        <w:t xml:space="preserve">API </w:t>
      </w:r>
      <w:r w:rsidR="005E5A95">
        <w:t>E</w:t>
      </w:r>
      <w:r w:rsidR="008D3981">
        <w:t xml:space="preserve">xtended </w:t>
      </w:r>
      <w:r w:rsidR="005E5A95">
        <w:t>F</w:t>
      </w:r>
      <w:r w:rsidRPr="0076297E">
        <w:t xml:space="preserve">unction shall include ‘LXI </w:t>
      </w:r>
      <w:r w:rsidR="008D3981">
        <w:t xml:space="preserve">API’ </w:t>
      </w:r>
      <w:r w:rsidRPr="0076297E">
        <w:t>in the ‘LXI Extended Functions’ display item of the welcome web page.</w:t>
      </w:r>
    </w:p>
    <w:p w14:paraId="58A92AE9" w14:textId="0F7E2F14" w:rsidR="0065047E" w:rsidRDefault="00D16B18" w:rsidP="0065047E">
      <w:pPr>
        <w:pStyle w:val="Heading2"/>
      </w:pPr>
      <w:bookmarkStart w:id="71" w:name="_Toc134436577"/>
      <w:r>
        <w:t>RULE – Include the LXI API</w:t>
      </w:r>
      <w:r w:rsidR="00A25C8C">
        <w:t xml:space="preserve"> Function in the LXI </w:t>
      </w:r>
      <w:r w:rsidR="0065047E">
        <w:t>Identification</w:t>
      </w:r>
      <w:bookmarkEnd w:id="71"/>
    </w:p>
    <w:p w14:paraId="6D32E883" w14:textId="6F1BCC40" w:rsidR="00B178DA" w:rsidRPr="00B178DA" w:rsidRDefault="00A25C8C" w:rsidP="00B178DA">
      <w:pPr>
        <w:pStyle w:val="Body1"/>
      </w:pPr>
      <w:r>
        <w:t>D</w:t>
      </w:r>
      <w:r w:rsidR="001C342B" w:rsidRPr="001C342B">
        <w:t xml:space="preserve">evices implementing </w:t>
      </w:r>
      <w:r>
        <w:t xml:space="preserve">LXI API </w:t>
      </w:r>
      <w:r w:rsidR="00721461">
        <w:t>E</w:t>
      </w:r>
      <w:r w:rsidR="00B178DA">
        <w:t xml:space="preserve">xtended </w:t>
      </w:r>
      <w:r w:rsidR="00721461">
        <w:t>F</w:t>
      </w:r>
      <w:r w:rsidR="00B178DA">
        <w:t xml:space="preserve">unction </w:t>
      </w:r>
      <w:r w:rsidR="001C342B" w:rsidRPr="001C342B">
        <w:t xml:space="preserve">shall include a &lt;Function&gt; element in the &lt;LxiExtendedFunctions&gt; XML element with the FunctionName attribute of “LXI </w:t>
      </w:r>
      <w:r w:rsidR="004B202A">
        <w:t>API</w:t>
      </w:r>
      <w:r w:rsidR="001C342B" w:rsidRPr="001C342B">
        <w:t>” and a Version attribute containing the version number of this document.</w:t>
      </w:r>
    </w:p>
    <w:p w14:paraId="371C56D4" w14:textId="77777777" w:rsidR="00B178DA" w:rsidRDefault="00B178DA" w:rsidP="00CE13A7">
      <w:pPr>
        <w:pStyle w:val="Body1"/>
      </w:pPr>
    </w:p>
    <w:p w14:paraId="730DA0D1" w14:textId="151C94C0" w:rsidR="00B178DA" w:rsidRDefault="00B178DA" w:rsidP="00CE13A7">
      <w:pPr>
        <w:pStyle w:val="Body1"/>
      </w:pPr>
      <w:r>
        <w:t xml:space="preserve">For details of the LXI Identification document </w:t>
      </w:r>
      <w:r w:rsidRPr="00715DD2">
        <w:rPr>
          <w:i/>
          <w:iCs/>
        </w:rPr>
        <w:t>Function</w:t>
      </w:r>
      <w:r>
        <w:t xml:space="preserve"> element</w:t>
      </w:r>
      <w:del w:id="72" w:author="Joseph Mueller" w:date="2023-04-17T16:57:00Z">
        <w:r w:rsidDel="00F76CFE">
          <w:delText xml:space="preserve">, see: </w:delText>
        </w:r>
        <w:r w:rsidR="003B7FBC" w:rsidDel="00F76CFE">
          <w:fldChar w:fldCharType="begin"/>
        </w:r>
        <w:r w:rsidR="003B7FBC" w:rsidDel="00F76CFE">
          <w:delInstrText xml:space="preserve"> REF _Ref81659070 \r \h </w:delInstrText>
        </w:r>
        <w:r w:rsidR="003B7FBC" w:rsidDel="00F76CFE">
          <w:fldChar w:fldCharType="separate"/>
        </w:r>
        <w:r w:rsidR="00E7368C" w:rsidDel="00F76CFE">
          <w:rPr>
            <w:b/>
            <w:bCs/>
          </w:rPr>
          <w:delText>Error! Reference source not found.</w:delText>
        </w:r>
        <w:r w:rsidR="003B7FBC" w:rsidDel="00F76CFE">
          <w:fldChar w:fldCharType="end"/>
        </w:r>
        <w:r w:rsidR="003D416E" w:rsidDel="00F76CFE">
          <w:delText xml:space="preserve">, </w:delText>
        </w:r>
        <w:r w:rsidR="003D416E" w:rsidDel="00F76CFE">
          <w:fldChar w:fldCharType="begin"/>
        </w:r>
        <w:r w:rsidR="003D416E" w:rsidDel="00F76CFE">
          <w:delInstrText xml:space="preserve"> REF _Ref81659082 \h </w:delInstrText>
        </w:r>
        <w:r w:rsidR="003D416E" w:rsidDel="00F76CFE">
          <w:fldChar w:fldCharType="separate"/>
        </w:r>
        <w:r w:rsidR="00E7368C" w:rsidDel="00F76CFE">
          <w:rPr>
            <w:b/>
            <w:bCs/>
          </w:rPr>
          <w:delText>Error! Reference source not found.</w:delText>
        </w:r>
        <w:r w:rsidR="003D416E" w:rsidDel="00F76CFE">
          <w:fldChar w:fldCharType="end"/>
        </w:r>
        <w:r w:rsidR="003D416E" w:rsidDel="00F76CFE">
          <w:delText>.</w:delText>
        </w:r>
      </w:del>
      <w:ins w:id="73" w:author="Joseph Mueller" w:date="2023-04-17T16:57:00Z">
        <w:r w:rsidR="00F76CFE">
          <w:t xml:space="preserve"> the section of this document on </w:t>
        </w:r>
        <w:r w:rsidR="00DF532E">
          <w:t>LXI Instr</w:t>
        </w:r>
      </w:ins>
      <w:ins w:id="74" w:author="Joseph Mueller" w:date="2023-04-17T16:58:00Z">
        <w:r w:rsidR="00DF532E">
          <w:t>ument Identification.</w:t>
        </w:r>
      </w:ins>
    </w:p>
    <w:p w14:paraId="50DA0860" w14:textId="77777777" w:rsidR="00B178DA" w:rsidRDefault="00B178DA" w:rsidP="00CE13A7">
      <w:pPr>
        <w:pStyle w:val="Body1"/>
      </w:pPr>
    </w:p>
    <w:p w14:paraId="13E916AC" w14:textId="6CDF62B1" w:rsidR="001C342B" w:rsidRPr="001C342B" w:rsidRDefault="001C342B" w:rsidP="00715DD2">
      <w:pPr>
        <w:pStyle w:val="Body1"/>
      </w:pPr>
      <w:r w:rsidRPr="001C342B">
        <w:t xml:space="preserve">Example: </w:t>
      </w:r>
    </w:p>
    <w:p w14:paraId="701792DB" w14:textId="6841DF75" w:rsidR="001C342B" w:rsidRPr="001C342B" w:rsidRDefault="001C342B" w:rsidP="00715DD2">
      <w:pPr>
        <w:pStyle w:val="Quote"/>
      </w:pPr>
      <w:r w:rsidRPr="001C342B">
        <w:t xml:space="preserve">&lt;Function FunctionName=”LXI </w:t>
      </w:r>
      <w:r w:rsidR="00CE13A7">
        <w:t>API</w:t>
      </w:r>
      <w:r w:rsidRPr="001C342B">
        <w:t xml:space="preserve">” Version=”1.0”/&gt; </w:t>
      </w:r>
    </w:p>
    <w:p w14:paraId="46CDAF71" w14:textId="77777777" w:rsidR="0065047E" w:rsidRPr="0065047E" w:rsidRDefault="0065047E" w:rsidP="00CF0A32">
      <w:pPr>
        <w:pStyle w:val="LXIBody"/>
      </w:pPr>
    </w:p>
    <w:p w14:paraId="222D8433" w14:textId="77777777" w:rsidR="004D6646" w:rsidRDefault="004D6646">
      <w:pPr>
        <w:pStyle w:val="Heading2"/>
        <w:divId w:val="93062176"/>
      </w:pPr>
      <w:bookmarkStart w:id="75" w:name="_Toc134436578"/>
      <w:r>
        <w:t>Editorial Conventions Used in This Document</w:t>
      </w:r>
      <w:bookmarkEnd w:id="75"/>
    </w:p>
    <w:p w14:paraId="4735573E" w14:textId="77777777" w:rsidR="004D6646" w:rsidRDefault="004D6646" w:rsidP="00E77BDB">
      <w:pPr>
        <w:pStyle w:val="Body1"/>
        <w:divId w:val="93062176"/>
        <w:rPr>
          <w:rFonts w:eastAsiaTheme="minorEastAsia"/>
        </w:rPr>
      </w:pPr>
      <w:r>
        <w:t xml:space="preserve">The following conventions are used in this document: </w:t>
      </w:r>
    </w:p>
    <w:p w14:paraId="6460C0A2" w14:textId="41D03938" w:rsidR="004D6646" w:rsidRDefault="004D6646" w:rsidP="006808A2">
      <w:pPr>
        <w:pStyle w:val="Body1"/>
        <w:numPr>
          <w:ilvl w:val="0"/>
          <w:numId w:val="13"/>
        </w:numPr>
        <w:spacing w:after="120"/>
        <w:divId w:val="93062176"/>
      </w:pPr>
      <w:r>
        <w:t xml:space="preserve">References to elements or attributes of elements outside of the element/attribute being currently described use italicized XPATH syntax. This syntax represents the element hierarchy much like a file system path. Attributes are indicated with a leading </w:t>
      </w:r>
      <w:r w:rsidR="00725EF4">
        <w:t>ampersand</w:t>
      </w:r>
      <w:r>
        <w:t xml:space="preserve"> ('@'). </w:t>
      </w:r>
    </w:p>
    <w:p w14:paraId="7FF6D922" w14:textId="5A56A9C0" w:rsidR="004A4082" w:rsidRPr="004A4082" w:rsidRDefault="004D6646" w:rsidP="006808A2">
      <w:pPr>
        <w:pStyle w:val="Body1"/>
        <w:numPr>
          <w:ilvl w:val="1"/>
          <w:numId w:val="13"/>
        </w:numPr>
        <w:spacing w:after="120"/>
        <w:divId w:val="93062176"/>
      </w:pPr>
      <w:r>
        <w:t xml:space="preserve">For instance, </w:t>
      </w:r>
      <w:r>
        <w:rPr>
          <w:rStyle w:val="Emphasis"/>
        </w:rPr>
        <w:t>foo/bar/@baz</w:t>
      </w:r>
      <w:r>
        <w:t xml:space="preserve"> refers to the attribute </w:t>
      </w:r>
      <w:r>
        <w:rPr>
          <w:rStyle w:val="Emphasis"/>
        </w:rPr>
        <w:t>baz</w:t>
      </w:r>
      <w:r>
        <w:t xml:space="preserve"> of the element </w:t>
      </w:r>
      <w:r>
        <w:rPr>
          <w:rStyle w:val="Emphasis"/>
        </w:rPr>
        <w:t>bar</w:t>
      </w:r>
      <w:r>
        <w:t xml:space="preserve"> which is contained in the element </w:t>
      </w:r>
      <w:r>
        <w:rPr>
          <w:rStyle w:val="Emphasis"/>
        </w:rPr>
        <w:t>foo.</w:t>
      </w:r>
      <w:r>
        <w:t xml:space="preserve"> </w:t>
      </w:r>
    </w:p>
    <w:p w14:paraId="399E0059" w14:textId="3E40F7CB" w:rsidR="00B35B01" w:rsidRDefault="00694DAA" w:rsidP="006808A2">
      <w:pPr>
        <w:pStyle w:val="Body1"/>
        <w:numPr>
          <w:ilvl w:val="0"/>
          <w:numId w:val="13"/>
        </w:numPr>
        <w:spacing w:after="120"/>
        <w:divId w:val="93062176"/>
      </w:pPr>
      <w:r>
        <w:t>Elements</w:t>
      </w:r>
    </w:p>
    <w:p w14:paraId="4FD396DB" w14:textId="7685E667" w:rsidR="008E7143" w:rsidRDefault="00CD00A8" w:rsidP="006808A2">
      <w:pPr>
        <w:pStyle w:val="Body1"/>
        <w:numPr>
          <w:ilvl w:val="1"/>
          <w:numId w:val="13"/>
        </w:numPr>
        <w:divId w:val="93062176"/>
      </w:pPr>
      <w:r>
        <w:t xml:space="preserve">There are numerous cases where some parent element may be optional, however if the parent element </w:t>
      </w:r>
      <w:r>
        <w:rPr>
          <w:rStyle w:val="Emphasis"/>
        </w:rPr>
        <w:t>is</w:t>
      </w:r>
      <w:r>
        <w:t xml:space="preserve"> present, then certain child elements or attributes may be required. Thus, if the parent is present, then the child elements and attributes shall be included as specified. In these cases, the parent is listed as optional, and the child elements and attributes are </w:t>
      </w:r>
      <w:r>
        <w:lastRenderedPageBreak/>
        <w:t>listed as required. This practice includes both syntactic requirements and LXI standards rules.</w:t>
      </w:r>
    </w:p>
    <w:p w14:paraId="079DED6E" w14:textId="398B7538" w:rsidR="00D238B1" w:rsidRDefault="00D238B1" w:rsidP="006808A2">
      <w:pPr>
        <w:pStyle w:val="Body1"/>
        <w:numPr>
          <w:ilvl w:val="1"/>
          <w:numId w:val="13"/>
        </w:numPr>
        <w:spacing w:after="120"/>
        <w:divId w:val="93062176"/>
      </w:pPr>
      <w:r>
        <w:t>The requirements for the usage of elements are called out in the requirements column of tables of subelements</w:t>
      </w:r>
      <w:r w:rsidR="00CE6C32">
        <w:t xml:space="preserve"> where that element is referenced</w:t>
      </w:r>
      <w:r>
        <w:t xml:space="preserve">. </w:t>
      </w:r>
    </w:p>
    <w:p w14:paraId="5C035B7F" w14:textId="050DD698" w:rsidR="00E158CF" w:rsidRDefault="00E158CF" w:rsidP="006808A2">
      <w:pPr>
        <w:pStyle w:val="Body1"/>
        <w:numPr>
          <w:ilvl w:val="1"/>
          <w:numId w:val="13"/>
        </w:numPr>
        <w:spacing w:after="120"/>
        <w:divId w:val="93062176"/>
      </w:pPr>
      <w:r>
        <w:t>The documentation o</w:t>
      </w:r>
      <w:r w:rsidR="004454E3">
        <w:t>f</w:t>
      </w:r>
      <w:r>
        <w:t xml:space="preserve"> the element itself, deals with requirements on the use and syntax of that element, regardless of if it is required in </w:t>
      </w:r>
      <w:r w:rsidR="004454E3">
        <w:t>the context of the parent element</w:t>
      </w:r>
      <w:r>
        <w:t xml:space="preserve">. </w:t>
      </w:r>
    </w:p>
    <w:p w14:paraId="27C37F4A" w14:textId="77777777" w:rsidR="00C83211" w:rsidRDefault="004D6646" w:rsidP="006808A2">
      <w:pPr>
        <w:pStyle w:val="Body1"/>
        <w:numPr>
          <w:ilvl w:val="0"/>
          <w:numId w:val="13"/>
        </w:numPr>
        <w:spacing w:after="120"/>
        <w:divId w:val="93062176"/>
      </w:pPr>
      <w:r>
        <w:t xml:space="preserve">The specification identifies many elements and attributes that are syntactically optional, that are required to be implemented by LXI devices. </w:t>
      </w:r>
    </w:p>
    <w:p w14:paraId="432301B7" w14:textId="606542E0" w:rsidR="004D6646" w:rsidRDefault="00B71E2E" w:rsidP="006808A2">
      <w:pPr>
        <w:pStyle w:val="Body1"/>
        <w:numPr>
          <w:ilvl w:val="1"/>
          <w:numId w:val="13"/>
        </w:numPr>
        <w:spacing w:after="120"/>
        <w:divId w:val="93062176"/>
      </w:pPr>
      <w:r>
        <w:t xml:space="preserve">The implementation requirements for elements are called out in the tables where they are referenced. </w:t>
      </w:r>
    </w:p>
    <w:p w14:paraId="3D521540" w14:textId="0A9C027A" w:rsidR="004D6646" w:rsidRDefault="004D6646" w:rsidP="006808A2">
      <w:pPr>
        <w:pStyle w:val="Body1"/>
        <w:numPr>
          <w:ilvl w:val="1"/>
          <w:numId w:val="13"/>
        </w:numPr>
        <w:spacing w:after="120"/>
        <w:divId w:val="93062176"/>
      </w:pPr>
      <w:r>
        <w:t xml:space="preserve">The requirements for attributes </w:t>
      </w:r>
      <w:r w:rsidR="00785A44">
        <w:t xml:space="preserve">are </w:t>
      </w:r>
      <w:r>
        <w:t xml:space="preserve">called out in the </w:t>
      </w:r>
      <w:r w:rsidR="00785A44">
        <w:rPr>
          <w:rStyle w:val="Emphasis"/>
        </w:rPr>
        <w:t>Description</w:t>
      </w:r>
      <w:r>
        <w:t xml:space="preserve"> column in the attributes tables</w:t>
      </w:r>
      <w:r w:rsidR="006A4E5E">
        <w:t xml:space="preserve"> with a paragraph title of </w:t>
      </w:r>
      <w:r w:rsidR="006A4E5E" w:rsidRPr="00715DD2">
        <w:rPr>
          <w:i/>
          <w:iCs/>
        </w:rPr>
        <w:t>Require</w:t>
      </w:r>
      <w:r w:rsidR="00926000">
        <w:rPr>
          <w:i/>
          <w:iCs/>
        </w:rPr>
        <w:t>d</w:t>
      </w:r>
      <w:r>
        <w:t xml:space="preserve">. If </w:t>
      </w:r>
      <w:r w:rsidR="003E187A">
        <w:t xml:space="preserve">the </w:t>
      </w:r>
      <w:r>
        <w:t xml:space="preserve">attribute </w:t>
      </w:r>
      <w:r w:rsidR="003E187A">
        <w:t xml:space="preserve">requirement </w:t>
      </w:r>
      <w:r>
        <w:t xml:space="preserve">is tagged with a RULE, </w:t>
      </w:r>
      <w:r w:rsidR="006604E9">
        <w:t>then the attribute shall be implemented as defined</w:t>
      </w:r>
      <w:r>
        <w:t xml:space="preserve">. </w:t>
      </w:r>
    </w:p>
    <w:p w14:paraId="23CC1217" w14:textId="25502256" w:rsidR="004D6646" w:rsidRDefault="00AD0661" w:rsidP="006808A2">
      <w:pPr>
        <w:pStyle w:val="Body1"/>
        <w:numPr>
          <w:ilvl w:val="0"/>
          <w:numId w:val="13"/>
        </w:numPr>
        <w:spacing w:after="120"/>
        <w:divId w:val="93062176"/>
      </w:pPr>
      <w:r>
        <w:t>Unless</w:t>
      </w:r>
      <w:r w:rsidR="004D6646">
        <w:t xml:space="preserve"> state</w:t>
      </w:r>
      <w:r>
        <w:t>d</w:t>
      </w:r>
      <w:r w:rsidR="004D6646">
        <w:t xml:space="preserve"> otherwise, attributes are read/write.</w:t>
      </w:r>
      <w:r w:rsidR="00F9043A">
        <w:t xml:space="preserve">  Typically, </w:t>
      </w:r>
      <w:r w:rsidR="00E874D7">
        <w:t>if an attribute is read-only the LCI column of the tables</w:t>
      </w:r>
      <w:r w:rsidR="0027077C">
        <w:t xml:space="preserve"> indicates </w:t>
      </w:r>
      <w:r w:rsidR="0027077C">
        <w:rPr>
          <w:i/>
          <w:iCs/>
        </w:rPr>
        <w:t>Read-only</w:t>
      </w:r>
      <w:r w:rsidR="00E874D7">
        <w:t>.</w:t>
      </w:r>
    </w:p>
    <w:p w14:paraId="07B9C909" w14:textId="632FA19D" w:rsidR="0061764C" w:rsidRDefault="004D6646" w:rsidP="006808A2">
      <w:pPr>
        <w:pStyle w:val="Body1"/>
        <w:numPr>
          <w:ilvl w:val="0"/>
          <w:numId w:val="13"/>
        </w:numPr>
        <w:spacing w:after="120"/>
        <w:divId w:val="93062176"/>
      </w:pPr>
      <w:r>
        <w:t xml:space="preserve">Statements regarding </w:t>
      </w:r>
      <w:r w:rsidR="008A316D">
        <w:t>unsecur</w:t>
      </w:r>
      <w:r>
        <w:t xml:space="preserve">e mode are rules and indicate required behavior of devices in determining if the device is in </w:t>
      </w:r>
      <w:r w:rsidR="008A316D">
        <w:t>unsecur</w:t>
      </w:r>
      <w:r>
        <w:t xml:space="preserve">e mode. </w:t>
      </w:r>
      <w:r w:rsidR="003C2208">
        <w:t>Th</w:t>
      </w:r>
      <w:r w:rsidR="006F3328">
        <w:t>e</w:t>
      </w:r>
      <w:r w:rsidR="003C2208">
        <w:t xml:space="preserve"> </w:t>
      </w:r>
      <w:r w:rsidR="005D6778">
        <w:t xml:space="preserve">ultimate determination of the device </w:t>
      </w:r>
      <w:r w:rsidR="008A316D">
        <w:t>unsecur</w:t>
      </w:r>
      <w:r w:rsidR="005D6778">
        <w:t>e mode is based on the requirements in the LXI Security Extended Function.  The statements in thes</w:t>
      </w:r>
      <w:r w:rsidR="00D440A6">
        <w:t xml:space="preserve">e </w:t>
      </w:r>
      <w:r w:rsidR="005D6778">
        <w:t xml:space="preserve">tables include </w:t>
      </w:r>
      <w:r w:rsidR="006C670B">
        <w:t xml:space="preserve">minimum conditions to put the device into </w:t>
      </w:r>
      <w:r w:rsidR="008A316D">
        <w:t>unsecur</w:t>
      </w:r>
      <w:r w:rsidR="006C670B">
        <w:t>e mode but are not the complete determination.</w:t>
      </w:r>
    </w:p>
    <w:p w14:paraId="110EE2F1" w14:textId="77777777" w:rsidR="005511C8" w:rsidRDefault="005511C8" w:rsidP="005511C8">
      <w:pPr>
        <w:pStyle w:val="Heading2"/>
        <w:divId w:val="93062176"/>
      </w:pPr>
      <w:bookmarkStart w:id="76" w:name="_Toc134436579"/>
      <w:r>
        <w:t>Tables Used in this Document</w:t>
      </w:r>
      <w:bookmarkEnd w:id="76"/>
    </w:p>
    <w:p w14:paraId="0324F1D9" w14:textId="77777777" w:rsidR="005511C8" w:rsidRDefault="005511C8" w:rsidP="005511C8">
      <w:pPr>
        <w:pStyle w:val="Body1"/>
        <w:spacing w:after="120"/>
        <w:ind w:left="0"/>
        <w:divId w:val="93062176"/>
      </w:pPr>
    </w:p>
    <w:p w14:paraId="3B5ED172" w14:textId="77777777" w:rsidR="005511C8" w:rsidRDefault="005511C8" w:rsidP="005511C8">
      <w:pPr>
        <w:pStyle w:val="Body1"/>
        <w:divId w:val="93062176"/>
      </w:pPr>
      <w:r>
        <w:t>The Element tables in the following sections are a normative part of this specification.  The table headers are as follows:</w:t>
      </w:r>
    </w:p>
    <w:p w14:paraId="3F95E46C" w14:textId="77777777" w:rsidR="005511C8" w:rsidRDefault="005511C8" w:rsidP="005511C8">
      <w:pPr>
        <w:pStyle w:val="ListParagraph"/>
        <w:tabs>
          <w:tab w:val="clear" w:pos="900"/>
          <w:tab w:val="left" w:pos="907"/>
        </w:tabs>
        <w:ind w:left="2434"/>
        <w:divId w:val="93062176"/>
      </w:pPr>
      <w:r>
        <w:t>Element</w:t>
      </w:r>
      <w:r>
        <w:tab/>
        <w:t>Element indicates the name of the element. Element names are all single Pascal-case (also known as upper camel case) identifiers. Lengthy element names may be split across multiple lines or have spaces inserted for readability.</w:t>
      </w:r>
    </w:p>
    <w:p w14:paraId="7468E430" w14:textId="77777777" w:rsidR="005511C8" w:rsidRDefault="005511C8" w:rsidP="005511C8">
      <w:pPr>
        <w:pStyle w:val="ListParagraph"/>
        <w:tabs>
          <w:tab w:val="clear" w:pos="900"/>
          <w:tab w:val="left" w:pos="907"/>
        </w:tabs>
        <w:ind w:left="2434"/>
        <w:divId w:val="93062176"/>
      </w:pPr>
      <w:r>
        <w:t>Type</w:t>
      </w:r>
      <w:r>
        <w:tab/>
        <w:t xml:space="preserve">Type indicates the type of the element. Types preceded with </w:t>
      </w:r>
      <w:r>
        <w:rPr>
          <w:i/>
          <w:iCs/>
        </w:rPr>
        <w:t xml:space="preserve">xs: </w:t>
      </w:r>
      <w:r>
        <w:t xml:space="preserve">are defined by the XML standards.  Types preceded with </w:t>
      </w:r>
      <w:r>
        <w:rPr>
          <w:i/>
          <w:iCs/>
        </w:rPr>
        <w:t>lxi:</w:t>
      </w:r>
      <w:r>
        <w:t xml:space="preserve"> are defined by LXI.</w:t>
      </w:r>
    </w:p>
    <w:p w14:paraId="77070749" w14:textId="77777777" w:rsidR="005511C8" w:rsidRDefault="005511C8" w:rsidP="005511C8">
      <w:pPr>
        <w:pStyle w:val="ListParagraph"/>
        <w:tabs>
          <w:tab w:val="clear" w:pos="900"/>
          <w:tab w:val="left" w:pos="907"/>
        </w:tabs>
        <w:ind w:left="2434"/>
        <w:divId w:val="93062176"/>
      </w:pPr>
      <w:r>
        <w:t>Cardinality</w:t>
      </w:r>
      <w:r>
        <w:tab/>
        <w:t xml:space="preserve">Cardinality indicates if the element is optional or required, and how many times it may be repeated.  </w:t>
      </w:r>
      <w:r>
        <w:rPr>
          <w:i/>
          <w:iCs/>
        </w:rPr>
        <w:t>Unbounded</w:t>
      </w:r>
      <w:r>
        <w:t xml:space="preserve"> indicates it may be repeated indefinitely.</w:t>
      </w:r>
    </w:p>
    <w:p w14:paraId="63AF737A" w14:textId="77777777" w:rsidR="005511C8" w:rsidRDefault="005511C8" w:rsidP="005511C8">
      <w:pPr>
        <w:pStyle w:val="ListParagraph"/>
        <w:tabs>
          <w:tab w:val="clear" w:pos="900"/>
          <w:tab w:val="left" w:pos="907"/>
        </w:tabs>
        <w:ind w:left="2434"/>
        <w:divId w:val="93062176"/>
      </w:pPr>
      <w:r>
        <w:t>Requirements</w:t>
      </w:r>
      <w:r>
        <w:tab/>
        <w:t>Requirements calls out specific RULES regarding the use of the element.</w:t>
      </w:r>
    </w:p>
    <w:p w14:paraId="5CEE082E" w14:textId="77777777" w:rsidR="005511C8" w:rsidRDefault="005511C8" w:rsidP="005511C8">
      <w:pPr>
        <w:pStyle w:val="ListParagraph"/>
        <w:tabs>
          <w:tab w:val="clear" w:pos="900"/>
          <w:tab w:val="left" w:pos="907"/>
        </w:tabs>
        <w:divId w:val="93062176"/>
      </w:pPr>
    </w:p>
    <w:p w14:paraId="32BCA607" w14:textId="77777777" w:rsidR="005511C8" w:rsidRDefault="005511C8" w:rsidP="005511C8">
      <w:pPr>
        <w:pStyle w:val="Body1"/>
        <w:divId w:val="93062176"/>
      </w:pPr>
      <w:r>
        <w:t xml:space="preserve">The </w:t>
      </w:r>
      <w:r w:rsidRPr="005511C8">
        <w:t>Attribute</w:t>
      </w:r>
      <w:r>
        <w:t xml:space="preserve"> tables in the following sections are a normative part of this specification.  The table headers are as follows:</w:t>
      </w:r>
    </w:p>
    <w:p w14:paraId="0A3A21CE" w14:textId="15D1D7A2" w:rsidR="005511C8" w:rsidRDefault="005511C8" w:rsidP="005511C8">
      <w:pPr>
        <w:pStyle w:val="ListParagraph"/>
        <w:ind w:left="2434"/>
        <w:divId w:val="93062176"/>
      </w:pPr>
      <w:r>
        <w:t>Attribute</w:t>
      </w:r>
      <w:r>
        <w:tab/>
        <w:t xml:space="preserve">Attribute indicates the name of the </w:t>
      </w:r>
      <w:r w:rsidR="003A164F">
        <w:t>attribute</w:t>
      </w:r>
      <w:r>
        <w:t>.  Attribute names are all camel case identifiers.  Lengthy attribute names may be split across multiple lines or have spaces inserted for readability.</w:t>
      </w:r>
    </w:p>
    <w:p w14:paraId="732F8558" w14:textId="77777777" w:rsidR="005511C8" w:rsidRDefault="005511C8" w:rsidP="005511C8">
      <w:pPr>
        <w:pStyle w:val="ListParagraph"/>
        <w:ind w:left="2434"/>
        <w:divId w:val="93062176"/>
      </w:pPr>
      <w:r>
        <w:t>Syntax</w:t>
      </w:r>
      <w:r>
        <w:tab/>
        <w:t>Syntax indicates information the data type, cardinality, and default value for the attribute.</w:t>
      </w:r>
    </w:p>
    <w:p w14:paraId="011B72F0" w14:textId="77777777" w:rsidR="005511C8" w:rsidRDefault="005511C8" w:rsidP="005511C8">
      <w:pPr>
        <w:pStyle w:val="ListParagraph"/>
        <w:ind w:left="2434"/>
        <w:divId w:val="93062176"/>
      </w:pPr>
      <w:r>
        <w:t>LCI</w:t>
      </w:r>
      <w:r>
        <w:tab/>
        <w:t>LCI indicates the value assumed by this attribute when the LXI LAN Connection Initialize operation is performed.</w:t>
      </w:r>
    </w:p>
    <w:p w14:paraId="15151F4E" w14:textId="1909B314" w:rsidR="005511C8" w:rsidRDefault="005511C8" w:rsidP="005511C8">
      <w:pPr>
        <w:pStyle w:val="ListParagraph"/>
        <w:ind w:left="2434"/>
        <w:divId w:val="93062176"/>
      </w:pPr>
      <w:r>
        <w:t>Description</w:t>
      </w:r>
      <w:r>
        <w:tab/>
        <w:t xml:space="preserve">Description indicates the attribute semantics.  The </w:t>
      </w:r>
      <w:r w:rsidR="0004246D">
        <w:rPr>
          <w:i/>
          <w:iCs/>
        </w:rPr>
        <w:t xml:space="preserve">Description </w:t>
      </w:r>
      <w:r w:rsidR="0004246D">
        <w:t xml:space="preserve">column </w:t>
      </w:r>
      <w:r>
        <w:t xml:space="preserve">includes a </w:t>
      </w:r>
      <w:r w:rsidR="0004246D">
        <w:t xml:space="preserve">paragraph labelled </w:t>
      </w:r>
      <w:r w:rsidR="001E1626">
        <w:rPr>
          <w:i/>
          <w:iCs/>
        </w:rPr>
        <w:t xml:space="preserve">Requirement </w:t>
      </w:r>
      <w:r w:rsidR="001E1626">
        <w:t>that state</w:t>
      </w:r>
      <w:r w:rsidR="00BD2743">
        <w:t>s</w:t>
      </w:r>
      <w:r w:rsidR="001E1626">
        <w:t xml:space="preserve"> implementation requirements.  The </w:t>
      </w:r>
      <w:r w:rsidR="001E1626">
        <w:rPr>
          <w:i/>
          <w:iCs/>
        </w:rPr>
        <w:t xml:space="preserve">Description </w:t>
      </w:r>
      <w:r w:rsidR="001E1626">
        <w:t xml:space="preserve">column also includes a </w:t>
      </w:r>
      <w:r w:rsidR="0020409B">
        <w:t xml:space="preserve">paragraph labelled </w:t>
      </w:r>
      <w:r w:rsidR="008A316D">
        <w:rPr>
          <w:i/>
          <w:iCs/>
        </w:rPr>
        <w:t>Unsecur</w:t>
      </w:r>
      <w:r w:rsidR="0020409B">
        <w:rPr>
          <w:i/>
          <w:iCs/>
        </w:rPr>
        <w:t xml:space="preserve">e </w:t>
      </w:r>
      <w:r w:rsidR="0020409B" w:rsidRPr="0020409B">
        <w:rPr>
          <w:i/>
          <w:iCs/>
        </w:rPr>
        <w:t>Impact</w:t>
      </w:r>
      <w:r w:rsidR="0020409B">
        <w:rPr>
          <w:i/>
          <w:iCs/>
        </w:rPr>
        <w:t xml:space="preserve"> </w:t>
      </w:r>
      <w:r w:rsidR="00E54328">
        <w:t xml:space="preserve">that indicates the impact of this setting on the device </w:t>
      </w:r>
      <w:r w:rsidR="008A316D">
        <w:t>Unsecur</w:t>
      </w:r>
      <w:r w:rsidR="00E54328">
        <w:t>e Mode.</w:t>
      </w:r>
    </w:p>
    <w:p w14:paraId="109601FA" w14:textId="77777777" w:rsidR="003345F5" w:rsidRDefault="003345F5" w:rsidP="003345F5">
      <w:pPr>
        <w:pStyle w:val="Heading2"/>
        <w:divId w:val="93062176"/>
      </w:pPr>
      <w:bookmarkStart w:id="77" w:name="_Ref72162437"/>
      <w:bookmarkStart w:id="78" w:name="_Toc78269839"/>
      <w:bookmarkStart w:id="79" w:name="_Toc134436580"/>
      <w:r>
        <w:lastRenderedPageBreak/>
        <w:t>The LXI Device API</w:t>
      </w:r>
      <w:bookmarkEnd w:id="77"/>
      <w:bookmarkEnd w:id="78"/>
      <w:bookmarkEnd w:id="79"/>
    </w:p>
    <w:p w14:paraId="65D6868B" w14:textId="1048C067" w:rsidR="003345F5" w:rsidRDefault="003345F5" w:rsidP="003345F5">
      <w:pPr>
        <w:pStyle w:val="Body1"/>
        <w:divId w:val="93062176"/>
      </w:pPr>
      <w:r>
        <w:t>This section describes the LXI Security API</w:t>
      </w:r>
      <w:r w:rsidR="000E265B">
        <w:t xml:space="preserve">. Subsequent sections describe </w:t>
      </w:r>
      <w:r w:rsidR="002C09BA">
        <w:t xml:space="preserve">syntactic and semantic API requirements </w:t>
      </w:r>
      <w:r w:rsidR="002B41D5">
        <w:t xml:space="preserve">based on the </w:t>
      </w:r>
      <w:r w:rsidR="002C09BA">
        <w:t>method parameters (payloads)</w:t>
      </w:r>
      <w:r w:rsidR="002B41D5">
        <w:t>.</w:t>
      </w:r>
    </w:p>
    <w:p w14:paraId="71F48192" w14:textId="77777777" w:rsidR="003345F5" w:rsidRDefault="003345F5" w:rsidP="003345F5">
      <w:pPr>
        <w:pStyle w:val="Heading3"/>
        <w:divId w:val="93062176"/>
      </w:pPr>
      <w:bookmarkStart w:id="80" w:name="_Ref77941138"/>
      <w:bookmarkStart w:id="81" w:name="_Ref77941152"/>
      <w:bookmarkStart w:id="82" w:name="_Toc78269840"/>
      <w:bookmarkStart w:id="83" w:name="_Toc134436581"/>
      <w:r>
        <w:t xml:space="preserve">RULE – API Client </w:t>
      </w:r>
      <w:bookmarkEnd w:id="80"/>
      <w:bookmarkEnd w:id="81"/>
      <w:r>
        <w:t>Authentication and Authorization</w:t>
      </w:r>
      <w:bookmarkEnd w:id="82"/>
      <w:bookmarkEnd w:id="83"/>
    </w:p>
    <w:p w14:paraId="4C1BC0A3" w14:textId="08EC9C7A" w:rsidR="003345F5" w:rsidRDefault="003345F5" w:rsidP="003345F5">
      <w:pPr>
        <w:pStyle w:val="Body1"/>
        <w:divId w:val="93062176"/>
      </w:pPr>
      <w:r>
        <w:t xml:space="preserve">The LXI </w:t>
      </w:r>
      <w:r w:rsidR="00A258E9">
        <w:t>D</w:t>
      </w:r>
      <w:r w:rsidR="002B41D5">
        <w:t xml:space="preserve">evice </w:t>
      </w:r>
      <w:r>
        <w:t>API endpoints with URLs that be</w:t>
      </w:r>
      <w:r w:rsidR="002B41D5">
        <w:t>g</w:t>
      </w:r>
      <w:r>
        <w:t>in with /lxi/api shall require that the client be authenticated and authorized and</w:t>
      </w:r>
      <w:r w:rsidR="00CB75C5">
        <w:t xml:space="preserve"> that</w:t>
      </w:r>
      <w:r>
        <w:t xml:space="preserve"> the communication channel be secure.  Thus, these endpoints are only served with HTTPS, that is, HTTP over TLS.</w:t>
      </w:r>
    </w:p>
    <w:p w14:paraId="5FBA1E21" w14:textId="77777777" w:rsidR="003345F5" w:rsidRDefault="003345F5" w:rsidP="003345F5">
      <w:pPr>
        <w:pStyle w:val="Body1"/>
        <w:divId w:val="93062176"/>
      </w:pPr>
    </w:p>
    <w:p w14:paraId="0222CDEE" w14:textId="4A4127D7" w:rsidR="003345F5" w:rsidRDefault="003345F5" w:rsidP="003345F5">
      <w:pPr>
        <w:pStyle w:val="Body1"/>
        <w:divId w:val="93062176"/>
      </w:pPr>
      <w:r>
        <w:t xml:space="preserve">The HTTP GET methods for following LXI Device API endpoints do not require authentication, authorization or encryption and are thus available via HTTP </w:t>
      </w:r>
      <w:r w:rsidR="00F17821">
        <w:t xml:space="preserve">as well as </w:t>
      </w:r>
      <w:r>
        <w:t xml:space="preserve">HTTPS: </w:t>
      </w:r>
    </w:p>
    <w:p w14:paraId="0C42D332" w14:textId="77777777" w:rsidR="003345F5" w:rsidRDefault="003345F5" w:rsidP="003345F5">
      <w:pPr>
        <w:ind w:left="1440"/>
        <w:divId w:val="93062176"/>
      </w:pPr>
      <w:r>
        <w:t>/lxi/identification</w:t>
      </w:r>
    </w:p>
    <w:p w14:paraId="7AACCD53" w14:textId="77777777" w:rsidR="003345F5" w:rsidRDefault="003345F5" w:rsidP="003345F5">
      <w:pPr>
        <w:ind w:left="1440"/>
        <w:divId w:val="93062176"/>
      </w:pPr>
      <w:r>
        <w:t>/lxi/common-configuration</w:t>
      </w:r>
    </w:p>
    <w:p w14:paraId="524DE7C5" w14:textId="77777777" w:rsidR="003345F5" w:rsidRPr="00104019" w:rsidRDefault="003345F5" w:rsidP="003345F5">
      <w:pPr>
        <w:ind w:left="1440"/>
        <w:divId w:val="93062176"/>
      </w:pPr>
      <w:r>
        <w:t>/lxi/device-specific-configuration</w:t>
      </w:r>
    </w:p>
    <w:p w14:paraId="11C16096" w14:textId="77777777" w:rsidR="003345F5" w:rsidRDefault="003345F5" w:rsidP="003345F5">
      <w:pPr>
        <w:pStyle w:val="ObservationHeading"/>
        <w:divId w:val="93062176"/>
      </w:pPr>
      <w:r>
        <w:t>Observation</w:t>
      </w:r>
    </w:p>
    <w:p w14:paraId="42A3232C" w14:textId="2723D09F" w:rsidR="003345F5" w:rsidRPr="00C02294" w:rsidRDefault="003345F5" w:rsidP="003345F5">
      <w:pPr>
        <w:pStyle w:val="Observation"/>
        <w:divId w:val="93062176"/>
        <w:rPr>
          <w:lang w:eastAsia="ja-JP"/>
        </w:rPr>
      </w:pPr>
      <w:r>
        <w:rPr>
          <w:lang w:eastAsia="ja-JP"/>
        </w:rPr>
        <w:t>Users that do not want this information available to unauthorized clients, or want the communication to be encrypted, can disable the</w:t>
      </w:r>
      <w:r w:rsidR="009707E4">
        <w:rPr>
          <w:lang w:eastAsia="ja-JP"/>
        </w:rPr>
        <w:t xml:space="preserve"> </w:t>
      </w:r>
      <w:r w:rsidR="008A316D">
        <w:rPr>
          <w:lang w:eastAsia="ja-JP"/>
        </w:rPr>
        <w:t>unsecur</w:t>
      </w:r>
      <w:r w:rsidR="009707E4">
        <w:rPr>
          <w:lang w:eastAsia="ja-JP"/>
        </w:rPr>
        <w:t>e</w:t>
      </w:r>
      <w:r>
        <w:rPr>
          <w:lang w:eastAsia="ja-JP"/>
        </w:rPr>
        <w:t xml:space="preserve"> HTTP</w:t>
      </w:r>
      <w:r w:rsidR="00420092">
        <w:rPr>
          <w:lang w:eastAsia="ja-JP"/>
        </w:rPr>
        <w:t xml:space="preserve"> LXI</w:t>
      </w:r>
      <w:r>
        <w:rPr>
          <w:lang w:eastAsia="ja-JP"/>
        </w:rPr>
        <w:t xml:space="preserve"> API endpoints using the LXI Common Configuration</w:t>
      </w:r>
      <w:r w:rsidR="0015177A">
        <w:rPr>
          <w:lang w:eastAsia="ja-JP"/>
        </w:rPr>
        <w:t xml:space="preserve"> API</w:t>
      </w:r>
      <w:r>
        <w:rPr>
          <w:lang w:eastAsia="ja-JP"/>
        </w:rPr>
        <w:t>.</w:t>
      </w:r>
    </w:p>
    <w:p w14:paraId="3509ABA7" w14:textId="77777777" w:rsidR="003345F5" w:rsidRDefault="003345F5" w:rsidP="003345F5">
      <w:pPr>
        <w:pStyle w:val="ObservationHeading"/>
        <w:divId w:val="93062176"/>
      </w:pPr>
      <w:r>
        <w:t>Observation</w:t>
      </w:r>
    </w:p>
    <w:p w14:paraId="4F0AEAD4" w14:textId="2B0601B8" w:rsidR="003345F5" w:rsidRPr="00340BA8" w:rsidRDefault="003345F5" w:rsidP="003345F5">
      <w:pPr>
        <w:pStyle w:val="Observation"/>
        <w:divId w:val="93062176"/>
        <w:rPr>
          <w:lang w:eastAsia="ja-JP"/>
        </w:rPr>
      </w:pPr>
      <w:r>
        <w:rPr>
          <w:lang w:eastAsia="ja-JP"/>
        </w:rPr>
        <w:t xml:space="preserve">Clients may attempt to access the API without authorization to determine </w:t>
      </w:r>
      <w:r w:rsidR="00A70D6B">
        <w:rPr>
          <w:lang w:eastAsia="ja-JP"/>
        </w:rPr>
        <w:t xml:space="preserve">a suitable </w:t>
      </w:r>
      <w:r>
        <w:rPr>
          <w:lang w:eastAsia="ja-JP"/>
        </w:rPr>
        <w:t>type of authorization supported by the device</w:t>
      </w:r>
      <w:r w:rsidR="00A70D6B">
        <w:rPr>
          <w:lang w:eastAsia="ja-JP"/>
        </w:rPr>
        <w:t>, and the endpoints that require authorization</w:t>
      </w:r>
      <w:r>
        <w:rPr>
          <w:lang w:eastAsia="ja-JP"/>
        </w:rPr>
        <w:t>.</w:t>
      </w:r>
    </w:p>
    <w:p w14:paraId="70DF9397" w14:textId="77777777" w:rsidR="003345F5" w:rsidRDefault="003345F5" w:rsidP="003345F5">
      <w:pPr>
        <w:pStyle w:val="Heading4"/>
        <w:divId w:val="93062176"/>
      </w:pPr>
      <w:r>
        <w:t>RULE – API Key Authentication</w:t>
      </w:r>
    </w:p>
    <w:p w14:paraId="4C2DFA1F" w14:textId="2949D9D7" w:rsidR="003345F5" w:rsidRDefault="003345F5" w:rsidP="003345F5">
      <w:pPr>
        <w:pStyle w:val="Body1"/>
        <w:divId w:val="93062176"/>
      </w:pPr>
      <w:r>
        <w:t xml:space="preserve">API clients shall be able to authenticate themselves by providing an HTTP request header that supplies an authentication key.  </w:t>
      </w:r>
      <w:r w:rsidR="009A7083">
        <w:t xml:space="preserve">Note that the API Key </w:t>
      </w:r>
      <w:r w:rsidR="006E1A0C">
        <w:t xml:space="preserve">can </w:t>
      </w:r>
      <w:r w:rsidR="0005788B">
        <w:t xml:space="preserve">always </w:t>
      </w:r>
      <w:r w:rsidR="006E1A0C">
        <w:t xml:space="preserve">be used to </w:t>
      </w:r>
      <w:r w:rsidR="0005788B">
        <w:t xml:space="preserve">authenticate the user regardless of the device configuration based on the Common Configuration API.  </w:t>
      </w:r>
      <w:r>
        <w:t>The authentication key may be generated by the device, or by the device working in concert with external applications.  The authentication key is not generated by the client.</w:t>
      </w:r>
    </w:p>
    <w:p w14:paraId="1AE15141" w14:textId="77777777" w:rsidR="003345F5" w:rsidRDefault="003345F5" w:rsidP="003345F5">
      <w:pPr>
        <w:pStyle w:val="Body1"/>
        <w:divId w:val="93062176"/>
      </w:pPr>
    </w:p>
    <w:p w14:paraId="50F6E3DC" w14:textId="77777777" w:rsidR="003345F5" w:rsidRDefault="003345F5" w:rsidP="003345F5">
      <w:pPr>
        <w:pStyle w:val="Body1"/>
        <w:divId w:val="93062176"/>
        <w:rPr>
          <w:i/>
          <w:iCs/>
        </w:rPr>
      </w:pPr>
      <w:r>
        <w:t xml:space="preserve">When using API key authentication, the HTTP header </w:t>
      </w:r>
      <w:r w:rsidRPr="00A4362F">
        <w:rPr>
          <w:i/>
          <w:iCs/>
        </w:rPr>
        <w:t>X-API-Key</w:t>
      </w:r>
      <w:r>
        <w:rPr>
          <w:i/>
          <w:iCs/>
        </w:rPr>
        <w:t xml:space="preserve"> </w:t>
      </w:r>
      <w:r>
        <w:t>shall be included with the HTTP request to provide the API key to the device.</w:t>
      </w:r>
    </w:p>
    <w:p w14:paraId="2A904012" w14:textId="77777777" w:rsidR="003345F5" w:rsidRDefault="003345F5" w:rsidP="003345F5">
      <w:pPr>
        <w:pStyle w:val="Body1"/>
        <w:divId w:val="93062176"/>
        <w:rPr>
          <w:i/>
          <w:iCs/>
        </w:rPr>
      </w:pPr>
    </w:p>
    <w:p w14:paraId="7AF6C183" w14:textId="442C561E" w:rsidR="003345F5" w:rsidRDefault="003345F5" w:rsidP="003345F5">
      <w:pPr>
        <w:pStyle w:val="Body1"/>
        <w:divId w:val="93062176"/>
      </w:pPr>
      <w:r>
        <w:t xml:space="preserve">The procedure used by the customer to acquire the API key is beyond the scope of LXI.  However, devices shall not provide the API key over Ethernet using an </w:t>
      </w:r>
      <w:r w:rsidR="008A316D">
        <w:t>unsecur</w:t>
      </w:r>
      <w:r>
        <w:t>e connection.</w:t>
      </w:r>
    </w:p>
    <w:p w14:paraId="676AA9A9" w14:textId="70DED759" w:rsidR="003345F5" w:rsidRPr="00F57476" w:rsidRDefault="003345F5" w:rsidP="003345F5">
      <w:pPr>
        <w:pStyle w:val="Heading4"/>
        <w:divId w:val="93062176"/>
      </w:pPr>
      <w:r>
        <w:t>RULE – HTTPS Basic</w:t>
      </w:r>
      <w:r w:rsidR="00D20B6F">
        <w:t xml:space="preserve"> and Digest</w:t>
      </w:r>
      <w:r>
        <w:t xml:space="preserve"> Authentication</w:t>
      </w:r>
    </w:p>
    <w:p w14:paraId="01FBA7F8" w14:textId="2611A4D9" w:rsidR="003345F5" w:rsidRDefault="003345F5" w:rsidP="003345F5">
      <w:pPr>
        <w:pStyle w:val="LXIBody"/>
        <w:divId w:val="93062176"/>
      </w:pPr>
      <w:r>
        <w:t>API clients shall be able to authenticate themselves by providing HTTP Basic</w:t>
      </w:r>
      <w:r w:rsidR="00650C79">
        <w:t xml:space="preserve"> </w:t>
      </w:r>
      <w:r w:rsidR="003A36B0">
        <w:t xml:space="preserve">and optionally </w:t>
      </w:r>
      <w:r w:rsidR="00650C79">
        <w:t>Digest</w:t>
      </w:r>
      <w:r>
        <w:t xml:space="preserve"> authentication per</w:t>
      </w:r>
      <w:r w:rsidR="00650C79">
        <w:t xml:space="preserve"> RFC7616/</w:t>
      </w:r>
      <w:r>
        <w:t>RFC7617 or whatever successor</w:t>
      </w:r>
      <w:r w:rsidR="00F33CDC">
        <w:t>s</w:t>
      </w:r>
      <w:r>
        <w:t xml:space="preserve"> </w:t>
      </w:r>
      <w:r w:rsidR="00650C79">
        <w:t xml:space="preserve">are </w:t>
      </w:r>
      <w:r>
        <w:t>current when the device is designed. The realm for the LXI API shall be “LXI-API”.</w:t>
      </w:r>
    </w:p>
    <w:p w14:paraId="2E6773F7" w14:textId="60D539A2" w:rsidR="003345F5" w:rsidRPr="00DF275F" w:rsidRDefault="003345F5" w:rsidP="003345F5">
      <w:pPr>
        <w:pStyle w:val="LXIBody"/>
        <w:divId w:val="93062176"/>
      </w:pPr>
      <w:r>
        <w:t xml:space="preserve">Per section </w:t>
      </w:r>
      <w:r>
        <w:fldChar w:fldCharType="begin"/>
      </w:r>
      <w:r>
        <w:instrText xml:space="preserve"> REF _Ref79498684 \r \h </w:instrText>
      </w:r>
      <w:r>
        <w:fldChar w:fldCharType="separate"/>
      </w:r>
      <w:r w:rsidR="00913009">
        <w:t>23.10.1.3</w:t>
      </w:r>
      <w:r>
        <w:fldChar w:fldCharType="end"/>
      </w:r>
      <w:r>
        <w:t xml:space="preserve">, </w:t>
      </w:r>
      <w:r w:rsidRPr="00CE64F9">
        <w:rPr>
          <w:i/>
          <w:iCs/>
        </w:rPr>
        <w:fldChar w:fldCharType="begin"/>
      </w:r>
      <w:r w:rsidRPr="00CE64F9">
        <w:rPr>
          <w:i/>
          <w:iCs/>
        </w:rPr>
        <w:instrText xml:space="preserve"> REF _Ref79498684 \h </w:instrText>
      </w:r>
      <w:r>
        <w:rPr>
          <w:i/>
          <w:iCs/>
        </w:rPr>
        <w:instrText xml:space="preserve"> \* MERGEFORMAT </w:instrText>
      </w:r>
      <w:r w:rsidRPr="00CE64F9">
        <w:rPr>
          <w:i/>
          <w:iCs/>
        </w:rPr>
      </w:r>
      <w:r w:rsidRPr="00CE64F9">
        <w:rPr>
          <w:i/>
          <w:iCs/>
        </w:rPr>
        <w:fldChar w:fldCharType="separate"/>
      </w:r>
      <w:r w:rsidR="00913009" w:rsidRPr="00913009">
        <w:rPr>
          <w:i/>
          <w:iCs/>
        </w:rPr>
        <w:t>RULE – API Requires Authorization</w:t>
      </w:r>
      <w:r w:rsidRPr="00CE64F9">
        <w:rPr>
          <w:i/>
          <w:iCs/>
        </w:rPr>
        <w:fldChar w:fldCharType="end"/>
      </w:r>
      <w:r>
        <w:rPr>
          <w:i/>
          <w:iCs/>
        </w:rPr>
        <w:t xml:space="preserve">, </w:t>
      </w:r>
      <w:r>
        <w:t xml:space="preserve">authenticated users must also be authorized to use the full API.  The users list in the </w:t>
      </w:r>
      <w:r>
        <w:rPr>
          <w:i/>
          <w:iCs/>
        </w:rPr>
        <w:t>ClientCredential</w:t>
      </w:r>
      <w:r>
        <w:t xml:space="preserve"> element permits users to be designated as authorized.</w:t>
      </w:r>
    </w:p>
    <w:p w14:paraId="51D89E47" w14:textId="77777777" w:rsidR="003345F5" w:rsidRDefault="003345F5" w:rsidP="003345F5">
      <w:pPr>
        <w:pStyle w:val="ObservationHeading"/>
        <w:divId w:val="93062176"/>
      </w:pPr>
      <w:r>
        <w:t>Observation</w:t>
      </w:r>
    </w:p>
    <w:p w14:paraId="7E3CE893" w14:textId="77777777" w:rsidR="003345F5" w:rsidRPr="00CD7F7D" w:rsidRDefault="003345F5" w:rsidP="003345F5">
      <w:pPr>
        <w:pStyle w:val="Observation"/>
        <w:divId w:val="93062176"/>
        <w:rPr>
          <w:lang w:eastAsia="ja-JP"/>
        </w:rPr>
      </w:pPr>
      <w:r>
        <w:rPr>
          <w:lang w:eastAsia="ja-JP"/>
        </w:rPr>
        <w:t xml:space="preserve">RFC7617 specifies headers that shall be included with the HTTP functions to authenticate the client.  Specifically, the </w:t>
      </w:r>
      <w:r>
        <w:rPr>
          <w:i/>
          <w:iCs/>
          <w:lang w:eastAsia="ja-JP"/>
        </w:rPr>
        <w:t>Authenticate</w:t>
      </w:r>
      <w:r>
        <w:rPr>
          <w:lang w:eastAsia="ja-JP"/>
        </w:rPr>
        <w:t xml:space="preserve"> header is required.</w:t>
      </w:r>
    </w:p>
    <w:p w14:paraId="01B346FE" w14:textId="77777777" w:rsidR="003345F5" w:rsidRDefault="003345F5" w:rsidP="003345F5">
      <w:pPr>
        <w:pStyle w:val="ObservationHeading"/>
        <w:divId w:val="93062176"/>
      </w:pPr>
      <w:r>
        <w:t>Observation</w:t>
      </w:r>
    </w:p>
    <w:p w14:paraId="55B72DDA" w14:textId="044D9F16" w:rsidR="003345F5" w:rsidRDefault="003345F5" w:rsidP="003345F5">
      <w:pPr>
        <w:pStyle w:val="Observation"/>
        <w:divId w:val="93062176"/>
        <w:rPr>
          <w:lang w:eastAsia="ja-JP"/>
        </w:rPr>
      </w:pPr>
      <w:r>
        <w:rPr>
          <w:lang w:eastAsia="ja-JP"/>
        </w:rPr>
        <w:lastRenderedPageBreak/>
        <w:t>Clients may prefer</w:t>
      </w:r>
      <w:r w:rsidR="00E17582">
        <w:rPr>
          <w:lang w:eastAsia="ja-JP"/>
        </w:rPr>
        <w:t xml:space="preserve"> </w:t>
      </w:r>
      <w:r>
        <w:rPr>
          <w:lang w:eastAsia="ja-JP"/>
        </w:rPr>
        <w:t>Basic</w:t>
      </w:r>
      <w:r w:rsidR="00A35335">
        <w:rPr>
          <w:lang w:eastAsia="ja-JP"/>
        </w:rPr>
        <w:t xml:space="preserve"> or Digest</w:t>
      </w:r>
      <w:r>
        <w:rPr>
          <w:lang w:eastAsia="ja-JP"/>
        </w:rPr>
        <w:t xml:space="preserve"> authentication since it allows the client to choose the password.</w:t>
      </w:r>
    </w:p>
    <w:p w14:paraId="7AD1621A" w14:textId="77777777" w:rsidR="003345F5" w:rsidRDefault="003345F5" w:rsidP="003345F5">
      <w:pPr>
        <w:pStyle w:val="Heading4"/>
        <w:divId w:val="93062176"/>
      </w:pPr>
      <w:bookmarkStart w:id="84" w:name="_Ref79498684"/>
      <w:r>
        <w:t>RULE – API Requires Authorization</w:t>
      </w:r>
      <w:bookmarkEnd w:id="84"/>
    </w:p>
    <w:p w14:paraId="4DAD69B1" w14:textId="2F7D6E2A" w:rsidR="003345F5" w:rsidRDefault="003345F5" w:rsidP="003345F5">
      <w:pPr>
        <w:pStyle w:val="Body1"/>
        <w:divId w:val="93062176"/>
      </w:pPr>
      <w:r>
        <w:t>The authority of authenticated users shall be verified before they are permitted to change the LXI Security Settings</w:t>
      </w:r>
      <w:r w:rsidR="00AE58B0">
        <w:t xml:space="preserve"> via any Ethernet protocol or interface.</w:t>
      </w:r>
      <w:r>
        <w:t xml:space="preserve">  </w:t>
      </w:r>
    </w:p>
    <w:p w14:paraId="10BC9B06" w14:textId="77777777" w:rsidR="003345F5" w:rsidRDefault="003345F5" w:rsidP="003345F5">
      <w:pPr>
        <w:pStyle w:val="Body1"/>
        <w:divId w:val="93062176"/>
      </w:pPr>
    </w:p>
    <w:p w14:paraId="4E797D25" w14:textId="454D3714" w:rsidR="00D14489" w:rsidRDefault="00E36AC2" w:rsidP="003345F5">
      <w:pPr>
        <w:pStyle w:val="Body1"/>
        <w:divId w:val="93062176"/>
      </w:pPr>
      <w:r>
        <w:t>This specification requires two mechanisms by which users may be authorized:</w:t>
      </w:r>
    </w:p>
    <w:p w14:paraId="2E93E1FD" w14:textId="7499FA28" w:rsidR="003345F5" w:rsidRPr="00A831EF" w:rsidRDefault="00187F41" w:rsidP="006808A2">
      <w:pPr>
        <w:pStyle w:val="Body1"/>
        <w:numPr>
          <w:ilvl w:val="0"/>
          <w:numId w:val="13"/>
        </w:numPr>
        <w:divId w:val="93062176"/>
      </w:pPr>
      <w:r>
        <w:t>A</w:t>
      </w:r>
      <w:r w:rsidR="003345F5">
        <w:t xml:space="preserve">uthorized users may be specified to the device using the API defined in section </w:t>
      </w:r>
      <w:r w:rsidR="003345F5">
        <w:fldChar w:fldCharType="begin"/>
      </w:r>
      <w:r w:rsidR="003345F5">
        <w:instrText xml:space="preserve"> PAGEREF _Ref77954673 \h </w:instrText>
      </w:r>
      <w:r w:rsidR="003345F5">
        <w:fldChar w:fldCharType="separate"/>
      </w:r>
      <w:r w:rsidR="00913009">
        <w:rPr>
          <w:noProof/>
        </w:rPr>
        <w:t>17</w:t>
      </w:r>
      <w:r w:rsidR="003345F5">
        <w:fldChar w:fldCharType="end"/>
      </w:r>
      <w:r w:rsidR="003345F5">
        <w:t xml:space="preserve">, </w:t>
      </w:r>
      <w:r w:rsidR="003345F5" w:rsidRPr="004A49A7">
        <w:rPr>
          <w:i/>
          <w:iCs/>
        </w:rPr>
        <w:fldChar w:fldCharType="begin"/>
      </w:r>
      <w:r w:rsidR="003345F5" w:rsidRPr="004A49A7">
        <w:rPr>
          <w:i/>
          <w:iCs/>
        </w:rPr>
        <w:instrText xml:space="preserve"> REF _Ref77954679 \h </w:instrText>
      </w:r>
      <w:r w:rsidR="003345F5">
        <w:rPr>
          <w:i/>
          <w:iCs/>
        </w:rPr>
        <w:instrText xml:space="preserve"> \* MERGEFORMAT </w:instrText>
      </w:r>
      <w:r w:rsidR="003345F5" w:rsidRPr="004A49A7">
        <w:rPr>
          <w:i/>
          <w:iCs/>
        </w:rPr>
      </w:r>
      <w:r w:rsidR="003345F5" w:rsidRPr="004A49A7">
        <w:rPr>
          <w:i/>
          <w:iCs/>
        </w:rPr>
        <w:fldChar w:fldCharType="separate"/>
      </w:r>
      <w:r w:rsidR="00913009" w:rsidRPr="00913009">
        <w:rPr>
          <w:i/>
          <w:iCs/>
        </w:rPr>
        <w:t>RULE – LXI Common Configuration PUT API</w:t>
      </w:r>
      <w:r w:rsidR="003345F5" w:rsidRPr="004A49A7">
        <w:rPr>
          <w:i/>
          <w:iCs/>
        </w:rPr>
        <w:fldChar w:fldCharType="end"/>
      </w:r>
      <w:r w:rsidR="003345F5">
        <w:rPr>
          <w:i/>
          <w:iCs/>
        </w:rPr>
        <w:t xml:space="preserve">. </w:t>
      </w:r>
      <w:r w:rsidR="003345F5">
        <w:t xml:space="preserve"> The user list in the </w:t>
      </w:r>
      <w:r w:rsidR="003345F5">
        <w:rPr>
          <w:i/>
          <w:iCs/>
        </w:rPr>
        <w:t>ClientCredential</w:t>
      </w:r>
      <w:r w:rsidR="003345F5">
        <w:t xml:space="preserve"> element </w:t>
      </w:r>
      <w:r w:rsidR="00207E1C">
        <w:t xml:space="preserve">can be used to designated users </w:t>
      </w:r>
      <w:r w:rsidR="003345F5">
        <w:t>as authorized</w:t>
      </w:r>
      <w:r w:rsidR="003D2E8F">
        <w:t xml:space="preserve"> using the </w:t>
      </w:r>
      <w:r w:rsidR="00FA3541" w:rsidRPr="00FA3541">
        <w:rPr>
          <w:i/>
          <w:iCs/>
        </w:rPr>
        <w:t>API</w:t>
      </w:r>
      <w:r w:rsidR="00FA3541">
        <w:rPr>
          <w:i/>
          <w:iCs/>
        </w:rPr>
        <w:t>A</w:t>
      </w:r>
      <w:r w:rsidR="00FA3541" w:rsidRPr="00FA3541">
        <w:rPr>
          <w:i/>
          <w:iCs/>
        </w:rPr>
        <w:t>ccess</w:t>
      </w:r>
      <w:r w:rsidR="00FA3541">
        <w:t xml:space="preserve"> attribute</w:t>
      </w:r>
      <w:r w:rsidR="003345F5">
        <w:t>.</w:t>
      </w:r>
      <w:r w:rsidR="00970B85">
        <w:t xml:space="preserve">  Thus, users presenting the </w:t>
      </w:r>
      <w:r w:rsidR="00970B85" w:rsidRPr="00570084">
        <w:rPr>
          <w:i/>
          <w:iCs/>
        </w:rPr>
        <w:t xml:space="preserve">name </w:t>
      </w:r>
      <w:r w:rsidR="00970B85">
        <w:t xml:space="preserve">and </w:t>
      </w:r>
      <w:r w:rsidR="00970B85" w:rsidRPr="00570084">
        <w:rPr>
          <w:i/>
          <w:iCs/>
        </w:rPr>
        <w:t>password</w:t>
      </w:r>
      <w:r w:rsidR="00970B85">
        <w:t xml:space="preserve"> indicated in the </w:t>
      </w:r>
      <w:r w:rsidR="00970B85">
        <w:rPr>
          <w:i/>
        </w:rPr>
        <w:t xml:space="preserve">ClientCredential </w:t>
      </w:r>
      <w:r w:rsidR="00970B85">
        <w:rPr>
          <w:iCs/>
        </w:rPr>
        <w:t>are permitted to perform privileged operations.</w:t>
      </w:r>
    </w:p>
    <w:p w14:paraId="21977083" w14:textId="3D5429D7" w:rsidR="003345F5" w:rsidRDefault="003345F5" w:rsidP="006808A2">
      <w:pPr>
        <w:pStyle w:val="Body1"/>
        <w:numPr>
          <w:ilvl w:val="0"/>
          <w:numId w:val="13"/>
        </w:numPr>
        <w:divId w:val="93062176"/>
      </w:pPr>
      <w:r>
        <w:t>Users presenting a valid API Key are authorized.</w:t>
      </w:r>
    </w:p>
    <w:p w14:paraId="49C424D6" w14:textId="77777777" w:rsidR="003345F5" w:rsidRDefault="003345F5" w:rsidP="003345F5">
      <w:pPr>
        <w:pStyle w:val="Body1"/>
        <w:divId w:val="93062176"/>
      </w:pPr>
    </w:p>
    <w:p w14:paraId="04C5F804" w14:textId="4967DE53" w:rsidR="003345F5" w:rsidRDefault="003345F5" w:rsidP="003345F5">
      <w:pPr>
        <w:pStyle w:val="Body1"/>
        <w:divId w:val="93062176"/>
      </w:pPr>
      <w:r>
        <w:t>Other authorization determinations beyond the scope of LXI</w:t>
      </w:r>
      <w:r w:rsidR="00642A89">
        <w:t xml:space="preserve"> may be used as well.  Such mechanisms </w:t>
      </w:r>
      <w:r>
        <w:t>must be used to initially authorize a user to use the API.</w:t>
      </w:r>
    </w:p>
    <w:p w14:paraId="7A9D6EE2" w14:textId="427B9EA5" w:rsidR="00D86A36" w:rsidRDefault="00895307" w:rsidP="00895307">
      <w:pPr>
        <w:pStyle w:val="ObservationHeading"/>
        <w:divId w:val="93062176"/>
      </w:pPr>
      <w:r>
        <w:t>Observation</w:t>
      </w:r>
    </w:p>
    <w:p w14:paraId="1B81F609" w14:textId="4505EB88" w:rsidR="00895307" w:rsidRPr="004469B8" w:rsidRDefault="00BA6B20" w:rsidP="004469B8">
      <w:pPr>
        <w:pStyle w:val="Observation"/>
        <w:divId w:val="93062176"/>
        <w:rPr>
          <w:lang w:eastAsia="ja-JP"/>
        </w:rPr>
      </w:pPr>
      <w:r>
        <w:rPr>
          <w:lang w:eastAsia="ja-JP"/>
        </w:rPr>
        <w:t>C</w:t>
      </w:r>
      <w:r w:rsidR="00895307">
        <w:rPr>
          <w:lang w:eastAsia="ja-JP"/>
        </w:rPr>
        <w:t xml:space="preserve">hanges </w:t>
      </w:r>
      <w:r>
        <w:rPr>
          <w:lang w:eastAsia="ja-JP"/>
        </w:rPr>
        <w:t xml:space="preserve">may be made </w:t>
      </w:r>
      <w:r w:rsidR="00895307">
        <w:rPr>
          <w:lang w:eastAsia="ja-JP"/>
        </w:rPr>
        <w:t>to the LXI Security Settings</w:t>
      </w:r>
      <w:r>
        <w:rPr>
          <w:lang w:eastAsia="ja-JP"/>
        </w:rPr>
        <w:t xml:space="preserve"> via interfaces other than the Ethernet interface</w:t>
      </w:r>
      <w:r w:rsidR="008269E7">
        <w:rPr>
          <w:lang w:eastAsia="ja-JP"/>
        </w:rPr>
        <w:t xml:space="preserve"> such as USB or the instrument front panel</w:t>
      </w:r>
      <w:r>
        <w:rPr>
          <w:lang w:eastAsia="ja-JP"/>
        </w:rPr>
        <w:t xml:space="preserve">.  Those are beyond the scope of LXI but should </w:t>
      </w:r>
      <w:r w:rsidR="00BC517A">
        <w:rPr>
          <w:lang w:eastAsia="ja-JP"/>
        </w:rPr>
        <w:t>ensure the client is authorized.</w:t>
      </w:r>
    </w:p>
    <w:p w14:paraId="39C875DD" w14:textId="109EE88C" w:rsidR="003345F5" w:rsidRPr="001058BB" w:rsidRDefault="003345F5" w:rsidP="00393BB0">
      <w:pPr>
        <w:pStyle w:val="Heading3"/>
        <w:divId w:val="93062176"/>
      </w:pPr>
      <w:bookmarkStart w:id="85" w:name="_Toc78269841"/>
      <w:bookmarkStart w:id="86" w:name="_Toc134436582"/>
      <w:r>
        <w:t xml:space="preserve">RULE – Additional </w:t>
      </w:r>
      <w:r w:rsidR="00BA71F8">
        <w:t>M</w:t>
      </w:r>
      <w:r>
        <w:t xml:space="preserve">eans of </w:t>
      </w:r>
      <w:bookmarkEnd w:id="85"/>
      <w:r w:rsidR="00BA71F8">
        <w:t>Authorization</w:t>
      </w:r>
      <w:bookmarkEnd w:id="86"/>
    </w:p>
    <w:p w14:paraId="5A5E72E7" w14:textId="77777777" w:rsidR="003345F5" w:rsidRPr="00EF3A67" w:rsidRDefault="003345F5" w:rsidP="003345F5">
      <w:pPr>
        <w:pStyle w:val="Body1"/>
        <w:divId w:val="93062176"/>
      </w:pPr>
      <w:r>
        <w:t>LXI devices are permitted to implement additional means beyond the scope of this specification to authorize the API, however such means shall ensure that clients are fully authenticated and authorized.</w:t>
      </w:r>
    </w:p>
    <w:p w14:paraId="746AFD07" w14:textId="77777777" w:rsidR="003345F5" w:rsidRDefault="003345F5" w:rsidP="003345F5">
      <w:pPr>
        <w:pStyle w:val="Heading3"/>
        <w:divId w:val="93062176"/>
      </w:pPr>
      <w:bookmarkStart w:id="87" w:name="_Toc78269842"/>
      <w:bookmarkStart w:id="88" w:name="_Toc134436583"/>
      <w:r>
        <w:t>RULE – LXI Certificate and CSR GUIDs</w:t>
      </w:r>
      <w:bookmarkEnd w:id="87"/>
      <w:bookmarkEnd w:id="88"/>
    </w:p>
    <w:p w14:paraId="4779F213" w14:textId="7FC47856" w:rsidR="003345F5" w:rsidRDefault="003345F5" w:rsidP="003345F5">
      <w:pPr>
        <w:pStyle w:val="Body1"/>
        <w:divId w:val="93062176"/>
      </w:pPr>
      <w:r>
        <w:t xml:space="preserve">Several of the LXI APIs reference either certificates, certificate chains or CSRs using a GUID.  The GUID is created and managed by the device and shall be made up of an arbitrary </w:t>
      </w:r>
      <w:r w:rsidR="00516EBC">
        <w:t>string of</w:t>
      </w:r>
      <w:r w:rsidR="00E3193A">
        <w:t xml:space="preserve"> </w:t>
      </w:r>
      <w:r>
        <w:t>alpha-numeric</w:t>
      </w:r>
      <w:r w:rsidR="00516EBC">
        <w:t>s</w:t>
      </w:r>
      <w:r w:rsidR="009C6BA7">
        <w:t xml:space="preserve"> and hyphens.</w:t>
      </w:r>
    </w:p>
    <w:p w14:paraId="350AB557" w14:textId="77777777" w:rsidR="00D33DC8" w:rsidRDefault="00D33DC8" w:rsidP="00D33DC8">
      <w:pPr>
        <w:pStyle w:val="Body1"/>
        <w:divId w:val="93062176"/>
      </w:pPr>
    </w:p>
    <w:p w14:paraId="0CA6DF3D" w14:textId="019EACE1" w:rsidR="00D33DC8" w:rsidDel="00C34F42" w:rsidRDefault="00D33DC8" w:rsidP="00D33DC8">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913009">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913009" w:rsidRPr="00913009">
        <w:rPr>
          <w:i/>
          <w:iCs/>
        </w:rPr>
        <w:t xml:space="preserve">RULE – Minimum </w:t>
      </w:r>
      <w:r w:rsidR="00913009">
        <w:t>CSR Retention</w:t>
      </w:r>
      <w:r w:rsidRPr="00C02294" w:rsidDel="00C34F42">
        <w:rPr>
          <w:i/>
          <w:iCs/>
        </w:rPr>
        <w:fldChar w:fldCharType="end"/>
      </w:r>
      <w:r w:rsidDel="00C34F42">
        <w:rPr>
          <w:i/>
          <w:iCs/>
        </w:rPr>
        <w:t xml:space="preserve">, </w:t>
      </w:r>
      <w:r w:rsidDel="00C34F42">
        <w:t>for LXI requirements</w:t>
      </w:r>
      <w:r w:rsidR="00393BB0">
        <w:t>.</w:t>
      </w:r>
    </w:p>
    <w:p w14:paraId="2C48988C" w14:textId="77777777" w:rsidR="003345F5" w:rsidRDefault="003345F5" w:rsidP="003345F5">
      <w:pPr>
        <w:pStyle w:val="Body1"/>
        <w:divId w:val="93062176"/>
      </w:pPr>
    </w:p>
    <w:p w14:paraId="5941E585" w14:textId="77777777" w:rsidR="00717D46" w:rsidRDefault="003345F5" w:rsidP="003345F5">
      <w:pPr>
        <w:pStyle w:val="Body1"/>
        <w:divId w:val="93062176"/>
      </w:pPr>
      <w:r>
        <w:t>The device shall ensure that GUIDs do not replicate under foreseeable circumstances including malicious client actions.</w:t>
      </w:r>
    </w:p>
    <w:p w14:paraId="6A81B94E" w14:textId="77777777" w:rsidR="00717D46" w:rsidRDefault="00717D46" w:rsidP="003345F5">
      <w:pPr>
        <w:pStyle w:val="Body1"/>
        <w:divId w:val="93062176"/>
      </w:pPr>
    </w:p>
    <w:p w14:paraId="7810FDEF" w14:textId="2F497142" w:rsidR="003345F5" w:rsidRDefault="00717D46" w:rsidP="003345F5">
      <w:pPr>
        <w:pStyle w:val="Body1"/>
        <w:divId w:val="93062176"/>
      </w:pPr>
      <w:r>
        <w:t>When a</w:t>
      </w:r>
      <w:r w:rsidR="00435AFB">
        <w:t xml:space="preserve"> certificate is posted to the device it shall receive a new GUID, and the GUID for the corresponding CSR shall </w:t>
      </w:r>
      <w:r w:rsidR="00F60BBA">
        <w:t>not be used again.</w:t>
      </w:r>
    </w:p>
    <w:p w14:paraId="3EEABA2D" w14:textId="77777777" w:rsidR="003345F5" w:rsidRDefault="003345F5" w:rsidP="003345F5">
      <w:pPr>
        <w:pStyle w:val="ObservationHeading"/>
        <w:divId w:val="93062176"/>
      </w:pPr>
      <w:r>
        <w:t>Observation</w:t>
      </w:r>
    </w:p>
    <w:p w14:paraId="4DF53008" w14:textId="77777777" w:rsidR="003345F5" w:rsidRPr="004A49A7" w:rsidRDefault="003345F5" w:rsidP="003345F5">
      <w:pPr>
        <w:pStyle w:val="Observation"/>
        <w:divId w:val="93062176"/>
        <w:rPr>
          <w:lang w:eastAsia="ja-JP"/>
        </w:rPr>
      </w:pPr>
      <w:r>
        <w:rPr>
          <w:lang w:eastAsia="ja-JP"/>
        </w:rPr>
        <w:t>There are numerous algorithms the device could use to generate GUIDs.  However, if the REST API operations are in excess of 2 microseconds, a simple incrementing 64-bit unsigned integer will only create duplicate GUIDs every million years.</w:t>
      </w:r>
    </w:p>
    <w:p w14:paraId="52407B05" w14:textId="257C78AF" w:rsidR="003345F5" w:rsidRDefault="00F4127C" w:rsidP="003345F5">
      <w:pPr>
        <w:pStyle w:val="Heading3"/>
        <w:divId w:val="93062176"/>
      </w:pPr>
      <w:bookmarkStart w:id="89" w:name="_Toc134436584"/>
      <w:r>
        <w:t>Common Method Requirements</w:t>
      </w:r>
      <w:bookmarkEnd w:id="89"/>
    </w:p>
    <w:p w14:paraId="6BBCFE5A" w14:textId="7C935C0E" w:rsidR="003345F5" w:rsidRDefault="00F523D5" w:rsidP="003345F5">
      <w:pPr>
        <w:pStyle w:val="Body1"/>
        <w:divId w:val="93062176"/>
      </w:pPr>
      <w:r>
        <w:t xml:space="preserve">Common method requirement for the </w:t>
      </w:r>
      <w:r w:rsidR="00D11006">
        <w:t>APIs</w:t>
      </w:r>
      <w:r w:rsidR="009B19C7">
        <w:t xml:space="preserve"> are </w:t>
      </w:r>
      <w:r w:rsidR="00D410EF">
        <w:t>specified below.</w:t>
      </w:r>
    </w:p>
    <w:p w14:paraId="265092DA" w14:textId="77777777" w:rsidR="003345F5" w:rsidRDefault="003345F5" w:rsidP="003345F5">
      <w:pPr>
        <w:pStyle w:val="Heading4"/>
        <w:divId w:val="93062176"/>
      </w:pPr>
      <w:r>
        <w:lastRenderedPageBreak/>
        <w:t>RULE – XML Payloads Comply with LXI Schemas</w:t>
      </w:r>
    </w:p>
    <w:p w14:paraId="49599BE8" w14:textId="285A2106" w:rsidR="00F523D5" w:rsidRDefault="003345F5" w:rsidP="003345F5">
      <w:pPr>
        <w:pStyle w:val="Body1"/>
        <w:divId w:val="93062176"/>
      </w:pPr>
      <w:r>
        <w:t xml:space="preserve">LXI provides XSD schemas for each of the LXI APIs that uses an XML payload.  Devices shall produce </w:t>
      </w:r>
      <w:r w:rsidR="00567FCA">
        <w:t xml:space="preserve">schema-valid XML </w:t>
      </w:r>
      <w:r>
        <w:t>and accept</w:t>
      </w:r>
      <w:r w:rsidR="00567FCA">
        <w:t xml:space="preserve"> and properly act on</w:t>
      </w:r>
      <w:r>
        <w:t xml:space="preserve"> </w:t>
      </w:r>
      <w:r w:rsidR="00567FCA">
        <w:t xml:space="preserve">any </w:t>
      </w:r>
      <w:r>
        <w:t>schema-valid XML.</w:t>
      </w:r>
    </w:p>
    <w:p w14:paraId="72D4B653" w14:textId="77777777" w:rsidR="00F523D5" w:rsidRDefault="00F523D5" w:rsidP="003345F5">
      <w:pPr>
        <w:pStyle w:val="Body1"/>
        <w:divId w:val="93062176"/>
      </w:pPr>
    </w:p>
    <w:p w14:paraId="7C1E8D3C" w14:textId="0DD9B02B" w:rsidR="003345F5" w:rsidRDefault="003345F5" w:rsidP="003345F5">
      <w:pPr>
        <w:pStyle w:val="Body1"/>
        <w:divId w:val="93062176"/>
      </w:pPr>
      <w:r>
        <w:t xml:space="preserve">Numerous requirements regarding the use and interpretation of the schema are included in the </w:t>
      </w:r>
      <w:r w:rsidR="007E3B6B">
        <w:t xml:space="preserve">following </w:t>
      </w:r>
      <w:r>
        <w:t xml:space="preserve">sections </w:t>
      </w:r>
      <w:r w:rsidR="00E62A40">
        <w:t xml:space="preserve">regarding </w:t>
      </w:r>
      <w:r>
        <w:t>the schema</w:t>
      </w:r>
      <w:r w:rsidR="00E62A40">
        <w:t>s</w:t>
      </w:r>
      <w:r>
        <w:t xml:space="preserve"> and shall be followed by devices.</w:t>
      </w:r>
    </w:p>
    <w:p w14:paraId="3B1D2EAF" w14:textId="77777777" w:rsidR="003345F5" w:rsidRPr="00ED6C40" w:rsidRDefault="003345F5" w:rsidP="003345F5">
      <w:pPr>
        <w:pStyle w:val="Heading4"/>
        <w:divId w:val="93062176"/>
      </w:pPr>
      <w:r>
        <w:t>RULE – Response and Request headers</w:t>
      </w:r>
    </w:p>
    <w:p w14:paraId="6994BB06" w14:textId="77777777" w:rsidR="003345F5" w:rsidRDefault="003345F5" w:rsidP="003345F5">
      <w:pPr>
        <w:pStyle w:val="Body1"/>
        <w:divId w:val="93062176"/>
      </w:pPr>
      <w:r>
        <w:t>Devices shall return the specified response headers.</w:t>
      </w:r>
    </w:p>
    <w:p w14:paraId="09D7D204" w14:textId="68A1DF64" w:rsidR="003345F5" w:rsidRDefault="003345F5" w:rsidP="003345F5">
      <w:pPr>
        <w:pStyle w:val="LXIBody"/>
        <w:divId w:val="93062176"/>
      </w:pPr>
      <w:r>
        <w:t>Devices shall observe the request headers and ensure that a client presenting request payloads based on the LXI-specified payloads and syntaxes are accepted.</w:t>
      </w:r>
    </w:p>
    <w:p w14:paraId="37A08818" w14:textId="31D9752D" w:rsidR="003345F5" w:rsidRDefault="003345F5" w:rsidP="003345F5">
      <w:pPr>
        <w:pStyle w:val="Heading4"/>
        <w:divId w:val="93062176"/>
      </w:pPr>
      <w:r>
        <w:t xml:space="preserve">RULE – HTTP </w:t>
      </w:r>
      <w:r w:rsidR="009C3FF7">
        <w:t>R</w:t>
      </w:r>
      <w:r>
        <w:t xml:space="preserve">eturn </w:t>
      </w:r>
      <w:r w:rsidR="009C3FF7">
        <w:t>Codes</w:t>
      </w:r>
    </w:p>
    <w:p w14:paraId="2491D3BE" w14:textId="77777777" w:rsidR="003345F5" w:rsidRDefault="003345F5" w:rsidP="003345F5">
      <w:pPr>
        <w:pStyle w:val="LXIBody"/>
        <w:divId w:val="93062176"/>
      </w:pPr>
      <w:r>
        <w:t>If an operation fails, the device shall return the appropriate HTTP status code as summarized below:</w:t>
      </w:r>
    </w:p>
    <w:p w14:paraId="0974DD65" w14:textId="77777777" w:rsidR="003345F5" w:rsidRDefault="003345F5" w:rsidP="003345F5">
      <w:pPr>
        <w:pStyle w:val="LXIBody"/>
        <w:divId w:val="93062176"/>
      </w:pPr>
    </w:p>
    <w:tbl>
      <w:tblPr>
        <w:tblStyle w:val="GridTable1Light"/>
        <w:tblW w:w="0" w:type="auto"/>
        <w:tblLook w:val="04A0" w:firstRow="1" w:lastRow="0" w:firstColumn="1" w:lastColumn="0" w:noHBand="0" w:noVBand="1"/>
        <w:tblCaption w:val=""/>
        <w:tblDescription w:val=""/>
      </w:tblPr>
      <w:tblGrid>
        <w:gridCol w:w="1622"/>
        <w:gridCol w:w="1599"/>
        <w:gridCol w:w="5409"/>
      </w:tblGrid>
      <w:tr w:rsidR="003345F5" w:rsidRPr="006A761A" w14:paraId="74BC86E7" w14:textId="77777777" w:rsidTr="003345F5">
        <w:trPr>
          <w:cnfStyle w:val="100000000000" w:firstRow="1" w:lastRow="0" w:firstColumn="0" w:lastColumn="0" w:oddVBand="0" w:evenVBand="0" w:oddHBand="0" w:evenHBand="0" w:firstRowFirstColumn="0" w:firstRowLastColumn="0" w:lastRowFirstColumn="0" w:lastRowLastColumn="0"/>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635E1619"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HTTP Response Status Code</w:t>
            </w:r>
          </w:p>
        </w:tc>
        <w:tc>
          <w:tcPr>
            <w:tcW w:w="1599" w:type="dxa"/>
            <w:hideMark/>
          </w:tcPr>
          <w:p w14:paraId="2B82B5F1" w14:textId="77777777" w:rsidR="003345F5" w:rsidRPr="00142CF2"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 xml:space="preserve">Conventional Meaning </w:t>
            </w:r>
          </w:p>
        </w:tc>
        <w:tc>
          <w:tcPr>
            <w:tcW w:w="5409" w:type="dxa"/>
            <w:hideMark/>
          </w:tcPr>
          <w:p w14:paraId="508AB7DD" w14:textId="77777777" w:rsidR="003345F5" w:rsidRPr="004410DF" w:rsidRDefault="003345F5" w:rsidP="00721358">
            <w:pP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Detailed description</w:t>
            </w:r>
          </w:p>
        </w:tc>
      </w:tr>
      <w:tr w:rsidR="003345F5" w:rsidRPr="006A761A" w14:paraId="66EDF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7F904227"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400</w:t>
            </w:r>
          </w:p>
        </w:tc>
        <w:tc>
          <w:tcPr>
            <w:tcW w:w="1599" w:type="dxa"/>
            <w:hideMark/>
          </w:tcPr>
          <w:p w14:paraId="5C46C448"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Bad Request</w:t>
            </w:r>
          </w:p>
        </w:tc>
        <w:tc>
          <w:tcPr>
            <w:tcW w:w="5409" w:type="dxa"/>
            <w:hideMark/>
          </w:tcPr>
          <w:p w14:paraId="21E4F093"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 xml:space="preserve">Something </w:t>
            </w:r>
            <w:r w:rsidRPr="004410DF">
              <w:rPr>
                <w:rFonts w:ascii="Calibri" w:hAnsi="Calibri" w:cs="Calibri"/>
                <w:sz w:val="22"/>
                <w:szCs w:val="22"/>
              </w:rPr>
              <w:t>malformed with the request, typically the body of the request is invalid either syntactically or semantically</w:t>
            </w:r>
          </w:p>
        </w:tc>
      </w:tr>
      <w:tr w:rsidR="003345F5" w:rsidRPr="006A761A" w14:paraId="1E2EE978"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72133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401</w:t>
            </w:r>
          </w:p>
        </w:tc>
        <w:tc>
          <w:tcPr>
            <w:tcW w:w="1599" w:type="dxa"/>
            <w:hideMark/>
          </w:tcPr>
          <w:p w14:paraId="7D586E16"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Unauthorized client</w:t>
            </w:r>
          </w:p>
        </w:tc>
        <w:tc>
          <w:tcPr>
            <w:tcW w:w="5409" w:type="dxa"/>
            <w:hideMark/>
          </w:tcPr>
          <w:p w14:paraId="44842FE9" w14:textId="77777777" w:rsidR="003345F5" w:rsidRPr="004410DF"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Client attempted an operation that requires authentication or authorization that was not suitable</w:t>
            </w:r>
          </w:p>
        </w:tc>
      </w:tr>
      <w:tr w:rsidR="003345F5" w:rsidRPr="006A761A" w14:paraId="218F077E"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8BF62AF"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403</w:t>
            </w:r>
          </w:p>
        </w:tc>
        <w:tc>
          <w:tcPr>
            <w:tcW w:w="1599" w:type="dxa"/>
            <w:hideMark/>
          </w:tcPr>
          <w:p w14:paraId="31398EFE"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Forbidden</w:t>
            </w:r>
          </w:p>
        </w:tc>
        <w:tc>
          <w:tcPr>
            <w:tcW w:w="5409" w:type="dxa"/>
            <w:hideMark/>
          </w:tcPr>
          <w:p w14:paraId="082F81B1" w14:textId="77777777" w:rsidR="003345F5" w:rsidRPr="007A6D63"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C77397">
              <w:rPr>
                <w:rFonts w:ascii="Calibri" w:hAnsi="Calibri" w:cs="Calibri"/>
                <w:sz w:val="22"/>
                <w:szCs w:val="22"/>
              </w:rPr>
              <w:t>The clie</w:t>
            </w:r>
            <w:r w:rsidRPr="004410DF">
              <w:rPr>
                <w:rFonts w:ascii="Calibri" w:hAnsi="Calibri" w:cs="Calibri"/>
                <w:sz w:val="22"/>
                <w:szCs w:val="22"/>
              </w:rPr>
              <w:t>nt has not provided necessary authorization</w:t>
            </w:r>
          </w:p>
        </w:tc>
      </w:tr>
      <w:tr w:rsidR="003345F5" w:rsidRPr="006A761A" w14:paraId="348458E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071F3C5A" w14:textId="77777777" w:rsidR="003345F5" w:rsidRPr="00ED6C40" w:rsidRDefault="003345F5" w:rsidP="00721358">
            <w:pPr>
              <w:rPr>
                <w:rFonts w:ascii="Calibri" w:hAnsi="Calibri" w:cs="Calibri"/>
                <w:sz w:val="22"/>
                <w:szCs w:val="22"/>
              </w:rPr>
            </w:pPr>
            <w:r w:rsidRPr="006A761A">
              <w:rPr>
                <w:rFonts w:ascii="Calibri" w:hAnsi="Calibri" w:cs="Calibri"/>
                <w:sz w:val="22"/>
                <w:szCs w:val="22"/>
              </w:rPr>
              <w:t>405</w:t>
            </w:r>
          </w:p>
        </w:tc>
        <w:tc>
          <w:tcPr>
            <w:tcW w:w="1599" w:type="dxa"/>
            <w:hideMark/>
          </w:tcPr>
          <w:p w14:paraId="545AF86C" w14:textId="77777777" w:rsidR="003345F5" w:rsidRPr="00142CF2"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Method not allowed</w:t>
            </w:r>
          </w:p>
        </w:tc>
        <w:tc>
          <w:tcPr>
            <w:tcW w:w="5409" w:type="dxa"/>
            <w:hideMark/>
          </w:tcPr>
          <w:p w14:paraId="40F93C1F" w14:textId="77777777" w:rsidR="003345F5" w:rsidRPr="00C77397"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The endpoint does exist, but the HTTP method accessed is not defined.</w:t>
            </w:r>
          </w:p>
        </w:tc>
      </w:tr>
      <w:tr w:rsidR="003345F5" w:rsidRPr="006A761A" w14:paraId="5E67E0D1"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452DE52" w14:textId="77777777" w:rsidR="003345F5" w:rsidRPr="006A761A" w:rsidRDefault="003345F5" w:rsidP="00721358">
            <w:pPr>
              <w:rPr>
                <w:rFonts w:ascii="Calibri" w:hAnsi="Calibri" w:cs="Calibri"/>
                <w:sz w:val="22"/>
                <w:szCs w:val="22"/>
              </w:rPr>
            </w:pPr>
            <w:r w:rsidRPr="00341BAD">
              <w:rPr>
                <w:rFonts w:ascii="Calibri" w:hAnsi="Calibri" w:cs="Calibri"/>
                <w:sz w:val="22"/>
                <w:szCs w:val="22"/>
              </w:rPr>
              <w:t>200</w:t>
            </w:r>
          </w:p>
        </w:tc>
        <w:tc>
          <w:tcPr>
            <w:tcW w:w="1599" w:type="dxa"/>
            <w:hideMark/>
          </w:tcPr>
          <w:p w14:paraId="0A27D22C" w14:textId="77777777"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OK</w:t>
            </w:r>
          </w:p>
        </w:tc>
        <w:tc>
          <w:tcPr>
            <w:tcW w:w="5409" w:type="dxa"/>
            <w:hideMark/>
          </w:tcPr>
          <w:p w14:paraId="34B6A86B" w14:textId="77777777" w:rsidR="003345F5" w:rsidRPr="006F1FA4"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D6C40">
              <w:rPr>
                <w:rFonts w:ascii="Calibri" w:hAnsi="Calibri" w:cs="Calibri"/>
                <w:sz w:val="22"/>
                <w:szCs w:val="22"/>
              </w:rPr>
              <w:t> </w:t>
            </w:r>
          </w:p>
        </w:tc>
      </w:tr>
      <w:tr w:rsidR="003345F5" w:rsidRPr="006A761A" w14:paraId="596B1A93" w14:textId="77777777" w:rsidTr="003345F5">
        <w:trPr>
          <w:divId w:val="93062176"/>
        </w:trPr>
        <w:tc>
          <w:tcPr>
            <w:cnfStyle w:val="001000000000" w:firstRow="0" w:lastRow="0" w:firstColumn="1" w:lastColumn="0" w:oddVBand="0" w:evenVBand="0" w:oddHBand="0" w:evenHBand="0" w:firstRowFirstColumn="0" w:firstRowLastColumn="0" w:lastRowFirstColumn="0" w:lastRowLastColumn="0"/>
            <w:tcW w:w="1622" w:type="dxa"/>
            <w:hideMark/>
          </w:tcPr>
          <w:p w14:paraId="5228AADC" w14:textId="70134E08" w:rsidR="003345F5" w:rsidRPr="006A761A" w:rsidRDefault="003345F5" w:rsidP="00721358">
            <w:pPr>
              <w:rPr>
                <w:rFonts w:ascii="Calibri" w:hAnsi="Calibri" w:cs="Calibri"/>
                <w:sz w:val="22"/>
                <w:szCs w:val="22"/>
              </w:rPr>
            </w:pPr>
            <w:r w:rsidRPr="00341BAD">
              <w:rPr>
                <w:rFonts w:ascii="Calibri" w:hAnsi="Calibri" w:cs="Calibri"/>
                <w:sz w:val="22"/>
                <w:szCs w:val="22"/>
              </w:rPr>
              <w:t>20</w:t>
            </w:r>
            <w:r w:rsidR="007836D7">
              <w:rPr>
                <w:rFonts w:ascii="Calibri" w:hAnsi="Calibri" w:cs="Calibri"/>
                <w:sz w:val="22"/>
                <w:szCs w:val="22"/>
              </w:rPr>
              <w:t>2</w:t>
            </w:r>
          </w:p>
        </w:tc>
        <w:tc>
          <w:tcPr>
            <w:tcW w:w="1599" w:type="dxa"/>
            <w:hideMark/>
          </w:tcPr>
          <w:p w14:paraId="7D2F9A34" w14:textId="35A2F6AE" w:rsidR="003345F5" w:rsidRPr="00ED6C40" w:rsidRDefault="00B00644"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Accepted</w:t>
            </w:r>
          </w:p>
        </w:tc>
        <w:tc>
          <w:tcPr>
            <w:tcW w:w="5409" w:type="dxa"/>
            <w:hideMark/>
          </w:tcPr>
          <w:p w14:paraId="263BA664" w14:textId="1F811D04" w:rsidR="003345F5" w:rsidRPr="00ED6C40" w:rsidRDefault="003345F5" w:rsidP="00721358">
            <w:pP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142CF2">
              <w:rPr>
                <w:rFonts w:ascii="Calibri" w:hAnsi="Calibri" w:cs="Calibri"/>
                <w:sz w:val="22"/>
                <w:szCs w:val="22"/>
              </w:rPr>
              <w:t>Request pending (perhaps reboot required).  Devices return the 20</w:t>
            </w:r>
            <w:r w:rsidR="00B00644">
              <w:rPr>
                <w:rFonts w:ascii="Calibri" w:hAnsi="Calibri" w:cs="Calibri"/>
                <w:sz w:val="22"/>
                <w:szCs w:val="22"/>
              </w:rPr>
              <w:t>2</w:t>
            </w:r>
            <w:r w:rsidRPr="00142CF2">
              <w:rPr>
                <w:rFonts w:ascii="Calibri" w:hAnsi="Calibri" w:cs="Calibri"/>
                <w:sz w:val="22"/>
                <w:szCs w:val="22"/>
              </w:rPr>
              <w:t xml:space="preserve"> response code to indicate that the request was accepted, but the reconfiguration implicit in the request may not be completed till some future time, perhaps </w:t>
            </w:r>
            <w:r>
              <w:rPr>
                <w:rFonts w:ascii="Calibri" w:hAnsi="Calibri" w:cs="Calibri"/>
                <w:sz w:val="22"/>
                <w:szCs w:val="22"/>
              </w:rPr>
              <w:t xml:space="preserve">after </w:t>
            </w:r>
            <w:r w:rsidRPr="00ED6C40">
              <w:rPr>
                <w:rFonts w:ascii="Calibri" w:hAnsi="Calibri" w:cs="Calibri"/>
                <w:sz w:val="22"/>
                <w:szCs w:val="22"/>
              </w:rPr>
              <w:t>a reboot.</w:t>
            </w:r>
          </w:p>
        </w:tc>
      </w:tr>
    </w:tbl>
    <w:p w14:paraId="7CE767D8" w14:textId="77777777" w:rsidR="003345F5" w:rsidRDefault="003345F5" w:rsidP="003345F5">
      <w:pPr>
        <w:pStyle w:val="Body1"/>
        <w:ind w:left="0"/>
        <w:divId w:val="93062176"/>
      </w:pPr>
    </w:p>
    <w:p w14:paraId="5487BFA1" w14:textId="54918E58" w:rsidR="003345F5" w:rsidRDefault="003345F5" w:rsidP="008B7485">
      <w:pPr>
        <w:pStyle w:val="Heading4"/>
        <w:divId w:val="93062176"/>
      </w:pPr>
      <w:r>
        <w:t>RULE – LXI Problem Details</w:t>
      </w:r>
    </w:p>
    <w:p w14:paraId="76CF6E8F" w14:textId="3F998252" w:rsidR="003345F5" w:rsidRDefault="003345F5" w:rsidP="003345F5">
      <w:pPr>
        <w:pStyle w:val="LXIBody"/>
        <w:divId w:val="93062176"/>
      </w:pPr>
      <w:r>
        <w:t>When returning errors, devices shall return information regarding the failure using the LXIProblemDetails XML.</w:t>
      </w:r>
      <w:r w:rsidR="008E64AB">
        <w:t xml:space="preserve">  </w:t>
      </w:r>
    </w:p>
    <w:p w14:paraId="622021B1" w14:textId="61AC7179" w:rsidR="00980C3F" w:rsidRDefault="00980C3F" w:rsidP="003345F5">
      <w:pPr>
        <w:pStyle w:val="LXIBody"/>
        <w:divId w:val="93062176"/>
      </w:pPr>
      <w:r>
        <w:t xml:space="preserve">The HTTP Response Header </w:t>
      </w:r>
      <w:r w:rsidR="00B12F35">
        <w:t xml:space="preserve">returned with LXI Problem Details shall be </w:t>
      </w:r>
      <w:r w:rsidR="0097302B">
        <w:t>‘Content-Type:application/xml’.</w:t>
      </w:r>
    </w:p>
    <w:p w14:paraId="0BE44FD6" w14:textId="77777777" w:rsidR="00416657" w:rsidRDefault="00416657" w:rsidP="00416657">
      <w:pPr>
        <w:pStyle w:val="Heading4"/>
        <w:divId w:val="93062176"/>
      </w:pPr>
      <w:r>
        <w:t>RULE – Operation Pending Response Handling</w:t>
      </w:r>
    </w:p>
    <w:p w14:paraId="50D78D7F" w14:textId="0755803E" w:rsidR="00416657" w:rsidRPr="00C776B3" w:rsidRDefault="00416657" w:rsidP="00416657">
      <w:pPr>
        <w:pStyle w:val="Body1"/>
        <w:divId w:val="93062176"/>
      </w:pPr>
      <w:r>
        <w:t>If an LXI API returns status 20</w:t>
      </w:r>
      <w:r w:rsidR="00AC77A2">
        <w:t>2</w:t>
      </w:r>
      <w:r>
        <w:t>, that is request pending, it shall return the LXIPendingDetails XML.  The pending details permits the client to determine details about pending actions and determine when they are complete.</w:t>
      </w:r>
    </w:p>
    <w:p w14:paraId="785C2949" w14:textId="77777777" w:rsidR="00416657" w:rsidRDefault="00416657" w:rsidP="00416657">
      <w:pPr>
        <w:pStyle w:val="Body1"/>
        <w:divId w:val="93062176"/>
      </w:pPr>
    </w:p>
    <w:p w14:paraId="02A8C1CC" w14:textId="77777777" w:rsidR="00416657" w:rsidRPr="00C776B3" w:rsidRDefault="00416657" w:rsidP="00416657">
      <w:pPr>
        <w:pStyle w:val="Body1"/>
        <w:divId w:val="93062176"/>
      </w:pPr>
      <w:r>
        <w:t>Devices shall include a response header of: Content-Type: application/xml</w:t>
      </w:r>
    </w:p>
    <w:p w14:paraId="1F1F4E5B" w14:textId="008D8E14" w:rsidR="00416657" w:rsidRDefault="00416657" w:rsidP="00416657">
      <w:pPr>
        <w:pStyle w:val="LXIBody"/>
        <w:divId w:val="93062176"/>
      </w:pPr>
      <w:r>
        <w:lastRenderedPageBreak/>
        <w:t>The LXIPendingDetails XML includes a URL at which the client can perform an HTTP GET to determine the status of the pending operation.  The response from that URL shall either be status 200, OK, or a status of 20</w:t>
      </w:r>
      <w:r w:rsidR="00A750D8">
        <w:t>2, accepted</w:t>
      </w:r>
      <w:r>
        <w:t xml:space="preserve"> with a new LXIPendingDetails XML.</w:t>
      </w:r>
    </w:p>
    <w:p w14:paraId="0F0DC916" w14:textId="77777777" w:rsidR="00416657" w:rsidRDefault="00416657" w:rsidP="00416657">
      <w:pPr>
        <w:pStyle w:val="ObservationHeading"/>
        <w:divId w:val="93062176"/>
      </w:pPr>
      <w:r>
        <w:t>Observation</w:t>
      </w:r>
    </w:p>
    <w:p w14:paraId="1EE81B2C" w14:textId="5E87A23D" w:rsidR="00416657" w:rsidRPr="00682C74" w:rsidRDefault="00416657" w:rsidP="00416657">
      <w:pPr>
        <w:pStyle w:val="Observation"/>
        <w:divId w:val="93062176"/>
        <w:rPr>
          <w:lang w:eastAsia="ja-JP"/>
        </w:rPr>
      </w:pPr>
      <w:r>
        <w:rPr>
          <w:lang w:eastAsia="ja-JP"/>
        </w:rPr>
        <w:t>If the device never returns a 20</w:t>
      </w:r>
      <w:r w:rsidR="00AC77A2">
        <w:rPr>
          <w:lang w:eastAsia="ja-JP"/>
        </w:rPr>
        <w:t>2</w:t>
      </w:r>
      <w:r>
        <w:rPr>
          <w:lang w:eastAsia="ja-JP"/>
        </w:rPr>
        <w:t xml:space="preserve">, </w:t>
      </w:r>
      <w:r w:rsidR="005013AA">
        <w:rPr>
          <w:lang w:eastAsia="ja-JP"/>
        </w:rPr>
        <w:t>accepted</w:t>
      </w:r>
      <w:r>
        <w:rPr>
          <w:lang w:eastAsia="ja-JP"/>
        </w:rPr>
        <w:t xml:space="preserve"> response, </w:t>
      </w:r>
      <w:r w:rsidR="005A115B">
        <w:rPr>
          <w:lang w:eastAsia="ja-JP"/>
        </w:rPr>
        <w:t>operation pending response handling</w:t>
      </w:r>
      <w:r>
        <w:rPr>
          <w:lang w:eastAsia="ja-JP"/>
        </w:rPr>
        <w:t xml:space="preserve"> need not be implemented.</w:t>
      </w:r>
    </w:p>
    <w:p w14:paraId="49673A14" w14:textId="686F0153" w:rsidR="00416657" w:rsidRDefault="00416657" w:rsidP="00416657">
      <w:pPr>
        <w:pStyle w:val="Heading5"/>
        <w:divId w:val="93062176"/>
      </w:pPr>
      <w:r>
        <w:t xml:space="preserve">RULE </w:t>
      </w:r>
      <w:r w:rsidR="00942190">
        <w:t xml:space="preserve">– </w:t>
      </w:r>
      <w:r>
        <w:t xml:space="preserve">Operations </w:t>
      </w:r>
      <w:r w:rsidR="008C09D5">
        <w:t>T</w:t>
      </w:r>
      <w:r>
        <w:t>h</w:t>
      </w:r>
      <w:r w:rsidR="00774F7D">
        <w:t>at</w:t>
      </w:r>
      <w:r>
        <w:t xml:space="preserve"> Require User Action Return Operation Pending</w:t>
      </w:r>
    </w:p>
    <w:p w14:paraId="182BFBF7" w14:textId="1536C623" w:rsidR="00416657" w:rsidRDefault="00416657" w:rsidP="00416657">
      <w:pPr>
        <w:pStyle w:val="Body1"/>
        <w:divId w:val="93062176"/>
      </w:pPr>
      <w:r>
        <w:t>If an LXI API requires user action, it shall return a status of 20</w:t>
      </w:r>
      <w:r w:rsidR="00AC77A2">
        <w:t>2</w:t>
      </w:r>
      <w:r>
        <w:t>, with the LXIPendingDetails XML without waiting for user intervention.</w:t>
      </w:r>
    </w:p>
    <w:p w14:paraId="6A6DFF61" w14:textId="77777777" w:rsidR="00416657" w:rsidRDefault="00416657" w:rsidP="00416657">
      <w:pPr>
        <w:pStyle w:val="ObservationHeading"/>
        <w:divId w:val="93062176"/>
      </w:pPr>
      <w:r>
        <w:t>Observation</w:t>
      </w:r>
    </w:p>
    <w:p w14:paraId="18EB257A" w14:textId="66CDE673" w:rsidR="00416657" w:rsidRPr="00682C74" w:rsidRDefault="00416657" w:rsidP="00416657">
      <w:pPr>
        <w:pStyle w:val="Observation"/>
        <w:divId w:val="93062176"/>
        <w:rPr>
          <w:lang w:eastAsia="ja-JP"/>
        </w:rPr>
      </w:pPr>
      <w:r>
        <w:rPr>
          <w:lang w:eastAsia="ja-JP"/>
        </w:rPr>
        <w:t>The LXIPendingDetails XML indicates that the device is waiting for user intervention.</w:t>
      </w:r>
    </w:p>
    <w:p w14:paraId="100968C1" w14:textId="3C305CBC" w:rsidR="00416657" w:rsidRDefault="00416657" w:rsidP="00416657">
      <w:pPr>
        <w:pStyle w:val="Heading5"/>
        <w:divId w:val="93062176"/>
      </w:pPr>
      <w:r>
        <w:t xml:space="preserve">RULE – </w:t>
      </w:r>
      <w:r w:rsidR="002D4C9F">
        <w:t>Accepted</w:t>
      </w:r>
      <w:r>
        <w:t xml:space="preserve"> Response URL Expiration</w:t>
      </w:r>
    </w:p>
    <w:p w14:paraId="540466C4" w14:textId="576ED791" w:rsidR="00416657" w:rsidRDefault="00416657" w:rsidP="00416657">
      <w:pPr>
        <w:pStyle w:val="LXIBody"/>
        <w:divId w:val="93062176"/>
      </w:pPr>
      <w:r>
        <w:t>As long as the operation remains pending each response shall return a status of 20</w:t>
      </w:r>
      <w:r w:rsidR="008264C0">
        <w:t>2</w:t>
      </w:r>
      <w:r>
        <w:t xml:space="preserve"> and an LXIPendingDetails XML.  The subsequent responses are permitted to use a different URL, therefore the client must base subsequent GETs on the updated URL.  </w:t>
      </w:r>
    </w:p>
    <w:p w14:paraId="47E73EF3" w14:textId="77777777" w:rsidR="00416657" w:rsidRDefault="00416657" w:rsidP="00416657">
      <w:pPr>
        <w:pStyle w:val="LXIBody"/>
        <w:divId w:val="93062176"/>
      </w:pPr>
      <w:r>
        <w:t>The returned URL shall remain valid at least until either:</w:t>
      </w:r>
    </w:p>
    <w:p w14:paraId="0D66D0A3" w14:textId="77777777" w:rsidR="00416657" w:rsidRDefault="00416657" w:rsidP="006808A2">
      <w:pPr>
        <w:pStyle w:val="LXIBody"/>
        <w:numPr>
          <w:ilvl w:val="0"/>
          <w:numId w:val="13"/>
        </w:numPr>
        <w:divId w:val="93062176"/>
      </w:pPr>
      <w:r>
        <w:t>The client performs a GET on the URL (which may return a fresh LXIPending response) or,</w:t>
      </w:r>
    </w:p>
    <w:p w14:paraId="3C5EC752" w14:textId="77777777" w:rsidR="00416657" w:rsidRDefault="00416657" w:rsidP="006808A2">
      <w:pPr>
        <w:pStyle w:val="LXIBody"/>
        <w:numPr>
          <w:ilvl w:val="0"/>
          <w:numId w:val="13"/>
        </w:numPr>
        <w:divId w:val="93062176"/>
      </w:pPr>
      <w:r>
        <w:t>The client executes another HTTP method that returns a pending status or,</w:t>
      </w:r>
    </w:p>
    <w:p w14:paraId="1B1160EB" w14:textId="77777777" w:rsidR="00416657" w:rsidRDefault="00416657" w:rsidP="006808A2">
      <w:pPr>
        <w:pStyle w:val="LXIBody"/>
        <w:numPr>
          <w:ilvl w:val="0"/>
          <w:numId w:val="13"/>
        </w:numPr>
        <w:divId w:val="93062176"/>
      </w:pPr>
      <w:r>
        <w:t>1 hour has elapsed or,</w:t>
      </w:r>
    </w:p>
    <w:p w14:paraId="04BFDFD5" w14:textId="77777777" w:rsidR="00416657" w:rsidRDefault="00416657" w:rsidP="006808A2">
      <w:pPr>
        <w:pStyle w:val="LXIBody"/>
        <w:numPr>
          <w:ilvl w:val="0"/>
          <w:numId w:val="13"/>
        </w:numPr>
        <w:divId w:val="93062176"/>
      </w:pPr>
      <w:r>
        <w:t>The device is rebooted</w:t>
      </w:r>
    </w:p>
    <w:p w14:paraId="4FFA944B" w14:textId="77777777" w:rsidR="00416657" w:rsidRDefault="00416657" w:rsidP="00416657">
      <w:pPr>
        <w:pStyle w:val="LXIBody"/>
        <w:divId w:val="93062176"/>
      </w:pPr>
      <w:r>
        <w:t>If the pending operation requires a reboot to complete, the URL may be invalid after the reboot, however, the device should attempt to provide a URL that will remain valid.</w:t>
      </w:r>
    </w:p>
    <w:p w14:paraId="5B17D7A3" w14:textId="77777777" w:rsidR="00416657" w:rsidRDefault="00416657" w:rsidP="00416657">
      <w:pPr>
        <w:pStyle w:val="ObservationHeading"/>
        <w:divId w:val="93062176"/>
      </w:pPr>
      <w:r>
        <w:t>Observation</w:t>
      </w:r>
    </w:p>
    <w:p w14:paraId="3CB8729D" w14:textId="77777777" w:rsidR="00416657" w:rsidRPr="00654A96" w:rsidRDefault="00416657" w:rsidP="00416657">
      <w:pPr>
        <w:pStyle w:val="Observation"/>
        <w:divId w:val="93062176"/>
        <w:rPr>
          <w:lang w:eastAsia="ja-JP"/>
        </w:rPr>
      </w:pPr>
      <w:r>
        <w:rPr>
          <w:lang w:eastAsia="ja-JP"/>
        </w:rPr>
        <w:t>The device may not be able to return a URL that works after a reboot because the resolution of the IP address based on either the hostname or static addresses may not be possible before the reboot.  For instance, if DHCP has just been turned on, the device may not be able to generate a URL that will work after a reboot.</w:t>
      </w:r>
    </w:p>
    <w:p w14:paraId="2F8A1BAE" w14:textId="77777777" w:rsidR="002016AC" w:rsidRPr="00ED6C40" w:rsidRDefault="002016AC" w:rsidP="005C7675">
      <w:pPr>
        <w:pStyle w:val="Heading4"/>
        <w:numPr>
          <w:ilvl w:val="0"/>
          <w:numId w:val="0"/>
        </w:numPr>
        <w:ind w:left="1843"/>
        <w:divId w:val="93062176"/>
      </w:pPr>
    </w:p>
    <w:p w14:paraId="0ED15372" w14:textId="77777777" w:rsidR="003345F5" w:rsidRPr="009020A1" w:rsidRDefault="003345F5" w:rsidP="003345F5">
      <w:pPr>
        <w:pStyle w:val="Heading3"/>
        <w:divId w:val="93062176"/>
        <w:rPr>
          <w:szCs w:val="20"/>
        </w:rPr>
      </w:pPr>
      <w:bookmarkStart w:id="90" w:name="_Toc78269844"/>
      <w:bookmarkStart w:id="91" w:name="_Toc134436585"/>
      <w:r>
        <w:rPr>
          <w:szCs w:val="20"/>
        </w:rPr>
        <w:t>API Summary</w:t>
      </w:r>
      <w:bookmarkEnd w:id="90"/>
      <w:bookmarkEnd w:id="91"/>
    </w:p>
    <w:tbl>
      <w:tblPr>
        <w:tblW w:w="9450" w:type="dxa"/>
        <w:tblInd w:w="2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54"/>
        <w:gridCol w:w="960"/>
        <w:gridCol w:w="5336"/>
      </w:tblGrid>
      <w:tr w:rsidR="003345F5" w:rsidRPr="002C6931" w14:paraId="72D72853"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7AFAAF" w14:textId="77777777" w:rsidR="003345F5" w:rsidRPr="00C02294" w:rsidRDefault="003345F5" w:rsidP="00721358">
            <w:pPr>
              <w:rPr>
                <w:rFonts w:ascii="Calibri" w:hAnsi="Calibri" w:cs="Calibri"/>
                <w:szCs w:val="20"/>
              </w:rPr>
            </w:pPr>
            <w:r w:rsidRPr="00C02294">
              <w:rPr>
                <w:rFonts w:ascii="Calibri" w:hAnsi="Calibri" w:cs="Calibri"/>
                <w:szCs w:val="20"/>
              </w:rPr>
              <w:t xml:space="preserve">URL </w:t>
            </w:r>
          </w:p>
        </w:tc>
        <w:tc>
          <w:tcPr>
            <w:tcW w:w="9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BEFBCE0" w14:textId="77777777" w:rsidR="003345F5" w:rsidRPr="00C02294" w:rsidRDefault="003345F5" w:rsidP="00721358">
            <w:pPr>
              <w:rPr>
                <w:rFonts w:ascii="Calibri" w:hAnsi="Calibri" w:cs="Calibri"/>
                <w:szCs w:val="20"/>
              </w:rPr>
            </w:pPr>
            <w:r w:rsidRPr="00C02294">
              <w:rPr>
                <w:rFonts w:ascii="Calibri" w:hAnsi="Calibri" w:cs="Calibri"/>
                <w:szCs w:val="20"/>
              </w:rPr>
              <w:t>HTTP</w:t>
            </w:r>
            <w:r w:rsidRPr="00C02294">
              <w:rPr>
                <w:rFonts w:ascii="Calibri" w:hAnsi="Calibri" w:cs="Calibri"/>
                <w:szCs w:val="20"/>
              </w:rPr>
              <w:br/>
              <w:t>Method</w:t>
            </w:r>
          </w:p>
        </w:tc>
        <w:tc>
          <w:tcPr>
            <w:tcW w:w="53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2DCB25" w14:textId="77777777" w:rsidR="003345F5" w:rsidRPr="00C02294" w:rsidRDefault="003345F5" w:rsidP="00721358">
            <w:pPr>
              <w:rPr>
                <w:rFonts w:ascii="Calibri" w:hAnsi="Calibri" w:cs="Calibri"/>
                <w:szCs w:val="20"/>
              </w:rPr>
            </w:pPr>
            <w:r w:rsidRPr="00C02294">
              <w:rPr>
                <w:rFonts w:ascii="Calibri" w:hAnsi="Calibri" w:cs="Calibri"/>
                <w:szCs w:val="20"/>
              </w:rPr>
              <w:t>Summary</w:t>
            </w:r>
          </w:p>
        </w:tc>
      </w:tr>
      <w:tr w:rsidR="003345F5" w:rsidRPr="002C6931" w14:paraId="60189B9E"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332E8D8" w14:textId="77777777" w:rsidR="003345F5" w:rsidRPr="00C02294" w:rsidRDefault="003345F5" w:rsidP="00721358">
            <w:pPr>
              <w:rPr>
                <w:rFonts w:ascii="Calibri" w:hAnsi="Calibri" w:cs="Calibri"/>
                <w:szCs w:val="20"/>
              </w:rPr>
            </w:pPr>
            <w:r w:rsidRPr="00C02294">
              <w:rPr>
                <w:rFonts w:ascii="Calibri" w:hAnsi="Calibri" w:cs="Calibri"/>
                <w:szCs w:val="20"/>
              </w:rPr>
              <w:t>/lxi/identification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1B87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A1BF5" w14:textId="711593D8" w:rsidR="003345F5" w:rsidRPr="00C02294" w:rsidRDefault="003345F5" w:rsidP="00721358">
            <w:pPr>
              <w:rPr>
                <w:rFonts w:ascii="Calibri" w:hAnsi="Calibri" w:cs="Calibri"/>
                <w:szCs w:val="20"/>
              </w:rPr>
            </w:pPr>
            <w:r w:rsidRPr="00C02294">
              <w:rPr>
                <w:rFonts w:ascii="Calibri" w:hAnsi="Calibri" w:cs="Calibri"/>
                <w:szCs w:val="20"/>
              </w:rPr>
              <w:t xml:space="preserve">Returns identity information about the device (and connected devices).  This is an </w:t>
            </w:r>
            <w:r w:rsidR="008A316D">
              <w:rPr>
                <w:rFonts w:ascii="Calibri" w:hAnsi="Calibri" w:cs="Calibri"/>
                <w:szCs w:val="20"/>
              </w:rPr>
              <w:t>unsecur</w:t>
            </w:r>
            <w:r w:rsidRPr="00C02294">
              <w:rPr>
                <w:rFonts w:ascii="Calibri" w:hAnsi="Calibri" w:cs="Calibri"/>
                <w:szCs w:val="20"/>
              </w:rPr>
              <w:t>e API.</w:t>
            </w:r>
          </w:p>
          <w:p w14:paraId="447F5368" w14:textId="77777777" w:rsidR="003345F5" w:rsidRPr="00C02294" w:rsidRDefault="003345F5" w:rsidP="00721358">
            <w:pPr>
              <w:rPr>
                <w:rFonts w:ascii="Calibri" w:hAnsi="Calibri" w:cs="Calibri"/>
                <w:szCs w:val="20"/>
              </w:rPr>
            </w:pPr>
          </w:p>
          <w:p w14:paraId="63AF889B" w14:textId="77777777" w:rsidR="003345F5" w:rsidRPr="00C02294" w:rsidRDefault="003345F5" w:rsidP="00721358">
            <w:pPr>
              <w:rPr>
                <w:rFonts w:ascii="Calibri" w:hAnsi="Calibri" w:cs="Calibri"/>
                <w:szCs w:val="20"/>
              </w:rPr>
            </w:pPr>
            <w:r w:rsidRPr="00C02294">
              <w:rPr>
                <w:rFonts w:ascii="Calibri" w:hAnsi="Calibri" w:cs="Calibri"/>
                <w:szCs w:val="20"/>
              </w:rPr>
              <w:t>Note compliant implementations might not include the Content-Type response header.</w:t>
            </w:r>
          </w:p>
        </w:tc>
      </w:tr>
      <w:tr w:rsidR="003345F5" w:rsidRPr="002C6931" w14:paraId="18FF89F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2B16D929" w14:textId="77777777" w:rsidR="003345F5" w:rsidRPr="00C02294" w:rsidRDefault="003345F5" w:rsidP="00721358">
            <w:pPr>
              <w:rPr>
                <w:rFonts w:ascii="Calibri" w:hAnsi="Calibri" w:cs="Calibri"/>
                <w:szCs w:val="20"/>
              </w:rPr>
            </w:pPr>
            <w:r w:rsidRPr="00C02294">
              <w:rPr>
                <w:rFonts w:ascii="Calibri" w:hAnsi="Calibri" w:cs="Calibri"/>
                <w:szCs w:val="20"/>
              </w:rPr>
              <w:lastRenderedPageBreak/>
              <w:t>/lxi/api/common-configuration OR</w:t>
            </w:r>
          </w:p>
          <w:p w14:paraId="2695CECA" w14:textId="77777777" w:rsidR="003345F5" w:rsidRPr="00C02294" w:rsidRDefault="003345F5" w:rsidP="00721358">
            <w:pPr>
              <w:rPr>
                <w:rFonts w:ascii="Calibri" w:hAnsi="Calibri" w:cs="Calibri"/>
                <w:szCs w:val="20"/>
              </w:rPr>
            </w:pPr>
            <w:r w:rsidRPr="00C02294">
              <w:rPr>
                <w:rFonts w:ascii="Calibri" w:hAnsi="Calibri" w:cs="Calibri"/>
                <w:szCs w:val="20"/>
              </w:rPr>
              <w:t>/lxi/common-configuration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2AED81"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E64AB2" w14:textId="77777777" w:rsidR="003345F5" w:rsidRPr="00C02294" w:rsidRDefault="003345F5" w:rsidP="00721358">
            <w:pPr>
              <w:rPr>
                <w:rFonts w:ascii="Calibri" w:hAnsi="Calibri" w:cs="Calibri"/>
                <w:szCs w:val="20"/>
              </w:rPr>
            </w:pPr>
            <w:r w:rsidRPr="00C02294">
              <w:rPr>
                <w:rFonts w:ascii="Calibri" w:hAnsi="Calibri" w:cs="Calibri"/>
                <w:szCs w:val="20"/>
              </w:rPr>
              <w:t>Returns the overall device LXI configuration and capabilities.</w:t>
            </w:r>
          </w:p>
          <w:p w14:paraId="1ECC90E4" w14:textId="77777777" w:rsidR="003345F5" w:rsidRPr="00C02294" w:rsidRDefault="003345F5" w:rsidP="00721358">
            <w:pPr>
              <w:rPr>
                <w:rFonts w:ascii="Calibri" w:hAnsi="Calibri" w:cs="Calibri"/>
                <w:szCs w:val="20"/>
              </w:rPr>
            </w:pPr>
          </w:p>
          <w:p w14:paraId="28DF48FB" w14:textId="06EFB330"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both over secure and </w:t>
            </w:r>
            <w:r w:rsidR="008A316D">
              <w:rPr>
                <w:rFonts w:ascii="Calibri" w:hAnsi="Calibri" w:cs="Calibri"/>
                <w:szCs w:val="20"/>
              </w:rPr>
              <w:t>unsecur</w:t>
            </w:r>
            <w:r w:rsidRPr="00C02294">
              <w:rPr>
                <w:rFonts w:ascii="Calibri" w:hAnsi="Calibri" w:cs="Calibri"/>
                <w:szCs w:val="20"/>
              </w:rPr>
              <w:t xml:space="preserve">e connections.  See </w:t>
            </w:r>
            <w:r w:rsidRPr="00C02294">
              <w:rPr>
                <w:rFonts w:ascii="Calibri" w:hAnsi="Calibri" w:cs="Calibri"/>
                <w:szCs w:val="20"/>
              </w:rPr>
              <w:fldChar w:fldCharType="begin"/>
            </w:r>
            <w:r w:rsidRPr="00C02294">
              <w:rPr>
                <w:rFonts w:ascii="Calibri" w:hAnsi="Calibri" w:cs="Calibri"/>
                <w:szCs w:val="20"/>
              </w:rPr>
              <w:instrText xml:space="preserve"> REF _Ref77954206 \r \h </w:instrText>
            </w:r>
            <w:r>
              <w:rPr>
                <w:rFonts w:ascii="Calibri" w:hAnsi="Calibri" w:cs="Calibri"/>
                <w:szCs w:val="20"/>
              </w:rPr>
              <w:instrText xml:space="preserve"> \* MERGEFORMAT </w:instrText>
            </w:r>
            <w:r w:rsidRPr="00C02294">
              <w:rPr>
                <w:rFonts w:ascii="Calibri" w:hAnsi="Calibri" w:cs="Calibri"/>
                <w:szCs w:val="20"/>
              </w:rPr>
            </w:r>
            <w:r w:rsidRPr="00C02294">
              <w:rPr>
                <w:rFonts w:ascii="Calibri" w:hAnsi="Calibri" w:cs="Calibri"/>
                <w:szCs w:val="20"/>
              </w:rPr>
              <w:fldChar w:fldCharType="separate"/>
            </w:r>
            <w:r w:rsidR="00913009">
              <w:rPr>
                <w:rFonts w:ascii="Calibri" w:hAnsi="Calibri" w:cs="Calibri"/>
                <w:szCs w:val="20"/>
              </w:rPr>
              <w:t>23.10.8</w:t>
            </w:r>
            <w:r w:rsidRPr="00C02294">
              <w:rPr>
                <w:rFonts w:ascii="Calibri" w:hAnsi="Calibri" w:cs="Calibri"/>
                <w:szCs w:val="20"/>
              </w:rPr>
              <w:fldChar w:fldCharType="end"/>
            </w:r>
            <w:r w:rsidRPr="00C02294">
              <w:rPr>
                <w:rFonts w:ascii="Calibri" w:hAnsi="Calibri" w:cs="Calibri"/>
                <w:szCs w:val="20"/>
              </w:rPr>
              <w:t xml:space="preserve">, </w:t>
            </w:r>
            <w:r w:rsidRPr="00C02294">
              <w:rPr>
                <w:rFonts w:ascii="Calibri" w:hAnsi="Calibri" w:cs="Calibri"/>
                <w:i/>
                <w:iCs/>
                <w:szCs w:val="20"/>
              </w:rPr>
              <w:fldChar w:fldCharType="begin"/>
            </w:r>
            <w:r w:rsidRPr="00C02294">
              <w:rPr>
                <w:rFonts w:ascii="Calibri" w:hAnsi="Calibri" w:cs="Calibri"/>
                <w:i/>
                <w:iCs/>
                <w:szCs w:val="20"/>
              </w:rPr>
              <w:instrText xml:space="preserve"> REF _Ref77954212 \h  \* MERGEFORMAT </w:instrText>
            </w:r>
            <w:r w:rsidRPr="00C02294">
              <w:rPr>
                <w:rFonts w:ascii="Calibri" w:hAnsi="Calibri" w:cs="Calibri"/>
                <w:i/>
                <w:iCs/>
                <w:szCs w:val="20"/>
              </w:rPr>
            </w:r>
            <w:r w:rsidRPr="00C02294">
              <w:rPr>
                <w:rFonts w:ascii="Calibri" w:hAnsi="Calibri" w:cs="Calibri"/>
                <w:i/>
                <w:iCs/>
                <w:szCs w:val="20"/>
              </w:rPr>
              <w:fldChar w:fldCharType="separate"/>
            </w:r>
            <w:r w:rsidR="00913009" w:rsidRPr="00913009">
              <w:rPr>
                <w:i/>
                <w:iCs/>
                <w:szCs w:val="20"/>
              </w:rPr>
              <w:t>RULE – LXI Common Configuration GET API</w:t>
            </w:r>
            <w:r w:rsidRPr="00C02294">
              <w:rPr>
                <w:rFonts w:ascii="Calibri" w:hAnsi="Calibri" w:cs="Calibri"/>
                <w:i/>
                <w:iCs/>
                <w:szCs w:val="20"/>
              </w:rPr>
              <w:fldChar w:fldCharType="end"/>
            </w:r>
            <w:r w:rsidRPr="00C02294">
              <w:rPr>
                <w:rFonts w:ascii="Calibri" w:hAnsi="Calibri" w:cs="Calibri"/>
                <w:szCs w:val="20"/>
              </w:rPr>
              <w:t>, for differences between the two endpoints.</w:t>
            </w:r>
          </w:p>
        </w:tc>
      </w:tr>
      <w:tr w:rsidR="003345F5" w:rsidRPr="002C6931" w14:paraId="1A55846F"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1E5CBF32" w14:textId="77777777" w:rsidR="003345F5" w:rsidRPr="00C02294" w:rsidRDefault="003345F5" w:rsidP="00721358">
            <w:pPr>
              <w:rPr>
                <w:rFonts w:ascii="Calibri" w:hAnsi="Calibri" w:cs="Calibri"/>
                <w:szCs w:val="20"/>
              </w:rPr>
            </w:pPr>
            <w:r w:rsidRPr="00C02294">
              <w:rPr>
                <w:rFonts w:ascii="Calibri" w:hAnsi="Calibri" w:cs="Calibri"/>
                <w:szCs w:val="20"/>
              </w:rPr>
              <w:t> lxi/api/common-configuration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1F9B4E"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5FDBD" w14:textId="77777777" w:rsidR="003345F5" w:rsidRPr="00C02294" w:rsidRDefault="003345F5" w:rsidP="00721358">
            <w:pPr>
              <w:rPr>
                <w:rFonts w:ascii="Calibri" w:hAnsi="Calibri" w:cs="Calibri"/>
                <w:szCs w:val="20"/>
              </w:rPr>
            </w:pPr>
            <w:r w:rsidRPr="00C02294">
              <w:rPr>
                <w:rFonts w:ascii="Calibri" w:hAnsi="Calibri" w:cs="Calibri"/>
                <w:szCs w:val="20"/>
              </w:rPr>
              <w:t>Configures the overall device LXI configuration</w:t>
            </w:r>
          </w:p>
          <w:p w14:paraId="0F3425E9"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5E9F24D9" w14:textId="77777777" w:rsidR="003345F5" w:rsidRPr="00C02294" w:rsidRDefault="003345F5" w:rsidP="00721358">
            <w:pPr>
              <w:rPr>
                <w:rFonts w:ascii="Calibri" w:hAnsi="Calibri" w:cs="Calibri"/>
                <w:szCs w:val="20"/>
              </w:rPr>
            </w:pPr>
            <w:r w:rsidRPr="00C02294">
              <w:rPr>
                <w:rFonts w:ascii="Calibri" w:hAnsi="Calibri" w:cs="Calibri"/>
                <w:szCs w:val="20"/>
              </w:rPr>
              <w:t>The network settings managed by this API can usually be applied to all devices in a system.</w:t>
            </w:r>
          </w:p>
        </w:tc>
      </w:tr>
      <w:tr w:rsidR="003345F5" w:rsidRPr="002C6931" w14:paraId="40DBA029"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DC64381" w14:textId="77777777" w:rsidR="003345F5" w:rsidRPr="00C02294" w:rsidRDefault="003345F5" w:rsidP="00721358">
            <w:pPr>
              <w:rPr>
                <w:rFonts w:ascii="Calibri" w:hAnsi="Calibri" w:cs="Calibri"/>
                <w:szCs w:val="20"/>
              </w:rPr>
            </w:pPr>
            <w:r w:rsidRPr="00C02294">
              <w:rPr>
                <w:rFonts w:ascii="Calibri" w:hAnsi="Calibri" w:cs="Calibri"/>
                <w:szCs w:val="20"/>
              </w:rPr>
              <w:t>/lxi/api/device-specific-configuration  OR</w:t>
            </w:r>
          </w:p>
          <w:p w14:paraId="1A189A03" w14:textId="77777777" w:rsidR="003345F5" w:rsidRPr="00C02294" w:rsidRDefault="003345F5" w:rsidP="00721358">
            <w:pPr>
              <w:rPr>
                <w:rFonts w:ascii="Calibri" w:hAnsi="Calibri" w:cs="Calibri"/>
                <w:szCs w:val="20"/>
              </w:rPr>
            </w:pPr>
            <w:r w:rsidRPr="00C02294">
              <w:rPr>
                <w:rFonts w:ascii="Calibri" w:hAnsi="Calibri" w:cs="Calibri"/>
                <w:szCs w:val="20"/>
              </w:rPr>
              <w:t>/lxi/device-specific-configuration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91904"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18392" w14:textId="77777777" w:rsidR="003345F5" w:rsidRPr="00C02294" w:rsidRDefault="003345F5" w:rsidP="00721358">
            <w:pPr>
              <w:rPr>
                <w:rFonts w:ascii="Calibri" w:hAnsi="Calibri" w:cs="Calibri"/>
                <w:szCs w:val="20"/>
              </w:rPr>
            </w:pPr>
            <w:r w:rsidRPr="00C02294">
              <w:rPr>
                <w:rFonts w:ascii="Calibri" w:hAnsi="Calibri" w:cs="Calibri"/>
                <w:szCs w:val="20"/>
              </w:rPr>
              <w:t xml:space="preserve">Returns device-specific configuration and capabilities. </w:t>
            </w:r>
          </w:p>
          <w:p w14:paraId="22415F11" w14:textId="77777777" w:rsidR="003345F5" w:rsidRPr="00C02294" w:rsidRDefault="003345F5" w:rsidP="00721358">
            <w:pPr>
              <w:rPr>
                <w:rFonts w:ascii="Calibri" w:hAnsi="Calibri" w:cs="Calibri"/>
                <w:szCs w:val="20"/>
              </w:rPr>
            </w:pPr>
          </w:p>
          <w:p w14:paraId="40E8DFB9" w14:textId="74DC9DCB" w:rsidR="003345F5" w:rsidRPr="00C02294" w:rsidRDefault="003345F5" w:rsidP="00721358">
            <w:pPr>
              <w:rPr>
                <w:rFonts w:ascii="Calibri" w:hAnsi="Calibri" w:cs="Calibri"/>
                <w:szCs w:val="20"/>
              </w:rPr>
            </w:pPr>
            <w:r w:rsidRPr="00C02294">
              <w:rPr>
                <w:rFonts w:ascii="Calibri" w:hAnsi="Calibri" w:cs="Calibri"/>
                <w:szCs w:val="20"/>
              </w:rPr>
              <w:t xml:space="preserve">This API is available over both secure and </w:t>
            </w:r>
            <w:r w:rsidR="008A316D">
              <w:rPr>
                <w:rFonts w:ascii="Calibri" w:hAnsi="Calibri" w:cs="Calibri"/>
                <w:szCs w:val="20"/>
              </w:rPr>
              <w:t>unsecur</w:t>
            </w:r>
            <w:r w:rsidRPr="00C02294">
              <w:rPr>
                <w:rFonts w:ascii="Calibri" w:hAnsi="Calibri" w:cs="Calibri"/>
                <w:szCs w:val="20"/>
              </w:rPr>
              <w:t>e connections. The two endpoints behave identically.</w:t>
            </w:r>
          </w:p>
        </w:tc>
      </w:tr>
      <w:tr w:rsidR="003345F5" w:rsidRPr="002C6931" w14:paraId="575BC44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49C2A93" w14:textId="77777777" w:rsidR="003345F5" w:rsidRPr="00C02294" w:rsidRDefault="003345F5" w:rsidP="00721358">
            <w:pPr>
              <w:rPr>
                <w:rFonts w:ascii="Calibri" w:hAnsi="Calibri" w:cs="Calibri"/>
                <w:szCs w:val="20"/>
              </w:rPr>
            </w:pPr>
            <w:r w:rsidRPr="00C02294">
              <w:rPr>
                <w:rFonts w:ascii="Calibri" w:hAnsi="Calibri" w:cs="Calibri"/>
                <w:szCs w:val="20"/>
              </w:rPr>
              <w:t xml:space="preserve"> /lxi/api/device-specific-configuration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0F89" w14:textId="77777777" w:rsidR="003345F5" w:rsidRPr="00C02294" w:rsidRDefault="003345F5" w:rsidP="00721358">
            <w:pPr>
              <w:rPr>
                <w:rFonts w:ascii="Calibri" w:hAnsi="Calibri" w:cs="Calibri"/>
                <w:szCs w:val="20"/>
              </w:rPr>
            </w:pPr>
            <w:r w:rsidRPr="00C02294">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2D536" w14:textId="77777777" w:rsidR="003345F5" w:rsidRPr="00C02294" w:rsidRDefault="003345F5" w:rsidP="00721358">
            <w:pPr>
              <w:rPr>
                <w:rFonts w:ascii="Calibri" w:hAnsi="Calibri" w:cs="Calibri"/>
                <w:szCs w:val="20"/>
              </w:rPr>
            </w:pPr>
            <w:r w:rsidRPr="00C02294">
              <w:rPr>
                <w:rFonts w:ascii="Calibri" w:hAnsi="Calibri" w:cs="Calibri"/>
                <w:szCs w:val="20"/>
              </w:rPr>
              <w:t>Configures device-specific network settings.</w:t>
            </w:r>
          </w:p>
          <w:p w14:paraId="534A354F"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60EBF67B" w14:textId="77777777" w:rsidR="003345F5" w:rsidRPr="00C02294" w:rsidRDefault="003345F5" w:rsidP="00721358">
            <w:pPr>
              <w:rPr>
                <w:rFonts w:ascii="Calibri" w:hAnsi="Calibri" w:cs="Calibri"/>
                <w:szCs w:val="20"/>
              </w:rPr>
            </w:pPr>
            <w:r w:rsidRPr="00C02294">
              <w:rPr>
                <w:rFonts w:ascii="Calibri" w:hAnsi="Calibri" w:cs="Calibri"/>
                <w:szCs w:val="20"/>
              </w:rPr>
              <w:t>The network</w:t>
            </w:r>
            <w:r>
              <w:rPr>
                <w:rFonts w:ascii="Calibri" w:hAnsi="Calibri" w:cs="Calibri"/>
                <w:szCs w:val="20"/>
              </w:rPr>
              <w:t xml:space="preserve"> settings</w:t>
            </w:r>
            <w:r w:rsidRPr="00C02294">
              <w:rPr>
                <w:rFonts w:ascii="Calibri" w:hAnsi="Calibri" w:cs="Calibri"/>
                <w:szCs w:val="20"/>
              </w:rPr>
              <w:t xml:space="preserve"> managed by this API are potentially unique to a particular device.</w:t>
            </w:r>
          </w:p>
        </w:tc>
      </w:tr>
      <w:tr w:rsidR="003345F5" w:rsidRPr="002C6931" w14:paraId="3D5AE968"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856102" w14:textId="77777777" w:rsidR="003345F5" w:rsidRPr="00C02294" w:rsidRDefault="003345F5" w:rsidP="00721358">
            <w:pPr>
              <w:rPr>
                <w:rFonts w:ascii="Calibri" w:hAnsi="Calibri" w:cs="Calibri"/>
                <w:szCs w:val="20"/>
              </w:rPr>
            </w:pPr>
            <w:r w:rsidRPr="00C02294">
              <w:rPr>
                <w:rFonts w:ascii="Calibri" w:hAnsi="Calibri" w:cs="Calibri"/>
                <w:szCs w:val="20"/>
              </w:rPr>
              <w:t>/lxi/api/certificates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5E770A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A8CDD" w14:textId="77777777" w:rsidR="003345F5" w:rsidRPr="00C02294" w:rsidRDefault="003345F5" w:rsidP="00721358">
            <w:pPr>
              <w:rPr>
                <w:rFonts w:ascii="Calibri" w:hAnsi="Calibri" w:cs="Calibri"/>
                <w:szCs w:val="20"/>
              </w:rPr>
            </w:pPr>
            <w:r w:rsidRPr="00C02294">
              <w:rPr>
                <w:rFonts w:ascii="Calibri" w:hAnsi="Calibri" w:cs="Calibri"/>
                <w:szCs w:val="20"/>
              </w:rPr>
              <w:t>Returns a list of certificate GUIDs.</w:t>
            </w:r>
          </w:p>
        </w:tc>
      </w:tr>
      <w:tr w:rsidR="003345F5" w:rsidRPr="002C6931" w14:paraId="35B3CB1C"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B8FC91" w14:textId="77777777" w:rsidR="003345F5" w:rsidRPr="00C02294" w:rsidRDefault="003345F5" w:rsidP="00721358">
            <w:pPr>
              <w:rPr>
                <w:rFonts w:ascii="Calibri" w:hAnsi="Calibri" w:cs="Calibri"/>
                <w:szCs w:val="20"/>
              </w:rPr>
            </w:pPr>
            <w:r w:rsidRPr="00C02294">
              <w:rPr>
                <w:rFonts w:ascii="Calibri" w:hAnsi="Calibri" w:cs="Calibri"/>
                <w:szCs w:val="20"/>
              </w:rPr>
              <w:t>/lxi/api/certificates</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BE32F2" w14:textId="77777777" w:rsidR="003345F5" w:rsidRPr="00C02294" w:rsidRDefault="003345F5" w:rsidP="00721358">
            <w:pPr>
              <w:rPr>
                <w:rFonts w:ascii="Calibri" w:hAnsi="Calibri" w:cs="Calibri"/>
                <w:szCs w:val="20"/>
              </w:rPr>
            </w:pPr>
            <w:r w:rsidRPr="00C02294">
              <w:rPr>
                <w:rFonts w:ascii="Calibri" w:hAnsi="Calibri" w:cs="Calibri"/>
                <w:szCs w:val="20"/>
              </w:rPr>
              <w:t>POST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B559CF" w14:textId="579E17AA" w:rsidR="003345F5" w:rsidRPr="00C02294" w:rsidRDefault="003345F5" w:rsidP="00721358">
            <w:pPr>
              <w:rPr>
                <w:rFonts w:ascii="Calibri" w:hAnsi="Calibri" w:cs="Calibri"/>
                <w:szCs w:val="20"/>
              </w:rPr>
            </w:pPr>
            <w:r w:rsidRPr="00C02294">
              <w:rPr>
                <w:rFonts w:ascii="Calibri" w:hAnsi="Calibri" w:cs="Calibri"/>
                <w:szCs w:val="20"/>
              </w:rPr>
              <w:t xml:space="preserve">Places a PKCS#7 style certificate or certificate chain on the device to use with its LDevID.  The certificate must be based on </w:t>
            </w:r>
            <w:r w:rsidR="00D2739B">
              <w:rPr>
                <w:rFonts w:ascii="Calibri" w:hAnsi="Calibri" w:cs="Calibri"/>
                <w:szCs w:val="20"/>
              </w:rPr>
              <w:t xml:space="preserve">a </w:t>
            </w:r>
            <w:r w:rsidRPr="00C02294">
              <w:rPr>
                <w:rFonts w:ascii="Calibri" w:hAnsi="Calibri" w:cs="Calibri"/>
                <w:szCs w:val="20"/>
              </w:rPr>
              <w:t>CSR acquired from the device.</w:t>
            </w:r>
          </w:p>
          <w:p w14:paraId="3143499E" w14:textId="77777777" w:rsidR="003345F5" w:rsidRPr="00C02294" w:rsidRDefault="003345F5" w:rsidP="00721358">
            <w:pPr>
              <w:rPr>
                <w:rFonts w:ascii="Calibri" w:hAnsi="Calibri" w:cs="Calibri"/>
                <w:szCs w:val="20"/>
              </w:rPr>
            </w:pPr>
            <w:r w:rsidRPr="00C02294">
              <w:rPr>
                <w:rFonts w:ascii="Calibri" w:hAnsi="Calibri" w:cs="Calibri"/>
                <w:szCs w:val="20"/>
              </w:rPr>
              <w:t> </w:t>
            </w:r>
          </w:p>
          <w:p w14:paraId="7D6C1021" w14:textId="70A35459" w:rsidR="003345F5" w:rsidRPr="00C02294" w:rsidRDefault="003345F5" w:rsidP="00721358">
            <w:pPr>
              <w:rPr>
                <w:rFonts w:ascii="Calibri" w:hAnsi="Calibri" w:cs="Calibri"/>
                <w:szCs w:val="20"/>
              </w:rPr>
            </w:pPr>
            <w:r w:rsidRPr="00C02294">
              <w:rPr>
                <w:rFonts w:ascii="Calibri" w:hAnsi="Calibri" w:cs="Calibri"/>
                <w:szCs w:val="20"/>
              </w:rPr>
              <w:t xml:space="preserve">The </w:t>
            </w:r>
            <w:r w:rsidR="00D2739B">
              <w:rPr>
                <w:rFonts w:ascii="Calibri" w:hAnsi="Calibri" w:cs="Calibri"/>
                <w:szCs w:val="20"/>
              </w:rPr>
              <w:t xml:space="preserve">GET </w:t>
            </w:r>
            <w:r w:rsidRPr="00C02294">
              <w:rPr>
                <w:rFonts w:ascii="Calibri" w:hAnsi="Calibri" w:cs="Calibri"/>
                <w:szCs w:val="20"/>
              </w:rPr>
              <w:t>response XML has the GUID that is used to identify this certificate.</w:t>
            </w:r>
          </w:p>
        </w:tc>
      </w:tr>
      <w:tr w:rsidR="003345F5" w:rsidRPr="002C6931" w14:paraId="5D344D04"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D83B43B" w14:textId="77777777" w:rsidR="003345F5" w:rsidRPr="00C02294" w:rsidRDefault="003345F5" w:rsidP="00721358">
            <w:pPr>
              <w:rPr>
                <w:rFonts w:ascii="Calibri" w:hAnsi="Calibri" w:cs="Calibri"/>
                <w:szCs w:val="20"/>
              </w:rPr>
            </w:pPr>
            <w:r w:rsidRPr="00C02294">
              <w:rPr>
                <w:rFonts w:ascii="Calibri" w:hAnsi="Calibri" w:cs="Calibri"/>
                <w:szCs w:val="20"/>
              </w:rPr>
              <w:t>/lxi/api/certificates/&lt;GUID&gt;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0A62B13"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1CF6A79" w14:textId="77777777" w:rsidR="003345F5" w:rsidRPr="00C02294" w:rsidRDefault="003345F5" w:rsidP="00721358">
            <w:pPr>
              <w:rPr>
                <w:rFonts w:ascii="Calibri" w:hAnsi="Calibri" w:cs="Calibri"/>
                <w:szCs w:val="20"/>
              </w:rPr>
            </w:pPr>
            <w:r w:rsidRPr="00C02294">
              <w:rPr>
                <w:rFonts w:ascii="Calibri" w:hAnsi="Calibri" w:cs="Calibri"/>
                <w:szCs w:val="20"/>
              </w:rPr>
              <w:t>Returns the PKCS#7 certificate, certificate chain, or PKCS#10 CSR identified by &lt;GUID&gt;</w:t>
            </w:r>
          </w:p>
        </w:tc>
      </w:tr>
      <w:tr w:rsidR="003345F5" w:rsidRPr="002C6931" w14:paraId="3B486907"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3A7B80F9" w14:textId="77777777" w:rsidR="003345F5" w:rsidRPr="00C02294" w:rsidRDefault="003345F5" w:rsidP="00721358">
            <w:pPr>
              <w:rPr>
                <w:rFonts w:ascii="Calibri" w:hAnsi="Calibri" w:cs="Calibri"/>
                <w:szCs w:val="20"/>
              </w:rPr>
            </w:pPr>
            <w:r w:rsidRPr="00C02294">
              <w:rPr>
                <w:rFonts w:ascii="Calibri" w:hAnsi="Calibri" w:cs="Calibri"/>
                <w:szCs w:val="20"/>
              </w:rPr>
              <w:t>/lxi/api/certificates/&lt;GUID&gt;</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0FA73A" w14:textId="77777777" w:rsidR="003345F5" w:rsidRPr="00C02294" w:rsidRDefault="003345F5" w:rsidP="00721358">
            <w:pPr>
              <w:rPr>
                <w:rFonts w:ascii="Calibri" w:hAnsi="Calibri" w:cs="Calibri"/>
                <w:szCs w:val="20"/>
              </w:rPr>
            </w:pPr>
            <w:r w:rsidRPr="00C02294">
              <w:rPr>
                <w:rFonts w:ascii="Calibri" w:hAnsi="Calibri" w:cs="Calibri"/>
                <w:szCs w:val="20"/>
              </w:rPr>
              <w:t>DEL</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68F1C96" w14:textId="77777777" w:rsidR="003345F5" w:rsidRPr="00C02294" w:rsidRDefault="003345F5" w:rsidP="00721358">
            <w:pPr>
              <w:rPr>
                <w:rFonts w:ascii="Calibri" w:hAnsi="Calibri" w:cs="Calibri"/>
                <w:szCs w:val="20"/>
              </w:rPr>
            </w:pPr>
            <w:r w:rsidRPr="00C02294">
              <w:rPr>
                <w:rFonts w:ascii="Calibri" w:hAnsi="Calibri" w:cs="Calibri"/>
                <w:szCs w:val="20"/>
              </w:rPr>
              <w:t>Deletes the certificate, certificate chain or CSR identified by &lt;GUID&gt;</w:t>
            </w:r>
          </w:p>
        </w:tc>
      </w:tr>
      <w:tr w:rsidR="00177514" w:rsidRPr="002C6931" w14:paraId="09E7339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68EFE293" w14:textId="52FCBD1D" w:rsidR="00177514" w:rsidRPr="00C02294" w:rsidRDefault="009706BA" w:rsidP="00721358">
            <w:pPr>
              <w:rPr>
                <w:rFonts w:ascii="Calibri" w:hAnsi="Calibri" w:cs="Calibri"/>
                <w:szCs w:val="20"/>
              </w:rPr>
            </w:pPr>
            <w:r>
              <w:rPr>
                <w:rFonts w:ascii="Calibri" w:hAnsi="Calibri" w:cs="Calibri"/>
                <w:szCs w:val="20"/>
              </w:rPr>
              <w:t>/lxi/api/certificates/&lt;GUID&gt;/enable</w:t>
            </w:r>
            <w:r w:rsidR="00277E52">
              <w:rPr>
                <w:rFonts w:ascii="Calibri" w:hAnsi="Calibri" w:cs="Calibri"/>
                <w:szCs w:val="20"/>
              </w:rPr>
              <w:t>d</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5D40F19" w14:textId="7B64FDAE" w:rsidR="00177514" w:rsidRPr="00C02294" w:rsidRDefault="009706BA" w:rsidP="00721358">
            <w:pPr>
              <w:rPr>
                <w:rFonts w:ascii="Calibri" w:hAnsi="Calibri" w:cs="Calibri"/>
                <w:szCs w:val="20"/>
              </w:rPr>
            </w:pPr>
            <w:r>
              <w:rPr>
                <w:rFonts w:ascii="Calibri" w:hAnsi="Calibri" w:cs="Calibri"/>
                <w:szCs w:val="20"/>
              </w:rPr>
              <w:t>PUT/GET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35408ED" w14:textId="68ADEB82" w:rsidR="00177514" w:rsidRPr="00C02294" w:rsidRDefault="00D91D04" w:rsidP="00721358">
            <w:pPr>
              <w:rPr>
                <w:rFonts w:ascii="Calibri" w:hAnsi="Calibri" w:cs="Calibri"/>
                <w:szCs w:val="20"/>
              </w:rPr>
            </w:pPr>
            <w:r>
              <w:rPr>
                <w:rFonts w:ascii="Calibri" w:hAnsi="Calibri" w:cs="Calibri"/>
                <w:szCs w:val="20"/>
              </w:rPr>
              <w:t>Controls and reads if the designated certificate is used by the device.</w:t>
            </w:r>
          </w:p>
        </w:tc>
      </w:tr>
      <w:tr w:rsidR="003345F5" w:rsidRPr="002C6931" w14:paraId="51E1A355"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63F216C5" w14:textId="77777777" w:rsidR="003345F5" w:rsidRPr="00C02294" w:rsidRDefault="003345F5" w:rsidP="00721358">
            <w:pPr>
              <w:rPr>
                <w:rFonts w:ascii="Calibri" w:hAnsi="Calibri" w:cs="Calibri"/>
                <w:szCs w:val="20"/>
              </w:rPr>
            </w:pPr>
            <w:r w:rsidRPr="00C02294">
              <w:rPr>
                <w:rFonts w:ascii="Calibri" w:hAnsi="Calibri" w:cs="Calibri"/>
                <w:szCs w:val="20"/>
              </w:rPr>
              <w:t>/lxi/api/get-csr</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606C9D" w14:textId="77777777" w:rsidR="003345F5" w:rsidRPr="00C02294" w:rsidRDefault="003345F5" w:rsidP="00721358">
            <w:pPr>
              <w:rPr>
                <w:rFonts w:ascii="Calibri" w:hAnsi="Calibri" w:cs="Calibri"/>
                <w:szCs w:val="20"/>
              </w:rPr>
            </w:pPr>
            <w:r w:rsidRPr="00C02294">
              <w:rPr>
                <w:rFonts w:ascii="Calibri" w:hAnsi="Calibri" w:cs="Calibri"/>
                <w:szCs w:val="20"/>
              </w:rPr>
              <w:t>GET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333B633" w14:textId="77777777" w:rsidR="003345F5" w:rsidRPr="00C02294" w:rsidRDefault="003345F5" w:rsidP="00721358">
            <w:pPr>
              <w:rPr>
                <w:rFonts w:ascii="Calibri" w:hAnsi="Calibri" w:cs="Calibri"/>
                <w:szCs w:val="20"/>
              </w:rPr>
            </w:pPr>
            <w:r w:rsidRPr="00C02294">
              <w:rPr>
                <w:rFonts w:ascii="Calibri" w:hAnsi="Calibri" w:cs="Calibri"/>
                <w:szCs w:val="20"/>
              </w:rPr>
              <w:t>Acquires a PKCS#10 CSR from the device based on the request parameters.</w:t>
            </w:r>
          </w:p>
        </w:tc>
      </w:tr>
      <w:tr w:rsidR="003345F5" w:rsidRPr="002C6931" w14:paraId="329D06C2" w14:textId="77777777" w:rsidTr="003345F5">
        <w:trPr>
          <w:divId w:val="93062176"/>
        </w:trPr>
        <w:tc>
          <w:tcPr>
            <w:tcW w:w="3142"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843E7CB" w14:textId="77777777" w:rsidR="003345F5" w:rsidRPr="00C02294" w:rsidRDefault="003345F5" w:rsidP="00721358">
            <w:pPr>
              <w:rPr>
                <w:rFonts w:ascii="Calibri" w:hAnsi="Calibri" w:cs="Calibri"/>
                <w:szCs w:val="20"/>
              </w:rPr>
            </w:pPr>
            <w:r w:rsidRPr="00C02294">
              <w:rPr>
                <w:rFonts w:ascii="Calibri" w:hAnsi="Calibri" w:cs="Calibri"/>
                <w:szCs w:val="20"/>
              </w:rPr>
              <w:t>/lxi/api/create-certificate</w:t>
            </w:r>
          </w:p>
        </w:tc>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0203083" w14:textId="52F8B67F" w:rsidR="003345F5" w:rsidRPr="00C02294" w:rsidRDefault="004A1D83" w:rsidP="00721358">
            <w:pPr>
              <w:rPr>
                <w:rFonts w:ascii="Calibri" w:hAnsi="Calibri" w:cs="Calibri"/>
                <w:szCs w:val="20"/>
              </w:rPr>
            </w:pPr>
            <w:r>
              <w:rPr>
                <w:rFonts w:ascii="Calibri" w:hAnsi="Calibri" w:cs="Calibri"/>
                <w:szCs w:val="20"/>
              </w:rPr>
              <w:t>PUT</w:t>
            </w:r>
          </w:p>
        </w:tc>
        <w:tc>
          <w:tcPr>
            <w:tcW w:w="53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DF1DC4B" w14:textId="77777777" w:rsidR="003345F5" w:rsidRPr="00C02294" w:rsidRDefault="003345F5" w:rsidP="00721358">
            <w:pPr>
              <w:rPr>
                <w:rFonts w:ascii="Calibri" w:hAnsi="Calibri" w:cs="Calibri"/>
                <w:szCs w:val="20"/>
              </w:rPr>
            </w:pPr>
            <w:r w:rsidRPr="00C02294">
              <w:rPr>
                <w:rFonts w:ascii="Calibri" w:hAnsi="Calibri" w:cs="Calibri"/>
                <w:szCs w:val="20"/>
              </w:rPr>
              <w:t>Tell the device to create a self-signed certificate (also known as an LDevID) based on the request parameters.</w:t>
            </w:r>
          </w:p>
        </w:tc>
      </w:tr>
    </w:tbl>
    <w:p w14:paraId="4D190E54" w14:textId="77777777" w:rsidR="003345F5" w:rsidRDefault="003345F5" w:rsidP="00883589">
      <w:pPr>
        <w:pStyle w:val="Heading3"/>
        <w:divId w:val="93062176"/>
      </w:pPr>
      <w:bookmarkStart w:id="92" w:name="_Toc78269845"/>
      <w:bookmarkStart w:id="93" w:name="_Toc134436586"/>
      <w:r>
        <w:t>XML Schemas for Device APIs</w:t>
      </w:r>
      <w:bookmarkEnd w:id="92"/>
      <w:bookmarkEnd w:id="93"/>
    </w:p>
    <w:p w14:paraId="55477BCA" w14:textId="77777777" w:rsidR="003345F5" w:rsidRDefault="003345F5" w:rsidP="003345F5">
      <w:pPr>
        <w:pStyle w:val="Body1"/>
        <w:divId w:val="93062176"/>
      </w:pPr>
      <w:r>
        <w:t>The following sections specify the management of the XML schemas that specify the format of the payloads sent to and from the device with the LXI API.</w:t>
      </w:r>
    </w:p>
    <w:p w14:paraId="3264D4F7" w14:textId="49032BA2" w:rsidR="003345F5" w:rsidRDefault="003345F5" w:rsidP="003345F5">
      <w:pPr>
        <w:pStyle w:val="Heading4"/>
        <w:divId w:val="93062176"/>
      </w:pPr>
      <w:r>
        <w:t>LXI Identification Schema Handling</w:t>
      </w:r>
    </w:p>
    <w:p w14:paraId="614AE6BD" w14:textId="04774E46" w:rsidR="003345F5" w:rsidRPr="003C7891" w:rsidRDefault="003345F5" w:rsidP="003345F5">
      <w:pPr>
        <w:pStyle w:val="Body1"/>
        <w:divId w:val="93062176"/>
      </w:pPr>
      <w:r>
        <w:t>The LXI Identification schema precedes this specification.  Although it is part of the LXI API, the location and management of it is independent of the rules in this section.</w:t>
      </w:r>
      <w:r w:rsidR="003F63F4">
        <w:t xml:space="preserve">  For details see: </w:t>
      </w:r>
      <w:r w:rsidR="0067212A">
        <w:fldChar w:fldCharType="begin"/>
      </w:r>
      <w:r w:rsidR="0067212A">
        <w:instrText xml:space="preserve"> REF _Ref81661396 \r \h </w:instrText>
      </w:r>
      <w:r w:rsidR="0067212A">
        <w:fldChar w:fldCharType="separate"/>
      </w:r>
      <w:r w:rsidR="00913009">
        <w:t>23.10.7</w:t>
      </w:r>
      <w:r w:rsidR="0067212A">
        <w:fldChar w:fldCharType="end"/>
      </w:r>
      <w:r w:rsidR="0067212A">
        <w:t xml:space="preserve">, </w:t>
      </w:r>
      <w:r w:rsidR="003F63F4" w:rsidRPr="00715DD2">
        <w:rPr>
          <w:i/>
          <w:iCs/>
          <w:u w:val="single"/>
        </w:rPr>
        <w:fldChar w:fldCharType="begin"/>
      </w:r>
      <w:r w:rsidR="003F63F4" w:rsidRPr="00715DD2">
        <w:rPr>
          <w:i/>
          <w:iCs/>
          <w:u w:val="single"/>
        </w:rPr>
        <w:instrText xml:space="preserve"> REF _Ref81661354 \h  \* MERGEFORMAT </w:instrText>
      </w:r>
      <w:r w:rsidR="003F63F4" w:rsidRPr="00715DD2">
        <w:rPr>
          <w:i/>
          <w:iCs/>
          <w:u w:val="single"/>
        </w:rPr>
      </w:r>
      <w:r w:rsidR="003F63F4" w:rsidRPr="00715DD2">
        <w:rPr>
          <w:i/>
          <w:iCs/>
          <w:u w:val="single"/>
        </w:rPr>
        <w:fldChar w:fldCharType="separate"/>
      </w:r>
      <w:r w:rsidR="00913009" w:rsidRPr="00913009">
        <w:rPr>
          <w:i/>
          <w:iCs/>
          <w:u w:val="single"/>
        </w:rPr>
        <w:t>LXI Identification API</w:t>
      </w:r>
      <w:r w:rsidR="003F63F4" w:rsidRPr="00715DD2">
        <w:rPr>
          <w:i/>
          <w:iCs/>
          <w:u w:val="single"/>
        </w:rPr>
        <w:fldChar w:fldCharType="end"/>
      </w:r>
      <w:r w:rsidR="0067212A">
        <w:rPr>
          <w:i/>
          <w:iCs/>
          <w:u w:val="single"/>
        </w:rPr>
        <w:t>.</w:t>
      </w:r>
    </w:p>
    <w:p w14:paraId="1182C6CA" w14:textId="1623AF51" w:rsidR="003345F5" w:rsidRPr="001F14E0" w:rsidRDefault="003345F5" w:rsidP="003345F5">
      <w:pPr>
        <w:pStyle w:val="Heading4"/>
        <w:divId w:val="93062176"/>
      </w:pPr>
      <w:r>
        <w:lastRenderedPageBreak/>
        <w:t>Schema Version Management</w:t>
      </w:r>
    </w:p>
    <w:p w14:paraId="6110FCF6" w14:textId="77777777" w:rsidR="003345F5" w:rsidRDefault="003345F5" w:rsidP="003345F5">
      <w:pPr>
        <w:pStyle w:val="Body1"/>
        <w:divId w:val="93062176"/>
      </w:pPr>
      <w:r>
        <w:t xml:space="preserve">The LXI XML schemas are versioned by providing all versions of each schema in its own directory within a directory named </w:t>
      </w:r>
      <w:r>
        <w:rPr>
          <w:i/>
          <w:iCs/>
        </w:rPr>
        <w:t>schemas</w:t>
      </w:r>
      <w:r>
        <w:t>.  The directory name is the schema name as specified in the document.  For instance, all versions of the LXI Common Configuration schema are located in the directory:</w:t>
      </w:r>
    </w:p>
    <w:p w14:paraId="63C55171" w14:textId="77777777" w:rsidR="003345F5" w:rsidRDefault="003345F5" w:rsidP="003345F5">
      <w:pPr>
        <w:pStyle w:val="Body1"/>
        <w:divId w:val="93062176"/>
      </w:pPr>
    </w:p>
    <w:p w14:paraId="23D2415B" w14:textId="77777777" w:rsidR="003345F5" w:rsidRPr="0013467D" w:rsidRDefault="003345F5" w:rsidP="003345F5">
      <w:pPr>
        <w:pStyle w:val="ListParagraph"/>
        <w:divId w:val="93062176"/>
      </w:pPr>
      <w:r w:rsidRPr="0013467D">
        <w:t>schema</w:t>
      </w:r>
      <w:r>
        <w:t>s</w:t>
      </w:r>
      <w:r w:rsidRPr="0013467D">
        <w:t>/LXICommonConfiguration/</w:t>
      </w:r>
    </w:p>
    <w:p w14:paraId="542209B6" w14:textId="77777777" w:rsidR="003345F5" w:rsidRDefault="003345F5" w:rsidP="003345F5">
      <w:pPr>
        <w:pStyle w:val="Body1"/>
        <w:divId w:val="93062176"/>
      </w:pPr>
    </w:p>
    <w:p w14:paraId="38DB7A29" w14:textId="77777777" w:rsidR="003345F5" w:rsidRPr="007C2EE4" w:rsidRDefault="003345F5" w:rsidP="003345F5">
      <w:pPr>
        <w:pStyle w:val="Body1"/>
        <w:divId w:val="93062176"/>
      </w:pPr>
      <w:r>
        <w:t xml:space="preserve">Within this directory, the various versions of the schema have filenames that correspond to the version of the schema.  For instance, the 2.3 version of the LXI Common Configuration schema would have the filename </w:t>
      </w:r>
      <w:r w:rsidRPr="0051524E">
        <w:rPr>
          <w:i/>
          <w:iCs/>
        </w:rPr>
        <w:t>“2.3”</w:t>
      </w:r>
      <w:r>
        <w:t>.  The reference for this version of the schema would then be:</w:t>
      </w:r>
      <w:r>
        <w:br/>
      </w:r>
    </w:p>
    <w:p w14:paraId="56EA5813" w14:textId="77777777" w:rsidR="003345F5" w:rsidRPr="0013467D" w:rsidRDefault="003345F5" w:rsidP="003345F5">
      <w:pPr>
        <w:pStyle w:val="ListParagraph"/>
        <w:divId w:val="93062176"/>
      </w:pPr>
      <w:r w:rsidRPr="0013467D">
        <w:t>schemas/LXICommonConfiguration/2.3</w:t>
      </w:r>
    </w:p>
    <w:p w14:paraId="7741C14B" w14:textId="77777777" w:rsidR="003345F5" w:rsidRDefault="003345F5" w:rsidP="003345F5">
      <w:pPr>
        <w:pStyle w:val="Heading4"/>
        <w:divId w:val="93062176"/>
      </w:pPr>
      <w:r>
        <w:t>RULE – Schema location on the device</w:t>
      </w:r>
    </w:p>
    <w:p w14:paraId="1C0D983B" w14:textId="64BA167D" w:rsidR="00A57007" w:rsidRDefault="00A57007" w:rsidP="00A57007">
      <w:pPr>
        <w:pStyle w:val="Body1"/>
        <w:divId w:val="93062176"/>
      </w:pPr>
      <w:r>
        <w:t xml:space="preserve">Devices shall provide schemas for each payload </w:t>
      </w:r>
      <w:r w:rsidR="00D764BA">
        <w:t xml:space="preserve">produced or consumed </w:t>
      </w:r>
      <w:r>
        <w:t>by the device.</w:t>
      </w:r>
    </w:p>
    <w:p w14:paraId="30A145C5" w14:textId="51FDB292" w:rsidR="003345F5" w:rsidRDefault="003345F5" w:rsidP="003345F5">
      <w:pPr>
        <w:pStyle w:val="LXIBody"/>
        <w:divId w:val="93062176"/>
      </w:pPr>
      <w:r>
        <w:t>The schemas</w:t>
      </w:r>
      <w:r w:rsidR="00B22B1E">
        <w:t>,</w:t>
      </w:r>
      <w:r>
        <w:t xml:space="preserve"> on a device</w:t>
      </w:r>
      <w:r w:rsidR="00B22B1E">
        <w:t>,</w:t>
      </w:r>
      <w:r>
        <w:t xml:space="preserve"> shall be located at the device URL</w:t>
      </w:r>
      <w:r w:rsidR="0027164F">
        <w:t xml:space="preserve"> from the HTTP(S) server port</w:t>
      </w:r>
      <w:r w:rsidR="009A278C">
        <w:t>s</w:t>
      </w:r>
      <w:r w:rsidR="0027164F">
        <w:t xml:space="preserve"> that serve the </w:t>
      </w:r>
      <w:r w:rsidR="009A278C">
        <w:t xml:space="preserve">specific </w:t>
      </w:r>
      <w:r w:rsidR="0027164F">
        <w:t>API</w:t>
      </w:r>
      <w:r>
        <w:t xml:space="preserve">, in the directory </w:t>
      </w:r>
      <w:r>
        <w:rPr>
          <w:i/>
          <w:iCs/>
        </w:rPr>
        <w:t>lxi.</w:t>
      </w:r>
      <w:r>
        <w:t xml:space="preserve"> Thus, the URL for the 1.0 release of the LXI Common Configuration schema shall be:</w:t>
      </w:r>
      <w:r>
        <w:br/>
      </w:r>
    </w:p>
    <w:p w14:paraId="35FE6338" w14:textId="7EC0011E" w:rsidR="003345F5" w:rsidRPr="007C2EE4" w:rsidRDefault="003345F5" w:rsidP="003345F5">
      <w:pPr>
        <w:pStyle w:val="ListParagraph"/>
        <w:divId w:val="93062176"/>
      </w:pPr>
      <w:r w:rsidRPr="007C2EE4">
        <w:t>http</w:t>
      </w:r>
      <w:r w:rsidR="00A00550">
        <w:t>(s)</w:t>
      </w:r>
      <w:r w:rsidRPr="007C2EE4">
        <w:t>://&lt;device&gt;/lxi/schemas/LXICommonConfiguration/1.0</w:t>
      </w:r>
    </w:p>
    <w:p w14:paraId="7B312E36" w14:textId="175C506D" w:rsidR="003345F5" w:rsidRDefault="003345F5" w:rsidP="003345F5">
      <w:pPr>
        <w:pStyle w:val="LXIBody"/>
        <w:divId w:val="93062176"/>
        <w:rPr>
          <w:i/>
          <w:iCs/>
        </w:rPr>
      </w:pPr>
      <w:r>
        <w:t xml:space="preserve">The schemas are also available on the LXI website </w:t>
      </w:r>
      <w:r w:rsidR="001E3459">
        <w:t xml:space="preserve">in </w:t>
      </w:r>
      <w:r>
        <w:t xml:space="preserve">the directory </w:t>
      </w:r>
      <w:r>
        <w:rPr>
          <w:i/>
          <w:iCs/>
        </w:rPr>
        <w:t xml:space="preserve">schemas.  </w:t>
      </w:r>
      <w:r>
        <w:t xml:space="preserve">Thus, the URL for the 1.0 release of the LXI Common Configuration schema is: </w:t>
      </w:r>
      <w:r>
        <w:br/>
      </w:r>
    </w:p>
    <w:p w14:paraId="28C6C9C6" w14:textId="29C89C49" w:rsidR="003345F5" w:rsidRPr="007C2EE4" w:rsidRDefault="003345F5" w:rsidP="003345F5">
      <w:pPr>
        <w:pStyle w:val="ListParagraph"/>
        <w:divId w:val="93062176"/>
      </w:pPr>
      <w:r w:rsidRPr="007C2EE4">
        <w:t>http</w:t>
      </w:r>
      <w:r w:rsidR="00A00550">
        <w:t>(s)</w:t>
      </w:r>
      <w:r w:rsidRPr="007C2EE4">
        <w:t>://lxistandard.org/schemas/LXICommonConfiguration/1.0</w:t>
      </w:r>
    </w:p>
    <w:p w14:paraId="06B6BA89" w14:textId="77777777" w:rsidR="003345F5" w:rsidRDefault="003345F5" w:rsidP="003345F5">
      <w:pPr>
        <w:pStyle w:val="Heading3"/>
        <w:divId w:val="93062176"/>
      </w:pPr>
      <w:bookmarkStart w:id="94" w:name="_Toc78269846"/>
      <w:bookmarkStart w:id="95" w:name="_Ref81661354"/>
      <w:bookmarkStart w:id="96" w:name="_Ref81661392"/>
      <w:bookmarkStart w:id="97" w:name="_Ref81661396"/>
      <w:bookmarkStart w:id="98" w:name="_Toc134436587"/>
      <w:r>
        <w:t>LXI Identification API</w:t>
      </w:r>
      <w:bookmarkEnd w:id="94"/>
      <w:bookmarkEnd w:id="95"/>
      <w:bookmarkEnd w:id="96"/>
      <w:bookmarkEnd w:id="97"/>
      <w:bookmarkEnd w:id="98"/>
    </w:p>
    <w:p w14:paraId="2B1ECFA5" w14:textId="77777777" w:rsidR="003345F5" w:rsidRDefault="003345F5" w:rsidP="003345F5">
      <w:pPr>
        <w:pStyle w:val="Body1"/>
        <w:divId w:val="93062176"/>
      </w:pPr>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4"/>
        <w:gridCol w:w="879"/>
        <w:gridCol w:w="890"/>
        <w:gridCol w:w="900"/>
        <w:gridCol w:w="2696"/>
        <w:gridCol w:w="2271"/>
      </w:tblGrid>
      <w:tr w:rsidR="003345F5" w:rsidRPr="004741FC" w14:paraId="1937B714" w14:textId="77777777" w:rsidTr="003345F5">
        <w:trPr>
          <w:divId w:val="93062176"/>
        </w:trPr>
        <w:tc>
          <w:tcPr>
            <w:tcW w:w="17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10B76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URL </w:t>
            </w:r>
          </w:p>
        </w:tc>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5972D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Method</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77C52"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Request</w:t>
            </w:r>
          </w:p>
          <w:p w14:paraId="3C8923F1"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Content</w:t>
            </w:r>
          </w:p>
        </w:tc>
        <w:tc>
          <w:tcPr>
            <w:tcW w:w="89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349955"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Request</w:t>
            </w:r>
          </w:p>
          <w:p w14:paraId="20EB4858"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c>
          <w:tcPr>
            <w:tcW w:w="27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43122F"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Response Content</w:t>
            </w:r>
          </w:p>
        </w:tc>
        <w:tc>
          <w:tcPr>
            <w:tcW w:w="228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1D9A73"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HTTP Response</w:t>
            </w:r>
          </w:p>
          <w:p w14:paraId="37BAED8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Headers</w:t>
            </w:r>
          </w:p>
        </w:tc>
      </w:tr>
      <w:tr w:rsidR="003345F5" w:rsidRPr="004741FC" w14:paraId="4F4A50EE" w14:textId="77777777" w:rsidTr="003345F5">
        <w:trPr>
          <w:divId w:val="93062176"/>
        </w:trPr>
        <w:tc>
          <w:tcPr>
            <w:tcW w:w="170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9773BFB"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/lxi/identification</w:t>
            </w:r>
          </w:p>
        </w:tc>
        <w:tc>
          <w:tcPr>
            <w:tcW w:w="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4CB20"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GET</w:t>
            </w:r>
          </w:p>
        </w:tc>
        <w:tc>
          <w:tcPr>
            <w:tcW w:w="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31544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None</w:t>
            </w:r>
          </w:p>
        </w:tc>
        <w:tc>
          <w:tcPr>
            <w:tcW w:w="8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B16D7" w14:textId="77777777" w:rsidR="003345F5" w:rsidRPr="004741FC" w:rsidRDefault="003345F5" w:rsidP="00721358">
            <w:pPr>
              <w:rPr>
                <w:rFonts w:ascii="Calibri" w:hAnsi="Calibri" w:cs="Calibri"/>
                <w:sz w:val="22"/>
                <w:szCs w:val="22"/>
              </w:rPr>
            </w:pPr>
            <w:r w:rsidRPr="004741FC">
              <w:rPr>
                <w:rFonts w:ascii="Calibri" w:hAnsi="Calibri" w:cs="Calibri"/>
                <w:sz w:val="22"/>
                <w:szCs w:val="22"/>
              </w:rPr>
              <w:t>---</w:t>
            </w:r>
          </w:p>
        </w:tc>
        <w:tc>
          <w:tcPr>
            <w:tcW w:w="27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7F114" w14:textId="77777777" w:rsidR="003345F5" w:rsidRPr="004741FC" w:rsidRDefault="003345F5" w:rsidP="00721358">
            <w:pPr>
              <w:rPr>
                <w:rFonts w:ascii="Calibri" w:hAnsi="Calibri" w:cs="Calibri"/>
                <w:sz w:val="22"/>
                <w:szCs w:val="22"/>
              </w:rPr>
            </w:pPr>
            <w:r>
              <w:rPr>
                <w:rFonts w:ascii="Calibri" w:hAnsi="Calibri" w:cs="Calibri"/>
                <w:sz w:val="22"/>
                <w:szCs w:val="22"/>
              </w:rPr>
              <w:t>LXIIdentification.xsd</w:t>
            </w:r>
          </w:p>
        </w:tc>
        <w:tc>
          <w:tcPr>
            <w:tcW w:w="2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3DDE" w14:textId="0DEDD2E8" w:rsidR="003345F5" w:rsidRPr="004741FC" w:rsidRDefault="003345F5" w:rsidP="00721358">
            <w:pPr>
              <w:rPr>
                <w:rFonts w:ascii="Calibri" w:hAnsi="Calibri" w:cs="Calibri"/>
                <w:sz w:val="22"/>
                <w:szCs w:val="22"/>
              </w:rPr>
            </w:pPr>
            <w:r w:rsidRPr="004741FC">
              <w:rPr>
                <w:rFonts w:ascii="Calibri" w:hAnsi="Calibri" w:cs="Calibri"/>
                <w:sz w:val="22"/>
                <w:szCs w:val="22"/>
              </w:rPr>
              <w:t xml:space="preserve">Content-Type: </w:t>
            </w:r>
            <w:r w:rsidR="00E04C43">
              <w:rPr>
                <w:rFonts w:ascii="Calibri" w:hAnsi="Calibri" w:cs="Calibri"/>
                <w:sz w:val="22"/>
                <w:szCs w:val="22"/>
              </w:rPr>
              <w:t>text</w:t>
            </w:r>
            <w:r w:rsidRPr="004741FC">
              <w:rPr>
                <w:rFonts w:ascii="Calibri" w:hAnsi="Calibri" w:cs="Calibri"/>
                <w:sz w:val="22"/>
                <w:szCs w:val="22"/>
              </w:rPr>
              <w:t>/xml</w:t>
            </w:r>
          </w:p>
        </w:tc>
      </w:tr>
    </w:tbl>
    <w:p w14:paraId="710F87C9" w14:textId="6D5FE462" w:rsidR="003345F5" w:rsidRDefault="003345F5" w:rsidP="003345F5">
      <w:pPr>
        <w:pStyle w:val="LXIBody"/>
        <w:divId w:val="93062176"/>
      </w:pPr>
      <w:r>
        <w:t xml:space="preserve">The LXI Identification API is </w:t>
      </w:r>
      <w:del w:id="99" w:author="Joseph Mueller" w:date="2023-04-18T11:17:00Z">
        <w:r w:rsidDel="00BB154A">
          <w:delText>defined by</w:delText>
        </w:r>
      </w:del>
      <w:ins w:id="100" w:author="Joseph Mueller" w:date="2023-04-18T11:17:00Z">
        <w:r w:rsidR="00BB154A">
          <w:t>s</w:t>
        </w:r>
      </w:ins>
      <w:ins w:id="101" w:author="Joseph Mueller" w:date="2023-04-20T08:08:00Z">
        <w:r w:rsidR="009021C8">
          <w:t>p</w:t>
        </w:r>
      </w:ins>
      <w:ins w:id="102" w:author="Joseph Mueller" w:date="2023-04-18T11:17:00Z">
        <w:r w:rsidR="00BB154A">
          <w:t>ecified in</w:t>
        </w:r>
      </w:ins>
      <w:r>
        <w:t xml:space="preserve"> the LXI </w:t>
      </w:r>
      <w:r w:rsidR="0065121F">
        <w:t xml:space="preserve">Device </w:t>
      </w:r>
      <w:r>
        <w:t>specification.  Therefore, it is exempt from the rules in this section.</w:t>
      </w:r>
    </w:p>
    <w:p w14:paraId="7BD9153D" w14:textId="77777777" w:rsidR="003345F5" w:rsidRDefault="003345F5" w:rsidP="003345F5">
      <w:pPr>
        <w:pStyle w:val="LXIBody"/>
        <w:divId w:val="93062176"/>
      </w:pPr>
      <w:r>
        <w:t>Clients are not required to authenticate themselves to use this API.</w:t>
      </w:r>
    </w:p>
    <w:p w14:paraId="5210C2AA" w14:textId="77777777" w:rsidR="003345F5" w:rsidRDefault="003345F5" w:rsidP="003345F5">
      <w:pPr>
        <w:pStyle w:val="LXIBody"/>
        <w:divId w:val="93062176"/>
      </w:pPr>
      <w:r>
        <w:t>The schema is available from the LXI web site at:</w:t>
      </w:r>
    </w:p>
    <w:p w14:paraId="6808D72F" w14:textId="1B5766E1" w:rsidR="003345F5" w:rsidRPr="006F5534" w:rsidRDefault="003345F5" w:rsidP="003345F5">
      <w:pPr>
        <w:pStyle w:val="ListParagraph"/>
        <w:divId w:val="93062176"/>
      </w:pPr>
      <w:r w:rsidRPr="00BD365A">
        <w:t>https://www.lxistandard.org/Inst</w:t>
      </w:r>
      <w:r>
        <w:t>rumentIdentification/</w:t>
      </w:r>
      <w:ins w:id="103" w:author="Joseph Mueller" w:date="2023-04-18T11:16:00Z">
        <w:r w:rsidR="002C2390">
          <w:t>2</w:t>
        </w:r>
      </w:ins>
      <w:del w:id="104" w:author="Joseph Mueller" w:date="2023-04-18T11:16:00Z">
        <w:r w:rsidDel="002C2390">
          <w:delText>1</w:delText>
        </w:r>
      </w:del>
      <w:r>
        <w:t>.0</w:t>
      </w:r>
      <w:r w:rsidRPr="006F5534">
        <w:t xml:space="preserve"> </w:t>
      </w:r>
    </w:p>
    <w:p w14:paraId="363427B3" w14:textId="77777777" w:rsidR="003345F5" w:rsidRDefault="003345F5" w:rsidP="003345F5">
      <w:pPr>
        <w:pStyle w:val="Heading3"/>
        <w:divId w:val="93062176"/>
      </w:pPr>
      <w:bookmarkStart w:id="105" w:name="_Ref77954206"/>
      <w:bookmarkStart w:id="106" w:name="_Ref77954212"/>
      <w:bookmarkStart w:id="107" w:name="_Toc78269847"/>
      <w:bookmarkStart w:id="108" w:name="_Toc134436588"/>
      <w:r>
        <w:t>RULE – LXI Common Configuration GET API</w:t>
      </w:r>
      <w:bookmarkEnd w:id="105"/>
      <w:bookmarkEnd w:id="106"/>
      <w:bookmarkEnd w:id="107"/>
      <w:bookmarkEnd w:id="108"/>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3"/>
        <w:gridCol w:w="879"/>
        <w:gridCol w:w="890"/>
        <w:gridCol w:w="900"/>
        <w:gridCol w:w="3006"/>
        <w:gridCol w:w="1559"/>
      </w:tblGrid>
      <w:tr w:rsidR="003345F5" w:rsidRPr="008A0BC8" w14:paraId="02F7B551"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9E3E10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63BE18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Method</w:t>
            </w:r>
          </w:p>
        </w:tc>
        <w:tc>
          <w:tcPr>
            <w:tcW w:w="8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4866D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Request</w:t>
            </w:r>
          </w:p>
          <w:p w14:paraId="6E9E1BAC"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Content</w:t>
            </w:r>
          </w:p>
        </w:tc>
        <w:tc>
          <w:tcPr>
            <w:tcW w:w="9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2987FF5"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Request</w:t>
            </w:r>
          </w:p>
          <w:p w14:paraId="6F71B830"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c>
          <w:tcPr>
            <w:tcW w:w="300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B3EFA3"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Response Content</w:t>
            </w:r>
          </w:p>
        </w:tc>
        <w:tc>
          <w:tcPr>
            <w:tcW w:w="15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FD3721"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HTTP Response</w:t>
            </w:r>
          </w:p>
          <w:p w14:paraId="7238AAA7" w14:textId="77777777" w:rsidR="003345F5" w:rsidRPr="008A0BC8" w:rsidRDefault="003345F5" w:rsidP="00721358">
            <w:pPr>
              <w:rPr>
                <w:rFonts w:ascii="Calibri" w:hAnsi="Calibri" w:cs="Calibri"/>
                <w:sz w:val="22"/>
                <w:szCs w:val="22"/>
              </w:rPr>
            </w:pPr>
            <w:r w:rsidRPr="008A0BC8">
              <w:rPr>
                <w:rFonts w:ascii="Calibri" w:hAnsi="Calibri" w:cs="Calibri"/>
                <w:sz w:val="22"/>
                <w:szCs w:val="22"/>
              </w:rPr>
              <w:t>Headers</w:t>
            </w:r>
          </w:p>
        </w:tc>
      </w:tr>
      <w:tr w:rsidR="003345F5" w:rsidRPr="008A0BC8" w14:paraId="7C9B3A5B" w14:textId="77777777" w:rsidTr="003345F5">
        <w:trPr>
          <w:divId w:val="93062176"/>
        </w:trPr>
        <w:tc>
          <w:tcPr>
            <w:tcW w:w="138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3F3A696" w14:textId="77777777" w:rsidR="003345F5" w:rsidRDefault="003345F5" w:rsidP="00721358">
            <w:pPr>
              <w:rPr>
                <w:rFonts w:ascii="Calibri" w:hAnsi="Calibri" w:cs="Calibri"/>
                <w:sz w:val="22"/>
                <w:szCs w:val="22"/>
              </w:rPr>
            </w:pPr>
            <w:r>
              <w:rPr>
                <w:rFonts w:ascii="Calibri" w:hAnsi="Calibri" w:cs="Calibri"/>
                <w:sz w:val="22"/>
                <w:szCs w:val="22"/>
              </w:rPr>
              <w:t>/lxi/api/common-configuration OR</w:t>
            </w:r>
          </w:p>
          <w:p w14:paraId="654AB13E" w14:textId="77777777" w:rsidR="003345F5" w:rsidRPr="008A0BC8" w:rsidRDefault="003345F5" w:rsidP="00721358">
            <w:pPr>
              <w:rPr>
                <w:rFonts w:ascii="Calibri" w:hAnsi="Calibri" w:cs="Calibri"/>
                <w:sz w:val="22"/>
                <w:szCs w:val="22"/>
              </w:rPr>
            </w:pPr>
            <w:r>
              <w:rPr>
                <w:rFonts w:ascii="Calibri" w:hAnsi="Calibri" w:cs="Calibri"/>
                <w:sz w:val="22"/>
                <w:szCs w:val="22"/>
              </w:rPr>
              <w:lastRenderedPageBreak/>
              <w:t>lxi/common-configuration</w:t>
            </w:r>
          </w:p>
        </w:tc>
        <w:tc>
          <w:tcPr>
            <w:tcW w:w="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E85E4" w14:textId="77777777" w:rsidR="003345F5" w:rsidRPr="008A0BC8" w:rsidRDefault="003345F5" w:rsidP="00721358">
            <w:pPr>
              <w:rPr>
                <w:rFonts w:ascii="Calibri" w:hAnsi="Calibri" w:cs="Calibri"/>
                <w:sz w:val="22"/>
                <w:szCs w:val="22"/>
              </w:rPr>
            </w:pPr>
            <w:r>
              <w:rPr>
                <w:rFonts w:ascii="Calibri" w:hAnsi="Calibri" w:cs="Calibri"/>
                <w:sz w:val="22"/>
                <w:szCs w:val="22"/>
              </w:rPr>
              <w:lastRenderedPageBreak/>
              <w:t>GET</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36B05" w14:textId="77777777" w:rsidR="003345F5" w:rsidRPr="008A0BC8" w:rsidRDefault="003345F5" w:rsidP="00721358">
            <w:pPr>
              <w:rPr>
                <w:rFonts w:ascii="Calibri" w:hAnsi="Calibri" w:cs="Calibri"/>
                <w:sz w:val="22"/>
                <w:szCs w:val="22"/>
              </w:rPr>
            </w:pPr>
            <w:r>
              <w:rPr>
                <w:rFonts w:ascii="Calibri" w:hAnsi="Calibri" w:cs="Calibri"/>
                <w:sz w:val="22"/>
                <w:szCs w:val="22"/>
              </w:rPr>
              <w:t>None</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D8DF0" w14:textId="77777777" w:rsidR="003345F5" w:rsidRPr="008A0BC8" w:rsidRDefault="003345F5" w:rsidP="00721358">
            <w:pPr>
              <w:rPr>
                <w:rFonts w:ascii="Calibri" w:hAnsi="Calibri" w:cs="Calibri"/>
                <w:sz w:val="22"/>
                <w:szCs w:val="22"/>
              </w:rPr>
            </w:pPr>
            <w:r>
              <w:rPr>
                <w:rFonts w:ascii="Calibri" w:hAnsi="Calibri" w:cs="Calibri"/>
                <w:sz w:val="22"/>
                <w:szCs w:val="22"/>
              </w:rPr>
              <w:t>---</w:t>
            </w:r>
          </w:p>
        </w:tc>
        <w:tc>
          <w:tcPr>
            <w:tcW w:w="3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8AF20C" w14:textId="77777777" w:rsidR="003345F5" w:rsidRPr="008A0BC8" w:rsidRDefault="003345F5" w:rsidP="00721358">
            <w:pPr>
              <w:rPr>
                <w:rFonts w:ascii="Calibri" w:hAnsi="Calibri" w:cs="Calibri"/>
                <w:sz w:val="22"/>
                <w:szCs w:val="22"/>
              </w:rPr>
            </w:pPr>
            <w:r>
              <w:rPr>
                <w:rFonts w:ascii="Calibri" w:hAnsi="Calibri" w:cs="Calibri"/>
                <w:sz w:val="22"/>
                <w:szCs w:val="22"/>
              </w:rPr>
              <w:t>LXICommonConfiguration</w:t>
            </w:r>
          </w:p>
        </w:tc>
        <w:tc>
          <w:tcPr>
            <w:tcW w:w="1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4A99A" w14:textId="77777777" w:rsidR="003345F5" w:rsidRPr="008A0BC8" w:rsidRDefault="003345F5" w:rsidP="00721358">
            <w:pPr>
              <w:rPr>
                <w:rFonts w:ascii="Calibri" w:hAnsi="Calibri" w:cs="Calibri"/>
                <w:sz w:val="22"/>
                <w:szCs w:val="22"/>
              </w:rPr>
            </w:pPr>
            <w:r>
              <w:rPr>
                <w:rFonts w:ascii="Calibri" w:hAnsi="Calibri" w:cs="Calibri"/>
                <w:sz w:val="22"/>
                <w:szCs w:val="22"/>
              </w:rPr>
              <w:t>Content-Type: application/xml</w:t>
            </w:r>
          </w:p>
        </w:tc>
      </w:tr>
    </w:tbl>
    <w:p w14:paraId="6A1AA4D9" w14:textId="77777777" w:rsidR="003345F5" w:rsidRPr="008A0BC8" w:rsidRDefault="003345F5" w:rsidP="003345F5">
      <w:pPr>
        <w:divId w:val="93062176"/>
        <w:rPr>
          <w:rFonts w:ascii="Calibri" w:hAnsi="Calibri" w:cs="Calibri"/>
          <w:sz w:val="22"/>
          <w:szCs w:val="22"/>
        </w:rPr>
      </w:pPr>
      <w:r w:rsidRPr="008A0BC8">
        <w:rPr>
          <w:rFonts w:ascii="Calibri" w:hAnsi="Calibri" w:cs="Calibri"/>
          <w:sz w:val="22"/>
          <w:szCs w:val="22"/>
        </w:rPr>
        <w:t> </w:t>
      </w:r>
    </w:p>
    <w:p w14:paraId="125FBF6D" w14:textId="46CAF1E8" w:rsidR="003345F5" w:rsidRPr="003A1033" w:rsidRDefault="003345F5" w:rsidP="009A789D">
      <w:pPr>
        <w:pStyle w:val="Body1"/>
        <w:divId w:val="93062176"/>
      </w:pPr>
      <w:r w:rsidRPr="002C6931">
        <w:rPr>
          <w:rFonts w:ascii="Calibri" w:hAnsi="Calibri" w:cs="Calibri"/>
          <w:sz w:val="22"/>
          <w:szCs w:val="22"/>
        </w:rPr>
        <w:t> </w:t>
      </w:r>
      <w:r>
        <w:t>The LXI Common Configuration GET API r</w:t>
      </w:r>
      <w:r w:rsidRPr="002C6931">
        <w:t>eturns the overall device LXI configuration</w:t>
      </w:r>
      <w:r>
        <w:t>.  The configuration returned in the XML payload may meaningfully be applied to all devices in a system.</w:t>
      </w:r>
    </w:p>
    <w:p w14:paraId="7E3F8180" w14:textId="2708529F" w:rsidR="003345F5" w:rsidRDefault="003345F5" w:rsidP="003345F5">
      <w:pPr>
        <w:pStyle w:val="Heading4"/>
        <w:divId w:val="93062176"/>
      </w:pPr>
      <w:r>
        <w:t xml:space="preserve">RULE – The lxi/common-configuration </w:t>
      </w:r>
      <w:r w:rsidR="00DC7C53">
        <w:t>E</w:t>
      </w:r>
      <w:r>
        <w:t xml:space="preserve">ndpoint </w:t>
      </w:r>
      <w:r w:rsidR="00DC7C53">
        <w:t>Elides User Lists</w:t>
      </w:r>
    </w:p>
    <w:p w14:paraId="7227CAE4" w14:textId="1DD5CDEF" w:rsidR="003345F5" w:rsidRDefault="003345F5" w:rsidP="00456C48">
      <w:pPr>
        <w:pStyle w:val="Body1"/>
        <w:divId w:val="93062176"/>
      </w:pPr>
      <w:r>
        <w:t>The lxi/common-configuration endpoint does not require client authentication, therefore, this response shall elide the user lists used for client authentication and authorization.</w:t>
      </w:r>
    </w:p>
    <w:p w14:paraId="7B9F7593" w14:textId="77777777" w:rsidR="003345F5" w:rsidRDefault="003345F5" w:rsidP="003345F5">
      <w:pPr>
        <w:pStyle w:val="Heading3"/>
        <w:divId w:val="93062176"/>
      </w:pPr>
      <w:bookmarkStart w:id="109" w:name="_Ref77954673"/>
      <w:bookmarkStart w:id="110" w:name="_Ref77954679"/>
      <w:bookmarkStart w:id="111" w:name="_Toc78269848"/>
      <w:bookmarkStart w:id="112" w:name="_Toc134436589"/>
      <w:r>
        <w:t>RULE – LXI Common Configuration PUT API</w:t>
      </w:r>
      <w:bookmarkEnd w:id="109"/>
      <w:bookmarkEnd w:id="110"/>
      <w:bookmarkEnd w:id="111"/>
      <w:bookmarkEnd w:id="112"/>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76"/>
        <w:gridCol w:w="879"/>
        <w:gridCol w:w="2463"/>
        <w:gridCol w:w="1559"/>
        <w:gridCol w:w="1018"/>
        <w:gridCol w:w="1018"/>
      </w:tblGrid>
      <w:tr w:rsidR="003345F5" w:rsidRPr="001D1095" w14:paraId="3580CF35"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E919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 xml:space="preserve">URL </w:t>
            </w:r>
          </w:p>
        </w:tc>
        <w:tc>
          <w:tcPr>
            <w:tcW w:w="7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D4648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Method</w:t>
            </w:r>
          </w:p>
        </w:tc>
        <w:tc>
          <w:tcPr>
            <w:tcW w:w="24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1C053"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Request</w:t>
            </w:r>
          </w:p>
          <w:p w14:paraId="73DC00D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w:t>
            </w:r>
          </w:p>
        </w:tc>
        <w:tc>
          <w:tcPr>
            <w:tcW w:w="135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A1976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Request</w:t>
            </w:r>
          </w:p>
          <w:p w14:paraId="1DEC74A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43A4D4"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Response Content</w:t>
            </w:r>
          </w:p>
        </w:tc>
        <w:tc>
          <w:tcPr>
            <w:tcW w:w="89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17060D"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HTTP Response</w:t>
            </w:r>
          </w:p>
          <w:p w14:paraId="7F4FDA90"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Headers</w:t>
            </w:r>
          </w:p>
        </w:tc>
      </w:tr>
      <w:tr w:rsidR="003345F5" w:rsidRPr="001D1095" w14:paraId="5EF24D78" w14:textId="77777777" w:rsidTr="003345F5">
        <w:trPr>
          <w:divId w:val="93062176"/>
        </w:trPr>
        <w:tc>
          <w:tcPr>
            <w:tcW w:w="121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999F8B3" w14:textId="77777777" w:rsidR="003345F5" w:rsidRPr="001D1095" w:rsidRDefault="003345F5" w:rsidP="00721358">
            <w:pPr>
              <w:rPr>
                <w:rFonts w:ascii="Calibri" w:hAnsi="Calibri" w:cs="Calibri"/>
                <w:sz w:val="22"/>
                <w:szCs w:val="22"/>
              </w:rPr>
            </w:pPr>
            <w:r>
              <w:rPr>
                <w:rFonts w:ascii="Calibri" w:hAnsi="Calibri" w:cs="Calibri"/>
                <w:sz w:val="22"/>
                <w:szCs w:val="22"/>
              </w:rPr>
              <w:t>/lxi/ api/common-configuration</w:t>
            </w:r>
          </w:p>
        </w:tc>
        <w:tc>
          <w:tcPr>
            <w:tcW w:w="77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2E6B9B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PUT</w:t>
            </w:r>
          </w:p>
        </w:tc>
        <w:tc>
          <w:tcPr>
            <w:tcW w:w="2445"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86EFD97" w14:textId="77777777" w:rsidR="003345F5" w:rsidRPr="001D1095" w:rsidRDefault="003345F5" w:rsidP="00721358">
            <w:pPr>
              <w:rPr>
                <w:rFonts w:ascii="Calibri" w:hAnsi="Calibri" w:cs="Calibri"/>
                <w:sz w:val="22"/>
                <w:szCs w:val="22"/>
              </w:rPr>
            </w:pPr>
            <w:r>
              <w:rPr>
                <w:rFonts w:ascii="Calibri" w:hAnsi="Calibri" w:cs="Calibri"/>
                <w:sz w:val="22"/>
                <w:szCs w:val="22"/>
              </w:rPr>
              <w:t>LXICommonConfiguration</w:t>
            </w:r>
          </w:p>
        </w:tc>
        <w:tc>
          <w:tcPr>
            <w:tcW w:w="135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503637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Content-Type: application/xml</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E0BD5B9"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none</w:t>
            </w:r>
          </w:p>
        </w:tc>
        <w:tc>
          <w:tcPr>
            <w:tcW w:w="89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712FFF5" w14:textId="77777777" w:rsidR="003345F5" w:rsidRPr="001D1095" w:rsidRDefault="003345F5" w:rsidP="00721358">
            <w:pPr>
              <w:rPr>
                <w:rFonts w:ascii="Calibri" w:hAnsi="Calibri" w:cs="Calibri"/>
                <w:sz w:val="22"/>
                <w:szCs w:val="22"/>
              </w:rPr>
            </w:pPr>
            <w:r w:rsidRPr="001D1095">
              <w:rPr>
                <w:rFonts w:ascii="Calibri" w:hAnsi="Calibri" w:cs="Calibri"/>
                <w:sz w:val="22"/>
                <w:szCs w:val="22"/>
              </w:rPr>
              <w:t>---</w:t>
            </w:r>
          </w:p>
        </w:tc>
      </w:tr>
    </w:tbl>
    <w:p w14:paraId="1092CAEA" w14:textId="77777777" w:rsidR="003345F5" w:rsidRDefault="003345F5" w:rsidP="003345F5">
      <w:pPr>
        <w:pStyle w:val="Body1"/>
        <w:divId w:val="93062176"/>
      </w:pPr>
    </w:p>
    <w:p w14:paraId="6A7F3012" w14:textId="287996CA" w:rsidR="003345F5" w:rsidRDefault="003345F5" w:rsidP="003345F5">
      <w:pPr>
        <w:pStyle w:val="Body1"/>
        <w:divId w:val="93062176"/>
      </w:pPr>
      <w:r>
        <w:t xml:space="preserve">The LXI Common Configuration PUT API configures </w:t>
      </w:r>
      <w:r w:rsidRPr="002C6931">
        <w:t xml:space="preserve">the </w:t>
      </w:r>
      <w:r>
        <w:t xml:space="preserve">common </w:t>
      </w:r>
      <w:r w:rsidRPr="002C6931">
        <w:t>device LXI configuration</w:t>
      </w:r>
      <w:r>
        <w:t xml:space="preserve">. The configuration </w:t>
      </w:r>
      <w:r w:rsidR="00535C64">
        <w:t xml:space="preserve">represented by </w:t>
      </w:r>
      <w:r>
        <w:t xml:space="preserve">the XML payload may meaningfully be </w:t>
      </w:r>
      <w:r w:rsidR="00807229">
        <w:t xml:space="preserve">applied </w:t>
      </w:r>
      <w:r>
        <w:t>to all devices in a system.</w:t>
      </w:r>
    </w:p>
    <w:p w14:paraId="52442B45" w14:textId="6FAF6D03" w:rsidR="00CB7BBB" w:rsidRDefault="00CB7BBB" w:rsidP="00CB7BBB">
      <w:pPr>
        <w:pStyle w:val="Heading4"/>
        <w:divId w:val="93062176"/>
      </w:pPr>
      <w:r>
        <w:t>RULE – Ignore Read-Only Attributes</w:t>
      </w:r>
      <w:r w:rsidR="00B4597F">
        <w:t xml:space="preserve"> On Write</w:t>
      </w:r>
    </w:p>
    <w:p w14:paraId="1C3CE1AA" w14:textId="0A1EE6B1" w:rsidR="00CB7BBB" w:rsidRDefault="00CB7BBB" w:rsidP="00CB7BBB">
      <w:pPr>
        <w:pStyle w:val="Body1"/>
        <w:divId w:val="93062176"/>
      </w:pPr>
      <w:r>
        <w:t xml:space="preserve">There are several attributes </w:t>
      </w:r>
      <w:r w:rsidR="000B4478">
        <w:t xml:space="preserve">in </w:t>
      </w:r>
      <w:r>
        <w:t>the LXI Common Configuration Schema that are read-only, that is, they are returned by the device as part of a GET, but they are not intended for use during a PUT.</w:t>
      </w:r>
    </w:p>
    <w:p w14:paraId="66AA0A4D" w14:textId="77777777" w:rsidR="00CB7BBB" w:rsidRDefault="00CB7BBB" w:rsidP="00CB7BBB">
      <w:pPr>
        <w:pStyle w:val="LXIBody"/>
        <w:divId w:val="93062176"/>
      </w:pPr>
      <w:r>
        <w:t>If a device receives Read-only attributes on a PUT it shall ignore them, and not treat them as an error.</w:t>
      </w:r>
    </w:p>
    <w:p w14:paraId="245A1A1F" w14:textId="77777777" w:rsidR="00CB7BBB" w:rsidRDefault="00CB7BBB" w:rsidP="00CB7BBB">
      <w:pPr>
        <w:pStyle w:val="ObservationHeading"/>
        <w:divId w:val="93062176"/>
      </w:pPr>
      <w:r>
        <w:t>Observation</w:t>
      </w:r>
    </w:p>
    <w:p w14:paraId="2FA8CB30" w14:textId="13B3A27D" w:rsidR="00CB7BBB" w:rsidRPr="00865067" w:rsidRDefault="00CB7BBB" w:rsidP="00CB7BBB">
      <w:pPr>
        <w:pStyle w:val="Observation"/>
        <w:divId w:val="93062176"/>
        <w:rPr>
          <w:lang w:eastAsia="ja-JP"/>
        </w:rPr>
      </w:pPr>
      <w:r>
        <w:rPr>
          <w:lang w:eastAsia="ja-JP"/>
        </w:rPr>
        <w:t xml:space="preserve">Ignoring Read-Only attributes </w:t>
      </w:r>
      <w:r w:rsidR="00760353">
        <w:rPr>
          <w:lang w:eastAsia="ja-JP"/>
        </w:rPr>
        <w:t>simplif</w:t>
      </w:r>
      <w:r w:rsidR="00697E81">
        <w:rPr>
          <w:lang w:eastAsia="ja-JP"/>
        </w:rPr>
        <w:t>ies</w:t>
      </w:r>
      <w:r>
        <w:rPr>
          <w:lang w:eastAsia="ja-JP"/>
        </w:rPr>
        <w:t xml:space="preserve"> customer use</w:t>
      </w:r>
      <w:r w:rsidR="00B2232C">
        <w:rPr>
          <w:lang w:eastAsia="ja-JP"/>
        </w:rPr>
        <w:t xml:space="preserve"> by enabling the user to </w:t>
      </w:r>
      <w:r>
        <w:rPr>
          <w:lang w:eastAsia="ja-JP"/>
        </w:rPr>
        <w:t>read the LXI Common Configuration from a device, then subsequently send it back to the device.</w:t>
      </w:r>
    </w:p>
    <w:p w14:paraId="5B9A8744" w14:textId="77777777" w:rsidR="00CB7BBB" w:rsidRPr="00CB7BBB" w:rsidRDefault="00CB7BBB" w:rsidP="005D1A7E">
      <w:pPr>
        <w:pStyle w:val="LXIBody"/>
        <w:divId w:val="93062176"/>
      </w:pPr>
    </w:p>
    <w:p w14:paraId="18CC423E" w14:textId="77777777" w:rsidR="003345F5" w:rsidRDefault="003345F5" w:rsidP="003345F5">
      <w:pPr>
        <w:pStyle w:val="Heading3"/>
        <w:divId w:val="93062176"/>
      </w:pPr>
      <w:bookmarkStart w:id="113" w:name="_Toc78269849"/>
      <w:bookmarkStart w:id="114" w:name="_Toc134436590"/>
      <w:r>
        <w:t>RULE – LXI Device Specific Configuration GET API</w:t>
      </w:r>
      <w:bookmarkEnd w:id="113"/>
      <w:bookmarkEnd w:id="114"/>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890"/>
        <w:gridCol w:w="900"/>
        <w:gridCol w:w="2924"/>
        <w:gridCol w:w="1559"/>
      </w:tblGrid>
      <w:tr w:rsidR="003345F5" w:rsidRPr="009E69EC" w14:paraId="21F988C4"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15F5F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xml:space="preserve">URL </w:t>
            </w:r>
          </w:p>
        </w:tc>
        <w:tc>
          <w:tcPr>
            <w:tcW w:w="7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8A4D2A"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Method</w:t>
            </w:r>
          </w:p>
        </w:tc>
        <w:tc>
          <w:tcPr>
            <w:tcW w:w="76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BF19E7"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Request</w:t>
            </w:r>
          </w:p>
          <w:p w14:paraId="3A517DFF"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w:t>
            </w:r>
          </w:p>
        </w:tc>
        <w:tc>
          <w:tcPr>
            <w:tcW w:w="77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35B79A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Request</w:t>
            </w:r>
          </w:p>
          <w:p w14:paraId="4755CEBC"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c>
          <w:tcPr>
            <w:tcW w:w="272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E8D372"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Response Content</w:t>
            </w:r>
          </w:p>
        </w:tc>
        <w:tc>
          <w:tcPr>
            <w:tcW w:w="13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048B64"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HTTP Response</w:t>
            </w:r>
          </w:p>
          <w:p w14:paraId="75644009"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Headers</w:t>
            </w:r>
          </w:p>
        </w:tc>
      </w:tr>
      <w:tr w:rsidR="003345F5" w:rsidRPr="009E69EC" w14:paraId="55C37F33" w14:textId="77777777" w:rsidTr="003345F5">
        <w:trPr>
          <w:divId w:val="93062176"/>
        </w:trPr>
        <w:tc>
          <w:tcPr>
            <w:tcW w:w="1151"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D008577" w14:textId="77777777" w:rsidR="003345F5" w:rsidRDefault="003345F5" w:rsidP="00721358">
            <w:pPr>
              <w:rPr>
                <w:rFonts w:ascii="Calibri" w:hAnsi="Calibri" w:cs="Calibri"/>
                <w:sz w:val="22"/>
                <w:szCs w:val="22"/>
              </w:rPr>
            </w:pPr>
            <w:r w:rsidRPr="009E69EC">
              <w:rPr>
                <w:rFonts w:ascii="Calibri" w:hAnsi="Calibri" w:cs="Calibri"/>
                <w:sz w:val="22"/>
                <w:szCs w:val="22"/>
              </w:rPr>
              <w:t>/lxi/</w:t>
            </w:r>
            <w:r>
              <w:rPr>
                <w:rFonts w:ascii="Calibri" w:hAnsi="Calibri" w:cs="Calibri"/>
                <w:sz w:val="22"/>
                <w:szCs w:val="22"/>
              </w:rPr>
              <w:t xml:space="preserve"> api/</w:t>
            </w:r>
            <w:r w:rsidRPr="009E69EC">
              <w:rPr>
                <w:rFonts w:ascii="Calibri" w:hAnsi="Calibri" w:cs="Calibri"/>
                <w:sz w:val="22"/>
                <w:szCs w:val="22"/>
              </w:rPr>
              <w:t>device-specific-configuration</w:t>
            </w:r>
            <w:r>
              <w:rPr>
                <w:rFonts w:ascii="Calibri" w:hAnsi="Calibri" w:cs="Calibri"/>
                <w:sz w:val="22"/>
                <w:szCs w:val="22"/>
              </w:rPr>
              <w:t xml:space="preserve"> OR</w:t>
            </w:r>
          </w:p>
          <w:p w14:paraId="180D2443" w14:textId="77777777" w:rsidR="003345F5" w:rsidRPr="009E69EC" w:rsidRDefault="003345F5" w:rsidP="00721358">
            <w:pPr>
              <w:rPr>
                <w:rFonts w:ascii="Calibri" w:hAnsi="Calibri" w:cs="Calibri"/>
                <w:sz w:val="22"/>
                <w:szCs w:val="22"/>
              </w:rPr>
            </w:pPr>
            <w:r>
              <w:rPr>
                <w:rFonts w:ascii="Calibri" w:hAnsi="Calibri" w:cs="Calibri"/>
                <w:sz w:val="22"/>
                <w:szCs w:val="22"/>
              </w:rPr>
              <w:lastRenderedPageBreak/>
              <w:t>/lxi/device-specific-configuration</w:t>
            </w:r>
          </w:p>
        </w:tc>
        <w:tc>
          <w:tcPr>
            <w:tcW w:w="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4E5E5"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lastRenderedPageBreak/>
              <w:t>GET</w:t>
            </w:r>
          </w:p>
        </w:tc>
        <w:tc>
          <w:tcPr>
            <w:tcW w:w="7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646DF0"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none</w:t>
            </w:r>
          </w:p>
          <w:p w14:paraId="72DA71A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79306"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w:t>
            </w:r>
          </w:p>
        </w:tc>
        <w:tc>
          <w:tcPr>
            <w:tcW w:w="2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02837" w14:textId="77777777" w:rsidR="003345F5" w:rsidRPr="009E69EC" w:rsidRDefault="003345F5" w:rsidP="00721358">
            <w:pPr>
              <w:rPr>
                <w:rFonts w:ascii="Calibri" w:hAnsi="Calibri" w:cs="Calibri"/>
                <w:sz w:val="22"/>
                <w:szCs w:val="22"/>
              </w:rPr>
            </w:pPr>
            <w:r>
              <w:rPr>
                <w:rFonts w:ascii="Calibri" w:hAnsi="Calibri" w:cs="Calibri"/>
                <w:sz w:val="22"/>
                <w:szCs w:val="22"/>
              </w:rPr>
              <w:t>LXI</w:t>
            </w:r>
            <w:r w:rsidRPr="009E69EC">
              <w:rPr>
                <w:rFonts w:ascii="Calibri" w:hAnsi="Calibri" w:cs="Calibri"/>
                <w:sz w:val="22"/>
                <w:szCs w:val="22"/>
              </w:rPr>
              <w:t>DeviceSpecificConfiguration</w:t>
            </w:r>
          </w:p>
        </w:tc>
        <w:tc>
          <w:tcPr>
            <w:tcW w:w="1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BA6B" w14:textId="77777777" w:rsidR="003345F5" w:rsidRPr="009E69EC" w:rsidRDefault="003345F5" w:rsidP="00721358">
            <w:pPr>
              <w:rPr>
                <w:rFonts w:ascii="Calibri" w:hAnsi="Calibri" w:cs="Calibri"/>
                <w:sz w:val="22"/>
                <w:szCs w:val="22"/>
              </w:rPr>
            </w:pPr>
            <w:r w:rsidRPr="009E69EC">
              <w:rPr>
                <w:rFonts w:ascii="Calibri" w:hAnsi="Calibri" w:cs="Calibri"/>
                <w:sz w:val="22"/>
                <w:szCs w:val="22"/>
              </w:rPr>
              <w:t>Content-Type: application/xml</w:t>
            </w:r>
          </w:p>
        </w:tc>
      </w:tr>
    </w:tbl>
    <w:p w14:paraId="47F3A9AF" w14:textId="77777777" w:rsidR="003345F5" w:rsidRDefault="003345F5" w:rsidP="003345F5">
      <w:pPr>
        <w:pStyle w:val="LXIBody"/>
        <w:divId w:val="93062176"/>
        <w:rPr>
          <w:rFonts w:ascii="Calibri" w:hAnsi="Calibri" w:cs="Calibri"/>
          <w:sz w:val="22"/>
          <w:szCs w:val="22"/>
        </w:rPr>
      </w:pPr>
    </w:p>
    <w:p w14:paraId="69C17676" w14:textId="77777777" w:rsidR="003345F5" w:rsidRPr="009E69EC" w:rsidRDefault="003345F5" w:rsidP="003345F5">
      <w:pPr>
        <w:pStyle w:val="Body1"/>
        <w:divId w:val="93062176"/>
      </w:pPr>
      <w:r>
        <w:t>The LXI Device Specific Configuration GET API r</w:t>
      </w:r>
      <w:r w:rsidRPr="009E69EC">
        <w:t>eturns device-specific configuration and capabilities</w:t>
      </w:r>
      <w:r>
        <w:t xml:space="preserve"> as specified in the LXI Device Specific Configuration schema.</w:t>
      </w:r>
    </w:p>
    <w:p w14:paraId="3DEA8F8B" w14:textId="77777777" w:rsidR="003345F5" w:rsidRPr="009E69EC" w:rsidRDefault="003345F5" w:rsidP="003345F5">
      <w:pPr>
        <w:pStyle w:val="Body1"/>
        <w:divId w:val="93062176"/>
      </w:pPr>
      <w:r w:rsidRPr="009E69EC">
        <w:t> </w:t>
      </w:r>
    </w:p>
    <w:p w14:paraId="6A9198F1" w14:textId="5B7F4580" w:rsidR="003345F5" w:rsidRDefault="003345F5" w:rsidP="003345F5">
      <w:pPr>
        <w:pStyle w:val="Body1"/>
        <w:divId w:val="93062176"/>
      </w:pPr>
      <w:r w:rsidRPr="009E69EC">
        <w:t xml:space="preserve">The </w:t>
      </w:r>
      <w:r>
        <w:t xml:space="preserve">settings returned </w:t>
      </w:r>
      <w:r w:rsidRPr="009E69EC">
        <w:t xml:space="preserve">by this API are </w:t>
      </w:r>
      <w:r>
        <w:t xml:space="preserve">either </w:t>
      </w:r>
      <w:r w:rsidRPr="009E69EC">
        <w:t>potentially unique to a particular device</w:t>
      </w:r>
      <w:r>
        <w:t xml:space="preserve"> or automatically configured</w:t>
      </w:r>
      <w:r w:rsidRPr="009E69EC">
        <w:t>.</w:t>
      </w:r>
      <w:r>
        <w:t xml:space="preserve"> </w:t>
      </w:r>
    </w:p>
    <w:p w14:paraId="6EA54065" w14:textId="77777777" w:rsidR="003345F5" w:rsidRPr="0044228E" w:rsidRDefault="003345F5" w:rsidP="003345F5">
      <w:pPr>
        <w:pStyle w:val="LXIBody"/>
        <w:divId w:val="93062176"/>
      </w:pPr>
      <w:r>
        <w:t>The two endpoints return the same response.</w:t>
      </w:r>
    </w:p>
    <w:p w14:paraId="418F7BA5" w14:textId="77777777" w:rsidR="003345F5" w:rsidRDefault="003345F5" w:rsidP="003345F5">
      <w:pPr>
        <w:pStyle w:val="Heading3"/>
        <w:divId w:val="93062176"/>
      </w:pPr>
      <w:bookmarkStart w:id="115" w:name="_Toc78269850"/>
      <w:bookmarkStart w:id="116" w:name="_Toc134436591"/>
      <w:r>
        <w:t>RULE – LXI Device Specific Configuration PUT API</w:t>
      </w:r>
      <w:bookmarkEnd w:id="115"/>
      <w:bookmarkEnd w:id="116"/>
    </w:p>
    <w:p w14:paraId="38874674"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0"/>
        <w:gridCol w:w="879"/>
        <w:gridCol w:w="2924"/>
        <w:gridCol w:w="1559"/>
        <w:gridCol w:w="1018"/>
        <w:gridCol w:w="1018"/>
      </w:tblGrid>
      <w:tr w:rsidR="003345F5" w:rsidRPr="00CA2E64" w14:paraId="0B2A5054"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8A69DFE"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 xml:space="preserve">URL </w:t>
            </w:r>
          </w:p>
        </w:tc>
        <w:tc>
          <w:tcPr>
            <w:tcW w:w="74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07E88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Method</w:t>
            </w:r>
          </w:p>
        </w:tc>
        <w:tc>
          <w:tcPr>
            <w:tcW w:w="271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71237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Request</w:t>
            </w:r>
          </w:p>
          <w:p w14:paraId="74698522"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w:t>
            </w:r>
          </w:p>
        </w:tc>
        <w:tc>
          <w:tcPr>
            <w:tcW w:w="130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F255673"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Request</w:t>
            </w:r>
          </w:p>
          <w:p w14:paraId="26723F3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F0C940"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Response Content</w:t>
            </w:r>
          </w:p>
        </w:tc>
        <w:tc>
          <w:tcPr>
            <w:tcW w:w="86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B6557AB"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HTTP Response</w:t>
            </w:r>
          </w:p>
          <w:p w14:paraId="39E1168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Headers</w:t>
            </w:r>
          </w:p>
        </w:tc>
      </w:tr>
      <w:tr w:rsidR="003345F5" w:rsidRPr="00CA2E64" w14:paraId="580E3442" w14:textId="77777777" w:rsidTr="003345F5">
        <w:trPr>
          <w:divId w:val="93062176"/>
        </w:trPr>
        <w:tc>
          <w:tcPr>
            <w:tcW w:w="114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1584FB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w:t>
            </w:r>
            <w:r>
              <w:rPr>
                <w:rFonts w:ascii="Calibri" w:hAnsi="Calibri" w:cs="Calibri"/>
                <w:sz w:val="22"/>
                <w:szCs w:val="22"/>
              </w:rPr>
              <w:t xml:space="preserve"> api/</w:t>
            </w:r>
            <w:r w:rsidRPr="00CA2E64">
              <w:rPr>
                <w:rFonts w:ascii="Calibri" w:hAnsi="Calibri" w:cs="Calibri"/>
                <w:sz w:val="22"/>
                <w:szCs w:val="22"/>
              </w:rPr>
              <w:t>device-specific-configuration</w:t>
            </w:r>
          </w:p>
        </w:tc>
        <w:tc>
          <w:tcPr>
            <w:tcW w:w="7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768A9"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PUT</w:t>
            </w:r>
          </w:p>
        </w:tc>
        <w:tc>
          <w:tcPr>
            <w:tcW w:w="27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7105C"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LXIDeviceSpecificConfiguration</w:t>
            </w:r>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B61A7"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Content-Type: application/xml</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9E2168"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none</w:t>
            </w:r>
          </w:p>
        </w:tc>
        <w:tc>
          <w:tcPr>
            <w:tcW w:w="8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44F2D" w14:textId="77777777" w:rsidR="003345F5" w:rsidRPr="00CA2E64" w:rsidRDefault="003345F5" w:rsidP="00721358">
            <w:pPr>
              <w:rPr>
                <w:rFonts w:ascii="Calibri" w:hAnsi="Calibri" w:cs="Calibri"/>
                <w:sz w:val="22"/>
                <w:szCs w:val="22"/>
              </w:rPr>
            </w:pPr>
            <w:r w:rsidRPr="00CA2E64">
              <w:rPr>
                <w:rFonts w:ascii="Calibri" w:hAnsi="Calibri" w:cs="Calibri"/>
                <w:sz w:val="22"/>
                <w:szCs w:val="22"/>
              </w:rPr>
              <w:t>---</w:t>
            </w:r>
          </w:p>
        </w:tc>
      </w:tr>
    </w:tbl>
    <w:p w14:paraId="33F7A9AF" w14:textId="77777777" w:rsidR="003345F5" w:rsidRDefault="003345F5" w:rsidP="003345F5">
      <w:pPr>
        <w:pStyle w:val="LXIBody"/>
        <w:divId w:val="93062176"/>
      </w:pPr>
    </w:p>
    <w:p w14:paraId="3F357305" w14:textId="08ED206D" w:rsidR="003345F5" w:rsidRDefault="003345F5" w:rsidP="003345F5">
      <w:pPr>
        <w:pStyle w:val="Body1"/>
        <w:divId w:val="93062176"/>
      </w:pPr>
      <w:r>
        <w:t>The LXI Device Specific Configuration PUT API c</w:t>
      </w:r>
      <w:r w:rsidRPr="00CA2E64">
        <w:t>onfigures</w:t>
      </w:r>
      <w:r w:rsidR="008913DE" w:rsidRPr="008913DE">
        <w:t xml:space="preserve"> </w:t>
      </w:r>
      <w:r w:rsidR="008913DE" w:rsidRPr="00CA2E64">
        <w:t>network settings</w:t>
      </w:r>
      <w:r w:rsidR="00A73421">
        <w:t xml:space="preserve"> that are</w:t>
      </w:r>
      <w:r w:rsidRPr="00CA2E64">
        <w:t xml:space="preserve"> device-specific</w:t>
      </w:r>
      <w:r>
        <w:t xml:space="preserve"> or potentially automatically configured</w:t>
      </w:r>
      <w:r w:rsidRPr="00CA2E64">
        <w:t>.</w:t>
      </w:r>
    </w:p>
    <w:p w14:paraId="008A557F" w14:textId="03D4B4D9" w:rsidR="003345F5" w:rsidRPr="00EB1131" w:rsidRDefault="003345F5" w:rsidP="003345F5">
      <w:pPr>
        <w:pStyle w:val="LXIBody"/>
        <w:divId w:val="93062176"/>
      </w:pPr>
      <w:r>
        <w:t xml:space="preserve">Devices retain the LXI Device Specific configuration and only utilize it when automatic configuration is disabled. Thus, writing the LXI Device Specific configuration while automatic configuration is active then </w:t>
      </w:r>
      <w:r w:rsidR="00A55129">
        <w:t xml:space="preserve">subsequently </w:t>
      </w:r>
      <w:r>
        <w:t>disabling automatic configuration will result in the device using the configuration specified in the LXI Device Specific configuration.</w:t>
      </w:r>
    </w:p>
    <w:p w14:paraId="55FE91F9" w14:textId="77777777" w:rsidR="003345F5" w:rsidRDefault="003345F5" w:rsidP="003345F5">
      <w:pPr>
        <w:pStyle w:val="Heading3"/>
        <w:divId w:val="93062176"/>
      </w:pPr>
      <w:bookmarkStart w:id="117" w:name="_Toc78269851"/>
      <w:bookmarkStart w:id="118" w:name="_Toc134436592"/>
      <w:r>
        <w:t>RULE – LXI Certificates GET API</w:t>
      </w:r>
      <w:bookmarkEnd w:id="117"/>
      <w:bookmarkEnd w:id="118"/>
    </w:p>
    <w:p w14:paraId="2232D713" w14:textId="77777777" w:rsidR="003345F5" w:rsidRDefault="003345F5" w:rsidP="003345F5">
      <w:pPr>
        <w:pStyle w:val="Body1"/>
        <w:divId w:val="93062176"/>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06"/>
        <w:gridCol w:w="879"/>
        <w:gridCol w:w="890"/>
        <w:gridCol w:w="900"/>
        <w:gridCol w:w="1741"/>
        <w:gridCol w:w="1559"/>
      </w:tblGrid>
      <w:tr w:rsidR="003345F5" w:rsidRPr="003503AE" w14:paraId="47BDE6BA"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371BC23"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 xml:space="preserve">URL </w:t>
            </w:r>
          </w:p>
        </w:tc>
        <w:tc>
          <w:tcPr>
            <w:tcW w:w="87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4B4217"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Method</w:t>
            </w:r>
          </w:p>
        </w:tc>
        <w:tc>
          <w:tcPr>
            <w:tcW w:w="88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3328C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Request</w:t>
            </w:r>
          </w:p>
          <w:p w14:paraId="14AF10AA"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w:t>
            </w:r>
          </w:p>
        </w:tc>
        <w:tc>
          <w:tcPr>
            <w:tcW w:w="89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B1F051B"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Request</w:t>
            </w:r>
          </w:p>
          <w:p w14:paraId="10138AE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C41B80"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Response Content</w:t>
            </w:r>
          </w:p>
        </w:tc>
        <w:tc>
          <w:tcPr>
            <w:tcW w:w="154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5FF30F"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HTTP Response</w:t>
            </w:r>
          </w:p>
          <w:p w14:paraId="59FC866D"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Headers</w:t>
            </w:r>
          </w:p>
        </w:tc>
      </w:tr>
      <w:tr w:rsidR="003345F5" w:rsidRPr="003503AE" w14:paraId="45B713F3" w14:textId="77777777" w:rsidTr="003345F5">
        <w:trPr>
          <w:divId w:val="93062176"/>
        </w:trPr>
        <w:tc>
          <w:tcPr>
            <w:tcW w:w="150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5B495352"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/lxi/</w:t>
            </w:r>
            <w:r>
              <w:rPr>
                <w:rFonts w:ascii="Calibri" w:hAnsi="Calibri" w:cs="Calibri"/>
                <w:sz w:val="22"/>
                <w:szCs w:val="22"/>
              </w:rPr>
              <w:t xml:space="preserve"> api/</w:t>
            </w:r>
            <w:r w:rsidRPr="003503AE">
              <w:rPr>
                <w:rFonts w:ascii="Calibri" w:hAnsi="Calibri" w:cs="Calibri"/>
                <w:sz w:val="22"/>
                <w:szCs w:val="22"/>
              </w:rPr>
              <w:t>certificates</w:t>
            </w:r>
          </w:p>
        </w:tc>
        <w:tc>
          <w:tcPr>
            <w:tcW w:w="87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E6441"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GET</w:t>
            </w:r>
          </w:p>
        </w:tc>
        <w:tc>
          <w:tcPr>
            <w:tcW w:w="88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28E7EE"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none</w:t>
            </w:r>
          </w:p>
        </w:tc>
        <w:tc>
          <w:tcPr>
            <w:tcW w:w="89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5678E4"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A689E2B" w14:textId="77777777" w:rsidR="003345F5" w:rsidRPr="003503AE" w:rsidRDefault="003345F5" w:rsidP="00721358">
            <w:pPr>
              <w:rPr>
                <w:rFonts w:ascii="Calibri" w:hAnsi="Calibri" w:cs="Calibri"/>
                <w:sz w:val="22"/>
                <w:szCs w:val="22"/>
              </w:rPr>
            </w:pPr>
            <w:r>
              <w:rPr>
                <w:rFonts w:ascii="Calibri" w:hAnsi="Calibri" w:cs="Calibri"/>
                <w:sz w:val="22"/>
                <w:szCs w:val="22"/>
              </w:rPr>
              <w:t>LXI</w:t>
            </w:r>
            <w:r w:rsidRPr="003503AE">
              <w:rPr>
                <w:rFonts w:ascii="Calibri" w:hAnsi="Calibri" w:cs="Calibri"/>
                <w:sz w:val="22"/>
                <w:szCs w:val="22"/>
              </w:rPr>
              <w:t>CertificateList</w:t>
            </w:r>
          </w:p>
        </w:tc>
        <w:tc>
          <w:tcPr>
            <w:tcW w:w="154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A889B35" w14:textId="77777777" w:rsidR="003345F5" w:rsidRPr="003503AE" w:rsidRDefault="003345F5" w:rsidP="00721358">
            <w:pPr>
              <w:rPr>
                <w:rFonts w:ascii="Calibri" w:hAnsi="Calibri" w:cs="Calibri"/>
                <w:sz w:val="22"/>
                <w:szCs w:val="22"/>
              </w:rPr>
            </w:pPr>
            <w:r w:rsidRPr="003503AE">
              <w:rPr>
                <w:rFonts w:ascii="Calibri" w:hAnsi="Calibri" w:cs="Calibri"/>
                <w:sz w:val="22"/>
                <w:szCs w:val="22"/>
              </w:rPr>
              <w:t>Content-Type: application/xml</w:t>
            </w:r>
          </w:p>
        </w:tc>
      </w:tr>
    </w:tbl>
    <w:p w14:paraId="1B8526FF" w14:textId="77777777" w:rsidR="003345F5" w:rsidRDefault="003345F5" w:rsidP="003345F5">
      <w:pPr>
        <w:pStyle w:val="Body1"/>
        <w:divId w:val="93062176"/>
      </w:pPr>
    </w:p>
    <w:p w14:paraId="5E35D6AF" w14:textId="24731BAD" w:rsidR="003345F5" w:rsidRDefault="003345F5" w:rsidP="003345F5">
      <w:pPr>
        <w:pStyle w:val="Body1"/>
        <w:divId w:val="93062176"/>
      </w:pPr>
      <w:r>
        <w:t>The LXI Certificates GET API r</w:t>
      </w:r>
      <w:r w:rsidRPr="003503AE">
        <w:t>eturns a list</w:t>
      </w:r>
      <w:r>
        <w:t>ing of certificates, certificate chains, and outstanding CSRs on the device.  This listing includes information specifi</w:t>
      </w:r>
      <w:r w:rsidR="008903E7">
        <w:t>ed</w:t>
      </w:r>
      <w:r>
        <w:t xml:space="preserve"> in the LXICertificateList </w:t>
      </w:r>
      <w:r w:rsidR="002E21EB">
        <w:t xml:space="preserve">schema including </w:t>
      </w:r>
      <w:r>
        <w:t>GUIDs that identify each entity</w:t>
      </w:r>
      <w:r w:rsidR="005B4C45">
        <w:t xml:space="preserve">.  These GUIDs may be used, for instance, </w:t>
      </w:r>
      <w:r>
        <w:t xml:space="preserve">to </w:t>
      </w:r>
      <w:r w:rsidR="00003FE8">
        <w:t>des</w:t>
      </w:r>
      <w:r w:rsidR="00C41D50">
        <w:t>i</w:t>
      </w:r>
      <w:r w:rsidR="00003FE8">
        <w:t>g</w:t>
      </w:r>
      <w:r w:rsidR="00E0480D">
        <w:t>n</w:t>
      </w:r>
      <w:r w:rsidR="00003FE8">
        <w:t xml:space="preserve">ate the </w:t>
      </w:r>
      <w:r>
        <w:t xml:space="preserve"> LXI Certificate</w:t>
      </w:r>
      <w:r w:rsidR="00003FE8">
        <w:t xml:space="preserve"> to the</w:t>
      </w:r>
      <w:r>
        <w:t xml:space="preserve"> DEL method</w:t>
      </w:r>
      <w:r w:rsidRPr="003503AE">
        <w:t>.</w:t>
      </w:r>
    </w:p>
    <w:p w14:paraId="5279CD71" w14:textId="77777777" w:rsidR="003345F5" w:rsidRPr="00006EB5" w:rsidRDefault="003345F5" w:rsidP="003345F5">
      <w:pPr>
        <w:pStyle w:val="LXIBody"/>
        <w:divId w:val="93062176"/>
      </w:pPr>
    </w:p>
    <w:p w14:paraId="25CB4809" w14:textId="2B467B20" w:rsidR="003345F5" w:rsidDel="00C34F42" w:rsidRDefault="003345F5" w:rsidP="003345F5">
      <w:pPr>
        <w:pStyle w:val="Body1"/>
        <w:divId w:val="93062176"/>
      </w:pPr>
      <w:r w:rsidDel="00C34F42">
        <w:t xml:space="preserve">CSRs may be deleted by the user or, from time-to-time, expire on the device.  See section </w:t>
      </w:r>
      <w:r w:rsidDel="00C34F42">
        <w:fldChar w:fldCharType="begin"/>
      </w:r>
      <w:r w:rsidDel="00C34F42">
        <w:instrText xml:space="preserve"> REF _Ref78020290 \r \h </w:instrText>
      </w:r>
      <w:r w:rsidDel="00C34F42">
        <w:fldChar w:fldCharType="separate"/>
      </w:r>
      <w:r w:rsidR="00913009">
        <w:t>23.10.16.1</w:t>
      </w:r>
      <w:r w:rsidDel="00C34F42">
        <w:fldChar w:fldCharType="end"/>
      </w:r>
      <w:r w:rsidDel="00C34F42">
        <w:t xml:space="preserve">, </w:t>
      </w:r>
      <w:r w:rsidRPr="00C02294" w:rsidDel="00C34F42">
        <w:rPr>
          <w:i/>
          <w:iCs/>
        </w:rPr>
        <w:fldChar w:fldCharType="begin"/>
      </w:r>
      <w:r w:rsidRPr="00C02294" w:rsidDel="00C34F42">
        <w:rPr>
          <w:i/>
          <w:iCs/>
        </w:rPr>
        <w:instrText xml:space="preserve"> REF _Ref78020290 \h </w:instrText>
      </w:r>
      <w:r w:rsidDel="00C34F42">
        <w:rPr>
          <w:i/>
          <w:iCs/>
        </w:rPr>
        <w:instrText xml:space="preserve"> \* MERGEFORMAT </w:instrText>
      </w:r>
      <w:r w:rsidRPr="00C02294" w:rsidDel="00C34F42">
        <w:rPr>
          <w:i/>
          <w:iCs/>
        </w:rPr>
      </w:r>
      <w:r w:rsidRPr="00C02294" w:rsidDel="00C34F42">
        <w:rPr>
          <w:i/>
          <w:iCs/>
        </w:rPr>
        <w:fldChar w:fldCharType="separate"/>
      </w:r>
      <w:r w:rsidR="00913009" w:rsidRPr="00913009">
        <w:rPr>
          <w:i/>
          <w:iCs/>
        </w:rPr>
        <w:t xml:space="preserve">RULE – Minimum </w:t>
      </w:r>
      <w:r w:rsidR="00913009">
        <w:t>CSR Retention</w:t>
      </w:r>
      <w:r w:rsidRPr="00C02294" w:rsidDel="00C34F42">
        <w:rPr>
          <w:i/>
          <w:iCs/>
        </w:rPr>
        <w:fldChar w:fldCharType="end"/>
      </w:r>
      <w:r w:rsidDel="00C34F42">
        <w:rPr>
          <w:i/>
          <w:iCs/>
        </w:rPr>
        <w:t xml:space="preserve">, </w:t>
      </w:r>
      <w:r w:rsidDel="00C34F42">
        <w:t>for LXI requirements</w:t>
      </w:r>
      <w:r w:rsidR="00C41D50">
        <w:t>.</w:t>
      </w:r>
    </w:p>
    <w:p w14:paraId="02974EE6" w14:textId="77777777" w:rsidR="003345F5" w:rsidRDefault="003345F5" w:rsidP="003345F5">
      <w:pPr>
        <w:pStyle w:val="Heading3"/>
        <w:divId w:val="93062176"/>
      </w:pPr>
      <w:bookmarkStart w:id="119" w:name="_Toc78210100"/>
      <w:bookmarkStart w:id="120" w:name="_Toc78269852"/>
      <w:bookmarkStart w:id="121" w:name="_Toc134436593"/>
      <w:bookmarkEnd w:id="119"/>
      <w:r>
        <w:lastRenderedPageBreak/>
        <w:t>RULE – LXI Certificates POST API</w:t>
      </w:r>
      <w:bookmarkEnd w:id="120"/>
      <w:bookmarkEnd w:id="12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3"/>
        <w:gridCol w:w="930"/>
        <w:gridCol w:w="1217"/>
        <w:gridCol w:w="2059"/>
        <w:gridCol w:w="1687"/>
        <w:gridCol w:w="1924"/>
      </w:tblGrid>
      <w:tr w:rsidR="003345F5" w:rsidRPr="00472098" w14:paraId="4A3F3851" w14:textId="77777777" w:rsidTr="003345F5">
        <w:trPr>
          <w:divId w:val="93062176"/>
        </w:trPr>
        <w:tc>
          <w:tcPr>
            <w:tcW w:w="15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87E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 xml:space="preserve">URL </w:t>
            </w:r>
          </w:p>
        </w:tc>
        <w:tc>
          <w:tcPr>
            <w:tcW w:w="99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BFD55A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Method</w:t>
            </w:r>
          </w:p>
        </w:tc>
        <w:tc>
          <w:tcPr>
            <w:tcW w:w="15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0CCE91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Request</w:t>
            </w:r>
          </w:p>
          <w:p w14:paraId="00171DDB"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w:t>
            </w:r>
          </w:p>
        </w:tc>
        <w:tc>
          <w:tcPr>
            <w:tcW w:w="266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1E10FD6"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Request</w:t>
            </w:r>
          </w:p>
          <w:p w14:paraId="02293DD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c>
          <w:tcPr>
            <w:tcW w:w="174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3631F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Response Content</w:t>
            </w:r>
          </w:p>
        </w:tc>
        <w:tc>
          <w:tcPr>
            <w:tcW w:w="215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27EF1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HTTP Response</w:t>
            </w:r>
          </w:p>
          <w:p w14:paraId="040B8D7A"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Headers</w:t>
            </w:r>
          </w:p>
        </w:tc>
      </w:tr>
      <w:tr w:rsidR="003345F5" w:rsidRPr="00472098" w14:paraId="4C4B4C9B" w14:textId="77777777" w:rsidTr="003345F5">
        <w:trPr>
          <w:divId w:val="93062176"/>
        </w:trPr>
        <w:tc>
          <w:tcPr>
            <w:tcW w:w="1545"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66061B3"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/lxi/</w:t>
            </w:r>
            <w:r>
              <w:rPr>
                <w:rFonts w:ascii="Calibri" w:hAnsi="Calibri" w:cs="Calibri"/>
                <w:sz w:val="22"/>
                <w:szCs w:val="22"/>
              </w:rPr>
              <w:t xml:space="preserve"> api/</w:t>
            </w:r>
            <w:r w:rsidRPr="00472098">
              <w:rPr>
                <w:rFonts w:ascii="Calibri" w:hAnsi="Calibri" w:cs="Calibri"/>
                <w:sz w:val="22"/>
                <w:szCs w:val="22"/>
              </w:rPr>
              <w:t>certificates</w:t>
            </w:r>
          </w:p>
        </w:tc>
        <w:tc>
          <w:tcPr>
            <w:tcW w:w="96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A910DE8"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POST</w:t>
            </w:r>
          </w:p>
        </w:tc>
        <w:tc>
          <w:tcPr>
            <w:tcW w:w="153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9CF5D1D"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CMS(RFC 8933)</w:t>
            </w:r>
          </w:p>
        </w:tc>
        <w:tc>
          <w:tcPr>
            <w:tcW w:w="26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3340797"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application/cms</w:t>
            </w:r>
          </w:p>
        </w:tc>
        <w:tc>
          <w:tcPr>
            <w:tcW w:w="1741"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E13EE77" w14:textId="596EC820" w:rsidR="003345F5" w:rsidRPr="00472098" w:rsidRDefault="003345F5" w:rsidP="00721358">
            <w:pPr>
              <w:rPr>
                <w:rFonts w:ascii="Calibri" w:hAnsi="Calibri" w:cs="Calibri"/>
                <w:sz w:val="22"/>
                <w:szCs w:val="22"/>
              </w:rPr>
            </w:pPr>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p>
        </w:tc>
        <w:tc>
          <w:tcPr>
            <w:tcW w:w="239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B0376E" w14:textId="77777777" w:rsidR="003345F5" w:rsidRPr="00472098"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FC6A162" w14:textId="77777777" w:rsidR="003345F5" w:rsidRDefault="003345F5" w:rsidP="003345F5">
      <w:pPr>
        <w:pStyle w:val="Body1"/>
        <w:divId w:val="93062176"/>
      </w:pPr>
    </w:p>
    <w:p w14:paraId="26FBDBF9" w14:textId="77777777" w:rsidR="00AF0098" w:rsidRDefault="003345F5" w:rsidP="003345F5">
      <w:pPr>
        <w:pStyle w:val="Body1"/>
        <w:divId w:val="93062176"/>
      </w:pPr>
      <w:r>
        <w:t xml:space="preserve">The LXI Certificates POST API provisions a certificate or certificate chain to the device to be used by the device to identify itself. The posted value is a </w:t>
      </w:r>
      <w:r w:rsidRPr="004719B7">
        <w:t>PKCS#7 style cert</w:t>
      </w:r>
      <w:r>
        <w:t>ificate or certificate chain</w:t>
      </w:r>
      <w:r w:rsidRPr="004719B7">
        <w:t xml:space="preserve"> for the device to use with its LDevID.  </w:t>
      </w:r>
    </w:p>
    <w:p w14:paraId="5B5C617E" w14:textId="77777777" w:rsidR="00AF0098" w:rsidRDefault="00AF0098" w:rsidP="003345F5">
      <w:pPr>
        <w:pStyle w:val="Body1"/>
        <w:divId w:val="93062176"/>
      </w:pPr>
    </w:p>
    <w:p w14:paraId="022A2CF5" w14:textId="06AC10A3" w:rsidR="003345F5" w:rsidRDefault="003345F5" w:rsidP="003345F5">
      <w:pPr>
        <w:pStyle w:val="Body1"/>
        <w:divId w:val="93062176"/>
      </w:pPr>
      <w:r w:rsidRPr="004719B7">
        <w:t xml:space="preserve">The certificate </w:t>
      </w:r>
      <w:r>
        <w:t>must be</w:t>
      </w:r>
      <w:r w:rsidRPr="004719B7">
        <w:t xml:space="preserve"> based on</w:t>
      </w:r>
      <w:r>
        <w:t xml:space="preserve"> a</w:t>
      </w:r>
      <w:r w:rsidRPr="004719B7">
        <w:t xml:space="preserve"> CSR acquired from the device.</w:t>
      </w:r>
      <w:r w:rsidR="002A77C6">
        <w:t xml:space="preserve">  </w:t>
      </w:r>
      <w:r w:rsidR="00923603">
        <w:t>The CSR is deleted when the new certificate is successfully posted to the device.</w:t>
      </w:r>
    </w:p>
    <w:p w14:paraId="520C1BD7" w14:textId="77777777" w:rsidR="00D63331" w:rsidRDefault="00D63331" w:rsidP="003345F5">
      <w:pPr>
        <w:pStyle w:val="Body1"/>
        <w:divId w:val="93062176"/>
      </w:pPr>
    </w:p>
    <w:p w14:paraId="270B6C53" w14:textId="15254671" w:rsidR="003345F5" w:rsidRPr="004719B7" w:rsidRDefault="003345F5" w:rsidP="003345F5">
      <w:pPr>
        <w:pStyle w:val="Body1"/>
        <w:divId w:val="93062176"/>
      </w:pPr>
      <w:r w:rsidRPr="004719B7">
        <w:t xml:space="preserve">The </w:t>
      </w:r>
      <w:r>
        <w:t xml:space="preserve">device response </w:t>
      </w:r>
      <w:r w:rsidRPr="004719B7">
        <w:t xml:space="preserve">XML </w:t>
      </w:r>
      <w:r>
        <w:t xml:space="preserve">contains </w:t>
      </w:r>
      <w:r w:rsidRPr="004719B7">
        <w:t xml:space="preserve">the GUID that </w:t>
      </w:r>
      <w:r>
        <w:t>may be</w:t>
      </w:r>
      <w:r w:rsidRPr="004719B7">
        <w:t xml:space="preserve"> used </w:t>
      </w:r>
      <w:r>
        <w:t xml:space="preserve">subsequently </w:t>
      </w:r>
      <w:r w:rsidRPr="004719B7">
        <w:t>to identify this certificate</w:t>
      </w:r>
      <w:r>
        <w:t xml:space="preserve"> or certificate chain for use with other APIs.</w:t>
      </w:r>
    </w:p>
    <w:p w14:paraId="5EAA2CEC" w14:textId="37FAF562" w:rsidR="003345F5" w:rsidRDefault="003345F5" w:rsidP="003345F5">
      <w:pPr>
        <w:pStyle w:val="Heading3"/>
        <w:divId w:val="93062176"/>
      </w:pPr>
      <w:bookmarkStart w:id="122" w:name="_Toc78269853"/>
      <w:bookmarkStart w:id="123" w:name="_Toc134436594"/>
      <w:r>
        <w:t>RULE – LXI Certificate GET API</w:t>
      </w:r>
      <w:bookmarkEnd w:id="122"/>
      <w:bookmarkEnd w:id="12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80"/>
        <w:gridCol w:w="879"/>
        <w:gridCol w:w="890"/>
        <w:gridCol w:w="900"/>
        <w:gridCol w:w="1149"/>
        <w:gridCol w:w="1855"/>
      </w:tblGrid>
      <w:tr w:rsidR="003345F5" w:rsidRPr="00CB67E9" w14:paraId="187732C2"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8A3C4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F36D11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87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F8D9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7AE86D10"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88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1AD056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25B4632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0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4BE3B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56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BF7EA"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F129F5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555DDDCE" w14:textId="77777777" w:rsidTr="003345F5">
        <w:trPr>
          <w:divId w:val="93062176"/>
        </w:trPr>
        <w:tc>
          <w:tcPr>
            <w:tcW w:w="2254"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2FE2FCC4"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p>
        </w:tc>
        <w:tc>
          <w:tcPr>
            <w:tcW w:w="8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207BF3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GET</w:t>
            </w:r>
          </w:p>
        </w:tc>
        <w:tc>
          <w:tcPr>
            <w:tcW w:w="87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E3ED2C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8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B281E0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0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153D13"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chains: </w:t>
            </w:r>
            <w:r w:rsidRPr="00CB67E9">
              <w:rPr>
                <w:rFonts w:ascii="Calibri" w:hAnsi="Calibri" w:cs="Calibri"/>
                <w:sz w:val="22"/>
                <w:szCs w:val="22"/>
              </w:rPr>
              <w:t>CMS (RFC 8933)</w:t>
            </w:r>
          </w:p>
          <w:p w14:paraId="42D4DAD8" w14:textId="77777777" w:rsidR="003345F5" w:rsidRDefault="003345F5" w:rsidP="00721358">
            <w:pPr>
              <w:rPr>
                <w:rFonts w:ascii="Calibri" w:hAnsi="Calibri" w:cs="Calibri"/>
                <w:sz w:val="22"/>
                <w:szCs w:val="22"/>
              </w:rPr>
            </w:pPr>
          </w:p>
          <w:p w14:paraId="7ADC5B3E" w14:textId="77777777" w:rsidR="003345F5" w:rsidRPr="00CB67E9" w:rsidRDefault="003345F5" w:rsidP="00721358">
            <w:pPr>
              <w:rPr>
                <w:rFonts w:ascii="Calibri" w:hAnsi="Calibri" w:cs="Calibri"/>
                <w:sz w:val="22"/>
                <w:szCs w:val="22"/>
              </w:rPr>
            </w:pPr>
            <w:r>
              <w:rPr>
                <w:rFonts w:ascii="Calibri" w:hAnsi="Calibri" w:cs="Calibri"/>
                <w:sz w:val="22"/>
                <w:szCs w:val="22"/>
              </w:rPr>
              <w:t>For CSRs:</w:t>
            </w:r>
            <w:r w:rsidRPr="001A5787">
              <w:rPr>
                <w:rFonts w:ascii="Calibri" w:hAnsi="Calibri" w:cs="Calibri"/>
                <w:sz w:val="22"/>
                <w:szCs w:val="22"/>
              </w:rPr>
              <w:t xml:space="preserve"> PEM (RFC 5967)</w:t>
            </w:r>
            <w:r>
              <w:rPr>
                <w:rFonts w:ascii="Calibri" w:hAnsi="Calibri" w:cs="Calibri"/>
                <w:sz w:val="22"/>
                <w:szCs w:val="22"/>
              </w:rPr>
              <w:t xml:space="preserve"> </w:t>
            </w:r>
          </w:p>
        </w:tc>
        <w:tc>
          <w:tcPr>
            <w:tcW w:w="156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2A5645D" w14:textId="77777777" w:rsidR="003345F5" w:rsidRDefault="003345F5" w:rsidP="00721358">
            <w:pPr>
              <w:rPr>
                <w:rFonts w:ascii="Calibri" w:hAnsi="Calibri" w:cs="Calibri"/>
                <w:sz w:val="22"/>
                <w:szCs w:val="22"/>
              </w:rPr>
            </w:pPr>
            <w:r>
              <w:rPr>
                <w:rFonts w:ascii="Calibri" w:hAnsi="Calibri" w:cs="Calibri"/>
                <w:sz w:val="22"/>
                <w:szCs w:val="22"/>
              </w:rPr>
              <w:t xml:space="preserve">For certificates or certificate chains: </w:t>
            </w:r>
            <w:r w:rsidRPr="00CB67E9">
              <w:rPr>
                <w:rFonts w:ascii="Calibri" w:hAnsi="Calibri" w:cs="Calibri"/>
                <w:sz w:val="22"/>
                <w:szCs w:val="22"/>
              </w:rPr>
              <w:t>Content-Type: application/cms</w:t>
            </w:r>
          </w:p>
          <w:p w14:paraId="4E0833F4" w14:textId="77777777" w:rsidR="003345F5" w:rsidRDefault="003345F5" w:rsidP="00721358">
            <w:pPr>
              <w:rPr>
                <w:rFonts w:ascii="Calibri" w:hAnsi="Calibri" w:cs="Calibri"/>
                <w:sz w:val="22"/>
                <w:szCs w:val="22"/>
              </w:rPr>
            </w:pPr>
          </w:p>
          <w:p w14:paraId="2BBDEE56" w14:textId="77777777" w:rsidR="003345F5" w:rsidRDefault="003345F5" w:rsidP="00721358">
            <w:pPr>
              <w:rPr>
                <w:rFonts w:ascii="Calibri" w:hAnsi="Calibri" w:cs="Calibri"/>
                <w:color w:val="000000"/>
                <w:sz w:val="22"/>
                <w:szCs w:val="22"/>
              </w:rPr>
            </w:pPr>
            <w:r>
              <w:rPr>
                <w:rFonts w:ascii="Calibri" w:hAnsi="Calibri" w:cs="Calibri"/>
                <w:color w:val="000000"/>
                <w:sz w:val="22"/>
                <w:szCs w:val="22"/>
              </w:rPr>
              <w:t>For CSRs:</w:t>
            </w:r>
          </w:p>
          <w:p w14:paraId="306D12CA" w14:textId="77777777" w:rsidR="003345F5" w:rsidRDefault="003345F5" w:rsidP="00721358">
            <w:pPr>
              <w:rPr>
                <w:rFonts w:ascii="Calibri" w:hAnsi="Calibri" w:cs="Calibri"/>
                <w:color w:val="000000"/>
                <w:sz w:val="22"/>
                <w:szCs w:val="22"/>
              </w:rPr>
            </w:pPr>
            <w:r w:rsidRPr="001A5787">
              <w:rPr>
                <w:rFonts w:ascii="Calibri" w:hAnsi="Calibri" w:cs="Calibri"/>
                <w:sz w:val="22"/>
                <w:szCs w:val="22"/>
              </w:rPr>
              <w:t>Content-Type: application/pkcs10</w:t>
            </w:r>
          </w:p>
          <w:p w14:paraId="6376960A"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5766E27C" w14:textId="77777777" w:rsidR="003345F5" w:rsidRDefault="003345F5" w:rsidP="00721358">
            <w:pPr>
              <w:rPr>
                <w:rFonts w:ascii="Calibri" w:hAnsi="Calibri" w:cs="Calibri"/>
                <w:sz w:val="22"/>
                <w:szCs w:val="22"/>
              </w:rPr>
            </w:pPr>
          </w:p>
          <w:p w14:paraId="210B9B9F" w14:textId="77777777" w:rsidR="003345F5" w:rsidRPr="00CB67E9" w:rsidRDefault="003345F5" w:rsidP="00721358">
            <w:pPr>
              <w:rPr>
                <w:rFonts w:ascii="Calibri" w:hAnsi="Calibri" w:cs="Calibri"/>
                <w:sz w:val="22"/>
                <w:szCs w:val="22"/>
              </w:rPr>
            </w:pPr>
          </w:p>
        </w:tc>
      </w:tr>
    </w:tbl>
    <w:p w14:paraId="0D1306C6" w14:textId="77777777" w:rsidR="003345F5" w:rsidRDefault="003345F5" w:rsidP="003345F5">
      <w:pPr>
        <w:pStyle w:val="Body1"/>
        <w:divId w:val="93062176"/>
      </w:pPr>
    </w:p>
    <w:p w14:paraId="2DF792BA" w14:textId="77777777" w:rsidR="003345F5" w:rsidRDefault="003345F5" w:rsidP="003345F5">
      <w:pPr>
        <w:pStyle w:val="Body1"/>
        <w:divId w:val="93062176"/>
        <w:rPr>
          <w:rFonts w:ascii="Calibri" w:hAnsi="Calibri" w:cs="Calibri"/>
          <w:sz w:val="22"/>
          <w:szCs w:val="22"/>
        </w:rPr>
      </w:pPr>
      <w:r>
        <w:rPr>
          <w:rFonts w:ascii="Calibri" w:hAnsi="Calibri" w:cs="Calibri"/>
          <w:sz w:val="22"/>
          <w:szCs w:val="22"/>
        </w:rPr>
        <w:t>The LXI Certificates/&lt;GUID&gt; GET API r</w:t>
      </w:r>
      <w:r w:rsidRPr="00CB67E9">
        <w:rPr>
          <w:rFonts w:ascii="Calibri" w:hAnsi="Calibri" w:cs="Calibri"/>
          <w:sz w:val="22"/>
          <w:szCs w:val="22"/>
        </w:rPr>
        <w:t>eturns the certificate</w:t>
      </w:r>
      <w:r>
        <w:rPr>
          <w:rFonts w:ascii="Calibri" w:hAnsi="Calibri" w:cs="Calibri"/>
          <w:sz w:val="22"/>
          <w:szCs w:val="22"/>
        </w:rPr>
        <w:t>, certificate chain, or CSR</w:t>
      </w:r>
      <w:r w:rsidRPr="00CB67E9">
        <w:rPr>
          <w:rFonts w:ascii="Calibri" w:hAnsi="Calibri" w:cs="Calibri"/>
          <w:sz w:val="22"/>
          <w:szCs w:val="22"/>
        </w:rPr>
        <w:t xml:space="preserve"> identified by</w:t>
      </w:r>
      <w:r>
        <w:rPr>
          <w:rFonts w:ascii="Calibri" w:hAnsi="Calibri" w:cs="Calibri"/>
          <w:sz w:val="22"/>
          <w:szCs w:val="22"/>
        </w:rPr>
        <w:t xml:space="preserve"> the</w:t>
      </w:r>
      <w:r w:rsidRPr="00CB67E9">
        <w:rPr>
          <w:rFonts w:ascii="Calibri" w:hAnsi="Calibri" w:cs="Calibri"/>
          <w:sz w:val="22"/>
          <w:szCs w:val="22"/>
        </w:rPr>
        <w:t xml:space="preserve"> &lt;GUID&gt;</w:t>
      </w:r>
      <w:r>
        <w:rPr>
          <w:rFonts w:ascii="Calibri" w:hAnsi="Calibri" w:cs="Calibri"/>
          <w:sz w:val="22"/>
          <w:szCs w:val="22"/>
        </w:rPr>
        <w:t xml:space="preserve"> incorporated into the URL.  Note that the type of the response is dependent on the GUID.</w:t>
      </w:r>
    </w:p>
    <w:p w14:paraId="38EF53CE" w14:textId="77777777" w:rsidR="003345F5" w:rsidRDefault="003345F5" w:rsidP="003345F5">
      <w:pPr>
        <w:pStyle w:val="Heading3"/>
        <w:divId w:val="93062176"/>
      </w:pPr>
      <w:bookmarkStart w:id="124" w:name="_Toc78269854"/>
      <w:bookmarkStart w:id="125" w:name="_Toc134436595"/>
      <w:r>
        <w:t>RULE – LXI Certificate DELETE API</w:t>
      </w:r>
      <w:bookmarkEnd w:id="124"/>
      <w:bookmarkEnd w:id="125"/>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90"/>
        <w:gridCol w:w="893"/>
        <w:gridCol w:w="1054"/>
        <w:gridCol w:w="943"/>
        <w:gridCol w:w="1069"/>
        <w:gridCol w:w="1053"/>
      </w:tblGrid>
      <w:tr w:rsidR="003345F5" w:rsidRPr="00CB67E9" w14:paraId="4E28663C"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ECCC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3621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C7A84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Request</w:t>
            </w:r>
          </w:p>
          <w:p w14:paraId="3F8ECEE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A384F3"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Request</w:t>
            </w:r>
          </w:p>
          <w:p w14:paraId="703037B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D74939"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20B10D"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HTTP Response</w:t>
            </w:r>
          </w:p>
          <w:p w14:paraId="4B35130B"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Headers</w:t>
            </w:r>
          </w:p>
        </w:tc>
      </w:tr>
      <w:tr w:rsidR="003345F5" w:rsidRPr="00CB67E9" w14:paraId="1D6C6726" w14:textId="77777777" w:rsidTr="003345F5">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7EE6F27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EFF9C5"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DEL</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D4DEC3C"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6C8267"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AD383A2"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F6DAC01" w14:textId="77777777" w:rsidR="003345F5" w:rsidRPr="00CB67E9" w:rsidRDefault="003345F5" w:rsidP="00721358">
            <w:pPr>
              <w:rPr>
                <w:rFonts w:ascii="Calibri" w:hAnsi="Calibri" w:cs="Calibri"/>
                <w:sz w:val="22"/>
                <w:szCs w:val="22"/>
              </w:rPr>
            </w:pPr>
            <w:r w:rsidRPr="00CB67E9">
              <w:rPr>
                <w:rFonts w:ascii="Calibri" w:hAnsi="Calibri" w:cs="Calibri"/>
                <w:sz w:val="22"/>
                <w:szCs w:val="22"/>
              </w:rPr>
              <w:t>---</w:t>
            </w:r>
          </w:p>
        </w:tc>
      </w:tr>
    </w:tbl>
    <w:p w14:paraId="62BDECE7" w14:textId="77777777" w:rsidR="003345F5" w:rsidRDefault="003345F5" w:rsidP="003345F5">
      <w:pPr>
        <w:pStyle w:val="Body1"/>
        <w:divId w:val="93062176"/>
      </w:pPr>
    </w:p>
    <w:p w14:paraId="2B363A6D" w14:textId="77777777" w:rsidR="003345F5" w:rsidRDefault="003345F5" w:rsidP="003345F5">
      <w:pPr>
        <w:pStyle w:val="Body1"/>
        <w:divId w:val="93062176"/>
      </w:pPr>
      <w:r>
        <w:t>The LXI Certificates/&lt;GUID&gt; DELETE</w:t>
      </w:r>
      <w:r w:rsidRPr="00CB67E9">
        <w:t xml:space="preserve"> </w:t>
      </w:r>
      <w:r>
        <w:t xml:space="preserve">API deletes </w:t>
      </w:r>
      <w:r w:rsidRPr="00CB67E9">
        <w:t>the certificate</w:t>
      </w:r>
      <w:r>
        <w:t>, certificate chain, or CSR</w:t>
      </w:r>
      <w:r w:rsidRPr="00CB67E9">
        <w:t xml:space="preserve"> identified by </w:t>
      </w:r>
      <w:r>
        <w:t xml:space="preserve">the </w:t>
      </w:r>
      <w:r w:rsidRPr="00CB67E9">
        <w:t>&lt;GUID&gt;</w:t>
      </w:r>
      <w:r>
        <w:t xml:space="preserve"> incorporated into the URL.</w:t>
      </w:r>
    </w:p>
    <w:p w14:paraId="2A723FD3" w14:textId="67E8990A" w:rsidR="007D779F" w:rsidRDefault="00214EAA" w:rsidP="007D779F">
      <w:pPr>
        <w:pStyle w:val="ObservationHeading"/>
        <w:divId w:val="93062176"/>
      </w:pPr>
      <w:r>
        <w:lastRenderedPageBreak/>
        <w:t>Observation</w:t>
      </w:r>
    </w:p>
    <w:p w14:paraId="77BA9FEC" w14:textId="61440F24" w:rsidR="00214EAA" w:rsidRPr="00214EAA" w:rsidRDefault="00214EAA" w:rsidP="00214EAA">
      <w:pPr>
        <w:pStyle w:val="Observation"/>
        <w:divId w:val="93062176"/>
        <w:rPr>
          <w:lang w:eastAsia="ja-JP"/>
        </w:rPr>
      </w:pPr>
      <w:r>
        <w:rPr>
          <w:lang w:eastAsia="ja-JP"/>
        </w:rPr>
        <w:t>The IDevID cannot be deleted.</w:t>
      </w:r>
    </w:p>
    <w:p w14:paraId="5A6C3FA3" w14:textId="77777777" w:rsidR="003345F5" w:rsidRDefault="003345F5" w:rsidP="003345F5">
      <w:pPr>
        <w:pStyle w:val="Heading3"/>
        <w:divId w:val="93062176"/>
      </w:pPr>
      <w:bookmarkStart w:id="126" w:name="_Toc78269855"/>
      <w:bookmarkStart w:id="127" w:name="_Toc134436596"/>
      <w:r>
        <w:t>RULE – LXI CSR GET API</w:t>
      </w:r>
      <w:bookmarkEnd w:id="126"/>
      <w:bookmarkEnd w:id="127"/>
    </w:p>
    <w:tbl>
      <w:tblPr>
        <w:tblW w:w="85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6"/>
        <w:gridCol w:w="879"/>
        <w:gridCol w:w="2100"/>
        <w:gridCol w:w="1780"/>
        <w:gridCol w:w="1018"/>
        <w:gridCol w:w="1855"/>
      </w:tblGrid>
      <w:tr w:rsidR="003345F5" w:rsidRPr="001A5787" w14:paraId="72D719A0"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23A7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19B06F"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210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D927D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47F59A4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78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2C83F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2ACE687A"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8"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8AE570"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5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90E0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13099CF5"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1E0D2174" w14:textId="77777777" w:rsidTr="34DF3689">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40FEF8ED"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api/</w:t>
            </w:r>
            <w:r w:rsidRPr="001A5787">
              <w:rPr>
                <w:rFonts w:ascii="Calibri" w:hAnsi="Calibri" w:cs="Calibri"/>
                <w:sz w:val="22"/>
                <w:szCs w:val="22"/>
              </w:rPr>
              <w:t>get-csr</w:t>
            </w:r>
          </w:p>
        </w:tc>
        <w:tc>
          <w:tcPr>
            <w:tcW w:w="87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0A061DC"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GET</w:t>
            </w:r>
          </w:p>
        </w:tc>
        <w:tc>
          <w:tcPr>
            <w:tcW w:w="210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3D6EC84" w14:textId="77777777" w:rsidR="003345F5" w:rsidRPr="001A5787" w:rsidRDefault="003345F5" w:rsidP="00721358">
            <w:pPr>
              <w:rPr>
                <w:rFonts w:ascii="Calibri" w:hAnsi="Calibri" w:cs="Calibri"/>
                <w:sz w:val="22"/>
                <w:szCs w:val="22"/>
              </w:rPr>
            </w:pPr>
            <w:r>
              <w:rPr>
                <w:rFonts w:ascii="Calibri" w:hAnsi="Calibri" w:cs="Calibri"/>
                <w:sz w:val="22"/>
                <w:szCs w:val="22"/>
              </w:rPr>
              <w:t>LXICertificateRequest</w:t>
            </w:r>
          </w:p>
        </w:tc>
        <w:tc>
          <w:tcPr>
            <w:tcW w:w="17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3C7B9E"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8"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65F130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PEM (RFC 5967)</w:t>
            </w:r>
          </w:p>
        </w:tc>
        <w:tc>
          <w:tcPr>
            <w:tcW w:w="185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869909E"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Content-Type: application/pkcs10</w:t>
            </w:r>
          </w:p>
          <w:p w14:paraId="54DDC328"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 </w:t>
            </w:r>
          </w:p>
          <w:p w14:paraId="5A94B37D"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Content-Transfer-Encoding: base64</w:t>
            </w:r>
          </w:p>
          <w:p w14:paraId="15B6BA1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w:t>
            </w:r>
          </w:p>
        </w:tc>
      </w:tr>
    </w:tbl>
    <w:p w14:paraId="78C91B9B" w14:textId="77777777" w:rsidR="003345F5" w:rsidRDefault="003345F5" w:rsidP="003345F5">
      <w:pPr>
        <w:pStyle w:val="Body1"/>
        <w:divId w:val="93062176"/>
      </w:pPr>
    </w:p>
    <w:p w14:paraId="5634F98D" w14:textId="35B9D54F" w:rsidR="003345F5" w:rsidRDefault="00D63331" w:rsidP="003345F5">
      <w:pPr>
        <w:pStyle w:val="Body1"/>
        <w:divId w:val="93062176"/>
      </w:pPr>
      <w:r>
        <w:t xml:space="preserve">The LXI </w:t>
      </w:r>
      <w:r w:rsidR="00D301F5">
        <w:t>CSR GET API a</w:t>
      </w:r>
      <w:r w:rsidR="003345F5" w:rsidRPr="001A5787">
        <w:t>cquires a PKCS#10 CSR from the device</w:t>
      </w:r>
      <w:r w:rsidR="003345F5">
        <w:t xml:space="preserve">.  The CSR is created based on the data in the LXICertificateRequest </w:t>
      </w:r>
      <w:r w:rsidR="00652C1E">
        <w:t xml:space="preserve">XML </w:t>
      </w:r>
      <w:r w:rsidR="003345F5">
        <w:t>which includes the subject and other fields the client specifies for the CSR.</w:t>
      </w:r>
    </w:p>
    <w:p w14:paraId="495673F5" w14:textId="77777777" w:rsidR="003345F5" w:rsidRDefault="003345F5" w:rsidP="003345F5">
      <w:pPr>
        <w:pStyle w:val="Heading4"/>
        <w:divId w:val="93062176"/>
      </w:pPr>
      <w:bookmarkStart w:id="128" w:name="_Ref78020290"/>
      <w:r>
        <w:t>RULE – Minimum CSR Retention</w:t>
      </w:r>
      <w:bookmarkEnd w:id="128"/>
    </w:p>
    <w:p w14:paraId="14AB60C3" w14:textId="3921855E" w:rsidR="003345F5" w:rsidRPr="007822DD" w:rsidRDefault="003345F5" w:rsidP="003345F5">
      <w:pPr>
        <w:pStyle w:val="LXIBody"/>
        <w:divId w:val="93062176"/>
      </w:pPr>
      <w:r>
        <w:t xml:space="preserve">Devices shall at least retain the most recently generated CSR for any given cryptography suite </w:t>
      </w:r>
      <w:r w:rsidR="00147DB6">
        <w:t xml:space="preserve">at least </w:t>
      </w:r>
      <w:r>
        <w:t>until a power cycle.</w:t>
      </w:r>
      <w:r w:rsidR="00635C08">
        <w:t xml:space="preserve">  Devices should retain CSRs longer than </w:t>
      </w:r>
      <w:r w:rsidR="002946E6">
        <w:t>this to support other customer use models</w:t>
      </w:r>
      <w:r w:rsidR="00754D09">
        <w:t xml:space="preserve">, especially those that </w:t>
      </w:r>
      <w:r w:rsidR="006A0E08">
        <w:t>require operator intervention</w:t>
      </w:r>
      <w:r w:rsidR="002946E6">
        <w:t>.</w:t>
      </w:r>
    </w:p>
    <w:p w14:paraId="0DABDBC1" w14:textId="77777777" w:rsidR="003345F5" w:rsidRDefault="003345F5" w:rsidP="003345F5">
      <w:pPr>
        <w:pStyle w:val="Heading3"/>
        <w:divId w:val="93062176"/>
      </w:pPr>
      <w:bookmarkStart w:id="129" w:name="_Toc78269856"/>
      <w:bookmarkStart w:id="130" w:name="_Toc134436597"/>
      <w:r>
        <w:t>RULE – LXI Create Certificate API</w:t>
      </w:r>
      <w:bookmarkEnd w:id="129"/>
      <w:bookmarkEnd w:id="13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2"/>
        <w:gridCol w:w="879"/>
        <w:gridCol w:w="2079"/>
        <w:gridCol w:w="1606"/>
        <w:gridCol w:w="2009"/>
        <w:gridCol w:w="1615"/>
      </w:tblGrid>
      <w:tr w:rsidR="003345F5" w:rsidRPr="001A5787" w14:paraId="4D749A53" w14:textId="77777777" w:rsidTr="003345F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51A3676"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 xml:space="preserve">URL </w:t>
            </w:r>
          </w:p>
        </w:tc>
        <w:tc>
          <w:tcPr>
            <w:tcW w:w="87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A7FAF3"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Method</w:t>
            </w:r>
          </w:p>
        </w:tc>
        <w:tc>
          <w:tcPr>
            <w:tcW w:w="10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C530AF4"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Request</w:t>
            </w:r>
          </w:p>
          <w:p w14:paraId="08D801D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Content</w:t>
            </w:r>
          </w:p>
        </w:tc>
        <w:tc>
          <w:tcPr>
            <w:tcW w:w="1801"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B6EB8"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Request</w:t>
            </w:r>
          </w:p>
          <w:p w14:paraId="54636BF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c>
          <w:tcPr>
            <w:tcW w:w="101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32153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Response Content</w:t>
            </w:r>
          </w:p>
        </w:tc>
        <w:tc>
          <w:tcPr>
            <w:tcW w:w="1845"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D6485B7"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HTTP Response</w:t>
            </w:r>
          </w:p>
          <w:p w14:paraId="446ABA29"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Headers</w:t>
            </w:r>
          </w:p>
        </w:tc>
      </w:tr>
      <w:tr w:rsidR="003345F5" w:rsidRPr="001A5787" w14:paraId="4E390550" w14:textId="77777777" w:rsidTr="005C7675">
        <w:trPr>
          <w:divId w:val="93062176"/>
        </w:trPr>
        <w:tc>
          <w:tcPr>
            <w:tcW w:w="876"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0D513D6B" w14:textId="77777777" w:rsidR="003345F5" w:rsidRPr="001A5787" w:rsidRDefault="003345F5" w:rsidP="00721358">
            <w:pPr>
              <w:rPr>
                <w:rFonts w:ascii="Calibri" w:hAnsi="Calibri" w:cs="Calibri"/>
                <w:sz w:val="22"/>
                <w:szCs w:val="22"/>
              </w:rPr>
            </w:pPr>
            <w:r w:rsidRPr="001A5787">
              <w:rPr>
                <w:rFonts w:ascii="Calibri" w:hAnsi="Calibri" w:cs="Calibri"/>
                <w:sz w:val="22"/>
                <w:szCs w:val="22"/>
              </w:rPr>
              <w:t>/lxi/</w:t>
            </w:r>
            <w:r>
              <w:rPr>
                <w:rFonts w:ascii="Calibri" w:hAnsi="Calibri" w:cs="Calibri"/>
                <w:sz w:val="22"/>
                <w:szCs w:val="22"/>
              </w:rPr>
              <w:t xml:space="preserve"> api/create-certificate</w:t>
            </w:r>
          </w:p>
        </w:tc>
        <w:tc>
          <w:tcPr>
            <w:tcW w:w="87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ADEE7E" w14:textId="77777777" w:rsidR="003345F5" w:rsidRPr="001A5787" w:rsidRDefault="003345F5" w:rsidP="00721358">
            <w:pPr>
              <w:rPr>
                <w:rFonts w:ascii="Calibri" w:hAnsi="Calibri" w:cs="Calibri"/>
                <w:sz w:val="22"/>
                <w:szCs w:val="22"/>
              </w:rPr>
            </w:pPr>
            <w:r>
              <w:rPr>
                <w:rFonts w:ascii="Calibri" w:hAnsi="Calibri" w:cs="Calibri"/>
                <w:sz w:val="22"/>
                <w:szCs w:val="22"/>
              </w:rPr>
              <w:t>PUT</w:t>
            </w:r>
          </w:p>
        </w:tc>
        <w:tc>
          <w:tcPr>
            <w:tcW w:w="1034"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BA3093A" w14:textId="77777777" w:rsidR="003345F5" w:rsidRPr="001A5787" w:rsidRDefault="003345F5" w:rsidP="00721358">
            <w:pPr>
              <w:rPr>
                <w:rFonts w:ascii="Calibri" w:hAnsi="Calibri" w:cs="Calibri"/>
                <w:sz w:val="22"/>
                <w:szCs w:val="22"/>
              </w:rPr>
            </w:pPr>
            <w:r>
              <w:rPr>
                <w:rFonts w:ascii="Calibri" w:hAnsi="Calibri" w:cs="Calibri"/>
                <w:sz w:val="22"/>
                <w:szCs w:val="22"/>
              </w:rPr>
              <w:t>LXICertificateRequest</w:t>
            </w:r>
          </w:p>
        </w:tc>
        <w:tc>
          <w:tcPr>
            <w:tcW w:w="1801"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8A5CB6B" w14:textId="77777777" w:rsidR="003345F5" w:rsidRPr="001A5787" w:rsidRDefault="003345F5" w:rsidP="00721358">
            <w:pPr>
              <w:rPr>
                <w:rFonts w:ascii="Calibri" w:hAnsi="Calibri" w:cs="Calibri"/>
                <w:color w:val="000000"/>
                <w:sz w:val="22"/>
                <w:szCs w:val="22"/>
              </w:rPr>
            </w:pPr>
            <w:r w:rsidRPr="001A5787">
              <w:rPr>
                <w:rFonts w:ascii="Calibri" w:hAnsi="Calibri" w:cs="Calibri"/>
                <w:color w:val="000000"/>
                <w:sz w:val="22"/>
                <w:szCs w:val="22"/>
              </w:rPr>
              <w:t>Content-Type:</w:t>
            </w:r>
            <w:r w:rsidRPr="001A5787">
              <w:rPr>
                <w:rFonts w:ascii="Calibri" w:hAnsi="Calibri" w:cs="Calibri"/>
                <w:color w:val="000000"/>
                <w:sz w:val="22"/>
                <w:szCs w:val="22"/>
              </w:rPr>
              <w:br/>
              <w:t>application/</w:t>
            </w:r>
            <w:r>
              <w:rPr>
                <w:rFonts w:ascii="Calibri" w:hAnsi="Calibri" w:cs="Calibri"/>
                <w:color w:val="000000"/>
                <w:sz w:val="22"/>
                <w:szCs w:val="22"/>
              </w:rPr>
              <w:t>xml</w:t>
            </w:r>
          </w:p>
        </w:tc>
        <w:tc>
          <w:tcPr>
            <w:tcW w:w="1013"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B798293" w14:textId="77777777" w:rsidR="003345F5" w:rsidRPr="001A5787" w:rsidRDefault="003345F5" w:rsidP="00721358">
            <w:pPr>
              <w:rPr>
                <w:rFonts w:ascii="Calibri" w:hAnsi="Calibri" w:cs="Calibri"/>
                <w:sz w:val="22"/>
                <w:szCs w:val="22"/>
              </w:rPr>
            </w:pPr>
            <w:r>
              <w:rPr>
                <w:rFonts w:ascii="Calibri" w:hAnsi="Calibri" w:cs="Calibri"/>
                <w:sz w:val="22"/>
                <w:szCs w:val="22"/>
              </w:rPr>
              <w:t>LXI</w:t>
            </w:r>
            <w:r w:rsidRPr="00472098">
              <w:rPr>
                <w:rFonts w:ascii="Calibri" w:hAnsi="Calibri" w:cs="Calibri"/>
                <w:sz w:val="22"/>
                <w:szCs w:val="22"/>
              </w:rPr>
              <w:t>Certificate</w:t>
            </w:r>
            <w:r>
              <w:rPr>
                <w:rFonts w:ascii="Calibri" w:hAnsi="Calibri" w:cs="Calibri"/>
                <w:sz w:val="22"/>
                <w:szCs w:val="22"/>
              </w:rPr>
              <w:t>Ref</w:t>
            </w:r>
            <w:r w:rsidRPr="00472098">
              <w:rPr>
                <w:rFonts w:ascii="Calibri" w:hAnsi="Calibri" w:cs="Calibri"/>
                <w:sz w:val="22"/>
                <w:szCs w:val="22"/>
              </w:rPr>
              <w:t>/1.0</w:t>
            </w:r>
          </w:p>
        </w:tc>
        <w:tc>
          <w:tcPr>
            <w:tcW w:w="1845"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F933A85" w14:textId="77777777" w:rsidR="003345F5" w:rsidRPr="001A5787" w:rsidRDefault="003345F5" w:rsidP="00721358">
            <w:pPr>
              <w:rPr>
                <w:rFonts w:ascii="Calibri" w:hAnsi="Calibri" w:cs="Calibri"/>
                <w:sz w:val="22"/>
                <w:szCs w:val="22"/>
              </w:rPr>
            </w:pPr>
            <w:r w:rsidRPr="00472098">
              <w:rPr>
                <w:rFonts w:ascii="Calibri" w:hAnsi="Calibri" w:cs="Calibri"/>
                <w:sz w:val="22"/>
                <w:szCs w:val="22"/>
              </w:rPr>
              <w:t>Content-Type: application/xml</w:t>
            </w:r>
          </w:p>
        </w:tc>
      </w:tr>
    </w:tbl>
    <w:p w14:paraId="7C8DB7C8" w14:textId="77777777" w:rsidR="003345F5" w:rsidRDefault="003345F5" w:rsidP="003345F5">
      <w:pPr>
        <w:pStyle w:val="Body1"/>
        <w:divId w:val="93062176"/>
      </w:pPr>
    </w:p>
    <w:p w14:paraId="63D07F2C" w14:textId="6D480148" w:rsidR="003345F5" w:rsidRDefault="003345F5" w:rsidP="003345F5">
      <w:pPr>
        <w:pStyle w:val="Body1"/>
        <w:divId w:val="93062176"/>
        <w:rPr>
          <w:i/>
          <w:iCs/>
        </w:rPr>
      </w:pPr>
      <w:r>
        <w:t xml:space="preserve">In response to this call, the device shall create a new certificate (that is, an LDevID) to use to authenticate itself.  </w:t>
      </w:r>
      <w:r w:rsidR="00864CFE">
        <w:t xml:space="preserve">This self-signed </w:t>
      </w:r>
      <w:r>
        <w:t>certificate shall be managed and presented to clients consistent with the requirements in</w:t>
      </w:r>
      <w:r w:rsidR="009A789D">
        <w:t xml:space="preserve"> the LXI Security Extended Function.</w:t>
      </w:r>
    </w:p>
    <w:p w14:paraId="50AB9D37" w14:textId="0B632A01" w:rsidR="003345F5" w:rsidRDefault="003345F5" w:rsidP="003345F5">
      <w:pPr>
        <w:pStyle w:val="LXIBody"/>
        <w:divId w:val="93062176"/>
      </w:pPr>
      <w:r>
        <w:t xml:space="preserve">If the device is unable to respect any of the fields specified in the </w:t>
      </w:r>
      <w:r w:rsidRPr="00446371">
        <w:rPr>
          <w:i/>
          <w:iCs/>
        </w:rPr>
        <w:t>LXICertificateRequest</w:t>
      </w:r>
      <w:r>
        <w:t>, the device shall return an error.</w:t>
      </w:r>
    </w:p>
    <w:p w14:paraId="764F2CEB" w14:textId="567B3B4A" w:rsidR="006D4322" w:rsidRDefault="006D4322" w:rsidP="003345F5">
      <w:pPr>
        <w:pStyle w:val="LXIBody"/>
        <w:divId w:val="93062176"/>
      </w:pPr>
    </w:p>
    <w:p w14:paraId="01D8D620" w14:textId="6B77CBEC" w:rsidR="006D4322" w:rsidRDefault="006D4322" w:rsidP="0088692E">
      <w:pPr>
        <w:pStyle w:val="Heading3"/>
        <w:divId w:val="93062176"/>
      </w:pPr>
      <w:bookmarkStart w:id="131" w:name="_Toc134436598"/>
      <w:r>
        <w:t>RULE – LXI Certificate ENABLE</w:t>
      </w:r>
      <w:r w:rsidR="00166D06">
        <w:t>D</w:t>
      </w:r>
      <w:r>
        <w:t xml:space="preserve"> API</w:t>
      </w:r>
      <w:bookmarkEnd w:id="131"/>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87"/>
        <w:gridCol w:w="893"/>
        <w:gridCol w:w="1067"/>
        <w:gridCol w:w="1559"/>
        <w:gridCol w:w="1069"/>
        <w:gridCol w:w="1559"/>
      </w:tblGrid>
      <w:tr w:rsidR="006D4322" w:rsidRPr="00CB67E9" w14:paraId="5F60A599"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69B423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 xml:space="preserve">URL </w:t>
            </w:r>
          </w:p>
        </w:tc>
        <w:tc>
          <w:tcPr>
            <w:tcW w:w="89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475753"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Method</w:t>
            </w:r>
          </w:p>
        </w:tc>
        <w:tc>
          <w:tcPr>
            <w:tcW w:w="105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4EDEFE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Request</w:t>
            </w:r>
          </w:p>
          <w:p w14:paraId="671A6310"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Content</w:t>
            </w:r>
          </w:p>
        </w:tc>
        <w:tc>
          <w:tcPr>
            <w:tcW w:w="9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A574256"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Request</w:t>
            </w:r>
          </w:p>
          <w:p w14:paraId="0098E22B"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c>
          <w:tcPr>
            <w:tcW w:w="106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4294818"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Response Content</w:t>
            </w:r>
          </w:p>
        </w:tc>
        <w:tc>
          <w:tcPr>
            <w:tcW w:w="105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BF643D"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HTTP Response</w:t>
            </w:r>
          </w:p>
          <w:p w14:paraId="4F753AE1"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Headers</w:t>
            </w:r>
          </w:p>
        </w:tc>
      </w:tr>
      <w:tr w:rsidR="006D4322" w:rsidRPr="00CB67E9" w14:paraId="67FF8178"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hideMark/>
          </w:tcPr>
          <w:p w14:paraId="19BDD2F3" w14:textId="2F527DE9" w:rsidR="006D4322" w:rsidRPr="00CB67E9" w:rsidRDefault="006D4322" w:rsidP="002644E7">
            <w:pPr>
              <w:rPr>
                <w:rFonts w:ascii="Calibri" w:hAnsi="Calibri" w:cs="Calibri"/>
                <w:sz w:val="22"/>
                <w:szCs w:val="22"/>
              </w:rPr>
            </w:pPr>
            <w:r w:rsidRPr="00CB67E9">
              <w:rPr>
                <w:rFonts w:ascii="Calibri" w:hAnsi="Calibri" w:cs="Calibri"/>
                <w:sz w:val="22"/>
                <w:szCs w:val="22"/>
              </w:rPr>
              <w:t>/lxi/</w:t>
            </w:r>
            <w:r>
              <w:rPr>
                <w:rFonts w:ascii="Calibri" w:hAnsi="Calibri" w:cs="Calibri"/>
                <w:sz w:val="22"/>
                <w:szCs w:val="22"/>
              </w:rPr>
              <w:t xml:space="preserve"> api/</w:t>
            </w:r>
            <w:r w:rsidRPr="00CB67E9">
              <w:rPr>
                <w:rFonts w:ascii="Calibri" w:hAnsi="Calibri" w:cs="Calibri"/>
                <w:sz w:val="22"/>
                <w:szCs w:val="22"/>
              </w:rPr>
              <w:t>certificates/&lt;GUID&gt;</w:t>
            </w:r>
            <w:r w:rsidR="0063558A">
              <w:rPr>
                <w:rFonts w:ascii="Calibri" w:hAnsi="Calibri" w:cs="Calibri"/>
                <w:sz w:val="22"/>
                <w:szCs w:val="22"/>
              </w:rPr>
              <w:t>/enable</w:t>
            </w:r>
            <w:r w:rsidR="00166D06">
              <w:rPr>
                <w:rFonts w:ascii="Calibri" w:hAnsi="Calibri" w:cs="Calibri"/>
                <w:sz w:val="22"/>
                <w:szCs w:val="22"/>
              </w:rPr>
              <w:t>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2526B21" w14:textId="5A7CF235" w:rsidR="006D4322" w:rsidRPr="00CB67E9" w:rsidRDefault="00717AFE" w:rsidP="002644E7">
            <w:pPr>
              <w:rPr>
                <w:rFonts w:ascii="Calibri" w:hAnsi="Calibri" w:cs="Calibri"/>
                <w:sz w:val="22"/>
                <w:szCs w:val="22"/>
              </w:rPr>
            </w:pPr>
            <w:r>
              <w:rPr>
                <w:rFonts w:ascii="Calibri" w:hAnsi="Calibri" w:cs="Calibri"/>
                <w:sz w:val="22"/>
                <w:szCs w:val="22"/>
              </w:rPr>
              <w:t>PUT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EE482F7" w14:textId="6543089C" w:rsidR="006072FA" w:rsidRPr="00CB67E9" w:rsidRDefault="004A7D1C" w:rsidP="00FF2695">
            <w:pPr>
              <w:rPr>
                <w:rFonts w:ascii="Calibri" w:hAnsi="Calibri" w:cs="Calibri"/>
                <w:sz w:val="22"/>
                <w:szCs w:val="22"/>
              </w:rPr>
            </w:pPr>
            <w:r>
              <w:rPr>
                <w:rFonts w:ascii="Calibri" w:hAnsi="Calibri" w:cs="Calibri"/>
                <w:sz w:val="22"/>
                <w:szCs w:val="22"/>
              </w:rPr>
              <w:t>LXILiterals</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1EB3B5D" w14:textId="77777777" w:rsidR="00FF2695" w:rsidRDefault="00FF2695" w:rsidP="00FF2695">
            <w:pPr>
              <w:rPr>
                <w:rFonts w:ascii="Calibri" w:hAnsi="Calibri" w:cs="Calibri"/>
                <w:sz w:val="22"/>
                <w:szCs w:val="22"/>
              </w:rPr>
            </w:pPr>
            <w:r>
              <w:rPr>
                <w:rFonts w:ascii="Calibri" w:hAnsi="Calibri" w:cs="Calibri"/>
                <w:sz w:val="22"/>
                <w:szCs w:val="22"/>
              </w:rPr>
              <w:t>Content-Type: application/xml</w:t>
            </w:r>
          </w:p>
          <w:p w14:paraId="2F811D7D" w14:textId="5C4C9B36" w:rsidR="006D4322" w:rsidRPr="00CB67E9" w:rsidRDefault="006D4322" w:rsidP="002644E7">
            <w:pPr>
              <w:rPr>
                <w:rFonts w:ascii="Calibri" w:hAnsi="Calibri" w:cs="Calibri"/>
                <w:sz w:val="22"/>
                <w:szCs w:val="22"/>
              </w:rPr>
            </w:pP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55237F" w14:textId="5BD196BA" w:rsidR="006D4322" w:rsidRPr="00CB67E9" w:rsidRDefault="006D4322" w:rsidP="002644E7">
            <w:pPr>
              <w:rPr>
                <w:rFonts w:ascii="Calibri" w:hAnsi="Calibri" w:cs="Calibri"/>
                <w:sz w:val="22"/>
                <w:szCs w:val="22"/>
              </w:rPr>
            </w:pPr>
            <w:r w:rsidRPr="00CB67E9">
              <w:rPr>
                <w:rFonts w:ascii="Calibri" w:hAnsi="Calibri" w:cs="Calibri"/>
                <w:sz w:val="22"/>
                <w:szCs w:val="22"/>
              </w:rPr>
              <w:t>None</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83F85DE" w14:textId="77777777" w:rsidR="006D4322" w:rsidRPr="00CB67E9" w:rsidRDefault="006D4322" w:rsidP="002644E7">
            <w:pPr>
              <w:rPr>
                <w:rFonts w:ascii="Calibri" w:hAnsi="Calibri" w:cs="Calibri"/>
                <w:sz w:val="22"/>
                <w:szCs w:val="22"/>
              </w:rPr>
            </w:pPr>
            <w:r w:rsidRPr="00CB67E9">
              <w:rPr>
                <w:rFonts w:ascii="Calibri" w:hAnsi="Calibri" w:cs="Calibri"/>
                <w:sz w:val="22"/>
                <w:szCs w:val="22"/>
              </w:rPr>
              <w:t>---</w:t>
            </w:r>
          </w:p>
        </w:tc>
      </w:tr>
      <w:tr w:rsidR="00BB3F7C" w:rsidRPr="00CB67E9" w14:paraId="2ADA06B1" w14:textId="77777777" w:rsidTr="006D4322">
        <w:trPr>
          <w:divId w:val="93062176"/>
        </w:trPr>
        <w:tc>
          <w:tcPr>
            <w:tcW w:w="2290" w:type="dxa"/>
            <w:tcBorders>
              <w:top w:val="single" w:sz="8" w:space="0" w:color="A3A3A3"/>
              <w:left w:val="single" w:sz="8" w:space="0" w:color="A3A3A3"/>
              <w:bottom w:val="single" w:sz="8" w:space="0" w:color="A3A3A3"/>
              <w:right w:val="single" w:sz="8" w:space="0" w:color="A3A3A3"/>
            </w:tcBorders>
            <w:shd w:val="clear" w:color="auto" w:fill="E0E0E0"/>
            <w:tcMar>
              <w:top w:w="80" w:type="dxa"/>
              <w:left w:w="80" w:type="dxa"/>
              <w:bottom w:w="80" w:type="dxa"/>
              <w:right w:w="80" w:type="dxa"/>
            </w:tcMar>
          </w:tcPr>
          <w:p w14:paraId="52634986" w14:textId="314F8525" w:rsidR="00BB3F7C" w:rsidRPr="00CB67E9" w:rsidRDefault="00BB3F7C" w:rsidP="002644E7">
            <w:pPr>
              <w:rPr>
                <w:rFonts w:ascii="Calibri" w:hAnsi="Calibri" w:cs="Calibri"/>
                <w:sz w:val="22"/>
                <w:szCs w:val="22"/>
              </w:rPr>
            </w:pPr>
            <w:r w:rsidRPr="00CB67E9">
              <w:rPr>
                <w:rFonts w:ascii="Calibri" w:hAnsi="Calibri" w:cs="Calibri"/>
                <w:sz w:val="22"/>
                <w:szCs w:val="22"/>
              </w:rPr>
              <w:lastRenderedPageBreak/>
              <w:t>/lxi/</w:t>
            </w:r>
            <w:r>
              <w:rPr>
                <w:rFonts w:ascii="Calibri" w:hAnsi="Calibri" w:cs="Calibri"/>
                <w:sz w:val="22"/>
                <w:szCs w:val="22"/>
              </w:rPr>
              <w:t xml:space="preserve"> api/</w:t>
            </w:r>
            <w:r w:rsidRPr="00CB67E9">
              <w:rPr>
                <w:rFonts w:ascii="Calibri" w:hAnsi="Calibri" w:cs="Calibri"/>
                <w:sz w:val="22"/>
                <w:szCs w:val="22"/>
              </w:rPr>
              <w:t>certificates/&lt;GUID&gt;</w:t>
            </w:r>
            <w:r>
              <w:rPr>
                <w:rFonts w:ascii="Calibri" w:hAnsi="Calibri" w:cs="Calibri"/>
                <w:sz w:val="22"/>
                <w:szCs w:val="22"/>
              </w:rPr>
              <w:t>/enabled</w:t>
            </w:r>
          </w:p>
        </w:tc>
        <w:tc>
          <w:tcPr>
            <w:tcW w:w="89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6088A4C" w14:textId="7879D9C2" w:rsidR="00BB3F7C" w:rsidRDefault="007C0863" w:rsidP="002644E7">
            <w:pPr>
              <w:rPr>
                <w:rFonts w:ascii="Calibri" w:hAnsi="Calibri" w:cs="Calibri"/>
                <w:sz w:val="22"/>
                <w:szCs w:val="22"/>
              </w:rPr>
            </w:pPr>
            <w:r>
              <w:rPr>
                <w:rFonts w:ascii="Calibri" w:hAnsi="Calibri" w:cs="Calibri"/>
                <w:sz w:val="22"/>
                <w:szCs w:val="22"/>
              </w:rPr>
              <w:t>GET</w:t>
            </w:r>
          </w:p>
        </w:tc>
        <w:tc>
          <w:tcPr>
            <w:tcW w:w="105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50AE5FAC" w14:textId="67E7A6D8" w:rsidR="00BB3F7C" w:rsidRDefault="007C0863" w:rsidP="00FF2695">
            <w:pPr>
              <w:rPr>
                <w:rFonts w:ascii="Calibri" w:hAnsi="Calibri" w:cs="Calibri"/>
                <w:sz w:val="22"/>
                <w:szCs w:val="22"/>
              </w:rPr>
            </w:pPr>
            <w:r>
              <w:rPr>
                <w:rFonts w:ascii="Calibri" w:hAnsi="Calibri" w:cs="Calibri"/>
                <w:sz w:val="22"/>
                <w:szCs w:val="22"/>
              </w:rPr>
              <w:t>None</w:t>
            </w:r>
          </w:p>
        </w:tc>
        <w:tc>
          <w:tcPr>
            <w:tcW w:w="94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4C993010" w14:textId="3DD68DF4" w:rsidR="00BB3F7C" w:rsidRDefault="007C0863" w:rsidP="007C0863">
            <w:pPr>
              <w:rPr>
                <w:rFonts w:ascii="Calibri" w:hAnsi="Calibri" w:cs="Calibri"/>
                <w:sz w:val="22"/>
                <w:szCs w:val="22"/>
              </w:rPr>
            </w:pPr>
            <w:r>
              <w:rPr>
                <w:rFonts w:ascii="Calibri" w:hAnsi="Calibri" w:cs="Calibri"/>
                <w:sz w:val="22"/>
                <w:szCs w:val="22"/>
              </w:rPr>
              <w:t>---</w:t>
            </w:r>
          </w:p>
        </w:tc>
        <w:tc>
          <w:tcPr>
            <w:tcW w:w="106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2BD5A2D7" w14:textId="1A4D0ABA" w:rsidR="00BB3F7C" w:rsidRPr="00CB67E9" w:rsidRDefault="00A932A6" w:rsidP="002644E7">
            <w:pPr>
              <w:rPr>
                <w:rFonts w:ascii="Calibri" w:hAnsi="Calibri" w:cs="Calibri"/>
                <w:sz w:val="22"/>
                <w:szCs w:val="22"/>
              </w:rPr>
            </w:pPr>
            <w:r>
              <w:rPr>
                <w:rFonts w:ascii="Calibri" w:hAnsi="Calibri" w:cs="Calibri"/>
                <w:sz w:val="22"/>
                <w:szCs w:val="22"/>
              </w:rPr>
              <w:t>LXILiterals</w:t>
            </w:r>
          </w:p>
        </w:tc>
        <w:tc>
          <w:tcPr>
            <w:tcW w:w="1053"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tcPr>
          <w:p w14:paraId="0A26A0BA" w14:textId="77777777" w:rsidR="00A932A6" w:rsidRDefault="00A932A6" w:rsidP="00A932A6">
            <w:pPr>
              <w:rPr>
                <w:rFonts w:ascii="Calibri" w:hAnsi="Calibri" w:cs="Calibri"/>
                <w:sz w:val="22"/>
                <w:szCs w:val="22"/>
              </w:rPr>
            </w:pPr>
            <w:r>
              <w:rPr>
                <w:rFonts w:ascii="Calibri" w:hAnsi="Calibri" w:cs="Calibri"/>
                <w:sz w:val="22"/>
                <w:szCs w:val="22"/>
              </w:rPr>
              <w:t>Content-Type: application/xml</w:t>
            </w:r>
          </w:p>
          <w:p w14:paraId="3DD4E174" w14:textId="77777777" w:rsidR="00BB3F7C" w:rsidRPr="00CB67E9" w:rsidRDefault="00BB3F7C" w:rsidP="002644E7">
            <w:pPr>
              <w:rPr>
                <w:rFonts w:ascii="Calibri" w:hAnsi="Calibri" w:cs="Calibri"/>
                <w:sz w:val="22"/>
                <w:szCs w:val="22"/>
              </w:rPr>
            </w:pPr>
          </w:p>
        </w:tc>
      </w:tr>
    </w:tbl>
    <w:p w14:paraId="5016C10B" w14:textId="4ED08D48" w:rsidR="006D4322" w:rsidRDefault="006D4322" w:rsidP="006D4322">
      <w:pPr>
        <w:pStyle w:val="Body1"/>
        <w:divId w:val="93062176"/>
      </w:pPr>
    </w:p>
    <w:p w14:paraId="1300BF71" w14:textId="77777777" w:rsidR="00BD6469" w:rsidRPr="00BD6469" w:rsidRDefault="00BD6469" w:rsidP="003C778C">
      <w:pPr>
        <w:pStyle w:val="LXIBody"/>
        <w:divId w:val="93062176"/>
      </w:pPr>
    </w:p>
    <w:p w14:paraId="13F8A4C8" w14:textId="5D393179" w:rsidR="006D4322" w:rsidRDefault="006D4322" w:rsidP="006D4322">
      <w:pPr>
        <w:pStyle w:val="Body1"/>
        <w:divId w:val="93062176"/>
      </w:pPr>
      <w:r>
        <w:t>The LXI Certificates/&lt;GUID&gt;</w:t>
      </w:r>
      <w:r w:rsidR="000A468D">
        <w:t>/enable</w:t>
      </w:r>
      <w:r w:rsidR="00F93294">
        <w:t>d</w:t>
      </w:r>
      <w:r>
        <w:t xml:space="preserve"> </w:t>
      </w:r>
      <w:r w:rsidR="00717AFE">
        <w:t>PUT</w:t>
      </w:r>
      <w:r w:rsidRPr="00CB67E9">
        <w:t xml:space="preserve"> </w:t>
      </w:r>
      <w:r>
        <w:t xml:space="preserve">API </w:t>
      </w:r>
      <w:r w:rsidR="00EE2CF7">
        <w:t xml:space="preserve">enables or disables the designated </w:t>
      </w:r>
      <w:r w:rsidRPr="00CB67E9">
        <w:t>certificate</w:t>
      </w:r>
      <w:r w:rsidR="00EE2CF7">
        <w:t xml:space="preserve"> or</w:t>
      </w:r>
      <w:r>
        <w:t xml:space="preserve"> certificate chain</w:t>
      </w:r>
      <w:r w:rsidRPr="00CB67E9">
        <w:t xml:space="preserve"> identified by </w:t>
      </w:r>
      <w:r>
        <w:t xml:space="preserve">the </w:t>
      </w:r>
      <w:r w:rsidRPr="00CB67E9">
        <w:t>&lt;GUID&gt;</w:t>
      </w:r>
      <w:r>
        <w:t xml:space="preserve"> incorporated into the URL.</w:t>
      </w:r>
    </w:p>
    <w:p w14:paraId="0C91E1BA" w14:textId="5F2000CA" w:rsidR="00C67112" w:rsidRDefault="00C67112" w:rsidP="00C67112">
      <w:pPr>
        <w:pStyle w:val="Heading4"/>
        <w:divId w:val="93062176"/>
      </w:pPr>
      <w:r>
        <w:t xml:space="preserve">RULE – LXILiterals Parameter </w:t>
      </w:r>
      <w:r w:rsidR="00E342AF">
        <w:t xml:space="preserve">to Enabled </w:t>
      </w:r>
      <w:r>
        <w:t>is Boolean</w:t>
      </w:r>
    </w:p>
    <w:p w14:paraId="762BD8AE" w14:textId="6B109E9B" w:rsidR="00BD6469" w:rsidRDefault="00BD6469" w:rsidP="003C778C">
      <w:pPr>
        <w:pStyle w:val="LXIBody"/>
        <w:divId w:val="93062176"/>
      </w:pPr>
      <w:r>
        <w:t xml:space="preserve">The </w:t>
      </w:r>
      <w:r w:rsidR="008112B0">
        <w:t>LXILitera</w:t>
      </w:r>
      <w:r w:rsidR="00D044E1">
        <w:t>ls schema permits arbitrarily typed attributes.  The r</w:t>
      </w:r>
      <w:r>
        <w:t xml:space="preserve">equest </w:t>
      </w:r>
      <w:r w:rsidR="00D044E1">
        <w:t>LXILiterals</w:t>
      </w:r>
      <w:r>
        <w:t xml:space="preserve"> parameter</w:t>
      </w:r>
      <w:r w:rsidR="00E342AF">
        <w:t xml:space="preserve"> to enabled</w:t>
      </w:r>
      <w:r>
        <w:t xml:space="preserve"> </w:t>
      </w:r>
      <w:r w:rsidR="00E342AF">
        <w:t>shall</w:t>
      </w:r>
      <w:r w:rsidR="00191A7C">
        <w:t xml:space="preserve"> be an attribute of name </w:t>
      </w:r>
      <w:r w:rsidR="00191A7C">
        <w:rPr>
          <w:i/>
          <w:iCs/>
        </w:rPr>
        <w:t>value</w:t>
      </w:r>
      <w:r w:rsidR="00191A7C">
        <w:t xml:space="preserve"> and of type </w:t>
      </w:r>
      <w:r w:rsidR="00191A7C" w:rsidRPr="00191A7C">
        <w:rPr>
          <w:i/>
          <w:iCs/>
        </w:rPr>
        <w:t>xs:boolean</w:t>
      </w:r>
      <w:r>
        <w:t xml:space="preserve">.  The </w:t>
      </w:r>
      <w:r w:rsidR="003C778C">
        <w:t>value of the Boolean attribute indicates if the certificate or certificate chain identified by the &lt;GUID&gt; is enabled.</w:t>
      </w:r>
    </w:p>
    <w:p w14:paraId="77A19FC2" w14:textId="70984EB3" w:rsidR="007C0863" w:rsidRDefault="00E93567" w:rsidP="007C0863">
      <w:pPr>
        <w:pStyle w:val="Heading4"/>
        <w:divId w:val="93062176"/>
      </w:pPr>
      <w:r>
        <w:t>RULE – LXILiterals Response to Enabled is Boolean</w:t>
      </w:r>
    </w:p>
    <w:p w14:paraId="1E10124E" w14:textId="24D913D0" w:rsidR="00E93567" w:rsidRPr="00E93567" w:rsidRDefault="00E93567" w:rsidP="0088692E">
      <w:pPr>
        <w:pStyle w:val="Body1"/>
        <w:divId w:val="93062176"/>
      </w:pPr>
      <w:r>
        <w:t xml:space="preserve">The LXILiterals schema permits arbitrarily typed attributes.  The response LXILiterals parameter to enabled shall be an attribute of name </w:t>
      </w:r>
      <w:r>
        <w:rPr>
          <w:i/>
          <w:iCs/>
        </w:rPr>
        <w:t>value</w:t>
      </w:r>
      <w:r>
        <w:t xml:space="preserve"> and of type </w:t>
      </w:r>
      <w:r w:rsidRPr="00191A7C">
        <w:rPr>
          <w:i/>
          <w:iCs/>
        </w:rPr>
        <w:t>xs:boolean</w:t>
      </w:r>
      <w:r>
        <w:t>.  The value of the Boolean attribute indicates if the certificate or certificate chain identified by the &lt;GUID&gt; is enabled.</w:t>
      </w:r>
    </w:p>
    <w:p w14:paraId="509E72E7" w14:textId="77777777" w:rsidR="006D4322" w:rsidRPr="00446371" w:rsidRDefault="006D4322" w:rsidP="003345F5">
      <w:pPr>
        <w:pStyle w:val="LXIBody"/>
        <w:divId w:val="93062176"/>
      </w:pPr>
    </w:p>
    <w:p w14:paraId="2235C331" w14:textId="77777777" w:rsidR="004061CA" w:rsidRDefault="004061CA" w:rsidP="00BE01A1">
      <w:pPr>
        <w:pStyle w:val="Heading2"/>
        <w:spacing w:after="120"/>
        <w:divId w:val="337654834"/>
        <w:rPr>
          <w:sz w:val="36"/>
          <w:szCs w:val="36"/>
        </w:rPr>
      </w:pPr>
      <w:bookmarkStart w:id="132" w:name="_Toc134436599"/>
      <w:bookmarkEnd w:id="14"/>
      <w:bookmarkEnd w:id="15"/>
      <w:bookmarkEnd w:id="16"/>
      <w:bookmarkEnd w:id="17"/>
      <w:bookmarkEnd w:id="18"/>
      <w:bookmarkEnd w:id="19"/>
      <w:bookmarkEnd w:id="20"/>
      <w:bookmarkEnd w:id="21"/>
      <w:bookmarkEnd w:id="22"/>
      <w:bookmarkEnd w:id="23"/>
      <w:bookmarkEnd w:id="66"/>
      <w:r>
        <w:t>LXI Instrument Identification Schema</w:t>
      </w:r>
      <w:bookmarkEnd w:id="132"/>
    </w:p>
    <w:p w14:paraId="038DECB2" w14:textId="77777777" w:rsidR="004061CA" w:rsidRDefault="004061CA" w:rsidP="00BE01A1">
      <w:pPr>
        <w:pStyle w:val="NormalWeb"/>
        <w:spacing w:after="120"/>
        <w:divId w:val="337654834"/>
        <w:rPr>
          <w:rFonts w:eastAsiaTheme="minorEastAsia"/>
        </w:rPr>
      </w:pPr>
      <w:r>
        <w:t xml:space="preserve">The LXI Identification schema represents LXI device identity information, and identity information for devices that are connected to an LXI device. </w:t>
      </w:r>
    </w:p>
    <w:p w14:paraId="76BE1D7C" w14:textId="77777777" w:rsidR="004061CA" w:rsidRDefault="004061CA" w:rsidP="00BE01A1">
      <w:pPr>
        <w:pStyle w:val="NormalWeb"/>
        <w:spacing w:after="120"/>
        <w:divId w:val="89936405"/>
      </w:pPr>
      <w:r>
        <w:rPr>
          <w:b/>
          <w:bCs/>
        </w:rPr>
        <w:t>This schema specifies the XML namespace:</w:t>
      </w:r>
    </w:p>
    <w:p w14:paraId="767E206B" w14:textId="77777777" w:rsidR="004061CA" w:rsidRDefault="004061CA" w:rsidP="00BE01A1">
      <w:pPr>
        <w:pStyle w:val="NormalWeb"/>
        <w:spacing w:after="120"/>
        <w:ind w:left="1224"/>
        <w:divId w:val="89936405"/>
      </w:pPr>
      <w:r>
        <w:rPr>
          <w:rStyle w:val="Emphasis"/>
        </w:rPr>
        <w:t>http://www.lxistandard.org/InstrumentIdentification/2.0</w:t>
      </w:r>
      <w:r>
        <w:t xml:space="preserve">, version: </w:t>
      </w:r>
      <w:r>
        <w:rPr>
          <w:rStyle w:val="Emphasis"/>
        </w:rPr>
        <w:t>2.0</w:t>
      </w:r>
      <w:r>
        <w:br/>
      </w:r>
      <w:r>
        <w:rPr>
          <w:rStyle w:val="Emphasis"/>
        </w:rPr>
        <w:t>Editorial date: April 26, 2023</w:t>
      </w:r>
    </w:p>
    <w:p w14:paraId="5FAEAB2B" w14:textId="77777777" w:rsidR="004061CA" w:rsidRDefault="004061CA" w:rsidP="00BE01A1">
      <w:pPr>
        <w:pStyle w:val="Heading3"/>
        <w:spacing w:after="120"/>
        <w:divId w:val="1595742950"/>
      </w:pPr>
      <w:bookmarkStart w:id="133" w:name="_Toc134436600"/>
      <w:r>
        <w:t>LXIDevice</w:t>
      </w:r>
      <w:bookmarkEnd w:id="133"/>
    </w:p>
    <w:p w14:paraId="4AE98C07" w14:textId="77777777" w:rsidR="004061CA" w:rsidRDefault="004061CA" w:rsidP="00BE01A1">
      <w:pPr>
        <w:pStyle w:val="NormalWeb"/>
        <w:spacing w:after="120"/>
        <w:divId w:val="179440922"/>
        <w:rPr>
          <w:rFonts w:eastAsiaTheme="minorEastAsia"/>
        </w:rPr>
      </w:pPr>
      <w:r>
        <w:t xml:space="preserve">The LXI Device element is the root element of the LXI Identification Schema and contains all the elements that identify this LXI device. </w:t>
      </w:r>
    </w:p>
    <w:p w14:paraId="7CADC899" w14:textId="77777777" w:rsidR="004061CA" w:rsidRDefault="004061CA" w:rsidP="00BE01A1">
      <w:pPr>
        <w:pStyle w:val="NormalWeb"/>
        <w:spacing w:after="120"/>
        <w:divId w:val="1595742950"/>
      </w:pPr>
      <w:r>
        <w:t xml:space="preserve">The </w:t>
      </w:r>
      <w:r>
        <w:rPr>
          <w:rStyle w:val="Emphasis"/>
        </w:rPr>
        <w:t>LXIDevice</w:t>
      </w:r>
      <w:r>
        <w:t xml:space="preserve"> complex type has </w:t>
      </w:r>
      <w:r>
        <w:rPr>
          <w:b/>
          <w:bCs/>
        </w:rPr>
        <w:t>no attributes</w:t>
      </w:r>
    </w:p>
    <w:p w14:paraId="31F5908A" w14:textId="77777777" w:rsidR="004061CA" w:rsidRDefault="004061CA" w:rsidP="00BE01A1">
      <w:pPr>
        <w:pStyle w:val="Heading4"/>
        <w:spacing w:after="120"/>
        <w:divId w:val="1595742950"/>
      </w:pPr>
      <w:r>
        <w:t>Sub-elements</w:t>
      </w:r>
    </w:p>
    <w:p w14:paraId="34B6DAD2"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93"/>
        <w:gridCol w:w="2552"/>
        <w:gridCol w:w="1479"/>
        <w:gridCol w:w="3836"/>
      </w:tblGrid>
      <w:tr w:rsidR="004061CA" w14:paraId="34A8B0F8" w14:textId="77777777">
        <w:trPr>
          <w:divId w:val="1595742950"/>
        </w:trPr>
        <w:tc>
          <w:tcPr>
            <w:tcW w:w="0" w:type="auto"/>
            <w:shd w:val="clear" w:color="auto" w:fill="008000"/>
            <w:tcMar>
              <w:top w:w="45" w:type="dxa"/>
              <w:left w:w="45" w:type="dxa"/>
              <w:bottom w:w="45" w:type="dxa"/>
              <w:right w:w="45" w:type="dxa"/>
            </w:tcMar>
            <w:vAlign w:val="center"/>
            <w:hideMark/>
          </w:tcPr>
          <w:p w14:paraId="65F5783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511AC3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208E32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9FFC80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171A7134" w14:textId="77777777">
        <w:trPr>
          <w:divId w:val="1595742950"/>
        </w:trPr>
        <w:tc>
          <w:tcPr>
            <w:tcW w:w="0" w:type="auto"/>
            <w:tcMar>
              <w:top w:w="15" w:type="dxa"/>
              <w:left w:w="45" w:type="dxa"/>
              <w:bottom w:w="15" w:type="dxa"/>
              <w:right w:w="45" w:type="dxa"/>
            </w:tcMar>
            <w:hideMark/>
          </w:tcPr>
          <w:p w14:paraId="4699F56E" w14:textId="77777777" w:rsidR="004061CA" w:rsidRDefault="004061CA" w:rsidP="00BE01A1">
            <w:pPr>
              <w:spacing w:after="120"/>
              <w:rPr>
                <w:rFonts w:ascii="Trebuchet MS" w:hAnsi="Trebuchet MS"/>
                <w:szCs w:val="20"/>
              </w:rPr>
            </w:pPr>
            <w:r>
              <w:rPr>
                <w:rFonts w:ascii="Trebuchet MS" w:hAnsi="Trebuchet MS"/>
                <w:szCs w:val="20"/>
              </w:rPr>
              <w:t>Manufacturer</w:t>
            </w:r>
          </w:p>
        </w:tc>
        <w:tc>
          <w:tcPr>
            <w:tcW w:w="0" w:type="auto"/>
            <w:tcMar>
              <w:top w:w="15" w:type="dxa"/>
              <w:left w:w="45" w:type="dxa"/>
              <w:bottom w:w="15" w:type="dxa"/>
              <w:right w:w="45" w:type="dxa"/>
            </w:tcMar>
            <w:hideMark/>
          </w:tcPr>
          <w:p w14:paraId="1B6966E9"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59DCC57"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1B4FB54" w14:textId="77777777" w:rsidR="004061CA" w:rsidRDefault="004061CA" w:rsidP="00BE01A1">
            <w:pPr>
              <w:spacing w:after="120"/>
              <w:rPr>
                <w:rFonts w:ascii="Trebuchet MS" w:hAnsi="Trebuchet MS"/>
                <w:szCs w:val="20"/>
              </w:rPr>
            </w:pPr>
            <w:r>
              <w:rPr>
                <w:rFonts w:ascii="Trebuchet MS" w:hAnsi="Trebuchet MS"/>
                <w:szCs w:val="20"/>
              </w:rPr>
              <w:t xml:space="preserve">Manufacturer description, should match the manufacturer field in IEEE 488.2 identity query. "Manufacturer" field Per LXI Standard 1.6, 9.2 RULE - Welcome Web Page Display Items. </w:t>
            </w:r>
          </w:p>
        </w:tc>
      </w:tr>
      <w:tr w:rsidR="004061CA" w14:paraId="77586000" w14:textId="77777777">
        <w:trPr>
          <w:divId w:val="1595742950"/>
        </w:trPr>
        <w:tc>
          <w:tcPr>
            <w:tcW w:w="0" w:type="auto"/>
            <w:tcMar>
              <w:top w:w="15" w:type="dxa"/>
              <w:left w:w="45" w:type="dxa"/>
              <w:bottom w:w="15" w:type="dxa"/>
              <w:right w:w="45" w:type="dxa"/>
            </w:tcMar>
            <w:hideMark/>
          </w:tcPr>
          <w:p w14:paraId="6C758765" w14:textId="77777777" w:rsidR="004061CA" w:rsidRDefault="004061CA" w:rsidP="00BE01A1">
            <w:pPr>
              <w:spacing w:after="120"/>
              <w:rPr>
                <w:rFonts w:ascii="Trebuchet MS" w:hAnsi="Trebuchet MS"/>
                <w:szCs w:val="20"/>
              </w:rPr>
            </w:pPr>
            <w:r>
              <w:rPr>
                <w:rFonts w:ascii="Trebuchet MS" w:hAnsi="Trebuchet MS"/>
                <w:szCs w:val="20"/>
              </w:rPr>
              <w:t>Model</w:t>
            </w:r>
          </w:p>
        </w:tc>
        <w:tc>
          <w:tcPr>
            <w:tcW w:w="0" w:type="auto"/>
            <w:tcMar>
              <w:top w:w="15" w:type="dxa"/>
              <w:left w:w="45" w:type="dxa"/>
              <w:bottom w:w="15" w:type="dxa"/>
              <w:right w:w="45" w:type="dxa"/>
            </w:tcMar>
            <w:hideMark/>
          </w:tcPr>
          <w:p w14:paraId="73D824AD"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603EBC5"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F78C633" w14:textId="77777777" w:rsidR="004061CA" w:rsidRDefault="004061CA" w:rsidP="00BE01A1">
            <w:pPr>
              <w:spacing w:after="120"/>
              <w:rPr>
                <w:rFonts w:ascii="Trebuchet MS" w:hAnsi="Trebuchet MS"/>
                <w:szCs w:val="20"/>
              </w:rPr>
            </w:pPr>
            <w:r>
              <w:rPr>
                <w:rFonts w:ascii="Trebuchet MS" w:hAnsi="Trebuchet MS"/>
                <w:szCs w:val="20"/>
              </w:rPr>
              <w:t xml:space="preserve">Instrument model designation, should match the model field in IEEE 488.2 identity query. "Model" field per LXI Standard 1.6, 9.2 RULE - Welcome Web Page Display Items. </w:t>
            </w:r>
          </w:p>
        </w:tc>
      </w:tr>
      <w:tr w:rsidR="004061CA" w14:paraId="291480AB" w14:textId="77777777">
        <w:trPr>
          <w:divId w:val="1595742950"/>
        </w:trPr>
        <w:tc>
          <w:tcPr>
            <w:tcW w:w="0" w:type="auto"/>
            <w:tcMar>
              <w:top w:w="15" w:type="dxa"/>
              <w:left w:w="45" w:type="dxa"/>
              <w:bottom w:w="15" w:type="dxa"/>
              <w:right w:w="45" w:type="dxa"/>
            </w:tcMar>
            <w:hideMark/>
          </w:tcPr>
          <w:p w14:paraId="1467D929" w14:textId="77777777" w:rsidR="004061CA" w:rsidRDefault="004061CA" w:rsidP="00BE01A1">
            <w:pPr>
              <w:spacing w:after="120"/>
              <w:rPr>
                <w:rFonts w:ascii="Trebuchet MS" w:hAnsi="Trebuchet MS"/>
                <w:szCs w:val="20"/>
              </w:rPr>
            </w:pPr>
            <w:r>
              <w:rPr>
                <w:rFonts w:ascii="Trebuchet MS" w:hAnsi="Trebuchet MS"/>
                <w:szCs w:val="20"/>
              </w:rPr>
              <w:lastRenderedPageBreak/>
              <w:t>SerialNumber</w:t>
            </w:r>
          </w:p>
        </w:tc>
        <w:tc>
          <w:tcPr>
            <w:tcW w:w="0" w:type="auto"/>
            <w:tcMar>
              <w:top w:w="15" w:type="dxa"/>
              <w:left w:w="45" w:type="dxa"/>
              <w:bottom w:w="15" w:type="dxa"/>
              <w:right w:w="45" w:type="dxa"/>
            </w:tcMar>
            <w:hideMark/>
          </w:tcPr>
          <w:p w14:paraId="6F02C8CB"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8DDF7D9"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67A3372" w14:textId="77777777" w:rsidR="004061CA" w:rsidRDefault="004061CA" w:rsidP="00BE01A1">
            <w:pPr>
              <w:spacing w:after="120"/>
              <w:rPr>
                <w:rFonts w:ascii="Trebuchet MS" w:hAnsi="Trebuchet MS"/>
                <w:szCs w:val="20"/>
              </w:rPr>
            </w:pPr>
            <w:r>
              <w:rPr>
                <w:rFonts w:ascii="Trebuchet MS" w:hAnsi="Trebuchet MS"/>
                <w:szCs w:val="20"/>
              </w:rPr>
              <w:t xml:space="preserve">Instrument serial number, should match the serial number field in IEEE 488.2 identity query. "Serial Number" field per LXI Standard 1.6, 9.2 RULE - Welcome Web Page Display Items. </w:t>
            </w:r>
          </w:p>
        </w:tc>
      </w:tr>
      <w:tr w:rsidR="004061CA" w14:paraId="1CD97F54" w14:textId="77777777">
        <w:trPr>
          <w:divId w:val="1595742950"/>
        </w:trPr>
        <w:tc>
          <w:tcPr>
            <w:tcW w:w="0" w:type="auto"/>
            <w:tcMar>
              <w:top w:w="15" w:type="dxa"/>
              <w:left w:w="45" w:type="dxa"/>
              <w:bottom w:w="15" w:type="dxa"/>
              <w:right w:w="45" w:type="dxa"/>
            </w:tcMar>
            <w:hideMark/>
          </w:tcPr>
          <w:p w14:paraId="1298FB50" w14:textId="77777777" w:rsidR="004061CA" w:rsidRDefault="004061CA" w:rsidP="00BE01A1">
            <w:pPr>
              <w:spacing w:after="120"/>
              <w:rPr>
                <w:rFonts w:ascii="Trebuchet MS" w:hAnsi="Trebuchet MS"/>
                <w:szCs w:val="20"/>
              </w:rPr>
            </w:pPr>
            <w:r>
              <w:rPr>
                <w:rFonts w:ascii="Trebuchet MS" w:hAnsi="Trebuchet MS"/>
                <w:szCs w:val="20"/>
              </w:rPr>
              <w:t>Firmware Revision</w:t>
            </w:r>
          </w:p>
        </w:tc>
        <w:tc>
          <w:tcPr>
            <w:tcW w:w="0" w:type="auto"/>
            <w:tcMar>
              <w:top w:w="15" w:type="dxa"/>
              <w:left w:w="45" w:type="dxa"/>
              <w:bottom w:w="15" w:type="dxa"/>
              <w:right w:w="45" w:type="dxa"/>
            </w:tcMar>
            <w:hideMark/>
          </w:tcPr>
          <w:p w14:paraId="11EDE1B7"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DF8DF0D"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7F91F10D" w14:textId="77777777" w:rsidR="004061CA" w:rsidRDefault="004061CA" w:rsidP="00BE01A1">
            <w:pPr>
              <w:spacing w:after="120"/>
              <w:rPr>
                <w:rFonts w:ascii="Trebuchet MS" w:hAnsi="Trebuchet MS"/>
                <w:szCs w:val="20"/>
              </w:rPr>
            </w:pPr>
            <w:r>
              <w:rPr>
                <w:rFonts w:ascii="Trebuchet MS" w:hAnsi="Trebuchet MS"/>
                <w:szCs w:val="20"/>
              </w:rPr>
              <w:t xml:space="preserve">Instrument firmware revision, should match the firmware revision field in IEEE 488.2 identity query. "Firmware and/or Software Revision" field per LXI Standard 1.6, 9.2 RULE - Welcome Web Page Display Items. </w:t>
            </w:r>
          </w:p>
        </w:tc>
      </w:tr>
      <w:tr w:rsidR="004061CA" w14:paraId="302E2F89" w14:textId="77777777">
        <w:trPr>
          <w:divId w:val="1595742950"/>
        </w:trPr>
        <w:tc>
          <w:tcPr>
            <w:tcW w:w="0" w:type="auto"/>
            <w:tcMar>
              <w:top w:w="15" w:type="dxa"/>
              <w:left w:w="45" w:type="dxa"/>
              <w:bottom w:w="15" w:type="dxa"/>
              <w:right w:w="45" w:type="dxa"/>
            </w:tcMar>
            <w:hideMark/>
          </w:tcPr>
          <w:p w14:paraId="5EF679E1" w14:textId="77777777" w:rsidR="004061CA" w:rsidRDefault="004061CA" w:rsidP="00BE01A1">
            <w:pPr>
              <w:spacing w:after="120"/>
              <w:rPr>
                <w:rFonts w:ascii="Trebuchet MS" w:hAnsi="Trebuchet MS"/>
                <w:szCs w:val="20"/>
              </w:rPr>
            </w:pPr>
            <w:r>
              <w:rPr>
                <w:rFonts w:ascii="Trebuchet MS" w:hAnsi="Trebuchet MS"/>
                <w:szCs w:val="20"/>
              </w:rPr>
              <w:t>Manufacturer Description</w:t>
            </w:r>
          </w:p>
        </w:tc>
        <w:tc>
          <w:tcPr>
            <w:tcW w:w="0" w:type="auto"/>
            <w:tcMar>
              <w:top w:w="15" w:type="dxa"/>
              <w:left w:w="45" w:type="dxa"/>
              <w:bottom w:w="15" w:type="dxa"/>
              <w:right w:w="45" w:type="dxa"/>
            </w:tcMar>
            <w:hideMark/>
          </w:tcPr>
          <w:p w14:paraId="30AE87B4"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298CB80"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AC3AF70" w14:textId="77777777" w:rsidR="004061CA" w:rsidRDefault="004061CA" w:rsidP="00BE01A1">
            <w:pPr>
              <w:spacing w:after="120"/>
              <w:rPr>
                <w:rFonts w:ascii="Trebuchet MS" w:hAnsi="Trebuchet MS"/>
                <w:szCs w:val="20"/>
              </w:rPr>
            </w:pPr>
            <w:r>
              <w:rPr>
                <w:rFonts w:ascii="Trebuchet MS" w:hAnsi="Trebuchet MS"/>
                <w:szCs w:val="20"/>
              </w:rPr>
              <w:t xml:space="preserve">This is the manufacturers product description such as "Acme 1234A Digital Foozywachit". </w:t>
            </w:r>
          </w:p>
        </w:tc>
      </w:tr>
      <w:tr w:rsidR="004061CA" w14:paraId="5E86285C" w14:textId="77777777">
        <w:trPr>
          <w:divId w:val="1595742950"/>
        </w:trPr>
        <w:tc>
          <w:tcPr>
            <w:tcW w:w="0" w:type="auto"/>
            <w:tcMar>
              <w:top w:w="15" w:type="dxa"/>
              <w:left w:w="45" w:type="dxa"/>
              <w:bottom w:w="15" w:type="dxa"/>
              <w:right w:w="45" w:type="dxa"/>
            </w:tcMar>
            <w:hideMark/>
          </w:tcPr>
          <w:p w14:paraId="76E2580F" w14:textId="77777777" w:rsidR="004061CA" w:rsidRDefault="004061CA" w:rsidP="00BE01A1">
            <w:pPr>
              <w:spacing w:after="120"/>
              <w:rPr>
                <w:rFonts w:ascii="Trebuchet MS" w:hAnsi="Trebuchet MS"/>
                <w:szCs w:val="20"/>
              </w:rPr>
            </w:pPr>
            <w:r>
              <w:rPr>
                <w:rFonts w:ascii="Trebuchet MS" w:hAnsi="Trebuchet MS"/>
                <w:szCs w:val="20"/>
              </w:rPr>
              <w:t>HomepageURL</w:t>
            </w:r>
          </w:p>
        </w:tc>
        <w:tc>
          <w:tcPr>
            <w:tcW w:w="0" w:type="auto"/>
            <w:tcMar>
              <w:top w:w="15" w:type="dxa"/>
              <w:left w:w="45" w:type="dxa"/>
              <w:bottom w:w="15" w:type="dxa"/>
              <w:right w:w="45" w:type="dxa"/>
            </w:tcMar>
            <w:hideMark/>
          </w:tcPr>
          <w:p w14:paraId="6459279D" w14:textId="77777777" w:rsidR="004061CA" w:rsidRDefault="004061CA" w:rsidP="00BE01A1">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4B51AF17"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7B6E544" w14:textId="77777777" w:rsidR="004061CA" w:rsidRDefault="004061CA" w:rsidP="00BE01A1">
            <w:pPr>
              <w:spacing w:after="120"/>
              <w:rPr>
                <w:rFonts w:ascii="Trebuchet MS" w:hAnsi="Trebuchet MS"/>
                <w:szCs w:val="20"/>
              </w:rPr>
            </w:pPr>
            <w:r>
              <w:rPr>
                <w:rFonts w:ascii="Trebuchet MS" w:hAnsi="Trebuchet MS"/>
                <w:szCs w:val="20"/>
              </w:rPr>
              <w:t xml:space="preserve">This is the URL for the instrument Manufacturer. </w:t>
            </w:r>
          </w:p>
        </w:tc>
      </w:tr>
      <w:tr w:rsidR="004061CA" w14:paraId="509240A4" w14:textId="77777777">
        <w:trPr>
          <w:divId w:val="1595742950"/>
        </w:trPr>
        <w:tc>
          <w:tcPr>
            <w:tcW w:w="0" w:type="auto"/>
            <w:tcMar>
              <w:top w:w="15" w:type="dxa"/>
              <w:left w:w="45" w:type="dxa"/>
              <w:bottom w:w="15" w:type="dxa"/>
              <w:right w:w="45" w:type="dxa"/>
            </w:tcMar>
            <w:hideMark/>
          </w:tcPr>
          <w:p w14:paraId="5BC73646" w14:textId="77777777" w:rsidR="004061CA" w:rsidRDefault="004061CA" w:rsidP="00BE01A1">
            <w:pPr>
              <w:spacing w:after="120"/>
              <w:rPr>
                <w:rFonts w:ascii="Trebuchet MS" w:hAnsi="Trebuchet MS"/>
                <w:szCs w:val="20"/>
              </w:rPr>
            </w:pPr>
            <w:r>
              <w:rPr>
                <w:rFonts w:ascii="Trebuchet MS" w:hAnsi="Trebuchet MS"/>
                <w:szCs w:val="20"/>
              </w:rPr>
              <w:t>DriverURL</w:t>
            </w:r>
          </w:p>
        </w:tc>
        <w:tc>
          <w:tcPr>
            <w:tcW w:w="0" w:type="auto"/>
            <w:tcMar>
              <w:top w:w="15" w:type="dxa"/>
              <w:left w:w="45" w:type="dxa"/>
              <w:bottom w:w="15" w:type="dxa"/>
              <w:right w:w="45" w:type="dxa"/>
            </w:tcMar>
            <w:hideMark/>
          </w:tcPr>
          <w:p w14:paraId="047A0801" w14:textId="77777777" w:rsidR="004061CA" w:rsidRDefault="004061CA" w:rsidP="00BE01A1">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5891C968"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BE879B7" w14:textId="77777777" w:rsidR="004061CA" w:rsidRDefault="004061CA" w:rsidP="00BE01A1">
            <w:pPr>
              <w:spacing w:after="120"/>
              <w:rPr>
                <w:rFonts w:ascii="Trebuchet MS" w:hAnsi="Trebuchet MS"/>
                <w:szCs w:val="20"/>
              </w:rPr>
            </w:pPr>
            <w:r>
              <w:rPr>
                <w:rFonts w:ascii="Trebuchet MS" w:hAnsi="Trebuchet MS"/>
                <w:szCs w:val="20"/>
              </w:rPr>
              <w:t xml:space="preserve">This is the URL where users can go to acquire the latest driver </w:t>
            </w:r>
          </w:p>
        </w:tc>
      </w:tr>
      <w:tr w:rsidR="004061CA" w14:paraId="1DA76367" w14:textId="77777777">
        <w:trPr>
          <w:divId w:val="1595742950"/>
        </w:trPr>
        <w:tc>
          <w:tcPr>
            <w:tcW w:w="0" w:type="auto"/>
            <w:tcMar>
              <w:top w:w="15" w:type="dxa"/>
              <w:left w:w="45" w:type="dxa"/>
              <w:bottom w:w="15" w:type="dxa"/>
              <w:right w:w="45" w:type="dxa"/>
            </w:tcMar>
            <w:hideMark/>
          </w:tcPr>
          <w:p w14:paraId="15C6A16E" w14:textId="77777777" w:rsidR="004061CA" w:rsidRDefault="004061CA" w:rsidP="00BE01A1">
            <w:pPr>
              <w:spacing w:after="120"/>
              <w:rPr>
                <w:rFonts w:ascii="Trebuchet MS" w:hAnsi="Trebuchet MS"/>
                <w:szCs w:val="20"/>
              </w:rPr>
            </w:pPr>
            <w:r>
              <w:rPr>
                <w:rFonts w:ascii="Trebuchet MS" w:hAnsi="Trebuchet MS"/>
                <w:szCs w:val="20"/>
              </w:rPr>
              <w:t>Connected Devices</w:t>
            </w:r>
          </w:p>
        </w:tc>
        <w:tc>
          <w:tcPr>
            <w:tcW w:w="0" w:type="auto"/>
            <w:tcMar>
              <w:top w:w="15" w:type="dxa"/>
              <w:left w:w="45" w:type="dxa"/>
              <w:bottom w:w="15" w:type="dxa"/>
              <w:right w:w="45" w:type="dxa"/>
            </w:tcMar>
            <w:hideMark/>
          </w:tcPr>
          <w:p w14:paraId="002BC83D" w14:textId="77777777" w:rsidR="004061CA" w:rsidRDefault="004061CA" w:rsidP="00BE01A1">
            <w:pPr>
              <w:spacing w:after="120"/>
              <w:rPr>
                <w:rFonts w:ascii="Trebuchet MS" w:hAnsi="Trebuchet MS"/>
                <w:szCs w:val="20"/>
              </w:rPr>
            </w:pPr>
            <w:r>
              <w:rPr>
                <w:rFonts w:ascii="Trebuchet MS" w:hAnsi="Trebuchet MS"/>
                <w:szCs w:val="20"/>
              </w:rPr>
              <w:t>lxi:ConnectedDevices</w:t>
            </w:r>
          </w:p>
        </w:tc>
        <w:tc>
          <w:tcPr>
            <w:tcW w:w="0" w:type="auto"/>
            <w:tcMar>
              <w:top w:w="15" w:type="dxa"/>
              <w:left w:w="45" w:type="dxa"/>
              <w:bottom w:w="15" w:type="dxa"/>
              <w:right w:w="45" w:type="dxa"/>
            </w:tcMar>
            <w:hideMark/>
          </w:tcPr>
          <w:p w14:paraId="2AAD8662"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E09163F" w14:textId="77777777" w:rsidR="004061CA" w:rsidRDefault="004061CA" w:rsidP="00BE01A1">
            <w:pPr>
              <w:spacing w:after="120"/>
              <w:rPr>
                <w:rFonts w:ascii="Trebuchet MS" w:hAnsi="Trebuchet MS"/>
                <w:szCs w:val="20"/>
              </w:rPr>
            </w:pPr>
            <w:r>
              <w:rPr>
                <w:rFonts w:ascii="Trebuchet MS" w:hAnsi="Trebuchet MS"/>
                <w:szCs w:val="20"/>
              </w:rPr>
              <w:t xml:space="preserve">This optional element is used by gateways to advertise information for connected devices, such as GPIB, VXI, USB, PXI, and/or Serial instruments. Per LXI Standard 1.6, 10.2.4 RULE - Connected Device URLs </w:t>
            </w:r>
          </w:p>
        </w:tc>
      </w:tr>
      <w:tr w:rsidR="004061CA" w14:paraId="0143EBE6" w14:textId="77777777">
        <w:trPr>
          <w:divId w:val="1595742950"/>
        </w:trPr>
        <w:tc>
          <w:tcPr>
            <w:tcW w:w="0" w:type="auto"/>
            <w:tcMar>
              <w:top w:w="15" w:type="dxa"/>
              <w:left w:w="45" w:type="dxa"/>
              <w:bottom w:w="15" w:type="dxa"/>
              <w:right w:w="45" w:type="dxa"/>
            </w:tcMar>
            <w:hideMark/>
          </w:tcPr>
          <w:p w14:paraId="399D2B34" w14:textId="77777777" w:rsidR="004061CA" w:rsidRDefault="004061CA" w:rsidP="00BE01A1">
            <w:pPr>
              <w:spacing w:after="120"/>
              <w:rPr>
                <w:rFonts w:ascii="Trebuchet MS" w:hAnsi="Trebuchet MS"/>
                <w:szCs w:val="20"/>
              </w:rPr>
            </w:pPr>
            <w:r>
              <w:rPr>
                <w:rFonts w:ascii="Trebuchet MS" w:hAnsi="Trebuchet MS"/>
                <w:szCs w:val="20"/>
              </w:rPr>
              <w:t>User Description</w:t>
            </w:r>
          </w:p>
        </w:tc>
        <w:tc>
          <w:tcPr>
            <w:tcW w:w="0" w:type="auto"/>
            <w:tcMar>
              <w:top w:w="15" w:type="dxa"/>
              <w:left w:w="45" w:type="dxa"/>
              <w:bottom w:w="15" w:type="dxa"/>
              <w:right w:w="45" w:type="dxa"/>
            </w:tcMar>
            <w:hideMark/>
          </w:tcPr>
          <w:p w14:paraId="5D8F39FD"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AB07F6B"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01503EA" w14:textId="77777777" w:rsidR="004061CA" w:rsidRDefault="004061CA" w:rsidP="00BE01A1">
            <w:pPr>
              <w:spacing w:after="120"/>
              <w:rPr>
                <w:rFonts w:ascii="Trebuchet MS" w:hAnsi="Trebuchet MS"/>
                <w:szCs w:val="20"/>
              </w:rPr>
            </w:pPr>
            <w:r>
              <w:rPr>
                <w:rFonts w:ascii="Trebuchet MS" w:hAnsi="Trebuchet MS"/>
                <w:szCs w:val="20"/>
              </w:rPr>
              <w:t xml:space="preserve">This is a user description for this device, for instance "the Spectrum Analyzer on the Blue Portable Cart". "Description" field per LXI Standard 1.6, 9.2 RULE - Welcome Web Page Display Items. </w:t>
            </w:r>
          </w:p>
        </w:tc>
      </w:tr>
      <w:tr w:rsidR="004061CA" w14:paraId="175D4156" w14:textId="77777777">
        <w:trPr>
          <w:divId w:val="1595742950"/>
        </w:trPr>
        <w:tc>
          <w:tcPr>
            <w:tcW w:w="0" w:type="auto"/>
            <w:tcMar>
              <w:top w:w="15" w:type="dxa"/>
              <w:left w:w="45" w:type="dxa"/>
              <w:bottom w:w="15" w:type="dxa"/>
              <w:right w:w="45" w:type="dxa"/>
            </w:tcMar>
            <w:hideMark/>
          </w:tcPr>
          <w:p w14:paraId="25BD7966" w14:textId="77777777" w:rsidR="004061CA" w:rsidRDefault="004061CA" w:rsidP="00BE01A1">
            <w:pPr>
              <w:spacing w:after="120"/>
              <w:rPr>
                <w:rFonts w:ascii="Trebuchet MS" w:hAnsi="Trebuchet MS"/>
                <w:szCs w:val="20"/>
              </w:rPr>
            </w:pPr>
            <w:r>
              <w:rPr>
                <w:rFonts w:ascii="Trebuchet MS" w:hAnsi="Trebuchet MS"/>
                <w:szCs w:val="20"/>
              </w:rPr>
              <w:t>Identification URL</w:t>
            </w:r>
          </w:p>
        </w:tc>
        <w:tc>
          <w:tcPr>
            <w:tcW w:w="0" w:type="auto"/>
            <w:tcMar>
              <w:top w:w="15" w:type="dxa"/>
              <w:left w:w="45" w:type="dxa"/>
              <w:bottom w:w="15" w:type="dxa"/>
              <w:right w:w="45" w:type="dxa"/>
            </w:tcMar>
            <w:hideMark/>
          </w:tcPr>
          <w:p w14:paraId="70E70349" w14:textId="77777777" w:rsidR="004061CA" w:rsidRDefault="004061CA" w:rsidP="00BE01A1">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69760CED"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0DADD00" w14:textId="77777777" w:rsidR="004061CA" w:rsidRDefault="004061CA" w:rsidP="00BE01A1">
            <w:pPr>
              <w:spacing w:after="120"/>
              <w:rPr>
                <w:rFonts w:ascii="Trebuchet MS" w:hAnsi="Trebuchet MS"/>
                <w:szCs w:val="20"/>
              </w:rPr>
            </w:pPr>
            <w:r>
              <w:rPr>
                <w:rFonts w:ascii="Trebuchet MS" w:hAnsi="Trebuchet MS"/>
                <w:szCs w:val="20"/>
              </w:rPr>
              <w:t xml:space="preserve">This is the URL from which the instrument will source this identification XML. Per LXI Standard 1.6, 10.2 RULE - XML Identification Document URL. </w:t>
            </w:r>
          </w:p>
        </w:tc>
      </w:tr>
      <w:tr w:rsidR="004061CA" w14:paraId="41990E16" w14:textId="77777777">
        <w:trPr>
          <w:divId w:val="1595742950"/>
        </w:trPr>
        <w:tc>
          <w:tcPr>
            <w:tcW w:w="0" w:type="auto"/>
            <w:tcMar>
              <w:top w:w="15" w:type="dxa"/>
              <w:left w:w="45" w:type="dxa"/>
              <w:bottom w:w="15" w:type="dxa"/>
              <w:right w:w="45" w:type="dxa"/>
            </w:tcMar>
            <w:hideMark/>
          </w:tcPr>
          <w:p w14:paraId="6FA04F4A" w14:textId="77777777" w:rsidR="004061CA" w:rsidRDefault="004061CA" w:rsidP="00BE01A1">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740EBBEC" w14:textId="77777777" w:rsidR="004061CA" w:rsidRDefault="004061CA" w:rsidP="00BE01A1">
            <w:pPr>
              <w:spacing w:after="120"/>
              <w:rPr>
                <w:rFonts w:ascii="Trebuchet MS" w:hAnsi="Trebuchet MS"/>
                <w:szCs w:val="20"/>
              </w:rPr>
            </w:pPr>
            <w:r>
              <w:rPr>
                <w:rFonts w:ascii="Trebuchet MS" w:hAnsi="Trebuchet MS"/>
                <w:szCs w:val="20"/>
              </w:rPr>
              <w:t>lxi:NetworkInformation</w:t>
            </w:r>
          </w:p>
        </w:tc>
        <w:tc>
          <w:tcPr>
            <w:tcW w:w="0" w:type="auto"/>
            <w:tcMar>
              <w:top w:w="15" w:type="dxa"/>
              <w:left w:w="45" w:type="dxa"/>
              <w:bottom w:w="15" w:type="dxa"/>
              <w:right w:w="45" w:type="dxa"/>
            </w:tcMar>
            <w:hideMark/>
          </w:tcPr>
          <w:p w14:paraId="744C3841"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B1708A1"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Interface Information. </w:t>
            </w:r>
          </w:p>
          <w:p w14:paraId="2DB2DB6F"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RULE:23.11.1.1-1</w:t>
            </w:r>
            <w:r>
              <w:rPr>
                <w:rFonts w:ascii="Trebuchet MS" w:hAnsi="Trebuchet MS"/>
                <w:szCs w:val="20"/>
              </w:rPr>
              <w:t xml:space="preserve"> At least one Interface of type "NetworkInformation" must be provided, with an InterfaceType of "LXI". </w:t>
            </w:r>
          </w:p>
        </w:tc>
      </w:tr>
      <w:tr w:rsidR="004061CA" w14:paraId="445E543D" w14:textId="77777777">
        <w:trPr>
          <w:divId w:val="1595742950"/>
        </w:trPr>
        <w:tc>
          <w:tcPr>
            <w:tcW w:w="0" w:type="auto"/>
            <w:tcMar>
              <w:top w:w="15" w:type="dxa"/>
              <w:left w:w="45" w:type="dxa"/>
              <w:bottom w:w="15" w:type="dxa"/>
              <w:right w:w="45" w:type="dxa"/>
            </w:tcMar>
            <w:hideMark/>
          </w:tcPr>
          <w:p w14:paraId="27BE36E3" w14:textId="77777777" w:rsidR="004061CA" w:rsidRDefault="004061CA" w:rsidP="00BE01A1">
            <w:pPr>
              <w:spacing w:after="120"/>
              <w:rPr>
                <w:rFonts w:ascii="Trebuchet MS" w:hAnsi="Trebuchet MS"/>
                <w:szCs w:val="20"/>
              </w:rPr>
            </w:pPr>
            <w:r>
              <w:rPr>
                <w:rFonts w:ascii="Trebuchet MS" w:hAnsi="Trebuchet MS"/>
                <w:szCs w:val="20"/>
              </w:rPr>
              <w:t>IVISoftware Module Name</w:t>
            </w:r>
          </w:p>
        </w:tc>
        <w:tc>
          <w:tcPr>
            <w:tcW w:w="0" w:type="auto"/>
            <w:tcMar>
              <w:top w:w="15" w:type="dxa"/>
              <w:left w:w="45" w:type="dxa"/>
              <w:bottom w:w="15" w:type="dxa"/>
              <w:right w:w="45" w:type="dxa"/>
            </w:tcMar>
            <w:hideMark/>
          </w:tcPr>
          <w:p w14:paraId="474C7496" w14:textId="77777777" w:rsidR="004061CA" w:rsidRDefault="004061CA" w:rsidP="00BE01A1">
            <w:pPr>
              <w:spacing w:after="120"/>
              <w:rPr>
                <w:rFonts w:ascii="Trebuchet MS" w:hAnsi="Trebuchet MS"/>
                <w:szCs w:val="20"/>
              </w:rPr>
            </w:pPr>
            <w:r>
              <w:rPr>
                <w:rFonts w:ascii="Trebuchet MS" w:hAnsi="Trebuchet MS"/>
                <w:szCs w:val="20"/>
              </w:rPr>
              <w:t>lxi:IVISoftwareModuleName</w:t>
            </w:r>
          </w:p>
        </w:tc>
        <w:tc>
          <w:tcPr>
            <w:tcW w:w="0" w:type="auto"/>
            <w:tcMar>
              <w:top w:w="15" w:type="dxa"/>
              <w:left w:w="45" w:type="dxa"/>
              <w:bottom w:w="15" w:type="dxa"/>
              <w:right w:w="45" w:type="dxa"/>
            </w:tcMar>
            <w:hideMark/>
          </w:tcPr>
          <w:p w14:paraId="5B217B54"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E852161" w14:textId="77777777" w:rsidR="004061CA" w:rsidRDefault="004061CA" w:rsidP="00BE01A1">
            <w:pPr>
              <w:spacing w:after="120"/>
              <w:rPr>
                <w:rFonts w:ascii="Trebuchet MS" w:hAnsi="Trebuchet MS"/>
                <w:szCs w:val="20"/>
              </w:rPr>
            </w:pPr>
            <w:r>
              <w:rPr>
                <w:rFonts w:ascii="Trebuchet MS" w:hAnsi="Trebuchet MS"/>
                <w:szCs w:val="20"/>
              </w:rPr>
              <w:t xml:space="preserve">This identifies the IVI driver as specified in the IVI Configuration Store Name field of the Software Module. See Section 2.5.3 IVI Session and IVI Driver Session, in IVI-3.5: Configuration Server Specification. The Comment annotation is used to describe this software module, especially where the driver supports multiple software modules, that is, instrument personalities. </w:t>
            </w:r>
          </w:p>
        </w:tc>
      </w:tr>
      <w:tr w:rsidR="004061CA" w14:paraId="6CDD5CB2" w14:textId="77777777">
        <w:trPr>
          <w:divId w:val="1595742950"/>
        </w:trPr>
        <w:tc>
          <w:tcPr>
            <w:tcW w:w="0" w:type="auto"/>
            <w:tcMar>
              <w:top w:w="15" w:type="dxa"/>
              <w:left w:w="45" w:type="dxa"/>
              <w:bottom w:w="15" w:type="dxa"/>
              <w:right w:w="45" w:type="dxa"/>
            </w:tcMar>
            <w:hideMark/>
          </w:tcPr>
          <w:p w14:paraId="71D2855E" w14:textId="77777777" w:rsidR="004061CA" w:rsidRDefault="004061CA" w:rsidP="00BE01A1">
            <w:pPr>
              <w:spacing w:after="120"/>
              <w:rPr>
                <w:rFonts w:ascii="Trebuchet MS" w:hAnsi="Trebuchet MS"/>
                <w:szCs w:val="20"/>
              </w:rPr>
            </w:pPr>
            <w:r>
              <w:rPr>
                <w:rFonts w:ascii="Trebuchet MS" w:hAnsi="Trebuchet MS"/>
                <w:szCs w:val="20"/>
              </w:rPr>
              <w:lastRenderedPageBreak/>
              <w:t>Subinstruments</w:t>
            </w:r>
          </w:p>
        </w:tc>
        <w:tc>
          <w:tcPr>
            <w:tcW w:w="0" w:type="auto"/>
            <w:tcMar>
              <w:top w:w="15" w:type="dxa"/>
              <w:left w:w="45" w:type="dxa"/>
              <w:bottom w:w="15" w:type="dxa"/>
              <w:right w:w="45" w:type="dxa"/>
            </w:tcMar>
            <w:hideMark/>
          </w:tcPr>
          <w:p w14:paraId="345365DA" w14:textId="77777777" w:rsidR="004061CA" w:rsidRDefault="004061CA" w:rsidP="00BE01A1">
            <w:pPr>
              <w:spacing w:after="120"/>
              <w:rPr>
                <w:rFonts w:ascii="Trebuchet MS" w:hAnsi="Trebuchet MS"/>
                <w:szCs w:val="20"/>
              </w:rPr>
            </w:pPr>
            <w:r>
              <w:rPr>
                <w:rFonts w:ascii="Trebuchet MS" w:hAnsi="Trebuchet MS"/>
                <w:szCs w:val="20"/>
              </w:rPr>
              <w:t>lxi:Subinstruments</w:t>
            </w:r>
          </w:p>
        </w:tc>
        <w:tc>
          <w:tcPr>
            <w:tcW w:w="0" w:type="auto"/>
            <w:tcMar>
              <w:top w:w="15" w:type="dxa"/>
              <w:left w:w="45" w:type="dxa"/>
              <w:bottom w:w="15" w:type="dxa"/>
              <w:right w:w="45" w:type="dxa"/>
            </w:tcMar>
            <w:hideMark/>
          </w:tcPr>
          <w:p w14:paraId="7E773C06"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F46BE9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Subinstruments</w:t>
            </w:r>
            <w:r>
              <w:rPr>
                <w:rFonts w:ascii="Trebuchet MS" w:hAnsi="Trebuchet MS"/>
                <w:szCs w:val="20"/>
              </w:rPr>
              <w:t xml:space="preserve"> contains identification and connection information for subinstruments that are addressable within this LXI device. A </w:t>
            </w:r>
            <w:r>
              <w:rPr>
                <w:rStyle w:val="Emphasis"/>
                <w:rFonts w:ascii="Trebuchet MS" w:hAnsi="Trebuchet MS"/>
                <w:szCs w:val="20"/>
              </w:rPr>
              <w:t>subinstrument</w:t>
            </w:r>
            <w:r>
              <w:rPr>
                <w:rFonts w:ascii="Trebuchet MS" w:hAnsi="Trebuchet MS"/>
                <w:szCs w:val="20"/>
              </w:rPr>
              <w:t xml:space="preserve"> is distinct functionality with its own control capability that resides within an LXI device at a given IP address. </w:t>
            </w:r>
          </w:p>
          <w:p w14:paraId="180AB659"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Subinstruments</w:t>
            </w:r>
            <w:r>
              <w:rPr>
                <w:rFonts w:ascii="Trebuchet MS" w:hAnsi="Trebuchet MS"/>
                <w:szCs w:val="20"/>
              </w:rPr>
              <w:t xml:space="preserve"> permits the client to discover: </w:t>
            </w:r>
          </w:p>
          <w:p w14:paraId="6E0221BC" w14:textId="77777777" w:rsidR="004061CA" w:rsidRDefault="004061CA" w:rsidP="00BE01A1">
            <w:pPr>
              <w:numPr>
                <w:ilvl w:val="0"/>
                <w:numId w:val="46"/>
              </w:numPr>
              <w:spacing w:before="100" w:beforeAutospacing="1" w:after="120"/>
              <w:rPr>
                <w:rFonts w:ascii="Trebuchet MS" w:hAnsi="Trebuchet MS"/>
                <w:szCs w:val="20"/>
              </w:rPr>
            </w:pPr>
            <w:r>
              <w:rPr>
                <w:rFonts w:ascii="Trebuchet MS" w:hAnsi="Trebuchet MS"/>
                <w:szCs w:val="20"/>
              </w:rPr>
              <w:t>the subinstruments within an LXI Device</w:t>
            </w:r>
          </w:p>
          <w:p w14:paraId="62D52C58" w14:textId="77777777" w:rsidR="004061CA" w:rsidRDefault="004061CA" w:rsidP="00BE01A1">
            <w:pPr>
              <w:numPr>
                <w:ilvl w:val="0"/>
                <w:numId w:val="46"/>
              </w:numPr>
              <w:spacing w:before="100" w:beforeAutospacing="1" w:after="120"/>
              <w:rPr>
                <w:rFonts w:ascii="Trebuchet MS" w:hAnsi="Trebuchet MS"/>
                <w:szCs w:val="20"/>
              </w:rPr>
            </w:pPr>
            <w:r>
              <w:rPr>
                <w:rFonts w:ascii="Trebuchet MS" w:hAnsi="Trebuchet MS"/>
                <w:szCs w:val="20"/>
              </w:rPr>
              <w:t>identification information about each subinstrument</w:t>
            </w:r>
          </w:p>
          <w:p w14:paraId="27132056" w14:textId="77777777" w:rsidR="004061CA" w:rsidRDefault="004061CA" w:rsidP="00BE01A1">
            <w:pPr>
              <w:numPr>
                <w:ilvl w:val="0"/>
                <w:numId w:val="46"/>
              </w:numPr>
              <w:spacing w:before="100" w:beforeAutospacing="1" w:after="120"/>
              <w:rPr>
                <w:rFonts w:ascii="Trebuchet MS" w:hAnsi="Trebuchet MS"/>
                <w:szCs w:val="20"/>
              </w:rPr>
            </w:pPr>
            <w:r>
              <w:rPr>
                <w:rFonts w:ascii="Trebuchet MS" w:hAnsi="Trebuchet MS"/>
                <w:szCs w:val="20"/>
              </w:rPr>
              <w:t>control channels available for the subinstrument via the network</w:t>
            </w:r>
          </w:p>
          <w:p w14:paraId="23CC3A17"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Devices that implement subinstruments should populate the </w:t>
            </w:r>
            <w:r>
              <w:rPr>
                <w:rStyle w:val="Emphasis"/>
                <w:rFonts w:ascii="Trebuchet MS" w:hAnsi="Trebuchet MS"/>
                <w:szCs w:val="20"/>
              </w:rPr>
              <w:t>Subinstrument</w:t>
            </w:r>
            <w:r>
              <w:rPr>
                <w:rFonts w:ascii="Trebuchet MS" w:hAnsi="Trebuchet MS"/>
                <w:szCs w:val="20"/>
              </w:rPr>
              <w:t xml:space="preserve"> for each contained subinstrument. Devices that do not implement subinstruments should omit the </w:t>
            </w:r>
            <w:r>
              <w:rPr>
                <w:rStyle w:val="Emphasis"/>
                <w:rFonts w:ascii="Trebuchet MS" w:hAnsi="Trebuchet MS"/>
                <w:szCs w:val="20"/>
              </w:rPr>
              <w:t>Subinstruments</w:t>
            </w:r>
            <w:r>
              <w:rPr>
                <w:rFonts w:ascii="Trebuchet MS" w:hAnsi="Trebuchet MS"/>
                <w:szCs w:val="20"/>
              </w:rPr>
              <w:t xml:space="preserve"> element. </w:t>
            </w:r>
          </w:p>
        </w:tc>
      </w:tr>
      <w:tr w:rsidR="004061CA" w14:paraId="5182BFDE" w14:textId="77777777">
        <w:trPr>
          <w:divId w:val="1595742950"/>
        </w:trPr>
        <w:tc>
          <w:tcPr>
            <w:tcW w:w="0" w:type="auto"/>
            <w:tcMar>
              <w:top w:w="15" w:type="dxa"/>
              <w:left w:w="45" w:type="dxa"/>
              <w:bottom w:w="15" w:type="dxa"/>
              <w:right w:w="45" w:type="dxa"/>
            </w:tcMar>
            <w:hideMark/>
          </w:tcPr>
          <w:p w14:paraId="0339F86D" w14:textId="77777777" w:rsidR="004061CA" w:rsidRDefault="004061CA" w:rsidP="00BE01A1">
            <w:pPr>
              <w:spacing w:after="120"/>
              <w:rPr>
                <w:rFonts w:ascii="Trebuchet MS" w:hAnsi="Trebuchet MS"/>
                <w:szCs w:val="20"/>
              </w:rPr>
            </w:pPr>
            <w:r>
              <w:rPr>
                <w:rFonts w:ascii="Trebuchet MS" w:hAnsi="Trebuchet MS"/>
                <w:szCs w:val="20"/>
              </w:rPr>
              <w:t>Extension</w:t>
            </w:r>
          </w:p>
        </w:tc>
        <w:tc>
          <w:tcPr>
            <w:tcW w:w="0" w:type="auto"/>
            <w:tcMar>
              <w:top w:w="15" w:type="dxa"/>
              <w:left w:w="45" w:type="dxa"/>
              <w:bottom w:w="15" w:type="dxa"/>
              <w:right w:w="45" w:type="dxa"/>
            </w:tcMar>
            <w:hideMark/>
          </w:tcPr>
          <w:p w14:paraId="61FC2677" w14:textId="77777777" w:rsidR="004061CA" w:rsidRDefault="004061CA" w:rsidP="00BE01A1">
            <w:pPr>
              <w:spacing w:after="120"/>
              <w:rPr>
                <w:rFonts w:ascii="Trebuchet MS" w:hAnsi="Trebuchet MS"/>
                <w:szCs w:val="20"/>
              </w:rPr>
            </w:pPr>
            <w:r>
              <w:rPr>
                <w:rFonts w:ascii="Trebuchet MS" w:hAnsi="Trebuchet MS"/>
                <w:szCs w:val="20"/>
              </w:rPr>
              <w:t>lxi:Extension</w:t>
            </w:r>
          </w:p>
        </w:tc>
        <w:tc>
          <w:tcPr>
            <w:tcW w:w="0" w:type="auto"/>
            <w:tcMar>
              <w:top w:w="15" w:type="dxa"/>
              <w:left w:w="45" w:type="dxa"/>
              <w:bottom w:w="15" w:type="dxa"/>
              <w:right w:w="45" w:type="dxa"/>
            </w:tcMar>
            <w:hideMark/>
          </w:tcPr>
          <w:p w14:paraId="215C9E44"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9306AEB" w14:textId="77777777" w:rsidR="004061CA" w:rsidRDefault="004061CA" w:rsidP="00BE01A1">
            <w:pPr>
              <w:spacing w:after="120"/>
              <w:rPr>
                <w:rFonts w:ascii="Trebuchet MS" w:hAnsi="Trebuchet MS"/>
                <w:szCs w:val="20"/>
              </w:rPr>
            </w:pPr>
            <w:r>
              <w:rPr>
                <w:rStyle w:val="Emphasis"/>
                <w:rFonts w:ascii="Trebuchet MS" w:hAnsi="Trebuchet MS"/>
                <w:szCs w:val="20"/>
              </w:rPr>
              <w:t>Extension</w:t>
            </w:r>
            <w:r>
              <w:rPr>
                <w:rFonts w:ascii="Trebuchet MS" w:hAnsi="Trebuchet MS"/>
                <w:szCs w:val="20"/>
              </w:rPr>
              <w:t xml:space="preserve"> contains vendor specific information used to describe the instrument. </w:t>
            </w:r>
          </w:p>
        </w:tc>
      </w:tr>
      <w:tr w:rsidR="004061CA" w14:paraId="10F2E77C" w14:textId="77777777">
        <w:trPr>
          <w:divId w:val="1595742950"/>
        </w:trPr>
        <w:tc>
          <w:tcPr>
            <w:tcW w:w="0" w:type="auto"/>
            <w:tcMar>
              <w:top w:w="15" w:type="dxa"/>
              <w:left w:w="45" w:type="dxa"/>
              <w:bottom w:w="15" w:type="dxa"/>
              <w:right w:w="45" w:type="dxa"/>
            </w:tcMar>
            <w:hideMark/>
          </w:tcPr>
          <w:p w14:paraId="2007834A" w14:textId="77777777" w:rsidR="004061CA" w:rsidRDefault="004061CA" w:rsidP="00BE01A1">
            <w:pPr>
              <w:spacing w:after="120"/>
              <w:rPr>
                <w:rFonts w:ascii="Trebuchet MS" w:hAnsi="Trebuchet MS"/>
                <w:szCs w:val="20"/>
              </w:rPr>
            </w:pPr>
            <w:r>
              <w:rPr>
                <w:rFonts w:ascii="Trebuchet MS" w:hAnsi="Trebuchet MS"/>
                <w:szCs w:val="20"/>
              </w:rPr>
              <w:t>LXIClass</w:t>
            </w:r>
          </w:p>
        </w:tc>
        <w:tc>
          <w:tcPr>
            <w:tcW w:w="0" w:type="auto"/>
            <w:tcMar>
              <w:top w:w="15" w:type="dxa"/>
              <w:left w:w="45" w:type="dxa"/>
              <w:bottom w:w="15" w:type="dxa"/>
              <w:right w:w="45" w:type="dxa"/>
            </w:tcMar>
            <w:hideMark/>
          </w:tcPr>
          <w:p w14:paraId="5B4466FA"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A2F6E64"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8AAEFE9"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Deprecated in LXI version 1.4. This element indicates if this device is Class A, B, or C. </w:t>
            </w:r>
          </w:p>
          <w:p w14:paraId="10C2819C"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Subsequent to LXI version 1.4, the notion of LXI classes was replaced with individual extended functions that devices may comply with. Devices use the </w:t>
            </w:r>
            <w:r>
              <w:rPr>
                <w:rStyle w:val="Emphasis"/>
                <w:rFonts w:ascii="Trebuchet MS" w:hAnsi="Trebuchet MS"/>
                <w:szCs w:val="20"/>
              </w:rPr>
              <w:t>LXIDevice/LXIExtendedFunctions</w:t>
            </w:r>
            <w:r>
              <w:rPr>
                <w:rFonts w:ascii="Trebuchet MS" w:hAnsi="Trebuchet MS"/>
                <w:szCs w:val="20"/>
              </w:rPr>
              <w:t xml:space="preserve"> elements to indicate the extended functions they comply with. </w:t>
            </w:r>
          </w:p>
        </w:tc>
      </w:tr>
      <w:tr w:rsidR="004061CA" w14:paraId="42C4A108" w14:textId="77777777">
        <w:trPr>
          <w:divId w:val="1595742950"/>
        </w:trPr>
        <w:tc>
          <w:tcPr>
            <w:tcW w:w="0" w:type="auto"/>
            <w:tcMar>
              <w:top w:w="15" w:type="dxa"/>
              <w:left w:w="45" w:type="dxa"/>
              <w:bottom w:w="15" w:type="dxa"/>
              <w:right w:w="45" w:type="dxa"/>
            </w:tcMar>
            <w:hideMark/>
          </w:tcPr>
          <w:p w14:paraId="51A74129" w14:textId="77777777" w:rsidR="004061CA" w:rsidRDefault="004061CA" w:rsidP="00BE01A1">
            <w:pPr>
              <w:spacing w:after="120"/>
              <w:rPr>
                <w:rFonts w:ascii="Trebuchet MS" w:hAnsi="Trebuchet MS"/>
                <w:szCs w:val="20"/>
              </w:rPr>
            </w:pPr>
            <w:r>
              <w:rPr>
                <w:rFonts w:ascii="Trebuchet MS" w:hAnsi="Trebuchet MS"/>
                <w:szCs w:val="20"/>
              </w:rPr>
              <w:t>Domain</w:t>
            </w:r>
          </w:p>
        </w:tc>
        <w:tc>
          <w:tcPr>
            <w:tcW w:w="0" w:type="auto"/>
            <w:tcMar>
              <w:top w:w="15" w:type="dxa"/>
              <w:left w:w="45" w:type="dxa"/>
              <w:bottom w:w="15" w:type="dxa"/>
              <w:right w:w="45" w:type="dxa"/>
            </w:tcMar>
            <w:hideMark/>
          </w:tcPr>
          <w:p w14:paraId="187B95D1" w14:textId="77777777" w:rsidR="004061CA" w:rsidRDefault="004061CA" w:rsidP="00BE01A1">
            <w:pPr>
              <w:spacing w:after="120"/>
              <w:rPr>
                <w:rFonts w:ascii="Trebuchet MS" w:hAnsi="Trebuchet MS"/>
                <w:szCs w:val="20"/>
              </w:rPr>
            </w:pPr>
            <w:r>
              <w:rPr>
                <w:rFonts w:ascii="Trebuchet MS" w:hAnsi="Trebuchet MS"/>
                <w:szCs w:val="20"/>
              </w:rPr>
              <w:t>xs:unsignedByte</w:t>
            </w:r>
          </w:p>
        </w:tc>
        <w:tc>
          <w:tcPr>
            <w:tcW w:w="0" w:type="auto"/>
            <w:tcMar>
              <w:top w:w="15" w:type="dxa"/>
              <w:left w:w="45" w:type="dxa"/>
              <w:bottom w:w="15" w:type="dxa"/>
              <w:right w:w="45" w:type="dxa"/>
            </w:tcMar>
            <w:hideMark/>
          </w:tcPr>
          <w:p w14:paraId="582F372F"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664F21F"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The LXI domain(s) this instrument uses for LXI Event Messages. Per LXI Event Messaging Extended Function, Standard 1.0, 3.3.2.1 RULE - Use of LXI Domain. </w:t>
            </w:r>
          </w:p>
          <w:p w14:paraId="09A96642"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RULE:23.11.1.1-2</w:t>
            </w:r>
            <w:r>
              <w:rPr>
                <w:rFonts w:ascii="Trebuchet MS" w:hAnsi="Trebuchet MS"/>
                <w:szCs w:val="20"/>
              </w:rPr>
              <w:t xml:space="preserve"> Devices that implement LXI Event Messaging shall include this element in the LXI Instrument Identification response. </w:t>
            </w:r>
          </w:p>
        </w:tc>
      </w:tr>
      <w:tr w:rsidR="004061CA" w14:paraId="5030E5EA" w14:textId="77777777">
        <w:trPr>
          <w:divId w:val="1595742950"/>
        </w:trPr>
        <w:tc>
          <w:tcPr>
            <w:tcW w:w="0" w:type="auto"/>
            <w:tcMar>
              <w:top w:w="15" w:type="dxa"/>
              <w:left w:w="45" w:type="dxa"/>
              <w:bottom w:w="15" w:type="dxa"/>
              <w:right w:w="45" w:type="dxa"/>
            </w:tcMar>
            <w:hideMark/>
          </w:tcPr>
          <w:p w14:paraId="0C628C72" w14:textId="77777777" w:rsidR="004061CA" w:rsidRDefault="004061CA" w:rsidP="00BE01A1">
            <w:pPr>
              <w:spacing w:after="120"/>
              <w:rPr>
                <w:rFonts w:ascii="Trebuchet MS" w:hAnsi="Trebuchet MS"/>
                <w:szCs w:val="20"/>
              </w:rPr>
            </w:pPr>
            <w:r>
              <w:rPr>
                <w:rFonts w:ascii="Trebuchet MS" w:hAnsi="Trebuchet MS"/>
                <w:szCs w:val="20"/>
              </w:rPr>
              <w:t>LXIVersion</w:t>
            </w:r>
          </w:p>
        </w:tc>
        <w:tc>
          <w:tcPr>
            <w:tcW w:w="0" w:type="auto"/>
            <w:tcMar>
              <w:top w:w="15" w:type="dxa"/>
              <w:left w:w="45" w:type="dxa"/>
              <w:bottom w:w="15" w:type="dxa"/>
              <w:right w:w="45" w:type="dxa"/>
            </w:tcMar>
            <w:hideMark/>
          </w:tcPr>
          <w:p w14:paraId="3BB2B167"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14C9AE7"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2DF6BA2" w14:textId="77777777" w:rsidR="004061CA" w:rsidRDefault="004061CA" w:rsidP="00BE01A1">
            <w:pPr>
              <w:spacing w:after="120"/>
              <w:rPr>
                <w:rFonts w:ascii="Trebuchet MS" w:hAnsi="Trebuchet MS"/>
                <w:szCs w:val="20"/>
              </w:rPr>
            </w:pPr>
            <w:r>
              <w:rPr>
                <w:rFonts w:ascii="Trebuchet MS" w:hAnsi="Trebuchet MS"/>
                <w:szCs w:val="20"/>
              </w:rPr>
              <w:t xml:space="preserve">Indicates the latest version of the LXI specification this device conforms with. </w:t>
            </w:r>
          </w:p>
        </w:tc>
      </w:tr>
      <w:tr w:rsidR="004061CA" w14:paraId="7CE6EE4C" w14:textId="77777777">
        <w:trPr>
          <w:divId w:val="1595742950"/>
        </w:trPr>
        <w:tc>
          <w:tcPr>
            <w:tcW w:w="0" w:type="auto"/>
            <w:tcMar>
              <w:top w:w="15" w:type="dxa"/>
              <w:left w:w="45" w:type="dxa"/>
              <w:bottom w:w="15" w:type="dxa"/>
              <w:right w:w="45" w:type="dxa"/>
            </w:tcMar>
            <w:hideMark/>
          </w:tcPr>
          <w:p w14:paraId="7EF12776" w14:textId="77777777" w:rsidR="004061CA" w:rsidRDefault="004061CA" w:rsidP="00BE01A1">
            <w:pPr>
              <w:spacing w:after="120"/>
              <w:rPr>
                <w:rFonts w:ascii="Trebuchet MS" w:hAnsi="Trebuchet MS"/>
                <w:szCs w:val="20"/>
              </w:rPr>
            </w:pPr>
            <w:r>
              <w:rPr>
                <w:rFonts w:ascii="Trebuchet MS" w:hAnsi="Trebuchet MS"/>
                <w:szCs w:val="20"/>
              </w:rPr>
              <w:t>LXIExtended Functions</w:t>
            </w:r>
          </w:p>
        </w:tc>
        <w:tc>
          <w:tcPr>
            <w:tcW w:w="0" w:type="auto"/>
            <w:tcMar>
              <w:top w:w="15" w:type="dxa"/>
              <w:left w:w="45" w:type="dxa"/>
              <w:bottom w:w="15" w:type="dxa"/>
              <w:right w:w="45" w:type="dxa"/>
            </w:tcMar>
            <w:hideMark/>
          </w:tcPr>
          <w:p w14:paraId="0483C877" w14:textId="77777777" w:rsidR="004061CA" w:rsidRDefault="004061CA" w:rsidP="00BE01A1">
            <w:pPr>
              <w:spacing w:after="120"/>
              <w:rPr>
                <w:rFonts w:ascii="Trebuchet MS" w:hAnsi="Trebuchet MS"/>
                <w:szCs w:val="20"/>
              </w:rPr>
            </w:pPr>
            <w:r>
              <w:rPr>
                <w:rFonts w:ascii="Trebuchet MS" w:hAnsi="Trebuchet MS"/>
                <w:szCs w:val="20"/>
              </w:rPr>
              <w:t>lxi:LXIExtendedFunctions</w:t>
            </w:r>
          </w:p>
        </w:tc>
        <w:tc>
          <w:tcPr>
            <w:tcW w:w="0" w:type="auto"/>
            <w:tcMar>
              <w:top w:w="15" w:type="dxa"/>
              <w:left w:w="45" w:type="dxa"/>
              <w:bottom w:w="15" w:type="dxa"/>
              <w:right w:w="45" w:type="dxa"/>
            </w:tcMar>
            <w:hideMark/>
          </w:tcPr>
          <w:p w14:paraId="4EAE349A"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C24DAB4" w14:textId="77777777" w:rsidR="004061CA" w:rsidRDefault="004061CA" w:rsidP="00BE01A1">
            <w:pPr>
              <w:spacing w:after="120"/>
              <w:rPr>
                <w:rFonts w:ascii="Trebuchet MS" w:hAnsi="Trebuchet MS"/>
                <w:szCs w:val="20"/>
              </w:rPr>
            </w:pPr>
            <w:r>
              <w:rPr>
                <w:rFonts w:ascii="Trebuchet MS" w:hAnsi="Trebuchet MS"/>
                <w:szCs w:val="20"/>
              </w:rPr>
              <w:t xml:space="preserve">LXI Extended functions used to describe extended capabilities of the instrument. </w:t>
            </w:r>
          </w:p>
        </w:tc>
      </w:tr>
    </w:tbl>
    <w:p w14:paraId="4250E1AE" w14:textId="77777777" w:rsidR="004061CA" w:rsidRDefault="004061CA" w:rsidP="00BE01A1">
      <w:pPr>
        <w:spacing w:after="120"/>
        <w:divId w:val="1595742950"/>
        <w:rPr>
          <w:sz w:val="24"/>
        </w:rPr>
      </w:pPr>
    </w:p>
    <w:p w14:paraId="33EEA4A8" w14:textId="77777777" w:rsidR="004061CA" w:rsidRDefault="004061CA" w:rsidP="00BE01A1">
      <w:pPr>
        <w:pStyle w:val="Heading3"/>
        <w:spacing w:after="120"/>
        <w:divId w:val="1595742950"/>
      </w:pPr>
      <w:bookmarkStart w:id="134" w:name="_Toc134436601"/>
      <w:r>
        <w:lastRenderedPageBreak/>
        <w:t>ConnectedDevices</w:t>
      </w:r>
      <w:bookmarkEnd w:id="134"/>
    </w:p>
    <w:p w14:paraId="652F8FB4" w14:textId="77777777" w:rsidR="004061CA" w:rsidRDefault="004061CA" w:rsidP="00BE01A1">
      <w:pPr>
        <w:pStyle w:val="NormalWeb"/>
        <w:spacing w:after="120"/>
        <w:divId w:val="218247549"/>
        <w:rPr>
          <w:rFonts w:eastAsiaTheme="minorEastAsia"/>
        </w:rPr>
      </w:pPr>
      <w:r>
        <w:rPr>
          <w:rStyle w:val="Emphasis"/>
        </w:rPr>
        <w:t>ConnectedDevices</w:t>
      </w:r>
      <w:r>
        <w:t xml:space="preserve"> contains a list of connected devices, that is, devices that are connected through the primary LXI device. </w:t>
      </w:r>
    </w:p>
    <w:p w14:paraId="6CA8E1F3" w14:textId="77777777" w:rsidR="004061CA" w:rsidRDefault="004061CA" w:rsidP="00BE01A1">
      <w:pPr>
        <w:pStyle w:val="NormalWeb"/>
        <w:spacing w:after="120"/>
        <w:divId w:val="1595742950"/>
      </w:pPr>
      <w:r>
        <w:t xml:space="preserve">The </w:t>
      </w:r>
      <w:r>
        <w:rPr>
          <w:rStyle w:val="Emphasis"/>
        </w:rPr>
        <w:t>ConnectedDevices</w:t>
      </w:r>
      <w:r>
        <w:t xml:space="preserve"> complex type has </w:t>
      </w:r>
      <w:r>
        <w:rPr>
          <w:b/>
          <w:bCs/>
        </w:rPr>
        <w:t>no attributes</w:t>
      </w:r>
    </w:p>
    <w:p w14:paraId="25F12742" w14:textId="77777777" w:rsidR="004061CA" w:rsidRDefault="004061CA" w:rsidP="00BE01A1">
      <w:pPr>
        <w:pStyle w:val="Heading4"/>
        <w:spacing w:after="120"/>
        <w:divId w:val="1595742950"/>
      </w:pPr>
      <w:r>
        <w:t>Sub-elements</w:t>
      </w:r>
    </w:p>
    <w:p w14:paraId="2F7BCBBF"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960"/>
        <w:gridCol w:w="1622"/>
        <w:gridCol w:w="5645"/>
      </w:tblGrid>
      <w:tr w:rsidR="004061CA" w14:paraId="661C92CB" w14:textId="77777777">
        <w:trPr>
          <w:divId w:val="1595742950"/>
        </w:trPr>
        <w:tc>
          <w:tcPr>
            <w:tcW w:w="0" w:type="auto"/>
            <w:shd w:val="clear" w:color="auto" w:fill="008000"/>
            <w:tcMar>
              <w:top w:w="45" w:type="dxa"/>
              <w:left w:w="45" w:type="dxa"/>
              <w:bottom w:w="45" w:type="dxa"/>
              <w:right w:w="45" w:type="dxa"/>
            </w:tcMar>
            <w:vAlign w:val="center"/>
            <w:hideMark/>
          </w:tcPr>
          <w:p w14:paraId="3B441DC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3F37286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215810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E030D2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2DB9452D" w14:textId="77777777">
        <w:trPr>
          <w:divId w:val="1595742950"/>
        </w:trPr>
        <w:tc>
          <w:tcPr>
            <w:tcW w:w="0" w:type="auto"/>
            <w:tcMar>
              <w:top w:w="15" w:type="dxa"/>
              <w:left w:w="45" w:type="dxa"/>
              <w:bottom w:w="15" w:type="dxa"/>
              <w:right w:w="45" w:type="dxa"/>
            </w:tcMar>
            <w:hideMark/>
          </w:tcPr>
          <w:p w14:paraId="713858B9" w14:textId="77777777" w:rsidR="004061CA" w:rsidRDefault="004061CA" w:rsidP="00BE01A1">
            <w:pPr>
              <w:spacing w:after="120"/>
              <w:rPr>
                <w:rFonts w:ascii="Trebuchet MS" w:hAnsi="Trebuchet MS"/>
                <w:szCs w:val="20"/>
              </w:rPr>
            </w:pPr>
            <w:r>
              <w:rPr>
                <w:rFonts w:ascii="Trebuchet MS" w:hAnsi="Trebuchet MS"/>
                <w:szCs w:val="20"/>
              </w:rPr>
              <w:t>DeviceURI</w:t>
            </w:r>
          </w:p>
        </w:tc>
        <w:tc>
          <w:tcPr>
            <w:tcW w:w="0" w:type="auto"/>
            <w:tcMar>
              <w:top w:w="15" w:type="dxa"/>
              <w:left w:w="45" w:type="dxa"/>
              <w:bottom w:w="15" w:type="dxa"/>
              <w:right w:w="45" w:type="dxa"/>
            </w:tcMar>
            <w:hideMark/>
          </w:tcPr>
          <w:p w14:paraId="19B0AF64" w14:textId="77777777" w:rsidR="004061CA" w:rsidRDefault="004061CA" w:rsidP="00BE01A1">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2A453E4F"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D743245" w14:textId="77777777" w:rsidR="004061CA" w:rsidRDefault="004061CA" w:rsidP="00BE01A1">
            <w:pPr>
              <w:spacing w:after="120"/>
              <w:rPr>
                <w:rFonts w:ascii="Trebuchet MS" w:hAnsi="Trebuchet MS"/>
                <w:szCs w:val="20"/>
              </w:rPr>
            </w:pPr>
            <w:r>
              <w:rPr>
                <w:rFonts w:ascii="Trebuchet MS" w:hAnsi="Trebuchet MS"/>
                <w:szCs w:val="20"/>
              </w:rPr>
              <w:t xml:space="preserve">URIs for connected devices represent the base URL for the connected device. Per LXI Standard 1.6, 10.2.4 RULE - Connected Device URLs. </w:t>
            </w:r>
          </w:p>
        </w:tc>
      </w:tr>
    </w:tbl>
    <w:p w14:paraId="379FAD75" w14:textId="77777777" w:rsidR="004061CA" w:rsidRDefault="004061CA" w:rsidP="00BE01A1">
      <w:pPr>
        <w:spacing w:after="120"/>
        <w:divId w:val="1595742950"/>
        <w:rPr>
          <w:sz w:val="24"/>
        </w:rPr>
      </w:pPr>
    </w:p>
    <w:p w14:paraId="03CE40BE" w14:textId="77777777" w:rsidR="004061CA" w:rsidRDefault="004061CA" w:rsidP="00BE01A1">
      <w:pPr>
        <w:pStyle w:val="Heading3"/>
        <w:spacing w:after="120"/>
        <w:divId w:val="1595742950"/>
      </w:pPr>
      <w:bookmarkStart w:id="135" w:name="_Toc134436602"/>
      <w:r>
        <w:t>NetworkInformation</w:t>
      </w:r>
      <w:bookmarkEnd w:id="135"/>
    </w:p>
    <w:p w14:paraId="1A966755" w14:textId="77777777" w:rsidR="004061CA" w:rsidRDefault="004061CA" w:rsidP="00BE01A1">
      <w:pPr>
        <w:spacing w:after="120"/>
        <w:divId w:val="1565990267"/>
      </w:pPr>
      <w:r>
        <w:t xml:space="preserve">The network Information element has general information regarding a network device. </w:t>
      </w:r>
    </w:p>
    <w:p w14:paraId="1706E519"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416"/>
        <w:gridCol w:w="2279"/>
        <w:gridCol w:w="480"/>
        <w:gridCol w:w="5185"/>
      </w:tblGrid>
      <w:tr w:rsidR="004061CA" w14:paraId="1CDA3FFB" w14:textId="77777777">
        <w:trPr>
          <w:divId w:val="1595742950"/>
        </w:trPr>
        <w:tc>
          <w:tcPr>
            <w:tcW w:w="0" w:type="auto"/>
            <w:shd w:val="clear" w:color="auto" w:fill="100080"/>
            <w:tcMar>
              <w:top w:w="45" w:type="dxa"/>
              <w:left w:w="45" w:type="dxa"/>
              <w:bottom w:w="45" w:type="dxa"/>
              <w:right w:w="45" w:type="dxa"/>
            </w:tcMar>
            <w:vAlign w:val="center"/>
            <w:hideMark/>
          </w:tcPr>
          <w:p w14:paraId="7E8FB2E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9CFBC1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17056C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DBF3ED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2A3DF5EC" w14:textId="77777777">
        <w:trPr>
          <w:divId w:val="1595742950"/>
        </w:trPr>
        <w:tc>
          <w:tcPr>
            <w:tcW w:w="0" w:type="auto"/>
            <w:tcMar>
              <w:top w:w="15" w:type="dxa"/>
              <w:left w:w="45" w:type="dxa"/>
              <w:bottom w:w="15" w:type="dxa"/>
              <w:right w:w="45" w:type="dxa"/>
            </w:tcMar>
            <w:hideMark/>
          </w:tcPr>
          <w:p w14:paraId="7BD54869" w14:textId="77777777" w:rsidR="004061CA" w:rsidRDefault="004061CA" w:rsidP="00BE01A1">
            <w:pPr>
              <w:spacing w:after="120"/>
              <w:rPr>
                <w:rFonts w:ascii="Trebuchet MS" w:hAnsi="Trebuchet MS"/>
                <w:szCs w:val="20"/>
              </w:rPr>
            </w:pPr>
            <w:r>
              <w:rPr>
                <w:rFonts w:ascii="Trebuchet MS" w:hAnsi="Trebuchet MS"/>
                <w:szCs w:val="20"/>
              </w:rPr>
              <w:t>InterfaceType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4061CA" w14:paraId="21A5755B" w14:textId="77777777">
              <w:trPr>
                <w:gridAfter w:val="1"/>
              </w:trPr>
              <w:tc>
                <w:tcPr>
                  <w:tcW w:w="0" w:type="auto"/>
                  <w:tcMar>
                    <w:top w:w="15" w:type="dxa"/>
                    <w:left w:w="45" w:type="dxa"/>
                    <w:bottom w:w="15" w:type="dxa"/>
                    <w:right w:w="45" w:type="dxa"/>
                  </w:tcMar>
                  <w:hideMark/>
                </w:tcPr>
                <w:p w14:paraId="4047E83E" w14:textId="77777777" w:rsidR="004061CA" w:rsidRDefault="004061CA" w:rsidP="00BE01A1">
                  <w:pPr>
                    <w:spacing w:after="120"/>
                    <w:rPr>
                      <w:rFonts w:ascii="Trebuchet MS" w:hAnsi="Trebuchet MS"/>
                      <w:szCs w:val="20"/>
                    </w:rPr>
                  </w:pPr>
                </w:p>
              </w:tc>
            </w:tr>
            <w:tr w:rsidR="004061CA" w14:paraId="737D99BF" w14:textId="77777777">
              <w:tc>
                <w:tcPr>
                  <w:tcW w:w="0" w:type="auto"/>
                  <w:tcMar>
                    <w:top w:w="15" w:type="dxa"/>
                    <w:left w:w="45" w:type="dxa"/>
                    <w:bottom w:w="15" w:type="dxa"/>
                    <w:right w:w="45" w:type="dxa"/>
                  </w:tcMar>
                  <w:hideMark/>
                </w:tcPr>
                <w:p w14:paraId="6393EDF0"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D1BEDC6"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77141FBB" w14:textId="77777777">
              <w:tc>
                <w:tcPr>
                  <w:tcW w:w="0" w:type="auto"/>
                  <w:tcMar>
                    <w:top w:w="15" w:type="dxa"/>
                    <w:left w:w="45" w:type="dxa"/>
                    <w:bottom w:w="15" w:type="dxa"/>
                    <w:right w:w="45" w:type="dxa"/>
                  </w:tcMar>
                  <w:hideMark/>
                </w:tcPr>
                <w:p w14:paraId="348025E7"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33AEFF4"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4CA60660" w14:textId="77777777">
              <w:tc>
                <w:tcPr>
                  <w:tcW w:w="0" w:type="auto"/>
                  <w:tcMar>
                    <w:top w:w="15" w:type="dxa"/>
                    <w:left w:w="45" w:type="dxa"/>
                    <w:bottom w:w="15" w:type="dxa"/>
                    <w:right w:w="45" w:type="dxa"/>
                  </w:tcMar>
                  <w:hideMark/>
                </w:tcPr>
                <w:p w14:paraId="5A123CB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8AF6AEF" w14:textId="77777777" w:rsidR="004061CA" w:rsidRDefault="004061CA" w:rsidP="00BE01A1">
                  <w:pPr>
                    <w:spacing w:after="120"/>
                    <w:rPr>
                      <w:rFonts w:ascii="Trebuchet MS" w:hAnsi="Trebuchet MS"/>
                      <w:szCs w:val="20"/>
                    </w:rPr>
                  </w:pPr>
                  <w:r>
                    <w:rPr>
                      <w:rFonts w:ascii="Trebuchet MS" w:hAnsi="Trebuchet MS"/>
                      <w:szCs w:val="20"/>
                    </w:rPr>
                    <w:t>NA</w:t>
                  </w:r>
                </w:p>
              </w:tc>
            </w:tr>
          </w:tbl>
          <w:p w14:paraId="184F6985"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98FC239"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B1AD34E" w14:textId="77777777" w:rsidR="004061CA" w:rsidRDefault="004061CA" w:rsidP="00BE01A1">
            <w:pPr>
              <w:spacing w:after="120"/>
              <w:rPr>
                <w:rFonts w:ascii="Trebuchet MS" w:hAnsi="Trebuchet MS"/>
                <w:szCs w:val="20"/>
              </w:rPr>
            </w:pPr>
            <w:r>
              <w:rPr>
                <w:rFonts w:ascii="Trebuchet MS" w:hAnsi="Trebuchet MS"/>
                <w:szCs w:val="20"/>
              </w:rPr>
              <w:t xml:space="preserve">For LXI devices, this field must contain LXI. This may be used to designate other vendor specified interfaces (e.g., PXI, GPIB, Serial, USB, etc.). </w:t>
            </w:r>
          </w:p>
          <w:p w14:paraId="2F2945EE"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Required: RULE:23.11.3.1-1</w:t>
            </w:r>
            <w:r>
              <w:rPr>
                <w:rFonts w:ascii="Trebuchet MS" w:hAnsi="Trebuchet MS"/>
                <w:szCs w:val="20"/>
              </w:rPr>
              <w:t xml:space="preserve"> </w:t>
            </w:r>
          </w:p>
          <w:p w14:paraId="5D6C9932"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497ECAC5" w14:textId="77777777">
        <w:trPr>
          <w:divId w:val="1595742950"/>
        </w:trPr>
        <w:tc>
          <w:tcPr>
            <w:tcW w:w="0" w:type="auto"/>
            <w:tcMar>
              <w:top w:w="15" w:type="dxa"/>
              <w:left w:w="45" w:type="dxa"/>
              <w:bottom w:w="15" w:type="dxa"/>
              <w:right w:w="45" w:type="dxa"/>
            </w:tcMar>
            <w:hideMark/>
          </w:tcPr>
          <w:p w14:paraId="261021A6" w14:textId="77777777" w:rsidR="004061CA" w:rsidRDefault="004061CA" w:rsidP="00BE01A1">
            <w:pPr>
              <w:spacing w:after="120"/>
              <w:rPr>
                <w:rFonts w:ascii="Trebuchet MS" w:hAnsi="Trebuchet MS"/>
                <w:szCs w:val="20"/>
              </w:rPr>
            </w:pPr>
            <w:r>
              <w:rPr>
                <w:rFonts w:ascii="Trebuchet MS" w:hAnsi="Trebuchet MS"/>
                <w:szCs w:val="20"/>
              </w:rPr>
              <w:t>InterfaceName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91"/>
              <w:gridCol w:w="1098"/>
            </w:tblGrid>
            <w:tr w:rsidR="004061CA" w14:paraId="76D7ECBF" w14:textId="77777777">
              <w:trPr>
                <w:gridAfter w:val="1"/>
              </w:trPr>
              <w:tc>
                <w:tcPr>
                  <w:tcW w:w="0" w:type="auto"/>
                  <w:tcMar>
                    <w:top w:w="15" w:type="dxa"/>
                    <w:left w:w="45" w:type="dxa"/>
                    <w:bottom w:w="15" w:type="dxa"/>
                    <w:right w:w="45" w:type="dxa"/>
                  </w:tcMar>
                  <w:hideMark/>
                </w:tcPr>
                <w:p w14:paraId="53E798A6" w14:textId="77777777" w:rsidR="004061CA" w:rsidRDefault="004061CA" w:rsidP="00BE01A1">
                  <w:pPr>
                    <w:spacing w:after="120"/>
                    <w:rPr>
                      <w:rFonts w:ascii="Trebuchet MS" w:hAnsi="Trebuchet MS"/>
                      <w:szCs w:val="20"/>
                    </w:rPr>
                  </w:pPr>
                </w:p>
              </w:tc>
            </w:tr>
            <w:tr w:rsidR="004061CA" w14:paraId="40A00F77" w14:textId="77777777">
              <w:tc>
                <w:tcPr>
                  <w:tcW w:w="0" w:type="auto"/>
                  <w:tcMar>
                    <w:top w:w="15" w:type="dxa"/>
                    <w:left w:w="45" w:type="dxa"/>
                    <w:bottom w:w="15" w:type="dxa"/>
                    <w:right w:w="45" w:type="dxa"/>
                  </w:tcMar>
                  <w:hideMark/>
                </w:tcPr>
                <w:p w14:paraId="54A2506C"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1F434F2"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50D93542" w14:textId="77777777">
              <w:tc>
                <w:tcPr>
                  <w:tcW w:w="0" w:type="auto"/>
                  <w:tcMar>
                    <w:top w:w="15" w:type="dxa"/>
                    <w:left w:w="45" w:type="dxa"/>
                    <w:bottom w:w="15" w:type="dxa"/>
                    <w:right w:w="45" w:type="dxa"/>
                  </w:tcMar>
                  <w:hideMark/>
                </w:tcPr>
                <w:p w14:paraId="577E2344"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D1BDC25"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3EC6E62C" w14:textId="77777777">
              <w:tc>
                <w:tcPr>
                  <w:tcW w:w="0" w:type="auto"/>
                  <w:tcMar>
                    <w:top w:w="15" w:type="dxa"/>
                    <w:left w:w="45" w:type="dxa"/>
                    <w:bottom w:w="15" w:type="dxa"/>
                    <w:right w:w="45" w:type="dxa"/>
                  </w:tcMar>
                  <w:hideMark/>
                </w:tcPr>
                <w:p w14:paraId="37DCF93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350D34C"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6F78FE79"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FC755A8"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D2DBE82" w14:textId="77777777" w:rsidR="004061CA" w:rsidRDefault="004061CA" w:rsidP="00BE01A1">
            <w:pPr>
              <w:spacing w:after="120"/>
              <w:rPr>
                <w:rFonts w:ascii="Trebuchet MS" w:hAnsi="Trebuchet MS"/>
                <w:szCs w:val="20"/>
              </w:rPr>
            </w:pPr>
            <w:r>
              <w:rPr>
                <w:rFonts w:ascii="Trebuchet MS" w:hAnsi="Trebuchet MS"/>
                <w:szCs w:val="20"/>
              </w:rPr>
              <w:t xml:space="preserve">This field should contain a logical name for the interface, from the device's perspective. For example, network interfaces may be named "eth0", "eth1", etc. </w:t>
            </w:r>
          </w:p>
          <w:p w14:paraId="0EF26F13"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059BEA7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2DDF3BA4" w14:textId="77777777">
        <w:trPr>
          <w:divId w:val="1595742950"/>
        </w:trPr>
        <w:tc>
          <w:tcPr>
            <w:tcW w:w="0" w:type="auto"/>
            <w:tcMar>
              <w:top w:w="15" w:type="dxa"/>
              <w:left w:w="45" w:type="dxa"/>
              <w:bottom w:w="15" w:type="dxa"/>
              <w:right w:w="45" w:type="dxa"/>
            </w:tcMar>
            <w:hideMark/>
          </w:tcPr>
          <w:p w14:paraId="2035C4DB" w14:textId="77777777" w:rsidR="004061CA" w:rsidRDefault="004061CA" w:rsidP="00BE01A1">
            <w:pPr>
              <w:spacing w:after="120"/>
              <w:rPr>
                <w:rFonts w:ascii="Trebuchet MS" w:hAnsi="Trebuchet MS"/>
                <w:szCs w:val="20"/>
              </w:rPr>
            </w:pPr>
            <w:r>
              <w:rPr>
                <w:rFonts w:ascii="Trebuchet MS" w:hAnsi="Trebuchet MS"/>
                <w:szCs w:val="20"/>
              </w:rPr>
              <w:t>IPType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345"/>
            </w:tblGrid>
            <w:tr w:rsidR="004061CA" w14:paraId="7512367F" w14:textId="77777777">
              <w:trPr>
                <w:gridAfter w:val="1"/>
              </w:trPr>
              <w:tc>
                <w:tcPr>
                  <w:tcW w:w="0" w:type="auto"/>
                  <w:tcMar>
                    <w:top w:w="15" w:type="dxa"/>
                    <w:left w:w="45" w:type="dxa"/>
                    <w:bottom w:w="15" w:type="dxa"/>
                    <w:right w:w="45" w:type="dxa"/>
                  </w:tcMar>
                  <w:hideMark/>
                </w:tcPr>
                <w:p w14:paraId="49CDBE81" w14:textId="77777777" w:rsidR="004061CA" w:rsidRDefault="004061CA" w:rsidP="00BE01A1">
                  <w:pPr>
                    <w:spacing w:after="120"/>
                    <w:rPr>
                      <w:rFonts w:ascii="Trebuchet MS" w:hAnsi="Trebuchet MS"/>
                      <w:szCs w:val="20"/>
                    </w:rPr>
                  </w:pPr>
                </w:p>
              </w:tc>
            </w:tr>
            <w:tr w:rsidR="004061CA" w14:paraId="083E27BA" w14:textId="77777777">
              <w:tc>
                <w:tcPr>
                  <w:tcW w:w="0" w:type="auto"/>
                  <w:tcMar>
                    <w:top w:w="15" w:type="dxa"/>
                    <w:left w:w="45" w:type="dxa"/>
                    <w:bottom w:w="15" w:type="dxa"/>
                    <w:right w:w="45" w:type="dxa"/>
                  </w:tcMar>
                  <w:hideMark/>
                </w:tcPr>
                <w:p w14:paraId="56C1ABF5"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EEEBFBA" w14:textId="77777777" w:rsidR="004061CA" w:rsidRDefault="004061CA" w:rsidP="00BE01A1">
                  <w:pPr>
                    <w:spacing w:after="120"/>
                    <w:rPr>
                      <w:rFonts w:ascii="Trebuchet MS" w:hAnsi="Trebuchet MS"/>
                      <w:szCs w:val="20"/>
                    </w:rPr>
                  </w:pPr>
                  <w:r>
                    <w:rPr>
                      <w:rFonts w:ascii="Trebuchet MS" w:hAnsi="Trebuchet MS"/>
                      <w:szCs w:val="20"/>
                    </w:rPr>
                    <w:t>restriction of: xs:string</w:t>
                  </w:r>
                </w:p>
              </w:tc>
            </w:tr>
            <w:tr w:rsidR="004061CA" w14:paraId="4E242045" w14:textId="77777777">
              <w:tc>
                <w:tcPr>
                  <w:tcW w:w="0" w:type="auto"/>
                  <w:tcMar>
                    <w:top w:w="15" w:type="dxa"/>
                    <w:left w:w="45" w:type="dxa"/>
                    <w:bottom w:w="15" w:type="dxa"/>
                    <w:right w:w="45" w:type="dxa"/>
                  </w:tcMar>
                  <w:hideMark/>
                </w:tcPr>
                <w:p w14:paraId="5386C64A"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471D5CD"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6709DFB6" w14:textId="77777777">
              <w:tc>
                <w:tcPr>
                  <w:tcW w:w="0" w:type="auto"/>
                  <w:tcMar>
                    <w:top w:w="15" w:type="dxa"/>
                    <w:left w:w="45" w:type="dxa"/>
                    <w:bottom w:w="15" w:type="dxa"/>
                    <w:right w:w="45" w:type="dxa"/>
                  </w:tcMar>
                  <w:hideMark/>
                </w:tcPr>
                <w:p w14:paraId="5AF6C836"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86BB4F4"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00D8389D"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2009D4E"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C9F6AA3" w14:textId="77777777" w:rsidR="004061CA" w:rsidRDefault="004061CA" w:rsidP="00BE01A1">
            <w:pPr>
              <w:spacing w:after="120"/>
              <w:rPr>
                <w:rFonts w:ascii="Trebuchet MS" w:hAnsi="Trebuchet MS"/>
                <w:szCs w:val="20"/>
              </w:rPr>
            </w:pPr>
            <w:r>
              <w:rPr>
                <w:rFonts w:ascii="Trebuchet MS" w:hAnsi="Trebuchet MS"/>
                <w:szCs w:val="20"/>
              </w:rPr>
              <w:t xml:space="preserve">Identifies the IP implementation as either IPv4 or IPv6. </w:t>
            </w:r>
          </w:p>
          <w:p w14:paraId="3ACAE87C"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1545B28B"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7FFBE72" w14:textId="77777777" w:rsidR="004061CA" w:rsidRDefault="004061CA" w:rsidP="00BE01A1">
      <w:pPr>
        <w:pStyle w:val="Heading4"/>
        <w:spacing w:after="120"/>
        <w:divId w:val="1595742950"/>
        <w:rPr>
          <w:rFonts w:ascii="Times New Roman" w:hAnsi="Times New Roman"/>
          <w:sz w:val="24"/>
        </w:rPr>
      </w:pPr>
      <w:r>
        <w:t>Sub-elements</w:t>
      </w:r>
    </w:p>
    <w:p w14:paraId="5939FA46"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20"/>
        <w:gridCol w:w="1054"/>
        <w:gridCol w:w="1525"/>
        <w:gridCol w:w="5261"/>
      </w:tblGrid>
      <w:tr w:rsidR="004061CA" w14:paraId="2E1140EA" w14:textId="77777777">
        <w:trPr>
          <w:divId w:val="1595742950"/>
        </w:trPr>
        <w:tc>
          <w:tcPr>
            <w:tcW w:w="0" w:type="auto"/>
            <w:shd w:val="clear" w:color="auto" w:fill="008000"/>
            <w:tcMar>
              <w:top w:w="45" w:type="dxa"/>
              <w:left w:w="45" w:type="dxa"/>
              <w:bottom w:w="45" w:type="dxa"/>
              <w:right w:w="45" w:type="dxa"/>
            </w:tcMar>
            <w:vAlign w:val="center"/>
            <w:hideMark/>
          </w:tcPr>
          <w:p w14:paraId="2043279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B53D09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975CB7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70B0D7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513DE0FB" w14:textId="77777777">
        <w:trPr>
          <w:divId w:val="1595742950"/>
        </w:trPr>
        <w:tc>
          <w:tcPr>
            <w:tcW w:w="0" w:type="auto"/>
            <w:tcMar>
              <w:top w:w="15" w:type="dxa"/>
              <w:left w:w="45" w:type="dxa"/>
              <w:bottom w:w="15" w:type="dxa"/>
              <w:right w:w="45" w:type="dxa"/>
            </w:tcMar>
            <w:hideMark/>
          </w:tcPr>
          <w:p w14:paraId="66F415F1" w14:textId="77777777" w:rsidR="004061CA" w:rsidRDefault="004061CA" w:rsidP="00BE01A1">
            <w:pPr>
              <w:spacing w:after="120"/>
              <w:rPr>
                <w:rFonts w:ascii="Trebuchet MS" w:hAnsi="Trebuchet MS"/>
                <w:szCs w:val="20"/>
              </w:rPr>
            </w:pPr>
            <w:r>
              <w:rPr>
                <w:rFonts w:ascii="Trebuchet MS" w:hAnsi="Trebuchet MS"/>
                <w:szCs w:val="20"/>
              </w:rPr>
              <w:t>Instrument Address String</w:t>
            </w:r>
          </w:p>
        </w:tc>
        <w:tc>
          <w:tcPr>
            <w:tcW w:w="0" w:type="auto"/>
            <w:tcMar>
              <w:top w:w="15" w:type="dxa"/>
              <w:left w:w="45" w:type="dxa"/>
              <w:bottom w:w="15" w:type="dxa"/>
              <w:right w:w="45" w:type="dxa"/>
            </w:tcMar>
            <w:hideMark/>
          </w:tcPr>
          <w:p w14:paraId="3CFA9C96"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555FEC1"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F1B3143" w14:textId="77777777" w:rsidR="004061CA" w:rsidRDefault="004061CA" w:rsidP="00BE01A1">
            <w:pPr>
              <w:spacing w:after="120"/>
              <w:rPr>
                <w:rFonts w:ascii="Trebuchet MS" w:hAnsi="Trebuchet MS"/>
                <w:szCs w:val="20"/>
              </w:rPr>
            </w:pPr>
            <w:r>
              <w:rPr>
                <w:rStyle w:val="Emphasis"/>
                <w:rFonts w:ascii="Trebuchet MS" w:hAnsi="Trebuchet MS"/>
                <w:szCs w:val="20"/>
              </w:rPr>
              <w:t>InstrumentAddressString</w:t>
            </w:r>
            <w:r>
              <w:rPr>
                <w:rFonts w:ascii="Trebuchet MS" w:hAnsi="Trebuchet MS"/>
                <w:szCs w:val="20"/>
              </w:rPr>
              <w:t xml:space="preserve"> is a VISA-like string to help a driver or a human determine the actual address string. Consistent with the web presentation of an IVI I/O </w:t>
            </w:r>
            <w:r>
              <w:rPr>
                <w:rFonts w:ascii="Trebuchet MS" w:hAnsi="Trebuchet MS"/>
                <w:szCs w:val="20"/>
              </w:rPr>
              <w:lastRenderedPageBreak/>
              <w:t xml:space="preserve">Resource Descriptor string, per LXI Standard 1.6, 9.2.1 RULE - Instrument Address String on Welcome Page. </w:t>
            </w:r>
          </w:p>
        </w:tc>
      </w:tr>
      <w:tr w:rsidR="004061CA" w14:paraId="72565A6A" w14:textId="77777777">
        <w:trPr>
          <w:divId w:val="1595742950"/>
        </w:trPr>
        <w:tc>
          <w:tcPr>
            <w:tcW w:w="0" w:type="auto"/>
            <w:tcMar>
              <w:top w:w="15" w:type="dxa"/>
              <w:left w:w="45" w:type="dxa"/>
              <w:bottom w:w="15" w:type="dxa"/>
              <w:right w:w="45" w:type="dxa"/>
            </w:tcMar>
            <w:hideMark/>
          </w:tcPr>
          <w:p w14:paraId="4DECF0F3" w14:textId="77777777" w:rsidR="004061CA" w:rsidRDefault="004061CA" w:rsidP="00BE01A1">
            <w:pPr>
              <w:spacing w:after="120"/>
              <w:rPr>
                <w:rFonts w:ascii="Trebuchet MS" w:hAnsi="Trebuchet MS"/>
                <w:szCs w:val="20"/>
              </w:rPr>
            </w:pPr>
            <w:r>
              <w:rPr>
                <w:rFonts w:ascii="Trebuchet MS" w:hAnsi="Trebuchet MS"/>
                <w:szCs w:val="20"/>
              </w:rPr>
              <w:lastRenderedPageBreak/>
              <w:t>Hostname</w:t>
            </w:r>
          </w:p>
        </w:tc>
        <w:tc>
          <w:tcPr>
            <w:tcW w:w="0" w:type="auto"/>
            <w:tcMar>
              <w:top w:w="15" w:type="dxa"/>
              <w:left w:w="45" w:type="dxa"/>
              <w:bottom w:w="15" w:type="dxa"/>
              <w:right w:w="45" w:type="dxa"/>
            </w:tcMar>
            <w:hideMark/>
          </w:tcPr>
          <w:p w14:paraId="15E4661C"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62DECC0"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AE084E0" w14:textId="77777777" w:rsidR="004061CA" w:rsidRDefault="004061CA" w:rsidP="00BE01A1">
            <w:pPr>
              <w:spacing w:after="120"/>
              <w:rPr>
                <w:rFonts w:ascii="Trebuchet MS" w:hAnsi="Trebuchet MS"/>
                <w:szCs w:val="20"/>
              </w:rPr>
            </w:pPr>
            <w:r>
              <w:rPr>
                <w:rFonts w:ascii="Trebuchet MS" w:hAnsi="Trebuchet MS"/>
                <w:szCs w:val="20"/>
              </w:rPr>
              <w:t xml:space="preserve">This is the hostname used for the DNS "Hostname" field. Per LXI Standard 1.6, 9.2 RULE - Welcome Web Page Display Items. </w:t>
            </w:r>
          </w:p>
        </w:tc>
      </w:tr>
      <w:tr w:rsidR="004061CA" w14:paraId="2EF1AF14" w14:textId="77777777">
        <w:trPr>
          <w:divId w:val="1595742950"/>
        </w:trPr>
        <w:tc>
          <w:tcPr>
            <w:tcW w:w="0" w:type="auto"/>
            <w:tcMar>
              <w:top w:w="15" w:type="dxa"/>
              <w:left w:w="45" w:type="dxa"/>
              <w:bottom w:w="15" w:type="dxa"/>
              <w:right w:w="45" w:type="dxa"/>
            </w:tcMar>
            <w:hideMark/>
          </w:tcPr>
          <w:p w14:paraId="75D79AED" w14:textId="77777777" w:rsidR="004061CA" w:rsidRDefault="004061CA" w:rsidP="00BE01A1">
            <w:pPr>
              <w:spacing w:after="120"/>
              <w:rPr>
                <w:rFonts w:ascii="Trebuchet MS" w:hAnsi="Trebuchet MS"/>
                <w:szCs w:val="20"/>
              </w:rPr>
            </w:pPr>
            <w:r>
              <w:rPr>
                <w:rFonts w:ascii="Trebuchet MS" w:hAnsi="Trebuchet MS"/>
                <w:szCs w:val="20"/>
              </w:rPr>
              <w:t>IPAddress</w:t>
            </w:r>
          </w:p>
        </w:tc>
        <w:tc>
          <w:tcPr>
            <w:tcW w:w="0" w:type="auto"/>
            <w:tcMar>
              <w:top w:w="15" w:type="dxa"/>
              <w:left w:w="45" w:type="dxa"/>
              <w:bottom w:w="15" w:type="dxa"/>
              <w:right w:w="45" w:type="dxa"/>
            </w:tcMar>
            <w:hideMark/>
          </w:tcPr>
          <w:p w14:paraId="6B5F7134"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786C283"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7E107B7" w14:textId="77777777" w:rsidR="004061CA" w:rsidRDefault="004061CA" w:rsidP="00BE01A1">
            <w:pPr>
              <w:spacing w:after="120"/>
              <w:rPr>
                <w:rFonts w:ascii="Trebuchet MS" w:hAnsi="Trebuchet MS"/>
                <w:szCs w:val="20"/>
              </w:rPr>
            </w:pPr>
            <w:r>
              <w:rPr>
                <w:rFonts w:ascii="Trebuchet MS" w:hAnsi="Trebuchet MS"/>
                <w:szCs w:val="20"/>
              </w:rPr>
              <w:t xml:space="preserve">This is the currently active IP Address. This is represented as a string and can represent IPv4 or IPv6 addresses. "TCP/IP Address" field per LXI Standard 1.6, 9.2 RULE - Welcome Web Page Display Items. </w:t>
            </w:r>
          </w:p>
        </w:tc>
      </w:tr>
      <w:tr w:rsidR="004061CA" w14:paraId="422185AD" w14:textId="77777777">
        <w:trPr>
          <w:divId w:val="1595742950"/>
        </w:trPr>
        <w:tc>
          <w:tcPr>
            <w:tcW w:w="0" w:type="auto"/>
            <w:tcMar>
              <w:top w:w="15" w:type="dxa"/>
              <w:left w:w="45" w:type="dxa"/>
              <w:bottom w:w="15" w:type="dxa"/>
              <w:right w:w="45" w:type="dxa"/>
            </w:tcMar>
            <w:hideMark/>
          </w:tcPr>
          <w:p w14:paraId="08D66391" w14:textId="77777777" w:rsidR="004061CA" w:rsidRDefault="004061CA" w:rsidP="00BE01A1">
            <w:pPr>
              <w:spacing w:after="120"/>
              <w:rPr>
                <w:rFonts w:ascii="Trebuchet MS" w:hAnsi="Trebuchet MS"/>
                <w:szCs w:val="20"/>
              </w:rPr>
            </w:pPr>
            <w:r>
              <w:rPr>
                <w:rFonts w:ascii="Trebuchet MS" w:hAnsi="Trebuchet MS"/>
                <w:szCs w:val="20"/>
              </w:rPr>
              <w:t>SubnetMask</w:t>
            </w:r>
          </w:p>
        </w:tc>
        <w:tc>
          <w:tcPr>
            <w:tcW w:w="0" w:type="auto"/>
            <w:tcMar>
              <w:top w:w="15" w:type="dxa"/>
              <w:left w:w="45" w:type="dxa"/>
              <w:bottom w:w="15" w:type="dxa"/>
              <w:right w:w="45" w:type="dxa"/>
            </w:tcMar>
            <w:hideMark/>
          </w:tcPr>
          <w:p w14:paraId="23B6683A"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7C9358A"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D17B902" w14:textId="77777777" w:rsidR="004061CA" w:rsidRDefault="004061CA" w:rsidP="00BE01A1">
            <w:pPr>
              <w:spacing w:after="120"/>
              <w:rPr>
                <w:rFonts w:ascii="Trebuchet MS" w:hAnsi="Trebuchet MS"/>
                <w:szCs w:val="20"/>
              </w:rPr>
            </w:pPr>
            <w:r>
              <w:rPr>
                <w:rFonts w:ascii="Trebuchet MS" w:hAnsi="Trebuchet MS"/>
                <w:szCs w:val="20"/>
              </w:rPr>
              <w:t xml:space="preserve">The currently configured subnet mask. "Subnet mask" field per LXI Standard 1.6, 9.5 RULE - LAN Configuration Web Page Contents. </w:t>
            </w:r>
          </w:p>
        </w:tc>
      </w:tr>
      <w:tr w:rsidR="004061CA" w14:paraId="1A29EF09" w14:textId="77777777">
        <w:trPr>
          <w:divId w:val="1595742950"/>
        </w:trPr>
        <w:tc>
          <w:tcPr>
            <w:tcW w:w="0" w:type="auto"/>
            <w:tcMar>
              <w:top w:w="15" w:type="dxa"/>
              <w:left w:w="45" w:type="dxa"/>
              <w:bottom w:w="15" w:type="dxa"/>
              <w:right w:w="45" w:type="dxa"/>
            </w:tcMar>
            <w:hideMark/>
          </w:tcPr>
          <w:p w14:paraId="1B1212BE" w14:textId="77777777" w:rsidR="004061CA" w:rsidRDefault="004061CA" w:rsidP="00BE01A1">
            <w:pPr>
              <w:spacing w:after="120"/>
              <w:rPr>
                <w:rFonts w:ascii="Trebuchet MS" w:hAnsi="Trebuchet MS"/>
                <w:szCs w:val="20"/>
              </w:rPr>
            </w:pPr>
            <w:r>
              <w:rPr>
                <w:rFonts w:ascii="Trebuchet MS" w:hAnsi="Trebuchet MS"/>
                <w:szCs w:val="20"/>
              </w:rPr>
              <w:t>MACAddress</w:t>
            </w:r>
          </w:p>
        </w:tc>
        <w:tc>
          <w:tcPr>
            <w:tcW w:w="0" w:type="auto"/>
            <w:tcMar>
              <w:top w:w="15" w:type="dxa"/>
              <w:left w:w="45" w:type="dxa"/>
              <w:bottom w:w="15" w:type="dxa"/>
              <w:right w:w="45" w:type="dxa"/>
            </w:tcMar>
            <w:hideMark/>
          </w:tcPr>
          <w:p w14:paraId="1F65D526"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0AEC948"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C6C84A7" w14:textId="77777777" w:rsidR="004061CA" w:rsidRDefault="004061CA" w:rsidP="00BE01A1">
            <w:pPr>
              <w:spacing w:after="120"/>
              <w:rPr>
                <w:rFonts w:ascii="Trebuchet MS" w:hAnsi="Trebuchet MS"/>
                <w:szCs w:val="20"/>
              </w:rPr>
            </w:pPr>
            <w:r>
              <w:rPr>
                <w:rFonts w:ascii="Trebuchet MS" w:hAnsi="Trebuchet MS"/>
                <w:szCs w:val="20"/>
              </w:rPr>
              <w:t xml:space="preserve">This is the MAC address of this interface. "MAC Address" field per LXI Standard 1.6, 9.2 RULE - Welcome Web Page Display Items. </w:t>
            </w:r>
          </w:p>
        </w:tc>
      </w:tr>
      <w:tr w:rsidR="004061CA" w14:paraId="648A859A" w14:textId="77777777">
        <w:trPr>
          <w:divId w:val="1595742950"/>
        </w:trPr>
        <w:tc>
          <w:tcPr>
            <w:tcW w:w="0" w:type="auto"/>
            <w:tcMar>
              <w:top w:w="15" w:type="dxa"/>
              <w:left w:w="45" w:type="dxa"/>
              <w:bottom w:w="15" w:type="dxa"/>
              <w:right w:w="45" w:type="dxa"/>
            </w:tcMar>
            <w:hideMark/>
          </w:tcPr>
          <w:p w14:paraId="55C3E331" w14:textId="77777777" w:rsidR="004061CA" w:rsidRDefault="004061CA" w:rsidP="00BE01A1">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p w14:paraId="56EFAE1C"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3F743CF"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FF13BA7" w14:textId="77777777" w:rsidR="004061CA" w:rsidRDefault="004061CA" w:rsidP="00BE01A1">
            <w:pPr>
              <w:spacing w:after="120"/>
              <w:rPr>
                <w:rFonts w:ascii="Trebuchet MS" w:hAnsi="Trebuchet MS"/>
                <w:szCs w:val="20"/>
              </w:rPr>
            </w:pPr>
            <w:r>
              <w:rPr>
                <w:rFonts w:ascii="Trebuchet MS" w:hAnsi="Trebuchet MS"/>
                <w:szCs w:val="20"/>
              </w:rPr>
              <w:t xml:space="preserve">The IP address of the currently configured gateway. "Default Gateway" field per LXI Standard 1.6, 9.5 RULE - LAN Configuration Web Page Contents. </w:t>
            </w:r>
          </w:p>
        </w:tc>
      </w:tr>
      <w:tr w:rsidR="004061CA" w14:paraId="4730922D" w14:textId="77777777">
        <w:trPr>
          <w:divId w:val="1595742950"/>
        </w:trPr>
        <w:tc>
          <w:tcPr>
            <w:tcW w:w="0" w:type="auto"/>
            <w:tcMar>
              <w:top w:w="15" w:type="dxa"/>
              <w:left w:w="45" w:type="dxa"/>
              <w:bottom w:w="15" w:type="dxa"/>
              <w:right w:w="45" w:type="dxa"/>
            </w:tcMar>
            <w:hideMark/>
          </w:tcPr>
          <w:p w14:paraId="3134629A" w14:textId="77777777" w:rsidR="004061CA" w:rsidRDefault="004061CA" w:rsidP="00BE01A1">
            <w:pPr>
              <w:spacing w:after="120"/>
              <w:rPr>
                <w:rFonts w:ascii="Trebuchet MS" w:hAnsi="Trebuchet MS"/>
                <w:szCs w:val="20"/>
              </w:rPr>
            </w:pPr>
            <w:r>
              <w:rPr>
                <w:rFonts w:ascii="Trebuchet MS" w:hAnsi="Trebuchet MS"/>
                <w:szCs w:val="20"/>
              </w:rPr>
              <w:t>DHCPEnabled</w:t>
            </w:r>
          </w:p>
        </w:tc>
        <w:tc>
          <w:tcPr>
            <w:tcW w:w="0" w:type="auto"/>
            <w:tcMar>
              <w:top w:w="15" w:type="dxa"/>
              <w:left w:w="45" w:type="dxa"/>
              <w:bottom w:w="15" w:type="dxa"/>
              <w:right w:w="45" w:type="dxa"/>
            </w:tcMar>
            <w:hideMark/>
          </w:tcPr>
          <w:p w14:paraId="41B778E0" w14:textId="77777777" w:rsidR="004061CA" w:rsidRDefault="004061CA" w:rsidP="00BE01A1">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36A4F56E"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1683E72" w14:textId="77777777" w:rsidR="004061CA" w:rsidRDefault="004061CA" w:rsidP="00BE01A1">
            <w:pPr>
              <w:spacing w:after="120"/>
              <w:rPr>
                <w:rFonts w:ascii="Trebuchet MS" w:hAnsi="Trebuchet MS"/>
                <w:szCs w:val="20"/>
              </w:rPr>
            </w:pPr>
            <w:r>
              <w:rPr>
                <w:rFonts w:ascii="Trebuchet MS" w:hAnsi="Trebuchet MS"/>
                <w:szCs w:val="20"/>
              </w:rPr>
              <w:t xml:space="preserve">Indicates if the instrument is configured to accept configuration from DHCP, per LXI Standard 1.6, 8.6.1 RULE - Options for LAN configuration. </w:t>
            </w:r>
          </w:p>
        </w:tc>
      </w:tr>
      <w:tr w:rsidR="004061CA" w14:paraId="3F53F770" w14:textId="77777777">
        <w:trPr>
          <w:divId w:val="1595742950"/>
        </w:trPr>
        <w:tc>
          <w:tcPr>
            <w:tcW w:w="0" w:type="auto"/>
            <w:tcMar>
              <w:top w:w="15" w:type="dxa"/>
              <w:left w:w="45" w:type="dxa"/>
              <w:bottom w:w="15" w:type="dxa"/>
              <w:right w:w="45" w:type="dxa"/>
            </w:tcMar>
            <w:hideMark/>
          </w:tcPr>
          <w:p w14:paraId="2D649E71" w14:textId="77777777" w:rsidR="004061CA" w:rsidRDefault="004061CA" w:rsidP="00BE01A1">
            <w:pPr>
              <w:spacing w:after="120"/>
              <w:rPr>
                <w:rFonts w:ascii="Trebuchet MS" w:hAnsi="Trebuchet MS"/>
                <w:szCs w:val="20"/>
              </w:rPr>
            </w:pPr>
            <w:r>
              <w:rPr>
                <w:rFonts w:ascii="Trebuchet MS" w:hAnsi="Trebuchet MS"/>
                <w:szCs w:val="20"/>
              </w:rPr>
              <w:t>AutoIPEnabled</w:t>
            </w:r>
          </w:p>
        </w:tc>
        <w:tc>
          <w:tcPr>
            <w:tcW w:w="0" w:type="auto"/>
            <w:tcMar>
              <w:top w:w="15" w:type="dxa"/>
              <w:left w:w="45" w:type="dxa"/>
              <w:bottom w:w="15" w:type="dxa"/>
              <w:right w:w="45" w:type="dxa"/>
            </w:tcMar>
            <w:hideMark/>
          </w:tcPr>
          <w:p w14:paraId="081F2394" w14:textId="77777777" w:rsidR="004061CA" w:rsidRDefault="004061CA" w:rsidP="00BE01A1">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2DA4A608"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0823C67" w14:textId="77777777" w:rsidR="004061CA" w:rsidRDefault="004061CA" w:rsidP="00BE01A1">
            <w:pPr>
              <w:spacing w:after="120"/>
              <w:rPr>
                <w:rFonts w:ascii="Trebuchet MS" w:hAnsi="Trebuchet MS"/>
                <w:szCs w:val="20"/>
              </w:rPr>
            </w:pPr>
            <w:r>
              <w:rPr>
                <w:rFonts w:ascii="Trebuchet MS" w:hAnsi="Trebuchet MS"/>
                <w:szCs w:val="20"/>
              </w:rPr>
              <w:t xml:space="preserve">Indicates if the instrument is configured to use AutoIP to choose an IP address, per LXI Standard 1.6, 8.6.1 RULE - Options for LAN configuration. </w:t>
            </w:r>
          </w:p>
        </w:tc>
      </w:tr>
    </w:tbl>
    <w:p w14:paraId="13484A20" w14:textId="77777777" w:rsidR="004061CA" w:rsidRDefault="004061CA" w:rsidP="00BE01A1">
      <w:pPr>
        <w:spacing w:after="120"/>
        <w:divId w:val="1595742950"/>
        <w:rPr>
          <w:sz w:val="24"/>
        </w:rPr>
      </w:pPr>
    </w:p>
    <w:p w14:paraId="57505736" w14:textId="77777777" w:rsidR="004061CA" w:rsidRDefault="004061CA" w:rsidP="00BE01A1">
      <w:pPr>
        <w:pStyle w:val="Heading3"/>
        <w:spacing w:after="120"/>
        <w:divId w:val="1595742950"/>
      </w:pPr>
      <w:bookmarkStart w:id="136" w:name="_Toc134436603"/>
      <w:r>
        <w:t>IVISoftwareModuleName</w:t>
      </w:r>
      <w:bookmarkEnd w:id="136"/>
    </w:p>
    <w:p w14:paraId="402E8530" w14:textId="77777777" w:rsidR="004061CA" w:rsidRDefault="004061CA" w:rsidP="00BE01A1">
      <w:pPr>
        <w:pStyle w:val="NormalWeb"/>
        <w:spacing w:after="120"/>
        <w:divId w:val="1388647505"/>
        <w:rPr>
          <w:rFonts w:eastAsiaTheme="minorEastAsia"/>
        </w:rPr>
      </w:pPr>
      <w:r>
        <w:rPr>
          <w:rStyle w:val="Emphasis"/>
        </w:rPr>
        <w:t>IVISoftwareModuleName</w:t>
      </w:r>
      <w:r>
        <w:t xml:space="preserve"> contains the name of an IVI Software Module. </w:t>
      </w:r>
    </w:p>
    <w:p w14:paraId="53B862B8" w14:textId="77777777" w:rsidR="004061CA" w:rsidRDefault="004061CA" w:rsidP="00BE01A1">
      <w:pPr>
        <w:pStyle w:val="NormalWeb"/>
        <w:spacing w:after="120"/>
        <w:divId w:val="1595742950"/>
      </w:pPr>
      <w:r>
        <w:rPr>
          <w:rStyle w:val="Emphasis"/>
        </w:rPr>
        <w:t>IVISoftwareModuleName</w:t>
      </w:r>
      <w:r>
        <w:t xml:space="preserve"> is based on: xs:string</w:t>
      </w:r>
    </w:p>
    <w:p w14:paraId="63B01657"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371"/>
        <w:gridCol w:w="1957"/>
        <w:gridCol w:w="526"/>
        <w:gridCol w:w="5506"/>
      </w:tblGrid>
      <w:tr w:rsidR="004061CA" w14:paraId="5E38FC1D" w14:textId="77777777">
        <w:trPr>
          <w:divId w:val="1595742950"/>
        </w:trPr>
        <w:tc>
          <w:tcPr>
            <w:tcW w:w="0" w:type="auto"/>
            <w:shd w:val="clear" w:color="auto" w:fill="100080"/>
            <w:tcMar>
              <w:top w:w="45" w:type="dxa"/>
              <w:left w:w="45" w:type="dxa"/>
              <w:bottom w:w="45" w:type="dxa"/>
              <w:right w:w="45" w:type="dxa"/>
            </w:tcMar>
            <w:vAlign w:val="center"/>
            <w:hideMark/>
          </w:tcPr>
          <w:p w14:paraId="7555FE3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7F06726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5608F8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46FC08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601D969C" w14:textId="77777777">
        <w:trPr>
          <w:divId w:val="1595742950"/>
        </w:trPr>
        <w:tc>
          <w:tcPr>
            <w:tcW w:w="0" w:type="auto"/>
            <w:tcMar>
              <w:top w:w="15" w:type="dxa"/>
              <w:left w:w="45" w:type="dxa"/>
              <w:bottom w:w="15" w:type="dxa"/>
              <w:right w:w="45" w:type="dxa"/>
            </w:tcMar>
            <w:hideMark/>
          </w:tcPr>
          <w:p w14:paraId="4B2CC9EA" w14:textId="77777777" w:rsidR="004061CA" w:rsidRDefault="004061CA" w:rsidP="00BE01A1">
            <w:pPr>
              <w:spacing w:after="120"/>
              <w:rPr>
                <w:rFonts w:ascii="Trebuchet MS" w:hAnsi="Trebuchet MS"/>
                <w:szCs w:val="20"/>
              </w:rPr>
            </w:pPr>
            <w:r>
              <w:rPr>
                <w:rFonts w:ascii="Trebuchet MS" w:hAnsi="Trebuchet MS"/>
                <w:szCs w:val="20"/>
              </w:rPr>
              <w:t>Comment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30"/>
              <w:gridCol w:w="937"/>
            </w:tblGrid>
            <w:tr w:rsidR="004061CA" w14:paraId="247E996A" w14:textId="77777777">
              <w:trPr>
                <w:gridAfter w:val="1"/>
              </w:trPr>
              <w:tc>
                <w:tcPr>
                  <w:tcW w:w="0" w:type="auto"/>
                  <w:tcMar>
                    <w:top w:w="15" w:type="dxa"/>
                    <w:left w:w="45" w:type="dxa"/>
                    <w:bottom w:w="15" w:type="dxa"/>
                    <w:right w:w="45" w:type="dxa"/>
                  </w:tcMar>
                  <w:hideMark/>
                </w:tcPr>
                <w:p w14:paraId="104AE6A2" w14:textId="77777777" w:rsidR="004061CA" w:rsidRDefault="004061CA" w:rsidP="00BE01A1">
                  <w:pPr>
                    <w:spacing w:after="120"/>
                    <w:rPr>
                      <w:rFonts w:ascii="Trebuchet MS" w:hAnsi="Trebuchet MS"/>
                      <w:szCs w:val="20"/>
                    </w:rPr>
                  </w:pPr>
                </w:p>
              </w:tc>
            </w:tr>
            <w:tr w:rsidR="004061CA" w14:paraId="245AF379" w14:textId="77777777">
              <w:tc>
                <w:tcPr>
                  <w:tcW w:w="0" w:type="auto"/>
                  <w:tcMar>
                    <w:top w:w="15" w:type="dxa"/>
                    <w:left w:w="45" w:type="dxa"/>
                    <w:bottom w:w="15" w:type="dxa"/>
                    <w:right w:w="45" w:type="dxa"/>
                  </w:tcMar>
                  <w:hideMark/>
                </w:tcPr>
                <w:p w14:paraId="27D032B4"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935E9E5"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6D11BBAA" w14:textId="77777777">
              <w:tc>
                <w:tcPr>
                  <w:tcW w:w="0" w:type="auto"/>
                  <w:tcMar>
                    <w:top w:w="15" w:type="dxa"/>
                    <w:left w:w="45" w:type="dxa"/>
                    <w:bottom w:w="15" w:type="dxa"/>
                    <w:right w:w="45" w:type="dxa"/>
                  </w:tcMar>
                  <w:hideMark/>
                </w:tcPr>
                <w:p w14:paraId="503B3768"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AC97171"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F36E215" w14:textId="77777777">
              <w:tc>
                <w:tcPr>
                  <w:tcW w:w="0" w:type="auto"/>
                  <w:tcMar>
                    <w:top w:w="15" w:type="dxa"/>
                    <w:left w:w="45" w:type="dxa"/>
                    <w:bottom w:w="15" w:type="dxa"/>
                    <w:right w:w="45" w:type="dxa"/>
                  </w:tcMar>
                  <w:hideMark/>
                </w:tcPr>
                <w:p w14:paraId="5C594AC3"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8960B28"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578C36B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91AEFD4"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96F7573" w14:textId="77777777" w:rsidR="004061CA" w:rsidRDefault="004061CA" w:rsidP="00BE01A1">
            <w:pPr>
              <w:spacing w:after="120"/>
              <w:rPr>
                <w:rFonts w:ascii="Trebuchet MS" w:hAnsi="Trebuchet MS"/>
                <w:szCs w:val="20"/>
              </w:rPr>
            </w:pPr>
            <w:r>
              <w:rPr>
                <w:rFonts w:ascii="Trebuchet MS" w:hAnsi="Trebuchet MS"/>
                <w:szCs w:val="20"/>
              </w:rPr>
              <w:t xml:space="preserve">Contains comments regarding the IVI Software Module. </w:t>
            </w:r>
          </w:p>
          <w:p w14:paraId="23F9AA06"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 xml:space="preserve">Required: </w:t>
            </w:r>
            <w:r>
              <w:rPr>
                <w:rFonts w:ascii="Trebuchet MS" w:hAnsi="Trebuchet MS"/>
                <w:szCs w:val="20"/>
              </w:rPr>
              <w:t>Optional</w:t>
            </w:r>
          </w:p>
          <w:p w14:paraId="3BFC7B93"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A27C133" w14:textId="77777777" w:rsidR="004061CA" w:rsidRDefault="004061CA" w:rsidP="00BE01A1">
      <w:pPr>
        <w:pStyle w:val="Heading3"/>
        <w:spacing w:after="120"/>
        <w:divId w:val="1595742950"/>
        <w:rPr>
          <w:rFonts w:ascii="Times New Roman" w:hAnsi="Times New Roman"/>
          <w:sz w:val="27"/>
          <w:szCs w:val="27"/>
        </w:rPr>
      </w:pPr>
      <w:bookmarkStart w:id="137" w:name="_Toc134436604"/>
      <w:r>
        <w:t>Extension</w:t>
      </w:r>
      <w:bookmarkEnd w:id="137"/>
    </w:p>
    <w:p w14:paraId="122BBC43" w14:textId="77777777" w:rsidR="004061CA" w:rsidRDefault="004061CA" w:rsidP="00BE01A1">
      <w:pPr>
        <w:pStyle w:val="NormalWeb"/>
        <w:spacing w:after="120"/>
        <w:divId w:val="82268666"/>
        <w:rPr>
          <w:rFonts w:eastAsiaTheme="minorEastAsia"/>
        </w:rPr>
      </w:pPr>
      <w:r>
        <w:t xml:space="preserve">Permits vendor dependent functions. </w:t>
      </w:r>
    </w:p>
    <w:p w14:paraId="32E21E0C" w14:textId="77777777" w:rsidR="004061CA" w:rsidRDefault="004061CA" w:rsidP="00BE01A1">
      <w:pPr>
        <w:pStyle w:val="NormalWeb"/>
        <w:spacing w:after="120"/>
        <w:divId w:val="82268666"/>
      </w:pPr>
      <w:r>
        <w:t xml:space="preserve">The </w:t>
      </w:r>
      <w:r>
        <w:rPr>
          <w:rStyle w:val="Emphasis"/>
        </w:rPr>
        <w:t>Extension</w:t>
      </w:r>
      <w:r>
        <w:t xml:space="preserve"> element contains a sequence of arbitrary elements. </w:t>
      </w:r>
    </w:p>
    <w:p w14:paraId="27A785AE" w14:textId="77777777" w:rsidR="004061CA" w:rsidRDefault="004061CA" w:rsidP="00BE01A1">
      <w:pPr>
        <w:pStyle w:val="NormalWeb"/>
        <w:spacing w:after="120"/>
        <w:divId w:val="1595742950"/>
      </w:pPr>
      <w:r>
        <w:t xml:space="preserve">The </w:t>
      </w:r>
      <w:r>
        <w:rPr>
          <w:rStyle w:val="Emphasis"/>
        </w:rPr>
        <w:t>Extension</w:t>
      </w:r>
      <w:r>
        <w:t xml:space="preserve"> complex type has </w:t>
      </w:r>
      <w:r>
        <w:rPr>
          <w:b/>
          <w:bCs/>
        </w:rPr>
        <w:t>no attributes</w:t>
      </w:r>
    </w:p>
    <w:p w14:paraId="60C03D73" w14:textId="77777777" w:rsidR="004061CA" w:rsidRDefault="004061CA" w:rsidP="00BE01A1">
      <w:pPr>
        <w:pStyle w:val="Heading4"/>
        <w:spacing w:after="120"/>
        <w:divId w:val="1595742950"/>
      </w:pPr>
      <w:r>
        <w:lastRenderedPageBreak/>
        <w:t>Sub-elements</w:t>
      </w:r>
    </w:p>
    <w:p w14:paraId="4A024B6E"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2115"/>
        <w:gridCol w:w="1522"/>
        <w:gridCol w:w="2532"/>
        <w:gridCol w:w="3191"/>
      </w:tblGrid>
      <w:tr w:rsidR="004061CA" w14:paraId="111EA648" w14:textId="77777777">
        <w:trPr>
          <w:divId w:val="1595742950"/>
        </w:trPr>
        <w:tc>
          <w:tcPr>
            <w:tcW w:w="0" w:type="auto"/>
            <w:shd w:val="clear" w:color="auto" w:fill="008000"/>
            <w:tcMar>
              <w:top w:w="45" w:type="dxa"/>
              <w:left w:w="45" w:type="dxa"/>
              <w:bottom w:w="45" w:type="dxa"/>
              <w:right w:w="45" w:type="dxa"/>
            </w:tcMar>
            <w:vAlign w:val="center"/>
            <w:hideMark/>
          </w:tcPr>
          <w:p w14:paraId="55148EF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0BD183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157775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38ADBC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281B67B1" w14:textId="77777777">
        <w:trPr>
          <w:divId w:val="1595742950"/>
        </w:trPr>
        <w:tc>
          <w:tcPr>
            <w:tcW w:w="0" w:type="auto"/>
            <w:tcMar>
              <w:top w:w="15" w:type="dxa"/>
              <w:left w:w="45" w:type="dxa"/>
              <w:bottom w:w="15" w:type="dxa"/>
              <w:right w:w="45" w:type="dxa"/>
            </w:tcMar>
            <w:hideMark/>
          </w:tcPr>
          <w:p w14:paraId="5FDDE016" w14:textId="77777777" w:rsidR="004061CA" w:rsidRDefault="004061CA" w:rsidP="00BE01A1">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5DEA9437"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0B44F539"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F804D1E" w14:textId="77777777" w:rsidR="004061CA" w:rsidRDefault="004061CA" w:rsidP="00BE01A1">
            <w:pPr>
              <w:spacing w:after="120"/>
              <w:rPr>
                <w:rFonts w:ascii="Trebuchet MS" w:hAnsi="Trebuchet MS"/>
                <w:szCs w:val="20"/>
              </w:rPr>
            </w:pPr>
          </w:p>
        </w:tc>
      </w:tr>
    </w:tbl>
    <w:p w14:paraId="3E65CB71" w14:textId="77777777" w:rsidR="004061CA" w:rsidRDefault="004061CA" w:rsidP="00BE01A1">
      <w:pPr>
        <w:spacing w:after="120"/>
        <w:divId w:val="1595742950"/>
        <w:rPr>
          <w:sz w:val="24"/>
        </w:rPr>
      </w:pPr>
    </w:p>
    <w:p w14:paraId="623A753B" w14:textId="77777777" w:rsidR="004061CA" w:rsidRDefault="004061CA" w:rsidP="00BE01A1">
      <w:pPr>
        <w:pStyle w:val="Heading3"/>
        <w:spacing w:after="120"/>
        <w:divId w:val="1595742950"/>
      </w:pPr>
      <w:bookmarkStart w:id="138" w:name="_Toc134436605"/>
      <w:r>
        <w:t>LXIExtendedFunctions</w:t>
      </w:r>
      <w:bookmarkEnd w:id="138"/>
    </w:p>
    <w:p w14:paraId="77B047B3" w14:textId="77777777" w:rsidR="004061CA" w:rsidRDefault="004061CA" w:rsidP="00BE01A1">
      <w:pPr>
        <w:pStyle w:val="NormalWeb"/>
        <w:spacing w:after="120"/>
        <w:divId w:val="1993176365"/>
        <w:rPr>
          <w:rFonts w:eastAsiaTheme="minorEastAsia"/>
        </w:rPr>
      </w:pPr>
      <w:r>
        <w:t xml:space="preserve">The </w:t>
      </w:r>
      <w:r>
        <w:rPr>
          <w:rStyle w:val="Emphasis"/>
        </w:rPr>
        <w:t>LXIExtendedFunctions</w:t>
      </w:r>
      <w:r>
        <w:t xml:space="preserve"> type contains a list of the extended functions implemented by this device. </w:t>
      </w:r>
    </w:p>
    <w:p w14:paraId="40BB941D" w14:textId="77777777" w:rsidR="004061CA" w:rsidRDefault="004061CA" w:rsidP="00BE01A1">
      <w:pPr>
        <w:pStyle w:val="NormalWeb"/>
        <w:spacing w:after="120"/>
        <w:divId w:val="1595742950"/>
      </w:pPr>
      <w:r>
        <w:t xml:space="preserve">The </w:t>
      </w:r>
      <w:r>
        <w:rPr>
          <w:rStyle w:val="Emphasis"/>
        </w:rPr>
        <w:t>LXIExtendedFunctions</w:t>
      </w:r>
      <w:r>
        <w:t xml:space="preserve"> complex type has </w:t>
      </w:r>
      <w:r>
        <w:rPr>
          <w:b/>
          <w:bCs/>
        </w:rPr>
        <w:t>no attributes</w:t>
      </w:r>
    </w:p>
    <w:p w14:paraId="772E0090" w14:textId="77777777" w:rsidR="004061CA" w:rsidRDefault="004061CA" w:rsidP="00BE01A1">
      <w:pPr>
        <w:pStyle w:val="Heading4"/>
        <w:spacing w:after="120"/>
        <w:divId w:val="1595742950"/>
      </w:pPr>
      <w:r>
        <w:t>Sub-elements</w:t>
      </w:r>
    </w:p>
    <w:p w14:paraId="3AD880F6"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712"/>
        <w:gridCol w:w="1607"/>
        <w:gridCol w:w="5908"/>
      </w:tblGrid>
      <w:tr w:rsidR="004061CA" w14:paraId="17A5DB5E" w14:textId="77777777">
        <w:trPr>
          <w:divId w:val="1595742950"/>
        </w:trPr>
        <w:tc>
          <w:tcPr>
            <w:tcW w:w="0" w:type="auto"/>
            <w:shd w:val="clear" w:color="auto" w:fill="008000"/>
            <w:tcMar>
              <w:top w:w="45" w:type="dxa"/>
              <w:left w:w="45" w:type="dxa"/>
              <w:bottom w:w="45" w:type="dxa"/>
              <w:right w:w="45" w:type="dxa"/>
            </w:tcMar>
            <w:vAlign w:val="center"/>
            <w:hideMark/>
          </w:tcPr>
          <w:p w14:paraId="1ED81F8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43E66C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8FA510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603B79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06CF60A3" w14:textId="77777777">
        <w:trPr>
          <w:divId w:val="1595742950"/>
        </w:trPr>
        <w:tc>
          <w:tcPr>
            <w:tcW w:w="0" w:type="auto"/>
            <w:tcMar>
              <w:top w:w="15" w:type="dxa"/>
              <w:left w:w="45" w:type="dxa"/>
              <w:bottom w:w="15" w:type="dxa"/>
              <w:right w:w="45" w:type="dxa"/>
            </w:tcMar>
            <w:hideMark/>
          </w:tcPr>
          <w:p w14:paraId="50DD66A3" w14:textId="77777777" w:rsidR="004061CA" w:rsidRDefault="004061CA" w:rsidP="00BE01A1">
            <w:pPr>
              <w:spacing w:after="120"/>
              <w:rPr>
                <w:rFonts w:ascii="Trebuchet MS" w:hAnsi="Trebuchet MS"/>
                <w:szCs w:val="20"/>
              </w:rPr>
            </w:pPr>
            <w:r>
              <w:rPr>
                <w:rFonts w:ascii="Trebuchet MS" w:hAnsi="Trebuchet MS"/>
                <w:szCs w:val="20"/>
              </w:rPr>
              <w:t>Function</w:t>
            </w:r>
          </w:p>
        </w:tc>
        <w:tc>
          <w:tcPr>
            <w:tcW w:w="0" w:type="auto"/>
            <w:tcMar>
              <w:top w:w="15" w:type="dxa"/>
              <w:left w:w="45" w:type="dxa"/>
              <w:bottom w:w="15" w:type="dxa"/>
              <w:right w:w="45" w:type="dxa"/>
            </w:tcMar>
            <w:hideMark/>
          </w:tcPr>
          <w:p w14:paraId="58B74B9D"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ADC9C0E"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C5B8CA4"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that an LXI extended function is available, the version of the extended function implemented, and the options associated with it. </w:t>
            </w:r>
          </w:p>
          <w:p w14:paraId="6F2F5B53"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w:t>
            </w:r>
            <w:r>
              <w:rPr>
                <w:rStyle w:val="Emphasis"/>
                <w:rFonts w:ascii="Trebuchet MS" w:hAnsi="Trebuchet MS"/>
                <w:szCs w:val="20"/>
              </w:rPr>
              <w:t>Function</w:t>
            </w:r>
            <w:r>
              <w:rPr>
                <w:rFonts w:ascii="Trebuchet MS" w:hAnsi="Trebuchet MS"/>
                <w:szCs w:val="20"/>
              </w:rPr>
              <w:t xml:space="preserve"> element contains arbitrary elements. The various LXI Extended functions specification specify the syntax used to identify each extended function. </w:t>
            </w:r>
          </w:p>
        </w:tc>
      </w:tr>
    </w:tbl>
    <w:p w14:paraId="5CBB0CD4" w14:textId="77777777" w:rsidR="004061CA" w:rsidRDefault="004061CA" w:rsidP="00BE01A1">
      <w:pPr>
        <w:spacing w:after="120"/>
        <w:divId w:val="1595742950"/>
        <w:rPr>
          <w:sz w:val="24"/>
        </w:rPr>
      </w:pPr>
    </w:p>
    <w:p w14:paraId="0EE80306" w14:textId="77777777" w:rsidR="004061CA" w:rsidRDefault="004061CA" w:rsidP="00BE01A1">
      <w:pPr>
        <w:pStyle w:val="Heading3"/>
        <w:spacing w:after="120"/>
        <w:divId w:val="1595742950"/>
      </w:pPr>
      <w:bookmarkStart w:id="139" w:name="_Toc134436606"/>
      <w:r>
        <w:t>Subinstruments</w:t>
      </w:r>
      <w:bookmarkEnd w:id="139"/>
    </w:p>
    <w:p w14:paraId="75C8C722" w14:textId="77777777" w:rsidR="004061CA" w:rsidRDefault="004061CA" w:rsidP="00BE01A1">
      <w:pPr>
        <w:pStyle w:val="NormalWeb"/>
        <w:spacing w:after="120"/>
        <w:divId w:val="998966671"/>
        <w:rPr>
          <w:rFonts w:eastAsiaTheme="minorEastAsia"/>
        </w:rPr>
      </w:pPr>
      <w:r>
        <w:rPr>
          <w:rStyle w:val="Emphasis"/>
        </w:rPr>
        <w:t>Subinstruments</w:t>
      </w:r>
      <w:r>
        <w:t xml:space="preserve"> contains identification and connection information for subinstruments that are addressable within this LXI device. A </w:t>
      </w:r>
      <w:r>
        <w:rPr>
          <w:rStyle w:val="Emphasis"/>
        </w:rPr>
        <w:t>subinstrument</w:t>
      </w:r>
      <w:r>
        <w:t xml:space="preserve"> is distinct functionality with its own control capability that resides within an LXI device at a given IP address. </w:t>
      </w:r>
    </w:p>
    <w:p w14:paraId="328C47E8" w14:textId="77777777" w:rsidR="004061CA" w:rsidRDefault="004061CA" w:rsidP="00BE01A1">
      <w:pPr>
        <w:pStyle w:val="NormalWeb"/>
        <w:spacing w:after="120"/>
        <w:divId w:val="998966671"/>
      </w:pPr>
      <w:r>
        <w:rPr>
          <w:rStyle w:val="Emphasis"/>
        </w:rPr>
        <w:t>Subinstruments</w:t>
      </w:r>
      <w:r>
        <w:t xml:space="preserve"> permits the client to discover: </w:t>
      </w:r>
    </w:p>
    <w:p w14:paraId="4AAF6021" w14:textId="77777777" w:rsidR="004061CA" w:rsidRDefault="004061CA" w:rsidP="00BE01A1">
      <w:pPr>
        <w:numPr>
          <w:ilvl w:val="0"/>
          <w:numId w:val="47"/>
        </w:numPr>
        <w:spacing w:before="100" w:beforeAutospacing="1" w:after="120"/>
        <w:divId w:val="998966671"/>
      </w:pPr>
      <w:r>
        <w:t>all the subinstruments within an LXI Device</w:t>
      </w:r>
    </w:p>
    <w:p w14:paraId="4507AB74" w14:textId="77777777" w:rsidR="004061CA" w:rsidRDefault="004061CA" w:rsidP="00BE01A1">
      <w:pPr>
        <w:numPr>
          <w:ilvl w:val="0"/>
          <w:numId w:val="47"/>
        </w:numPr>
        <w:spacing w:before="100" w:beforeAutospacing="1" w:after="120"/>
        <w:divId w:val="998966671"/>
      </w:pPr>
      <w:r>
        <w:t>identification information about each subinstrument</w:t>
      </w:r>
    </w:p>
    <w:p w14:paraId="52495655" w14:textId="77777777" w:rsidR="004061CA" w:rsidRDefault="004061CA" w:rsidP="00BE01A1">
      <w:pPr>
        <w:numPr>
          <w:ilvl w:val="0"/>
          <w:numId w:val="47"/>
        </w:numPr>
        <w:spacing w:before="100" w:beforeAutospacing="1" w:after="120"/>
        <w:divId w:val="998966671"/>
      </w:pPr>
      <w:r>
        <w:t>control channels available for the subinstrument via the network</w:t>
      </w:r>
    </w:p>
    <w:p w14:paraId="6281E8DF" w14:textId="77777777" w:rsidR="004061CA" w:rsidRDefault="004061CA" w:rsidP="00BE01A1">
      <w:pPr>
        <w:pStyle w:val="NormalWeb"/>
        <w:spacing w:after="120"/>
        <w:divId w:val="998966671"/>
        <w:rPr>
          <w:rFonts w:eastAsiaTheme="minorEastAsia"/>
        </w:rPr>
      </w:pPr>
      <w:r>
        <w:t xml:space="preserve">Devices that implement subinstruments should populate the </w:t>
      </w:r>
      <w:r>
        <w:rPr>
          <w:rStyle w:val="Emphasis"/>
        </w:rPr>
        <w:t>Subinstrument</w:t>
      </w:r>
      <w:r>
        <w:t xml:space="preserve"> for each contained subinstrument. Devices that do not implement subinstruments should omit the </w:t>
      </w:r>
      <w:r>
        <w:rPr>
          <w:rStyle w:val="Emphasis"/>
        </w:rPr>
        <w:t>LXIDevice/Subinstruments</w:t>
      </w:r>
      <w:r>
        <w:t xml:space="preserve"> element. </w:t>
      </w:r>
    </w:p>
    <w:p w14:paraId="2CCFA5BA" w14:textId="77777777" w:rsidR="004061CA" w:rsidRDefault="004061CA" w:rsidP="00BE01A1">
      <w:pPr>
        <w:pStyle w:val="NormalWeb"/>
        <w:spacing w:after="120"/>
        <w:divId w:val="998966671"/>
      </w:pPr>
      <w:r>
        <w:t xml:space="preserve">The main (or primary) device capability is also described as one of the subinstruments in order to provide a way to indicate the control channels. However, the </w:t>
      </w:r>
      <w:r>
        <w:rPr>
          <w:rStyle w:val="Emphasis"/>
        </w:rPr>
        <w:t>LXIDevice/Subinstruments/Subinstrument/Identity</w:t>
      </w:r>
      <w:r>
        <w:t xml:space="preserve"> element is omitted for the main subinstrument since its identity information is provided directly in elements at </w:t>
      </w:r>
      <w:r>
        <w:rPr>
          <w:rStyle w:val="Emphasis"/>
        </w:rPr>
        <w:t>LXIDevice/(Manufacturer|Model|SerialNumber|FirmwareRevision)</w:t>
      </w:r>
      <w:r>
        <w:t xml:space="preserve">. </w:t>
      </w:r>
    </w:p>
    <w:p w14:paraId="3515ADEF" w14:textId="77777777" w:rsidR="004061CA" w:rsidRDefault="004061CA" w:rsidP="00BE01A1">
      <w:pPr>
        <w:pStyle w:val="NormalWeb"/>
        <w:spacing w:after="120"/>
        <w:divId w:val="1595742950"/>
      </w:pPr>
      <w:r>
        <w:t xml:space="preserve">The </w:t>
      </w:r>
      <w:r>
        <w:rPr>
          <w:rStyle w:val="Emphasis"/>
        </w:rPr>
        <w:t>Subinstruments</w:t>
      </w:r>
      <w:r>
        <w:t xml:space="preserve"> complex type has </w:t>
      </w:r>
      <w:r>
        <w:rPr>
          <w:b/>
          <w:bCs/>
        </w:rPr>
        <w:t>no attributes</w:t>
      </w:r>
    </w:p>
    <w:p w14:paraId="1BBE69BE" w14:textId="77777777" w:rsidR="004061CA" w:rsidRDefault="004061CA" w:rsidP="00BE01A1">
      <w:pPr>
        <w:pStyle w:val="Heading4"/>
        <w:spacing w:after="120"/>
        <w:divId w:val="1595742950"/>
      </w:pPr>
      <w:r>
        <w:t>Sub-elements</w:t>
      </w:r>
    </w:p>
    <w:p w14:paraId="72EB4F2C"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385"/>
        <w:gridCol w:w="1674"/>
        <w:gridCol w:w="1653"/>
        <w:gridCol w:w="4648"/>
      </w:tblGrid>
      <w:tr w:rsidR="004061CA" w14:paraId="34FA9E9C" w14:textId="77777777">
        <w:trPr>
          <w:divId w:val="1595742950"/>
        </w:trPr>
        <w:tc>
          <w:tcPr>
            <w:tcW w:w="0" w:type="auto"/>
            <w:shd w:val="clear" w:color="auto" w:fill="008000"/>
            <w:tcMar>
              <w:top w:w="45" w:type="dxa"/>
              <w:left w:w="45" w:type="dxa"/>
              <w:bottom w:w="45" w:type="dxa"/>
              <w:right w:w="45" w:type="dxa"/>
            </w:tcMar>
            <w:vAlign w:val="center"/>
            <w:hideMark/>
          </w:tcPr>
          <w:p w14:paraId="4849512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3FBC37D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2B6FCB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108ADA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1AA956F2" w14:textId="77777777">
        <w:trPr>
          <w:divId w:val="1595742950"/>
        </w:trPr>
        <w:tc>
          <w:tcPr>
            <w:tcW w:w="0" w:type="auto"/>
            <w:tcMar>
              <w:top w:w="15" w:type="dxa"/>
              <w:left w:w="45" w:type="dxa"/>
              <w:bottom w:w="15" w:type="dxa"/>
              <w:right w:w="45" w:type="dxa"/>
            </w:tcMar>
            <w:hideMark/>
          </w:tcPr>
          <w:p w14:paraId="0DA39054" w14:textId="77777777" w:rsidR="004061CA" w:rsidRDefault="004061CA" w:rsidP="00BE01A1">
            <w:pPr>
              <w:spacing w:after="120"/>
              <w:rPr>
                <w:rFonts w:ascii="Trebuchet MS" w:hAnsi="Trebuchet MS"/>
                <w:szCs w:val="20"/>
              </w:rPr>
            </w:pPr>
            <w:r>
              <w:rPr>
                <w:rFonts w:ascii="Trebuchet MS" w:hAnsi="Trebuchet MS"/>
                <w:szCs w:val="20"/>
              </w:rPr>
              <w:t>Subinstrument</w:t>
            </w:r>
          </w:p>
        </w:tc>
        <w:tc>
          <w:tcPr>
            <w:tcW w:w="0" w:type="auto"/>
            <w:tcMar>
              <w:top w:w="15" w:type="dxa"/>
              <w:left w:w="45" w:type="dxa"/>
              <w:bottom w:w="15" w:type="dxa"/>
              <w:right w:w="45" w:type="dxa"/>
            </w:tcMar>
            <w:hideMark/>
          </w:tcPr>
          <w:p w14:paraId="56E4AF32" w14:textId="77777777" w:rsidR="004061CA" w:rsidRDefault="004061CA" w:rsidP="00BE01A1">
            <w:pPr>
              <w:spacing w:after="120"/>
              <w:rPr>
                <w:rFonts w:ascii="Trebuchet MS" w:hAnsi="Trebuchet MS"/>
                <w:szCs w:val="20"/>
              </w:rPr>
            </w:pPr>
            <w:r>
              <w:rPr>
                <w:rFonts w:ascii="Trebuchet MS" w:hAnsi="Trebuchet MS"/>
                <w:szCs w:val="20"/>
              </w:rPr>
              <w:t>lxi:Subinstrument</w:t>
            </w:r>
          </w:p>
        </w:tc>
        <w:tc>
          <w:tcPr>
            <w:tcW w:w="0" w:type="auto"/>
            <w:tcMar>
              <w:top w:w="15" w:type="dxa"/>
              <w:left w:w="45" w:type="dxa"/>
              <w:bottom w:w="15" w:type="dxa"/>
              <w:right w:w="45" w:type="dxa"/>
            </w:tcMar>
            <w:hideMark/>
          </w:tcPr>
          <w:p w14:paraId="1E21F259" w14:textId="77777777" w:rsidR="004061CA" w:rsidRDefault="004061CA" w:rsidP="00BE01A1">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175B0A5D"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Subinstrument</w:t>
            </w:r>
            <w:r>
              <w:rPr>
                <w:rFonts w:ascii="Trebuchet MS" w:hAnsi="Trebuchet MS"/>
                <w:szCs w:val="20"/>
              </w:rPr>
              <w:t xml:space="preserve"> contains identification and connection information for an individual subinstrument. </w:t>
            </w:r>
          </w:p>
        </w:tc>
      </w:tr>
    </w:tbl>
    <w:p w14:paraId="6D794E7D" w14:textId="77777777" w:rsidR="004061CA" w:rsidRDefault="004061CA" w:rsidP="00BE01A1">
      <w:pPr>
        <w:spacing w:after="120"/>
        <w:divId w:val="1595742950"/>
        <w:rPr>
          <w:sz w:val="24"/>
        </w:rPr>
      </w:pPr>
    </w:p>
    <w:p w14:paraId="61C503AD" w14:textId="77777777" w:rsidR="004061CA" w:rsidRDefault="004061CA" w:rsidP="00BE01A1">
      <w:pPr>
        <w:pStyle w:val="Heading3"/>
        <w:spacing w:after="120"/>
        <w:divId w:val="1595742950"/>
      </w:pPr>
      <w:bookmarkStart w:id="140" w:name="_Toc134436607"/>
      <w:r>
        <w:t>Subinstrument</w:t>
      </w:r>
      <w:bookmarkEnd w:id="140"/>
    </w:p>
    <w:p w14:paraId="5E2ADDD6" w14:textId="77777777" w:rsidR="004061CA" w:rsidRDefault="004061CA" w:rsidP="00BE01A1">
      <w:pPr>
        <w:spacing w:after="120"/>
        <w:divId w:val="1393694817"/>
      </w:pPr>
      <w:r>
        <w:rPr>
          <w:rStyle w:val="Emphasis"/>
        </w:rPr>
        <w:t>Subinstrument</w:t>
      </w:r>
      <w:r>
        <w:t xml:space="preserve"> contains information about an individual subinstrument. See the </w:t>
      </w:r>
      <w:r>
        <w:rPr>
          <w:rStyle w:val="Emphasis"/>
        </w:rPr>
        <w:t>lxi:Subinstruments</w:t>
      </w:r>
      <w:r>
        <w:t xml:space="preserve"> type for more information. </w:t>
      </w:r>
    </w:p>
    <w:p w14:paraId="2D8D3A5A"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4061CA" w14:paraId="14BB2EBF" w14:textId="77777777">
        <w:trPr>
          <w:divId w:val="1595742950"/>
        </w:trPr>
        <w:tc>
          <w:tcPr>
            <w:tcW w:w="0" w:type="auto"/>
            <w:shd w:val="clear" w:color="auto" w:fill="100080"/>
            <w:tcMar>
              <w:top w:w="45" w:type="dxa"/>
              <w:left w:w="45" w:type="dxa"/>
              <w:bottom w:w="45" w:type="dxa"/>
              <w:right w:w="45" w:type="dxa"/>
            </w:tcMar>
            <w:vAlign w:val="center"/>
            <w:hideMark/>
          </w:tcPr>
          <w:p w14:paraId="1E045FD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8DDB07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BC6CA1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444F6C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4CBC8DE7" w14:textId="77777777">
        <w:trPr>
          <w:divId w:val="1595742950"/>
        </w:trPr>
        <w:tc>
          <w:tcPr>
            <w:tcW w:w="0" w:type="auto"/>
            <w:tcMar>
              <w:top w:w="15" w:type="dxa"/>
              <w:left w:w="45" w:type="dxa"/>
              <w:bottom w:w="15" w:type="dxa"/>
              <w:right w:w="45" w:type="dxa"/>
            </w:tcMar>
            <w:hideMark/>
          </w:tcPr>
          <w:p w14:paraId="6BFD06C3" w14:textId="77777777" w:rsidR="004061CA" w:rsidRDefault="004061CA" w:rsidP="00BE01A1">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4061CA" w14:paraId="4D3B169B" w14:textId="77777777">
              <w:trPr>
                <w:gridAfter w:val="1"/>
              </w:trPr>
              <w:tc>
                <w:tcPr>
                  <w:tcW w:w="0" w:type="auto"/>
                  <w:tcMar>
                    <w:top w:w="15" w:type="dxa"/>
                    <w:left w:w="45" w:type="dxa"/>
                    <w:bottom w:w="15" w:type="dxa"/>
                    <w:right w:w="45" w:type="dxa"/>
                  </w:tcMar>
                  <w:hideMark/>
                </w:tcPr>
                <w:p w14:paraId="64F95B94" w14:textId="77777777" w:rsidR="004061CA" w:rsidRDefault="004061CA" w:rsidP="00BE01A1">
                  <w:pPr>
                    <w:spacing w:after="120"/>
                    <w:rPr>
                      <w:rFonts w:ascii="Trebuchet MS" w:hAnsi="Trebuchet MS"/>
                      <w:szCs w:val="20"/>
                    </w:rPr>
                  </w:pPr>
                </w:p>
              </w:tc>
            </w:tr>
            <w:tr w:rsidR="004061CA" w14:paraId="67BEC4B3" w14:textId="77777777">
              <w:tc>
                <w:tcPr>
                  <w:tcW w:w="0" w:type="auto"/>
                  <w:tcMar>
                    <w:top w:w="15" w:type="dxa"/>
                    <w:left w:w="45" w:type="dxa"/>
                    <w:bottom w:w="15" w:type="dxa"/>
                    <w:right w:w="45" w:type="dxa"/>
                  </w:tcMar>
                  <w:hideMark/>
                </w:tcPr>
                <w:p w14:paraId="6EDF09FA"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8EBB92"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6D0FE779" w14:textId="77777777">
              <w:tc>
                <w:tcPr>
                  <w:tcW w:w="0" w:type="auto"/>
                  <w:tcMar>
                    <w:top w:w="15" w:type="dxa"/>
                    <w:left w:w="45" w:type="dxa"/>
                    <w:bottom w:w="15" w:type="dxa"/>
                    <w:right w:w="45" w:type="dxa"/>
                  </w:tcMar>
                  <w:hideMark/>
                </w:tcPr>
                <w:p w14:paraId="1C8D0030"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4D0043"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2CCE292A" w14:textId="77777777">
              <w:tc>
                <w:tcPr>
                  <w:tcW w:w="0" w:type="auto"/>
                  <w:tcMar>
                    <w:top w:w="15" w:type="dxa"/>
                    <w:left w:w="45" w:type="dxa"/>
                    <w:bottom w:w="15" w:type="dxa"/>
                    <w:right w:w="45" w:type="dxa"/>
                  </w:tcMar>
                  <w:hideMark/>
                </w:tcPr>
                <w:p w14:paraId="163004B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B30DE54"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7C0DF244"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E141BE1"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47E6646"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is the friendly name of the subinstrument. It is typically displayed in tools that discover subinstruments and facilitates connecting to them. </w:t>
            </w:r>
          </w:p>
          <w:p w14:paraId="2026559C"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79AF14C4"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789CA391" w14:textId="77777777" w:rsidR="004061CA" w:rsidRDefault="004061CA" w:rsidP="00BE01A1">
      <w:pPr>
        <w:pStyle w:val="Heading4"/>
        <w:spacing w:after="120"/>
        <w:divId w:val="1595742950"/>
        <w:rPr>
          <w:rFonts w:ascii="Times New Roman" w:hAnsi="Times New Roman"/>
          <w:sz w:val="24"/>
        </w:rPr>
      </w:pPr>
      <w:r>
        <w:t>Sub-elements</w:t>
      </w:r>
    </w:p>
    <w:p w14:paraId="2C3BEAE9"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2374"/>
        <w:gridCol w:w="1493"/>
        <w:gridCol w:w="4360"/>
      </w:tblGrid>
      <w:tr w:rsidR="004061CA" w14:paraId="1E857EBF" w14:textId="77777777">
        <w:trPr>
          <w:divId w:val="1595742950"/>
        </w:trPr>
        <w:tc>
          <w:tcPr>
            <w:tcW w:w="0" w:type="auto"/>
            <w:shd w:val="clear" w:color="auto" w:fill="008000"/>
            <w:tcMar>
              <w:top w:w="45" w:type="dxa"/>
              <w:left w:w="45" w:type="dxa"/>
              <w:bottom w:w="45" w:type="dxa"/>
              <w:right w:w="45" w:type="dxa"/>
            </w:tcMar>
            <w:vAlign w:val="center"/>
            <w:hideMark/>
          </w:tcPr>
          <w:p w14:paraId="11AFC29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EC8DB7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1A976DE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E60B17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1EF380E6" w14:textId="77777777">
        <w:trPr>
          <w:divId w:val="1595742950"/>
        </w:trPr>
        <w:tc>
          <w:tcPr>
            <w:tcW w:w="0" w:type="auto"/>
            <w:tcMar>
              <w:top w:w="15" w:type="dxa"/>
              <w:left w:w="45" w:type="dxa"/>
              <w:bottom w:w="15" w:type="dxa"/>
              <w:right w:w="45" w:type="dxa"/>
            </w:tcMar>
            <w:hideMark/>
          </w:tcPr>
          <w:p w14:paraId="025C2EAC" w14:textId="77777777" w:rsidR="004061CA" w:rsidRDefault="004061CA" w:rsidP="00BE01A1">
            <w:pPr>
              <w:spacing w:after="120"/>
              <w:rPr>
                <w:rFonts w:ascii="Trebuchet MS" w:hAnsi="Trebuchet MS"/>
                <w:szCs w:val="20"/>
              </w:rPr>
            </w:pPr>
            <w:r>
              <w:rPr>
                <w:rFonts w:ascii="Trebuchet MS" w:hAnsi="Trebuchet MS"/>
                <w:szCs w:val="20"/>
              </w:rPr>
              <w:t>Identity</w:t>
            </w:r>
          </w:p>
        </w:tc>
        <w:tc>
          <w:tcPr>
            <w:tcW w:w="0" w:type="auto"/>
            <w:tcMar>
              <w:top w:w="15" w:type="dxa"/>
              <w:left w:w="45" w:type="dxa"/>
              <w:bottom w:w="15" w:type="dxa"/>
              <w:right w:w="45" w:type="dxa"/>
            </w:tcMar>
            <w:hideMark/>
          </w:tcPr>
          <w:p w14:paraId="25772253" w14:textId="77777777" w:rsidR="004061CA" w:rsidRDefault="004061CA" w:rsidP="00BE01A1">
            <w:pPr>
              <w:spacing w:after="120"/>
              <w:rPr>
                <w:rFonts w:ascii="Trebuchet MS" w:hAnsi="Trebuchet MS"/>
                <w:szCs w:val="20"/>
              </w:rPr>
            </w:pPr>
            <w:r>
              <w:rPr>
                <w:rFonts w:ascii="Trebuchet MS" w:hAnsi="Trebuchet MS"/>
                <w:szCs w:val="20"/>
              </w:rPr>
              <w:t>lxi:SubinstrumentIdentity</w:t>
            </w:r>
          </w:p>
        </w:tc>
        <w:tc>
          <w:tcPr>
            <w:tcW w:w="0" w:type="auto"/>
            <w:tcMar>
              <w:top w:w="15" w:type="dxa"/>
              <w:left w:w="45" w:type="dxa"/>
              <w:bottom w:w="15" w:type="dxa"/>
              <w:right w:w="45" w:type="dxa"/>
            </w:tcMar>
            <w:hideMark/>
          </w:tcPr>
          <w:p w14:paraId="666C9994"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F4CA1EC"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Identity information about this subinstrument. A given subinstrument may provide connections to various network channels. Each subinstrument, and the channels by which it can be accessed are listed here. </w:t>
            </w:r>
          </w:p>
          <w:p w14:paraId="69ECCECC"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RULE:23.11.8.2-1</w:t>
            </w:r>
            <w:r>
              <w:rPr>
                <w:rFonts w:ascii="Trebuchet MS" w:hAnsi="Trebuchet MS"/>
                <w:szCs w:val="20"/>
              </w:rPr>
              <w:t xml:space="preserve"> If this subinstrument is the main instrument described is the default LXI instrument then this element shall be omitted. Note that the equivalent identification information for the main instrument can be found at </w:t>
            </w:r>
            <w:r>
              <w:rPr>
                <w:rStyle w:val="Emphasis"/>
                <w:rFonts w:ascii="Trebuchet MS" w:hAnsi="Trebuchet MS"/>
                <w:szCs w:val="20"/>
              </w:rPr>
              <w:t>LXIDevice/Manufacturer, LXIDevice/Model, LXIDevice/SerialNumber,</w:t>
            </w:r>
            <w:r>
              <w:rPr>
                <w:rFonts w:ascii="Trebuchet MS" w:hAnsi="Trebuchet MS"/>
                <w:szCs w:val="20"/>
              </w:rPr>
              <w:t xml:space="preserve"> and </w:t>
            </w:r>
            <w:r>
              <w:rPr>
                <w:rStyle w:val="Emphasis"/>
                <w:rFonts w:ascii="Trebuchet MS" w:hAnsi="Trebuchet MS"/>
                <w:szCs w:val="20"/>
              </w:rPr>
              <w:t>LXIDevice/FirmwareRevision</w:t>
            </w:r>
            <w:r>
              <w:rPr>
                <w:rFonts w:ascii="Trebuchet MS" w:hAnsi="Trebuchet MS"/>
                <w:szCs w:val="20"/>
              </w:rPr>
              <w:t xml:space="preserve">. </w:t>
            </w:r>
          </w:p>
          <w:p w14:paraId="3CC64FE3"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RULE:23.11.8.2-2</w:t>
            </w:r>
            <w:r>
              <w:rPr>
                <w:rFonts w:ascii="Trebuchet MS" w:hAnsi="Trebuchet MS"/>
                <w:szCs w:val="20"/>
              </w:rPr>
              <w:t xml:space="preserve"> If the subinstrument described is NOT the default LXI instrument then this element shall included. </w:t>
            </w:r>
          </w:p>
        </w:tc>
      </w:tr>
      <w:tr w:rsidR="004061CA" w14:paraId="61A4597C" w14:textId="77777777">
        <w:trPr>
          <w:divId w:val="1595742950"/>
        </w:trPr>
        <w:tc>
          <w:tcPr>
            <w:tcW w:w="0" w:type="auto"/>
            <w:tcMar>
              <w:top w:w="15" w:type="dxa"/>
              <w:left w:w="45" w:type="dxa"/>
              <w:bottom w:w="15" w:type="dxa"/>
              <w:right w:w="45" w:type="dxa"/>
            </w:tcMar>
            <w:hideMark/>
          </w:tcPr>
          <w:p w14:paraId="7EA4AB54" w14:textId="77777777" w:rsidR="004061CA" w:rsidRDefault="004061CA" w:rsidP="00BE01A1">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0E4DA310" w14:textId="77777777" w:rsidR="004061CA" w:rsidRDefault="004061CA" w:rsidP="00BE01A1">
            <w:pPr>
              <w:spacing w:after="120"/>
              <w:rPr>
                <w:rFonts w:ascii="Trebuchet MS" w:hAnsi="Trebuchet MS"/>
                <w:szCs w:val="20"/>
              </w:rPr>
            </w:pPr>
            <w:r>
              <w:rPr>
                <w:rFonts w:ascii="Trebuchet MS" w:hAnsi="Trebuchet MS"/>
                <w:szCs w:val="20"/>
              </w:rPr>
              <w:t>lxi:SubinstrumentHiSLIP</w:t>
            </w:r>
          </w:p>
        </w:tc>
        <w:tc>
          <w:tcPr>
            <w:tcW w:w="0" w:type="auto"/>
            <w:tcMar>
              <w:top w:w="15" w:type="dxa"/>
              <w:left w:w="45" w:type="dxa"/>
              <w:bottom w:w="15" w:type="dxa"/>
              <w:right w:w="45" w:type="dxa"/>
            </w:tcMar>
            <w:hideMark/>
          </w:tcPr>
          <w:p w14:paraId="537565DE"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9D1D34F"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the HiSLIP subaddresses that control this subinstrument. If none are available, this element is omitted. </w:t>
            </w:r>
          </w:p>
        </w:tc>
      </w:tr>
      <w:tr w:rsidR="004061CA" w14:paraId="453F8D38" w14:textId="77777777">
        <w:trPr>
          <w:divId w:val="1595742950"/>
        </w:trPr>
        <w:tc>
          <w:tcPr>
            <w:tcW w:w="0" w:type="auto"/>
            <w:tcMar>
              <w:top w:w="15" w:type="dxa"/>
              <w:left w:w="45" w:type="dxa"/>
              <w:bottom w:w="15" w:type="dxa"/>
              <w:right w:w="45" w:type="dxa"/>
            </w:tcMar>
            <w:hideMark/>
          </w:tcPr>
          <w:p w14:paraId="7909D770" w14:textId="77777777" w:rsidR="004061CA" w:rsidRDefault="004061CA" w:rsidP="00BE01A1">
            <w:pPr>
              <w:spacing w:after="120"/>
              <w:rPr>
                <w:rFonts w:ascii="Trebuchet MS" w:hAnsi="Trebuchet MS"/>
                <w:szCs w:val="20"/>
              </w:rPr>
            </w:pPr>
            <w:r>
              <w:rPr>
                <w:rFonts w:ascii="Trebuchet MS" w:hAnsi="Trebuchet MS"/>
                <w:szCs w:val="20"/>
              </w:rPr>
              <w:t>REST</w:t>
            </w:r>
          </w:p>
        </w:tc>
        <w:tc>
          <w:tcPr>
            <w:tcW w:w="0" w:type="auto"/>
            <w:tcMar>
              <w:top w:w="15" w:type="dxa"/>
              <w:left w:w="45" w:type="dxa"/>
              <w:bottom w:w="15" w:type="dxa"/>
              <w:right w:w="45" w:type="dxa"/>
            </w:tcMar>
            <w:hideMark/>
          </w:tcPr>
          <w:p w14:paraId="099AEB63" w14:textId="77777777" w:rsidR="004061CA" w:rsidRDefault="004061CA" w:rsidP="00BE01A1">
            <w:pPr>
              <w:spacing w:after="120"/>
              <w:rPr>
                <w:rFonts w:ascii="Trebuchet MS" w:hAnsi="Trebuchet MS"/>
                <w:szCs w:val="20"/>
              </w:rPr>
            </w:pPr>
            <w:r>
              <w:rPr>
                <w:rFonts w:ascii="Trebuchet MS" w:hAnsi="Trebuchet MS"/>
                <w:szCs w:val="20"/>
              </w:rPr>
              <w:t>lxi:SubinstrumentREST</w:t>
            </w:r>
          </w:p>
        </w:tc>
        <w:tc>
          <w:tcPr>
            <w:tcW w:w="0" w:type="auto"/>
            <w:tcMar>
              <w:top w:w="15" w:type="dxa"/>
              <w:left w:w="45" w:type="dxa"/>
              <w:bottom w:w="15" w:type="dxa"/>
              <w:right w:w="45" w:type="dxa"/>
            </w:tcMar>
            <w:hideMark/>
          </w:tcPr>
          <w:p w14:paraId="1744E6A5"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9510BD4"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the REST APIs that control this subinstrument. If none are available, this element is omitted. </w:t>
            </w:r>
          </w:p>
        </w:tc>
      </w:tr>
      <w:tr w:rsidR="004061CA" w14:paraId="4E59E785" w14:textId="77777777">
        <w:trPr>
          <w:divId w:val="1595742950"/>
        </w:trPr>
        <w:tc>
          <w:tcPr>
            <w:tcW w:w="0" w:type="auto"/>
            <w:tcMar>
              <w:top w:w="15" w:type="dxa"/>
              <w:left w:w="45" w:type="dxa"/>
              <w:bottom w:w="15" w:type="dxa"/>
              <w:right w:w="45" w:type="dxa"/>
            </w:tcMar>
            <w:hideMark/>
          </w:tcPr>
          <w:p w14:paraId="321988F1" w14:textId="77777777" w:rsidR="004061CA" w:rsidRDefault="004061CA" w:rsidP="00BE01A1">
            <w:pPr>
              <w:spacing w:after="120"/>
              <w:rPr>
                <w:rFonts w:ascii="Trebuchet MS" w:hAnsi="Trebuchet MS"/>
                <w:szCs w:val="20"/>
              </w:rPr>
            </w:pPr>
            <w:r>
              <w:rPr>
                <w:rFonts w:ascii="Trebuchet MS" w:hAnsi="Trebuchet MS"/>
                <w:szCs w:val="20"/>
              </w:rPr>
              <w:lastRenderedPageBreak/>
              <w:t>Socket</w:t>
            </w:r>
          </w:p>
        </w:tc>
        <w:tc>
          <w:tcPr>
            <w:tcW w:w="0" w:type="auto"/>
            <w:tcMar>
              <w:top w:w="15" w:type="dxa"/>
              <w:left w:w="45" w:type="dxa"/>
              <w:bottom w:w="15" w:type="dxa"/>
              <w:right w:w="45" w:type="dxa"/>
            </w:tcMar>
            <w:hideMark/>
          </w:tcPr>
          <w:p w14:paraId="18A75919" w14:textId="77777777" w:rsidR="004061CA" w:rsidRDefault="004061CA" w:rsidP="00BE01A1">
            <w:pPr>
              <w:spacing w:after="120"/>
              <w:rPr>
                <w:rFonts w:ascii="Trebuchet MS" w:hAnsi="Trebuchet MS"/>
                <w:szCs w:val="20"/>
              </w:rPr>
            </w:pPr>
            <w:r>
              <w:rPr>
                <w:rFonts w:ascii="Trebuchet MS" w:hAnsi="Trebuchet MS"/>
                <w:szCs w:val="20"/>
              </w:rPr>
              <w:t>lxi:SubinstrumentSocket</w:t>
            </w:r>
          </w:p>
        </w:tc>
        <w:tc>
          <w:tcPr>
            <w:tcW w:w="0" w:type="auto"/>
            <w:tcMar>
              <w:top w:w="15" w:type="dxa"/>
              <w:left w:w="45" w:type="dxa"/>
              <w:bottom w:w="15" w:type="dxa"/>
              <w:right w:w="45" w:type="dxa"/>
            </w:tcMar>
            <w:hideMark/>
          </w:tcPr>
          <w:p w14:paraId="6711DBDC"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32C8793"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the sockets that control this subinstrument. If none are available, this element is omitted. </w:t>
            </w:r>
          </w:p>
        </w:tc>
      </w:tr>
      <w:tr w:rsidR="004061CA" w14:paraId="6F12BB4B" w14:textId="77777777">
        <w:trPr>
          <w:divId w:val="1595742950"/>
        </w:trPr>
        <w:tc>
          <w:tcPr>
            <w:tcW w:w="0" w:type="auto"/>
            <w:tcMar>
              <w:top w:w="15" w:type="dxa"/>
              <w:left w:w="45" w:type="dxa"/>
              <w:bottom w:w="15" w:type="dxa"/>
              <w:right w:w="45" w:type="dxa"/>
            </w:tcMar>
            <w:hideMark/>
          </w:tcPr>
          <w:p w14:paraId="6A13C057" w14:textId="77777777" w:rsidR="004061CA" w:rsidRDefault="004061CA" w:rsidP="00BE01A1">
            <w:pPr>
              <w:spacing w:after="120"/>
              <w:rPr>
                <w:rFonts w:ascii="Trebuchet MS" w:hAnsi="Trebuchet MS"/>
                <w:szCs w:val="20"/>
              </w:rPr>
            </w:pPr>
            <w:r>
              <w:rPr>
                <w:rFonts w:ascii="Trebuchet MS" w:hAnsi="Trebuchet MS"/>
                <w:szCs w:val="20"/>
              </w:rPr>
              <w:t>Telnet</w:t>
            </w:r>
          </w:p>
        </w:tc>
        <w:tc>
          <w:tcPr>
            <w:tcW w:w="0" w:type="auto"/>
            <w:tcMar>
              <w:top w:w="15" w:type="dxa"/>
              <w:left w:w="45" w:type="dxa"/>
              <w:bottom w:w="15" w:type="dxa"/>
              <w:right w:w="45" w:type="dxa"/>
            </w:tcMar>
            <w:hideMark/>
          </w:tcPr>
          <w:p w14:paraId="12C6C072" w14:textId="77777777" w:rsidR="004061CA" w:rsidRDefault="004061CA" w:rsidP="00BE01A1">
            <w:pPr>
              <w:spacing w:after="120"/>
              <w:rPr>
                <w:rFonts w:ascii="Trebuchet MS" w:hAnsi="Trebuchet MS"/>
                <w:szCs w:val="20"/>
              </w:rPr>
            </w:pPr>
            <w:r>
              <w:rPr>
                <w:rFonts w:ascii="Trebuchet MS" w:hAnsi="Trebuchet MS"/>
                <w:szCs w:val="20"/>
              </w:rPr>
              <w:t>lxi:SubinstrumentTelnet</w:t>
            </w:r>
          </w:p>
        </w:tc>
        <w:tc>
          <w:tcPr>
            <w:tcW w:w="0" w:type="auto"/>
            <w:tcMar>
              <w:top w:w="15" w:type="dxa"/>
              <w:left w:w="45" w:type="dxa"/>
              <w:bottom w:w="15" w:type="dxa"/>
              <w:right w:w="45" w:type="dxa"/>
            </w:tcMar>
            <w:hideMark/>
          </w:tcPr>
          <w:p w14:paraId="6DD18C09"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AF61F12"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the telnet ports that control this subinstrument. If none are available, this element is omitted. </w:t>
            </w:r>
          </w:p>
        </w:tc>
      </w:tr>
      <w:tr w:rsidR="004061CA" w14:paraId="5289C349" w14:textId="77777777">
        <w:trPr>
          <w:divId w:val="1595742950"/>
        </w:trPr>
        <w:tc>
          <w:tcPr>
            <w:tcW w:w="0" w:type="auto"/>
            <w:tcMar>
              <w:top w:w="15" w:type="dxa"/>
              <w:left w:w="45" w:type="dxa"/>
              <w:bottom w:w="15" w:type="dxa"/>
              <w:right w:w="45" w:type="dxa"/>
            </w:tcMar>
            <w:hideMark/>
          </w:tcPr>
          <w:p w14:paraId="3CA83092" w14:textId="77777777" w:rsidR="004061CA" w:rsidRDefault="004061CA" w:rsidP="00BE01A1">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1B5C227D" w14:textId="77777777" w:rsidR="004061CA" w:rsidRDefault="004061CA" w:rsidP="00BE01A1">
            <w:pPr>
              <w:spacing w:after="120"/>
              <w:rPr>
                <w:rFonts w:ascii="Trebuchet MS" w:hAnsi="Trebuchet MS"/>
                <w:szCs w:val="20"/>
              </w:rPr>
            </w:pPr>
            <w:r>
              <w:rPr>
                <w:rFonts w:ascii="Trebuchet MS" w:hAnsi="Trebuchet MS"/>
                <w:szCs w:val="20"/>
              </w:rPr>
              <w:t>lxi:SubinstrumentVXI11</w:t>
            </w:r>
          </w:p>
        </w:tc>
        <w:tc>
          <w:tcPr>
            <w:tcW w:w="0" w:type="auto"/>
            <w:tcMar>
              <w:top w:w="15" w:type="dxa"/>
              <w:left w:w="45" w:type="dxa"/>
              <w:bottom w:w="15" w:type="dxa"/>
              <w:right w:w="45" w:type="dxa"/>
            </w:tcMar>
            <w:hideMark/>
          </w:tcPr>
          <w:p w14:paraId="38A3D9E5"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0EB00C9"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the VXI channel that controls this subinstrument. If none are available, this element is omitted. </w:t>
            </w:r>
          </w:p>
        </w:tc>
      </w:tr>
    </w:tbl>
    <w:p w14:paraId="0A159E11" w14:textId="77777777" w:rsidR="004061CA" w:rsidRDefault="004061CA" w:rsidP="00BE01A1">
      <w:pPr>
        <w:spacing w:after="120"/>
        <w:divId w:val="1595742950"/>
        <w:rPr>
          <w:sz w:val="24"/>
        </w:rPr>
      </w:pPr>
    </w:p>
    <w:p w14:paraId="7A5DA93F" w14:textId="77777777" w:rsidR="004061CA" w:rsidRDefault="004061CA" w:rsidP="00BE01A1">
      <w:pPr>
        <w:pStyle w:val="Heading3"/>
        <w:spacing w:after="120"/>
        <w:divId w:val="1595742950"/>
      </w:pPr>
      <w:bookmarkStart w:id="141" w:name="_Toc134436608"/>
      <w:r>
        <w:t>SubinstrumentIdentity</w:t>
      </w:r>
      <w:bookmarkEnd w:id="141"/>
    </w:p>
    <w:p w14:paraId="7632C321" w14:textId="77777777" w:rsidR="004061CA" w:rsidRDefault="004061CA" w:rsidP="00BE01A1">
      <w:pPr>
        <w:pStyle w:val="NormalWeb"/>
        <w:spacing w:after="120"/>
        <w:divId w:val="1382710052"/>
        <w:rPr>
          <w:rFonts w:eastAsiaTheme="minorEastAsia"/>
        </w:rPr>
      </w:pPr>
      <w:r>
        <w:rPr>
          <w:rStyle w:val="Emphasis"/>
        </w:rPr>
        <w:t>SubinstrumentIdentity</w:t>
      </w:r>
      <w:r>
        <w:t xml:space="preserve"> contains identity information about an individual subinstrument. </w:t>
      </w:r>
    </w:p>
    <w:p w14:paraId="1474C2E6" w14:textId="77777777" w:rsidR="004061CA" w:rsidRDefault="004061CA" w:rsidP="00BE01A1">
      <w:pPr>
        <w:pStyle w:val="NormalWeb"/>
        <w:spacing w:after="120"/>
        <w:divId w:val="1382710052"/>
      </w:pPr>
      <w:r>
        <w:t xml:space="preserve">The identity fields mimic the IEEE 488.2 identity query response. Where the described connection supports SCPI, the element contents should match the IEEE 488.2 *IDN? query response from that subinstument. </w:t>
      </w:r>
    </w:p>
    <w:p w14:paraId="5E65B969" w14:textId="77777777" w:rsidR="004061CA" w:rsidRDefault="004061CA" w:rsidP="00BE01A1">
      <w:pPr>
        <w:pStyle w:val="NormalWeb"/>
        <w:spacing w:after="120"/>
        <w:divId w:val="1595742950"/>
      </w:pPr>
      <w:r>
        <w:t xml:space="preserve">The </w:t>
      </w:r>
      <w:r>
        <w:rPr>
          <w:rStyle w:val="Emphasis"/>
        </w:rPr>
        <w:t>SubinstrumentIdentity</w:t>
      </w:r>
      <w:r>
        <w:t xml:space="preserve"> complex type has </w:t>
      </w:r>
      <w:r>
        <w:rPr>
          <w:b/>
          <w:bCs/>
        </w:rPr>
        <w:t>no attributes</w:t>
      </w:r>
    </w:p>
    <w:p w14:paraId="7F86D266" w14:textId="77777777" w:rsidR="004061CA" w:rsidRDefault="004061CA" w:rsidP="00BE01A1">
      <w:pPr>
        <w:pStyle w:val="Heading4"/>
        <w:spacing w:after="120"/>
        <w:divId w:val="1595742950"/>
      </w:pPr>
      <w:r>
        <w:t>Sub-elements</w:t>
      </w:r>
    </w:p>
    <w:p w14:paraId="72428A6A"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561"/>
        <w:gridCol w:w="850"/>
        <w:gridCol w:w="1467"/>
        <w:gridCol w:w="5482"/>
      </w:tblGrid>
      <w:tr w:rsidR="004061CA" w14:paraId="7B0F7B9B" w14:textId="77777777">
        <w:trPr>
          <w:divId w:val="1595742950"/>
        </w:trPr>
        <w:tc>
          <w:tcPr>
            <w:tcW w:w="0" w:type="auto"/>
            <w:shd w:val="clear" w:color="auto" w:fill="008000"/>
            <w:tcMar>
              <w:top w:w="45" w:type="dxa"/>
              <w:left w:w="45" w:type="dxa"/>
              <w:bottom w:w="45" w:type="dxa"/>
              <w:right w:w="45" w:type="dxa"/>
            </w:tcMar>
            <w:vAlign w:val="center"/>
            <w:hideMark/>
          </w:tcPr>
          <w:p w14:paraId="7DC4EBF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69DF68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7507FDC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EA06A0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1D478058" w14:textId="77777777">
        <w:trPr>
          <w:divId w:val="1595742950"/>
        </w:trPr>
        <w:tc>
          <w:tcPr>
            <w:tcW w:w="0" w:type="auto"/>
            <w:tcMar>
              <w:top w:w="15" w:type="dxa"/>
              <w:left w:w="45" w:type="dxa"/>
              <w:bottom w:w="15" w:type="dxa"/>
              <w:right w:w="45" w:type="dxa"/>
            </w:tcMar>
            <w:hideMark/>
          </w:tcPr>
          <w:p w14:paraId="1C05E1F2" w14:textId="77777777" w:rsidR="004061CA" w:rsidRDefault="004061CA" w:rsidP="00BE01A1">
            <w:pPr>
              <w:spacing w:after="120"/>
              <w:rPr>
                <w:rFonts w:ascii="Trebuchet MS" w:hAnsi="Trebuchet MS"/>
                <w:szCs w:val="20"/>
              </w:rPr>
            </w:pPr>
            <w:r>
              <w:rPr>
                <w:rFonts w:ascii="Trebuchet MS" w:hAnsi="Trebuchet MS"/>
                <w:szCs w:val="20"/>
              </w:rPr>
              <w:t>Manufacturer2</w:t>
            </w:r>
          </w:p>
        </w:tc>
        <w:tc>
          <w:tcPr>
            <w:tcW w:w="0" w:type="auto"/>
            <w:tcMar>
              <w:top w:w="15" w:type="dxa"/>
              <w:left w:w="45" w:type="dxa"/>
              <w:bottom w:w="15" w:type="dxa"/>
              <w:right w:w="45" w:type="dxa"/>
            </w:tcMar>
            <w:hideMark/>
          </w:tcPr>
          <w:p w14:paraId="28B9C57A"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9D99483"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2B235276"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Manufacturer2</w:t>
            </w:r>
            <w:r>
              <w:rPr>
                <w:rFonts w:ascii="Trebuchet MS" w:hAnsi="Trebuchet MS"/>
                <w:szCs w:val="20"/>
              </w:rPr>
              <w:t xml:space="preserve"> indicates the manufacturer of this subinstrument </w:t>
            </w:r>
          </w:p>
          <w:p w14:paraId="051F4FDD"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Manufacturer2</w:t>
            </w:r>
            <w:r>
              <w:rPr>
                <w:rFonts w:ascii="Trebuchet MS" w:hAnsi="Trebuchet MS"/>
                <w:szCs w:val="20"/>
              </w:rPr>
              <w:t xml:space="preserve"> should match the manufacturer field in IEEE 488.2 identity query for this subinstrument. </w:t>
            </w:r>
          </w:p>
        </w:tc>
      </w:tr>
      <w:tr w:rsidR="004061CA" w14:paraId="2334262D" w14:textId="77777777">
        <w:trPr>
          <w:divId w:val="1595742950"/>
        </w:trPr>
        <w:tc>
          <w:tcPr>
            <w:tcW w:w="0" w:type="auto"/>
            <w:tcMar>
              <w:top w:w="15" w:type="dxa"/>
              <w:left w:w="45" w:type="dxa"/>
              <w:bottom w:w="15" w:type="dxa"/>
              <w:right w:w="45" w:type="dxa"/>
            </w:tcMar>
            <w:hideMark/>
          </w:tcPr>
          <w:p w14:paraId="5B136624" w14:textId="77777777" w:rsidR="004061CA" w:rsidRDefault="004061CA" w:rsidP="00BE01A1">
            <w:pPr>
              <w:spacing w:after="120"/>
              <w:rPr>
                <w:rFonts w:ascii="Trebuchet MS" w:hAnsi="Trebuchet MS"/>
                <w:szCs w:val="20"/>
              </w:rPr>
            </w:pPr>
            <w:r>
              <w:rPr>
                <w:rFonts w:ascii="Trebuchet MS" w:hAnsi="Trebuchet MS"/>
                <w:szCs w:val="20"/>
              </w:rPr>
              <w:t>Model2</w:t>
            </w:r>
          </w:p>
        </w:tc>
        <w:tc>
          <w:tcPr>
            <w:tcW w:w="0" w:type="auto"/>
            <w:tcMar>
              <w:top w:w="15" w:type="dxa"/>
              <w:left w:w="45" w:type="dxa"/>
              <w:bottom w:w="15" w:type="dxa"/>
              <w:right w:w="45" w:type="dxa"/>
            </w:tcMar>
            <w:hideMark/>
          </w:tcPr>
          <w:p w14:paraId="1242596F"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166DAF73"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8F0842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Model2</w:t>
            </w:r>
            <w:r>
              <w:rPr>
                <w:rFonts w:ascii="Trebuchet MS" w:hAnsi="Trebuchet MS"/>
                <w:szCs w:val="20"/>
              </w:rPr>
              <w:t xml:space="preserve"> indicates the model of this subinstrument </w:t>
            </w:r>
          </w:p>
          <w:p w14:paraId="0E09A60E"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Model2</w:t>
            </w:r>
            <w:r>
              <w:rPr>
                <w:rFonts w:ascii="Trebuchet MS" w:hAnsi="Trebuchet MS"/>
                <w:szCs w:val="20"/>
              </w:rPr>
              <w:t xml:space="preserve"> should match the model field in IEEE 488.2 identity query for this subinstrument. </w:t>
            </w:r>
          </w:p>
        </w:tc>
      </w:tr>
      <w:tr w:rsidR="004061CA" w14:paraId="1BE95E2C" w14:textId="77777777">
        <w:trPr>
          <w:divId w:val="1595742950"/>
        </w:trPr>
        <w:tc>
          <w:tcPr>
            <w:tcW w:w="0" w:type="auto"/>
            <w:tcMar>
              <w:top w:w="15" w:type="dxa"/>
              <w:left w:w="45" w:type="dxa"/>
              <w:bottom w:w="15" w:type="dxa"/>
              <w:right w:w="45" w:type="dxa"/>
            </w:tcMar>
            <w:hideMark/>
          </w:tcPr>
          <w:p w14:paraId="22A963F1" w14:textId="77777777" w:rsidR="004061CA" w:rsidRDefault="004061CA" w:rsidP="00BE01A1">
            <w:pPr>
              <w:spacing w:after="120"/>
              <w:rPr>
                <w:rFonts w:ascii="Trebuchet MS" w:hAnsi="Trebuchet MS"/>
                <w:szCs w:val="20"/>
              </w:rPr>
            </w:pPr>
            <w:r>
              <w:rPr>
                <w:rFonts w:ascii="Trebuchet MS" w:hAnsi="Trebuchet MS"/>
                <w:szCs w:val="20"/>
              </w:rPr>
              <w:t>SerialNumber2</w:t>
            </w:r>
          </w:p>
        </w:tc>
        <w:tc>
          <w:tcPr>
            <w:tcW w:w="0" w:type="auto"/>
            <w:tcMar>
              <w:top w:w="15" w:type="dxa"/>
              <w:left w:w="45" w:type="dxa"/>
              <w:bottom w:w="15" w:type="dxa"/>
              <w:right w:w="45" w:type="dxa"/>
            </w:tcMar>
            <w:hideMark/>
          </w:tcPr>
          <w:p w14:paraId="576BD4FD"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ED6CFD7"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1F05474"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SerialNumber2</w:t>
            </w:r>
            <w:r>
              <w:rPr>
                <w:rFonts w:ascii="Trebuchet MS" w:hAnsi="Trebuchet MS"/>
                <w:szCs w:val="20"/>
              </w:rPr>
              <w:t xml:space="preserve"> indicates the serial number of this subinstrument. </w:t>
            </w:r>
          </w:p>
          <w:p w14:paraId="2BE4CED1"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SerialNumber2</w:t>
            </w:r>
            <w:r>
              <w:rPr>
                <w:rFonts w:ascii="Trebuchet MS" w:hAnsi="Trebuchet MS"/>
                <w:szCs w:val="20"/>
              </w:rPr>
              <w:t xml:space="preserve"> should match the serial number field in IEEE 488.2 identity query for this subinstrument. </w:t>
            </w:r>
          </w:p>
          <w:p w14:paraId="03DEF854"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the described subinstrument's serial number is not distinct from the main instrument's serial number, then this field is omitted. </w:t>
            </w:r>
          </w:p>
        </w:tc>
      </w:tr>
      <w:tr w:rsidR="004061CA" w14:paraId="510FB22C" w14:textId="77777777">
        <w:trPr>
          <w:divId w:val="1595742950"/>
        </w:trPr>
        <w:tc>
          <w:tcPr>
            <w:tcW w:w="0" w:type="auto"/>
            <w:tcMar>
              <w:top w:w="15" w:type="dxa"/>
              <w:left w:w="45" w:type="dxa"/>
              <w:bottom w:w="15" w:type="dxa"/>
              <w:right w:w="45" w:type="dxa"/>
            </w:tcMar>
            <w:hideMark/>
          </w:tcPr>
          <w:p w14:paraId="62CE858A" w14:textId="77777777" w:rsidR="004061CA" w:rsidRDefault="004061CA" w:rsidP="00BE01A1">
            <w:pPr>
              <w:spacing w:after="120"/>
              <w:rPr>
                <w:rFonts w:ascii="Trebuchet MS" w:hAnsi="Trebuchet MS"/>
                <w:szCs w:val="20"/>
              </w:rPr>
            </w:pPr>
            <w:r>
              <w:rPr>
                <w:rFonts w:ascii="Trebuchet MS" w:hAnsi="Trebuchet MS"/>
                <w:szCs w:val="20"/>
              </w:rPr>
              <w:t>Firmware Revision2</w:t>
            </w:r>
          </w:p>
        </w:tc>
        <w:tc>
          <w:tcPr>
            <w:tcW w:w="0" w:type="auto"/>
            <w:tcMar>
              <w:top w:w="15" w:type="dxa"/>
              <w:left w:w="45" w:type="dxa"/>
              <w:bottom w:w="15" w:type="dxa"/>
              <w:right w:w="45" w:type="dxa"/>
            </w:tcMar>
            <w:hideMark/>
          </w:tcPr>
          <w:p w14:paraId="27E5EAE2"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A709B38"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CFF9940"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FirmwareRevision2</w:t>
            </w:r>
            <w:r>
              <w:rPr>
                <w:rFonts w:ascii="Trebuchet MS" w:hAnsi="Trebuchet MS"/>
                <w:szCs w:val="20"/>
              </w:rPr>
              <w:t xml:space="preserve"> indcates the firmware version of this subinstrument. </w:t>
            </w:r>
          </w:p>
          <w:p w14:paraId="44A6E0ED"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FirmwareRevision2</w:t>
            </w:r>
            <w:r>
              <w:rPr>
                <w:rFonts w:ascii="Trebuchet MS" w:hAnsi="Trebuchet MS"/>
                <w:szCs w:val="20"/>
              </w:rPr>
              <w:t xml:space="preserve"> should match the version field in IEEE 488.2 identity query for this subinstrument. </w:t>
            </w:r>
          </w:p>
        </w:tc>
      </w:tr>
    </w:tbl>
    <w:p w14:paraId="62332629" w14:textId="77777777" w:rsidR="004061CA" w:rsidRDefault="004061CA" w:rsidP="00BE01A1">
      <w:pPr>
        <w:spacing w:after="120"/>
        <w:divId w:val="1595742950"/>
        <w:rPr>
          <w:sz w:val="24"/>
        </w:rPr>
      </w:pPr>
    </w:p>
    <w:p w14:paraId="5F4BED7A" w14:textId="77777777" w:rsidR="004061CA" w:rsidRDefault="004061CA" w:rsidP="00BE01A1">
      <w:pPr>
        <w:pStyle w:val="Heading3"/>
        <w:spacing w:after="120"/>
        <w:divId w:val="1595742950"/>
      </w:pPr>
      <w:bookmarkStart w:id="142" w:name="_Toc134436609"/>
      <w:r>
        <w:t>SubinstrumentHiSLIP</w:t>
      </w:r>
      <w:bookmarkEnd w:id="142"/>
    </w:p>
    <w:p w14:paraId="7EE24173" w14:textId="77777777" w:rsidR="004061CA" w:rsidRDefault="004061CA" w:rsidP="00BE01A1">
      <w:pPr>
        <w:pStyle w:val="NormalWeb"/>
        <w:spacing w:after="120"/>
        <w:divId w:val="2042242613"/>
        <w:rPr>
          <w:rFonts w:eastAsiaTheme="minorEastAsia"/>
        </w:rPr>
      </w:pPr>
      <w:r>
        <w:rPr>
          <w:rStyle w:val="Emphasis"/>
        </w:rPr>
        <w:t>SubinstrumentHiSLIP</w:t>
      </w:r>
      <w:r>
        <w:t xml:space="preserve"> contains information about this HiSLIP subinstrument. </w:t>
      </w:r>
    </w:p>
    <w:p w14:paraId="48F5DAB4" w14:textId="77777777" w:rsidR="004061CA" w:rsidRDefault="004061CA" w:rsidP="00BE01A1">
      <w:pPr>
        <w:pStyle w:val="Heading4"/>
        <w:spacing w:after="120"/>
        <w:divId w:val="1595742950"/>
      </w:pPr>
      <w:r>
        <w:lastRenderedPageBreak/>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4061CA" w14:paraId="3859DAF6" w14:textId="77777777">
        <w:trPr>
          <w:divId w:val="1595742950"/>
        </w:trPr>
        <w:tc>
          <w:tcPr>
            <w:tcW w:w="0" w:type="auto"/>
            <w:shd w:val="clear" w:color="auto" w:fill="100080"/>
            <w:tcMar>
              <w:top w:w="45" w:type="dxa"/>
              <w:left w:w="45" w:type="dxa"/>
              <w:bottom w:w="45" w:type="dxa"/>
              <w:right w:w="45" w:type="dxa"/>
            </w:tcMar>
            <w:vAlign w:val="center"/>
            <w:hideMark/>
          </w:tcPr>
          <w:p w14:paraId="1AD4040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2AB7C2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7C798F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F436A8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7B601601" w14:textId="77777777">
        <w:trPr>
          <w:divId w:val="1595742950"/>
        </w:trPr>
        <w:tc>
          <w:tcPr>
            <w:tcW w:w="0" w:type="auto"/>
            <w:tcMar>
              <w:top w:w="15" w:type="dxa"/>
              <w:left w:w="45" w:type="dxa"/>
              <w:bottom w:w="15" w:type="dxa"/>
              <w:right w:w="45" w:type="dxa"/>
            </w:tcMar>
            <w:hideMark/>
          </w:tcPr>
          <w:p w14:paraId="6A31F21F"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4061CA" w14:paraId="5A77017A" w14:textId="77777777">
              <w:trPr>
                <w:gridAfter w:val="1"/>
              </w:trPr>
              <w:tc>
                <w:tcPr>
                  <w:tcW w:w="0" w:type="auto"/>
                  <w:tcMar>
                    <w:top w:w="15" w:type="dxa"/>
                    <w:left w:w="45" w:type="dxa"/>
                    <w:bottom w:w="15" w:type="dxa"/>
                    <w:right w:w="45" w:type="dxa"/>
                  </w:tcMar>
                  <w:hideMark/>
                </w:tcPr>
                <w:p w14:paraId="1922788A" w14:textId="77777777" w:rsidR="004061CA" w:rsidRDefault="004061CA" w:rsidP="00BE01A1">
                  <w:pPr>
                    <w:spacing w:after="120"/>
                    <w:rPr>
                      <w:rFonts w:ascii="Trebuchet MS" w:hAnsi="Trebuchet MS"/>
                      <w:szCs w:val="20"/>
                    </w:rPr>
                  </w:pPr>
                </w:p>
              </w:tc>
            </w:tr>
            <w:tr w:rsidR="004061CA" w14:paraId="7362E0EF" w14:textId="77777777">
              <w:tc>
                <w:tcPr>
                  <w:tcW w:w="0" w:type="auto"/>
                  <w:tcMar>
                    <w:top w:w="15" w:type="dxa"/>
                    <w:left w:w="45" w:type="dxa"/>
                    <w:bottom w:w="15" w:type="dxa"/>
                    <w:right w:w="45" w:type="dxa"/>
                  </w:tcMar>
                  <w:hideMark/>
                </w:tcPr>
                <w:p w14:paraId="228079C4"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5CC22E1" w14:textId="77777777" w:rsidR="004061CA" w:rsidRDefault="004061CA" w:rsidP="00BE01A1">
                  <w:pPr>
                    <w:spacing w:after="120"/>
                    <w:rPr>
                      <w:rFonts w:ascii="Trebuchet MS" w:hAnsi="Trebuchet MS"/>
                      <w:szCs w:val="20"/>
                    </w:rPr>
                  </w:pPr>
                  <w:r>
                    <w:rPr>
                      <w:rFonts w:ascii="Trebuchet MS" w:hAnsi="Trebuchet MS"/>
                      <w:szCs w:val="20"/>
                    </w:rPr>
                    <w:t>xs:integer</w:t>
                  </w:r>
                </w:p>
              </w:tc>
            </w:tr>
            <w:tr w:rsidR="004061CA" w14:paraId="25CEF8B3" w14:textId="77777777">
              <w:tc>
                <w:tcPr>
                  <w:tcW w:w="0" w:type="auto"/>
                  <w:tcMar>
                    <w:top w:w="15" w:type="dxa"/>
                    <w:left w:w="45" w:type="dxa"/>
                    <w:bottom w:w="15" w:type="dxa"/>
                    <w:right w:w="45" w:type="dxa"/>
                  </w:tcMar>
                  <w:hideMark/>
                </w:tcPr>
                <w:p w14:paraId="335C30CE"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2C90B9A"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3AD2878C" w14:textId="77777777">
              <w:tc>
                <w:tcPr>
                  <w:tcW w:w="0" w:type="auto"/>
                  <w:tcMar>
                    <w:top w:w="15" w:type="dxa"/>
                    <w:left w:w="45" w:type="dxa"/>
                    <w:bottom w:w="15" w:type="dxa"/>
                    <w:right w:w="45" w:type="dxa"/>
                  </w:tcMar>
                  <w:hideMark/>
                </w:tcPr>
                <w:p w14:paraId="1027B848"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ED5600C"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39A6E1DF"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23403F3"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088563F"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this HiSLIP server. The default is the IANA assigned port which is 4880. </w:t>
            </w:r>
          </w:p>
          <w:p w14:paraId="796187F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2DAA5A8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0391535" w14:textId="77777777" w:rsidR="004061CA" w:rsidRDefault="004061CA" w:rsidP="00BE01A1">
      <w:pPr>
        <w:pStyle w:val="Heading4"/>
        <w:spacing w:after="120"/>
        <w:divId w:val="1595742950"/>
        <w:rPr>
          <w:rFonts w:ascii="Times New Roman" w:hAnsi="Times New Roman"/>
          <w:sz w:val="24"/>
        </w:rPr>
      </w:pPr>
      <w:r>
        <w:t>Sub-elements</w:t>
      </w:r>
    </w:p>
    <w:p w14:paraId="18EF5B03"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33"/>
        <w:gridCol w:w="850"/>
        <w:gridCol w:w="1686"/>
        <w:gridCol w:w="5691"/>
      </w:tblGrid>
      <w:tr w:rsidR="004061CA" w14:paraId="5BA1108E" w14:textId="77777777">
        <w:trPr>
          <w:divId w:val="1595742950"/>
        </w:trPr>
        <w:tc>
          <w:tcPr>
            <w:tcW w:w="0" w:type="auto"/>
            <w:shd w:val="clear" w:color="auto" w:fill="008000"/>
            <w:tcMar>
              <w:top w:w="45" w:type="dxa"/>
              <w:left w:w="45" w:type="dxa"/>
              <w:bottom w:w="45" w:type="dxa"/>
              <w:right w:w="45" w:type="dxa"/>
            </w:tcMar>
            <w:vAlign w:val="center"/>
            <w:hideMark/>
          </w:tcPr>
          <w:p w14:paraId="318343E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3CFD4A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71DA9D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809662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6BB44E7B" w14:textId="77777777">
        <w:trPr>
          <w:divId w:val="1595742950"/>
        </w:trPr>
        <w:tc>
          <w:tcPr>
            <w:tcW w:w="0" w:type="auto"/>
            <w:tcMar>
              <w:top w:w="15" w:type="dxa"/>
              <w:left w:w="45" w:type="dxa"/>
              <w:bottom w:w="15" w:type="dxa"/>
              <w:right w:w="45" w:type="dxa"/>
            </w:tcMar>
            <w:hideMark/>
          </w:tcPr>
          <w:p w14:paraId="4D04F35F" w14:textId="77777777" w:rsidR="004061CA" w:rsidRDefault="004061CA" w:rsidP="00BE01A1">
            <w:pPr>
              <w:spacing w:after="120"/>
              <w:rPr>
                <w:rFonts w:ascii="Trebuchet MS" w:hAnsi="Trebuchet MS"/>
                <w:szCs w:val="20"/>
              </w:rPr>
            </w:pPr>
            <w:r>
              <w:rPr>
                <w:rFonts w:ascii="Trebuchet MS" w:hAnsi="Trebuchet MS"/>
                <w:szCs w:val="20"/>
              </w:rPr>
              <w:t>Subaddress</w:t>
            </w:r>
          </w:p>
        </w:tc>
        <w:tc>
          <w:tcPr>
            <w:tcW w:w="0" w:type="auto"/>
            <w:tcMar>
              <w:top w:w="15" w:type="dxa"/>
              <w:left w:w="45" w:type="dxa"/>
              <w:bottom w:w="15" w:type="dxa"/>
              <w:right w:w="45" w:type="dxa"/>
            </w:tcMar>
            <w:hideMark/>
          </w:tcPr>
          <w:p w14:paraId="51F970E8"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96D559C" w14:textId="77777777" w:rsidR="004061CA" w:rsidRDefault="004061CA" w:rsidP="00BE01A1">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227A4001"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Subaddress of this HiSLIP server. If multiple subaddresses are specified, each refers to the same subinstrument. </w:t>
            </w:r>
          </w:p>
          <w:p w14:paraId="46F62348"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RULE:23.11.10.2-1</w:t>
            </w:r>
            <w:r>
              <w:rPr>
                <w:rFonts w:ascii="Trebuchet MS" w:hAnsi="Trebuchet MS"/>
                <w:szCs w:val="20"/>
              </w:rPr>
              <w:t xml:space="preserve"> If the HiSLIP element is included, there shall be at least 1 subaddress. </w:t>
            </w:r>
          </w:p>
        </w:tc>
      </w:tr>
    </w:tbl>
    <w:p w14:paraId="7F33AFE7" w14:textId="77777777" w:rsidR="004061CA" w:rsidRDefault="004061CA" w:rsidP="00BE01A1">
      <w:pPr>
        <w:spacing w:after="120"/>
        <w:divId w:val="1595742950"/>
        <w:rPr>
          <w:sz w:val="24"/>
        </w:rPr>
      </w:pPr>
    </w:p>
    <w:p w14:paraId="7CF02E6B" w14:textId="77777777" w:rsidR="004061CA" w:rsidRDefault="004061CA" w:rsidP="00BE01A1">
      <w:pPr>
        <w:pStyle w:val="Heading3"/>
        <w:spacing w:after="120"/>
        <w:divId w:val="1595742950"/>
      </w:pPr>
      <w:bookmarkStart w:id="143" w:name="_Toc134436610"/>
      <w:r>
        <w:t>SubinstrumentREST</w:t>
      </w:r>
      <w:bookmarkEnd w:id="143"/>
    </w:p>
    <w:p w14:paraId="2531C8AB" w14:textId="77777777" w:rsidR="004061CA" w:rsidRDefault="004061CA" w:rsidP="00BE01A1">
      <w:pPr>
        <w:pStyle w:val="NormalWeb"/>
        <w:spacing w:after="120"/>
        <w:divId w:val="1649283323"/>
        <w:rPr>
          <w:rFonts w:eastAsiaTheme="minorEastAsia"/>
        </w:rPr>
      </w:pPr>
      <w:r>
        <w:rPr>
          <w:rStyle w:val="Emphasis"/>
        </w:rPr>
        <w:t>SubinstrumentREST</w:t>
      </w:r>
      <w:r>
        <w:t xml:space="preserve"> indicates that a REST API at the designated port may be used to control the subinstrument. </w:t>
      </w:r>
    </w:p>
    <w:p w14:paraId="01EBFD19"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4061CA" w14:paraId="33047436" w14:textId="77777777">
        <w:trPr>
          <w:divId w:val="1595742950"/>
        </w:trPr>
        <w:tc>
          <w:tcPr>
            <w:tcW w:w="0" w:type="auto"/>
            <w:shd w:val="clear" w:color="auto" w:fill="100080"/>
            <w:tcMar>
              <w:top w:w="45" w:type="dxa"/>
              <w:left w:w="45" w:type="dxa"/>
              <w:bottom w:w="45" w:type="dxa"/>
              <w:right w:w="45" w:type="dxa"/>
            </w:tcMar>
            <w:vAlign w:val="center"/>
            <w:hideMark/>
          </w:tcPr>
          <w:p w14:paraId="55596BA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28452D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96A08A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3DA914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605E7699" w14:textId="77777777">
        <w:trPr>
          <w:divId w:val="1595742950"/>
        </w:trPr>
        <w:tc>
          <w:tcPr>
            <w:tcW w:w="0" w:type="auto"/>
            <w:tcMar>
              <w:top w:w="15" w:type="dxa"/>
              <w:left w:w="45" w:type="dxa"/>
              <w:bottom w:w="15" w:type="dxa"/>
              <w:right w:w="45" w:type="dxa"/>
            </w:tcMar>
            <w:hideMark/>
          </w:tcPr>
          <w:p w14:paraId="4CEB1B86"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4061CA" w14:paraId="78D247E1" w14:textId="77777777">
              <w:trPr>
                <w:gridAfter w:val="1"/>
              </w:trPr>
              <w:tc>
                <w:tcPr>
                  <w:tcW w:w="0" w:type="auto"/>
                  <w:tcMar>
                    <w:top w:w="15" w:type="dxa"/>
                    <w:left w:w="45" w:type="dxa"/>
                    <w:bottom w:w="15" w:type="dxa"/>
                    <w:right w:w="45" w:type="dxa"/>
                  </w:tcMar>
                  <w:hideMark/>
                </w:tcPr>
                <w:p w14:paraId="728BD0B3" w14:textId="77777777" w:rsidR="004061CA" w:rsidRDefault="004061CA" w:rsidP="00BE01A1">
                  <w:pPr>
                    <w:spacing w:after="120"/>
                    <w:rPr>
                      <w:rFonts w:ascii="Trebuchet MS" w:hAnsi="Trebuchet MS"/>
                      <w:szCs w:val="20"/>
                    </w:rPr>
                  </w:pPr>
                </w:p>
              </w:tc>
            </w:tr>
            <w:tr w:rsidR="004061CA" w14:paraId="46319D65" w14:textId="77777777">
              <w:tc>
                <w:tcPr>
                  <w:tcW w:w="0" w:type="auto"/>
                  <w:tcMar>
                    <w:top w:w="15" w:type="dxa"/>
                    <w:left w:w="45" w:type="dxa"/>
                    <w:bottom w:w="15" w:type="dxa"/>
                    <w:right w:w="45" w:type="dxa"/>
                  </w:tcMar>
                  <w:hideMark/>
                </w:tcPr>
                <w:p w14:paraId="361C6F76"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BECCAEB" w14:textId="77777777" w:rsidR="004061CA" w:rsidRDefault="004061CA" w:rsidP="00BE01A1">
                  <w:pPr>
                    <w:spacing w:after="120"/>
                    <w:rPr>
                      <w:rFonts w:ascii="Trebuchet MS" w:hAnsi="Trebuchet MS"/>
                      <w:szCs w:val="20"/>
                    </w:rPr>
                  </w:pPr>
                  <w:r>
                    <w:rPr>
                      <w:rFonts w:ascii="Trebuchet MS" w:hAnsi="Trebuchet MS"/>
                      <w:szCs w:val="20"/>
                    </w:rPr>
                    <w:t>xs:integer</w:t>
                  </w:r>
                </w:p>
              </w:tc>
            </w:tr>
            <w:tr w:rsidR="004061CA" w14:paraId="7209E1BE" w14:textId="77777777">
              <w:tc>
                <w:tcPr>
                  <w:tcW w:w="0" w:type="auto"/>
                  <w:tcMar>
                    <w:top w:w="15" w:type="dxa"/>
                    <w:left w:w="45" w:type="dxa"/>
                    <w:bottom w:w="15" w:type="dxa"/>
                    <w:right w:w="45" w:type="dxa"/>
                  </w:tcMar>
                  <w:hideMark/>
                </w:tcPr>
                <w:p w14:paraId="787007A0"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CE18074"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4BA22F76" w14:textId="77777777">
              <w:tc>
                <w:tcPr>
                  <w:tcW w:w="0" w:type="auto"/>
                  <w:tcMar>
                    <w:top w:w="15" w:type="dxa"/>
                    <w:left w:w="45" w:type="dxa"/>
                    <w:bottom w:w="15" w:type="dxa"/>
                    <w:right w:w="45" w:type="dxa"/>
                  </w:tcMar>
                  <w:hideMark/>
                </w:tcPr>
                <w:p w14:paraId="00261CC1"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129CCCA" w14:textId="77777777" w:rsidR="004061CA" w:rsidRDefault="004061CA" w:rsidP="00BE01A1">
                  <w:pPr>
                    <w:spacing w:after="120"/>
                    <w:rPr>
                      <w:rFonts w:ascii="Trebuchet MS" w:hAnsi="Trebuchet MS"/>
                      <w:szCs w:val="20"/>
                    </w:rPr>
                  </w:pPr>
                  <w:r>
                    <w:rPr>
                      <w:rFonts w:ascii="Trebuchet MS" w:hAnsi="Trebuchet MS"/>
                      <w:szCs w:val="20"/>
                    </w:rPr>
                    <w:t>NA</w:t>
                  </w:r>
                </w:p>
              </w:tc>
            </w:tr>
          </w:tbl>
          <w:p w14:paraId="28038E12"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B6E17F7"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99A26E3"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REST API that can be used to control the device. </w:t>
            </w:r>
          </w:p>
          <w:p w14:paraId="69D2A93B"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RULE:23.11.11.1-1</w:t>
            </w:r>
            <w:r>
              <w:rPr>
                <w:rFonts w:ascii="Trebuchet MS" w:hAnsi="Trebuchet MS"/>
                <w:szCs w:val="20"/>
              </w:rPr>
              <w:t xml:space="preserve"> </w:t>
            </w:r>
          </w:p>
          <w:p w14:paraId="51B3234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3658082F" w14:textId="77777777">
        <w:trPr>
          <w:divId w:val="1595742950"/>
        </w:trPr>
        <w:tc>
          <w:tcPr>
            <w:tcW w:w="0" w:type="auto"/>
            <w:tcMar>
              <w:top w:w="15" w:type="dxa"/>
              <w:left w:w="45" w:type="dxa"/>
              <w:bottom w:w="15" w:type="dxa"/>
              <w:right w:w="45" w:type="dxa"/>
            </w:tcMar>
            <w:hideMark/>
          </w:tcPr>
          <w:p w14:paraId="22F8B0D0" w14:textId="77777777" w:rsidR="004061CA" w:rsidRDefault="004061CA" w:rsidP="00BE01A1">
            <w:pPr>
              <w:spacing w:after="120"/>
              <w:rPr>
                <w:rFonts w:ascii="Trebuchet MS" w:hAnsi="Trebuchet MS"/>
                <w:szCs w:val="20"/>
              </w:rPr>
            </w:pPr>
            <w:r>
              <w:rPr>
                <w:rFonts w:ascii="Trebuchet MS" w:hAnsi="Trebuchet MS"/>
                <w:szCs w:val="20"/>
              </w:rPr>
              <w:t>RootURL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4061CA" w14:paraId="5E920A0D" w14:textId="77777777">
              <w:trPr>
                <w:gridAfter w:val="1"/>
              </w:trPr>
              <w:tc>
                <w:tcPr>
                  <w:tcW w:w="0" w:type="auto"/>
                  <w:tcMar>
                    <w:top w:w="15" w:type="dxa"/>
                    <w:left w:w="45" w:type="dxa"/>
                    <w:bottom w:w="15" w:type="dxa"/>
                    <w:right w:w="45" w:type="dxa"/>
                  </w:tcMar>
                  <w:hideMark/>
                </w:tcPr>
                <w:p w14:paraId="39A3DE40" w14:textId="77777777" w:rsidR="004061CA" w:rsidRDefault="004061CA" w:rsidP="00BE01A1">
                  <w:pPr>
                    <w:spacing w:after="120"/>
                    <w:rPr>
                      <w:rFonts w:ascii="Trebuchet MS" w:hAnsi="Trebuchet MS"/>
                      <w:szCs w:val="20"/>
                    </w:rPr>
                  </w:pPr>
                </w:p>
              </w:tc>
            </w:tr>
            <w:tr w:rsidR="004061CA" w14:paraId="2F2823C5" w14:textId="77777777">
              <w:tc>
                <w:tcPr>
                  <w:tcW w:w="0" w:type="auto"/>
                  <w:tcMar>
                    <w:top w:w="15" w:type="dxa"/>
                    <w:left w:w="45" w:type="dxa"/>
                    <w:bottom w:w="15" w:type="dxa"/>
                    <w:right w:w="45" w:type="dxa"/>
                  </w:tcMar>
                  <w:hideMark/>
                </w:tcPr>
                <w:p w14:paraId="2398758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AE1AFF5"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45B25E9E" w14:textId="77777777">
              <w:tc>
                <w:tcPr>
                  <w:tcW w:w="0" w:type="auto"/>
                  <w:tcMar>
                    <w:top w:w="15" w:type="dxa"/>
                    <w:left w:w="45" w:type="dxa"/>
                    <w:bottom w:w="15" w:type="dxa"/>
                    <w:right w:w="45" w:type="dxa"/>
                  </w:tcMar>
                  <w:hideMark/>
                </w:tcPr>
                <w:p w14:paraId="31F10745"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6B0BF95"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28014830" w14:textId="77777777">
              <w:tc>
                <w:tcPr>
                  <w:tcW w:w="0" w:type="auto"/>
                  <w:tcMar>
                    <w:top w:w="15" w:type="dxa"/>
                    <w:left w:w="45" w:type="dxa"/>
                    <w:bottom w:w="15" w:type="dxa"/>
                    <w:right w:w="45" w:type="dxa"/>
                  </w:tcMar>
                  <w:hideMark/>
                </w:tcPr>
                <w:p w14:paraId="66E4A2AC"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C418111" w14:textId="77777777" w:rsidR="004061CA" w:rsidRDefault="004061CA" w:rsidP="00BE01A1">
                  <w:pPr>
                    <w:spacing w:after="120"/>
                    <w:rPr>
                      <w:rFonts w:ascii="Trebuchet MS" w:hAnsi="Trebuchet MS"/>
                      <w:szCs w:val="20"/>
                    </w:rPr>
                  </w:pPr>
                  <w:r>
                    <w:rPr>
                      <w:rFonts w:ascii="Trebuchet MS" w:hAnsi="Trebuchet MS"/>
                      <w:szCs w:val="20"/>
                    </w:rPr>
                    <w:t>NA</w:t>
                  </w:r>
                </w:p>
              </w:tc>
            </w:tr>
          </w:tbl>
          <w:p w14:paraId="543B1933"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7A42A978"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A6C48AB"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RootURL</w:t>
            </w:r>
            <w:r>
              <w:rPr>
                <w:rFonts w:ascii="Trebuchet MS" w:hAnsi="Trebuchet MS"/>
                <w:szCs w:val="20"/>
              </w:rPr>
              <w:t xml:space="preserve"> is the root URL of the REST API that can be used to control the device. </w:t>
            </w:r>
            <w:r>
              <w:rPr>
                <w:rStyle w:val="Emphasis"/>
                <w:rFonts w:ascii="Trebuchet MS" w:hAnsi="Trebuchet MS"/>
                <w:szCs w:val="20"/>
              </w:rPr>
              <w:t>RootURL</w:t>
            </w:r>
            <w:r>
              <w:rPr>
                <w:rFonts w:ascii="Trebuchet MS" w:hAnsi="Trebuchet MS"/>
                <w:szCs w:val="20"/>
              </w:rPr>
              <w:t xml:space="preserve"> is relative to the IP Address in the </w:t>
            </w:r>
            <w:r>
              <w:rPr>
                <w:rStyle w:val="Emphasis"/>
                <w:rFonts w:ascii="Trebuchet MS" w:hAnsi="Trebuchet MS"/>
                <w:szCs w:val="20"/>
              </w:rPr>
              <w:t>LXIDevice/Network/Information/IPAddress.</w:t>
            </w:r>
            <w:r>
              <w:rPr>
                <w:rFonts w:ascii="Trebuchet MS" w:hAnsi="Trebuchet MS"/>
                <w:szCs w:val="20"/>
              </w:rPr>
              <w:t xml:space="preserve"> </w:t>
            </w:r>
          </w:p>
          <w:p w14:paraId="572CAD7F"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RULE:23.11.11.1-2</w:t>
            </w:r>
            <w:r>
              <w:rPr>
                <w:rFonts w:ascii="Trebuchet MS" w:hAnsi="Trebuchet MS"/>
                <w:szCs w:val="20"/>
              </w:rPr>
              <w:t xml:space="preserve"> </w:t>
            </w:r>
          </w:p>
          <w:p w14:paraId="6808D81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A3ED4A1" w14:textId="77777777" w:rsidR="004061CA" w:rsidRDefault="004061CA" w:rsidP="00BE01A1">
      <w:pPr>
        <w:spacing w:after="120"/>
        <w:divId w:val="1595742950"/>
        <w:rPr>
          <w:sz w:val="24"/>
        </w:rPr>
      </w:pPr>
    </w:p>
    <w:p w14:paraId="0770115D" w14:textId="77777777" w:rsidR="004061CA" w:rsidRDefault="004061CA" w:rsidP="00BE01A1">
      <w:pPr>
        <w:pStyle w:val="NormalWeb"/>
        <w:spacing w:after="120"/>
        <w:divId w:val="1595742950"/>
        <w:rPr>
          <w:rFonts w:eastAsiaTheme="minorEastAsia"/>
        </w:rPr>
      </w:pPr>
      <w:r>
        <w:t xml:space="preserve">The SubinstrumentREST complex type has </w:t>
      </w:r>
      <w:r>
        <w:rPr>
          <w:b/>
          <w:bCs/>
        </w:rPr>
        <w:t>no subelements</w:t>
      </w:r>
    </w:p>
    <w:p w14:paraId="7156CD56" w14:textId="77777777" w:rsidR="004061CA" w:rsidRDefault="004061CA" w:rsidP="00BE01A1">
      <w:pPr>
        <w:spacing w:after="120"/>
        <w:divId w:val="1595742950"/>
      </w:pPr>
    </w:p>
    <w:p w14:paraId="2A10510F" w14:textId="77777777" w:rsidR="004061CA" w:rsidRDefault="004061CA" w:rsidP="00BE01A1">
      <w:pPr>
        <w:pStyle w:val="Heading3"/>
        <w:spacing w:after="120"/>
        <w:divId w:val="1595742950"/>
      </w:pPr>
      <w:bookmarkStart w:id="144" w:name="_Toc134436611"/>
      <w:r>
        <w:t>SubinstrumentSocket</w:t>
      </w:r>
      <w:bookmarkEnd w:id="144"/>
    </w:p>
    <w:p w14:paraId="4F0266D1" w14:textId="77777777" w:rsidR="004061CA" w:rsidRDefault="004061CA" w:rsidP="00BE01A1">
      <w:pPr>
        <w:pStyle w:val="NormalWeb"/>
        <w:spacing w:after="120"/>
        <w:divId w:val="217519613"/>
        <w:rPr>
          <w:rFonts w:eastAsiaTheme="minorEastAsia"/>
        </w:rPr>
      </w:pPr>
      <w:r>
        <w:rPr>
          <w:rStyle w:val="Emphasis"/>
        </w:rPr>
        <w:t>SubinstrumentSocket</w:t>
      </w:r>
      <w:r>
        <w:t xml:space="preserve"> indicates that a socket connection at the designated port may be used to control the subinstrument. </w:t>
      </w:r>
    </w:p>
    <w:p w14:paraId="2A2F4CE0" w14:textId="77777777" w:rsidR="004061CA" w:rsidRDefault="004061CA" w:rsidP="00BE01A1">
      <w:pPr>
        <w:pStyle w:val="Heading4"/>
        <w:spacing w:after="120"/>
        <w:divId w:val="1595742950"/>
      </w:pPr>
      <w:r>
        <w:lastRenderedPageBreak/>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4061CA" w14:paraId="3E95049A" w14:textId="77777777">
        <w:trPr>
          <w:divId w:val="1595742950"/>
        </w:trPr>
        <w:tc>
          <w:tcPr>
            <w:tcW w:w="0" w:type="auto"/>
            <w:shd w:val="clear" w:color="auto" w:fill="100080"/>
            <w:tcMar>
              <w:top w:w="45" w:type="dxa"/>
              <w:left w:w="45" w:type="dxa"/>
              <w:bottom w:w="45" w:type="dxa"/>
              <w:right w:w="45" w:type="dxa"/>
            </w:tcMar>
            <w:vAlign w:val="center"/>
            <w:hideMark/>
          </w:tcPr>
          <w:p w14:paraId="73A4E4E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7EE15E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3CA602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5D6DAC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7FD7271A" w14:textId="77777777">
        <w:trPr>
          <w:divId w:val="1595742950"/>
        </w:trPr>
        <w:tc>
          <w:tcPr>
            <w:tcW w:w="0" w:type="auto"/>
            <w:tcMar>
              <w:top w:w="15" w:type="dxa"/>
              <w:left w:w="45" w:type="dxa"/>
              <w:bottom w:w="15" w:type="dxa"/>
              <w:right w:w="45" w:type="dxa"/>
            </w:tcMar>
            <w:hideMark/>
          </w:tcPr>
          <w:p w14:paraId="75DE53C5"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4061CA" w14:paraId="64285F36" w14:textId="77777777">
              <w:trPr>
                <w:gridAfter w:val="1"/>
              </w:trPr>
              <w:tc>
                <w:tcPr>
                  <w:tcW w:w="0" w:type="auto"/>
                  <w:tcMar>
                    <w:top w:w="15" w:type="dxa"/>
                    <w:left w:w="45" w:type="dxa"/>
                    <w:bottom w:w="15" w:type="dxa"/>
                    <w:right w:w="45" w:type="dxa"/>
                  </w:tcMar>
                  <w:hideMark/>
                </w:tcPr>
                <w:p w14:paraId="6D40A5DF" w14:textId="77777777" w:rsidR="004061CA" w:rsidRDefault="004061CA" w:rsidP="00BE01A1">
                  <w:pPr>
                    <w:spacing w:after="120"/>
                    <w:rPr>
                      <w:rFonts w:ascii="Trebuchet MS" w:hAnsi="Trebuchet MS"/>
                      <w:szCs w:val="20"/>
                    </w:rPr>
                  </w:pPr>
                </w:p>
              </w:tc>
            </w:tr>
            <w:tr w:rsidR="004061CA" w14:paraId="5A89F2D3" w14:textId="77777777">
              <w:tc>
                <w:tcPr>
                  <w:tcW w:w="0" w:type="auto"/>
                  <w:tcMar>
                    <w:top w:w="15" w:type="dxa"/>
                    <w:left w:w="45" w:type="dxa"/>
                    <w:bottom w:w="15" w:type="dxa"/>
                    <w:right w:w="45" w:type="dxa"/>
                  </w:tcMar>
                  <w:hideMark/>
                </w:tcPr>
                <w:p w14:paraId="7BD9768D"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0A5FA8E" w14:textId="77777777" w:rsidR="004061CA" w:rsidRDefault="004061CA" w:rsidP="00BE01A1">
                  <w:pPr>
                    <w:spacing w:after="120"/>
                    <w:rPr>
                      <w:rFonts w:ascii="Trebuchet MS" w:hAnsi="Trebuchet MS"/>
                      <w:szCs w:val="20"/>
                    </w:rPr>
                  </w:pPr>
                  <w:r>
                    <w:rPr>
                      <w:rFonts w:ascii="Trebuchet MS" w:hAnsi="Trebuchet MS"/>
                      <w:szCs w:val="20"/>
                    </w:rPr>
                    <w:t>xs:integer</w:t>
                  </w:r>
                </w:p>
              </w:tc>
            </w:tr>
            <w:tr w:rsidR="004061CA" w14:paraId="0580A330" w14:textId="77777777">
              <w:tc>
                <w:tcPr>
                  <w:tcW w:w="0" w:type="auto"/>
                  <w:tcMar>
                    <w:top w:w="15" w:type="dxa"/>
                    <w:left w:w="45" w:type="dxa"/>
                    <w:bottom w:w="15" w:type="dxa"/>
                    <w:right w:w="45" w:type="dxa"/>
                  </w:tcMar>
                  <w:hideMark/>
                </w:tcPr>
                <w:p w14:paraId="79356F4D"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1FBD755"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175BACDC" w14:textId="77777777">
              <w:tc>
                <w:tcPr>
                  <w:tcW w:w="0" w:type="auto"/>
                  <w:tcMar>
                    <w:top w:w="15" w:type="dxa"/>
                    <w:left w:w="45" w:type="dxa"/>
                    <w:bottom w:w="15" w:type="dxa"/>
                    <w:right w:w="45" w:type="dxa"/>
                  </w:tcMar>
                  <w:hideMark/>
                </w:tcPr>
                <w:p w14:paraId="33010A9B"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A00AF8E" w14:textId="77777777" w:rsidR="004061CA" w:rsidRDefault="004061CA" w:rsidP="00BE01A1">
                  <w:pPr>
                    <w:spacing w:after="120"/>
                    <w:rPr>
                      <w:rFonts w:ascii="Trebuchet MS" w:hAnsi="Trebuchet MS"/>
                      <w:szCs w:val="20"/>
                    </w:rPr>
                  </w:pPr>
                  <w:r>
                    <w:rPr>
                      <w:rFonts w:ascii="Trebuchet MS" w:hAnsi="Trebuchet MS"/>
                      <w:szCs w:val="20"/>
                    </w:rPr>
                    <w:t>NA</w:t>
                  </w:r>
                </w:p>
              </w:tc>
            </w:tr>
          </w:tbl>
          <w:p w14:paraId="33033855"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D94E880"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74A8453F"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server that can be used to control the device. </w:t>
            </w:r>
          </w:p>
          <w:p w14:paraId="76757E6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RULE:23.11.12.1-1</w:t>
            </w:r>
            <w:r>
              <w:rPr>
                <w:rFonts w:ascii="Trebuchet MS" w:hAnsi="Trebuchet MS"/>
                <w:szCs w:val="20"/>
              </w:rPr>
              <w:t xml:space="preserve"> </w:t>
            </w:r>
          </w:p>
          <w:p w14:paraId="147FA484"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794AE302" w14:textId="77777777">
        <w:trPr>
          <w:divId w:val="1595742950"/>
        </w:trPr>
        <w:tc>
          <w:tcPr>
            <w:tcW w:w="0" w:type="auto"/>
            <w:tcMar>
              <w:top w:w="15" w:type="dxa"/>
              <w:left w:w="45" w:type="dxa"/>
              <w:bottom w:w="15" w:type="dxa"/>
              <w:right w:w="45" w:type="dxa"/>
            </w:tcMar>
            <w:hideMark/>
          </w:tcPr>
          <w:p w14:paraId="7C0417C3" w14:textId="77777777" w:rsidR="004061CA" w:rsidRDefault="004061CA" w:rsidP="00BE01A1">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4061CA" w14:paraId="4B5138A4" w14:textId="77777777">
              <w:trPr>
                <w:gridAfter w:val="1"/>
              </w:trPr>
              <w:tc>
                <w:tcPr>
                  <w:tcW w:w="0" w:type="auto"/>
                  <w:tcMar>
                    <w:top w:w="15" w:type="dxa"/>
                    <w:left w:w="45" w:type="dxa"/>
                    <w:bottom w:w="15" w:type="dxa"/>
                    <w:right w:w="45" w:type="dxa"/>
                  </w:tcMar>
                  <w:hideMark/>
                </w:tcPr>
                <w:p w14:paraId="441095D7" w14:textId="77777777" w:rsidR="004061CA" w:rsidRDefault="004061CA" w:rsidP="00BE01A1">
                  <w:pPr>
                    <w:spacing w:after="120"/>
                    <w:rPr>
                      <w:rFonts w:ascii="Trebuchet MS" w:hAnsi="Trebuchet MS"/>
                      <w:szCs w:val="20"/>
                    </w:rPr>
                  </w:pPr>
                </w:p>
              </w:tc>
            </w:tr>
            <w:tr w:rsidR="004061CA" w14:paraId="0EAE19BE" w14:textId="77777777">
              <w:tc>
                <w:tcPr>
                  <w:tcW w:w="0" w:type="auto"/>
                  <w:tcMar>
                    <w:top w:w="15" w:type="dxa"/>
                    <w:left w:w="45" w:type="dxa"/>
                    <w:bottom w:w="15" w:type="dxa"/>
                    <w:right w:w="45" w:type="dxa"/>
                  </w:tcMar>
                  <w:hideMark/>
                </w:tcPr>
                <w:p w14:paraId="05F6B5C3"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4A7A692"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5A08AD9E" w14:textId="77777777">
              <w:tc>
                <w:tcPr>
                  <w:tcW w:w="0" w:type="auto"/>
                  <w:tcMar>
                    <w:top w:w="15" w:type="dxa"/>
                    <w:left w:w="45" w:type="dxa"/>
                    <w:bottom w:w="15" w:type="dxa"/>
                    <w:right w:w="45" w:type="dxa"/>
                  </w:tcMar>
                  <w:hideMark/>
                </w:tcPr>
                <w:p w14:paraId="481E3450"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9C9B3EF"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82A98F9" w14:textId="77777777">
              <w:tc>
                <w:tcPr>
                  <w:tcW w:w="0" w:type="auto"/>
                  <w:tcMar>
                    <w:top w:w="15" w:type="dxa"/>
                    <w:left w:w="45" w:type="dxa"/>
                    <w:bottom w:w="15" w:type="dxa"/>
                    <w:right w:w="45" w:type="dxa"/>
                  </w:tcMar>
                  <w:hideMark/>
                </w:tcPr>
                <w:p w14:paraId="19F95F6A"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ECE3742"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353B529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FDB2A71"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5F7F98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socket. The string used to designate the protocol is device specific. </w:t>
            </w:r>
          </w:p>
          <w:p w14:paraId="252BBC81"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19EB7742"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8F3C13B" w14:textId="77777777" w:rsidR="004061CA" w:rsidRDefault="004061CA" w:rsidP="00BE01A1">
      <w:pPr>
        <w:spacing w:after="120"/>
        <w:divId w:val="1595742950"/>
        <w:rPr>
          <w:sz w:val="24"/>
        </w:rPr>
      </w:pPr>
    </w:p>
    <w:p w14:paraId="4A48D7DD" w14:textId="77777777" w:rsidR="004061CA" w:rsidRDefault="004061CA" w:rsidP="00BE01A1">
      <w:pPr>
        <w:pStyle w:val="NormalWeb"/>
        <w:spacing w:after="120"/>
        <w:divId w:val="1595742950"/>
        <w:rPr>
          <w:rFonts w:eastAsiaTheme="minorEastAsia"/>
        </w:rPr>
      </w:pPr>
      <w:r>
        <w:t xml:space="preserve">The SubinstrumentSocket complex type has </w:t>
      </w:r>
      <w:r>
        <w:rPr>
          <w:b/>
          <w:bCs/>
        </w:rPr>
        <w:t>no subelements</w:t>
      </w:r>
    </w:p>
    <w:p w14:paraId="678E148C" w14:textId="77777777" w:rsidR="004061CA" w:rsidRDefault="004061CA" w:rsidP="00BE01A1">
      <w:pPr>
        <w:spacing w:after="120"/>
        <w:divId w:val="1595742950"/>
      </w:pPr>
    </w:p>
    <w:p w14:paraId="50B721D7" w14:textId="77777777" w:rsidR="004061CA" w:rsidRDefault="004061CA" w:rsidP="00BE01A1">
      <w:pPr>
        <w:pStyle w:val="Heading3"/>
        <w:spacing w:after="120"/>
        <w:divId w:val="1595742950"/>
      </w:pPr>
      <w:bookmarkStart w:id="145" w:name="_Toc134436612"/>
      <w:r>
        <w:t>SubinstrumentTelnet</w:t>
      </w:r>
      <w:bookmarkEnd w:id="145"/>
    </w:p>
    <w:p w14:paraId="1C9A0CED" w14:textId="77777777" w:rsidR="004061CA" w:rsidRDefault="004061CA" w:rsidP="00BE01A1">
      <w:pPr>
        <w:pStyle w:val="NormalWeb"/>
        <w:spacing w:after="120"/>
        <w:divId w:val="1914048925"/>
        <w:rPr>
          <w:rFonts w:eastAsiaTheme="minorEastAsia"/>
        </w:rPr>
      </w:pPr>
      <w:r>
        <w:rPr>
          <w:rStyle w:val="Emphasis"/>
        </w:rPr>
        <w:t>SubinstrumentTelnet</w:t>
      </w:r>
      <w:r>
        <w:t xml:space="preserve"> indicates that a telnet connection at the designated port may be used to control the subinstrument. </w:t>
      </w:r>
    </w:p>
    <w:p w14:paraId="5CEE8F14"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250"/>
        <w:gridCol w:w="1921"/>
        <w:gridCol w:w="480"/>
        <w:gridCol w:w="5709"/>
      </w:tblGrid>
      <w:tr w:rsidR="004061CA" w14:paraId="438CD9B5" w14:textId="77777777">
        <w:trPr>
          <w:divId w:val="1595742950"/>
        </w:trPr>
        <w:tc>
          <w:tcPr>
            <w:tcW w:w="0" w:type="auto"/>
            <w:shd w:val="clear" w:color="auto" w:fill="100080"/>
            <w:tcMar>
              <w:top w:w="45" w:type="dxa"/>
              <w:left w:w="45" w:type="dxa"/>
              <w:bottom w:w="45" w:type="dxa"/>
              <w:right w:w="45" w:type="dxa"/>
            </w:tcMar>
            <w:vAlign w:val="center"/>
            <w:hideMark/>
          </w:tcPr>
          <w:p w14:paraId="46F3C7D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14620D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A67294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2A8749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2DAA0868" w14:textId="77777777">
        <w:trPr>
          <w:divId w:val="1595742950"/>
        </w:trPr>
        <w:tc>
          <w:tcPr>
            <w:tcW w:w="0" w:type="auto"/>
            <w:tcMar>
              <w:top w:w="15" w:type="dxa"/>
              <w:left w:w="45" w:type="dxa"/>
              <w:bottom w:w="15" w:type="dxa"/>
              <w:right w:w="45" w:type="dxa"/>
            </w:tcMar>
            <w:hideMark/>
          </w:tcPr>
          <w:p w14:paraId="0D88D87D"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987"/>
            </w:tblGrid>
            <w:tr w:rsidR="004061CA" w14:paraId="6E7B93C8" w14:textId="77777777">
              <w:trPr>
                <w:gridAfter w:val="1"/>
              </w:trPr>
              <w:tc>
                <w:tcPr>
                  <w:tcW w:w="0" w:type="auto"/>
                  <w:tcMar>
                    <w:top w:w="15" w:type="dxa"/>
                    <w:left w:w="45" w:type="dxa"/>
                    <w:bottom w:w="15" w:type="dxa"/>
                    <w:right w:w="45" w:type="dxa"/>
                  </w:tcMar>
                  <w:hideMark/>
                </w:tcPr>
                <w:p w14:paraId="55E5DDD2" w14:textId="77777777" w:rsidR="004061CA" w:rsidRDefault="004061CA" w:rsidP="00BE01A1">
                  <w:pPr>
                    <w:spacing w:after="120"/>
                    <w:rPr>
                      <w:rFonts w:ascii="Trebuchet MS" w:hAnsi="Trebuchet MS"/>
                      <w:szCs w:val="20"/>
                    </w:rPr>
                  </w:pPr>
                </w:p>
              </w:tc>
            </w:tr>
            <w:tr w:rsidR="004061CA" w14:paraId="34C55760" w14:textId="77777777">
              <w:tc>
                <w:tcPr>
                  <w:tcW w:w="0" w:type="auto"/>
                  <w:tcMar>
                    <w:top w:w="15" w:type="dxa"/>
                    <w:left w:w="45" w:type="dxa"/>
                    <w:bottom w:w="15" w:type="dxa"/>
                    <w:right w:w="45" w:type="dxa"/>
                  </w:tcMar>
                  <w:hideMark/>
                </w:tcPr>
                <w:p w14:paraId="15E15F56"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2132D81" w14:textId="77777777" w:rsidR="004061CA" w:rsidRDefault="004061CA" w:rsidP="00BE01A1">
                  <w:pPr>
                    <w:spacing w:after="120"/>
                    <w:rPr>
                      <w:rFonts w:ascii="Trebuchet MS" w:hAnsi="Trebuchet MS"/>
                      <w:szCs w:val="20"/>
                    </w:rPr>
                  </w:pPr>
                  <w:r>
                    <w:rPr>
                      <w:rFonts w:ascii="Trebuchet MS" w:hAnsi="Trebuchet MS"/>
                      <w:szCs w:val="20"/>
                    </w:rPr>
                    <w:t>xs:integer</w:t>
                  </w:r>
                </w:p>
              </w:tc>
            </w:tr>
            <w:tr w:rsidR="004061CA" w14:paraId="2D95E7A1" w14:textId="77777777">
              <w:tc>
                <w:tcPr>
                  <w:tcW w:w="0" w:type="auto"/>
                  <w:tcMar>
                    <w:top w:w="15" w:type="dxa"/>
                    <w:left w:w="45" w:type="dxa"/>
                    <w:bottom w:w="15" w:type="dxa"/>
                    <w:right w:w="45" w:type="dxa"/>
                  </w:tcMar>
                  <w:hideMark/>
                </w:tcPr>
                <w:p w14:paraId="11B5C97C"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5FF48BB"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197DAB7C" w14:textId="77777777">
              <w:tc>
                <w:tcPr>
                  <w:tcW w:w="0" w:type="auto"/>
                  <w:tcMar>
                    <w:top w:w="15" w:type="dxa"/>
                    <w:left w:w="45" w:type="dxa"/>
                    <w:bottom w:w="15" w:type="dxa"/>
                    <w:right w:w="45" w:type="dxa"/>
                  </w:tcMar>
                  <w:hideMark/>
                </w:tcPr>
                <w:p w14:paraId="6AE3E014"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318623E" w14:textId="77777777" w:rsidR="004061CA" w:rsidRDefault="004061CA" w:rsidP="00BE01A1">
                  <w:pPr>
                    <w:spacing w:after="120"/>
                    <w:rPr>
                      <w:rFonts w:ascii="Trebuchet MS" w:hAnsi="Trebuchet MS"/>
                      <w:szCs w:val="20"/>
                    </w:rPr>
                  </w:pPr>
                  <w:r>
                    <w:rPr>
                      <w:rFonts w:ascii="Trebuchet MS" w:hAnsi="Trebuchet MS"/>
                      <w:szCs w:val="20"/>
                    </w:rPr>
                    <w:t>NA</w:t>
                  </w:r>
                </w:p>
              </w:tc>
            </w:tr>
          </w:tbl>
          <w:p w14:paraId="0528680D"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7A2C7071"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5E2A853"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is the TCPIP port of a telnet server that can be used to control the device. </w:t>
            </w:r>
          </w:p>
          <w:p w14:paraId="336022A3"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RULE:23.11.13.1-1</w:t>
            </w:r>
            <w:r>
              <w:rPr>
                <w:rFonts w:ascii="Trebuchet MS" w:hAnsi="Trebuchet MS"/>
                <w:szCs w:val="20"/>
              </w:rPr>
              <w:t xml:space="preserve"> </w:t>
            </w:r>
          </w:p>
          <w:p w14:paraId="0A1DA0A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61C4DFEE" w14:textId="77777777">
        <w:trPr>
          <w:divId w:val="1595742950"/>
        </w:trPr>
        <w:tc>
          <w:tcPr>
            <w:tcW w:w="0" w:type="auto"/>
            <w:tcMar>
              <w:top w:w="15" w:type="dxa"/>
              <w:left w:w="45" w:type="dxa"/>
              <w:bottom w:w="15" w:type="dxa"/>
              <w:right w:w="45" w:type="dxa"/>
            </w:tcMar>
            <w:hideMark/>
          </w:tcPr>
          <w:p w14:paraId="6F114569" w14:textId="77777777" w:rsidR="004061CA" w:rsidRDefault="004061CA" w:rsidP="00BE01A1">
            <w:pPr>
              <w:spacing w:after="120"/>
              <w:rPr>
                <w:rFonts w:ascii="Trebuchet MS" w:hAnsi="Trebuchet MS"/>
                <w:szCs w:val="20"/>
              </w:rPr>
            </w:pPr>
            <w:r>
              <w:rPr>
                <w:rFonts w:ascii="Trebuchet MS" w:hAnsi="Trebuchet MS"/>
                <w:szCs w:val="20"/>
              </w:rPr>
              <w:t>Protocol</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912"/>
              <w:gridCol w:w="919"/>
            </w:tblGrid>
            <w:tr w:rsidR="004061CA" w14:paraId="25ED385C" w14:textId="77777777">
              <w:trPr>
                <w:gridAfter w:val="1"/>
              </w:trPr>
              <w:tc>
                <w:tcPr>
                  <w:tcW w:w="0" w:type="auto"/>
                  <w:tcMar>
                    <w:top w:w="15" w:type="dxa"/>
                    <w:left w:w="45" w:type="dxa"/>
                    <w:bottom w:w="15" w:type="dxa"/>
                    <w:right w:w="45" w:type="dxa"/>
                  </w:tcMar>
                  <w:hideMark/>
                </w:tcPr>
                <w:p w14:paraId="04A0BFDD" w14:textId="77777777" w:rsidR="004061CA" w:rsidRDefault="004061CA" w:rsidP="00BE01A1">
                  <w:pPr>
                    <w:spacing w:after="120"/>
                    <w:rPr>
                      <w:rFonts w:ascii="Trebuchet MS" w:hAnsi="Trebuchet MS"/>
                      <w:szCs w:val="20"/>
                    </w:rPr>
                  </w:pPr>
                </w:p>
              </w:tc>
            </w:tr>
            <w:tr w:rsidR="004061CA" w14:paraId="240FA525" w14:textId="77777777">
              <w:tc>
                <w:tcPr>
                  <w:tcW w:w="0" w:type="auto"/>
                  <w:tcMar>
                    <w:top w:w="15" w:type="dxa"/>
                    <w:left w:w="45" w:type="dxa"/>
                    <w:bottom w:w="15" w:type="dxa"/>
                    <w:right w:w="45" w:type="dxa"/>
                  </w:tcMar>
                  <w:hideMark/>
                </w:tcPr>
                <w:p w14:paraId="1897E84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6B7CBBC"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7C0EA6B3" w14:textId="77777777">
              <w:tc>
                <w:tcPr>
                  <w:tcW w:w="0" w:type="auto"/>
                  <w:tcMar>
                    <w:top w:w="15" w:type="dxa"/>
                    <w:left w:w="45" w:type="dxa"/>
                    <w:bottom w:w="15" w:type="dxa"/>
                    <w:right w:w="45" w:type="dxa"/>
                  </w:tcMar>
                  <w:hideMark/>
                </w:tcPr>
                <w:p w14:paraId="073F389D"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F6B8D0B"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051C36B7" w14:textId="77777777">
              <w:tc>
                <w:tcPr>
                  <w:tcW w:w="0" w:type="auto"/>
                  <w:tcMar>
                    <w:top w:w="15" w:type="dxa"/>
                    <w:left w:w="45" w:type="dxa"/>
                    <w:bottom w:w="15" w:type="dxa"/>
                    <w:right w:w="45" w:type="dxa"/>
                  </w:tcMar>
                  <w:hideMark/>
                </w:tcPr>
                <w:p w14:paraId="591E1AB6"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2F3915B"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266BB843"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D88BB82"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518E238C"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Protocol</w:t>
            </w:r>
            <w:r>
              <w:rPr>
                <w:rFonts w:ascii="Trebuchet MS" w:hAnsi="Trebuchet MS"/>
                <w:szCs w:val="20"/>
              </w:rPr>
              <w:t xml:space="preserve"> is the protocol the device accepts over the designated telnet connection. The string used to designate the protocol is device specific. </w:t>
            </w:r>
          </w:p>
          <w:p w14:paraId="54F689F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111806AD"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8CF996E" w14:textId="77777777" w:rsidR="004061CA" w:rsidRDefault="004061CA" w:rsidP="00BE01A1">
      <w:pPr>
        <w:spacing w:after="120"/>
        <w:divId w:val="1595742950"/>
        <w:rPr>
          <w:sz w:val="24"/>
        </w:rPr>
      </w:pPr>
    </w:p>
    <w:p w14:paraId="2F3E0759" w14:textId="77777777" w:rsidR="004061CA" w:rsidRDefault="004061CA" w:rsidP="00BE01A1">
      <w:pPr>
        <w:pStyle w:val="NormalWeb"/>
        <w:spacing w:after="120"/>
        <w:divId w:val="1595742950"/>
        <w:rPr>
          <w:rFonts w:eastAsiaTheme="minorEastAsia"/>
        </w:rPr>
      </w:pPr>
      <w:r>
        <w:t xml:space="preserve">The SubinstrumentTelnet complex type has </w:t>
      </w:r>
      <w:r>
        <w:rPr>
          <w:b/>
          <w:bCs/>
        </w:rPr>
        <w:t>no subelements</w:t>
      </w:r>
    </w:p>
    <w:p w14:paraId="79ACBADE" w14:textId="77777777" w:rsidR="004061CA" w:rsidRDefault="004061CA" w:rsidP="00BE01A1">
      <w:pPr>
        <w:spacing w:after="120"/>
        <w:divId w:val="1595742950"/>
      </w:pPr>
    </w:p>
    <w:p w14:paraId="7289D92C" w14:textId="77777777" w:rsidR="004061CA" w:rsidRDefault="004061CA" w:rsidP="00BE01A1">
      <w:pPr>
        <w:pStyle w:val="Heading3"/>
        <w:spacing w:after="120"/>
        <w:divId w:val="1595742950"/>
      </w:pPr>
      <w:bookmarkStart w:id="146" w:name="_Toc134436613"/>
      <w:r>
        <w:t>SubinstrumentVXI11</w:t>
      </w:r>
      <w:bookmarkEnd w:id="146"/>
    </w:p>
    <w:p w14:paraId="2D5D5702" w14:textId="77777777" w:rsidR="004061CA" w:rsidRDefault="004061CA" w:rsidP="00BE01A1">
      <w:pPr>
        <w:spacing w:after="120"/>
        <w:divId w:val="28801247"/>
      </w:pPr>
      <w:r>
        <w:t xml:space="preserve">VXI-11 Device name associated with this subinstrument. </w:t>
      </w:r>
    </w:p>
    <w:p w14:paraId="70DFC276"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294"/>
        <w:gridCol w:w="1847"/>
        <w:gridCol w:w="497"/>
        <w:gridCol w:w="5722"/>
      </w:tblGrid>
      <w:tr w:rsidR="004061CA" w14:paraId="7B9A6786" w14:textId="77777777">
        <w:trPr>
          <w:divId w:val="1595742950"/>
        </w:trPr>
        <w:tc>
          <w:tcPr>
            <w:tcW w:w="0" w:type="auto"/>
            <w:shd w:val="clear" w:color="auto" w:fill="100080"/>
            <w:tcMar>
              <w:top w:w="45" w:type="dxa"/>
              <w:left w:w="45" w:type="dxa"/>
              <w:bottom w:w="45" w:type="dxa"/>
              <w:right w:w="45" w:type="dxa"/>
            </w:tcMar>
            <w:vAlign w:val="center"/>
            <w:hideMark/>
          </w:tcPr>
          <w:p w14:paraId="533427C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2E78B9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7E1CD9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C99994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7C22F747" w14:textId="77777777">
        <w:trPr>
          <w:divId w:val="1595742950"/>
        </w:trPr>
        <w:tc>
          <w:tcPr>
            <w:tcW w:w="0" w:type="auto"/>
            <w:tcMar>
              <w:top w:w="15" w:type="dxa"/>
              <w:left w:w="45" w:type="dxa"/>
              <w:bottom w:w="15" w:type="dxa"/>
              <w:right w:w="45" w:type="dxa"/>
            </w:tcMar>
            <w:hideMark/>
          </w:tcPr>
          <w:p w14:paraId="6D826FFF" w14:textId="77777777" w:rsidR="004061CA" w:rsidRDefault="004061CA" w:rsidP="00BE01A1">
            <w:pPr>
              <w:spacing w:after="120"/>
              <w:rPr>
                <w:rFonts w:ascii="Trebuchet MS" w:hAnsi="Trebuchet MS"/>
                <w:szCs w:val="20"/>
              </w:rPr>
            </w:pPr>
            <w:r>
              <w:rPr>
                <w:rFonts w:ascii="Trebuchet MS" w:hAnsi="Trebuchet MS"/>
                <w:szCs w:val="20"/>
              </w:rPr>
              <w:lastRenderedPageBreak/>
              <w:t>Device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75"/>
              <w:gridCol w:w="882"/>
            </w:tblGrid>
            <w:tr w:rsidR="004061CA" w14:paraId="2B05FE72" w14:textId="77777777">
              <w:trPr>
                <w:gridAfter w:val="1"/>
              </w:trPr>
              <w:tc>
                <w:tcPr>
                  <w:tcW w:w="0" w:type="auto"/>
                  <w:tcMar>
                    <w:top w:w="15" w:type="dxa"/>
                    <w:left w:w="45" w:type="dxa"/>
                    <w:bottom w:w="15" w:type="dxa"/>
                    <w:right w:w="45" w:type="dxa"/>
                  </w:tcMar>
                  <w:hideMark/>
                </w:tcPr>
                <w:p w14:paraId="400F6E44" w14:textId="77777777" w:rsidR="004061CA" w:rsidRDefault="004061CA" w:rsidP="00BE01A1">
                  <w:pPr>
                    <w:spacing w:after="120"/>
                    <w:rPr>
                      <w:rFonts w:ascii="Trebuchet MS" w:hAnsi="Trebuchet MS"/>
                      <w:szCs w:val="20"/>
                    </w:rPr>
                  </w:pPr>
                </w:p>
              </w:tc>
            </w:tr>
            <w:tr w:rsidR="004061CA" w14:paraId="77F010A2" w14:textId="77777777">
              <w:tc>
                <w:tcPr>
                  <w:tcW w:w="0" w:type="auto"/>
                  <w:tcMar>
                    <w:top w:w="15" w:type="dxa"/>
                    <w:left w:w="45" w:type="dxa"/>
                    <w:bottom w:w="15" w:type="dxa"/>
                    <w:right w:w="45" w:type="dxa"/>
                  </w:tcMar>
                  <w:hideMark/>
                </w:tcPr>
                <w:p w14:paraId="1FFF29CB"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AF30413"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55CEE15D" w14:textId="77777777">
              <w:tc>
                <w:tcPr>
                  <w:tcW w:w="0" w:type="auto"/>
                  <w:tcMar>
                    <w:top w:w="15" w:type="dxa"/>
                    <w:left w:w="45" w:type="dxa"/>
                    <w:bottom w:w="15" w:type="dxa"/>
                    <w:right w:w="45" w:type="dxa"/>
                  </w:tcMar>
                  <w:hideMark/>
                </w:tcPr>
                <w:p w14:paraId="4FBB1ED9"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89B3862"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3C2E9A9B" w14:textId="77777777">
              <w:tc>
                <w:tcPr>
                  <w:tcW w:w="0" w:type="auto"/>
                  <w:tcMar>
                    <w:top w:w="15" w:type="dxa"/>
                    <w:left w:w="45" w:type="dxa"/>
                    <w:bottom w:w="15" w:type="dxa"/>
                    <w:right w:w="45" w:type="dxa"/>
                  </w:tcMar>
                  <w:hideMark/>
                </w:tcPr>
                <w:p w14:paraId="7CA89DD9"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BBC91B4"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62EDFBA8"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EDC4395"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3198604"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VXI-11 device name of this server. If absent, indicates </w:t>
            </w:r>
            <w:r>
              <w:rPr>
                <w:rStyle w:val="Emphasis"/>
                <w:rFonts w:ascii="Trebuchet MS" w:hAnsi="Trebuchet MS"/>
                <w:szCs w:val="20"/>
              </w:rPr>
              <w:t>inst0</w:t>
            </w:r>
            <w:r>
              <w:rPr>
                <w:rFonts w:ascii="Trebuchet MS" w:hAnsi="Trebuchet MS"/>
                <w:szCs w:val="20"/>
              </w:rPr>
              <w:t xml:space="preserve">. </w:t>
            </w:r>
          </w:p>
          <w:p w14:paraId="45372DF4"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Optional</w:t>
            </w:r>
          </w:p>
          <w:p w14:paraId="70EAD60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4756C7B" w14:textId="77777777" w:rsidR="004061CA" w:rsidRDefault="004061CA" w:rsidP="00BE01A1">
      <w:pPr>
        <w:spacing w:after="120"/>
        <w:divId w:val="1595742950"/>
        <w:rPr>
          <w:sz w:val="24"/>
        </w:rPr>
      </w:pPr>
    </w:p>
    <w:p w14:paraId="07CF971C" w14:textId="77777777" w:rsidR="004061CA" w:rsidRDefault="004061CA" w:rsidP="00BE01A1">
      <w:pPr>
        <w:pStyle w:val="NormalWeb"/>
        <w:spacing w:after="120"/>
        <w:divId w:val="1595742950"/>
        <w:rPr>
          <w:rFonts w:eastAsiaTheme="minorEastAsia"/>
        </w:rPr>
      </w:pPr>
      <w:r>
        <w:t xml:space="preserve">The SubinstrumentVXI11 complex type has </w:t>
      </w:r>
      <w:r>
        <w:rPr>
          <w:b/>
          <w:bCs/>
        </w:rPr>
        <w:t>no subelements</w:t>
      </w:r>
    </w:p>
    <w:p w14:paraId="41E4BA47" w14:textId="77777777" w:rsidR="004061CA" w:rsidRDefault="004061CA" w:rsidP="00BE01A1">
      <w:pPr>
        <w:spacing w:after="120"/>
        <w:divId w:val="1595742950"/>
      </w:pPr>
      <w:r>
        <w:br/>
      </w:r>
    </w:p>
    <w:p w14:paraId="7ECB1CF7" w14:textId="77777777" w:rsidR="004061CA" w:rsidRDefault="004061CA" w:rsidP="00BE01A1">
      <w:pPr>
        <w:pStyle w:val="Heading2"/>
        <w:spacing w:after="120"/>
        <w:divId w:val="1762217520"/>
      </w:pPr>
      <w:bookmarkStart w:id="147" w:name="_Toc134436614"/>
      <w:r>
        <w:t>LXI Common Configuration Schema</w:t>
      </w:r>
      <w:bookmarkEnd w:id="147"/>
    </w:p>
    <w:p w14:paraId="51233481" w14:textId="77777777" w:rsidR="004061CA" w:rsidRDefault="004061CA" w:rsidP="00BE01A1">
      <w:pPr>
        <w:pStyle w:val="NormalWeb"/>
        <w:spacing w:after="120"/>
        <w:divId w:val="1762217520"/>
        <w:rPr>
          <w:rFonts w:eastAsiaTheme="minorEastAsia"/>
        </w:rPr>
      </w:pPr>
      <w:r>
        <w:t xml:space="preserve">The LXI Common Configuration XML schema is specified by the LXI Consortium as part of the LXI Security Extended Function. </w:t>
      </w:r>
    </w:p>
    <w:p w14:paraId="4EA20D9B" w14:textId="77777777" w:rsidR="004061CA" w:rsidRDefault="004061CA" w:rsidP="00BE01A1">
      <w:pPr>
        <w:pStyle w:val="NormalWeb"/>
        <w:spacing w:after="120"/>
        <w:divId w:val="1762217520"/>
      </w:pPr>
      <w:r>
        <w:rPr>
          <w:rStyle w:val="Emphasis"/>
        </w:rPr>
        <w:t>LXICommonConfiguration</w:t>
      </w:r>
      <w:r>
        <w:t xml:space="preserve"> contains settings related to the device secure configuration. This includes the configuration of the network interface, configuration of various network protocols and client authentication information. </w:t>
      </w:r>
    </w:p>
    <w:p w14:paraId="39F0DDDB" w14:textId="77777777" w:rsidR="004061CA" w:rsidRDefault="004061CA" w:rsidP="00BE01A1">
      <w:pPr>
        <w:pStyle w:val="NormalWeb"/>
        <w:spacing w:after="120"/>
        <w:divId w:val="1762217520"/>
      </w:pPr>
      <w:r>
        <w:t xml:space="preserve">This schema is used to: </w:t>
      </w:r>
    </w:p>
    <w:p w14:paraId="687BFFA2" w14:textId="77777777" w:rsidR="004061CA" w:rsidRDefault="004061CA" w:rsidP="00BE01A1">
      <w:pPr>
        <w:numPr>
          <w:ilvl w:val="0"/>
          <w:numId w:val="48"/>
        </w:numPr>
        <w:spacing w:before="100" w:beforeAutospacing="1" w:after="120"/>
        <w:divId w:val="1762217520"/>
      </w:pPr>
      <w:r>
        <w:t>Configure the security settings of a device</w:t>
      </w:r>
    </w:p>
    <w:p w14:paraId="780AEB53" w14:textId="77777777" w:rsidR="004061CA" w:rsidRDefault="004061CA" w:rsidP="00BE01A1">
      <w:pPr>
        <w:numPr>
          <w:ilvl w:val="0"/>
          <w:numId w:val="48"/>
        </w:numPr>
        <w:spacing w:before="100" w:beforeAutospacing="1" w:after="120"/>
        <w:divId w:val="1762217520"/>
      </w:pPr>
      <w:r>
        <w:t>Interrogate a device to determine its security settings</w:t>
      </w:r>
    </w:p>
    <w:p w14:paraId="55F2CA8F" w14:textId="77777777" w:rsidR="004061CA" w:rsidRDefault="004061CA" w:rsidP="00BE01A1">
      <w:pPr>
        <w:numPr>
          <w:ilvl w:val="0"/>
          <w:numId w:val="48"/>
        </w:numPr>
        <w:spacing w:before="100" w:beforeAutospacing="1" w:after="120"/>
        <w:divId w:val="1762217520"/>
      </w:pPr>
      <w:r>
        <w:t>Interrogate a device to determine its security capabilities</w:t>
      </w:r>
    </w:p>
    <w:p w14:paraId="5E51B015" w14:textId="77777777" w:rsidR="004061CA" w:rsidRDefault="004061CA" w:rsidP="00BE01A1">
      <w:pPr>
        <w:pStyle w:val="NormalWeb"/>
        <w:spacing w:after="120"/>
        <w:divId w:val="1762217520"/>
        <w:rPr>
          <w:rFonts w:eastAsiaTheme="minorEastAsia"/>
        </w:rPr>
      </w:pPr>
      <w:r>
        <w:rPr>
          <w:b/>
          <w:bCs/>
        </w:rPr>
        <w:t>RULE:23.12-1</w:t>
      </w:r>
      <w:r>
        <w:t xml:space="preserve"> On an HTTP PUT the device shall go to the state specified in the XML.</w:t>
      </w:r>
    </w:p>
    <w:p w14:paraId="7EDCF130" w14:textId="77777777" w:rsidR="004061CA" w:rsidRDefault="004061CA" w:rsidP="00BE01A1">
      <w:pPr>
        <w:pStyle w:val="NormalWeb"/>
        <w:spacing w:after="120"/>
        <w:divId w:val="1762217520"/>
      </w:pPr>
      <w:r>
        <w:t xml:space="preserve">A device is configured by performing an HTTP PUT of this XML to the LXI-specified endpoint in the device. A successful PUT indicates that the device recognizes the XML and that it will assume the configuration specified in the XML. The point in time when the new configuration takes effect is device dependent. </w:t>
      </w:r>
    </w:p>
    <w:p w14:paraId="7D1DBD4A" w14:textId="77777777" w:rsidR="004061CA" w:rsidRDefault="004061CA" w:rsidP="00BE01A1">
      <w:pPr>
        <w:pStyle w:val="NormalWeb"/>
        <w:spacing w:after="120"/>
        <w:divId w:val="1762217520"/>
      </w:pPr>
      <w:r>
        <w:t xml:space="preserve">If any part of the XML is syntactically invalid or if the XML represents settings that the device does not support, the device state shall report an HTTP error and not change state. </w:t>
      </w:r>
    </w:p>
    <w:p w14:paraId="78F3ADA6" w14:textId="77777777" w:rsidR="004061CA" w:rsidRDefault="004061CA" w:rsidP="00BE01A1">
      <w:pPr>
        <w:pStyle w:val="NormalWeb"/>
        <w:spacing w:after="120"/>
        <w:divId w:val="1762217520"/>
      </w:pPr>
      <w:r>
        <w:t xml:space="preserve">Per the LXI API Specification, the reason for the error shall be elaborated using the </w:t>
      </w:r>
      <w:r>
        <w:rPr>
          <w:rStyle w:val="Emphasis"/>
        </w:rPr>
        <w:t>LXIProblemDetails</w:t>
      </w:r>
      <w:r>
        <w:t xml:space="preserve"> response schema. </w:t>
      </w:r>
    </w:p>
    <w:p w14:paraId="3759BD8E" w14:textId="77777777" w:rsidR="004061CA" w:rsidRDefault="004061CA" w:rsidP="00BE01A1">
      <w:pPr>
        <w:pStyle w:val="NormalWeb"/>
        <w:spacing w:after="120"/>
        <w:divId w:val="1762217520"/>
      </w:pPr>
      <w:r>
        <w:rPr>
          <w:b/>
          <w:bCs/>
        </w:rPr>
        <w:t xml:space="preserve">OBSERVATION: </w:t>
      </w:r>
      <w:r>
        <w:rPr>
          <w:rStyle w:val="Emphasis"/>
        </w:rPr>
        <w:t>The LXICommonConfiguration/@strict attribute explicitly permits devices to not act on configuration of the listed protocols if they are not implemented. Thus, an XML that includes the configuration of an unimplemented protocol is not an error when strict is false.</w:t>
      </w:r>
      <w:r>
        <w:t xml:space="preserve"> </w:t>
      </w:r>
    </w:p>
    <w:p w14:paraId="08C9BAFE" w14:textId="77777777" w:rsidR="004061CA" w:rsidRDefault="004061CA" w:rsidP="00BE01A1">
      <w:pPr>
        <w:pStyle w:val="NormalWeb"/>
        <w:spacing w:after="120"/>
        <w:divId w:val="1762217520"/>
      </w:pPr>
      <w:r>
        <w:rPr>
          <w:b/>
          <w:bCs/>
        </w:rPr>
        <w:t>RULE:23.12-2</w:t>
      </w:r>
      <w:r>
        <w:t xml:space="preserve"> The device GET response shall indicate the current state and capabilities of the device.</w:t>
      </w:r>
    </w:p>
    <w:p w14:paraId="3E1763E9" w14:textId="77777777" w:rsidR="004061CA" w:rsidRDefault="004061CA" w:rsidP="00BE01A1">
      <w:pPr>
        <w:pStyle w:val="NormalWeb"/>
        <w:spacing w:after="120"/>
        <w:divId w:val="1762217520"/>
      </w:pPr>
      <w:r>
        <w:t xml:space="preserve">To interrogate a device to determine its settings and capabilities, the client performs an HTTP GET to the LXI-specified endpoint. The device shall reply with an instance of this XML document that reflects the configuration of the instrument. </w:t>
      </w:r>
    </w:p>
    <w:p w14:paraId="2260BFFB" w14:textId="77777777" w:rsidR="004061CA" w:rsidRDefault="004061CA" w:rsidP="00BE01A1">
      <w:pPr>
        <w:pStyle w:val="NormalWeb"/>
        <w:spacing w:after="120"/>
        <w:divId w:val="1762217520"/>
      </w:pPr>
      <w:r>
        <w:t xml:space="preserve">To determine the capability of the instrument, the client can inspect the XML. Where optional elements are returned (regardless of if they are enabled or disabled), the device is capable of enabling the corresponding configuration. For instance, if a device returns a SCPITLS element, regardless of it is disabled or enabled, the device provides a SCPITLS interface that may be subsequently enabled. If the device does not provide a SCPITLS interface, the optional SCPITLS element shall not be included in the device response. </w:t>
      </w:r>
    </w:p>
    <w:p w14:paraId="74B1CDF5" w14:textId="77777777" w:rsidR="004061CA" w:rsidRDefault="004061CA" w:rsidP="00BE01A1">
      <w:pPr>
        <w:pStyle w:val="NormalWeb"/>
        <w:spacing w:after="120"/>
        <w:divId w:val="1762217520"/>
      </w:pPr>
      <w:r>
        <w:rPr>
          <w:b/>
          <w:bCs/>
        </w:rPr>
        <w:t>RULE:23.12-3</w:t>
      </w:r>
      <w:r>
        <w:t xml:space="preserve"> Devices shall indicate capabilities not apparent from the queried settings using the capability attribute. </w:t>
      </w:r>
    </w:p>
    <w:p w14:paraId="64371EAC" w14:textId="77777777" w:rsidR="004061CA" w:rsidRDefault="004061CA" w:rsidP="00BE01A1">
      <w:pPr>
        <w:pStyle w:val="NormalWeb"/>
        <w:spacing w:after="120"/>
        <w:divId w:val="1762217520"/>
      </w:pPr>
      <w:r>
        <w:t xml:space="preserve">In some cases, devices may be capable of variations on a capability, such as multiple instances on different ports. For those cases, devices shall include the </w:t>
      </w:r>
      <w:r>
        <w:rPr>
          <w:rStyle w:val="Emphasis"/>
        </w:rPr>
        <w:t>capability</w:t>
      </w:r>
      <w:r>
        <w:t xml:space="preserve"> attribute in the response. The </w:t>
      </w:r>
      <w:r>
        <w:rPr>
          <w:rStyle w:val="Emphasis"/>
        </w:rPr>
        <w:t>capability</w:t>
      </w:r>
      <w:r>
        <w:t xml:space="preserve"> attribute indicates the </w:t>
      </w:r>
      <w:r>
        <w:lastRenderedPageBreak/>
        <w:t xml:space="preserve">variations that can be configured, for instance the names of instances that can be created. When the </w:t>
      </w:r>
      <w:r>
        <w:rPr>
          <w:rStyle w:val="Emphasis"/>
        </w:rPr>
        <w:t>capability</w:t>
      </w:r>
      <w:r>
        <w:t xml:space="preserve"> attribute is included in the definition of an element, its use is described. </w:t>
      </w:r>
    </w:p>
    <w:p w14:paraId="31A09144" w14:textId="77777777" w:rsidR="004061CA" w:rsidRDefault="004061CA" w:rsidP="00BE01A1">
      <w:pPr>
        <w:pStyle w:val="NormalWeb"/>
        <w:spacing w:after="120"/>
        <w:divId w:val="609972263"/>
      </w:pPr>
      <w:r>
        <w:rPr>
          <w:b/>
          <w:bCs/>
        </w:rPr>
        <w:t>This schema specifies the XML namespace:</w:t>
      </w:r>
    </w:p>
    <w:p w14:paraId="77F19CF1" w14:textId="77777777" w:rsidR="004061CA" w:rsidRDefault="004061CA" w:rsidP="00BE01A1">
      <w:pPr>
        <w:pStyle w:val="NormalWeb"/>
        <w:spacing w:after="120"/>
        <w:ind w:left="1224"/>
        <w:divId w:val="609972263"/>
      </w:pPr>
      <w:r>
        <w:rPr>
          <w:rStyle w:val="Emphasis"/>
        </w:rPr>
        <w:t>http://lxistandard.org/schemas/LXICommonConfiguration/1.0</w:t>
      </w:r>
      <w:r>
        <w:t xml:space="preserve">, version: </w:t>
      </w:r>
      <w:r>
        <w:rPr>
          <w:rStyle w:val="Emphasis"/>
        </w:rPr>
        <w:t>1.0</w:t>
      </w:r>
      <w:r>
        <w:br/>
      </w:r>
      <w:r>
        <w:rPr>
          <w:rStyle w:val="Emphasis"/>
        </w:rPr>
        <w:t>Editorial date: October 12, 2022</w:t>
      </w:r>
    </w:p>
    <w:p w14:paraId="0B1EAF15" w14:textId="77777777" w:rsidR="004061CA" w:rsidRDefault="004061CA" w:rsidP="00BE01A1">
      <w:pPr>
        <w:pStyle w:val="Heading3"/>
        <w:spacing w:after="120"/>
        <w:divId w:val="1595742950"/>
      </w:pPr>
      <w:bookmarkStart w:id="148" w:name="_Toc134436615"/>
      <w:r>
        <w:t>LXICommonConfiguration</w:t>
      </w:r>
      <w:bookmarkEnd w:id="148"/>
    </w:p>
    <w:p w14:paraId="332F70E7" w14:textId="77777777" w:rsidR="004061CA" w:rsidRDefault="004061CA" w:rsidP="00BE01A1">
      <w:pPr>
        <w:pStyle w:val="NormalWeb"/>
        <w:spacing w:after="120"/>
        <w:divId w:val="742340105"/>
        <w:rPr>
          <w:rFonts w:eastAsiaTheme="minorEastAsia"/>
        </w:rPr>
      </w:pPr>
      <w:r>
        <w:rPr>
          <w:rStyle w:val="Emphasis"/>
        </w:rPr>
        <w:t>LXICommonConfiguration</w:t>
      </w:r>
      <w:r>
        <w:t xml:space="preserve"> is the root element for the LXI common configuration. It represents the configuration of one or more LXI physical interfaces and user authentication. </w:t>
      </w:r>
    </w:p>
    <w:p w14:paraId="3E0B1134" w14:textId="77777777" w:rsidR="004061CA" w:rsidRDefault="004061CA" w:rsidP="00BE01A1">
      <w:pPr>
        <w:pStyle w:val="NormalWeb"/>
        <w:spacing w:after="120"/>
        <w:divId w:val="742340105"/>
      </w:pPr>
      <w:r>
        <w:t xml:space="preserve">The configuration in </w:t>
      </w:r>
      <w:r>
        <w:rPr>
          <w:rStyle w:val="Emphasis"/>
        </w:rPr>
        <w:t>LXICommonConfiguration</w:t>
      </w:r>
      <w:r>
        <w:t xml:space="preserve"> is generally common to all devices in a system.</w:t>
      </w:r>
    </w:p>
    <w:p w14:paraId="499FD613"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697"/>
        <w:gridCol w:w="5260"/>
      </w:tblGrid>
      <w:tr w:rsidR="004061CA" w14:paraId="539B9BB3"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13E47D1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FA0455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291980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68190C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2231E46A" w14:textId="77777777">
        <w:trPr>
          <w:divId w:val="1595742950"/>
          <w:tblCellSpacing w:w="15" w:type="dxa"/>
        </w:trPr>
        <w:tc>
          <w:tcPr>
            <w:tcW w:w="0" w:type="auto"/>
            <w:tcMar>
              <w:top w:w="15" w:type="dxa"/>
              <w:left w:w="45" w:type="dxa"/>
              <w:bottom w:w="15" w:type="dxa"/>
              <w:right w:w="45" w:type="dxa"/>
            </w:tcMar>
            <w:hideMark/>
          </w:tcPr>
          <w:p w14:paraId="13B11379" w14:textId="77777777" w:rsidR="004061CA" w:rsidRDefault="004061CA" w:rsidP="00BE01A1">
            <w:pPr>
              <w:spacing w:after="120"/>
              <w:rPr>
                <w:rFonts w:ascii="Trebuchet MS" w:hAnsi="Trebuchet MS"/>
                <w:szCs w:val="20"/>
              </w:rPr>
            </w:pPr>
            <w:r>
              <w:rPr>
                <w:rFonts w:ascii="Trebuchet MS" w:hAnsi="Trebuchet MS"/>
                <w:szCs w:val="20"/>
              </w:rPr>
              <w:t>strict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67037FBC" w14:textId="77777777">
              <w:trPr>
                <w:gridAfter w:val="1"/>
                <w:tblCellSpacing w:w="15" w:type="dxa"/>
              </w:trPr>
              <w:tc>
                <w:tcPr>
                  <w:tcW w:w="0" w:type="auto"/>
                  <w:tcMar>
                    <w:top w:w="15" w:type="dxa"/>
                    <w:left w:w="45" w:type="dxa"/>
                    <w:bottom w:w="15" w:type="dxa"/>
                    <w:right w:w="45" w:type="dxa"/>
                  </w:tcMar>
                  <w:hideMark/>
                </w:tcPr>
                <w:p w14:paraId="0B44BC96" w14:textId="77777777" w:rsidR="004061CA" w:rsidRDefault="004061CA" w:rsidP="00BE01A1">
                  <w:pPr>
                    <w:spacing w:after="120"/>
                    <w:rPr>
                      <w:rFonts w:ascii="Trebuchet MS" w:hAnsi="Trebuchet MS"/>
                      <w:szCs w:val="20"/>
                    </w:rPr>
                  </w:pPr>
                </w:p>
              </w:tc>
            </w:tr>
            <w:tr w:rsidR="004061CA" w14:paraId="35E47D0F" w14:textId="77777777">
              <w:trPr>
                <w:tblCellSpacing w:w="15" w:type="dxa"/>
              </w:trPr>
              <w:tc>
                <w:tcPr>
                  <w:tcW w:w="0" w:type="auto"/>
                  <w:tcMar>
                    <w:top w:w="15" w:type="dxa"/>
                    <w:left w:w="45" w:type="dxa"/>
                    <w:bottom w:w="15" w:type="dxa"/>
                    <w:right w:w="45" w:type="dxa"/>
                  </w:tcMar>
                  <w:hideMark/>
                </w:tcPr>
                <w:p w14:paraId="0C4846D0"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BD1422C"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11593D5C" w14:textId="77777777">
              <w:trPr>
                <w:tblCellSpacing w:w="15" w:type="dxa"/>
              </w:trPr>
              <w:tc>
                <w:tcPr>
                  <w:tcW w:w="0" w:type="auto"/>
                  <w:tcMar>
                    <w:top w:w="15" w:type="dxa"/>
                    <w:left w:w="45" w:type="dxa"/>
                    <w:bottom w:w="15" w:type="dxa"/>
                    <w:right w:w="45" w:type="dxa"/>
                  </w:tcMar>
                  <w:hideMark/>
                </w:tcPr>
                <w:p w14:paraId="199E7195"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E781F64"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208D7729" w14:textId="77777777">
              <w:trPr>
                <w:tblCellSpacing w:w="15" w:type="dxa"/>
              </w:trPr>
              <w:tc>
                <w:tcPr>
                  <w:tcW w:w="0" w:type="auto"/>
                  <w:tcMar>
                    <w:top w:w="15" w:type="dxa"/>
                    <w:left w:w="45" w:type="dxa"/>
                    <w:bottom w:w="15" w:type="dxa"/>
                    <w:right w:w="45" w:type="dxa"/>
                  </w:tcMar>
                  <w:hideMark/>
                </w:tcPr>
                <w:p w14:paraId="2793B9FB"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9529791" w14:textId="77777777" w:rsidR="004061CA" w:rsidRDefault="004061CA" w:rsidP="00BE01A1">
                  <w:pPr>
                    <w:spacing w:after="120"/>
                    <w:rPr>
                      <w:rFonts w:ascii="Trebuchet MS" w:hAnsi="Trebuchet MS"/>
                      <w:szCs w:val="20"/>
                    </w:rPr>
                  </w:pPr>
                  <w:r>
                    <w:rPr>
                      <w:rFonts w:ascii="Trebuchet MS" w:hAnsi="Trebuchet MS"/>
                      <w:szCs w:val="20"/>
                    </w:rPr>
                    <w:t>false</w:t>
                  </w:r>
                </w:p>
              </w:tc>
            </w:tr>
          </w:tbl>
          <w:p w14:paraId="6E211F6E"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7BFC05E" w14:textId="77777777" w:rsidR="004061CA" w:rsidRDefault="004061CA" w:rsidP="00BE01A1">
            <w:pPr>
              <w:spacing w:after="120"/>
              <w:rPr>
                <w:rFonts w:ascii="Trebuchet MS" w:hAnsi="Trebuchet MS"/>
                <w:szCs w:val="20"/>
              </w:rPr>
            </w:pPr>
            <w:r>
              <w:rPr>
                <w:rFonts w:ascii="Trebuchet MS" w:hAnsi="Trebuchet MS"/>
                <w:szCs w:val="20"/>
              </w:rPr>
              <w:t>Write-only</w:t>
            </w:r>
          </w:p>
        </w:tc>
        <w:tc>
          <w:tcPr>
            <w:tcW w:w="0" w:type="auto"/>
            <w:tcMar>
              <w:top w:w="15" w:type="dxa"/>
              <w:left w:w="45" w:type="dxa"/>
              <w:bottom w:w="15" w:type="dxa"/>
              <w:right w:w="45" w:type="dxa"/>
            </w:tcMar>
            <w:hideMark/>
          </w:tcPr>
          <w:p w14:paraId="62437DEF"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strict</w:t>
            </w:r>
            <w:r>
              <w:rPr>
                <w:rFonts w:ascii="Trebuchet MS" w:hAnsi="Trebuchet MS"/>
                <w:szCs w:val="20"/>
              </w:rPr>
              <w:t xml:space="preserve"> indicates that designated portions of this XML document may not be ignored by the device. This requirement does not bear on attributes and elements that are explicitly documented to be ignored, for instance, extension attributes. </w:t>
            </w:r>
          </w:p>
          <w:p w14:paraId="524324F9"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strict</w:t>
            </w:r>
            <w:r>
              <w:rPr>
                <w:rFonts w:ascii="Trebuchet MS" w:hAnsi="Trebuchet MS"/>
                <w:szCs w:val="20"/>
              </w:rPr>
              <w:t xml:space="preserve"> is false, devices shall ignore configuration of the following if they are not implemented by the device: </w:t>
            </w:r>
          </w:p>
          <w:p w14:paraId="74EE348D" w14:textId="77777777" w:rsidR="004061CA" w:rsidRDefault="004061CA" w:rsidP="00BE01A1">
            <w:pPr>
              <w:numPr>
                <w:ilvl w:val="0"/>
                <w:numId w:val="49"/>
              </w:numPr>
              <w:spacing w:before="100" w:beforeAutospacing="1" w:after="120"/>
              <w:rPr>
                <w:rFonts w:ascii="Trebuchet MS" w:hAnsi="Trebuchet MS"/>
                <w:szCs w:val="20"/>
              </w:rPr>
            </w:pPr>
            <w:r>
              <w:rPr>
                <w:rStyle w:val="Emphasis"/>
                <w:rFonts w:ascii="Trebuchet MS" w:hAnsi="Trebuchet MS"/>
                <w:szCs w:val="20"/>
              </w:rPr>
              <w:t>/LXICommonConfiguration/Network/IPv6</w:t>
            </w:r>
          </w:p>
          <w:p w14:paraId="71630C17" w14:textId="77777777" w:rsidR="004061CA" w:rsidRDefault="004061CA" w:rsidP="00BE01A1">
            <w:pPr>
              <w:numPr>
                <w:ilvl w:val="0"/>
                <w:numId w:val="49"/>
              </w:numPr>
              <w:spacing w:before="100" w:beforeAutospacing="1" w:after="120"/>
              <w:rPr>
                <w:rFonts w:ascii="Trebuchet MS" w:hAnsi="Trebuchet MS"/>
                <w:szCs w:val="20"/>
              </w:rPr>
            </w:pPr>
            <w:r>
              <w:rPr>
                <w:rStyle w:val="Emphasis"/>
                <w:rFonts w:ascii="Trebuchet MS" w:hAnsi="Trebuchet MS"/>
                <w:szCs w:val="20"/>
              </w:rPr>
              <w:t>/LXICommonConfiguration/HTTP</w:t>
            </w:r>
          </w:p>
          <w:p w14:paraId="7FD3CCC2" w14:textId="77777777" w:rsidR="004061CA" w:rsidRDefault="004061CA" w:rsidP="00BE01A1">
            <w:pPr>
              <w:numPr>
                <w:ilvl w:val="0"/>
                <w:numId w:val="49"/>
              </w:numPr>
              <w:spacing w:before="100" w:beforeAutospacing="1" w:after="120"/>
              <w:rPr>
                <w:rFonts w:ascii="Trebuchet MS" w:hAnsi="Trebuchet MS"/>
                <w:szCs w:val="20"/>
              </w:rPr>
            </w:pPr>
            <w:r>
              <w:rPr>
                <w:rStyle w:val="Emphasis"/>
                <w:rFonts w:ascii="Trebuchet MS" w:hAnsi="Trebuchet MS"/>
                <w:szCs w:val="20"/>
              </w:rPr>
              <w:t>/LXICommonConfiguration/SCPIRaw</w:t>
            </w:r>
          </w:p>
          <w:p w14:paraId="7B6318CC" w14:textId="77777777" w:rsidR="004061CA" w:rsidRDefault="004061CA" w:rsidP="00BE01A1">
            <w:pPr>
              <w:numPr>
                <w:ilvl w:val="0"/>
                <w:numId w:val="49"/>
              </w:numPr>
              <w:spacing w:before="100" w:beforeAutospacing="1" w:after="120"/>
              <w:rPr>
                <w:rFonts w:ascii="Trebuchet MS" w:hAnsi="Trebuchet MS"/>
                <w:szCs w:val="20"/>
              </w:rPr>
            </w:pPr>
            <w:r>
              <w:rPr>
                <w:rStyle w:val="Emphasis"/>
                <w:rFonts w:ascii="Trebuchet MS" w:hAnsi="Trebuchet MS"/>
                <w:szCs w:val="20"/>
              </w:rPr>
              <w:t>/LXICommonConfiguration/SCPITLS</w:t>
            </w:r>
          </w:p>
          <w:p w14:paraId="23BB40B9" w14:textId="77777777" w:rsidR="004061CA" w:rsidRDefault="004061CA" w:rsidP="00BE01A1">
            <w:pPr>
              <w:numPr>
                <w:ilvl w:val="0"/>
                <w:numId w:val="49"/>
              </w:numPr>
              <w:spacing w:before="100" w:beforeAutospacing="1" w:after="120"/>
              <w:rPr>
                <w:rFonts w:ascii="Trebuchet MS" w:hAnsi="Trebuchet MS"/>
                <w:szCs w:val="20"/>
              </w:rPr>
            </w:pPr>
            <w:r>
              <w:rPr>
                <w:rStyle w:val="Emphasis"/>
                <w:rFonts w:ascii="Trebuchet MS" w:hAnsi="Trebuchet MS"/>
                <w:szCs w:val="20"/>
              </w:rPr>
              <w:t>/LXICommonConfiguration/Telnet</w:t>
            </w:r>
          </w:p>
          <w:p w14:paraId="61AEC15C" w14:textId="77777777" w:rsidR="004061CA" w:rsidRDefault="004061CA" w:rsidP="00BE01A1">
            <w:pPr>
              <w:numPr>
                <w:ilvl w:val="0"/>
                <w:numId w:val="49"/>
              </w:numPr>
              <w:spacing w:before="100" w:beforeAutospacing="1" w:after="120"/>
              <w:rPr>
                <w:rFonts w:ascii="Trebuchet MS" w:hAnsi="Trebuchet MS"/>
                <w:szCs w:val="20"/>
              </w:rPr>
            </w:pPr>
            <w:r>
              <w:rPr>
                <w:rStyle w:val="Emphasis"/>
                <w:rFonts w:ascii="Trebuchet MS" w:hAnsi="Trebuchet MS"/>
                <w:szCs w:val="20"/>
              </w:rPr>
              <w:t>/LXICommonConfiguration/HiSLIP</w:t>
            </w:r>
          </w:p>
          <w:p w14:paraId="083CE38E" w14:textId="77777777" w:rsidR="004061CA" w:rsidRDefault="004061CA" w:rsidP="00BE01A1">
            <w:pPr>
              <w:numPr>
                <w:ilvl w:val="0"/>
                <w:numId w:val="49"/>
              </w:numPr>
              <w:spacing w:before="100" w:beforeAutospacing="1" w:after="120"/>
              <w:rPr>
                <w:rFonts w:ascii="Trebuchet MS" w:hAnsi="Trebuchet MS"/>
                <w:szCs w:val="20"/>
              </w:rPr>
            </w:pPr>
            <w:r>
              <w:rPr>
                <w:rStyle w:val="Emphasis"/>
                <w:rFonts w:ascii="Trebuchet MS" w:hAnsi="Trebuchet MS"/>
                <w:szCs w:val="20"/>
              </w:rPr>
              <w:t>/LXICommonConfiguration/VXI11</w:t>
            </w:r>
          </w:p>
          <w:p w14:paraId="22F27F1A"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Required: RULE:23.12.1.1-1</w:t>
            </w:r>
            <w:r>
              <w:rPr>
                <w:rFonts w:ascii="Trebuchet MS" w:hAnsi="Trebuchet MS"/>
                <w:szCs w:val="20"/>
              </w:rPr>
              <w:t xml:space="preserve"> </w:t>
            </w:r>
          </w:p>
          <w:p w14:paraId="4C02CAFB"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0B59FA3E" w14:textId="77777777">
        <w:trPr>
          <w:divId w:val="1595742950"/>
          <w:tblCellSpacing w:w="15" w:type="dxa"/>
        </w:trPr>
        <w:tc>
          <w:tcPr>
            <w:tcW w:w="0" w:type="auto"/>
            <w:tcMar>
              <w:top w:w="15" w:type="dxa"/>
              <w:left w:w="45" w:type="dxa"/>
              <w:bottom w:w="15" w:type="dxa"/>
              <w:right w:w="45" w:type="dxa"/>
            </w:tcMar>
            <w:hideMark/>
          </w:tcPr>
          <w:p w14:paraId="6F147931" w14:textId="77777777" w:rsidR="004061CA" w:rsidRDefault="004061CA" w:rsidP="00BE01A1">
            <w:pPr>
              <w:spacing w:after="120"/>
              <w:rPr>
                <w:rFonts w:ascii="Trebuchet MS" w:hAnsi="Trebuchet MS"/>
                <w:szCs w:val="20"/>
              </w:rPr>
            </w:pPr>
            <w:r>
              <w:rPr>
                <w:rFonts w:ascii="Trebuchet MS" w:hAnsi="Trebuchet MS"/>
                <w:szCs w:val="20"/>
              </w:rPr>
              <w:t>HSMPresent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0FF4C79E" w14:textId="77777777">
              <w:trPr>
                <w:gridAfter w:val="1"/>
                <w:tblCellSpacing w:w="15" w:type="dxa"/>
              </w:trPr>
              <w:tc>
                <w:tcPr>
                  <w:tcW w:w="0" w:type="auto"/>
                  <w:tcMar>
                    <w:top w:w="15" w:type="dxa"/>
                    <w:left w:w="45" w:type="dxa"/>
                    <w:bottom w:w="15" w:type="dxa"/>
                    <w:right w:w="45" w:type="dxa"/>
                  </w:tcMar>
                  <w:hideMark/>
                </w:tcPr>
                <w:p w14:paraId="7F7A3FF6" w14:textId="77777777" w:rsidR="004061CA" w:rsidRDefault="004061CA" w:rsidP="00BE01A1">
                  <w:pPr>
                    <w:spacing w:after="120"/>
                    <w:rPr>
                      <w:rFonts w:ascii="Trebuchet MS" w:hAnsi="Trebuchet MS"/>
                      <w:szCs w:val="20"/>
                    </w:rPr>
                  </w:pPr>
                </w:p>
              </w:tc>
            </w:tr>
            <w:tr w:rsidR="004061CA" w14:paraId="1108EB68" w14:textId="77777777">
              <w:trPr>
                <w:tblCellSpacing w:w="15" w:type="dxa"/>
              </w:trPr>
              <w:tc>
                <w:tcPr>
                  <w:tcW w:w="0" w:type="auto"/>
                  <w:tcMar>
                    <w:top w:w="15" w:type="dxa"/>
                    <w:left w:w="45" w:type="dxa"/>
                    <w:bottom w:w="15" w:type="dxa"/>
                    <w:right w:w="45" w:type="dxa"/>
                  </w:tcMar>
                  <w:hideMark/>
                </w:tcPr>
                <w:p w14:paraId="3C9AA6A1"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3F74B1A"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750F47ED" w14:textId="77777777">
              <w:trPr>
                <w:tblCellSpacing w:w="15" w:type="dxa"/>
              </w:trPr>
              <w:tc>
                <w:tcPr>
                  <w:tcW w:w="0" w:type="auto"/>
                  <w:tcMar>
                    <w:top w:w="15" w:type="dxa"/>
                    <w:left w:w="45" w:type="dxa"/>
                    <w:bottom w:w="15" w:type="dxa"/>
                    <w:right w:w="45" w:type="dxa"/>
                  </w:tcMar>
                  <w:hideMark/>
                </w:tcPr>
                <w:p w14:paraId="1E3BA8C9"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1C6DCBE"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43D1E652" w14:textId="77777777">
              <w:trPr>
                <w:tblCellSpacing w:w="15" w:type="dxa"/>
              </w:trPr>
              <w:tc>
                <w:tcPr>
                  <w:tcW w:w="0" w:type="auto"/>
                  <w:tcMar>
                    <w:top w:w="15" w:type="dxa"/>
                    <w:left w:w="45" w:type="dxa"/>
                    <w:bottom w:w="15" w:type="dxa"/>
                    <w:right w:w="45" w:type="dxa"/>
                  </w:tcMar>
                  <w:hideMark/>
                </w:tcPr>
                <w:p w14:paraId="6647464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7611E3D" w14:textId="77777777" w:rsidR="004061CA" w:rsidRDefault="004061CA" w:rsidP="00BE01A1">
                  <w:pPr>
                    <w:spacing w:after="120"/>
                    <w:rPr>
                      <w:rFonts w:ascii="Trebuchet MS" w:hAnsi="Trebuchet MS"/>
                      <w:szCs w:val="20"/>
                    </w:rPr>
                  </w:pPr>
                  <w:r>
                    <w:rPr>
                      <w:rFonts w:ascii="Trebuchet MS" w:hAnsi="Trebuchet MS"/>
                      <w:szCs w:val="20"/>
                    </w:rPr>
                    <w:t>NA</w:t>
                  </w:r>
                </w:p>
              </w:tc>
            </w:tr>
          </w:tbl>
          <w:p w14:paraId="667DC1A9"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17B637D" w14:textId="77777777" w:rsidR="004061CA" w:rsidRDefault="004061CA" w:rsidP="00BE01A1">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75A465E2"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HSMPresent</w:t>
            </w:r>
            <w:r>
              <w:rPr>
                <w:rFonts w:ascii="Trebuchet MS" w:hAnsi="Trebuchet MS"/>
                <w:szCs w:val="20"/>
              </w:rPr>
              <w:t xml:space="preserve"> indicates if the device has a hardware security module. </w:t>
            </w:r>
          </w:p>
          <w:p w14:paraId="3EE58723"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True indicates the device has hardware that ensures that the private keys used to encrypt communication are not stored by the device unless encrypted by a hardware security module that performs encryption of private keys and other secrets using encryption keys that are not visible external from the hardware security module. </w:t>
            </w:r>
          </w:p>
          <w:p w14:paraId="067E2EA6"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False indicates the device does not have hardware assistance to protect private keys. </w:t>
            </w:r>
          </w:p>
          <w:p w14:paraId="31D03D1E"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RULE:23.12.1.1-2</w:t>
            </w:r>
            <w:r>
              <w:rPr>
                <w:rFonts w:ascii="Trebuchet MS" w:hAnsi="Trebuchet MS"/>
                <w:szCs w:val="20"/>
              </w:rPr>
              <w:t xml:space="preserve"> </w:t>
            </w:r>
            <w:r>
              <w:rPr>
                <w:rStyle w:val="Emphasis"/>
                <w:rFonts w:ascii="Trebuchet MS" w:hAnsi="Trebuchet MS"/>
                <w:szCs w:val="20"/>
              </w:rPr>
              <w:t>HSMPresent</w:t>
            </w:r>
            <w:r>
              <w:rPr>
                <w:rFonts w:ascii="Trebuchet MS" w:hAnsi="Trebuchet MS"/>
                <w:szCs w:val="20"/>
              </w:rPr>
              <w:t xml:space="preserve"> is a read-only attribute that is true if and only if the device uses a HSM to protect the private keys used for LXI communication. </w:t>
            </w:r>
          </w:p>
          <w:p w14:paraId="1CC58530"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RULE:23.12.1.1-3</w:t>
            </w:r>
            <w:r>
              <w:rPr>
                <w:rFonts w:ascii="Trebuchet MS" w:hAnsi="Trebuchet MS"/>
                <w:szCs w:val="20"/>
              </w:rPr>
              <w:t xml:space="preserve"> </w:t>
            </w:r>
          </w:p>
          <w:p w14:paraId="60933B62"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5E1D59F" w14:textId="77777777" w:rsidR="004061CA" w:rsidRDefault="004061CA" w:rsidP="00BE01A1">
      <w:pPr>
        <w:pStyle w:val="Heading4"/>
        <w:spacing w:after="120"/>
        <w:divId w:val="1595742950"/>
        <w:rPr>
          <w:rFonts w:ascii="Times New Roman" w:hAnsi="Times New Roman"/>
          <w:sz w:val="24"/>
        </w:rPr>
      </w:pPr>
      <w:r>
        <w:lastRenderedPageBreak/>
        <w:t>Sub-elements</w:t>
      </w:r>
    </w:p>
    <w:p w14:paraId="13CCF7FA"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45"/>
        <w:gridCol w:w="2271"/>
        <w:gridCol w:w="1562"/>
        <w:gridCol w:w="3982"/>
      </w:tblGrid>
      <w:tr w:rsidR="004061CA" w14:paraId="66F4A3D4"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3951E2A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571CAC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97E375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A1F1EF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02CB1DDF" w14:textId="77777777">
        <w:trPr>
          <w:divId w:val="1595742950"/>
          <w:tblCellSpacing w:w="15" w:type="dxa"/>
        </w:trPr>
        <w:tc>
          <w:tcPr>
            <w:tcW w:w="0" w:type="auto"/>
            <w:tcMar>
              <w:top w:w="15" w:type="dxa"/>
              <w:left w:w="45" w:type="dxa"/>
              <w:bottom w:w="15" w:type="dxa"/>
              <w:right w:w="45" w:type="dxa"/>
            </w:tcMar>
            <w:hideMark/>
          </w:tcPr>
          <w:p w14:paraId="523DE6A3" w14:textId="77777777" w:rsidR="004061CA" w:rsidRDefault="004061CA" w:rsidP="00BE01A1">
            <w:pPr>
              <w:spacing w:after="120"/>
              <w:rPr>
                <w:rFonts w:ascii="Trebuchet MS" w:hAnsi="Trebuchet MS"/>
                <w:szCs w:val="20"/>
              </w:rPr>
            </w:pPr>
            <w:r>
              <w:rPr>
                <w:rFonts w:ascii="Trebuchet MS" w:hAnsi="Trebuchet MS"/>
                <w:szCs w:val="20"/>
              </w:rPr>
              <w:t>Interface</w:t>
            </w:r>
          </w:p>
        </w:tc>
        <w:tc>
          <w:tcPr>
            <w:tcW w:w="0" w:type="auto"/>
            <w:tcMar>
              <w:top w:w="15" w:type="dxa"/>
              <w:left w:w="45" w:type="dxa"/>
              <w:bottom w:w="15" w:type="dxa"/>
              <w:right w:w="45" w:type="dxa"/>
            </w:tcMar>
            <w:hideMark/>
          </w:tcPr>
          <w:p w14:paraId="2BC5E743" w14:textId="77777777" w:rsidR="004061CA" w:rsidRDefault="004061CA" w:rsidP="00BE01A1">
            <w:pPr>
              <w:spacing w:after="120"/>
              <w:rPr>
                <w:rFonts w:ascii="Trebuchet MS" w:hAnsi="Trebuchet MS"/>
                <w:szCs w:val="20"/>
              </w:rPr>
            </w:pPr>
            <w:r>
              <w:rPr>
                <w:rFonts w:ascii="Trebuchet MS" w:hAnsi="Trebuchet MS"/>
                <w:szCs w:val="20"/>
              </w:rPr>
              <w:t>lxi:Interface</w:t>
            </w:r>
          </w:p>
        </w:tc>
        <w:tc>
          <w:tcPr>
            <w:tcW w:w="0" w:type="auto"/>
            <w:tcMar>
              <w:top w:w="15" w:type="dxa"/>
              <w:left w:w="45" w:type="dxa"/>
              <w:bottom w:w="15" w:type="dxa"/>
              <w:right w:w="45" w:type="dxa"/>
            </w:tcMar>
            <w:hideMark/>
          </w:tcPr>
          <w:p w14:paraId="6245CC54" w14:textId="77777777" w:rsidR="004061CA" w:rsidRDefault="004061CA" w:rsidP="00BE01A1">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2ABCAE4C"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RULE:23.12.1.2-1</w:t>
            </w:r>
            <w:r>
              <w:rPr>
                <w:rFonts w:ascii="Trebuchet MS" w:hAnsi="Trebuchet MS"/>
                <w:szCs w:val="20"/>
              </w:rPr>
              <w:t xml:space="preserve"> Devices shall accept configuration based on an </w:t>
            </w:r>
            <w:r>
              <w:rPr>
                <w:rStyle w:val="Emphasis"/>
                <w:rFonts w:ascii="Trebuchet MS" w:hAnsi="Trebuchet MS"/>
                <w:szCs w:val="20"/>
              </w:rPr>
              <w:t>Interface</w:t>
            </w:r>
            <w:r>
              <w:rPr>
                <w:rFonts w:ascii="Trebuchet MS" w:hAnsi="Trebuchet MS"/>
                <w:szCs w:val="20"/>
              </w:rPr>
              <w:t xml:space="preserve"> element for any LXI conformant interface. </w:t>
            </w:r>
          </w:p>
          <w:p w14:paraId="23777626"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At least one instance of the Interface element is required. The device shall support a PUT that includes an </w:t>
            </w:r>
            <w:r>
              <w:rPr>
                <w:rStyle w:val="Emphasis"/>
                <w:rFonts w:ascii="Trebuchet MS" w:hAnsi="Trebuchet MS"/>
                <w:szCs w:val="20"/>
              </w:rPr>
              <w:t>Interface</w:t>
            </w:r>
            <w:r>
              <w:rPr>
                <w:rFonts w:ascii="Trebuchet MS" w:hAnsi="Trebuchet MS"/>
                <w:szCs w:val="20"/>
              </w:rPr>
              <w:t xml:space="preserve"> element for any or all interfaces that are LXI conformant. </w:t>
            </w:r>
          </w:p>
          <w:p w14:paraId="38FC4FCB"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RULE:23.12.1.2-2</w:t>
            </w:r>
            <w:r>
              <w:rPr>
                <w:rFonts w:ascii="Trebuchet MS" w:hAnsi="Trebuchet MS"/>
                <w:szCs w:val="20"/>
              </w:rPr>
              <w:t xml:space="preserve"> Devices shall return an </w:t>
            </w:r>
            <w:r>
              <w:rPr>
                <w:rStyle w:val="Emphasis"/>
                <w:rFonts w:ascii="Trebuchet MS" w:hAnsi="Trebuchet MS"/>
                <w:szCs w:val="20"/>
              </w:rPr>
              <w:t>Interface</w:t>
            </w:r>
            <w:r>
              <w:rPr>
                <w:rFonts w:ascii="Trebuchet MS" w:hAnsi="Trebuchet MS"/>
                <w:szCs w:val="20"/>
              </w:rPr>
              <w:t xml:space="preserve"> element for each interface.</w:t>
            </w:r>
          </w:p>
          <w:p w14:paraId="428DFD3B"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Interfaces that do not conform with LXI specifications only require the Interface/@Enable attribute.</w:t>
            </w:r>
            <w:r>
              <w:rPr>
                <w:rFonts w:ascii="Trebuchet MS" w:hAnsi="Trebuchet MS"/>
                <w:szCs w:val="20"/>
              </w:rPr>
              <w:t xml:space="preserve"> </w:t>
            </w:r>
          </w:p>
          <w:p w14:paraId="5C389C25"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Devices may optionally configure non-LXI conformant interfaces with the Interface element. </w:t>
            </w:r>
          </w:p>
        </w:tc>
      </w:tr>
      <w:tr w:rsidR="004061CA" w14:paraId="043C807B" w14:textId="77777777">
        <w:trPr>
          <w:divId w:val="1595742950"/>
          <w:tblCellSpacing w:w="15" w:type="dxa"/>
        </w:trPr>
        <w:tc>
          <w:tcPr>
            <w:tcW w:w="0" w:type="auto"/>
            <w:tcMar>
              <w:top w:w="15" w:type="dxa"/>
              <w:left w:w="45" w:type="dxa"/>
              <w:bottom w:w="15" w:type="dxa"/>
              <w:right w:w="45" w:type="dxa"/>
            </w:tcMar>
            <w:hideMark/>
          </w:tcPr>
          <w:p w14:paraId="4545B31A" w14:textId="77777777" w:rsidR="004061CA" w:rsidRDefault="004061CA" w:rsidP="00BE01A1">
            <w:pPr>
              <w:spacing w:after="120"/>
              <w:rPr>
                <w:rFonts w:ascii="Trebuchet MS" w:hAnsi="Trebuchet MS"/>
                <w:szCs w:val="20"/>
              </w:rPr>
            </w:pPr>
            <w:r>
              <w:rPr>
                <w:rFonts w:ascii="Trebuchet MS" w:hAnsi="Trebuchet MS"/>
                <w:szCs w:val="20"/>
              </w:rPr>
              <w:t>Client Authentication</w:t>
            </w:r>
          </w:p>
        </w:tc>
        <w:tc>
          <w:tcPr>
            <w:tcW w:w="0" w:type="auto"/>
            <w:tcMar>
              <w:top w:w="15" w:type="dxa"/>
              <w:left w:w="45" w:type="dxa"/>
              <w:bottom w:w="15" w:type="dxa"/>
              <w:right w:w="45" w:type="dxa"/>
            </w:tcMar>
            <w:hideMark/>
          </w:tcPr>
          <w:p w14:paraId="1DF4C40B" w14:textId="77777777" w:rsidR="004061CA" w:rsidRDefault="004061CA" w:rsidP="00BE01A1">
            <w:pPr>
              <w:spacing w:after="120"/>
              <w:rPr>
                <w:rFonts w:ascii="Trebuchet MS" w:hAnsi="Trebuchet MS"/>
                <w:szCs w:val="20"/>
              </w:rPr>
            </w:pPr>
            <w:r>
              <w:rPr>
                <w:rFonts w:ascii="Trebuchet MS" w:hAnsi="Trebuchet MS"/>
                <w:szCs w:val="20"/>
              </w:rPr>
              <w:t>lxi:ClientAuthentication</w:t>
            </w:r>
          </w:p>
        </w:tc>
        <w:tc>
          <w:tcPr>
            <w:tcW w:w="0" w:type="auto"/>
            <w:tcMar>
              <w:top w:w="15" w:type="dxa"/>
              <w:left w:w="45" w:type="dxa"/>
              <w:bottom w:w="15" w:type="dxa"/>
              <w:right w:w="45" w:type="dxa"/>
            </w:tcMar>
            <w:hideMark/>
          </w:tcPr>
          <w:p w14:paraId="52118B13"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61130C5"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RULE:23.12.1.2-3</w:t>
            </w:r>
            <w:r>
              <w:rPr>
                <w:rFonts w:ascii="Trebuchet MS" w:hAnsi="Trebuchet MS"/>
                <w:szCs w:val="20"/>
              </w:rPr>
              <w:t xml:space="preserve"> </w:t>
            </w:r>
            <w:r>
              <w:rPr>
                <w:rStyle w:val="Emphasis"/>
                <w:rFonts w:ascii="Trebuchet MS" w:hAnsi="Trebuchet MS"/>
                <w:szCs w:val="20"/>
              </w:rPr>
              <w:t>ClientAuthentication</w:t>
            </w:r>
            <w:r>
              <w:rPr>
                <w:rFonts w:ascii="Trebuchet MS" w:hAnsi="Trebuchet MS"/>
                <w:szCs w:val="20"/>
              </w:rPr>
              <w:t xml:space="preserve"> shall be optionally accepted for PUT.</w:t>
            </w:r>
          </w:p>
          <w:p w14:paraId="5C88B960"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RULE:23.12.1.2-4</w:t>
            </w:r>
            <w:r>
              <w:rPr>
                <w:rFonts w:ascii="Trebuchet MS" w:hAnsi="Trebuchet MS"/>
                <w:szCs w:val="20"/>
              </w:rPr>
              <w:t xml:space="preserve"> </w:t>
            </w:r>
            <w:r>
              <w:rPr>
                <w:rStyle w:val="Emphasis"/>
                <w:rFonts w:ascii="Trebuchet MS" w:hAnsi="Trebuchet MS"/>
                <w:szCs w:val="20"/>
              </w:rPr>
              <w:t>ClientAuthentication</w:t>
            </w:r>
            <w:r>
              <w:rPr>
                <w:rFonts w:ascii="Trebuchet MS" w:hAnsi="Trebuchet MS"/>
                <w:szCs w:val="20"/>
              </w:rPr>
              <w:t xml:space="preserve"> without the </w:t>
            </w:r>
            <w:r>
              <w:rPr>
                <w:rStyle w:val="Emphasis"/>
                <w:rFonts w:ascii="Trebuchet MS" w:hAnsi="Trebuchet MS"/>
                <w:szCs w:val="20"/>
              </w:rPr>
              <w:t>@passwords</w:t>
            </w:r>
            <w:r>
              <w:rPr>
                <w:rFonts w:ascii="Trebuchet MS" w:hAnsi="Trebuchet MS"/>
                <w:szCs w:val="20"/>
              </w:rPr>
              <w:t xml:space="preserve"> or </w:t>
            </w:r>
            <w:r>
              <w:rPr>
                <w:rStyle w:val="Emphasis"/>
                <w:rFonts w:ascii="Trebuchet MS" w:hAnsi="Trebuchet MS"/>
                <w:szCs w:val="20"/>
              </w:rPr>
              <w:t>@APIAccess</w:t>
            </w:r>
            <w:r>
              <w:rPr>
                <w:rFonts w:ascii="Trebuchet MS" w:hAnsi="Trebuchet MS"/>
                <w:szCs w:val="20"/>
              </w:rPr>
              <w:t xml:space="preserve"> attributes shall be returned for GET over secure connections and elided for unsecure connections. </w:t>
            </w:r>
          </w:p>
        </w:tc>
      </w:tr>
    </w:tbl>
    <w:p w14:paraId="201991AD" w14:textId="77777777" w:rsidR="004061CA" w:rsidRDefault="004061CA" w:rsidP="00BE01A1">
      <w:pPr>
        <w:spacing w:after="120"/>
        <w:divId w:val="1595742950"/>
        <w:rPr>
          <w:sz w:val="24"/>
        </w:rPr>
      </w:pPr>
    </w:p>
    <w:p w14:paraId="0FF66D05" w14:textId="77777777" w:rsidR="004061CA" w:rsidRDefault="004061CA" w:rsidP="00BE01A1">
      <w:pPr>
        <w:pStyle w:val="Heading3"/>
        <w:spacing w:after="120"/>
        <w:divId w:val="1595742950"/>
      </w:pPr>
      <w:bookmarkStart w:id="149" w:name="_Toc134436616"/>
      <w:r>
        <w:t>Interface</w:t>
      </w:r>
      <w:bookmarkEnd w:id="149"/>
    </w:p>
    <w:p w14:paraId="7BC1241E" w14:textId="77777777" w:rsidR="004061CA" w:rsidRDefault="004061CA" w:rsidP="00BE01A1">
      <w:pPr>
        <w:pStyle w:val="NormalWeb"/>
        <w:spacing w:after="120"/>
        <w:divId w:val="166790531"/>
        <w:rPr>
          <w:rFonts w:eastAsiaTheme="minorEastAsia"/>
        </w:rPr>
      </w:pPr>
      <w:r>
        <w:rPr>
          <w:rStyle w:val="Emphasis"/>
        </w:rPr>
        <w:t>Interface</w:t>
      </w:r>
      <w:r>
        <w:t xml:space="preserve"> specifies the settings associated with a single device interface including the common aspects of the ethernet configuration and configuration of protocols served on that interface. </w:t>
      </w:r>
    </w:p>
    <w:p w14:paraId="3B9381CB" w14:textId="77777777" w:rsidR="004061CA" w:rsidRDefault="004061CA" w:rsidP="00BE01A1">
      <w:pPr>
        <w:pStyle w:val="NormalWeb"/>
        <w:spacing w:after="120"/>
        <w:divId w:val="166790531"/>
      </w:pPr>
      <w:r>
        <w:rPr>
          <w:rStyle w:val="Emphasis"/>
        </w:rPr>
        <w:t>LXICommonConfiguration</w:t>
      </w:r>
      <w:r>
        <w:t xml:space="preserve"> can represent the configuration of multiple interfaces on a single device, however, devices that implement multiple interfaces shall allow any subset, or all, of the interfaces to be configured using a single XML document. Any LXI Security conformant interfaces on a device shall permit any interface that complies with LXI Security to be configured using this element. Interfaces that are not specified in the </w:t>
      </w:r>
      <w:r>
        <w:rPr>
          <w:rStyle w:val="Emphasis"/>
        </w:rPr>
        <w:t>LXICommonConfiguration</w:t>
      </w:r>
      <w:r>
        <w:t xml:space="preserve"> XML document shall not be changed. </w:t>
      </w:r>
    </w:p>
    <w:p w14:paraId="24E71BFE" w14:textId="77777777" w:rsidR="004061CA" w:rsidRDefault="004061CA" w:rsidP="00BE01A1">
      <w:pPr>
        <w:pStyle w:val="NormalWeb"/>
        <w:spacing w:after="120"/>
        <w:divId w:val="166790531"/>
      </w:pPr>
      <w:r>
        <w:rPr>
          <w:b/>
          <w:bCs/>
        </w:rPr>
        <w:t>RULE:23.12.2-1</w:t>
      </w:r>
      <w:r>
        <w:t xml:space="preserve"> Non-LXI interfaces can be disabled using the </w:t>
      </w:r>
      <w:r>
        <w:rPr>
          <w:rStyle w:val="Emphasis"/>
        </w:rPr>
        <w:t>Interface/@enabled</w:t>
      </w:r>
      <w:r>
        <w:t xml:space="preserve"> attribute. Interfaces that are not LXI Conformant are required to implement the </w:t>
      </w:r>
      <w:r>
        <w:rPr>
          <w:rStyle w:val="Emphasis"/>
        </w:rPr>
        <w:t>Interface</w:t>
      </w:r>
      <w:r>
        <w:t xml:space="preserve"> element and the </w:t>
      </w:r>
      <w:r>
        <w:rPr>
          <w:rStyle w:val="Emphasis"/>
        </w:rPr>
        <w:t>Interface/@enabled</w:t>
      </w:r>
      <w:r>
        <w:t xml:space="preserve"> and </w:t>
      </w:r>
      <w:r>
        <w:rPr>
          <w:rStyle w:val="Emphasis"/>
        </w:rPr>
        <w:t>Interface/@name</w:t>
      </w:r>
      <w:r>
        <w:t xml:space="preserve"> attributes. Other requirements in this document do not bear on interfaces that are not LXI conformant. Clearly such </w:t>
      </w:r>
      <w:r>
        <w:lastRenderedPageBreak/>
        <w:t xml:space="preserve">interfaces need sufficient means for customers to configure and determine the settings for them to be useful. Therefore, implementors are encouraged to implement appropriate parts of this API for non-conformant interfaces. </w:t>
      </w:r>
    </w:p>
    <w:p w14:paraId="5129B18B" w14:textId="77777777" w:rsidR="004061CA" w:rsidRDefault="004061CA" w:rsidP="00BE01A1">
      <w:pPr>
        <w:pStyle w:val="NormalWeb"/>
        <w:spacing w:after="120"/>
        <w:divId w:val="166790531"/>
      </w:pPr>
      <w:r>
        <w:rPr>
          <w:b/>
          <w:bCs/>
        </w:rPr>
        <w:t>RULE:23.12.2-2</w:t>
      </w:r>
      <w:r>
        <w:t xml:space="preserve"> Device network interfaces (including those added dynamically) over which the LXI device may be controlled that are not LXI Conformant shall at least support this element with the enabled attribute so that network interfaces that are not LXI Security capable can be disabled. </w:t>
      </w:r>
    </w:p>
    <w:p w14:paraId="478D0C45" w14:textId="77777777" w:rsidR="004061CA" w:rsidRDefault="004061CA" w:rsidP="00BE01A1">
      <w:pPr>
        <w:pStyle w:val="NormalWeb"/>
        <w:spacing w:after="120"/>
        <w:divId w:val="166790531"/>
      </w:pPr>
      <w:r>
        <w:rPr>
          <w:b/>
          <w:bCs/>
        </w:rPr>
        <w:t>RULE:23.12.2-3</w:t>
      </w:r>
      <w:r>
        <w:t xml:space="preserve"> If any unsecure interface is enabled, then the device shall report that it is unsecure mode. </w:t>
      </w:r>
    </w:p>
    <w:p w14:paraId="091C86B1" w14:textId="77777777" w:rsidR="004061CA" w:rsidRDefault="004061CA" w:rsidP="00BE01A1">
      <w:pPr>
        <w:pStyle w:val="NormalWeb"/>
        <w:spacing w:after="120"/>
        <w:divId w:val="166790531"/>
      </w:pPr>
      <w:r>
        <w:rPr>
          <w:b/>
          <w:bCs/>
        </w:rPr>
        <w:t>RULE:23.12.2-4</w:t>
      </w:r>
      <w:r>
        <w:t xml:space="preserve"> Absence of optional elements disables them.</w:t>
      </w:r>
    </w:p>
    <w:p w14:paraId="2667DCB0" w14:textId="77777777" w:rsidR="004061CA" w:rsidRDefault="004061CA" w:rsidP="00BE01A1">
      <w:pPr>
        <w:pStyle w:val="NormalWeb"/>
        <w:spacing w:after="120"/>
        <w:divId w:val="166790531"/>
      </w:pPr>
      <w:r>
        <w:t xml:space="preserve">If an optional element is absent, the device behavior shall be equivalent to including the element and specifying the enabled attribute of that element to be false. That is, if an element is absent, the capability is disabled. </w:t>
      </w:r>
    </w:p>
    <w:p w14:paraId="798A221A" w14:textId="77777777" w:rsidR="004061CA" w:rsidRDefault="004061CA" w:rsidP="00BE01A1">
      <w:pPr>
        <w:pStyle w:val="NormalWeb"/>
        <w:spacing w:after="120"/>
        <w:divId w:val="166790531"/>
      </w:pPr>
      <w:r>
        <w:rPr>
          <w:b/>
          <w:bCs/>
        </w:rPr>
        <w:t>OBSERVATION:</w:t>
      </w:r>
      <w:r>
        <w:rPr>
          <w:rStyle w:val="Emphasis"/>
        </w:rPr>
        <w:t xml:space="preserve"> All optional elements have an enabled attribute as required to implement this RULE.</w:t>
      </w:r>
      <w:r>
        <w:t xml:space="preserve"> </w:t>
      </w:r>
    </w:p>
    <w:p w14:paraId="434B3B4D" w14:textId="77777777" w:rsidR="004061CA" w:rsidRDefault="004061CA" w:rsidP="00BE01A1">
      <w:pPr>
        <w:pStyle w:val="NormalWeb"/>
        <w:spacing w:after="120"/>
        <w:divId w:val="166790531"/>
      </w:pPr>
      <w:r>
        <w:rPr>
          <w:b/>
          <w:bCs/>
        </w:rPr>
        <w:t>RULE:23.12.2-5</w:t>
      </w:r>
      <w:r>
        <w:t xml:space="preserve"> If a device does not implement a capability configured by an XML element within </w:t>
      </w:r>
      <w:r>
        <w:rPr>
          <w:rStyle w:val="Emphasis"/>
        </w:rPr>
        <w:t>Interface</w:t>
      </w:r>
      <w:r>
        <w:t xml:space="preserve">, it shall omit that optional XML element from its response. If the device does implement the capability, it shall include the element in the response and indicate the current configuration. See the details regarding the implementation of </w:t>
      </w:r>
      <w:r>
        <w:rPr>
          <w:rStyle w:val="Emphasis"/>
        </w:rPr>
        <w:t>LXICommonConfiguration/@strict</w:t>
      </w:r>
      <w:r>
        <w:t xml:space="preserve"> attribute regarding how certain protocol configurations are handled. </w:t>
      </w:r>
    </w:p>
    <w:p w14:paraId="382EDC8E"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503"/>
        <w:gridCol w:w="2108"/>
        <w:gridCol w:w="1924"/>
        <w:gridCol w:w="3825"/>
      </w:tblGrid>
      <w:tr w:rsidR="004061CA" w14:paraId="0F1A434C"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78CFF66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5D2D67F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1FA941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510585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1D05C517" w14:textId="77777777">
        <w:trPr>
          <w:divId w:val="1595742950"/>
          <w:tblCellSpacing w:w="15" w:type="dxa"/>
        </w:trPr>
        <w:tc>
          <w:tcPr>
            <w:tcW w:w="0" w:type="auto"/>
            <w:tcMar>
              <w:top w:w="15" w:type="dxa"/>
              <w:left w:w="45" w:type="dxa"/>
              <w:bottom w:w="15" w:type="dxa"/>
              <w:right w:w="45" w:type="dxa"/>
            </w:tcMar>
            <w:hideMark/>
          </w:tcPr>
          <w:p w14:paraId="7D9482E9" w14:textId="77777777" w:rsidR="004061CA" w:rsidRDefault="004061CA" w:rsidP="00BE01A1">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4061CA" w14:paraId="558637C0" w14:textId="77777777">
              <w:trPr>
                <w:gridAfter w:val="1"/>
                <w:tblCellSpacing w:w="15" w:type="dxa"/>
              </w:trPr>
              <w:tc>
                <w:tcPr>
                  <w:tcW w:w="0" w:type="auto"/>
                  <w:tcMar>
                    <w:top w:w="15" w:type="dxa"/>
                    <w:left w:w="45" w:type="dxa"/>
                    <w:bottom w:w="15" w:type="dxa"/>
                    <w:right w:w="45" w:type="dxa"/>
                  </w:tcMar>
                  <w:hideMark/>
                </w:tcPr>
                <w:p w14:paraId="456F2FB6" w14:textId="77777777" w:rsidR="004061CA" w:rsidRDefault="004061CA" w:rsidP="00BE01A1">
                  <w:pPr>
                    <w:spacing w:after="120"/>
                    <w:rPr>
                      <w:rFonts w:ascii="Trebuchet MS" w:hAnsi="Trebuchet MS"/>
                      <w:szCs w:val="20"/>
                    </w:rPr>
                  </w:pPr>
                </w:p>
              </w:tc>
            </w:tr>
            <w:tr w:rsidR="004061CA" w14:paraId="289EAF5D" w14:textId="77777777">
              <w:trPr>
                <w:tblCellSpacing w:w="15" w:type="dxa"/>
              </w:trPr>
              <w:tc>
                <w:tcPr>
                  <w:tcW w:w="0" w:type="auto"/>
                  <w:tcMar>
                    <w:top w:w="15" w:type="dxa"/>
                    <w:left w:w="45" w:type="dxa"/>
                    <w:bottom w:w="15" w:type="dxa"/>
                    <w:right w:w="45" w:type="dxa"/>
                  </w:tcMar>
                  <w:hideMark/>
                </w:tcPr>
                <w:p w14:paraId="1915AA67"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F36E93D"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09CE1C0F" w14:textId="77777777">
              <w:trPr>
                <w:tblCellSpacing w:w="15" w:type="dxa"/>
              </w:trPr>
              <w:tc>
                <w:tcPr>
                  <w:tcW w:w="0" w:type="auto"/>
                  <w:tcMar>
                    <w:top w:w="15" w:type="dxa"/>
                    <w:left w:w="45" w:type="dxa"/>
                    <w:bottom w:w="15" w:type="dxa"/>
                    <w:right w:w="45" w:type="dxa"/>
                  </w:tcMar>
                  <w:hideMark/>
                </w:tcPr>
                <w:p w14:paraId="6ABA5355"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91BC7D6"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0B20CCBC" w14:textId="77777777">
              <w:trPr>
                <w:tblCellSpacing w:w="15" w:type="dxa"/>
              </w:trPr>
              <w:tc>
                <w:tcPr>
                  <w:tcW w:w="0" w:type="auto"/>
                  <w:tcMar>
                    <w:top w:w="15" w:type="dxa"/>
                    <w:left w:w="45" w:type="dxa"/>
                    <w:bottom w:w="15" w:type="dxa"/>
                    <w:right w:w="45" w:type="dxa"/>
                  </w:tcMar>
                  <w:hideMark/>
                </w:tcPr>
                <w:p w14:paraId="43173195"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BD5FB91" w14:textId="77777777" w:rsidR="004061CA" w:rsidRDefault="004061CA" w:rsidP="00BE01A1">
                  <w:pPr>
                    <w:spacing w:after="120"/>
                    <w:rPr>
                      <w:rFonts w:ascii="Trebuchet MS" w:hAnsi="Trebuchet MS"/>
                      <w:szCs w:val="20"/>
                    </w:rPr>
                  </w:pPr>
                  <w:r>
                    <w:rPr>
                      <w:rFonts w:ascii="Trebuchet MS" w:hAnsi="Trebuchet MS"/>
                      <w:szCs w:val="20"/>
                    </w:rPr>
                    <w:t>LXI</w:t>
                  </w:r>
                </w:p>
              </w:tc>
            </w:tr>
          </w:tbl>
          <w:p w14:paraId="045B00DF"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23D23CF"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E9389E6"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identifies this physical network interface within the device. It differentiates the interfaces in devices that have multiple interfaces. </w:t>
            </w:r>
          </w:p>
          <w:p w14:paraId="2D1E2442"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name</w:t>
            </w:r>
            <w:r>
              <w:rPr>
                <w:rFonts w:ascii="Trebuchet MS" w:hAnsi="Trebuchet MS"/>
                <w:szCs w:val="20"/>
              </w:rPr>
              <w:t xml:space="preserve"> is omitted, the behaviors is the same as if the name were included with the value "LXI". </w:t>
            </w:r>
          </w:p>
          <w:p w14:paraId="7861BA6F"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Some settings may be coupled between interfaces. That is the settings on separate physical interfaces may be required to be the same. </w:t>
            </w:r>
          </w:p>
          <w:p w14:paraId="583A38F2"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RULE:23.12.2.1-1</w:t>
            </w:r>
            <w:r>
              <w:rPr>
                <w:rFonts w:ascii="Trebuchet MS" w:hAnsi="Trebuchet MS"/>
                <w:szCs w:val="20"/>
              </w:rPr>
              <w:t xml:space="preserve"> Devices with a single interface shall treat the </w:t>
            </w:r>
            <w:r>
              <w:rPr>
                <w:rStyle w:val="Emphasis"/>
                <w:rFonts w:ascii="Trebuchet MS" w:hAnsi="Trebuchet MS"/>
                <w:szCs w:val="20"/>
              </w:rPr>
              <w:t>Interface</w:t>
            </w:r>
            <w:r>
              <w:rPr>
                <w:rFonts w:ascii="Trebuchet MS" w:hAnsi="Trebuchet MS"/>
                <w:szCs w:val="20"/>
              </w:rPr>
              <w:t xml:space="preserve"> element with the name "LXI" (the default name) to configure the single interface. Devices with multiple interfaces shall assign one of them the name "LXI" (the default name). </w:t>
            </w:r>
          </w:p>
          <w:p w14:paraId="4CA7893C"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Devices may have multiple network interface and choose to configure them all identically and bridge traffic internally. </w:t>
            </w:r>
          </w:p>
          <w:p w14:paraId="52489D29"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RULE:23.12.2.1-2</w:t>
            </w:r>
            <w:r>
              <w:rPr>
                <w:rFonts w:ascii="Trebuchet MS" w:hAnsi="Trebuchet MS"/>
                <w:szCs w:val="20"/>
              </w:rPr>
              <w:t xml:space="preserve"> </w:t>
            </w:r>
          </w:p>
          <w:p w14:paraId="46C209FB"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6E32E459" w14:textId="77777777">
        <w:trPr>
          <w:divId w:val="1595742950"/>
          <w:tblCellSpacing w:w="15" w:type="dxa"/>
        </w:trPr>
        <w:tc>
          <w:tcPr>
            <w:tcW w:w="0" w:type="auto"/>
            <w:tcMar>
              <w:top w:w="15" w:type="dxa"/>
              <w:left w:w="45" w:type="dxa"/>
              <w:bottom w:w="15" w:type="dxa"/>
              <w:right w:w="45" w:type="dxa"/>
            </w:tcMar>
            <w:hideMark/>
          </w:tcPr>
          <w:p w14:paraId="0166D435" w14:textId="77777777" w:rsidR="004061CA" w:rsidRDefault="004061CA" w:rsidP="00BE01A1">
            <w:pPr>
              <w:spacing w:after="120"/>
              <w:rPr>
                <w:rFonts w:ascii="Trebuchet MS" w:hAnsi="Trebuchet MS"/>
                <w:szCs w:val="20"/>
              </w:rPr>
            </w:pPr>
            <w:r>
              <w:rPr>
                <w:rFonts w:ascii="Trebuchet MS" w:hAnsi="Trebuchet MS"/>
                <w:szCs w:val="20"/>
              </w:rPr>
              <w:t>LXIConformant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4061CA" w14:paraId="32328041" w14:textId="77777777">
              <w:trPr>
                <w:gridAfter w:val="1"/>
                <w:tblCellSpacing w:w="15" w:type="dxa"/>
              </w:trPr>
              <w:tc>
                <w:tcPr>
                  <w:tcW w:w="0" w:type="auto"/>
                  <w:tcMar>
                    <w:top w:w="15" w:type="dxa"/>
                    <w:left w:w="45" w:type="dxa"/>
                    <w:bottom w:w="15" w:type="dxa"/>
                    <w:right w:w="45" w:type="dxa"/>
                  </w:tcMar>
                  <w:hideMark/>
                </w:tcPr>
                <w:p w14:paraId="60E7A85A" w14:textId="77777777" w:rsidR="004061CA" w:rsidRDefault="004061CA" w:rsidP="00BE01A1">
                  <w:pPr>
                    <w:spacing w:after="120"/>
                    <w:rPr>
                      <w:rFonts w:ascii="Trebuchet MS" w:hAnsi="Trebuchet MS"/>
                      <w:szCs w:val="20"/>
                    </w:rPr>
                  </w:pPr>
                </w:p>
              </w:tc>
            </w:tr>
            <w:tr w:rsidR="004061CA" w14:paraId="362960CB" w14:textId="77777777">
              <w:trPr>
                <w:tblCellSpacing w:w="15" w:type="dxa"/>
              </w:trPr>
              <w:tc>
                <w:tcPr>
                  <w:tcW w:w="0" w:type="auto"/>
                  <w:tcMar>
                    <w:top w:w="15" w:type="dxa"/>
                    <w:left w:w="45" w:type="dxa"/>
                    <w:bottom w:w="15" w:type="dxa"/>
                    <w:right w:w="45" w:type="dxa"/>
                  </w:tcMar>
                  <w:hideMark/>
                </w:tcPr>
                <w:p w14:paraId="566F10B5"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E0DA73"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5698BFDB" w14:textId="77777777">
              <w:trPr>
                <w:tblCellSpacing w:w="15" w:type="dxa"/>
              </w:trPr>
              <w:tc>
                <w:tcPr>
                  <w:tcW w:w="0" w:type="auto"/>
                  <w:tcMar>
                    <w:top w:w="15" w:type="dxa"/>
                    <w:left w:w="45" w:type="dxa"/>
                    <w:bottom w:w="15" w:type="dxa"/>
                    <w:right w:w="45" w:type="dxa"/>
                  </w:tcMar>
                  <w:hideMark/>
                </w:tcPr>
                <w:p w14:paraId="6C731EB0"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76D4911"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775C7DE2" w14:textId="77777777">
              <w:trPr>
                <w:tblCellSpacing w:w="15" w:type="dxa"/>
              </w:trPr>
              <w:tc>
                <w:tcPr>
                  <w:tcW w:w="0" w:type="auto"/>
                  <w:tcMar>
                    <w:top w:w="15" w:type="dxa"/>
                    <w:left w:w="45" w:type="dxa"/>
                    <w:bottom w:w="15" w:type="dxa"/>
                    <w:right w:w="45" w:type="dxa"/>
                  </w:tcMar>
                  <w:hideMark/>
                </w:tcPr>
                <w:p w14:paraId="3D05149E" w14:textId="77777777" w:rsidR="004061CA" w:rsidRDefault="004061CA" w:rsidP="00BE01A1">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06F4C5FF"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3256346C"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025EDAD" w14:textId="77777777" w:rsidR="004061CA" w:rsidRDefault="004061CA" w:rsidP="00BE01A1">
            <w:pPr>
              <w:spacing w:after="120"/>
              <w:rPr>
                <w:rFonts w:ascii="Trebuchet MS" w:hAnsi="Trebuchet MS"/>
                <w:szCs w:val="20"/>
              </w:rPr>
            </w:pPr>
            <w:r>
              <w:rPr>
                <w:rFonts w:ascii="Trebuchet MS" w:hAnsi="Trebuchet MS"/>
                <w:szCs w:val="20"/>
              </w:rPr>
              <w:lastRenderedPageBreak/>
              <w:t>Read-only</w:t>
            </w:r>
          </w:p>
        </w:tc>
        <w:tc>
          <w:tcPr>
            <w:tcW w:w="0" w:type="auto"/>
            <w:tcMar>
              <w:top w:w="15" w:type="dxa"/>
              <w:left w:w="45" w:type="dxa"/>
              <w:bottom w:w="15" w:type="dxa"/>
              <w:right w:w="45" w:type="dxa"/>
            </w:tcMar>
            <w:hideMark/>
          </w:tcPr>
          <w:p w14:paraId="3A1BC28A"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LXIConformant</w:t>
            </w:r>
            <w:r>
              <w:rPr>
                <w:rFonts w:ascii="Trebuchet MS" w:hAnsi="Trebuchet MS"/>
                <w:szCs w:val="20"/>
              </w:rPr>
              <w:t xml:space="preserve"> is a read-only attribute that indicates the LXI specifications this device complies with. If this interface </w:t>
            </w:r>
            <w:r>
              <w:rPr>
                <w:rFonts w:ascii="Trebuchet MS" w:hAnsi="Trebuchet MS"/>
                <w:szCs w:val="20"/>
              </w:rPr>
              <w:lastRenderedPageBreak/>
              <w:t xml:space="preserve">does not comply with the LXI Device specification, an empty string is used. </w:t>
            </w:r>
          </w:p>
          <w:p w14:paraId="560306EB"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returned string is a comma separated list of the LXI specifications this interface complies with. The individual substrings are the same as those defined for the Identification schema. </w:t>
            </w:r>
          </w:p>
          <w:p w14:paraId="4D2D3698"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should ignore white space in these strings.</w:t>
            </w:r>
            <w:r>
              <w:rPr>
                <w:rFonts w:ascii="Trebuchet MS" w:hAnsi="Trebuchet MS"/>
                <w:szCs w:val="20"/>
              </w:rPr>
              <w:t xml:space="preserve"> </w:t>
            </w:r>
          </w:p>
          <w:p w14:paraId="5A943B2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An empty string indicates that the interface is not LXI compliant. However, an interface that does not comply with LXI is not required to implement this attribute. </w:t>
            </w:r>
          </w:p>
          <w:p w14:paraId="03AE7AD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RULE:23.12.2.1-3</w:t>
            </w:r>
            <w:r>
              <w:rPr>
                <w:rFonts w:ascii="Trebuchet MS" w:hAnsi="Trebuchet MS"/>
                <w:szCs w:val="20"/>
              </w:rPr>
              <w:t xml:space="preserve"> (read-only)</w:t>
            </w:r>
          </w:p>
          <w:p w14:paraId="57ABA056"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48157F6E" w14:textId="77777777">
        <w:trPr>
          <w:divId w:val="1595742950"/>
          <w:tblCellSpacing w:w="15" w:type="dxa"/>
        </w:trPr>
        <w:tc>
          <w:tcPr>
            <w:tcW w:w="0" w:type="auto"/>
            <w:tcMar>
              <w:top w:w="15" w:type="dxa"/>
              <w:left w:w="45" w:type="dxa"/>
              <w:bottom w:w="15" w:type="dxa"/>
              <w:right w:w="45" w:type="dxa"/>
            </w:tcMar>
            <w:hideMark/>
          </w:tcPr>
          <w:p w14:paraId="316F13C2" w14:textId="77777777" w:rsidR="004061CA" w:rsidRDefault="004061CA" w:rsidP="00BE01A1">
            <w:pPr>
              <w:spacing w:after="120"/>
              <w:rPr>
                <w:rFonts w:ascii="Trebuchet MS" w:hAnsi="Trebuchet MS"/>
                <w:szCs w:val="20"/>
              </w:rPr>
            </w:pPr>
            <w:r>
              <w:rPr>
                <w:rFonts w:ascii="Trebuchet MS" w:hAnsi="Trebuchet MS"/>
                <w:szCs w:val="20"/>
              </w:rPr>
              <w:lastRenderedPageBreak/>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2E20388D" w14:textId="77777777">
              <w:trPr>
                <w:gridAfter w:val="1"/>
                <w:tblCellSpacing w:w="15" w:type="dxa"/>
              </w:trPr>
              <w:tc>
                <w:tcPr>
                  <w:tcW w:w="0" w:type="auto"/>
                  <w:tcMar>
                    <w:top w:w="15" w:type="dxa"/>
                    <w:left w:w="45" w:type="dxa"/>
                    <w:bottom w:w="15" w:type="dxa"/>
                    <w:right w:w="45" w:type="dxa"/>
                  </w:tcMar>
                  <w:hideMark/>
                </w:tcPr>
                <w:p w14:paraId="0D55C2D6" w14:textId="77777777" w:rsidR="004061CA" w:rsidRDefault="004061CA" w:rsidP="00BE01A1">
                  <w:pPr>
                    <w:spacing w:after="120"/>
                    <w:rPr>
                      <w:rFonts w:ascii="Trebuchet MS" w:hAnsi="Trebuchet MS"/>
                      <w:szCs w:val="20"/>
                    </w:rPr>
                  </w:pPr>
                </w:p>
              </w:tc>
            </w:tr>
            <w:tr w:rsidR="004061CA" w14:paraId="03D255A7" w14:textId="77777777">
              <w:trPr>
                <w:tblCellSpacing w:w="15" w:type="dxa"/>
              </w:trPr>
              <w:tc>
                <w:tcPr>
                  <w:tcW w:w="0" w:type="auto"/>
                  <w:tcMar>
                    <w:top w:w="15" w:type="dxa"/>
                    <w:left w:w="45" w:type="dxa"/>
                    <w:bottom w:w="15" w:type="dxa"/>
                    <w:right w:w="45" w:type="dxa"/>
                  </w:tcMar>
                  <w:hideMark/>
                </w:tcPr>
                <w:p w14:paraId="25264487"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81FB793"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0E37E6F9" w14:textId="77777777">
              <w:trPr>
                <w:tblCellSpacing w:w="15" w:type="dxa"/>
              </w:trPr>
              <w:tc>
                <w:tcPr>
                  <w:tcW w:w="0" w:type="auto"/>
                  <w:tcMar>
                    <w:top w:w="15" w:type="dxa"/>
                    <w:left w:w="45" w:type="dxa"/>
                    <w:bottom w:w="15" w:type="dxa"/>
                    <w:right w:w="45" w:type="dxa"/>
                  </w:tcMar>
                  <w:hideMark/>
                </w:tcPr>
                <w:p w14:paraId="372C9394"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426592D"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7B645CB4" w14:textId="77777777">
              <w:trPr>
                <w:tblCellSpacing w:w="15" w:type="dxa"/>
              </w:trPr>
              <w:tc>
                <w:tcPr>
                  <w:tcW w:w="0" w:type="auto"/>
                  <w:tcMar>
                    <w:top w:w="15" w:type="dxa"/>
                    <w:left w:w="45" w:type="dxa"/>
                    <w:bottom w:w="15" w:type="dxa"/>
                    <w:right w:w="45" w:type="dxa"/>
                  </w:tcMar>
                  <w:hideMark/>
                </w:tcPr>
                <w:p w14:paraId="11A486D9"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FD5E2A2"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54456F55"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6CCF928" w14:textId="77777777" w:rsidR="004061CA" w:rsidRDefault="004061CA" w:rsidP="00BE01A1">
            <w:pPr>
              <w:spacing w:after="120"/>
              <w:rPr>
                <w:rFonts w:ascii="Trebuchet MS" w:hAnsi="Trebuchet MS"/>
                <w:szCs w:val="20"/>
              </w:rPr>
            </w:pPr>
            <w:r>
              <w:rPr>
                <w:rFonts w:ascii="Trebuchet MS" w:hAnsi="Trebuchet MS"/>
                <w:b/>
                <w:bCs/>
                <w:szCs w:val="20"/>
              </w:rPr>
              <w:t>RULE:23.12.2.1-4</w:t>
            </w:r>
            <w:r>
              <w:rPr>
                <w:rFonts w:ascii="Trebuchet MS" w:hAnsi="Trebuchet MS"/>
                <w:szCs w:val="20"/>
              </w:rPr>
              <w:t xml:space="preserve"> At LCI, all LXI conformant interfaces shall be enabled, others may be enabled.</w:t>
            </w:r>
          </w:p>
        </w:tc>
        <w:tc>
          <w:tcPr>
            <w:tcW w:w="0" w:type="auto"/>
            <w:tcMar>
              <w:top w:w="15" w:type="dxa"/>
              <w:left w:w="45" w:type="dxa"/>
              <w:bottom w:w="15" w:type="dxa"/>
              <w:right w:w="45" w:type="dxa"/>
            </w:tcMar>
            <w:hideMark/>
          </w:tcPr>
          <w:p w14:paraId="007F2EE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this physical network interface is enabled. </w:t>
            </w:r>
          </w:p>
          <w:p w14:paraId="2A361BD2"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RULE:23.12.2.1-5</w:t>
            </w:r>
            <w:r>
              <w:rPr>
                <w:rFonts w:ascii="Trebuchet MS" w:hAnsi="Trebuchet MS"/>
                <w:szCs w:val="20"/>
              </w:rPr>
              <w:t xml:space="preserve"> </w:t>
            </w:r>
          </w:p>
          <w:p w14:paraId="78D615F6"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dependent</w:t>
            </w:r>
          </w:p>
        </w:tc>
      </w:tr>
      <w:tr w:rsidR="004061CA" w14:paraId="704E12F1" w14:textId="77777777">
        <w:trPr>
          <w:divId w:val="1595742950"/>
          <w:tblCellSpacing w:w="15" w:type="dxa"/>
        </w:trPr>
        <w:tc>
          <w:tcPr>
            <w:tcW w:w="0" w:type="auto"/>
            <w:tcMar>
              <w:top w:w="15" w:type="dxa"/>
              <w:left w:w="45" w:type="dxa"/>
              <w:bottom w:w="15" w:type="dxa"/>
              <w:right w:w="45" w:type="dxa"/>
            </w:tcMar>
            <w:hideMark/>
          </w:tcPr>
          <w:p w14:paraId="7BC68755" w14:textId="77777777" w:rsidR="004061CA" w:rsidRDefault="004061CA" w:rsidP="00BE01A1">
            <w:pPr>
              <w:spacing w:after="120"/>
              <w:rPr>
                <w:rFonts w:ascii="Trebuchet MS" w:hAnsi="Trebuchet MS"/>
                <w:szCs w:val="20"/>
              </w:rPr>
            </w:pPr>
            <w:r>
              <w:rPr>
                <w:rFonts w:ascii="Trebuchet MS" w:hAnsi="Trebuchet MS"/>
                <w:szCs w:val="20"/>
              </w:rPr>
              <w:t>unsecureMode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3F27FD9F" w14:textId="77777777">
              <w:trPr>
                <w:gridAfter w:val="1"/>
                <w:tblCellSpacing w:w="15" w:type="dxa"/>
              </w:trPr>
              <w:tc>
                <w:tcPr>
                  <w:tcW w:w="0" w:type="auto"/>
                  <w:tcMar>
                    <w:top w:w="15" w:type="dxa"/>
                    <w:left w:w="45" w:type="dxa"/>
                    <w:bottom w:w="15" w:type="dxa"/>
                    <w:right w:w="45" w:type="dxa"/>
                  </w:tcMar>
                  <w:hideMark/>
                </w:tcPr>
                <w:p w14:paraId="0A42C90F" w14:textId="77777777" w:rsidR="004061CA" w:rsidRDefault="004061CA" w:rsidP="00BE01A1">
                  <w:pPr>
                    <w:spacing w:after="120"/>
                    <w:rPr>
                      <w:rFonts w:ascii="Trebuchet MS" w:hAnsi="Trebuchet MS"/>
                      <w:szCs w:val="20"/>
                    </w:rPr>
                  </w:pPr>
                </w:p>
              </w:tc>
            </w:tr>
            <w:tr w:rsidR="004061CA" w14:paraId="3AA50AB7" w14:textId="77777777">
              <w:trPr>
                <w:tblCellSpacing w:w="15" w:type="dxa"/>
              </w:trPr>
              <w:tc>
                <w:tcPr>
                  <w:tcW w:w="0" w:type="auto"/>
                  <w:tcMar>
                    <w:top w:w="15" w:type="dxa"/>
                    <w:left w:w="45" w:type="dxa"/>
                    <w:bottom w:w="15" w:type="dxa"/>
                    <w:right w:w="45" w:type="dxa"/>
                  </w:tcMar>
                  <w:hideMark/>
                </w:tcPr>
                <w:p w14:paraId="7C3986F0"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5FA9EA5"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07C12A56" w14:textId="77777777">
              <w:trPr>
                <w:tblCellSpacing w:w="15" w:type="dxa"/>
              </w:trPr>
              <w:tc>
                <w:tcPr>
                  <w:tcW w:w="0" w:type="auto"/>
                  <w:tcMar>
                    <w:top w:w="15" w:type="dxa"/>
                    <w:left w:w="45" w:type="dxa"/>
                    <w:bottom w:w="15" w:type="dxa"/>
                    <w:right w:w="45" w:type="dxa"/>
                  </w:tcMar>
                  <w:hideMark/>
                </w:tcPr>
                <w:p w14:paraId="6898E219"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C26CE32"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3E1B8FAF" w14:textId="77777777">
              <w:trPr>
                <w:tblCellSpacing w:w="15" w:type="dxa"/>
              </w:trPr>
              <w:tc>
                <w:tcPr>
                  <w:tcW w:w="0" w:type="auto"/>
                  <w:tcMar>
                    <w:top w:w="15" w:type="dxa"/>
                    <w:left w:w="45" w:type="dxa"/>
                    <w:bottom w:w="15" w:type="dxa"/>
                    <w:right w:w="45" w:type="dxa"/>
                  </w:tcMar>
                  <w:hideMark/>
                </w:tcPr>
                <w:p w14:paraId="1881D460"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7BD2404"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42640B6F"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3177985" w14:textId="77777777" w:rsidR="004061CA" w:rsidRDefault="004061CA" w:rsidP="00BE01A1">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069D8EC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unsecureMode</w:t>
            </w:r>
            <w:r>
              <w:rPr>
                <w:rFonts w:ascii="Trebuchet MS" w:hAnsi="Trebuchet MS"/>
                <w:szCs w:val="20"/>
              </w:rPr>
              <w:t xml:space="preserve"> is a read-only attribute that indicates that one or more configurations in this XML do not meet the LXI minimum requirements for secure device operation. </w:t>
            </w:r>
          </w:p>
          <w:p w14:paraId="657B2941"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See the LXI Security Extended Function for the criteria to determine if a device is in unsecureMode. Several configurations within the API schemas are documented as placing the instrument into Unsecure Mode, however, the overall determination shall be done by the instrument per the requirement in the LXI Security Extended function. </w:t>
            </w:r>
          </w:p>
          <w:p w14:paraId="40EA8EF6"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RULE:23.12.2.1-6</w:t>
            </w:r>
            <w:r>
              <w:rPr>
                <w:rFonts w:ascii="Trebuchet MS" w:hAnsi="Trebuchet MS"/>
                <w:szCs w:val="20"/>
              </w:rPr>
              <w:t xml:space="preserve"> (read-only)</w:t>
            </w:r>
          </w:p>
          <w:p w14:paraId="017B3FE0"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3BA8B3F0" w14:textId="77777777">
        <w:trPr>
          <w:divId w:val="1595742950"/>
          <w:tblCellSpacing w:w="15" w:type="dxa"/>
        </w:trPr>
        <w:tc>
          <w:tcPr>
            <w:tcW w:w="0" w:type="auto"/>
            <w:tcMar>
              <w:top w:w="15" w:type="dxa"/>
              <w:left w:w="45" w:type="dxa"/>
              <w:bottom w:w="15" w:type="dxa"/>
              <w:right w:w="45" w:type="dxa"/>
            </w:tcMar>
            <w:hideMark/>
          </w:tcPr>
          <w:p w14:paraId="7E39ABF2" w14:textId="77777777" w:rsidR="004061CA" w:rsidRDefault="004061CA" w:rsidP="00BE01A1">
            <w:pPr>
              <w:spacing w:after="120"/>
              <w:rPr>
                <w:rFonts w:ascii="Trebuchet MS" w:hAnsi="Trebuchet MS"/>
                <w:szCs w:val="20"/>
              </w:rPr>
            </w:pPr>
            <w:r>
              <w:rPr>
                <w:rFonts w:ascii="Trebuchet MS" w:hAnsi="Trebuchet MS"/>
                <w:szCs w:val="20"/>
              </w:rPr>
              <w:t>other Unsecure Protocols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11167652" w14:textId="77777777">
              <w:trPr>
                <w:gridAfter w:val="1"/>
                <w:tblCellSpacing w:w="15" w:type="dxa"/>
              </w:trPr>
              <w:tc>
                <w:tcPr>
                  <w:tcW w:w="0" w:type="auto"/>
                  <w:tcMar>
                    <w:top w:w="15" w:type="dxa"/>
                    <w:left w:w="45" w:type="dxa"/>
                    <w:bottom w:w="15" w:type="dxa"/>
                    <w:right w:w="45" w:type="dxa"/>
                  </w:tcMar>
                  <w:hideMark/>
                </w:tcPr>
                <w:p w14:paraId="05866D29" w14:textId="77777777" w:rsidR="004061CA" w:rsidRDefault="004061CA" w:rsidP="00BE01A1">
                  <w:pPr>
                    <w:spacing w:after="120"/>
                    <w:rPr>
                      <w:rFonts w:ascii="Trebuchet MS" w:hAnsi="Trebuchet MS"/>
                      <w:szCs w:val="20"/>
                    </w:rPr>
                  </w:pPr>
                </w:p>
              </w:tc>
            </w:tr>
            <w:tr w:rsidR="004061CA" w14:paraId="732957D6" w14:textId="77777777">
              <w:trPr>
                <w:tblCellSpacing w:w="15" w:type="dxa"/>
              </w:trPr>
              <w:tc>
                <w:tcPr>
                  <w:tcW w:w="0" w:type="auto"/>
                  <w:tcMar>
                    <w:top w:w="15" w:type="dxa"/>
                    <w:left w:w="45" w:type="dxa"/>
                    <w:bottom w:w="15" w:type="dxa"/>
                    <w:right w:w="45" w:type="dxa"/>
                  </w:tcMar>
                  <w:hideMark/>
                </w:tcPr>
                <w:p w14:paraId="25C5D2A6"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12F0040"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68D8B496" w14:textId="77777777">
              <w:trPr>
                <w:tblCellSpacing w:w="15" w:type="dxa"/>
              </w:trPr>
              <w:tc>
                <w:tcPr>
                  <w:tcW w:w="0" w:type="auto"/>
                  <w:tcMar>
                    <w:top w:w="15" w:type="dxa"/>
                    <w:left w:w="45" w:type="dxa"/>
                    <w:bottom w:w="15" w:type="dxa"/>
                    <w:right w:w="45" w:type="dxa"/>
                  </w:tcMar>
                  <w:hideMark/>
                </w:tcPr>
                <w:p w14:paraId="141B9C9D"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253EDDC"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2F771F1B" w14:textId="77777777">
              <w:trPr>
                <w:tblCellSpacing w:w="15" w:type="dxa"/>
              </w:trPr>
              <w:tc>
                <w:tcPr>
                  <w:tcW w:w="0" w:type="auto"/>
                  <w:tcMar>
                    <w:top w:w="15" w:type="dxa"/>
                    <w:left w:w="45" w:type="dxa"/>
                    <w:bottom w:w="15" w:type="dxa"/>
                    <w:right w:w="45" w:type="dxa"/>
                  </w:tcMar>
                  <w:hideMark/>
                </w:tcPr>
                <w:p w14:paraId="5C94CA04"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316DF08"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07F1298D"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9D3B86D" w14:textId="77777777" w:rsidR="004061CA" w:rsidRDefault="004061CA" w:rsidP="00BE01A1">
            <w:pPr>
              <w:spacing w:after="120"/>
              <w:rPr>
                <w:rFonts w:ascii="Trebuchet MS" w:hAnsi="Trebuchet MS"/>
                <w:szCs w:val="20"/>
              </w:rPr>
            </w:pPr>
            <w:r>
              <w:rPr>
                <w:rFonts w:ascii="Trebuchet MS" w:hAnsi="Trebuchet MS"/>
                <w:szCs w:val="20"/>
              </w:rPr>
              <w:t>No change, unless the protocol represented must be enabled to re-establish ethernet communication.</w:t>
            </w:r>
          </w:p>
        </w:tc>
        <w:tc>
          <w:tcPr>
            <w:tcW w:w="0" w:type="auto"/>
            <w:tcMar>
              <w:top w:w="15" w:type="dxa"/>
              <w:left w:w="45" w:type="dxa"/>
              <w:bottom w:w="15" w:type="dxa"/>
              <w:right w:w="45" w:type="dxa"/>
            </w:tcMar>
            <w:hideMark/>
          </w:tcPr>
          <w:p w14:paraId="5A56FBE5"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otherUnsecureProtocolsEnabled</w:t>
            </w:r>
            <w:r>
              <w:rPr>
                <w:rFonts w:ascii="Trebuchet MS" w:hAnsi="Trebuchet MS"/>
                <w:szCs w:val="20"/>
              </w:rPr>
              <w:t xml:space="preserve"> represents the state of various device-specific protocols that are beyond the scope of LXI. As a group, controllable unsecure protocols beyond the scope of the LCI Common Configuration including: </w:t>
            </w:r>
            <w:r>
              <w:rPr>
                <w:rFonts w:ascii="Trebuchet MS" w:hAnsi="Trebuchet MS"/>
                <w:szCs w:val="20"/>
              </w:rPr>
              <w:lastRenderedPageBreak/>
              <w:t xml:space="preserve">1) LXI specified instrument Common Configuration API, 2) Device specific extensions to the instrument Common Configuration are reflected by the state of this attribute. </w:t>
            </w:r>
          </w:p>
          <w:p w14:paraId="560A7946"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otherUnsecureProtocolsEnabled</w:t>
            </w:r>
            <w:r>
              <w:rPr>
                <w:rFonts w:ascii="Trebuchet MS" w:hAnsi="Trebuchet MS"/>
                <w:szCs w:val="20"/>
              </w:rPr>
              <w:t xml:space="preserve"> is true, various device unsecure protocols beyond the scope of the LXI Common Configuration are permitted to be enabled. </w:t>
            </w:r>
          </w:p>
          <w:p w14:paraId="6ADB60A6"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otherUnsecureProtocolsEnabled</w:t>
            </w:r>
            <w:r>
              <w:rPr>
                <w:rFonts w:ascii="Trebuchet MS" w:hAnsi="Trebuchet MS"/>
                <w:szCs w:val="20"/>
              </w:rPr>
              <w:t xml:space="preserve"> is false, all controllable unsecure protocols not enabled by the LXI Common Configuration. </w:t>
            </w:r>
          </w:p>
          <w:p w14:paraId="7D17A18F"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For the purpose of </w:t>
            </w:r>
            <w:r>
              <w:rPr>
                <w:rStyle w:val="Emphasis"/>
                <w:rFonts w:ascii="Trebuchet MS" w:hAnsi="Trebuchet MS"/>
                <w:szCs w:val="20"/>
              </w:rPr>
              <w:t>otherUnsecureProtocolsEnabled</w:t>
            </w:r>
            <w:r>
              <w:rPr>
                <w:rFonts w:ascii="Trebuchet MS" w:hAnsi="Trebuchet MS"/>
                <w:szCs w:val="20"/>
              </w:rPr>
              <w:t xml:space="preserve">, a secure protocol is a protocol that authenticates the server and encrypts data. Client authentication is not required. </w:t>
            </w:r>
          </w:p>
          <w:p w14:paraId="0E9DE277"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RULE:23.12.2.1-7</w:t>
            </w:r>
            <w:r>
              <w:rPr>
                <w:rFonts w:ascii="Trebuchet MS" w:hAnsi="Trebuchet MS"/>
                <w:szCs w:val="20"/>
              </w:rPr>
              <w:t xml:space="preserve"> LXI Secure devices shall document the protocols that are controlled by this attribute. </w:t>
            </w:r>
          </w:p>
          <w:p w14:paraId="5A0597EA"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RULE:23.12.2.1-8</w:t>
            </w:r>
            <w:r>
              <w:rPr>
                <w:rFonts w:ascii="Trebuchet MS" w:hAnsi="Trebuchet MS"/>
                <w:szCs w:val="20"/>
              </w:rPr>
              <w:t xml:space="preserve"> If the device does not implement any other unsecure protocols, then on a GET, </w:t>
            </w:r>
            <w:r>
              <w:rPr>
                <w:rStyle w:val="Emphasis"/>
                <w:rFonts w:ascii="Trebuchet MS" w:hAnsi="Trebuchet MS"/>
                <w:szCs w:val="20"/>
              </w:rPr>
              <w:t>otherUnsecureProtocolsEnabled</w:t>
            </w:r>
            <w:r>
              <w:rPr>
                <w:rFonts w:ascii="Trebuchet MS" w:hAnsi="Trebuchet MS"/>
                <w:szCs w:val="20"/>
              </w:rPr>
              <w:t xml:space="preserve"> shall return false. However, if written true, such a device shall either fail the PUT or indicate unsecure mode is True. </w:t>
            </w:r>
          </w:p>
          <w:p w14:paraId="23A1DE0D"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RULE:23.12.2.1-9</w:t>
            </w:r>
            <w:r>
              <w:rPr>
                <w:rFonts w:ascii="Trebuchet MS" w:hAnsi="Trebuchet MS"/>
                <w:szCs w:val="20"/>
              </w:rPr>
              <w:t xml:space="preserve"> </w:t>
            </w:r>
          </w:p>
          <w:p w14:paraId="13D05DBC"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Unsecure when the attribute is True. Device determined when the attribute is false</w:t>
            </w:r>
          </w:p>
        </w:tc>
      </w:tr>
      <w:tr w:rsidR="004061CA" w14:paraId="67465F61" w14:textId="77777777">
        <w:trPr>
          <w:divId w:val="1595742950"/>
          <w:tblCellSpacing w:w="15" w:type="dxa"/>
        </w:trPr>
        <w:tc>
          <w:tcPr>
            <w:tcW w:w="0" w:type="auto"/>
            <w:tcMar>
              <w:top w:w="15" w:type="dxa"/>
              <w:left w:w="45" w:type="dxa"/>
              <w:bottom w:w="15" w:type="dxa"/>
              <w:right w:w="45" w:type="dxa"/>
            </w:tcMar>
            <w:hideMark/>
          </w:tcPr>
          <w:p w14:paraId="520BD255" w14:textId="77777777" w:rsidR="004061CA" w:rsidRDefault="004061CA" w:rsidP="00BE01A1">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4061CA" w14:paraId="184B1C54" w14:textId="77777777">
              <w:trPr>
                <w:tblCellSpacing w:w="15" w:type="dxa"/>
              </w:trPr>
              <w:tc>
                <w:tcPr>
                  <w:tcW w:w="0" w:type="auto"/>
                  <w:tcMar>
                    <w:top w:w="15" w:type="dxa"/>
                    <w:left w:w="45" w:type="dxa"/>
                    <w:bottom w:w="15" w:type="dxa"/>
                    <w:right w:w="45" w:type="dxa"/>
                  </w:tcMar>
                  <w:hideMark/>
                </w:tcPr>
                <w:p w14:paraId="2A90E00C"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2EFE5AF"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13FAC532" w14:textId="77777777">
              <w:trPr>
                <w:tblCellSpacing w:w="15" w:type="dxa"/>
              </w:trPr>
              <w:tc>
                <w:tcPr>
                  <w:tcW w:w="0" w:type="auto"/>
                  <w:tcMar>
                    <w:top w:w="15" w:type="dxa"/>
                    <w:left w:w="45" w:type="dxa"/>
                    <w:bottom w:w="15" w:type="dxa"/>
                    <w:right w:w="45" w:type="dxa"/>
                  </w:tcMar>
                  <w:hideMark/>
                </w:tcPr>
                <w:p w14:paraId="148A8D5F"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25E3A99"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7D7743F6" w14:textId="77777777">
              <w:trPr>
                <w:tblCellSpacing w:w="15" w:type="dxa"/>
              </w:trPr>
              <w:tc>
                <w:tcPr>
                  <w:tcW w:w="0" w:type="auto"/>
                  <w:tcMar>
                    <w:top w:w="15" w:type="dxa"/>
                    <w:left w:w="45" w:type="dxa"/>
                    <w:bottom w:w="15" w:type="dxa"/>
                    <w:right w:w="45" w:type="dxa"/>
                  </w:tcMar>
                  <w:hideMark/>
                </w:tcPr>
                <w:p w14:paraId="166BB8D4"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D9E5031"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63771E3D"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BCFFD53" w14:textId="77777777" w:rsidR="004061CA" w:rsidRDefault="004061CA" w:rsidP="00BE01A1">
            <w:pPr>
              <w:spacing w:after="120"/>
              <w:rPr>
                <w:rFonts w:ascii="Trebuchet MS" w:hAnsi="Trebuchet MS"/>
                <w:szCs w:val="20"/>
              </w:rPr>
            </w:pPr>
            <w:r>
              <w:rPr>
                <w:rFonts w:ascii="Trebuchet MS" w:hAnsi="Trebuchet MS"/>
                <w:b/>
                <w:bCs/>
                <w:szCs w:val="20"/>
              </w:rPr>
              <w:t>RULE:23.12.2.1-10</w:t>
            </w:r>
            <w:r>
              <w:rPr>
                <w:rFonts w:ascii="Trebuchet MS" w:hAnsi="Trebuchet MS"/>
                <w:szCs w:val="20"/>
              </w:rPr>
              <w:t xml:space="preserve"> Those settings necessary to re-establish ethernet communication with the instrument shall be enabled. </w:t>
            </w:r>
          </w:p>
        </w:tc>
        <w:tc>
          <w:tcPr>
            <w:tcW w:w="0" w:type="auto"/>
            <w:tcMar>
              <w:top w:w="15" w:type="dxa"/>
              <w:left w:w="45" w:type="dxa"/>
              <w:bottom w:w="15" w:type="dxa"/>
              <w:right w:w="45" w:type="dxa"/>
            </w:tcMar>
            <w:hideMark/>
          </w:tcPr>
          <w:p w14:paraId="253639F6"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Arbitrarily typed elements may be included for devices to represent device-specific configuration. </w:t>
            </w:r>
          </w:p>
          <w:p w14:paraId="2C5A5FEB"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RULE:23.12.2.1-11</w:t>
            </w:r>
            <w:r>
              <w:rPr>
                <w:rFonts w:ascii="Trebuchet MS" w:hAnsi="Trebuchet MS"/>
                <w:szCs w:val="20"/>
              </w:rPr>
              <w:t xml:space="preserve"> The impact of these configurations on the device secure mode are determined by the device vendor. However, if unsecure protocols are enabled, the device shall indicate it is in unsecure mode. </w:t>
            </w:r>
          </w:p>
          <w:p w14:paraId="221E9423"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0A25CD6C"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p>
        </w:tc>
      </w:tr>
    </w:tbl>
    <w:p w14:paraId="11C60075" w14:textId="77777777" w:rsidR="004061CA" w:rsidRDefault="004061CA" w:rsidP="00BE01A1">
      <w:pPr>
        <w:pStyle w:val="Heading4"/>
        <w:spacing w:after="120"/>
        <w:divId w:val="1595742950"/>
        <w:rPr>
          <w:rFonts w:ascii="Times New Roman" w:hAnsi="Times New Roman"/>
          <w:sz w:val="24"/>
        </w:rPr>
      </w:pPr>
      <w:r>
        <w:t>Sub-elements</w:t>
      </w:r>
    </w:p>
    <w:p w14:paraId="740C3169"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1"/>
        <w:gridCol w:w="1163"/>
        <w:gridCol w:w="1558"/>
        <w:gridCol w:w="5448"/>
      </w:tblGrid>
      <w:tr w:rsidR="004061CA" w14:paraId="6B4F46C5"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12D0901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6634A17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C2232C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7030E7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210055EC" w14:textId="77777777">
        <w:trPr>
          <w:divId w:val="1595742950"/>
          <w:tblCellSpacing w:w="15" w:type="dxa"/>
        </w:trPr>
        <w:tc>
          <w:tcPr>
            <w:tcW w:w="0" w:type="auto"/>
            <w:tcMar>
              <w:top w:w="15" w:type="dxa"/>
              <w:left w:w="45" w:type="dxa"/>
              <w:bottom w:w="15" w:type="dxa"/>
              <w:right w:w="45" w:type="dxa"/>
            </w:tcMar>
            <w:hideMark/>
          </w:tcPr>
          <w:p w14:paraId="5B5AD559" w14:textId="77777777" w:rsidR="004061CA" w:rsidRDefault="004061CA" w:rsidP="00BE01A1">
            <w:pPr>
              <w:spacing w:after="120"/>
              <w:rPr>
                <w:rFonts w:ascii="Trebuchet MS" w:hAnsi="Trebuchet MS"/>
                <w:szCs w:val="20"/>
              </w:rPr>
            </w:pPr>
            <w:r>
              <w:rPr>
                <w:rFonts w:ascii="Trebuchet MS" w:hAnsi="Trebuchet MS"/>
                <w:szCs w:val="20"/>
              </w:rPr>
              <w:t>Network</w:t>
            </w:r>
          </w:p>
        </w:tc>
        <w:tc>
          <w:tcPr>
            <w:tcW w:w="0" w:type="auto"/>
            <w:tcMar>
              <w:top w:w="15" w:type="dxa"/>
              <w:left w:w="45" w:type="dxa"/>
              <w:bottom w:w="15" w:type="dxa"/>
              <w:right w:w="45" w:type="dxa"/>
            </w:tcMar>
            <w:hideMark/>
          </w:tcPr>
          <w:p w14:paraId="46B792D2" w14:textId="77777777" w:rsidR="004061CA" w:rsidRDefault="004061CA" w:rsidP="00BE01A1">
            <w:pPr>
              <w:spacing w:after="120"/>
              <w:rPr>
                <w:rFonts w:ascii="Trebuchet MS" w:hAnsi="Trebuchet MS"/>
                <w:szCs w:val="20"/>
              </w:rPr>
            </w:pPr>
            <w:r>
              <w:rPr>
                <w:rFonts w:ascii="Trebuchet MS" w:hAnsi="Trebuchet MS"/>
                <w:szCs w:val="20"/>
              </w:rPr>
              <w:t>lxi:Network</w:t>
            </w:r>
          </w:p>
        </w:tc>
        <w:tc>
          <w:tcPr>
            <w:tcW w:w="0" w:type="auto"/>
            <w:tcMar>
              <w:top w:w="15" w:type="dxa"/>
              <w:left w:w="45" w:type="dxa"/>
              <w:bottom w:w="15" w:type="dxa"/>
              <w:right w:w="45" w:type="dxa"/>
            </w:tcMar>
            <w:hideMark/>
          </w:tcPr>
          <w:p w14:paraId="0B8853D1"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8041E05"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RULE:23.12.2.2-1</w:t>
            </w:r>
            <w:r>
              <w:rPr>
                <w:rFonts w:ascii="Trebuchet MS" w:hAnsi="Trebuchet MS"/>
                <w:szCs w:val="20"/>
              </w:rPr>
              <w:t xml:space="preserve"> </w:t>
            </w:r>
            <w:r>
              <w:rPr>
                <w:rStyle w:val="Emphasis"/>
                <w:rFonts w:ascii="Trebuchet MS" w:hAnsi="Trebuchet MS"/>
                <w:szCs w:val="20"/>
              </w:rPr>
              <w:t>Network</w:t>
            </w:r>
            <w:r>
              <w:rPr>
                <w:rFonts w:ascii="Trebuchet MS" w:hAnsi="Trebuchet MS"/>
                <w:szCs w:val="20"/>
              </w:rPr>
              <w:t xml:space="preserve"> is required.</w:t>
            </w:r>
          </w:p>
        </w:tc>
      </w:tr>
      <w:tr w:rsidR="004061CA" w14:paraId="342484E8" w14:textId="77777777">
        <w:trPr>
          <w:divId w:val="1595742950"/>
          <w:tblCellSpacing w:w="15" w:type="dxa"/>
        </w:trPr>
        <w:tc>
          <w:tcPr>
            <w:tcW w:w="0" w:type="auto"/>
            <w:tcMar>
              <w:top w:w="15" w:type="dxa"/>
              <w:left w:w="45" w:type="dxa"/>
              <w:bottom w:w="15" w:type="dxa"/>
              <w:right w:w="45" w:type="dxa"/>
            </w:tcMar>
            <w:hideMark/>
          </w:tcPr>
          <w:p w14:paraId="24ED09BD" w14:textId="77777777" w:rsidR="004061CA" w:rsidRDefault="004061CA" w:rsidP="00BE01A1">
            <w:pPr>
              <w:spacing w:after="120"/>
              <w:rPr>
                <w:rFonts w:ascii="Trebuchet MS" w:hAnsi="Trebuchet MS"/>
                <w:szCs w:val="20"/>
              </w:rPr>
            </w:pPr>
            <w:r>
              <w:rPr>
                <w:rFonts w:ascii="Trebuchet MS" w:hAnsi="Trebuchet MS"/>
                <w:szCs w:val="20"/>
              </w:rPr>
              <w:t>HTTP</w:t>
            </w:r>
          </w:p>
        </w:tc>
        <w:tc>
          <w:tcPr>
            <w:tcW w:w="0" w:type="auto"/>
            <w:tcMar>
              <w:top w:w="15" w:type="dxa"/>
              <w:left w:w="45" w:type="dxa"/>
              <w:bottom w:w="15" w:type="dxa"/>
              <w:right w:w="45" w:type="dxa"/>
            </w:tcMar>
            <w:hideMark/>
          </w:tcPr>
          <w:p w14:paraId="349B6AAF" w14:textId="77777777" w:rsidR="004061CA" w:rsidRDefault="004061CA" w:rsidP="00BE01A1">
            <w:pPr>
              <w:spacing w:after="120"/>
              <w:rPr>
                <w:rFonts w:ascii="Trebuchet MS" w:hAnsi="Trebuchet MS"/>
                <w:szCs w:val="20"/>
              </w:rPr>
            </w:pPr>
            <w:r>
              <w:rPr>
                <w:rFonts w:ascii="Trebuchet MS" w:hAnsi="Trebuchet MS"/>
                <w:szCs w:val="20"/>
              </w:rPr>
              <w:t>lxi:HTTP</w:t>
            </w:r>
          </w:p>
        </w:tc>
        <w:tc>
          <w:tcPr>
            <w:tcW w:w="0" w:type="auto"/>
            <w:tcMar>
              <w:top w:w="15" w:type="dxa"/>
              <w:left w:w="45" w:type="dxa"/>
              <w:bottom w:w="15" w:type="dxa"/>
              <w:right w:w="45" w:type="dxa"/>
            </w:tcMar>
            <w:hideMark/>
          </w:tcPr>
          <w:p w14:paraId="495878F1"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2248652"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RULE:23.12.2.2-2</w:t>
            </w:r>
            <w:r>
              <w:rPr>
                <w:rFonts w:ascii="Trebuchet MS" w:hAnsi="Trebuchet MS"/>
                <w:szCs w:val="20"/>
              </w:rPr>
              <w:t xml:space="preserve"> </w:t>
            </w:r>
            <w:r>
              <w:rPr>
                <w:rStyle w:val="Emphasis"/>
                <w:rFonts w:ascii="Trebuchet MS" w:hAnsi="Trebuchet MS"/>
                <w:szCs w:val="20"/>
              </w:rPr>
              <w:t>HTTP</w:t>
            </w:r>
            <w:r>
              <w:rPr>
                <w:rFonts w:ascii="Trebuchet MS" w:hAnsi="Trebuchet MS"/>
                <w:szCs w:val="20"/>
              </w:rPr>
              <w:t xml:space="preserve"> is optional, however devices that implement HTTP are require to fully implement this element. </w:t>
            </w:r>
          </w:p>
          <w:p w14:paraId="2E41F0A6"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RULE:23.12.2.2-3</w:t>
            </w:r>
            <w:r>
              <w:rPr>
                <w:rFonts w:ascii="Trebuchet MS" w:hAnsi="Trebuchet MS"/>
                <w:szCs w:val="20"/>
              </w:rPr>
              <w:t xml:space="preserve"> If multiple HTTP elements are present, each shall have a different port. </w:t>
            </w:r>
          </w:p>
          <w:p w14:paraId="32B9E99F"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21444005"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Multiple services can be enabled on a single port. by including multiple instances of the HTTP/Service element.</w:t>
            </w:r>
            <w:r>
              <w:rPr>
                <w:rFonts w:ascii="Trebuchet MS" w:hAnsi="Trebuchet MS"/>
                <w:szCs w:val="20"/>
              </w:rPr>
              <w:t xml:space="preserve"> </w:t>
            </w:r>
          </w:p>
          <w:p w14:paraId="5258CFB0"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Devices may place restrictions on which services may be enabled or disabled on various ports. For instance, some devices may require that all API services be enabled or disabled together. To do so, the HTTP/Service element for each service must be set the same.</w:t>
            </w:r>
            <w:r>
              <w:rPr>
                <w:rFonts w:ascii="Trebuchet MS" w:hAnsi="Trebuchet MS"/>
                <w:szCs w:val="20"/>
              </w:rPr>
              <w:t xml:space="preserve"> </w:t>
            </w:r>
          </w:p>
        </w:tc>
      </w:tr>
      <w:tr w:rsidR="004061CA" w14:paraId="39DDA55C" w14:textId="77777777">
        <w:trPr>
          <w:divId w:val="1595742950"/>
          <w:tblCellSpacing w:w="15" w:type="dxa"/>
        </w:trPr>
        <w:tc>
          <w:tcPr>
            <w:tcW w:w="0" w:type="auto"/>
            <w:tcMar>
              <w:top w:w="15" w:type="dxa"/>
              <w:left w:w="45" w:type="dxa"/>
              <w:bottom w:w="15" w:type="dxa"/>
              <w:right w:w="45" w:type="dxa"/>
            </w:tcMar>
            <w:hideMark/>
          </w:tcPr>
          <w:p w14:paraId="780B7652" w14:textId="77777777" w:rsidR="004061CA" w:rsidRDefault="004061CA" w:rsidP="00BE01A1">
            <w:pPr>
              <w:spacing w:after="120"/>
              <w:rPr>
                <w:rFonts w:ascii="Trebuchet MS" w:hAnsi="Trebuchet MS"/>
                <w:szCs w:val="20"/>
              </w:rPr>
            </w:pPr>
            <w:r>
              <w:rPr>
                <w:rFonts w:ascii="Trebuchet MS" w:hAnsi="Trebuchet MS"/>
                <w:szCs w:val="20"/>
              </w:rPr>
              <w:t>HTTPS</w:t>
            </w:r>
          </w:p>
        </w:tc>
        <w:tc>
          <w:tcPr>
            <w:tcW w:w="0" w:type="auto"/>
            <w:tcMar>
              <w:top w:w="15" w:type="dxa"/>
              <w:left w:w="45" w:type="dxa"/>
              <w:bottom w:w="15" w:type="dxa"/>
              <w:right w:w="45" w:type="dxa"/>
            </w:tcMar>
            <w:hideMark/>
          </w:tcPr>
          <w:p w14:paraId="6AC710E9" w14:textId="77777777" w:rsidR="004061CA" w:rsidRDefault="004061CA" w:rsidP="00BE01A1">
            <w:pPr>
              <w:spacing w:after="120"/>
              <w:rPr>
                <w:rFonts w:ascii="Trebuchet MS" w:hAnsi="Trebuchet MS"/>
                <w:szCs w:val="20"/>
              </w:rPr>
            </w:pPr>
            <w:r>
              <w:rPr>
                <w:rFonts w:ascii="Trebuchet MS" w:hAnsi="Trebuchet MS"/>
                <w:szCs w:val="20"/>
              </w:rPr>
              <w:t>lxi:HTTPS</w:t>
            </w:r>
          </w:p>
        </w:tc>
        <w:tc>
          <w:tcPr>
            <w:tcW w:w="0" w:type="auto"/>
            <w:tcMar>
              <w:top w:w="15" w:type="dxa"/>
              <w:left w:w="45" w:type="dxa"/>
              <w:bottom w:w="15" w:type="dxa"/>
              <w:right w:w="45" w:type="dxa"/>
            </w:tcMar>
            <w:hideMark/>
          </w:tcPr>
          <w:p w14:paraId="71E0B4DA"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486F2ED"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RULE:23.12.2.2-4</w:t>
            </w:r>
            <w:r>
              <w:rPr>
                <w:rFonts w:ascii="Trebuchet MS" w:hAnsi="Trebuchet MS"/>
                <w:szCs w:val="20"/>
              </w:rPr>
              <w:t xml:space="preserve"> </w:t>
            </w:r>
            <w:r>
              <w:rPr>
                <w:rStyle w:val="Emphasis"/>
                <w:rFonts w:ascii="Trebuchet MS" w:hAnsi="Trebuchet MS"/>
                <w:szCs w:val="20"/>
              </w:rPr>
              <w:t>HTTPS</w:t>
            </w:r>
            <w:r>
              <w:rPr>
                <w:rFonts w:ascii="Trebuchet MS" w:hAnsi="Trebuchet MS"/>
                <w:szCs w:val="20"/>
              </w:rPr>
              <w:t xml:space="preserve"> is required.</w:t>
            </w:r>
          </w:p>
          <w:p w14:paraId="58223EF2"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RULE:23.12.2.2-5</w:t>
            </w:r>
            <w:r>
              <w:rPr>
                <w:rFonts w:ascii="Trebuchet MS" w:hAnsi="Trebuchet MS"/>
                <w:szCs w:val="20"/>
              </w:rPr>
              <w:t xml:space="preserve"> If multiple HTTPS elements are present, each shall have a different port. </w:t>
            </w:r>
          </w:p>
          <w:p w14:paraId="34D5A361"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Additional instances of this element may be used to provide independent control of multiple servers (although each must be on a different port). This may be useful, for instance, if separate servers are setup for the API and the human interface. </w:t>
            </w:r>
          </w:p>
          <w:p w14:paraId="02E99570"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Multiple services can be enabled on a single port. by including multiple instances of the HTTPS/Service element.</w:t>
            </w:r>
            <w:r>
              <w:rPr>
                <w:rFonts w:ascii="Trebuchet MS" w:hAnsi="Trebuchet MS"/>
                <w:szCs w:val="20"/>
              </w:rPr>
              <w:t xml:space="preserve"> </w:t>
            </w:r>
          </w:p>
          <w:p w14:paraId="56168AF4"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Devices may place restrictions on which services may be enabled or disabled on various ports. For instance, some devices may require that all API services be enabled or disabled together. To do so, the HTTPS/Service element for each service must be set the same.</w:t>
            </w:r>
            <w:r>
              <w:rPr>
                <w:rFonts w:ascii="Trebuchet MS" w:hAnsi="Trebuchet MS"/>
                <w:szCs w:val="20"/>
              </w:rPr>
              <w:t xml:space="preserve"> </w:t>
            </w:r>
          </w:p>
        </w:tc>
      </w:tr>
      <w:tr w:rsidR="004061CA" w14:paraId="460C1FD0" w14:textId="77777777">
        <w:trPr>
          <w:divId w:val="1595742950"/>
          <w:tblCellSpacing w:w="15" w:type="dxa"/>
        </w:trPr>
        <w:tc>
          <w:tcPr>
            <w:tcW w:w="0" w:type="auto"/>
            <w:tcMar>
              <w:top w:w="15" w:type="dxa"/>
              <w:left w:w="45" w:type="dxa"/>
              <w:bottom w:w="15" w:type="dxa"/>
              <w:right w:w="45" w:type="dxa"/>
            </w:tcMar>
            <w:hideMark/>
          </w:tcPr>
          <w:p w14:paraId="071D886D" w14:textId="77777777" w:rsidR="004061CA" w:rsidRDefault="004061CA" w:rsidP="00BE01A1">
            <w:pPr>
              <w:spacing w:after="120"/>
              <w:rPr>
                <w:rFonts w:ascii="Trebuchet MS" w:hAnsi="Trebuchet MS"/>
                <w:szCs w:val="20"/>
              </w:rPr>
            </w:pPr>
            <w:r>
              <w:rPr>
                <w:rFonts w:ascii="Trebuchet MS" w:hAnsi="Trebuchet MS"/>
                <w:szCs w:val="20"/>
              </w:rPr>
              <w:t>SCPIRaw</w:t>
            </w:r>
          </w:p>
        </w:tc>
        <w:tc>
          <w:tcPr>
            <w:tcW w:w="0" w:type="auto"/>
            <w:tcMar>
              <w:top w:w="15" w:type="dxa"/>
              <w:left w:w="45" w:type="dxa"/>
              <w:bottom w:w="15" w:type="dxa"/>
              <w:right w:w="45" w:type="dxa"/>
            </w:tcMar>
            <w:hideMark/>
          </w:tcPr>
          <w:p w14:paraId="13077473" w14:textId="77777777" w:rsidR="004061CA" w:rsidRDefault="004061CA" w:rsidP="00BE01A1">
            <w:pPr>
              <w:spacing w:after="120"/>
              <w:rPr>
                <w:rFonts w:ascii="Trebuchet MS" w:hAnsi="Trebuchet MS"/>
                <w:szCs w:val="20"/>
              </w:rPr>
            </w:pPr>
            <w:r>
              <w:rPr>
                <w:rFonts w:ascii="Trebuchet MS" w:hAnsi="Trebuchet MS"/>
                <w:szCs w:val="20"/>
              </w:rPr>
              <w:t>lxi:SCPIRaw</w:t>
            </w:r>
          </w:p>
        </w:tc>
        <w:tc>
          <w:tcPr>
            <w:tcW w:w="0" w:type="auto"/>
            <w:tcMar>
              <w:top w:w="15" w:type="dxa"/>
              <w:left w:w="45" w:type="dxa"/>
              <w:bottom w:w="15" w:type="dxa"/>
              <w:right w:w="45" w:type="dxa"/>
            </w:tcMar>
            <w:hideMark/>
          </w:tcPr>
          <w:p w14:paraId="200B11C2"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63B4F8DF"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RULE:23.12.2.2-6</w:t>
            </w:r>
            <w:r>
              <w:rPr>
                <w:rFonts w:ascii="Trebuchet MS" w:hAnsi="Trebuchet MS"/>
                <w:szCs w:val="20"/>
              </w:rPr>
              <w:t xml:space="preserve"> At least one instance of </w:t>
            </w:r>
            <w:r>
              <w:rPr>
                <w:rStyle w:val="Emphasis"/>
                <w:rFonts w:ascii="Trebuchet MS" w:hAnsi="Trebuchet MS"/>
                <w:szCs w:val="20"/>
              </w:rPr>
              <w:t>SCPIRaw</w:t>
            </w:r>
            <w:r>
              <w:rPr>
                <w:rFonts w:ascii="Trebuchet MS" w:hAnsi="Trebuchet MS"/>
                <w:szCs w:val="20"/>
              </w:rPr>
              <w:t xml:space="preserve"> shall be accepted by devices that implement a SCPIRaw Command and Control connection. </w:t>
            </w:r>
          </w:p>
          <w:p w14:paraId="30BC6219"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SCPIRaw</w:t>
            </w:r>
            <w:r>
              <w:rPr>
                <w:rFonts w:ascii="Trebuchet MS" w:hAnsi="Trebuchet MS"/>
                <w:szCs w:val="20"/>
              </w:rPr>
              <w:t xml:space="preserve"> is used for each port at which a SCPIRaw server is running. </w:t>
            </w:r>
          </w:p>
        </w:tc>
      </w:tr>
      <w:tr w:rsidR="004061CA" w14:paraId="5A09EF5F" w14:textId="77777777">
        <w:trPr>
          <w:divId w:val="1595742950"/>
          <w:tblCellSpacing w:w="15" w:type="dxa"/>
        </w:trPr>
        <w:tc>
          <w:tcPr>
            <w:tcW w:w="0" w:type="auto"/>
            <w:tcMar>
              <w:top w:w="15" w:type="dxa"/>
              <w:left w:w="45" w:type="dxa"/>
              <w:bottom w:w="15" w:type="dxa"/>
              <w:right w:w="45" w:type="dxa"/>
            </w:tcMar>
            <w:hideMark/>
          </w:tcPr>
          <w:p w14:paraId="5A2D5A62" w14:textId="77777777" w:rsidR="004061CA" w:rsidRDefault="004061CA" w:rsidP="00BE01A1">
            <w:pPr>
              <w:spacing w:after="120"/>
              <w:rPr>
                <w:rFonts w:ascii="Trebuchet MS" w:hAnsi="Trebuchet MS"/>
                <w:szCs w:val="20"/>
              </w:rPr>
            </w:pPr>
            <w:r>
              <w:rPr>
                <w:rFonts w:ascii="Trebuchet MS" w:hAnsi="Trebuchet MS"/>
                <w:szCs w:val="20"/>
              </w:rPr>
              <w:lastRenderedPageBreak/>
              <w:t>Telnet</w:t>
            </w:r>
          </w:p>
        </w:tc>
        <w:tc>
          <w:tcPr>
            <w:tcW w:w="0" w:type="auto"/>
            <w:tcMar>
              <w:top w:w="15" w:type="dxa"/>
              <w:left w:w="45" w:type="dxa"/>
              <w:bottom w:w="15" w:type="dxa"/>
              <w:right w:w="45" w:type="dxa"/>
            </w:tcMar>
            <w:hideMark/>
          </w:tcPr>
          <w:p w14:paraId="18F14A0E" w14:textId="77777777" w:rsidR="004061CA" w:rsidRDefault="004061CA" w:rsidP="00BE01A1">
            <w:pPr>
              <w:spacing w:after="120"/>
              <w:rPr>
                <w:rFonts w:ascii="Trebuchet MS" w:hAnsi="Trebuchet MS"/>
                <w:szCs w:val="20"/>
              </w:rPr>
            </w:pPr>
            <w:r>
              <w:rPr>
                <w:rFonts w:ascii="Trebuchet MS" w:hAnsi="Trebuchet MS"/>
                <w:szCs w:val="20"/>
              </w:rPr>
              <w:t>lxi:Telnet</w:t>
            </w:r>
          </w:p>
        </w:tc>
        <w:tc>
          <w:tcPr>
            <w:tcW w:w="0" w:type="auto"/>
            <w:tcMar>
              <w:top w:w="15" w:type="dxa"/>
              <w:left w:w="45" w:type="dxa"/>
              <w:bottom w:w="15" w:type="dxa"/>
              <w:right w:w="45" w:type="dxa"/>
            </w:tcMar>
            <w:hideMark/>
          </w:tcPr>
          <w:p w14:paraId="7BB2B680"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2104E47"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RULE:23.12.2.2-7</w:t>
            </w:r>
            <w:r>
              <w:rPr>
                <w:rFonts w:ascii="Trebuchet MS" w:hAnsi="Trebuchet MS"/>
                <w:szCs w:val="20"/>
              </w:rPr>
              <w:t xml:space="preserve"> At least one instance of </w:t>
            </w:r>
            <w:r>
              <w:rPr>
                <w:rStyle w:val="Emphasis"/>
                <w:rFonts w:ascii="Trebuchet MS" w:hAnsi="Trebuchet MS"/>
                <w:szCs w:val="20"/>
              </w:rPr>
              <w:t>Telnet</w:t>
            </w:r>
            <w:r>
              <w:rPr>
                <w:rFonts w:ascii="Trebuchet MS" w:hAnsi="Trebuchet MS"/>
                <w:szCs w:val="20"/>
              </w:rPr>
              <w:t xml:space="preserve"> shall be accepted by devices that implement the Telnet Command and Control connection. </w:t>
            </w:r>
          </w:p>
          <w:p w14:paraId="1697C459"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Telnet</w:t>
            </w:r>
            <w:r>
              <w:rPr>
                <w:rFonts w:ascii="Trebuchet MS" w:hAnsi="Trebuchet MS"/>
                <w:szCs w:val="20"/>
              </w:rPr>
              <w:t xml:space="preserve"> is used for each port at which a Telnet server is running. </w:t>
            </w:r>
          </w:p>
          <w:p w14:paraId="575459E8"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This may be useful, for instance, if one server provides access to a SCPI parser, and another to the device operating system shell.</w:t>
            </w:r>
            <w:r>
              <w:rPr>
                <w:rFonts w:ascii="Trebuchet MS" w:hAnsi="Trebuchet MS"/>
                <w:szCs w:val="20"/>
              </w:rPr>
              <w:t xml:space="preserve"> </w:t>
            </w:r>
          </w:p>
        </w:tc>
      </w:tr>
      <w:tr w:rsidR="004061CA" w14:paraId="05626E8E" w14:textId="77777777">
        <w:trPr>
          <w:divId w:val="1595742950"/>
          <w:tblCellSpacing w:w="15" w:type="dxa"/>
        </w:trPr>
        <w:tc>
          <w:tcPr>
            <w:tcW w:w="0" w:type="auto"/>
            <w:tcMar>
              <w:top w:w="15" w:type="dxa"/>
              <w:left w:w="45" w:type="dxa"/>
              <w:bottom w:w="15" w:type="dxa"/>
              <w:right w:w="45" w:type="dxa"/>
            </w:tcMar>
            <w:hideMark/>
          </w:tcPr>
          <w:p w14:paraId="4A310466" w14:textId="77777777" w:rsidR="004061CA" w:rsidRDefault="004061CA" w:rsidP="00BE01A1">
            <w:pPr>
              <w:spacing w:after="120"/>
              <w:rPr>
                <w:rFonts w:ascii="Trebuchet MS" w:hAnsi="Trebuchet MS"/>
                <w:szCs w:val="20"/>
              </w:rPr>
            </w:pPr>
            <w:r>
              <w:rPr>
                <w:rFonts w:ascii="Trebuchet MS" w:hAnsi="Trebuchet MS"/>
                <w:szCs w:val="20"/>
              </w:rPr>
              <w:t>SCPITLS</w:t>
            </w:r>
          </w:p>
        </w:tc>
        <w:tc>
          <w:tcPr>
            <w:tcW w:w="0" w:type="auto"/>
            <w:tcMar>
              <w:top w:w="15" w:type="dxa"/>
              <w:left w:w="45" w:type="dxa"/>
              <w:bottom w:w="15" w:type="dxa"/>
              <w:right w:w="45" w:type="dxa"/>
            </w:tcMar>
            <w:hideMark/>
          </w:tcPr>
          <w:p w14:paraId="5582A4AE" w14:textId="77777777" w:rsidR="004061CA" w:rsidRDefault="004061CA" w:rsidP="00BE01A1">
            <w:pPr>
              <w:spacing w:after="120"/>
              <w:rPr>
                <w:rFonts w:ascii="Trebuchet MS" w:hAnsi="Trebuchet MS"/>
                <w:szCs w:val="20"/>
              </w:rPr>
            </w:pPr>
            <w:r>
              <w:rPr>
                <w:rFonts w:ascii="Trebuchet MS" w:hAnsi="Trebuchet MS"/>
                <w:szCs w:val="20"/>
              </w:rPr>
              <w:t>lxi:SCPITLS</w:t>
            </w:r>
          </w:p>
        </w:tc>
        <w:tc>
          <w:tcPr>
            <w:tcW w:w="0" w:type="auto"/>
            <w:tcMar>
              <w:top w:w="15" w:type="dxa"/>
              <w:left w:w="45" w:type="dxa"/>
              <w:bottom w:w="15" w:type="dxa"/>
              <w:right w:w="45" w:type="dxa"/>
            </w:tcMar>
            <w:hideMark/>
          </w:tcPr>
          <w:p w14:paraId="0FF48912"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33B338F"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RULE:23.12.2.2-8</w:t>
            </w:r>
            <w:r>
              <w:rPr>
                <w:rFonts w:ascii="Trebuchet MS" w:hAnsi="Trebuchet MS"/>
                <w:szCs w:val="20"/>
              </w:rPr>
              <w:t xml:space="preserve"> At least one instance of </w:t>
            </w:r>
            <w:r>
              <w:rPr>
                <w:rStyle w:val="Emphasis"/>
                <w:rFonts w:ascii="Trebuchet MS" w:hAnsi="Trebuchet MS"/>
                <w:szCs w:val="20"/>
              </w:rPr>
              <w:t>SCPITLS</w:t>
            </w:r>
            <w:r>
              <w:rPr>
                <w:rFonts w:ascii="Trebuchet MS" w:hAnsi="Trebuchet MS"/>
                <w:szCs w:val="20"/>
              </w:rPr>
              <w:t xml:space="preserve"> shall be accepted by devices that implement a SCPITLS Command and Control connection. </w:t>
            </w:r>
          </w:p>
          <w:p w14:paraId="0135BB63"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A separate instance of </w:t>
            </w:r>
            <w:r>
              <w:rPr>
                <w:rStyle w:val="Emphasis"/>
                <w:rFonts w:ascii="Trebuchet MS" w:hAnsi="Trebuchet MS"/>
                <w:szCs w:val="20"/>
              </w:rPr>
              <w:t>SCPITLS</w:t>
            </w:r>
            <w:r>
              <w:rPr>
                <w:rFonts w:ascii="Trebuchet MS" w:hAnsi="Trebuchet MS"/>
                <w:szCs w:val="20"/>
              </w:rPr>
              <w:t xml:space="preserve"> is provided for each port at which a SCPITLS server is running. </w:t>
            </w:r>
          </w:p>
        </w:tc>
      </w:tr>
      <w:tr w:rsidR="004061CA" w14:paraId="23DA827B" w14:textId="77777777">
        <w:trPr>
          <w:divId w:val="1595742950"/>
          <w:tblCellSpacing w:w="15" w:type="dxa"/>
        </w:trPr>
        <w:tc>
          <w:tcPr>
            <w:tcW w:w="0" w:type="auto"/>
            <w:tcMar>
              <w:top w:w="15" w:type="dxa"/>
              <w:left w:w="45" w:type="dxa"/>
              <w:bottom w:w="15" w:type="dxa"/>
              <w:right w:w="45" w:type="dxa"/>
            </w:tcMar>
            <w:hideMark/>
          </w:tcPr>
          <w:p w14:paraId="2C37E9CC" w14:textId="77777777" w:rsidR="004061CA" w:rsidRDefault="004061CA" w:rsidP="00BE01A1">
            <w:pPr>
              <w:spacing w:after="120"/>
              <w:rPr>
                <w:rFonts w:ascii="Trebuchet MS" w:hAnsi="Trebuchet MS"/>
                <w:szCs w:val="20"/>
              </w:rPr>
            </w:pPr>
            <w:r>
              <w:rPr>
                <w:rFonts w:ascii="Trebuchet MS" w:hAnsi="Trebuchet MS"/>
                <w:szCs w:val="20"/>
              </w:rPr>
              <w:t>HiSLIP</w:t>
            </w:r>
          </w:p>
        </w:tc>
        <w:tc>
          <w:tcPr>
            <w:tcW w:w="0" w:type="auto"/>
            <w:tcMar>
              <w:top w:w="15" w:type="dxa"/>
              <w:left w:w="45" w:type="dxa"/>
              <w:bottom w:w="15" w:type="dxa"/>
              <w:right w:w="45" w:type="dxa"/>
            </w:tcMar>
            <w:hideMark/>
          </w:tcPr>
          <w:p w14:paraId="7810FC86" w14:textId="77777777" w:rsidR="004061CA" w:rsidRDefault="004061CA" w:rsidP="00BE01A1">
            <w:pPr>
              <w:spacing w:after="120"/>
              <w:rPr>
                <w:rFonts w:ascii="Trebuchet MS" w:hAnsi="Trebuchet MS"/>
                <w:szCs w:val="20"/>
              </w:rPr>
            </w:pPr>
            <w:r>
              <w:rPr>
                <w:rFonts w:ascii="Trebuchet MS" w:hAnsi="Trebuchet MS"/>
                <w:szCs w:val="20"/>
              </w:rPr>
              <w:t>lxi:HiSLIP</w:t>
            </w:r>
          </w:p>
        </w:tc>
        <w:tc>
          <w:tcPr>
            <w:tcW w:w="0" w:type="auto"/>
            <w:tcMar>
              <w:top w:w="15" w:type="dxa"/>
              <w:left w:w="45" w:type="dxa"/>
              <w:bottom w:w="15" w:type="dxa"/>
              <w:right w:w="45" w:type="dxa"/>
            </w:tcMar>
            <w:hideMark/>
          </w:tcPr>
          <w:p w14:paraId="3EB4912F"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0329AE8"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RULE:23.12.2.2-9</w:t>
            </w:r>
            <w:r>
              <w:rPr>
                <w:rFonts w:ascii="Trebuchet MS" w:hAnsi="Trebuchet MS"/>
                <w:szCs w:val="20"/>
              </w:rPr>
              <w:t xml:space="preserve"> </w:t>
            </w:r>
            <w:r>
              <w:rPr>
                <w:rStyle w:val="Emphasis"/>
                <w:rFonts w:ascii="Trebuchet MS" w:hAnsi="Trebuchet MS"/>
                <w:szCs w:val="20"/>
              </w:rPr>
              <w:t>HiSLIP</w:t>
            </w:r>
            <w:r>
              <w:rPr>
                <w:rFonts w:ascii="Trebuchet MS" w:hAnsi="Trebuchet MS"/>
                <w:szCs w:val="20"/>
              </w:rPr>
              <w:t xml:space="preserve"> shall be accepted by devices that implement the LXI HiSLIP extended function.</w:t>
            </w:r>
          </w:p>
          <w:p w14:paraId="206D802A"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Only a single instance of </w:t>
            </w:r>
            <w:r>
              <w:rPr>
                <w:rStyle w:val="Emphasis"/>
                <w:rFonts w:ascii="Trebuchet MS" w:hAnsi="Trebuchet MS"/>
                <w:szCs w:val="20"/>
              </w:rPr>
              <w:t>HiSLIP</w:t>
            </w:r>
            <w:r>
              <w:rPr>
                <w:rFonts w:ascii="Trebuchet MS" w:hAnsi="Trebuchet MS"/>
                <w:szCs w:val="20"/>
              </w:rPr>
              <w:t xml:space="preserve"> is permitted because a single instance of the protocol supports an arbitrary number of instances of servers at an arbitrary number of subaddresses. </w:t>
            </w:r>
          </w:p>
        </w:tc>
      </w:tr>
      <w:tr w:rsidR="004061CA" w14:paraId="64DBB053" w14:textId="77777777">
        <w:trPr>
          <w:divId w:val="1595742950"/>
          <w:tblCellSpacing w:w="15" w:type="dxa"/>
        </w:trPr>
        <w:tc>
          <w:tcPr>
            <w:tcW w:w="0" w:type="auto"/>
            <w:tcMar>
              <w:top w:w="15" w:type="dxa"/>
              <w:left w:w="45" w:type="dxa"/>
              <w:bottom w:w="15" w:type="dxa"/>
              <w:right w:w="45" w:type="dxa"/>
            </w:tcMar>
            <w:hideMark/>
          </w:tcPr>
          <w:p w14:paraId="10CC7D81" w14:textId="77777777" w:rsidR="004061CA" w:rsidRDefault="004061CA" w:rsidP="00BE01A1">
            <w:pPr>
              <w:spacing w:after="120"/>
              <w:rPr>
                <w:rFonts w:ascii="Trebuchet MS" w:hAnsi="Trebuchet MS"/>
                <w:szCs w:val="20"/>
              </w:rPr>
            </w:pPr>
            <w:r>
              <w:rPr>
                <w:rFonts w:ascii="Trebuchet MS" w:hAnsi="Trebuchet MS"/>
                <w:szCs w:val="20"/>
              </w:rPr>
              <w:t>VXI11</w:t>
            </w:r>
          </w:p>
        </w:tc>
        <w:tc>
          <w:tcPr>
            <w:tcW w:w="0" w:type="auto"/>
            <w:tcMar>
              <w:top w:w="15" w:type="dxa"/>
              <w:left w:w="45" w:type="dxa"/>
              <w:bottom w:w="15" w:type="dxa"/>
              <w:right w:w="45" w:type="dxa"/>
            </w:tcMar>
            <w:hideMark/>
          </w:tcPr>
          <w:p w14:paraId="0FF78905" w14:textId="77777777" w:rsidR="004061CA" w:rsidRDefault="004061CA" w:rsidP="00BE01A1">
            <w:pPr>
              <w:spacing w:after="120"/>
              <w:rPr>
                <w:rFonts w:ascii="Trebuchet MS" w:hAnsi="Trebuchet MS"/>
                <w:szCs w:val="20"/>
              </w:rPr>
            </w:pPr>
            <w:r>
              <w:rPr>
                <w:rFonts w:ascii="Trebuchet MS" w:hAnsi="Trebuchet MS"/>
                <w:szCs w:val="20"/>
              </w:rPr>
              <w:t>lxi:VXI11</w:t>
            </w:r>
          </w:p>
        </w:tc>
        <w:tc>
          <w:tcPr>
            <w:tcW w:w="0" w:type="auto"/>
            <w:tcMar>
              <w:top w:w="15" w:type="dxa"/>
              <w:left w:w="45" w:type="dxa"/>
              <w:bottom w:w="15" w:type="dxa"/>
              <w:right w:w="45" w:type="dxa"/>
            </w:tcMar>
            <w:hideMark/>
          </w:tcPr>
          <w:p w14:paraId="26503F6A"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F9D7AA1"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RULE:23.12.2.2-10</w:t>
            </w:r>
            <w:r>
              <w:rPr>
                <w:rFonts w:ascii="Trebuchet MS" w:hAnsi="Trebuchet MS"/>
                <w:szCs w:val="20"/>
              </w:rPr>
              <w:t xml:space="preserve"> </w:t>
            </w:r>
            <w:r>
              <w:rPr>
                <w:rStyle w:val="Emphasis"/>
                <w:rFonts w:ascii="Trebuchet MS" w:hAnsi="Trebuchet MS"/>
                <w:szCs w:val="20"/>
              </w:rPr>
              <w:t>VXI11</w:t>
            </w:r>
            <w:r>
              <w:rPr>
                <w:rFonts w:ascii="Trebuchet MS" w:hAnsi="Trebuchet MS"/>
                <w:szCs w:val="20"/>
              </w:rPr>
              <w:t xml:space="preserve"> shall be accepted by devices that implement a VXI-11 Command and Control connection. </w:t>
            </w:r>
          </w:p>
          <w:p w14:paraId="07766A61"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Only a single instance of the VXI-11 protocol can be created on an interface. </w:t>
            </w:r>
          </w:p>
        </w:tc>
      </w:tr>
      <w:tr w:rsidR="004061CA" w14:paraId="7BEAC0C0" w14:textId="77777777">
        <w:trPr>
          <w:divId w:val="1595742950"/>
          <w:tblCellSpacing w:w="15" w:type="dxa"/>
        </w:trPr>
        <w:tc>
          <w:tcPr>
            <w:tcW w:w="0" w:type="auto"/>
            <w:tcMar>
              <w:top w:w="15" w:type="dxa"/>
              <w:left w:w="45" w:type="dxa"/>
              <w:bottom w:w="15" w:type="dxa"/>
              <w:right w:w="45" w:type="dxa"/>
            </w:tcMar>
            <w:hideMark/>
          </w:tcPr>
          <w:p w14:paraId="5B085CFB" w14:textId="77777777" w:rsidR="004061CA" w:rsidRDefault="004061CA" w:rsidP="00BE01A1">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6AE3FA8C"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470FC63E"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3351C41"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Arbitrary subelements may be included in the </w:t>
            </w:r>
            <w:r>
              <w:rPr>
                <w:rStyle w:val="Emphasis"/>
                <w:rFonts w:ascii="Trebuchet MS" w:hAnsi="Trebuchet MS"/>
                <w:szCs w:val="20"/>
              </w:rPr>
              <w:t>Interface</w:t>
            </w:r>
            <w:r>
              <w:rPr>
                <w:rFonts w:ascii="Trebuchet MS" w:hAnsi="Trebuchet MS"/>
                <w:szCs w:val="20"/>
              </w:rPr>
              <w:t xml:space="preserve"> element. This enables devices to represent configuration capabilities not included in this XML. </w:t>
            </w:r>
          </w:p>
          <w:p w14:paraId="6789BA62"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RULE:23.12.2.2-11</w:t>
            </w:r>
            <w:r>
              <w:rPr>
                <w:rFonts w:ascii="Trebuchet MS" w:hAnsi="Trebuchet MS"/>
                <w:szCs w:val="20"/>
              </w:rPr>
              <w:t xml:space="preserve"> If a device receives a well-formed extension element it does not recognize, it shall ignore it. </w:t>
            </w:r>
          </w:p>
          <w:p w14:paraId="29C03A76"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RULE:23.12.2.2-12</w:t>
            </w:r>
            <w:r>
              <w:rPr>
                <w:rFonts w:ascii="Trebuchet MS" w:hAnsi="Trebuchet MS"/>
                <w:szCs w:val="20"/>
              </w:rPr>
              <w:t xml:space="preserve"> On a GET, devices are permitted to express arbitrary configuration with extension elements, however such a device shall accept configuration using those elements. </w:t>
            </w:r>
          </w:p>
          <w:p w14:paraId="4E8F9A2E"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RULE:23.12.2.2-13</w:t>
            </w:r>
            <w:r>
              <w:rPr>
                <w:rFonts w:ascii="Trebuchet MS" w:hAnsi="Trebuchet MS"/>
                <w:szCs w:val="20"/>
              </w:rPr>
              <w:t xml:space="preserve"> Any element that controls a protocol that impacts the unsecure mode shall include an </w:t>
            </w:r>
            <w:r>
              <w:rPr>
                <w:rStyle w:val="Emphasis"/>
                <w:rFonts w:ascii="Trebuchet MS" w:hAnsi="Trebuchet MS"/>
                <w:szCs w:val="20"/>
              </w:rPr>
              <w:t>unsecureEnabled</w:t>
            </w:r>
            <w:r>
              <w:rPr>
                <w:rFonts w:ascii="Trebuchet MS" w:hAnsi="Trebuchet MS"/>
                <w:szCs w:val="20"/>
              </w:rPr>
              <w:t xml:space="preserve"> attribute. Setting this false shall disable the protocol or disable the unsecure behavior. The device shall report UnsecureMode true, when any protocol has </w:t>
            </w:r>
            <w:r>
              <w:rPr>
                <w:rStyle w:val="Emphasis"/>
                <w:rFonts w:ascii="Trebuchet MS" w:hAnsi="Trebuchet MS"/>
                <w:szCs w:val="20"/>
              </w:rPr>
              <w:t>unsecureEnabled</w:t>
            </w:r>
            <w:r>
              <w:rPr>
                <w:rFonts w:ascii="Trebuchet MS" w:hAnsi="Trebuchet MS"/>
                <w:szCs w:val="20"/>
              </w:rPr>
              <w:t xml:space="preserve"> true. </w:t>
            </w:r>
          </w:p>
          <w:p w14:paraId="761AC454"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It is possible that other configurations in the extension protocol make it secure in reality, however, setting the unsecureEnabled attribute true shall make the device report UnsecureMode true.</w:t>
            </w:r>
            <w:r>
              <w:rPr>
                <w:rFonts w:ascii="Trebuchet MS" w:hAnsi="Trebuchet MS"/>
                <w:szCs w:val="20"/>
              </w:rPr>
              <w:t xml:space="preserve"> </w:t>
            </w:r>
          </w:p>
        </w:tc>
      </w:tr>
    </w:tbl>
    <w:p w14:paraId="77F177DD" w14:textId="77777777" w:rsidR="004061CA" w:rsidRDefault="004061CA" w:rsidP="00BE01A1">
      <w:pPr>
        <w:spacing w:after="120"/>
        <w:divId w:val="1595742950"/>
        <w:rPr>
          <w:sz w:val="24"/>
        </w:rPr>
      </w:pPr>
    </w:p>
    <w:p w14:paraId="05904BB4" w14:textId="77777777" w:rsidR="004061CA" w:rsidRDefault="004061CA" w:rsidP="00BE01A1">
      <w:pPr>
        <w:pStyle w:val="Heading3"/>
        <w:spacing w:after="120"/>
        <w:divId w:val="1595742950"/>
      </w:pPr>
      <w:bookmarkStart w:id="150" w:name="_Toc134436617"/>
      <w:r>
        <w:lastRenderedPageBreak/>
        <w:t>Network</w:t>
      </w:r>
      <w:bookmarkEnd w:id="150"/>
    </w:p>
    <w:p w14:paraId="0BB4F9F5" w14:textId="77777777" w:rsidR="004061CA" w:rsidRDefault="004061CA" w:rsidP="00BE01A1">
      <w:pPr>
        <w:pStyle w:val="NormalWeb"/>
        <w:spacing w:after="120"/>
        <w:divId w:val="1933732481"/>
        <w:rPr>
          <w:rFonts w:eastAsiaTheme="minorEastAsia"/>
        </w:rPr>
      </w:pPr>
      <w:r>
        <w:rPr>
          <w:rStyle w:val="Emphasis"/>
        </w:rPr>
        <w:t>Network</w:t>
      </w:r>
      <w:r>
        <w:t xml:space="preserve"> contains various settings associated with the Ethernet interface. </w:t>
      </w:r>
    </w:p>
    <w:p w14:paraId="38E5DD02" w14:textId="77777777" w:rsidR="004061CA" w:rsidRDefault="004061CA" w:rsidP="00BE01A1">
      <w:pPr>
        <w:pStyle w:val="NormalWeb"/>
        <w:spacing w:after="120"/>
        <w:divId w:val="1933732481"/>
      </w:pPr>
      <w:r>
        <w:t xml:space="preserve">The settings in </w:t>
      </w:r>
      <w:r>
        <w:rPr>
          <w:rStyle w:val="Emphasis"/>
        </w:rPr>
        <w:t>Network</w:t>
      </w:r>
      <w:r>
        <w:t xml:space="preserve"> generally may be common to all instruments in a system. Settings that are generally device specific or are automatically configured such as the device Ethernet address are in the LXI Device Specific Configuration. </w:t>
      </w:r>
    </w:p>
    <w:p w14:paraId="655C679F" w14:textId="77777777" w:rsidR="004061CA" w:rsidRDefault="004061CA" w:rsidP="00BE01A1">
      <w:pPr>
        <w:pStyle w:val="NormalWeb"/>
        <w:spacing w:after="120"/>
        <w:divId w:val="1933732481"/>
      </w:pPr>
      <w:r>
        <w:t xml:space="preserve">See the LXI Device specification for details about the management of various Ethernet settings. </w:t>
      </w:r>
    </w:p>
    <w:p w14:paraId="25002D0F" w14:textId="77777777" w:rsidR="004061CA" w:rsidRDefault="004061CA" w:rsidP="00BE01A1">
      <w:pPr>
        <w:pStyle w:val="NormalWeb"/>
        <w:spacing w:after="120"/>
        <w:divId w:val="1595742950"/>
      </w:pPr>
      <w:r>
        <w:t xml:space="preserve">The </w:t>
      </w:r>
      <w:r>
        <w:rPr>
          <w:rStyle w:val="Emphasis"/>
        </w:rPr>
        <w:t>Network</w:t>
      </w:r>
      <w:r>
        <w:t xml:space="preserve"> complex type has </w:t>
      </w:r>
      <w:r>
        <w:rPr>
          <w:b/>
          <w:bCs/>
        </w:rPr>
        <w:t>no attributes</w:t>
      </w:r>
    </w:p>
    <w:p w14:paraId="12CD5A50" w14:textId="77777777" w:rsidR="004061CA" w:rsidRDefault="004061CA" w:rsidP="00BE01A1">
      <w:pPr>
        <w:pStyle w:val="Heading4"/>
        <w:spacing w:after="120"/>
        <w:divId w:val="1595742950"/>
      </w:pPr>
      <w:r>
        <w:t>Sub-elements</w:t>
      </w:r>
    </w:p>
    <w:p w14:paraId="6B0E7BF0"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780"/>
        <w:gridCol w:w="1497"/>
        <w:gridCol w:w="5905"/>
      </w:tblGrid>
      <w:tr w:rsidR="004061CA" w14:paraId="708D703F"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25B58DF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4114063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8400CE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C3BE35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07F1306A" w14:textId="77777777">
        <w:trPr>
          <w:divId w:val="1595742950"/>
          <w:tblCellSpacing w:w="15" w:type="dxa"/>
        </w:trPr>
        <w:tc>
          <w:tcPr>
            <w:tcW w:w="0" w:type="auto"/>
            <w:tcMar>
              <w:top w:w="15" w:type="dxa"/>
              <w:left w:w="45" w:type="dxa"/>
              <w:bottom w:w="15" w:type="dxa"/>
              <w:right w:w="45" w:type="dxa"/>
            </w:tcMar>
            <w:hideMark/>
          </w:tcPr>
          <w:p w14:paraId="7D181373" w14:textId="77777777" w:rsidR="004061CA" w:rsidRDefault="004061CA" w:rsidP="00BE01A1">
            <w:pPr>
              <w:spacing w:after="120"/>
              <w:rPr>
                <w:rFonts w:ascii="Trebuchet MS" w:hAnsi="Trebuchet MS"/>
                <w:szCs w:val="20"/>
              </w:rPr>
            </w:pPr>
            <w:r>
              <w:rPr>
                <w:rFonts w:ascii="Trebuchet MS" w:hAnsi="Trebuchet MS"/>
                <w:szCs w:val="20"/>
              </w:rPr>
              <w:t>IPv4</w:t>
            </w:r>
          </w:p>
        </w:tc>
        <w:tc>
          <w:tcPr>
            <w:tcW w:w="0" w:type="auto"/>
            <w:tcMar>
              <w:top w:w="15" w:type="dxa"/>
              <w:left w:w="45" w:type="dxa"/>
              <w:bottom w:w="15" w:type="dxa"/>
              <w:right w:w="45" w:type="dxa"/>
            </w:tcMar>
            <w:hideMark/>
          </w:tcPr>
          <w:p w14:paraId="1FAF18A4" w14:textId="77777777" w:rsidR="004061CA" w:rsidRDefault="004061CA" w:rsidP="00BE01A1">
            <w:pPr>
              <w:spacing w:after="120"/>
              <w:rPr>
                <w:rFonts w:ascii="Trebuchet MS" w:hAnsi="Trebuchet MS"/>
                <w:szCs w:val="20"/>
              </w:rPr>
            </w:pPr>
            <w:r>
              <w:rPr>
                <w:rFonts w:ascii="Trebuchet MS" w:hAnsi="Trebuchet MS"/>
                <w:szCs w:val="20"/>
              </w:rPr>
              <w:t>lxi:IPv4</w:t>
            </w:r>
          </w:p>
        </w:tc>
        <w:tc>
          <w:tcPr>
            <w:tcW w:w="0" w:type="auto"/>
            <w:tcMar>
              <w:top w:w="15" w:type="dxa"/>
              <w:left w:w="45" w:type="dxa"/>
              <w:bottom w:w="15" w:type="dxa"/>
              <w:right w:w="45" w:type="dxa"/>
            </w:tcMar>
            <w:hideMark/>
          </w:tcPr>
          <w:p w14:paraId="1B511AC8"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17D1DE9"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RULE:23.12.3.1-1</w:t>
            </w:r>
            <w:r>
              <w:rPr>
                <w:rFonts w:ascii="Trebuchet MS" w:hAnsi="Trebuchet MS"/>
                <w:szCs w:val="20"/>
              </w:rPr>
              <w:t xml:space="preserve"> </w:t>
            </w:r>
            <w:r>
              <w:rPr>
                <w:rStyle w:val="Emphasis"/>
                <w:rFonts w:ascii="Trebuchet MS" w:hAnsi="Trebuchet MS"/>
                <w:szCs w:val="20"/>
              </w:rPr>
              <w:t>IPv4</w:t>
            </w:r>
            <w:r>
              <w:rPr>
                <w:rFonts w:ascii="Trebuchet MS" w:hAnsi="Trebuchet MS"/>
                <w:szCs w:val="20"/>
              </w:rPr>
              <w:t xml:space="preserve"> is required. </w:t>
            </w:r>
          </w:p>
        </w:tc>
      </w:tr>
      <w:tr w:rsidR="004061CA" w14:paraId="57F2591A" w14:textId="77777777">
        <w:trPr>
          <w:divId w:val="1595742950"/>
          <w:tblCellSpacing w:w="15" w:type="dxa"/>
        </w:trPr>
        <w:tc>
          <w:tcPr>
            <w:tcW w:w="0" w:type="auto"/>
            <w:tcMar>
              <w:top w:w="15" w:type="dxa"/>
              <w:left w:w="45" w:type="dxa"/>
              <w:bottom w:w="15" w:type="dxa"/>
              <w:right w:w="45" w:type="dxa"/>
            </w:tcMar>
            <w:hideMark/>
          </w:tcPr>
          <w:p w14:paraId="4ADB11E6" w14:textId="77777777" w:rsidR="004061CA" w:rsidRDefault="004061CA" w:rsidP="00BE01A1">
            <w:pPr>
              <w:spacing w:after="120"/>
              <w:rPr>
                <w:rFonts w:ascii="Trebuchet MS" w:hAnsi="Trebuchet MS"/>
                <w:szCs w:val="20"/>
              </w:rPr>
            </w:pPr>
            <w:r>
              <w:rPr>
                <w:rFonts w:ascii="Trebuchet MS" w:hAnsi="Trebuchet MS"/>
                <w:szCs w:val="20"/>
              </w:rPr>
              <w:t>IPv6</w:t>
            </w:r>
          </w:p>
        </w:tc>
        <w:tc>
          <w:tcPr>
            <w:tcW w:w="0" w:type="auto"/>
            <w:tcMar>
              <w:top w:w="15" w:type="dxa"/>
              <w:left w:w="45" w:type="dxa"/>
              <w:bottom w:w="15" w:type="dxa"/>
              <w:right w:w="45" w:type="dxa"/>
            </w:tcMar>
            <w:hideMark/>
          </w:tcPr>
          <w:p w14:paraId="514A71A8" w14:textId="77777777" w:rsidR="004061CA" w:rsidRDefault="004061CA" w:rsidP="00BE01A1">
            <w:pPr>
              <w:spacing w:after="120"/>
              <w:rPr>
                <w:rFonts w:ascii="Trebuchet MS" w:hAnsi="Trebuchet MS"/>
                <w:szCs w:val="20"/>
              </w:rPr>
            </w:pPr>
            <w:r>
              <w:rPr>
                <w:rFonts w:ascii="Trebuchet MS" w:hAnsi="Trebuchet MS"/>
                <w:szCs w:val="20"/>
              </w:rPr>
              <w:t>lxi:IPv6</w:t>
            </w:r>
          </w:p>
        </w:tc>
        <w:tc>
          <w:tcPr>
            <w:tcW w:w="0" w:type="auto"/>
            <w:tcMar>
              <w:top w:w="15" w:type="dxa"/>
              <w:left w:w="45" w:type="dxa"/>
              <w:bottom w:w="15" w:type="dxa"/>
              <w:right w:w="45" w:type="dxa"/>
            </w:tcMar>
            <w:hideMark/>
          </w:tcPr>
          <w:p w14:paraId="2FF7105A"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43B09C3"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RULE:23.12.3.1-2</w:t>
            </w:r>
            <w:r>
              <w:rPr>
                <w:rFonts w:ascii="Trebuchet MS" w:hAnsi="Trebuchet MS"/>
                <w:szCs w:val="20"/>
              </w:rPr>
              <w:t xml:space="preserve"> </w:t>
            </w:r>
            <w:r>
              <w:rPr>
                <w:rStyle w:val="Emphasis"/>
                <w:rFonts w:ascii="Trebuchet MS" w:hAnsi="Trebuchet MS"/>
                <w:szCs w:val="20"/>
              </w:rPr>
              <w:t>IPv6</w:t>
            </w:r>
            <w:r>
              <w:rPr>
                <w:rFonts w:ascii="Trebuchet MS" w:hAnsi="Trebuchet MS"/>
                <w:szCs w:val="20"/>
              </w:rPr>
              <w:t xml:space="preserve"> is required by devices that implement the IPv6 Extended Function.</w:t>
            </w:r>
          </w:p>
        </w:tc>
      </w:tr>
    </w:tbl>
    <w:p w14:paraId="07511D6E" w14:textId="77777777" w:rsidR="004061CA" w:rsidRDefault="004061CA" w:rsidP="00BE01A1">
      <w:pPr>
        <w:spacing w:after="120"/>
        <w:divId w:val="1595742950"/>
        <w:rPr>
          <w:sz w:val="24"/>
        </w:rPr>
      </w:pPr>
    </w:p>
    <w:p w14:paraId="4DE2B66A" w14:textId="77777777" w:rsidR="004061CA" w:rsidRDefault="004061CA" w:rsidP="00BE01A1">
      <w:pPr>
        <w:pStyle w:val="Heading3"/>
        <w:spacing w:after="120"/>
        <w:divId w:val="1595742950"/>
      </w:pPr>
      <w:bookmarkStart w:id="151" w:name="_Toc134436618"/>
      <w:r>
        <w:t>IPv4</w:t>
      </w:r>
      <w:bookmarkEnd w:id="151"/>
    </w:p>
    <w:p w14:paraId="0D7CD5DB" w14:textId="77777777" w:rsidR="004061CA" w:rsidRDefault="004061CA" w:rsidP="00BE01A1">
      <w:pPr>
        <w:pStyle w:val="NormalWeb"/>
        <w:spacing w:after="120"/>
        <w:divId w:val="815875190"/>
        <w:rPr>
          <w:rFonts w:eastAsiaTheme="minorEastAsia"/>
        </w:rPr>
      </w:pPr>
      <w:r>
        <w:rPr>
          <w:rStyle w:val="Emphasis"/>
        </w:rPr>
        <w:t>IPv4</w:t>
      </w:r>
      <w:r>
        <w:t xml:space="preserve"> represents the state of the IP version 4 capabilities of the device.</w:t>
      </w:r>
    </w:p>
    <w:p w14:paraId="0924E1C4"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443"/>
        <w:gridCol w:w="2108"/>
        <w:gridCol w:w="1896"/>
        <w:gridCol w:w="3913"/>
      </w:tblGrid>
      <w:tr w:rsidR="004061CA" w14:paraId="71CCB8AB"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66F5E05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1AB3B2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109E63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3D1C70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4461C8DB" w14:textId="77777777">
        <w:trPr>
          <w:divId w:val="1595742950"/>
          <w:tblCellSpacing w:w="15" w:type="dxa"/>
        </w:trPr>
        <w:tc>
          <w:tcPr>
            <w:tcW w:w="0" w:type="auto"/>
            <w:tcMar>
              <w:top w:w="15" w:type="dxa"/>
              <w:left w:w="45" w:type="dxa"/>
              <w:bottom w:w="15" w:type="dxa"/>
              <w:right w:w="45" w:type="dxa"/>
            </w:tcMar>
            <w:hideMark/>
          </w:tcPr>
          <w:p w14:paraId="55D57E9E"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684FEBBA" w14:textId="77777777">
              <w:trPr>
                <w:gridAfter w:val="1"/>
                <w:tblCellSpacing w:w="15" w:type="dxa"/>
              </w:trPr>
              <w:tc>
                <w:tcPr>
                  <w:tcW w:w="0" w:type="auto"/>
                  <w:tcMar>
                    <w:top w:w="15" w:type="dxa"/>
                    <w:left w:w="45" w:type="dxa"/>
                    <w:bottom w:w="15" w:type="dxa"/>
                    <w:right w:w="45" w:type="dxa"/>
                  </w:tcMar>
                  <w:hideMark/>
                </w:tcPr>
                <w:p w14:paraId="7A674F08" w14:textId="77777777" w:rsidR="004061CA" w:rsidRDefault="004061CA" w:rsidP="00BE01A1">
                  <w:pPr>
                    <w:spacing w:after="120"/>
                    <w:rPr>
                      <w:rFonts w:ascii="Trebuchet MS" w:hAnsi="Trebuchet MS"/>
                      <w:szCs w:val="20"/>
                    </w:rPr>
                  </w:pPr>
                </w:p>
              </w:tc>
            </w:tr>
            <w:tr w:rsidR="004061CA" w14:paraId="187EED23" w14:textId="77777777">
              <w:trPr>
                <w:tblCellSpacing w:w="15" w:type="dxa"/>
              </w:trPr>
              <w:tc>
                <w:tcPr>
                  <w:tcW w:w="0" w:type="auto"/>
                  <w:tcMar>
                    <w:top w:w="15" w:type="dxa"/>
                    <w:left w:w="45" w:type="dxa"/>
                    <w:bottom w:w="15" w:type="dxa"/>
                    <w:right w:w="45" w:type="dxa"/>
                  </w:tcMar>
                  <w:hideMark/>
                </w:tcPr>
                <w:p w14:paraId="5D13284B"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2FDAA66"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43041261" w14:textId="77777777">
              <w:trPr>
                <w:tblCellSpacing w:w="15" w:type="dxa"/>
              </w:trPr>
              <w:tc>
                <w:tcPr>
                  <w:tcW w:w="0" w:type="auto"/>
                  <w:tcMar>
                    <w:top w:w="15" w:type="dxa"/>
                    <w:left w:w="45" w:type="dxa"/>
                    <w:bottom w:w="15" w:type="dxa"/>
                    <w:right w:w="45" w:type="dxa"/>
                  </w:tcMar>
                  <w:hideMark/>
                </w:tcPr>
                <w:p w14:paraId="585C28A3"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28FD5A5"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74150399" w14:textId="77777777">
              <w:trPr>
                <w:tblCellSpacing w:w="15" w:type="dxa"/>
              </w:trPr>
              <w:tc>
                <w:tcPr>
                  <w:tcW w:w="0" w:type="auto"/>
                  <w:tcMar>
                    <w:top w:w="15" w:type="dxa"/>
                    <w:left w:w="45" w:type="dxa"/>
                    <w:bottom w:w="15" w:type="dxa"/>
                    <w:right w:w="45" w:type="dxa"/>
                  </w:tcMar>
                  <w:hideMark/>
                </w:tcPr>
                <w:p w14:paraId="0E41DB3F"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F84C8B8"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6537ECBB"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D81AE5B"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630AAC8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IPv4 operation.</w:t>
            </w:r>
          </w:p>
          <w:p w14:paraId="2B899E39"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RULE:23.12.4.1-1</w:t>
            </w:r>
            <w:r>
              <w:rPr>
                <w:rFonts w:ascii="Trebuchet MS" w:hAnsi="Trebuchet MS"/>
                <w:szCs w:val="20"/>
              </w:rPr>
              <w:t xml:space="preserve"> </w:t>
            </w:r>
          </w:p>
          <w:p w14:paraId="5987A8C1"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5C6DF135" w14:textId="77777777">
        <w:trPr>
          <w:divId w:val="1595742950"/>
          <w:tblCellSpacing w:w="15" w:type="dxa"/>
        </w:trPr>
        <w:tc>
          <w:tcPr>
            <w:tcW w:w="0" w:type="auto"/>
            <w:tcMar>
              <w:top w:w="15" w:type="dxa"/>
              <w:left w:w="45" w:type="dxa"/>
              <w:bottom w:w="15" w:type="dxa"/>
              <w:right w:w="45" w:type="dxa"/>
            </w:tcMar>
            <w:hideMark/>
          </w:tcPr>
          <w:p w14:paraId="7663641B" w14:textId="77777777" w:rsidR="004061CA" w:rsidRDefault="004061CA" w:rsidP="00BE01A1">
            <w:pPr>
              <w:spacing w:after="120"/>
              <w:rPr>
                <w:rFonts w:ascii="Trebuchet MS" w:hAnsi="Trebuchet MS"/>
                <w:szCs w:val="20"/>
              </w:rPr>
            </w:pPr>
            <w:r>
              <w:rPr>
                <w:rFonts w:ascii="Trebuchet MS" w:hAnsi="Trebuchet MS"/>
                <w:szCs w:val="20"/>
              </w:rPr>
              <w:t>autoIPEnabled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64D393A7" w14:textId="77777777">
              <w:trPr>
                <w:gridAfter w:val="1"/>
                <w:tblCellSpacing w:w="15" w:type="dxa"/>
              </w:trPr>
              <w:tc>
                <w:tcPr>
                  <w:tcW w:w="0" w:type="auto"/>
                  <w:tcMar>
                    <w:top w:w="15" w:type="dxa"/>
                    <w:left w:w="45" w:type="dxa"/>
                    <w:bottom w:w="15" w:type="dxa"/>
                    <w:right w:w="45" w:type="dxa"/>
                  </w:tcMar>
                  <w:hideMark/>
                </w:tcPr>
                <w:p w14:paraId="5E0444E3" w14:textId="77777777" w:rsidR="004061CA" w:rsidRDefault="004061CA" w:rsidP="00BE01A1">
                  <w:pPr>
                    <w:spacing w:after="120"/>
                    <w:rPr>
                      <w:rFonts w:ascii="Trebuchet MS" w:hAnsi="Trebuchet MS"/>
                      <w:szCs w:val="20"/>
                    </w:rPr>
                  </w:pPr>
                </w:p>
              </w:tc>
            </w:tr>
            <w:tr w:rsidR="004061CA" w14:paraId="1243AAC7" w14:textId="77777777">
              <w:trPr>
                <w:tblCellSpacing w:w="15" w:type="dxa"/>
              </w:trPr>
              <w:tc>
                <w:tcPr>
                  <w:tcW w:w="0" w:type="auto"/>
                  <w:tcMar>
                    <w:top w:w="15" w:type="dxa"/>
                    <w:left w:w="45" w:type="dxa"/>
                    <w:bottom w:w="15" w:type="dxa"/>
                    <w:right w:w="45" w:type="dxa"/>
                  </w:tcMar>
                  <w:hideMark/>
                </w:tcPr>
                <w:p w14:paraId="23D449A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21B7426"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3D5734A5" w14:textId="77777777">
              <w:trPr>
                <w:tblCellSpacing w:w="15" w:type="dxa"/>
              </w:trPr>
              <w:tc>
                <w:tcPr>
                  <w:tcW w:w="0" w:type="auto"/>
                  <w:tcMar>
                    <w:top w:w="15" w:type="dxa"/>
                    <w:left w:w="45" w:type="dxa"/>
                    <w:bottom w:w="15" w:type="dxa"/>
                    <w:right w:w="45" w:type="dxa"/>
                  </w:tcMar>
                  <w:hideMark/>
                </w:tcPr>
                <w:p w14:paraId="48FB4705"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AE06387"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DDFDF35" w14:textId="77777777">
              <w:trPr>
                <w:tblCellSpacing w:w="15" w:type="dxa"/>
              </w:trPr>
              <w:tc>
                <w:tcPr>
                  <w:tcW w:w="0" w:type="auto"/>
                  <w:tcMar>
                    <w:top w:w="15" w:type="dxa"/>
                    <w:left w:w="45" w:type="dxa"/>
                    <w:bottom w:w="15" w:type="dxa"/>
                    <w:right w:w="45" w:type="dxa"/>
                  </w:tcMar>
                  <w:hideMark/>
                </w:tcPr>
                <w:p w14:paraId="558B687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0349FB5"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7082E924"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936F1B4"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BE36852"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autoIPEnabled</w:t>
            </w:r>
            <w:r>
              <w:rPr>
                <w:rFonts w:ascii="Trebuchet MS" w:hAnsi="Trebuchet MS"/>
                <w:szCs w:val="20"/>
              </w:rPr>
              <w:t xml:space="preserve"> represents the state of the Link Local Addressing capability in the device. If enabled, the device may acquire an address using Link Local Address. Link Local addresses supersede static values configured in the LXI Device Specific Configuration. </w:t>
            </w:r>
          </w:p>
          <w:p w14:paraId="5E25FB23"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RULE:23.12.4.1-2</w:t>
            </w:r>
            <w:r>
              <w:rPr>
                <w:rFonts w:ascii="Trebuchet MS" w:hAnsi="Trebuchet MS"/>
                <w:szCs w:val="20"/>
              </w:rPr>
              <w:t xml:space="preserve"> If omitted, and </w:t>
            </w:r>
            <w:r>
              <w:rPr>
                <w:rStyle w:val="Emphasis"/>
                <w:rFonts w:ascii="Trebuchet MS" w:hAnsi="Trebuchet MS"/>
                <w:szCs w:val="20"/>
              </w:rPr>
              <w:t>DHCPEnabled</w:t>
            </w:r>
            <w:r>
              <w:rPr>
                <w:rFonts w:ascii="Trebuchet MS" w:hAnsi="Trebuchet MS"/>
                <w:szCs w:val="20"/>
              </w:rPr>
              <w:t xml:space="preserve"> is present, the device uses the same state as </w:t>
            </w:r>
            <w:r>
              <w:rPr>
                <w:rStyle w:val="Emphasis"/>
                <w:rFonts w:ascii="Trebuchet MS" w:hAnsi="Trebuchet MS"/>
                <w:szCs w:val="20"/>
              </w:rPr>
              <w:t>DHCPEnabled</w:t>
            </w:r>
            <w:r>
              <w:rPr>
                <w:rFonts w:ascii="Trebuchet MS" w:hAnsi="Trebuchet MS"/>
                <w:szCs w:val="20"/>
              </w:rPr>
              <w:t xml:space="preserve">. </w:t>
            </w:r>
          </w:p>
          <w:p w14:paraId="7220568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If a device has no static IP address configured and both autoIPEnabled and DHCPEnabled are disabled, the device could be no longer reachable via IPv4 on this interface. Devices may either permit this case, generate an error and reject the schema, </w:t>
            </w:r>
            <w:r>
              <w:rPr>
                <w:rStyle w:val="Emphasis"/>
                <w:rFonts w:ascii="Trebuchet MS" w:hAnsi="Trebuchet MS"/>
                <w:szCs w:val="20"/>
              </w:rPr>
              <w:lastRenderedPageBreak/>
              <w:t>or leave the configuration pending till a static address is provided.</w:t>
            </w:r>
            <w:r>
              <w:rPr>
                <w:rFonts w:ascii="Trebuchet MS" w:hAnsi="Trebuchet MS"/>
                <w:szCs w:val="20"/>
              </w:rPr>
              <w:t xml:space="preserve"> </w:t>
            </w:r>
          </w:p>
          <w:p w14:paraId="5DA4CA64"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 some implementations autoIPEnabled and DHCPEnabled are coupled, that is, both must be enabled or disabled.</w:t>
            </w:r>
            <w:r>
              <w:rPr>
                <w:rFonts w:ascii="Trebuchet MS" w:hAnsi="Trebuchet MS"/>
                <w:szCs w:val="20"/>
              </w:rPr>
              <w:t xml:space="preserve"> </w:t>
            </w:r>
          </w:p>
          <w:p w14:paraId="15F54BA7"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RULE:23.12.4.1-3</w:t>
            </w:r>
            <w:r>
              <w:rPr>
                <w:rFonts w:ascii="Trebuchet MS" w:hAnsi="Trebuchet MS"/>
                <w:szCs w:val="20"/>
              </w:rPr>
              <w:t xml:space="preserve"> </w:t>
            </w:r>
          </w:p>
          <w:p w14:paraId="7E63F9AA"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651AA937" w14:textId="77777777">
        <w:trPr>
          <w:divId w:val="1595742950"/>
          <w:tblCellSpacing w:w="15" w:type="dxa"/>
        </w:trPr>
        <w:tc>
          <w:tcPr>
            <w:tcW w:w="0" w:type="auto"/>
            <w:tcMar>
              <w:top w:w="15" w:type="dxa"/>
              <w:left w:w="45" w:type="dxa"/>
              <w:bottom w:w="15" w:type="dxa"/>
              <w:right w:w="45" w:type="dxa"/>
            </w:tcMar>
            <w:hideMark/>
          </w:tcPr>
          <w:p w14:paraId="00CB613D" w14:textId="77777777" w:rsidR="004061CA" w:rsidRDefault="004061CA" w:rsidP="00BE01A1">
            <w:pPr>
              <w:spacing w:after="120"/>
              <w:rPr>
                <w:rFonts w:ascii="Trebuchet MS" w:hAnsi="Trebuchet MS"/>
                <w:szCs w:val="20"/>
              </w:rPr>
            </w:pPr>
            <w:r>
              <w:rPr>
                <w:rFonts w:ascii="Trebuchet MS" w:hAnsi="Trebuchet MS"/>
                <w:szCs w:val="20"/>
              </w:rPr>
              <w:lastRenderedPageBreak/>
              <w:t>DHCPEnabled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54FCE661" w14:textId="77777777">
              <w:trPr>
                <w:gridAfter w:val="1"/>
                <w:tblCellSpacing w:w="15" w:type="dxa"/>
              </w:trPr>
              <w:tc>
                <w:tcPr>
                  <w:tcW w:w="0" w:type="auto"/>
                  <w:tcMar>
                    <w:top w:w="15" w:type="dxa"/>
                    <w:left w:w="45" w:type="dxa"/>
                    <w:bottom w:w="15" w:type="dxa"/>
                    <w:right w:w="45" w:type="dxa"/>
                  </w:tcMar>
                  <w:hideMark/>
                </w:tcPr>
                <w:p w14:paraId="155E129E" w14:textId="77777777" w:rsidR="004061CA" w:rsidRDefault="004061CA" w:rsidP="00BE01A1">
                  <w:pPr>
                    <w:spacing w:after="120"/>
                    <w:rPr>
                      <w:rFonts w:ascii="Trebuchet MS" w:hAnsi="Trebuchet MS"/>
                      <w:szCs w:val="20"/>
                    </w:rPr>
                  </w:pPr>
                </w:p>
              </w:tc>
            </w:tr>
            <w:tr w:rsidR="004061CA" w14:paraId="06911418" w14:textId="77777777">
              <w:trPr>
                <w:tblCellSpacing w:w="15" w:type="dxa"/>
              </w:trPr>
              <w:tc>
                <w:tcPr>
                  <w:tcW w:w="0" w:type="auto"/>
                  <w:tcMar>
                    <w:top w:w="15" w:type="dxa"/>
                    <w:left w:w="45" w:type="dxa"/>
                    <w:bottom w:w="15" w:type="dxa"/>
                    <w:right w:w="45" w:type="dxa"/>
                  </w:tcMar>
                  <w:hideMark/>
                </w:tcPr>
                <w:p w14:paraId="051EF850"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028C16C"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0ADFA150" w14:textId="77777777">
              <w:trPr>
                <w:tblCellSpacing w:w="15" w:type="dxa"/>
              </w:trPr>
              <w:tc>
                <w:tcPr>
                  <w:tcW w:w="0" w:type="auto"/>
                  <w:tcMar>
                    <w:top w:w="15" w:type="dxa"/>
                    <w:left w:w="45" w:type="dxa"/>
                    <w:bottom w:w="15" w:type="dxa"/>
                    <w:right w:w="45" w:type="dxa"/>
                  </w:tcMar>
                  <w:hideMark/>
                </w:tcPr>
                <w:p w14:paraId="06BC979E"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C113309"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475A0B08" w14:textId="77777777">
              <w:trPr>
                <w:tblCellSpacing w:w="15" w:type="dxa"/>
              </w:trPr>
              <w:tc>
                <w:tcPr>
                  <w:tcW w:w="0" w:type="auto"/>
                  <w:tcMar>
                    <w:top w:w="15" w:type="dxa"/>
                    <w:left w:w="45" w:type="dxa"/>
                    <w:bottom w:w="15" w:type="dxa"/>
                    <w:right w:w="45" w:type="dxa"/>
                  </w:tcMar>
                  <w:hideMark/>
                </w:tcPr>
                <w:p w14:paraId="403C20A7"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DBD6F0C"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64660C6B"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9F74EE5"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5F9A81DA"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DHCPEnabled</w:t>
            </w:r>
            <w:r>
              <w:rPr>
                <w:rFonts w:ascii="Trebuchet MS" w:hAnsi="Trebuchet MS"/>
                <w:szCs w:val="20"/>
              </w:rPr>
              <w:t xml:space="preserve"> represents the state of the device DHCP protocol. If True, configuration is accepted via the DHCP protocol. </w:t>
            </w:r>
          </w:p>
          <w:p w14:paraId="45748028"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DHCP is enabled, the device will accept IPv4 configuration from a DHCP server. DHCP configuration supersedes static values configured in the LXI Device Specific Configuration. </w:t>
            </w:r>
          </w:p>
          <w:p w14:paraId="216550F4"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RULE:23.12.4.1-4</w:t>
            </w:r>
            <w:r>
              <w:rPr>
                <w:rFonts w:ascii="Trebuchet MS" w:hAnsi="Trebuchet MS"/>
                <w:szCs w:val="20"/>
              </w:rPr>
              <w:t xml:space="preserve"> If omitted, and </w:t>
            </w:r>
            <w:r>
              <w:rPr>
                <w:rStyle w:val="Emphasis"/>
                <w:rFonts w:ascii="Trebuchet MS" w:hAnsi="Trebuchet MS"/>
                <w:szCs w:val="20"/>
              </w:rPr>
              <w:t>autoIPEnabled</w:t>
            </w:r>
            <w:r>
              <w:rPr>
                <w:rFonts w:ascii="Trebuchet MS" w:hAnsi="Trebuchet MS"/>
                <w:szCs w:val="20"/>
              </w:rPr>
              <w:t xml:space="preserve"> is present, the device uses the same state as </w:t>
            </w:r>
            <w:r>
              <w:rPr>
                <w:rStyle w:val="Emphasis"/>
                <w:rFonts w:ascii="Trebuchet MS" w:hAnsi="Trebuchet MS"/>
                <w:szCs w:val="20"/>
              </w:rPr>
              <w:t>autoIPEnabled</w:t>
            </w:r>
            <w:r>
              <w:rPr>
                <w:rFonts w:ascii="Trebuchet MS" w:hAnsi="Trebuchet MS"/>
                <w:szCs w:val="20"/>
              </w:rPr>
              <w:t xml:space="preserve">. </w:t>
            </w:r>
          </w:p>
          <w:p w14:paraId="46DF72FD"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If a device has no static IP address configured and both autoIPEnabled and DHCPEnabled are disabled, the device could be no longer reachable via IPv4 on this interface. Devices may either permit this case, generate an error and reject the schema, or leave the configuration pending till a static address is provided.</w:t>
            </w:r>
            <w:r>
              <w:rPr>
                <w:rFonts w:ascii="Trebuchet MS" w:hAnsi="Trebuchet MS"/>
                <w:szCs w:val="20"/>
              </w:rPr>
              <w:t xml:space="preserve"> </w:t>
            </w:r>
          </w:p>
          <w:p w14:paraId="054B1F4B"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In some implementations autoIPEnabled and DHCPEnabled are coupled, that is, both must be enabled or disabled.</w:t>
            </w:r>
            <w:r>
              <w:rPr>
                <w:rFonts w:ascii="Trebuchet MS" w:hAnsi="Trebuchet MS"/>
                <w:szCs w:val="20"/>
              </w:rPr>
              <w:t xml:space="preserve"> </w:t>
            </w:r>
          </w:p>
          <w:p w14:paraId="2DFC2962"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RULE:23.12.4.1-5</w:t>
            </w:r>
            <w:r>
              <w:rPr>
                <w:rFonts w:ascii="Trebuchet MS" w:hAnsi="Trebuchet MS"/>
                <w:szCs w:val="20"/>
              </w:rPr>
              <w:t xml:space="preserve"> </w:t>
            </w:r>
          </w:p>
          <w:p w14:paraId="3DCC63BA"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16D3B7CD" w14:textId="77777777">
        <w:trPr>
          <w:divId w:val="1595742950"/>
          <w:tblCellSpacing w:w="15" w:type="dxa"/>
        </w:trPr>
        <w:tc>
          <w:tcPr>
            <w:tcW w:w="0" w:type="auto"/>
            <w:tcMar>
              <w:top w:w="15" w:type="dxa"/>
              <w:left w:w="45" w:type="dxa"/>
              <w:bottom w:w="15" w:type="dxa"/>
              <w:right w:w="45" w:type="dxa"/>
            </w:tcMar>
            <w:hideMark/>
          </w:tcPr>
          <w:p w14:paraId="4ADA8A3B" w14:textId="77777777" w:rsidR="004061CA" w:rsidRDefault="004061CA" w:rsidP="00BE01A1">
            <w:pPr>
              <w:spacing w:after="120"/>
              <w:rPr>
                <w:rFonts w:ascii="Trebuchet MS" w:hAnsi="Trebuchet MS"/>
                <w:szCs w:val="20"/>
              </w:rPr>
            </w:pPr>
            <w:r>
              <w:rPr>
                <w:rFonts w:ascii="Trebuchet MS" w:hAnsi="Trebuchet MS"/>
                <w:szCs w:val="20"/>
              </w:rPr>
              <w:t>mDNSEnabled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3F71A230" w14:textId="77777777">
              <w:trPr>
                <w:gridAfter w:val="1"/>
                <w:tblCellSpacing w:w="15" w:type="dxa"/>
              </w:trPr>
              <w:tc>
                <w:tcPr>
                  <w:tcW w:w="0" w:type="auto"/>
                  <w:tcMar>
                    <w:top w:w="15" w:type="dxa"/>
                    <w:left w:w="45" w:type="dxa"/>
                    <w:bottom w:w="15" w:type="dxa"/>
                    <w:right w:w="45" w:type="dxa"/>
                  </w:tcMar>
                  <w:hideMark/>
                </w:tcPr>
                <w:p w14:paraId="3CF5DED0" w14:textId="77777777" w:rsidR="004061CA" w:rsidRDefault="004061CA" w:rsidP="00BE01A1">
                  <w:pPr>
                    <w:spacing w:after="120"/>
                    <w:rPr>
                      <w:rFonts w:ascii="Trebuchet MS" w:hAnsi="Trebuchet MS"/>
                      <w:szCs w:val="20"/>
                    </w:rPr>
                  </w:pPr>
                </w:p>
              </w:tc>
            </w:tr>
            <w:tr w:rsidR="004061CA" w14:paraId="658883AB" w14:textId="77777777">
              <w:trPr>
                <w:tblCellSpacing w:w="15" w:type="dxa"/>
              </w:trPr>
              <w:tc>
                <w:tcPr>
                  <w:tcW w:w="0" w:type="auto"/>
                  <w:tcMar>
                    <w:top w:w="15" w:type="dxa"/>
                    <w:left w:w="45" w:type="dxa"/>
                    <w:bottom w:w="15" w:type="dxa"/>
                    <w:right w:w="45" w:type="dxa"/>
                  </w:tcMar>
                  <w:hideMark/>
                </w:tcPr>
                <w:p w14:paraId="0567D000"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AA34B31"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25018C33" w14:textId="77777777">
              <w:trPr>
                <w:tblCellSpacing w:w="15" w:type="dxa"/>
              </w:trPr>
              <w:tc>
                <w:tcPr>
                  <w:tcW w:w="0" w:type="auto"/>
                  <w:tcMar>
                    <w:top w:w="15" w:type="dxa"/>
                    <w:left w:w="45" w:type="dxa"/>
                    <w:bottom w:w="15" w:type="dxa"/>
                    <w:right w:w="45" w:type="dxa"/>
                  </w:tcMar>
                  <w:hideMark/>
                </w:tcPr>
                <w:p w14:paraId="4130347A"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15A01BC"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7C229C49" w14:textId="77777777">
              <w:trPr>
                <w:tblCellSpacing w:w="15" w:type="dxa"/>
              </w:trPr>
              <w:tc>
                <w:tcPr>
                  <w:tcW w:w="0" w:type="auto"/>
                  <w:tcMar>
                    <w:top w:w="15" w:type="dxa"/>
                    <w:left w:w="45" w:type="dxa"/>
                    <w:bottom w:w="15" w:type="dxa"/>
                    <w:right w:w="45" w:type="dxa"/>
                  </w:tcMar>
                  <w:hideMark/>
                </w:tcPr>
                <w:p w14:paraId="476C4097"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EF6C650"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56D2A9AF"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AC48081"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F82BE3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mDNSEnabled</w:t>
            </w:r>
            <w:r>
              <w:rPr>
                <w:rFonts w:ascii="Trebuchet MS" w:hAnsi="Trebuchet MS"/>
                <w:szCs w:val="20"/>
              </w:rPr>
              <w:t xml:space="preserve"> represents the state of the multicast DNS responder in the device. </w:t>
            </w:r>
          </w:p>
          <w:p w14:paraId="25C8064B"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05A63B93"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55481F16" w14:textId="77777777" w:rsidR="004061CA" w:rsidRDefault="004061CA" w:rsidP="00BE01A1">
            <w:pPr>
              <w:pStyle w:val="NormalWeb"/>
              <w:spacing w:after="120"/>
              <w:rPr>
                <w:rFonts w:ascii="Trebuchet MS" w:hAnsi="Trebuchet MS"/>
                <w:szCs w:val="20"/>
              </w:rPr>
            </w:pPr>
            <w:r>
              <w:rPr>
                <w:rFonts w:ascii="Trebuchet MS" w:hAnsi="Trebuchet MS"/>
                <w:szCs w:val="20"/>
              </w:rPr>
              <w:lastRenderedPageBreak/>
              <w:t xml:space="preserve">If </w:t>
            </w:r>
            <w:r>
              <w:rPr>
                <w:rStyle w:val="Emphasis"/>
                <w:rFonts w:ascii="Trebuchet MS" w:hAnsi="Trebuchet MS"/>
                <w:szCs w:val="20"/>
              </w:rPr>
              <w:t>mDNSEnabled</w:t>
            </w:r>
            <w:r>
              <w:rPr>
                <w:rFonts w:ascii="Trebuchet MS" w:hAnsi="Trebuchet MS"/>
                <w:szCs w:val="20"/>
              </w:rPr>
              <w:t xml:space="preserve"> is absent, and </w:t>
            </w:r>
            <w:r>
              <w:rPr>
                <w:rStyle w:val="Emphasis"/>
                <w:rFonts w:ascii="Trebuchet MS" w:hAnsi="Trebuchet MS"/>
                <w:szCs w:val="20"/>
              </w:rPr>
              <w:t>IPv6/@mDNSEnabled</w:t>
            </w:r>
            <w:r>
              <w:rPr>
                <w:rFonts w:ascii="Trebuchet MS" w:hAnsi="Trebuchet MS"/>
                <w:szCs w:val="20"/>
              </w:rPr>
              <w:t xml:space="preserve"> is present, then </w:t>
            </w:r>
            <w:r>
              <w:rPr>
                <w:rStyle w:val="Emphasis"/>
                <w:rFonts w:ascii="Trebuchet MS" w:hAnsi="Trebuchet MS"/>
                <w:szCs w:val="20"/>
              </w:rPr>
              <w:t>mDNSEnabled</w:t>
            </w:r>
            <w:r>
              <w:rPr>
                <w:rFonts w:ascii="Trebuchet MS" w:hAnsi="Trebuchet MS"/>
                <w:szCs w:val="20"/>
              </w:rPr>
              <w:t xml:space="preserve"> takes on the same value as </w:t>
            </w:r>
            <w:r>
              <w:rPr>
                <w:rStyle w:val="Emphasis"/>
                <w:rFonts w:ascii="Trebuchet MS" w:hAnsi="Trebuchet MS"/>
                <w:szCs w:val="20"/>
              </w:rPr>
              <w:t>IPv6/@mDNSEnabled</w:t>
            </w:r>
            <w:r>
              <w:rPr>
                <w:rFonts w:ascii="Trebuchet MS" w:hAnsi="Trebuchet MS"/>
                <w:szCs w:val="20"/>
              </w:rPr>
              <w:t xml:space="preserve">. </w:t>
            </w:r>
          </w:p>
          <w:p w14:paraId="4ADD8108"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RULE:23.12.4.1-6</w:t>
            </w:r>
            <w:r>
              <w:rPr>
                <w:rFonts w:ascii="Trebuchet MS" w:hAnsi="Trebuchet MS"/>
                <w:szCs w:val="20"/>
              </w:rPr>
              <w:t xml:space="preserve"> </w:t>
            </w:r>
          </w:p>
          <w:p w14:paraId="2EABFB48"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51B86564" w14:textId="77777777">
        <w:trPr>
          <w:divId w:val="1595742950"/>
          <w:tblCellSpacing w:w="15" w:type="dxa"/>
        </w:trPr>
        <w:tc>
          <w:tcPr>
            <w:tcW w:w="0" w:type="auto"/>
            <w:tcMar>
              <w:top w:w="15" w:type="dxa"/>
              <w:left w:w="45" w:type="dxa"/>
              <w:bottom w:w="15" w:type="dxa"/>
              <w:right w:w="45" w:type="dxa"/>
            </w:tcMar>
            <w:hideMark/>
          </w:tcPr>
          <w:p w14:paraId="533EE141" w14:textId="77777777" w:rsidR="004061CA" w:rsidRDefault="004061CA" w:rsidP="00BE01A1">
            <w:pPr>
              <w:spacing w:after="120"/>
              <w:rPr>
                <w:rFonts w:ascii="Trebuchet MS" w:hAnsi="Trebuchet MS"/>
                <w:szCs w:val="20"/>
              </w:rPr>
            </w:pPr>
            <w:r>
              <w:rPr>
                <w:rFonts w:ascii="Trebuchet MS" w:hAnsi="Trebuchet MS"/>
                <w:szCs w:val="20"/>
              </w:rPr>
              <w:lastRenderedPageBreak/>
              <w:t>dynamic DNSEnabled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741ED8F9" w14:textId="77777777">
              <w:trPr>
                <w:gridAfter w:val="1"/>
                <w:tblCellSpacing w:w="15" w:type="dxa"/>
              </w:trPr>
              <w:tc>
                <w:tcPr>
                  <w:tcW w:w="0" w:type="auto"/>
                  <w:tcMar>
                    <w:top w:w="15" w:type="dxa"/>
                    <w:left w:w="45" w:type="dxa"/>
                    <w:bottom w:w="15" w:type="dxa"/>
                    <w:right w:w="45" w:type="dxa"/>
                  </w:tcMar>
                  <w:hideMark/>
                </w:tcPr>
                <w:p w14:paraId="2E5453C8" w14:textId="77777777" w:rsidR="004061CA" w:rsidRDefault="004061CA" w:rsidP="00BE01A1">
                  <w:pPr>
                    <w:spacing w:after="120"/>
                    <w:rPr>
                      <w:rFonts w:ascii="Trebuchet MS" w:hAnsi="Trebuchet MS"/>
                      <w:szCs w:val="20"/>
                    </w:rPr>
                  </w:pPr>
                </w:p>
              </w:tc>
            </w:tr>
            <w:tr w:rsidR="004061CA" w14:paraId="4E005B14" w14:textId="77777777">
              <w:trPr>
                <w:tblCellSpacing w:w="15" w:type="dxa"/>
              </w:trPr>
              <w:tc>
                <w:tcPr>
                  <w:tcW w:w="0" w:type="auto"/>
                  <w:tcMar>
                    <w:top w:w="15" w:type="dxa"/>
                    <w:left w:w="45" w:type="dxa"/>
                    <w:bottom w:w="15" w:type="dxa"/>
                    <w:right w:w="45" w:type="dxa"/>
                  </w:tcMar>
                  <w:hideMark/>
                </w:tcPr>
                <w:p w14:paraId="5E76C6E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DBAB00B"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575DD29D" w14:textId="77777777">
              <w:trPr>
                <w:tblCellSpacing w:w="15" w:type="dxa"/>
              </w:trPr>
              <w:tc>
                <w:tcPr>
                  <w:tcW w:w="0" w:type="auto"/>
                  <w:tcMar>
                    <w:top w:w="15" w:type="dxa"/>
                    <w:left w:w="45" w:type="dxa"/>
                    <w:bottom w:w="15" w:type="dxa"/>
                    <w:right w:w="45" w:type="dxa"/>
                  </w:tcMar>
                  <w:hideMark/>
                </w:tcPr>
                <w:p w14:paraId="7EB2FA3C"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336C62F"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975E95D" w14:textId="77777777">
              <w:trPr>
                <w:tblCellSpacing w:w="15" w:type="dxa"/>
              </w:trPr>
              <w:tc>
                <w:tcPr>
                  <w:tcW w:w="0" w:type="auto"/>
                  <w:tcMar>
                    <w:top w:w="15" w:type="dxa"/>
                    <w:left w:w="45" w:type="dxa"/>
                    <w:bottom w:w="15" w:type="dxa"/>
                    <w:right w:w="45" w:type="dxa"/>
                  </w:tcMar>
                  <w:hideMark/>
                </w:tcPr>
                <w:p w14:paraId="4565AD3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8B24109"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5B864842"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98F0403"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E99C07C"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dynamicDNSEnabled</w:t>
            </w:r>
            <w:r>
              <w:rPr>
                <w:rFonts w:ascii="Trebuchet MS" w:hAnsi="Trebuchet MS"/>
                <w:szCs w:val="20"/>
              </w:rPr>
              <w:t xml:space="preserve"> represents the state of the dynamic DNS capability. Dynamic DNS is used to publish the hostname of the device to DNS. </w:t>
            </w:r>
          </w:p>
          <w:p w14:paraId="3B79FCE9"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dynamicDNSEnabled</w:t>
            </w:r>
            <w:r>
              <w:rPr>
                <w:rFonts w:ascii="Trebuchet MS" w:hAnsi="Trebuchet MS"/>
                <w:szCs w:val="20"/>
              </w:rPr>
              <w:t xml:space="preserve"> is absent, and </w:t>
            </w:r>
            <w:r>
              <w:rPr>
                <w:rStyle w:val="Emphasis"/>
                <w:rFonts w:ascii="Trebuchet MS" w:hAnsi="Trebuchet MS"/>
                <w:szCs w:val="20"/>
              </w:rPr>
              <w:t>IPv6/@dynamicDNSEnabled</w:t>
            </w:r>
            <w:r>
              <w:rPr>
                <w:rFonts w:ascii="Trebuchet MS" w:hAnsi="Trebuchet MS"/>
                <w:szCs w:val="20"/>
              </w:rPr>
              <w:t xml:space="preserve"> is present, then </w:t>
            </w:r>
            <w:r>
              <w:rPr>
                <w:rStyle w:val="Emphasis"/>
                <w:rFonts w:ascii="Trebuchet MS" w:hAnsi="Trebuchet MS"/>
                <w:szCs w:val="20"/>
              </w:rPr>
              <w:t>dynamicDNSEnabled</w:t>
            </w:r>
            <w:r>
              <w:rPr>
                <w:rFonts w:ascii="Trebuchet MS" w:hAnsi="Trebuchet MS"/>
                <w:szCs w:val="20"/>
              </w:rPr>
              <w:t xml:space="preserve"> takes on the same value as </w:t>
            </w:r>
            <w:r>
              <w:rPr>
                <w:rStyle w:val="Emphasis"/>
                <w:rFonts w:ascii="Trebuchet MS" w:hAnsi="Trebuchet MS"/>
                <w:szCs w:val="20"/>
              </w:rPr>
              <w:t>IPv6/@dynamicDNSEnabled</w:t>
            </w:r>
            <w:r>
              <w:rPr>
                <w:rFonts w:ascii="Trebuchet MS" w:hAnsi="Trebuchet MS"/>
                <w:szCs w:val="20"/>
              </w:rPr>
              <w:t xml:space="preserve">. </w:t>
            </w:r>
          </w:p>
          <w:p w14:paraId="51E84265"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RULE:23.12.4.1-7</w:t>
            </w:r>
            <w:r>
              <w:rPr>
                <w:rFonts w:ascii="Trebuchet MS" w:hAnsi="Trebuchet MS"/>
                <w:szCs w:val="20"/>
              </w:rPr>
              <w:t xml:space="preserve"> Dynamic DNS is optional for LXI devices. Therefore, if not implemented, the device shall ignore this attribute on a PUT. </w:t>
            </w:r>
          </w:p>
          <w:p w14:paraId="56480F08"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RULE:23.12.4.1-8</w:t>
            </w:r>
            <w:r>
              <w:rPr>
                <w:rFonts w:ascii="Trebuchet MS" w:hAnsi="Trebuchet MS"/>
                <w:szCs w:val="20"/>
              </w:rPr>
              <w:t xml:space="preserve"> Devices that do not implement dynamic DNS shall omit this attribute on a GET. </w:t>
            </w:r>
          </w:p>
          <w:p w14:paraId="257586CA"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RULE:23.12.4.1-9</w:t>
            </w:r>
            <w:r>
              <w:rPr>
                <w:rFonts w:ascii="Trebuchet MS" w:hAnsi="Trebuchet MS"/>
                <w:szCs w:val="20"/>
              </w:rPr>
              <w:t xml:space="preserve"> The </w:t>
            </w:r>
            <w:r>
              <w:rPr>
                <w:rStyle w:val="Emphasis"/>
                <w:rFonts w:ascii="Trebuchet MS" w:hAnsi="Trebuchet MS"/>
                <w:szCs w:val="20"/>
              </w:rPr>
              <w:t>dynamicDNSEnabled</w:t>
            </w:r>
            <w:r>
              <w:rPr>
                <w:rFonts w:ascii="Trebuchet MS" w:hAnsi="Trebuchet MS"/>
                <w:szCs w:val="20"/>
              </w:rPr>
              <w:t xml:space="preserve"> attribute shall be implemented irrespective of if IPv6 dynamic DNS is implemented. </w:t>
            </w:r>
          </w:p>
          <w:p w14:paraId="28C0C7E7"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RULE:23.12.4.1-10</w:t>
            </w:r>
            <w:r>
              <w:rPr>
                <w:rFonts w:ascii="Trebuchet MS" w:hAnsi="Trebuchet MS"/>
                <w:szCs w:val="20"/>
              </w:rPr>
              <w:t xml:space="preserve"> </w:t>
            </w:r>
          </w:p>
          <w:p w14:paraId="06C1BE91"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51A0B709" w14:textId="77777777">
        <w:trPr>
          <w:divId w:val="1595742950"/>
          <w:tblCellSpacing w:w="15" w:type="dxa"/>
        </w:trPr>
        <w:tc>
          <w:tcPr>
            <w:tcW w:w="0" w:type="auto"/>
            <w:tcMar>
              <w:top w:w="15" w:type="dxa"/>
              <w:left w:w="45" w:type="dxa"/>
              <w:bottom w:w="15" w:type="dxa"/>
              <w:right w:w="45" w:type="dxa"/>
            </w:tcMar>
            <w:hideMark/>
          </w:tcPr>
          <w:p w14:paraId="2A168752" w14:textId="77777777" w:rsidR="004061CA" w:rsidRDefault="004061CA" w:rsidP="00BE01A1">
            <w:pPr>
              <w:spacing w:after="120"/>
              <w:rPr>
                <w:rFonts w:ascii="Trebuchet MS" w:hAnsi="Trebuchet MS"/>
                <w:szCs w:val="20"/>
              </w:rPr>
            </w:pPr>
            <w:r>
              <w:rPr>
                <w:rFonts w:ascii="Trebuchet MS" w:hAnsi="Trebuchet MS"/>
                <w:szCs w:val="20"/>
              </w:rPr>
              <w:t>pingEnabled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0FF1406C" w14:textId="77777777">
              <w:trPr>
                <w:gridAfter w:val="1"/>
                <w:tblCellSpacing w:w="15" w:type="dxa"/>
              </w:trPr>
              <w:tc>
                <w:tcPr>
                  <w:tcW w:w="0" w:type="auto"/>
                  <w:tcMar>
                    <w:top w:w="15" w:type="dxa"/>
                    <w:left w:w="45" w:type="dxa"/>
                    <w:bottom w:w="15" w:type="dxa"/>
                    <w:right w:w="45" w:type="dxa"/>
                  </w:tcMar>
                  <w:hideMark/>
                </w:tcPr>
                <w:p w14:paraId="3D520E09" w14:textId="77777777" w:rsidR="004061CA" w:rsidRDefault="004061CA" w:rsidP="00BE01A1">
                  <w:pPr>
                    <w:spacing w:after="120"/>
                    <w:rPr>
                      <w:rFonts w:ascii="Trebuchet MS" w:hAnsi="Trebuchet MS"/>
                      <w:szCs w:val="20"/>
                    </w:rPr>
                  </w:pPr>
                </w:p>
              </w:tc>
            </w:tr>
            <w:tr w:rsidR="004061CA" w14:paraId="3A8131A0" w14:textId="77777777">
              <w:trPr>
                <w:tblCellSpacing w:w="15" w:type="dxa"/>
              </w:trPr>
              <w:tc>
                <w:tcPr>
                  <w:tcW w:w="0" w:type="auto"/>
                  <w:tcMar>
                    <w:top w:w="15" w:type="dxa"/>
                    <w:left w:w="45" w:type="dxa"/>
                    <w:bottom w:w="15" w:type="dxa"/>
                    <w:right w:w="45" w:type="dxa"/>
                  </w:tcMar>
                  <w:hideMark/>
                </w:tcPr>
                <w:p w14:paraId="354117D9"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D3CA48B"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4BEEDA10" w14:textId="77777777">
              <w:trPr>
                <w:tblCellSpacing w:w="15" w:type="dxa"/>
              </w:trPr>
              <w:tc>
                <w:tcPr>
                  <w:tcW w:w="0" w:type="auto"/>
                  <w:tcMar>
                    <w:top w:w="15" w:type="dxa"/>
                    <w:left w:w="45" w:type="dxa"/>
                    <w:bottom w:w="15" w:type="dxa"/>
                    <w:right w:w="45" w:type="dxa"/>
                  </w:tcMar>
                  <w:hideMark/>
                </w:tcPr>
                <w:p w14:paraId="0959ABC2"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01EE2C7"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2FF30034" w14:textId="77777777">
              <w:trPr>
                <w:tblCellSpacing w:w="15" w:type="dxa"/>
              </w:trPr>
              <w:tc>
                <w:tcPr>
                  <w:tcW w:w="0" w:type="auto"/>
                  <w:tcMar>
                    <w:top w:w="15" w:type="dxa"/>
                    <w:left w:w="45" w:type="dxa"/>
                    <w:bottom w:w="15" w:type="dxa"/>
                    <w:right w:w="45" w:type="dxa"/>
                  </w:tcMar>
                  <w:hideMark/>
                </w:tcPr>
                <w:p w14:paraId="253075A0"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F1D3E7C"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185B869C"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A47DF99"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0259AAA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pingEnabled</w:t>
            </w:r>
            <w:r>
              <w:rPr>
                <w:rFonts w:ascii="Trebuchet MS" w:hAnsi="Trebuchet MS"/>
                <w:szCs w:val="20"/>
              </w:rPr>
              <w:t xml:space="preserve"> represents the state of the IPv4 ICMP ping responder. </w:t>
            </w:r>
          </w:p>
          <w:p w14:paraId="44F499BE"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In some IPv6 implementation the ICMPv4 ping capability is coupled to the ICMPv6 ping. For those devices, the configuration of the </w:t>
            </w:r>
            <w:r>
              <w:rPr>
                <w:rStyle w:val="Emphasis"/>
                <w:rFonts w:ascii="Trebuchet MS" w:hAnsi="Trebuchet MS"/>
                <w:szCs w:val="20"/>
              </w:rPr>
              <w:t>IPv4/@PingEnable</w:t>
            </w:r>
            <w:r>
              <w:rPr>
                <w:rFonts w:ascii="Trebuchet MS" w:hAnsi="Trebuchet MS"/>
                <w:szCs w:val="20"/>
              </w:rPr>
              <w:t xml:space="preserve"> and the </w:t>
            </w:r>
            <w:r>
              <w:rPr>
                <w:rStyle w:val="Emphasis"/>
                <w:rFonts w:ascii="Trebuchet MS" w:hAnsi="Trebuchet MS"/>
                <w:szCs w:val="20"/>
              </w:rPr>
              <w:t>IPv6/@PingEnabled</w:t>
            </w:r>
            <w:r>
              <w:rPr>
                <w:rFonts w:ascii="Trebuchet MS" w:hAnsi="Trebuchet MS"/>
                <w:szCs w:val="20"/>
              </w:rPr>
              <w:t xml:space="preserve"> must be the same. </w:t>
            </w:r>
          </w:p>
          <w:p w14:paraId="76BAD607"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pingEnabled</w:t>
            </w:r>
            <w:r>
              <w:rPr>
                <w:rFonts w:ascii="Trebuchet MS" w:hAnsi="Trebuchet MS"/>
                <w:szCs w:val="20"/>
              </w:rPr>
              <w:t xml:space="preserve"> is absent, and </w:t>
            </w:r>
            <w:r>
              <w:rPr>
                <w:rStyle w:val="Emphasis"/>
                <w:rFonts w:ascii="Trebuchet MS" w:hAnsi="Trebuchet MS"/>
                <w:szCs w:val="20"/>
              </w:rPr>
              <w:t>IPv6/@pingEnabled</w:t>
            </w:r>
            <w:r>
              <w:rPr>
                <w:rFonts w:ascii="Trebuchet MS" w:hAnsi="Trebuchet MS"/>
                <w:szCs w:val="20"/>
              </w:rPr>
              <w:t xml:space="preserve"> is present, then </w:t>
            </w:r>
            <w:r>
              <w:rPr>
                <w:rStyle w:val="Emphasis"/>
                <w:rFonts w:ascii="Trebuchet MS" w:hAnsi="Trebuchet MS"/>
                <w:szCs w:val="20"/>
              </w:rPr>
              <w:t>pingEnabled</w:t>
            </w:r>
            <w:r>
              <w:rPr>
                <w:rFonts w:ascii="Trebuchet MS" w:hAnsi="Trebuchet MS"/>
                <w:szCs w:val="20"/>
              </w:rPr>
              <w:t xml:space="preserve"> takes on the same value as </w:t>
            </w:r>
            <w:r>
              <w:rPr>
                <w:rStyle w:val="Emphasis"/>
                <w:rFonts w:ascii="Trebuchet MS" w:hAnsi="Trebuchet MS"/>
                <w:szCs w:val="20"/>
              </w:rPr>
              <w:t>IPv6/@pingEnabled</w:t>
            </w:r>
            <w:r>
              <w:rPr>
                <w:rFonts w:ascii="Trebuchet MS" w:hAnsi="Trebuchet MS"/>
                <w:szCs w:val="20"/>
              </w:rPr>
              <w:t xml:space="preserve">. </w:t>
            </w:r>
          </w:p>
          <w:p w14:paraId="78B1D0BD"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RULE:23.12.4.1-11</w:t>
            </w:r>
            <w:r>
              <w:rPr>
                <w:rFonts w:ascii="Trebuchet MS" w:hAnsi="Trebuchet MS"/>
                <w:szCs w:val="20"/>
              </w:rPr>
              <w:t xml:space="preserve"> </w:t>
            </w:r>
          </w:p>
          <w:p w14:paraId="58A1C8C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548FD30D" w14:textId="77777777">
        <w:trPr>
          <w:divId w:val="1595742950"/>
          <w:tblCellSpacing w:w="15" w:type="dxa"/>
        </w:trPr>
        <w:tc>
          <w:tcPr>
            <w:tcW w:w="0" w:type="auto"/>
            <w:tcMar>
              <w:top w:w="15" w:type="dxa"/>
              <w:left w:w="45" w:type="dxa"/>
              <w:bottom w:w="15" w:type="dxa"/>
              <w:right w:w="45" w:type="dxa"/>
            </w:tcMar>
            <w:hideMark/>
          </w:tcPr>
          <w:p w14:paraId="1D9AC351" w14:textId="77777777" w:rsidR="004061CA" w:rsidRDefault="004061CA" w:rsidP="00BE01A1">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4061CA" w14:paraId="38A92B88" w14:textId="77777777">
              <w:trPr>
                <w:tblCellSpacing w:w="15" w:type="dxa"/>
              </w:trPr>
              <w:tc>
                <w:tcPr>
                  <w:tcW w:w="0" w:type="auto"/>
                  <w:tcMar>
                    <w:top w:w="15" w:type="dxa"/>
                    <w:left w:w="45" w:type="dxa"/>
                    <w:bottom w:w="15" w:type="dxa"/>
                    <w:right w:w="45" w:type="dxa"/>
                  </w:tcMar>
                  <w:hideMark/>
                </w:tcPr>
                <w:p w14:paraId="5543B53E"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18CFBEB"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11E134B2" w14:textId="77777777">
              <w:trPr>
                <w:tblCellSpacing w:w="15" w:type="dxa"/>
              </w:trPr>
              <w:tc>
                <w:tcPr>
                  <w:tcW w:w="0" w:type="auto"/>
                  <w:tcMar>
                    <w:top w:w="15" w:type="dxa"/>
                    <w:left w:w="45" w:type="dxa"/>
                    <w:bottom w:w="15" w:type="dxa"/>
                    <w:right w:w="45" w:type="dxa"/>
                  </w:tcMar>
                  <w:hideMark/>
                </w:tcPr>
                <w:p w14:paraId="4CF7CCFC" w14:textId="77777777" w:rsidR="004061CA" w:rsidRDefault="004061CA" w:rsidP="00BE01A1">
                  <w:pPr>
                    <w:spacing w:after="120"/>
                    <w:rPr>
                      <w:rFonts w:ascii="Trebuchet MS" w:hAnsi="Trebuchet MS"/>
                      <w:szCs w:val="20"/>
                    </w:rPr>
                  </w:pPr>
                  <w:r>
                    <w:rPr>
                      <w:rFonts w:ascii="Trebuchet MS" w:hAnsi="Trebuchet MS"/>
                      <w:b/>
                      <w:bCs/>
                      <w:szCs w:val="20"/>
                    </w:rPr>
                    <w:lastRenderedPageBreak/>
                    <w:t>Card.:</w:t>
                  </w:r>
                </w:p>
              </w:tc>
              <w:tc>
                <w:tcPr>
                  <w:tcW w:w="0" w:type="auto"/>
                  <w:tcMar>
                    <w:top w:w="15" w:type="dxa"/>
                    <w:left w:w="45" w:type="dxa"/>
                    <w:bottom w:w="15" w:type="dxa"/>
                    <w:right w:w="45" w:type="dxa"/>
                  </w:tcMar>
                  <w:hideMark/>
                </w:tcPr>
                <w:p w14:paraId="597FAB73"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6A3502E3" w14:textId="77777777">
              <w:trPr>
                <w:tblCellSpacing w:w="15" w:type="dxa"/>
              </w:trPr>
              <w:tc>
                <w:tcPr>
                  <w:tcW w:w="0" w:type="auto"/>
                  <w:tcMar>
                    <w:top w:w="15" w:type="dxa"/>
                    <w:left w:w="45" w:type="dxa"/>
                    <w:bottom w:w="15" w:type="dxa"/>
                    <w:right w:w="45" w:type="dxa"/>
                  </w:tcMar>
                  <w:hideMark/>
                </w:tcPr>
                <w:p w14:paraId="07AF42F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9A7ECD1"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0EBCAD1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7747F62E" w14:textId="77777777" w:rsidR="004061CA" w:rsidRDefault="004061CA" w:rsidP="00BE01A1">
            <w:pPr>
              <w:spacing w:after="120"/>
              <w:rPr>
                <w:rFonts w:ascii="Trebuchet MS" w:hAnsi="Trebuchet MS"/>
                <w:szCs w:val="20"/>
              </w:rPr>
            </w:pPr>
            <w:r>
              <w:rPr>
                <w:rFonts w:ascii="Trebuchet MS" w:hAnsi="Trebuchet MS"/>
                <w:szCs w:val="20"/>
              </w:rPr>
              <w:lastRenderedPageBreak/>
              <w:t xml:space="preserve">No change unless the configured </w:t>
            </w:r>
            <w:r>
              <w:rPr>
                <w:rFonts w:ascii="Trebuchet MS" w:hAnsi="Trebuchet MS"/>
                <w:szCs w:val="20"/>
              </w:rPr>
              <w:lastRenderedPageBreak/>
              <w:t>attribute is necessary to re-establish ethernet communication.</w:t>
            </w:r>
          </w:p>
        </w:tc>
        <w:tc>
          <w:tcPr>
            <w:tcW w:w="0" w:type="auto"/>
            <w:tcMar>
              <w:top w:w="15" w:type="dxa"/>
              <w:left w:w="45" w:type="dxa"/>
              <w:bottom w:w="15" w:type="dxa"/>
              <w:right w:w="45" w:type="dxa"/>
            </w:tcMar>
            <w:hideMark/>
          </w:tcPr>
          <w:p w14:paraId="1EBC4BD5"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lastRenderedPageBreak/>
              <w:t xml:space="preserve">Arbitrary extension attributes may be included to provide device-specific IPv4 </w:t>
            </w:r>
            <w:r>
              <w:rPr>
                <w:rFonts w:ascii="Trebuchet MS" w:hAnsi="Trebuchet MS"/>
                <w:szCs w:val="20"/>
              </w:rPr>
              <w:lastRenderedPageBreak/>
              <w:t xml:space="preserve">configuration that is beyond the scope of the LXI requirements. </w:t>
            </w:r>
          </w:p>
          <w:p w14:paraId="38B5ED71"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RULE:23.12.4.1-12</w:t>
            </w:r>
            <w:r>
              <w:rPr>
                <w:rFonts w:ascii="Trebuchet MS" w:hAnsi="Trebuchet MS"/>
                <w:szCs w:val="20"/>
              </w:rPr>
              <w:t xml:space="preserve"> LXI devices shall ignore extension attributes they do not recognize.</w:t>
            </w:r>
          </w:p>
          <w:p w14:paraId="3662D155"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08057616"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2CA0883E" w14:textId="77777777" w:rsidR="004061CA" w:rsidRDefault="004061CA" w:rsidP="00BE01A1">
      <w:pPr>
        <w:spacing w:after="120"/>
        <w:divId w:val="1595742950"/>
        <w:rPr>
          <w:sz w:val="24"/>
        </w:rPr>
      </w:pPr>
    </w:p>
    <w:p w14:paraId="2597894B" w14:textId="77777777" w:rsidR="004061CA" w:rsidRDefault="004061CA" w:rsidP="00BE01A1">
      <w:pPr>
        <w:pStyle w:val="NormalWeb"/>
        <w:spacing w:after="120"/>
        <w:divId w:val="1595742950"/>
        <w:rPr>
          <w:rFonts w:eastAsiaTheme="minorEastAsia"/>
        </w:rPr>
      </w:pPr>
      <w:r>
        <w:t xml:space="preserve">The IPv4 complex type has </w:t>
      </w:r>
      <w:r>
        <w:rPr>
          <w:b/>
          <w:bCs/>
        </w:rPr>
        <w:t>no subelements</w:t>
      </w:r>
    </w:p>
    <w:p w14:paraId="417AC2C2" w14:textId="77777777" w:rsidR="004061CA" w:rsidRDefault="004061CA" w:rsidP="00BE01A1">
      <w:pPr>
        <w:spacing w:after="120"/>
        <w:divId w:val="1595742950"/>
      </w:pPr>
    </w:p>
    <w:p w14:paraId="1D8E7561" w14:textId="77777777" w:rsidR="004061CA" w:rsidRDefault="004061CA" w:rsidP="00BE01A1">
      <w:pPr>
        <w:pStyle w:val="Heading3"/>
        <w:spacing w:after="120"/>
        <w:divId w:val="1595742950"/>
      </w:pPr>
      <w:bookmarkStart w:id="152" w:name="_Toc134436619"/>
      <w:r>
        <w:t>IPv6</w:t>
      </w:r>
      <w:bookmarkEnd w:id="152"/>
    </w:p>
    <w:p w14:paraId="7D39C91A" w14:textId="77777777" w:rsidR="004061CA" w:rsidRDefault="004061CA" w:rsidP="00BE01A1">
      <w:pPr>
        <w:pStyle w:val="NormalWeb"/>
        <w:spacing w:after="120"/>
        <w:divId w:val="949510786"/>
        <w:rPr>
          <w:rFonts w:eastAsiaTheme="minorEastAsia"/>
        </w:rPr>
      </w:pPr>
      <w:r>
        <w:rPr>
          <w:rStyle w:val="Emphasis"/>
        </w:rPr>
        <w:t>IPv6</w:t>
      </w:r>
      <w:r>
        <w:t xml:space="preserve"> represents the state of the IP version 6 capabilities of the device.</w:t>
      </w:r>
    </w:p>
    <w:p w14:paraId="2CE4D37F" w14:textId="77777777" w:rsidR="004061CA" w:rsidRDefault="004061CA" w:rsidP="00BE01A1">
      <w:pPr>
        <w:pStyle w:val="NormalWeb"/>
        <w:spacing w:after="120"/>
        <w:divId w:val="949510786"/>
      </w:pPr>
      <w:r>
        <w:rPr>
          <w:b/>
          <w:bCs/>
        </w:rPr>
        <w:t>RULE:23.12.5-1</w:t>
      </w:r>
      <w:r>
        <w:t xml:space="preserve"> Since </w:t>
      </w:r>
      <w:r>
        <w:rPr>
          <w:rStyle w:val="Emphasis"/>
        </w:rPr>
        <w:t>IPv6</w:t>
      </w:r>
      <w:r>
        <w:t xml:space="preserve"> is required in devices that implement the LXI IP Version 6 Extended Function, the required attributes are only required in implementations that implement </w:t>
      </w:r>
      <w:r>
        <w:rPr>
          <w:rStyle w:val="Emphasis"/>
        </w:rPr>
        <w:t>IPv6.</w:t>
      </w:r>
      <w:r>
        <w:t xml:space="preserve"> </w:t>
      </w:r>
    </w:p>
    <w:p w14:paraId="61927C16" w14:textId="77777777" w:rsidR="004061CA" w:rsidRDefault="004061CA" w:rsidP="00BE01A1">
      <w:pPr>
        <w:pStyle w:val="NormalWeb"/>
        <w:spacing w:after="120"/>
        <w:divId w:val="949510786"/>
      </w:pPr>
      <w:r>
        <w:rPr>
          <w:b/>
          <w:bCs/>
        </w:rPr>
        <w:t>RULE:23.12.5-2</w:t>
      </w:r>
      <w:r>
        <w:t xml:space="preserve"> Devices shall implement </w:t>
      </w:r>
      <w:r>
        <w:rPr>
          <w:rStyle w:val="Emphasis"/>
        </w:rPr>
        <w:t>IPv6/@enabled</w:t>
      </w:r>
      <w:r>
        <w:t xml:space="preserve">. If the device does not implement IPv6 it shall always return false. If </w:t>
      </w:r>
      <w:r>
        <w:rPr>
          <w:rStyle w:val="Emphasis"/>
        </w:rPr>
        <w:t>LXICommonConfiguration/@strict</w:t>
      </w:r>
      <w:r>
        <w:t xml:space="preserve"> attribute is false such a device ignores the </w:t>
      </w:r>
      <w:r>
        <w:rPr>
          <w:rStyle w:val="Emphasis"/>
        </w:rPr>
        <w:t>IPv6</w:t>
      </w:r>
      <w:r>
        <w:t xml:space="preserve"> element on a PUT. </w:t>
      </w:r>
    </w:p>
    <w:p w14:paraId="4BAF46BC"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017"/>
        <w:gridCol w:w="1489"/>
        <w:gridCol w:w="4559"/>
      </w:tblGrid>
      <w:tr w:rsidR="004061CA" w14:paraId="725E6E17"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1E3985F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FD5559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642055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DD3688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4BC31541" w14:textId="77777777">
        <w:trPr>
          <w:divId w:val="1595742950"/>
          <w:tblCellSpacing w:w="15" w:type="dxa"/>
        </w:trPr>
        <w:tc>
          <w:tcPr>
            <w:tcW w:w="0" w:type="auto"/>
            <w:tcMar>
              <w:top w:w="15" w:type="dxa"/>
              <w:left w:w="45" w:type="dxa"/>
              <w:bottom w:w="15" w:type="dxa"/>
              <w:right w:w="45" w:type="dxa"/>
            </w:tcMar>
            <w:hideMark/>
          </w:tcPr>
          <w:p w14:paraId="2BB26124"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4061CA" w14:paraId="049044FB" w14:textId="77777777">
              <w:trPr>
                <w:gridAfter w:val="1"/>
                <w:tblCellSpacing w:w="15" w:type="dxa"/>
              </w:trPr>
              <w:tc>
                <w:tcPr>
                  <w:tcW w:w="0" w:type="auto"/>
                  <w:tcMar>
                    <w:top w:w="15" w:type="dxa"/>
                    <w:left w:w="45" w:type="dxa"/>
                    <w:bottom w:w="15" w:type="dxa"/>
                    <w:right w:w="45" w:type="dxa"/>
                  </w:tcMar>
                  <w:hideMark/>
                </w:tcPr>
                <w:p w14:paraId="7545746C" w14:textId="77777777" w:rsidR="004061CA" w:rsidRDefault="004061CA" w:rsidP="00BE01A1">
                  <w:pPr>
                    <w:spacing w:after="120"/>
                    <w:rPr>
                      <w:rFonts w:ascii="Trebuchet MS" w:hAnsi="Trebuchet MS"/>
                      <w:szCs w:val="20"/>
                    </w:rPr>
                  </w:pPr>
                </w:p>
              </w:tc>
            </w:tr>
            <w:tr w:rsidR="004061CA" w14:paraId="1382B970" w14:textId="77777777">
              <w:trPr>
                <w:tblCellSpacing w:w="15" w:type="dxa"/>
              </w:trPr>
              <w:tc>
                <w:tcPr>
                  <w:tcW w:w="0" w:type="auto"/>
                  <w:tcMar>
                    <w:top w:w="15" w:type="dxa"/>
                    <w:left w:w="45" w:type="dxa"/>
                    <w:bottom w:w="15" w:type="dxa"/>
                    <w:right w:w="45" w:type="dxa"/>
                  </w:tcMar>
                  <w:hideMark/>
                </w:tcPr>
                <w:p w14:paraId="2DB2FA7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63FAAA8"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410DD630" w14:textId="77777777">
              <w:trPr>
                <w:tblCellSpacing w:w="15" w:type="dxa"/>
              </w:trPr>
              <w:tc>
                <w:tcPr>
                  <w:tcW w:w="0" w:type="auto"/>
                  <w:tcMar>
                    <w:top w:w="15" w:type="dxa"/>
                    <w:left w:w="45" w:type="dxa"/>
                    <w:bottom w:w="15" w:type="dxa"/>
                    <w:right w:w="45" w:type="dxa"/>
                  </w:tcMar>
                  <w:hideMark/>
                </w:tcPr>
                <w:p w14:paraId="1910BF54"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288B17D"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BF63634" w14:textId="77777777">
              <w:trPr>
                <w:tblCellSpacing w:w="15" w:type="dxa"/>
              </w:trPr>
              <w:tc>
                <w:tcPr>
                  <w:tcW w:w="0" w:type="auto"/>
                  <w:tcMar>
                    <w:top w:w="15" w:type="dxa"/>
                    <w:left w:w="45" w:type="dxa"/>
                    <w:bottom w:w="15" w:type="dxa"/>
                    <w:right w:w="45" w:type="dxa"/>
                  </w:tcMar>
                  <w:hideMark/>
                </w:tcPr>
                <w:p w14:paraId="4ADEB7B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D3BD8BA"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0F8A528B"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88D5651"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13547A0"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generally enables or disables IPv6 capability. </w:t>
            </w:r>
          </w:p>
          <w:p w14:paraId="2409BC0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RULE:23.12.5.1-1</w:t>
            </w:r>
            <w:r>
              <w:rPr>
                <w:rFonts w:ascii="Trebuchet MS" w:hAnsi="Trebuchet MS"/>
                <w:szCs w:val="20"/>
              </w:rPr>
              <w:t xml:space="preserve"> </w:t>
            </w:r>
          </w:p>
          <w:p w14:paraId="247F894D"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346654B0" w14:textId="77777777">
        <w:trPr>
          <w:divId w:val="1595742950"/>
          <w:tblCellSpacing w:w="15" w:type="dxa"/>
        </w:trPr>
        <w:tc>
          <w:tcPr>
            <w:tcW w:w="0" w:type="auto"/>
            <w:tcMar>
              <w:top w:w="15" w:type="dxa"/>
              <w:left w:w="45" w:type="dxa"/>
              <w:bottom w:w="15" w:type="dxa"/>
              <w:right w:w="45" w:type="dxa"/>
            </w:tcMar>
            <w:hideMark/>
          </w:tcPr>
          <w:p w14:paraId="161346FE" w14:textId="77777777" w:rsidR="004061CA" w:rsidRDefault="004061CA" w:rsidP="00BE01A1">
            <w:pPr>
              <w:spacing w:after="120"/>
              <w:rPr>
                <w:rFonts w:ascii="Trebuchet MS" w:hAnsi="Trebuchet MS"/>
                <w:szCs w:val="20"/>
              </w:rPr>
            </w:pPr>
            <w:r>
              <w:rPr>
                <w:rFonts w:ascii="Trebuchet MS" w:hAnsi="Trebuchet MS"/>
                <w:szCs w:val="20"/>
              </w:rPr>
              <w:t>DHCPEnabled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4061CA" w14:paraId="4F81C2BD" w14:textId="77777777">
              <w:trPr>
                <w:gridAfter w:val="1"/>
                <w:tblCellSpacing w:w="15" w:type="dxa"/>
              </w:trPr>
              <w:tc>
                <w:tcPr>
                  <w:tcW w:w="0" w:type="auto"/>
                  <w:tcMar>
                    <w:top w:w="15" w:type="dxa"/>
                    <w:left w:w="45" w:type="dxa"/>
                    <w:bottom w:w="15" w:type="dxa"/>
                    <w:right w:w="45" w:type="dxa"/>
                  </w:tcMar>
                  <w:hideMark/>
                </w:tcPr>
                <w:p w14:paraId="7C9732B8" w14:textId="77777777" w:rsidR="004061CA" w:rsidRDefault="004061CA" w:rsidP="00BE01A1">
                  <w:pPr>
                    <w:spacing w:after="120"/>
                    <w:rPr>
                      <w:rFonts w:ascii="Trebuchet MS" w:hAnsi="Trebuchet MS"/>
                      <w:szCs w:val="20"/>
                    </w:rPr>
                  </w:pPr>
                </w:p>
              </w:tc>
            </w:tr>
            <w:tr w:rsidR="004061CA" w14:paraId="09398624" w14:textId="77777777">
              <w:trPr>
                <w:tblCellSpacing w:w="15" w:type="dxa"/>
              </w:trPr>
              <w:tc>
                <w:tcPr>
                  <w:tcW w:w="0" w:type="auto"/>
                  <w:tcMar>
                    <w:top w:w="15" w:type="dxa"/>
                    <w:left w:w="45" w:type="dxa"/>
                    <w:bottom w:w="15" w:type="dxa"/>
                    <w:right w:w="45" w:type="dxa"/>
                  </w:tcMar>
                  <w:hideMark/>
                </w:tcPr>
                <w:p w14:paraId="4018BD47"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02226DC"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72E38D22" w14:textId="77777777">
              <w:trPr>
                <w:tblCellSpacing w:w="15" w:type="dxa"/>
              </w:trPr>
              <w:tc>
                <w:tcPr>
                  <w:tcW w:w="0" w:type="auto"/>
                  <w:tcMar>
                    <w:top w:w="15" w:type="dxa"/>
                    <w:left w:w="45" w:type="dxa"/>
                    <w:bottom w:w="15" w:type="dxa"/>
                    <w:right w:w="45" w:type="dxa"/>
                  </w:tcMar>
                  <w:hideMark/>
                </w:tcPr>
                <w:p w14:paraId="7EDBB9BD"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E717D5F"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E2A6D68" w14:textId="77777777">
              <w:trPr>
                <w:tblCellSpacing w:w="15" w:type="dxa"/>
              </w:trPr>
              <w:tc>
                <w:tcPr>
                  <w:tcW w:w="0" w:type="auto"/>
                  <w:tcMar>
                    <w:top w:w="15" w:type="dxa"/>
                    <w:left w:w="45" w:type="dxa"/>
                    <w:bottom w:w="15" w:type="dxa"/>
                    <w:right w:w="45" w:type="dxa"/>
                  </w:tcMar>
                  <w:hideMark/>
                </w:tcPr>
                <w:p w14:paraId="1EAA5993"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83B1893"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1CB41CDA"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4C3AA84"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21716332"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DHCPEnabled</w:t>
            </w:r>
            <w:r>
              <w:rPr>
                <w:rFonts w:ascii="Trebuchet MS" w:hAnsi="Trebuchet MS"/>
                <w:szCs w:val="20"/>
              </w:rPr>
              <w:t xml:space="preserve"> represents the state of the device IPv6 DHCP protocol. If True, configuration is accepted via the DHCP protocol. </w:t>
            </w:r>
          </w:p>
          <w:p w14:paraId="15F73575"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DHCP is enabled, the device will accept IPv6 configuration from a DHCP server, which supercedes static values configured in the LXI Device Specific Configuration. </w:t>
            </w:r>
          </w:p>
          <w:p w14:paraId="47CA7723"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3D4944F1"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RULE:23.12.5.1-2</w:t>
            </w:r>
            <w:r>
              <w:rPr>
                <w:rFonts w:ascii="Trebuchet MS" w:hAnsi="Trebuchet MS"/>
                <w:szCs w:val="20"/>
              </w:rPr>
              <w:t xml:space="preserve"> </w:t>
            </w:r>
          </w:p>
          <w:p w14:paraId="3EE6B97A"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579C14A1" w14:textId="77777777">
        <w:trPr>
          <w:divId w:val="1595742950"/>
          <w:tblCellSpacing w:w="15" w:type="dxa"/>
        </w:trPr>
        <w:tc>
          <w:tcPr>
            <w:tcW w:w="0" w:type="auto"/>
            <w:tcMar>
              <w:top w:w="15" w:type="dxa"/>
              <w:left w:w="45" w:type="dxa"/>
              <w:bottom w:w="15" w:type="dxa"/>
              <w:right w:w="45" w:type="dxa"/>
            </w:tcMar>
            <w:hideMark/>
          </w:tcPr>
          <w:p w14:paraId="54CBB5D5" w14:textId="77777777" w:rsidR="004061CA" w:rsidRDefault="004061CA" w:rsidP="00BE01A1">
            <w:pPr>
              <w:spacing w:after="120"/>
              <w:rPr>
                <w:rFonts w:ascii="Trebuchet MS" w:hAnsi="Trebuchet MS"/>
                <w:szCs w:val="20"/>
              </w:rPr>
            </w:pPr>
            <w:r>
              <w:rPr>
                <w:rFonts w:ascii="Trebuchet MS" w:hAnsi="Trebuchet MS"/>
                <w:szCs w:val="20"/>
              </w:rPr>
              <w:t>RAEnabled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4061CA" w14:paraId="2639A0B6" w14:textId="77777777">
              <w:trPr>
                <w:gridAfter w:val="1"/>
                <w:tblCellSpacing w:w="15" w:type="dxa"/>
              </w:trPr>
              <w:tc>
                <w:tcPr>
                  <w:tcW w:w="0" w:type="auto"/>
                  <w:tcMar>
                    <w:top w:w="15" w:type="dxa"/>
                    <w:left w:w="45" w:type="dxa"/>
                    <w:bottom w:w="15" w:type="dxa"/>
                    <w:right w:w="45" w:type="dxa"/>
                  </w:tcMar>
                  <w:hideMark/>
                </w:tcPr>
                <w:p w14:paraId="260B9AAD" w14:textId="77777777" w:rsidR="004061CA" w:rsidRDefault="004061CA" w:rsidP="00BE01A1">
                  <w:pPr>
                    <w:spacing w:after="120"/>
                    <w:rPr>
                      <w:rFonts w:ascii="Trebuchet MS" w:hAnsi="Trebuchet MS"/>
                      <w:szCs w:val="20"/>
                    </w:rPr>
                  </w:pPr>
                </w:p>
              </w:tc>
            </w:tr>
            <w:tr w:rsidR="004061CA" w14:paraId="07431628" w14:textId="77777777">
              <w:trPr>
                <w:tblCellSpacing w:w="15" w:type="dxa"/>
              </w:trPr>
              <w:tc>
                <w:tcPr>
                  <w:tcW w:w="0" w:type="auto"/>
                  <w:tcMar>
                    <w:top w:w="15" w:type="dxa"/>
                    <w:left w:w="45" w:type="dxa"/>
                    <w:bottom w:w="15" w:type="dxa"/>
                    <w:right w:w="45" w:type="dxa"/>
                  </w:tcMar>
                  <w:hideMark/>
                </w:tcPr>
                <w:p w14:paraId="0BD732F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9CC220C"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2704E002" w14:textId="77777777">
              <w:trPr>
                <w:tblCellSpacing w:w="15" w:type="dxa"/>
              </w:trPr>
              <w:tc>
                <w:tcPr>
                  <w:tcW w:w="0" w:type="auto"/>
                  <w:tcMar>
                    <w:top w:w="15" w:type="dxa"/>
                    <w:left w:w="45" w:type="dxa"/>
                    <w:bottom w:w="15" w:type="dxa"/>
                    <w:right w:w="45" w:type="dxa"/>
                  </w:tcMar>
                  <w:hideMark/>
                </w:tcPr>
                <w:p w14:paraId="33B5B04F"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C398DE1"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6EC66A7B" w14:textId="77777777">
              <w:trPr>
                <w:tblCellSpacing w:w="15" w:type="dxa"/>
              </w:trPr>
              <w:tc>
                <w:tcPr>
                  <w:tcW w:w="0" w:type="auto"/>
                  <w:tcMar>
                    <w:top w:w="15" w:type="dxa"/>
                    <w:left w:w="45" w:type="dxa"/>
                    <w:bottom w:w="15" w:type="dxa"/>
                    <w:right w:w="45" w:type="dxa"/>
                  </w:tcMar>
                  <w:hideMark/>
                </w:tcPr>
                <w:p w14:paraId="01127C74" w14:textId="77777777" w:rsidR="004061CA" w:rsidRDefault="004061CA" w:rsidP="00BE01A1">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3D3D2BCF"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4CEFE486"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A1EBBA1" w14:textId="77777777" w:rsidR="004061CA" w:rsidRDefault="004061CA" w:rsidP="00BE01A1">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7810C5E2"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RAEnabled</w:t>
            </w:r>
            <w:r>
              <w:rPr>
                <w:rFonts w:ascii="Trebuchet MS" w:hAnsi="Trebuchet MS"/>
                <w:szCs w:val="20"/>
              </w:rPr>
              <w:t xml:space="preserve"> represents the state of address generation based on the router advertisement. </w:t>
            </w:r>
          </w:p>
          <w:p w14:paraId="36846A5C"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See the note on IPv6 autoconfiguration under </w:t>
            </w:r>
            <w:r>
              <w:rPr>
                <w:rStyle w:val="Emphasis"/>
                <w:rFonts w:ascii="Trebuchet MS" w:hAnsi="Trebuchet MS"/>
                <w:szCs w:val="20"/>
              </w:rPr>
              <w:t>Network/IPv6</w:t>
            </w:r>
            <w:r>
              <w:rPr>
                <w:rFonts w:ascii="Trebuchet MS" w:hAnsi="Trebuchet MS"/>
                <w:szCs w:val="20"/>
              </w:rPr>
              <w:t xml:space="preserve">. </w:t>
            </w:r>
          </w:p>
          <w:p w14:paraId="10F11D9F"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Required: RULE:23.12.5.1-3</w:t>
            </w:r>
            <w:r>
              <w:rPr>
                <w:rFonts w:ascii="Trebuchet MS" w:hAnsi="Trebuchet MS"/>
                <w:szCs w:val="20"/>
              </w:rPr>
              <w:t xml:space="preserve"> </w:t>
            </w:r>
          </w:p>
          <w:p w14:paraId="0D0A1A35"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See @privacyModeEnabled.</w:t>
            </w:r>
          </w:p>
        </w:tc>
      </w:tr>
      <w:tr w:rsidR="004061CA" w14:paraId="7D12611F" w14:textId="77777777">
        <w:trPr>
          <w:divId w:val="1595742950"/>
          <w:tblCellSpacing w:w="15" w:type="dxa"/>
        </w:trPr>
        <w:tc>
          <w:tcPr>
            <w:tcW w:w="0" w:type="auto"/>
            <w:tcMar>
              <w:top w:w="15" w:type="dxa"/>
              <w:left w:w="45" w:type="dxa"/>
              <w:bottom w:w="15" w:type="dxa"/>
              <w:right w:w="45" w:type="dxa"/>
            </w:tcMar>
            <w:hideMark/>
          </w:tcPr>
          <w:p w14:paraId="19D0593B" w14:textId="77777777" w:rsidR="004061CA" w:rsidRDefault="004061CA" w:rsidP="00BE01A1">
            <w:pPr>
              <w:spacing w:after="120"/>
              <w:rPr>
                <w:rFonts w:ascii="Trebuchet MS" w:hAnsi="Trebuchet MS"/>
                <w:szCs w:val="20"/>
              </w:rPr>
            </w:pPr>
            <w:r>
              <w:rPr>
                <w:rFonts w:ascii="Trebuchet MS" w:hAnsi="Trebuchet MS"/>
                <w:szCs w:val="20"/>
              </w:rPr>
              <w:lastRenderedPageBreak/>
              <w:t>static Address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4061CA" w14:paraId="21C3FF94" w14:textId="77777777">
              <w:trPr>
                <w:gridAfter w:val="1"/>
                <w:tblCellSpacing w:w="15" w:type="dxa"/>
              </w:trPr>
              <w:tc>
                <w:tcPr>
                  <w:tcW w:w="0" w:type="auto"/>
                  <w:tcMar>
                    <w:top w:w="15" w:type="dxa"/>
                    <w:left w:w="45" w:type="dxa"/>
                    <w:bottom w:w="15" w:type="dxa"/>
                    <w:right w:w="45" w:type="dxa"/>
                  </w:tcMar>
                  <w:hideMark/>
                </w:tcPr>
                <w:p w14:paraId="68FBDFC2" w14:textId="77777777" w:rsidR="004061CA" w:rsidRDefault="004061CA" w:rsidP="00BE01A1">
                  <w:pPr>
                    <w:spacing w:after="120"/>
                    <w:rPr>
                      <w:rFonts w:ascii="Trebuchet MS" w:hAnsi="Trebuchet MS"/>
                      <w:szCs w:val="20"/>
                    </w:rPr>
                  </w:pPr>
                </w:p>
              </w:tc>
            </w:tr>
            <w:tr w:rsidR="004061CA" w14:paraId="696B2C55" w14:textId="77777777">
              <w:trPr>
                <w:tblCellSpacing w:w="15" w:type="dxa"/>
              </w:trPr>
              <w:tc>
                <w:tcPr>
                  <w:tcW w:w="0" w:type="auto"/>
                  <w:tcMar>
                    <w:top w:w="15" w:type="dxa"/>
                    <w:left w:w="45" w:type="dxa"/>
                    <w:bottom w:w="15" w:type="dxa"/>
                    <w:right w:w="45" w:type="dxa"/>
                  </w:tcMar>
                  <w:hideMark/>
                </w:tcPr>
                <w:p w14:paraId="77308C0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C7902BF"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66ABB914" w14:textId="77777777">
              <w:trPr>
                <w:tblCellSpacing w:w="15" w:type="dxa"/>
              </w:trPr>
              <w:tc>
                <w:tcPr>
                  <w:tcW w:w="0" w:type="auto"/>
                  <w:tcMar>
                    <w:top w:w="15" w:type="dxa"/>
                    <w:left w:w="45" w:type="dxa"/>
                    <w:bottom w:w="15" w:type="dxa"/>
                    <w:right w:w="45" w:type="dxa"/>
                  </w:tcMar>
                  <w:hideMark/>
                </w:tcPr>
                <w:p w14:paraId="4F9095A4"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8C98978"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2A971AB4" w14:textId="77777777">
              <w:trPr>
                <w:tblCellSpacing w:w="15" w:type="dxa"/>
              </w:trPr>
              <w:tc>
                <w:tcPr>
                  <w:tcW w:w="0" w:type="auto"/>
                  <w:tcMar>
                    <w:top w:w="15" w:type="dxa"/>
                    <w:left w:w="45" w:type="dxa"/>
                    <w:bottom w:w="15" w:type="dxa"/>
                    <w:right w:w="45" w:type="dxa"/>
                  </w:tcMar>
                  <w:hideMark/>
                </w:tcPr>
                <w:p w14:paraId="64E8111A"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5E4EE4F"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01E8223E"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1765680"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73E14C42"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staticAddressEnabled</w:t>
            </w:r>
            <w:r>
              <w:rPr>
                <w:rFonts w:ascii="Trebuchet MS" w:hAnsi="Trebuchet MS"/>
                <w:szCs w:val="20"/>
              </w:rPr>
              <w:t xml:space="preserve"> indicates if the device uses the static address configured with </w:t>
            </w:r>
            <w:r>
              <w:rPr>
                <w:rStyle w:val="Emphasis"/>
                <w:rFonts w:ascii="Trebuchet MS" w:hAnsi="Trebuchet MS"/>
                <w:szCs w:val="20"/>
              </w:rPr>
              <w:t>LXIDeviceSpecificConfiguration/IPv6/StaticAddress</w:t>
            </w:r>
            <w:r>
              <w:rPr>
                <w:rFonts w:ascii="Trebuchet MS" w:hAnsi="Trebuchet MS"/>
                <w:szCs w:val="20"/>
              </w:rPr>
              <w:t xml:space="preserve">. </w:t>
            </w:r>
          </w:p>
          <w:p w14:paraId="25377611"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There might not be a static address configured. </w:t>
            </w:r>
          </w:p>
          <w:p w14:paraId="5BB927D7"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RULE:23.12.5.1-4</w:t>
            </w:r>
            <w:r>
              <w:rPr>
                <w:rFonts w:ascii="Trebuchet MS" w:hAnsi="Trebuchet MS"/>
                <w:szCs w:val="20"/>
              </w:rPr>
              <w:t xml:space="preserve"> </w:t>
            </w:r>
          </w:p>
          <w:p w14:paraId="693A4FC0"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6C70CDB8" w14:textId="77777777">
        <w:trPr>
          <w:divId w:val="1595742950"/>
          <w:tblCellSpacing w:w="15" w:type="dxa"/>
        </w:trPr>
        <w:tc>
          <w:tcPr>
            <w:tcW w:w="0" w:type="auto"/>
            <w:tcMar>
              <w:top w:w="15" w:type="dxa"/>
              <w:left w:w="45" w:type="dxa"/>
              <w:bottom w:w="15" w:type="dxa"/>
              <w:right w:w="45" w:type="dxa"/>
            </w:tcMar>
            <w:hideMark/>
          </w:tcPr>
          <w:p w14:paraId="4524E370" w14:textId="77777777" w:rsidR="004061CA" w:rsidRDefault="004061CA" w:rsidP="00BE01A1">
            <w:pPr>
              <w:spacing w:after="120"/>
              <w:rPr>
                <w:rFonts w:ascii="Trebuchet MS" w:hAnsi="Trebuchet MS"/>
                <w:szCs w:val="20"/>
              </w:rPr>
            </w:pPr>
            <w:r>
              <w:rPr>
                <w:rFonts w:ascii="Trebuchet MS" w:hAnsi="Trebuchet MS"/>
                <w:szCs w:val="20"/>
              </w:rPr>
              <w:t>privacy Mode 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4061CA" w14:paraId="3E5897E3" w14:textId="77777777">
              <w:trPr>
                <w:gridAfter w:val="1"/>
                <w:tblCellSpacing w:w="15" w:type="dxa"/>
              </w:trPr>
              <w:tc>
                <w:tcPr>
                  <w:tcW w:w="0" w:type="auto"/>
                  <w:tcMar>
                    <w:top w:w="15" w:type="dxa"/>
                    <w:left w:w="45" w:type="dxa"/>
                    <w:bottom w:w="15" w:type="dxa"/>
                    <w:right w:w="45" w:type="dxa"/>
                  </w:tcMar>
                  <w:hideMark/>
                </w:tcPr>
                <w:p w14:paraId="33361F39" w14:textId="77777777" w:rsidR="004061CA" w:rsidRDefault="004061CA" w:rsidP="00BE01A1">
                  <w:pPr>
                    <w:spacing w:after="120"/>
                    <w:rPr>
                      <w:rFonts w:ascii="Trebuchet MS" w:hAnsi="Trebuchet MS"/>
                      <w:szCs w:val="20"/>
                    </w:rPr>
                  </w:pPr>
                </w:p>
              </w:tc>
            </w:tr>
            <w:tr w:rsidR="004061CA" w14:paraId="47E466F5" w14:textId="77777777">
              <w:trPr>
                <w:tblCellSpacing w:w="15" w:type="dxa"/>
              </w:trPr>
              <w:tc>
                <w:tcPr>
                  <w:tcW w:w="0" w:type="auto"/>
                  <w:tcMar>
                    <w:top w:w="15" w:type="dxa"/>
                    <w:left w:w="45" w:type="dxa"/>
                    <w:bottom w:w="15" w:type="dxa"/>
                    <w:right w:w="45" w:type="dxa"/>
                  </w:tcMar>
                  <w:hideMark/>
                </w:tcPr>
                <w:p w14:paraId="67C7B28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31A02A5"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58AEAE86" w14:textId="77777777">
              <w:trPr>
                <w:tblCellSpacing w:w="15" w:type="dxa"/>
              </w:trPr>
              <w:tc>
                <w:tcPr>
                  <w:tcW w:w="0" w:type="auto"/>
                  <w:tcMar>
                    <w:top w:w="15" w:type="dxa"/>
                    <w:left w:w="45" w:type="dxa"/>
                    <w:bottom w:w="15" w:type="dxa"/>
                    <w:right w:w="45" w:type="dxa"/>
                  </w:tcMar>
                  <w:hideMark/>
                </w:tcPr>
                <w:p w14:paraId="204E97F4"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228220B"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04E0FE1" w14:textId="77777777">
              <w:trPr>
                <w:tblCellSpacing w:w="15" w:type="dxa"/>
              </w:trPr>
              <w:tc>
                <w:tcPr>
                  <w:tcW w:w="0" w:type="auto"/>
                  <w:tcMar>
                    <w:top w:w="15" w:type="dxa"/>
                    <w:left w:w="45" w:type="dxa"/>
                    <w:bottom w:w="15" w:type="dxa"/>
                    <w:right w:w="45" w:type="dxa"/>
                  </w:tcMar>
                  <w:hideMark/>
                </w:tcPr>
                <w:p w14:paraId="406A432B"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79F9619"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5DC3F99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249E673"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281A9B2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privacyModeEnabled</w:t>
            </w:r>
            <w:r>
              <w:rPr>
                <w:rFonts w:ascii="Trebuchet MS" w:hAnsi="Trebuchet MS"/>
                <w:szCs w:val="20"/>
              </w:rPr>
              <w:t xml:space="preserve"> indicates if the MAC address is included in the IPv6 address generation. </w:t>
            </w:r>
          </w:p>
          <w:p w14:paraId="1FBEE4B0"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privacyModeEnabled</w:t>
            </w:r>
            <w:r>
              <w:rPr>
                <w:rFonts w:ascii="Trebuchet MS" w:hAnsi="Trebuchet MS"/>
                <w:szCs w:val="20"/>
              </w:rPr>
              <w:t xml:space="preserve"> is enabled, neither the link local address, unique local address nor the SLAAC-generated addresses include the device MAC address. </w:t>
            </w:r>
          </w:p>
          <w:p w14:paraId="7957EC48"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See the </w:t>
            </w:r>
            <w:r>
              <w:rPr>
                <w:rStyle w:val="Emphasis"/>
                <w:rFonts w:ascii="Trebuchet MS" w:hAnsi="Trebuchet MS"/>
                <w:szCs w:val="20"/>
              </w:rPr>
              <w:t>Observation</w:t>
            </w:r>
            <w:r>
              <w:rPr>
                <w:rFonts w:ascii="Trebuchet MS" w:hAnsi="Trebuchet MS"/>
                <w:szCs w:val="20"/>
              </w:rPr>
              <w:t xml:space="preserve"> on IPv6 autoconfiguration under </w:t>
            </w:r>
            <w:r>
              <w:rPr>
                <w:rStyle w:val="Emphasis"/>
                <w:rFonts w:ascii="Trebuchet MS" w:hAnsi="Trebuchet MS"/>
                <w:szCs w:val="20"/>
              </w:rPr>
              <w:t>Network/IPv6</w:t>
            </w:r>
            <w:r>
              <w:rPr>
                <w:rFonts w:ascii="Trebuchet MS" w:hAnsi="Trebuchet MS"/>
                <w:szCs w:val="20"/>
              </w:rPr>
              <w:t xml:space="preserve">. </w:t>
            </w:r>
          </w:p>
          <w:p w14:paraId="3D1076C6"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RULE:23.12.5.1-5</w:t>
            </w:r>
            <w:r>
              <w:rPr>
                <w:rFonts w:ascii="Trebuchet MS" w:hAnsi="Trebuchet MS"/>
                <w:szCs w:val="20"/>
              </w:rPr>
              <w:t xml:space="preserve"> </w:t>
            </w:r>
          </w:p>
          <w:p w14:paraId="3BA96412"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If False the device is in unsecure mode.</w:t>
            </w:r>
          </w:p>
        </w:tc>
      </w:tr>
      <w:tr w:rsidR="004061CA" w14:paraId="33D6C8C5" w14:textId="77777777">
        <w:trPr>
          <w:divId w:val="1595742950"/>
          <w:tblCellSpacing w:w="15" w:type="dxa"/>
        </w:trPr>
        <w:tc>
          <w:tcPr>
            <w:tcW w:w="0" w:type="auto"/>
            <w:tcMar>
              <w:top w:w="15" w:type="dxa"/>
              <w:left w:w="45" w:type="dxa"/>
              <w:bottom w:w="15" w:type="dxa"/>
              <w:right w:w="45" w:type="dxa"/>
            </w:tcMar>
            <w:hideMark/>
          </w:tcPr>
          <w:p w14:paraId="3E90FB1D" w14:textId="77777777" w:rsidR="004061CA" w:rsidRDefault="004061CA" w:rsidP="00BE01A1">
            <w:pPr>
              <w:spacing w:after="120"/>
              <w:rPr>
                <w:rFonts w:ascii="Trebuchet MS" w:hAnsi="Trebuchet MS"/>
                <w:szCs w:val="20"/>
              </w:rPr>
            </w:pPr>
            <w:r>
              <w:rPr>
                <w:rFonts w:ascii="Trebuchet MS" w:hAnsi="Trebuchet MS"/>
                <w:szCs w:val="20"/>
              </w:rPr>
              <w:t>mDNSEnabled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4061CA" w14:paraId="6A6942E0" w14:textId="77777777">
              <w:trPr>
                <w:gridAfter w:val="1"/>
                <w:tblCellSpacing w:w="15" w:type="dxa"/>
              </w:trPr>
              <w:tc>
                <w:tcPr>
                  <w:tcW w:w="0" w:type="auto"/>
                  <w:tcMar>
                    <w:top w:w="15" w:type="dxa"/>
                    <w:left w:w="45" w:type="dxa"/>
                    <w:bottom w:w="15" w:type="dxa"/>
                    <w:right w:w="45" w:type="dxa"/>
                  </w:tcMar>
                  <w:hideMark/>
                </w:tcPr>
                <w:p w14:paraId="5AFE5755" w14:textId="77777777" w:rsidR="004061CA" w:rsidRDefault="004061CA" w:rsidP="00BE01A1">
                  <w:pPr>
                    <w:spacing w:after="120"/>
                    <w:rPr>
                      <w:rFonts w:ascii="Trebuchet MS" w:hAnsi="Trebuchet MS"/>
                      <w:szCs w:val="20"/>
                    </w:rPr>
                  </w:pPr>
                </w:p>
              </w:tc>
            </w:tr>
            <w:tr w:rsidR="004061CA" w14:paraId="26FEB2A1" w14:textId="77777777">
              <w:trPr>
                <w:tblCellSpacing w:w="15" w:type="dxa"/>
              </w:trPr>
              <w:tc>
                <w:tcPr>
                  <w:tcW w:w="0" w:type="auto"/>
                  <w:tcMar>
                    <w:top w:w="15" w:type="dxa"/>
                    <w:left w:w="45" w:type="dxa"/>
                    <w:bottom w:w="15" w:type="dxa"/>
                    <w:right w:w="45" w:type="dxa"/>
                  </w:tcMar>
                  <w:hideMark/>
                </w:tcPr>
                <w:p w14:paraId="633773E6"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166274D"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16A64696" w14:textId="77777777">
              <w:trPr>
                <w:tblCellSpacing w:w="15" w:type="dxa"/>
              </w:trPr>
              <w:tc>
                <w:tcPr>
                  <w:tcW w:w="0" w:type="auto"/>
                  <w:tcMar>
                    <w:top w:w="15" w:type="dxa"/>
                    <w:left w:w="45" w:type="dxa"/>
                    <w:bottom w:w="15" w:type="dxa"/>
                    <w:right w:w="45" w:type="dxa"/>
                  </w:tcMar>
                  <w:hideMark/>
                </w:tcPr>
                <w:p w14:paraId="1417956B"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CBF5EC"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186C464" w14:textId="77777777">
              <w:trPr>
                <w:tblCellSpacing w:w="15" w:type="dxa"/>
              </w:trPr>
              <w:tc>
                <w:tcPr>
                  <w:tcW w:w="0" w:type="auto"/>
                  <w:tcMar>
                    <w:top w:w="15" w:type="dxa"/>
                    <w:left w:w="45" w:type="dxa"/>
                    <w:bottom w:w="15" w:type="dxa"/>
                    <w:right w:w="45" w:type="dxa"/>
                  </w:tcMar>
                  <w:hideMark/>
                </w:tcPr>
                <w:p w14:paraId="03EEB8E5"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837D8D8"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7A28F5C9"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06A0879"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4ED3C586"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mDNSEnabled</w:t>
            </w:r>
            <w:r>
              <w:rPr>
                <w:rFonts w:ascii="Trebuchet MS" w:hAnsi="Trebuchet MS"/>
                <w:szCs w:val="20"/>
              </w:rPr>
              <w:t xml:space="preserve"> represents the state of the IPv6 multicast DNS responder in the device. </w:t>
            </w:r>
          </w:p>
          <w:p w14:paraId="2D4D8F08"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multicast DNS responder permits the device to be discovered and identified by clients. </w:t>
            </w:r>
          </w:p>
          <w:p w14:paraId="1374E839"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In some implementations the mDNS capability is coupled between IPv4 and IPv6. For those devices, the configuration of the </w:t>
            </w:r>
            <w:r>
              <w:rPr>
                <w:rStyle w:val="Emphasis"/>
                <w:rFonts w:ascii="Trebuchet MS" w:hAnsi="Trebuchet MS"/>
                <w:szCs w:val="20"/>
              </w:rPr>
              <w:t>IPv4/@mDNSEnabled</w:t>
            </w:r>
            <w:r>
              <w:rPr>
                <w:rFonts w:ascii="Trebuchet MS" w:hAnsi="Trebuchet MS"/>
                <w:szCs w:val="20"/>
              </w:rPr>
              <w:t xml:space="preserve"> and the </w:t>
            </w:r>
            <w:r>
              <w:rPr>
                <w:rStyle w:val="Emphasis"/>
                <w:rFonts w:ascii="Trebuchet MS" w:hAnsi="Trebuchet MS"/>
                <w:szCs w:val="20"/>
              </w:rPr>
              <w:t>IPv6/@mDNSEnabled</w:t>
            </w:r>
            <w:r>
              <w:rPr>
                <w:rFonts w:ascii="Trebuchet MS" w:hAnsi="Trebuchet MS"/>
                <w:szCs w:val="20"/>
              </w:rPr>
              <w:t xml:space="preserve"> must be the same. </w:t>
            </w:r>
          </w:p>
          <w:p w14:paraId="06FD7CAC"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mDNSEnabled</w:t>
            </w:r>
            <w:r>
              <w:rPr>
                <w:rFonts w:ascii="Trebuchet MS" w:hAnsi="Trebuchet MS"/>
                <w:szCs w:val="20"/>
              </w:rPr>
              <w:t xml:space="preserve"> is absent, and </w:t>
            </w:r>
            <w:r>
              <w:rPr>
                <w:rStyle w:val="Emphasis"/>
                <w:rFonts w:ascii="Trebuchet MS" w:hAnsi="Trebuchet MS"/>
                <w:szCs w:val="20"/>
              </w:rPr>
              <w:t>IPv4/@mDNSEnabled</w:t>
            </w:r>
            <w:r>
              <w:rPr>
                <w:rFonts w:ascii="Trebuchet MS" w:hAnsi="Trebuchet MS"/>
                <w:szCs w:val="20"/>
              </w:rPr>
              <w:t xml:space="preserve"> is present, then </w:t>
            </w:r>
            <w:r>
              <w:rPr>
                <w:rStyle w:val="Emphasis"/>
                <w:rFonts w:ascii="Trebuchet MS" w:hAnsi="Trebuchet MS"/>
                <w:szCs w:val="20"/>
              </w:rPr>
              <w:t>mDNSEnabled</w:t>
            </w:r>
            <w:r>
              <w:rPr>
                <w:rFonts w:ascii="Trebuchet MS" w:hAnsi="Trebuchet MS"/>
                <w:szCs w:val="20"/>
              </w:rPr>
              <w:t xml:space="preserve"> takes on the same value as </w:t>
            </w:r>
            <w:r>
              <w:rPr>
                <w:rStyle w:val="Emphasis"/>
                <w:rFonts w:ascii="Trebuchet MS" w:hAnsi="Trebuchet MS"/>
                <w:szCs w:val="20"/>
              </w:rPr>
              <w:t>IPv4/@mDNSEnabled</w:t>
            </w:r>
            <w:r>
              <w:rPr>
                <w:rFonts w:ascii="Trebuchet MS" w:hAnsi="Trebuchet MS"/>
                <w:szCs w:val="20"/>
              </w:rPr>
              <w:t xml:space="preserve">. </w:t>
            </w:r>
          </w:p>
          <w:p w14:paraId="45A47B2C"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RULE:23.12.5.1-6</w:t>
            </w:r>
            <w:r>
              <w:rPr>
                <w:rFonts w:ascii="Trebuchet MS" w:hAnsi="Trebuchet MS"/>
                <w:szCs w:val="20"/>
              </w:rPr>
              <w:t xml:space="preserve"> </w:t>
            </w:r>
          </w:p>
          <w:p w14:paraId="521612A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256B7B16" w14:textId="77777777">
        <w:trPr>
          <w:divId w:val="1595742950"/>
          <w:tblCellSpacing w:w="15" w:type="dxa"/>
        </w:trPr>
        <w:tc>
          <w:tcPr>
            <w:tcW w:w="0" w:type="auto"/>
            <w:tcMar>
              <w:top w:w="15" w:type="dxa"/>
              <w:left w:w="45" w:type="dxa"/>
              <w:bottom w:w="15" w:type="dxa"/>
              <w:right w:w="45" w:type="dxa"/>
            </w:tcMar>
            <w:hideMark/>
          </w:tcPr>
          <w:p w14:paraId="51E0EC35" w14:textId="77777777" w:rsidR="004061CA" w:rsidRDefault="004061CA" w:rsidP="00BE01A1">
            <w:pPr>
              <w:spacing w:after="120"/>
              <w:rPr>
                <w:rFonts w:ascii="Trebuchet MS" w:hAnsi="Trebuchet MS"/>
                <w:szCs w:val="20"/>
              </w:rPr>
            </w:pPr>
            <w:r>
              <w:rPr>
                <w:rFonts w:ascii="Trebuchet MS" w:hAnsi="Trebuchet MS"/>
                <w:szCs w:val="20"/>
              </w:rPr>
              <w:t>dynamic DNSEnabled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4061CA" w14:paraId="72BAFF37" w14:textId="77777777">
              <w:trPr>
                <w:gridAfter w:val="1"/>
                <w:tblCellSpacing w:w="15" w:type="dxa"/>
              </w:trPr>
              <w:tc>
                <w:tcPr>
                  <w:tcW w:w="0" w:type="auto"/>
                  <w:tcMar>
                    <w:top w:w="15" w:type="dxa"/>
                    <w:left w:w="45" w:type="dxa"/>
                    <w:bottom w:w="15" w:type="dxa"/>
                    <w:right w:w="45" w:type="dxa"/>
                  </w:tcMar>
                  <w:hideMark/>
                </w:tcPr>
                <w:p w14:paraId="3CD28166" w14:textId="77777777" w:rsidR="004061CA" w:rsidRDefault="004061CA" w:rsidP="00BE01A1">
                  <w:pPr>
                    <w:spacing w:after="120"/>
                    <w:rPr>
                      <w:rFonts w:ascii="Trebuchet MS" w:hAnsi="Trebuchet MS"/>
                      <w:szCs w:val="20"/>
                    </w:rPr>
                  </w:pPr>
                </w:p>
              </w:tc>
            </w:tr>
            <w:tr w:rsidR="004061CA" w14:paraId="33D2311F" w14:textId="77777777">
              <w:trPr>
                <w:tblCellSpacing w:w="15" w:type="dxa"/>
              </w:trPr>
              <w:tc>
                <w:tcPr>
                  <w:tcW w:w="0" w:type="auto"/>
                  <w:tcMar>
                    <w:top w:w="15" w:type="dxa"/>
                    <w:left w:w="45" w:type="dxa"/>
                    <w:bottom w:w="15" w:type="dxa"/>
                    <w:right w:w="45" w:type="dxa"/>
                  </w:tcMar>
                  <w:hideMark/>
                </w:tcPr>
                <w:p w14:paraId="0ADDE70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F4CFBB"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70DF2B96" w14:textId="77777777">
              <w:trPr>
                <w:tblCellSpacing w:w="15" w:type="dxa"/>
              </w:trPr>
              <w:tc>
                <w:tcPr>
                  <w:tcW w:w="0" w:type="auto"/>
                  <w:tcMar>
                    <w:top w:w="15" w:type="dxa"/>
                    <w:left w:w="45" w:type="dxa"/>
                    <w:bottom w:w="15" w:type="dxa"/>
                    <w:right w:w="45" w:type="dxa"/>
                  </w:tcMar>
                  <w:hideMark/>
                </w:tcPr>
                <w:p w14:paraId="21B3333A"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2C0FE0D"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99305E7" w14:textId="77777777">
              <w:trPr>
                <w:tblCellSpacing w:w="15" w:type="dxa"/>
              </w:trPr>
              <w:tc>
                <w:tcPr>
                  <w:tcW w:w="0" w:type="auto"/>
                  <w:tcMar>
                    <w:top w:w="15" w:type="dxa"/>
                    <w:left w:w="45" w:type="dxa"/>
                    <w:bottom w:w="15" w:type="dxa"/>
                    <w:right w:w="45" w:type="dxa"/>
                  </w:tcMar>
                  <w:hideMark/>
                </w:tcPr>
                <w:p w14:paraId="3C9804DD" w14:textId="77777777" w:rsidR="004061CA" w:rsidRDefault="004061CA" w:rsidP="00BE01A1">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2EFF775D"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38561D99"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ABA56A4" w14:textId="77777777" w:rsidR="004061CA" w:rsidRDefault="004061CA" w:rsidP="00BE01A1">
            <w:pPr>
              <w:spacing w:after="120"/>
              <w:rPr>
                <w:rFonts w:ascii="Trebuchet MS" w:hAnsi="Trebuchet MS"/>
                <w:szCs w:val="20"/>
              </w:rPr>
            </w:pPr>
            <w:r>
              <w:rPr>
                <w:rFonts w:ascii="Trebuchet MS" w:hAnsi="Trebuchet MS"/>
                <w:szCs w:val="20"/>
              </w:rPr>
              <w:lastRenderedPageBreak/>
              <w:t>True</w:t>
            </w:r>
          </w:p>
        </w:tc>
        <w:tc>
          <w:tcPr>
            <w:tcW w:w="0" w:type="auto"/>
            <w:tcMar>
              <w:top w:w="15" w:type="dxa"/>
              <w:left w:w="45" w:type="dxa"/>
              <w:bottom w:w="15" w:type="dxa"/>
              <w:right w:w="45" w:type="dxa"/>
            </w:tcMar>
            <w:hideMark/>
          </w:tcPr>
          <w:p w14:paraId="399AA62C"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dynamicDNSEnabled</w:t>
            </w:r>
            <w:r>
              <w:rPr>
                <w:rFonts w:ascii="Trebuchet MS" w:hAnsi="Trebuchet MS"/>
                <w:szCs w:val="20"/>
              </w:rPr>
              <w:t xml:space="preserve"> represents the state of the IPv6 dynamic DNS capability used to publish the hostname of the device. </w:t>
            </w:r>
          </w:p>
          <w:p w14:paraId="7CE5C298"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dynamicDNSEnabled</w:t>
            </w:r>
            <w:r>
              <w:rPr>
                <w:rFonts w:ascii="Trebuchet MS" w:hAnsi="Trebuchet MS"/>
                <w:szCs w:val="20"/>
              </w:rPr>
              <w:t xml:space="preserve"> is absent, and </w:t>
            </w:r>
            <w:r>
              <w:rPr>
                <w:rStyle w:val="Emphasis"/>
                <w:rFonts w:ascii="Trebuchet MS" w:hAnsi="Trebuchet MS"/>
                <w:szCs w:val="20"/>
              </w:rPr>
              <w:t>IPv4/@dynamicDNSEnabled</w:t>
            </w:r>
            <w:r>
              <w:rPr>
                <w:rFonts w:ascii="Trebuchet MS" w:hAnsi="Trebuchet MS"/>
                <w:szCs w:val="20"/>
              </w:rPr>
              <w:t xml:space="preserve"> is present, then </w:t>
            </w:r>
            <w:r>
              <w:rPr>
                <w:rStyle w:val="Emphasis"/>
                <w:rFonts w:ascii="Trebuchet MS" w:hAnsi="Trebuchet MS"/>
                <w:szCs w:val="20"/>
              </w:rPr>
              <w:lastRenderedPageBreak/>
              <w:t>dynamicDNSEnabled</w:t>
            </w:r>
            <w:r>
              <w:rPr>
                <w:rFonts w:ascii="Trebuchet MS" w:hAnsi="Trebuchet MS"/>
                <w:szCs w:val="20"/>
              </w:rPr>
              <w:t xml:space="preserve"> takes on the same value as </w:t>
            </w:r>
            <w:r>
              <w:rPr>
                <w:rStyle w:val="Emphasis"/>
                <w:rFonts w:ascii="Trebuchet MS" w:hAnsi="Trebuchet MS"/>
                <w:szCs w:val="20"/>
              </w:rPr>
              <w:t>IPv4/@dynamicDNSEnabled</w:t>
            </w:r>
            <w:r>
              <w:rPr>
                <w:rFonts w:ascii="Trebuchet MS" w:hAnsi="Trebuchet MS"/>
                <w:szCs w:val="20"/>
              </w:rPr>
              <w:t xml:space="preserve">. </w:t>
            </w:r>
          </w:p>
          <w:p w14:paraId="15672E8B"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RULE:23.12.5.1-7</w:t>
            </w:r>
            <w:r>
              <w:rPr>
                <w:rFonts w:ascii="Trebuchet MS" w:hAnsi="Trebuchet MS"/>
                <w:szCs w:val="20"/>
              </w:rPr>
              <w:t xml:space="preserve"> Dynamic DNS is optional for LXI devices. Therefore, if not implemented, the device shall ignore this attribute on a PUT. </w:t>
            </w:r>
          </w:p>
          <w:p w14:paraId="32713E93"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RULE:23.12.5.1-8</w:t>
            </w:r>
            <w:r>
              <w:rPr>
                <w:rFonts w:ascii="Trebuchet MS" w:hAnsi="Trebuchet MS"/>
                <w:szCs w:val="20"/>
              </w:rPr>
              <w:t xml:space="preserve"> Devices that do not implement dynamicDNS shall omit this attribute on a GET. </w:t>
            </w:r>
          </w:p>
          <w:p w14:paraId="3D7A4A18"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RULE:23.12.5.1-9</w:t>
            </w:r>
            <w:r>
              <w:rPr>
                <w:rFonts w:ascii="Trebuchet MS" w:hAnsi="Trebuchet MS"/>
                <w:szCs w:val="20"/>
              </w:rPr>
              <w:t xml:space="preserve"> Attribute shall be implemented irrespective of if IPv4 dynamic DNS is implemented. </w:t>
            </w:r>
          </w:p>
          <w:p w14:paraId="17795981"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6BDA057F" w14:textId="77777777">
        <w:trPr>
          <w:divId w:val="1595742950"/>
          <w:tblCellSpacing w:w="15" w:type="dxa"/>
        </w:trPr>
        <w:tc>
          <w:tcPr>
            <w:tcW w:w="0" w:type="auto"/>
            <w:tcMar>
              <w:top w:w="15" w:type="dxa"/>
              <w:left w:w="45" w:type="dxa"/>
              <w:bottom w:w="15" w:type="dxa"/>
              <w:right w:w="45" w:type="dxa"/>
            </w:tcMar>
            <w:hideMark/>
          </w:tcPr>
          <w:p w14:paraId="275DD0F0" w14:textId="77777777" w:rsidR="004061CA" w:rsidRDefault="004061CA" w:rsidP="00BE01A1">
            <w:pPr>
              <w:spacing w:after="120"/>
              <w:rPr>
                <w:rFonts w:ascii="Trebuchet MS" w:hAnsi="Trebuchet MS"/>
                <w:szCs w:val="20"/>
              </w:rPr>
            </w:pPr>
            <w:r>
              <w:rPr>
                <w:rFonts w:ascii="Trebuchet MS" w:hAnsi="Trebuchet MS"/>
                <w:szCs w:val="20"/>
              </w:rPr>
              <w:lastRenderedPageBreak/>
              <w:t>pingEnabled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49"/>
              <w:gridCol w:w="1048"/>
            </w:tblGrid>
            <w:tr w:rsidR="004061CA" w14:paraId="123F66CD" w14:textId="77777777">
              <w:trPr>
                <w:gridAfter w:val="1"/>
                <w:tblCellSpacing w:w="15" w:type="dxa"/>
              </w:trPr>
              <w:tc>
                <w:tcPr>
                  <w:tcW w:w="0" w:type="auto"/>
                  <w:tcMar>
                    <w:top w:w="15" w:type="dxa"/>
                    <w:left w:w="45" w:type="dxa"/>
                    <w:bottom w:w="15" w:type="dxa"/>
                    <w:right w:w="45" w:type="dxa"/>
                  </w:tcMar>
                  <w:hideMark/>
                </w:tcPr>
                <w:p w14:paraId="552547C6" w14:textId="77777777" w:rsidR="004061CA" w:rsidRDefault="004061CA" w:rsidP="00BE01A1">
                  <w:pPr>
                    <w:spacing w:after="120"/>
                    <w:rPr>
                      <w:rFonts w:ascii="Trebuchet MS" w:hAnsi="Trebuchet MS"/>
                      <w:szCs w:val="20"/>
                    </w:rPr>
                  </w:pPr>
                </w:p>
              </w:tc>
            </w:tr>
            <w:tr w:rsidR="004061CA" w14:paraId="4086D310" w14:textId="77777777">
              <w:trPr>
                <w:tblCellSpacing w:w="15" w:type="dxa"/>
              </w:trPr>
              <w:tc>
                <w:tcPr>
                  <w:tcW w:w="0" w:type="auto"/>
                  <w:tcMar>
                    <w:top w:w="15" w:type="dxa"/>
                    <w:left w:w="45" w:type="dxa"/>
                    <w:bottom w:w="15" w:type="dxa"/>
                    <w:right w:w="45" w:type="dxa"/>
                  </w:tcMar>
                  <w:hideMark/>
                </w:tcPr>
                <w:p w14:paraId="2557813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9050468"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31CFA8E5" w14:textId="77777777">
              <w:trPr>
                <w:tblCellSpacing w:w="15" w:type="dxa"/>
              </w:trPr>
              <w:tc>
                <w:tcPr>
                  <w:tcW w:w="0" w:type="auto"/>
                  <w:tcMar>
                    <w:top w:w="15" w:type="dxa"/>
                    <w:left w:w="45" w:type="dxa"/>
                    <w:bottom w:w="15" w:type="dxa"/>
                    <w:right w:w="45" w:type="dxa"/>
                  </w:tcMar>
                  <w:hideMark/>
                </w:tcPr>
                <w:p w14:paraId="0F5BD905"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1A13DE0"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46A190A3" w14:textId="77777777">
              <w:trPr>
                <w:tblCellSpacing w:w="15" w:type="dxa"/>
              </w:trPr>
              <w:tc>
                <w:tcPr>
                  <w:tcW w:w="0" w:type="auto"/>
                  <w:tcMar>
                    <w:top w:w="15" w:type="dxa"/>
                    <w:left w:w="45" w:type="dxa"/>
                    <w:bottom w:w="15" w:type="dxa"/>
                    <w:right w:w="45" w:type="dxa"/>
                  </w:tcMar>
                  <w:hideMark/>
                </w:tcPr>
                <w:p w14:paraId="068F2FF6"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E2FB0E2"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3F36A271"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E02B21A" w14:textId="77777777" w:rsidR="004061CA" w:rsidRDefault="004061CA" w:rsidP="00BE01A1">
            <w:pPr>
              <w:spacing w:after="120"/>
              <w:rPr>
                <w:rFonts w:ascii="Trebuchet MS" w:hAnsi="Trebuchet MS"/>
                <w:szCs w:val="20"/>
              </w:rPr>
            </w:pPr>
            <w:r>
              <w:rPr>
                <w:rFonts w:ascii="Trebuchet MS" w:hAnsi="Trebuchet MS"/>
                <w:szCs w:val="20"/>
              </w:rPr>
              <w:t>True</w:t>
            </w:r>
          </w:p>
        </w:tc>
        <w:tc>
          <w:tcPr>
            <w:tcW w:w="0" w:type="auto"/>
            <w:tcMar>
              <w:top w:w="15" w:type="dxa"/>
              <w:left w:w="45" w:type="dxa"/>
              <w:bottom w:w="15" w:type="dxa"/>
              <w:right w:w="45" w:type="dxa"/>
            </w:tcMar>
            <w:hideMark/>
          </w:tcPr>
          <w:p w14:paraId="38775C3F"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pingEnabled</w:t>
            </w:r>
            <w:r>
              <w:rPr>
                <w:rFonts w:ascii="Trebuchet MS" w:hAnsi="Trebuchet MS"/>
                <w:szCs w:val="20"/>
              </w:rPr>
              <w:t xml:space="preserve"> represents the state of the IPv6 ICMP ping function.</w:t>
            </w:r>
          </w:p>
          <w:p w14:paraId="561ABDB1"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pingEnabled</w:t>
            </w:r>
            <w:r>
              <w:rPr>
                <w:rFonts w:ascii="Trebuchet MS" w:hAnsi="Trebuchet MS"/>
                <w:szCs w:val="20"/>
              </w:rPr>
              <w:t xml:space="preserve"> is absent, and </w:t>
            </w:r>
            <w:r>
              <w:rPr>
                <w:rStyle w:val="Emphasis"/>
                <w:rFonts w:ascii="Trebuchet MS" w:hAnsi="Trebuchet MS"/>
                <w:szCs w:val="20"/>
              </w:rPr>
              <w:t>IPv4/@pingEnabled</w:t>
            </w:r>
            <w:r>
              <w:rPr>
                <w:rFonts w:ascii="Trebuchet MS" w:hAnsi="Trebuchet MS"/>
                <w:szCs w:val="20"/>
              </w:rPr>
              <w:t xml:space="preserve"> is present, then </w:t>
            </w:r>
            <w:r>
              <w:rPr>
                <w:rStyle w:val="Emphasis"/>
                <w:rFonts w:ascii="Trebuchet MS" w:hAnsi="Trebuchet MS"/>
                <w:szCs w:val="20"/>
              </w:rPr>
              <w:t>pingEnabled</w:t>
            </w:r>
            <w:r>
              <w:rPr>
                <w:rFonts w:ascii="Trebuchet MS" w:hAnsi="Trebuchet MS"/>
                <w:szCs w:val="20"/>
              </w:rPr>
              <w:t xml:space="preserve"> takes on the same value as </w:t>
            </w:r>
            <w:r>
              <w:rPr>
                <w:rStyle w:val="Emphasis"/>
                <w:rFonts w:ascii="Trebuchet MS" w:hAnsi="Trebuchet MS"/>
                <w:szCs w:val="20"/>
              </w:rPr>
              <w:t>IPv4/@pingEnabled</w:t>
            </w:r>
            <w:r>
              <w:rPr>
                <w:rFonts w:ascii="Trebuchet MS" w:hAnsi="Trebuchet MS"/>
                <w:szCs w:val="20"/>
              </w:rPr>
              <w:t xml:space="preserve">. </w:t>
            </w:r>
          </w:p>
          <w:p w14:paraId="5AEC2337"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The common IPv4 practice of blocking ICMP packets as a supposed security measure is not recommended on IPv6, as IPv6 functioning depends on ICMPv6 for error messages, path MTU discovery, multicast group management and Neighbor Discovery. IPv6 also relies upon multicast availability, which impacts firewalls, intrusion detection and access control rules.</w:t>
            </w:r>
            <w:r>
              <w:rPr>
                <w:rFonts w:ascii="Trebuchet MS" w:hAnsi="Trebuchet MS"/>
                <w:szCs w:val="20"/>
              </w:rPr>
              <w:t xml:space="preserve"> </w:t>
            </w:r>
          </w:p>
          <w:p w14:paraId="300FCEB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On some devices IPv6/@pingEnabled must match the IPv4/@pingEnabled state.</w:t>
            </w:r>
            <w:r>
              <w:rPr>
                <w:rFonts w:ascii="Trebuchet MS" w:hAnsi="Trebuchet MS"/>
                <w:szCs w:val="20"/>
              </w:rPr>
              <w:t xml:space="preserve"> </w:t>
            </w:r>
          </w:p>
          <w:p w14:paraId="697B4017"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RULE:23.12.5.1-10</w:t>
            </w:r>
            <w:r>
              <w:rPr>
                <w:rFonts w:ascii="Trebuchet MS" w:hAnsi="Trebuchet MS"/>
                <w:szCs w:val="20"/>
              </w:rPr>
              <w:t xml:space="preserve"> </w:t>
            </w:r>
          </w:p>
          <w:p w14:paraId="38568FDE"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588E035C" w14:textId="77777777">
        <w:trPr>
          <w:divId w:val="1595742950"/>
          <w:tblCellSpacing w:w="15" w:type="dxa"/>
        </w:trPr>
        <w:tc>
          <w:tcPr>
            <w:tcW w:w="0" w:type="auto"/>
            <w:tcMar>
              <w:top w:w="15" w:type="dxa"/>
              <w:left w:w="45" w:type="dxa"/>
              <w:bottom w:w="15" w:type="dxa"/>
              <w:right w:w="45" w:type="dxa"/>
            </w:tcMar>
            <w:hideMark/>
          </w:tcPr>
          <w:p w14:paraId="2611CEC7" w14:textId="77777777" w:rsidR="004061CA" w:rsidRDefault="004061CA" w:rsidP="00BE01A1">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29"/>
              <w:gridCol w:w="968"/>
            </w:tblGrid>
            <w:tr w:rsidR="004061CA" w14:paraId="488C197E" w14:textId="77777777">
              <w:trPr>
                <w:tblCellSpacing w:w="15" w:type="dxa"/>
              </w:trPr>
              <w:tc>
                <w:tcPr>
                  <w:tcW w:w="0" w:type="auto"/>
                  <w:tcMar>
                    <w:top w:w="15" w:type="dxa"/>
                    <w:left w:w="45" w:type="dxa"/>
                    <w:bottom w:w="15" w:type="dxa"/>
                    <w:right w:w="45" w:type="dxa"/>
                  </w:tcMar>
                  <w:hideMark/>
                </w:tcPr>
                <w:p w14:paraId="143662AA"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573DA58"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68B9A1C6" w14:textId="77777777">
              <w:trPr>
                <w:tblCellSpacing w:w="15" w:type="dxa"/>
              </w:trPr>
              <w:tc>
                <w:tcPr>
                  <w:tcW w:w="0" w:type="auto"/>
                  <w:tcMar>
                    <w:top w:w="15" w:type="dxa"/>
                    <w:left w:w="45" w:type="dxa"/>
                    <w:bottom w:w="15" w:type="dxa"/>
                    <w:right w:w="45" w:type="dxa"/>
                  </w:tcMar>
                  <w:hideMark/>
                </w:tcPr>
                <w:p w14:paraId="41BAC11A"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48EE37A"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058848B9" w14:textId="77777777">
              <w:trPr>
                <w:tblCellSpacing w:w="15" w:type="dxa"/>
              </w:trPr>
              <w:tc>
                <w:tcPr>
                  <w:tcW w:w="0" w:type="auto"/>
                  <w:tcMar>
                    <w:top w:w="15" w:type="dxa"/>
                    <w:left w:w="45" w:type="dxa"/>
                    <w:bottom w:w="15" w:type="dxa"/>
                    <w:right w:w="45" w:type="dxa"/>
                  </w:tcMar>
                  <w:hideMark/>
                </w:tcPr>
                <w:p w14:paraId="34801CB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1D9A47E"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585A979B"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676EA34" w14:textId="77777777" w:rsidR="004061CA" w:rsidRDefault="004061CA" w:rsidP="00BE01A1">
            <w:pPr>
              <w:spacing w:after="120"/>
              <w:rPr>
                <w:rFonts w:ascii="Trebuchet MS" w:hAnsi="Trebuchet MS"/>
                <w:szCs w:val="20"/>
              </w:rPr>
            </w:pPr>
            <w:r>
              <w:rPr>
                <w:rFonts w:ascii="Trebuchet MS" w:hAnsi="Trebuchet MS"/>
                <w:szCs w:val="20"/>
              </w:rPr>
              <w:t xml:space="preserve">No change unless changing the configured attribute is necessary to re-establish ethernet communication. </w:t>
            </w:r>
          </w:p>
        </w:tc>
        <w:tc>
          <w:tcPr>
            <w:tcW w:w="0" w:type="auto"/>
            <w:tcMar>
              <w:top w:w="15" w:type="dxa"/>
              <w:left w:w="45" w:type="dxa"/>
              <w:bottom w:w="15" w:type="dxa"/>
              <w:right w:w="45" w:type="dxa"/>
            </w:tcMar>
            <w:hideMark/>
          </w:tcPr>
          <w:p w14:paraId="3B039F03"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 specific IPv6 configuration that is beyond the scope of the LXI requirements. </w:t>
            </w:r>
          </w:p>
          <w:p w14:paraId="14F812EE"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RULE:23.12.5.1-11</w:t>
            </w:r>
            <w:r>
              <w:rPr>
                <w:rFonts w:ascii="Trebuchet MS" w:hAnsi="Trebuchet MS"/>
                <w:szCs w:val="20"/>
              </w:rPr>
              <w:t xml:space="preserve"> LXI devices shall ignore extension attributes they do not recognize.</w:t>
            </w:r>
          </w:p>
          <w:p w14:paraId="0BFAE9F7"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33EE505E"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Vendor determined</w:t>
            </w:r>
          </w:p>
        </w:tc>
      </w:tr>
    </w:tbl>
    <w:p w14:paraId="5B23B8C3" w14:textId="77777777" w:rsidR="004061CA" w:rsidRDefault="004061CA" w:rsidP="00BE01A1">
      <w:pPr>
        <w:spacing w:after="120"/>
        <w:divId w:val="1595742950"/>
        <w:rPr>
          <w:sz w:val="24"/>
        </w:rPr>
      </w:pPr>
    </w:p>
    <w:p w14:paraId="0473F09A" w14:textId="77777777" w:rsidR="004061CA" w:rsidRDefault="004061CA" w:rsidP="00BE01A1">
      <w:pPr>
        <w:pStyle w:val="NormalWeb"/>
        <w:spacing w:after="120"/>
        <w:divId w:val="1595742950"/>
        <w:rPr>
          <w:rFonts w:eastAsiaTheme="minorEastAsia"/>
        </w:rPr>
      </w:pPr>
      <w:r>
        <w:t xml:space="preserve">The IPv6 complex type has </w:t>
      </w:r>
      <w:r>
        <w:rPr>
          <w:b/>
          <w:bCs/>
        </w:rPr>
        <w:t>no subelements</w:t>
      </w:r>
    </w:p>
    <w:p w14:paraId="6EE1FCAA" w14:textId="77777777" w:rsidR="004061CA" w:rsidRDefault="004061CA" w:rsidP="00BE01A1">
      <w:pPr>
        <w:spacing w:after="120"/>
        <w:divId w:val="1595742950"/>
      </w:pPr>
    </w:p>
    <w:p w14:paraId="6EA6F2DA" w14:textId="77777777" w:rsidR="004061CA" w:rsidRDefault="004061CA" w:rsidP="00BE01A1">
      <w:pPr>
        <w:pStyle w:val="Heading3"/>
        <w:spacing w:after="120"/>
        <w:divId w:val="1595742950"/>
      </w:pPr>
      <w:bookmarkStart w:id="153" w:name="_Toc134436620"/>
      <w:r>
        <w:lastRenderedPageBreak/>
        <w:t>HTTP</w:t>
      </w:r>
      <w:bookmarkEnd w:id="153"/>
    </w:p>
    <w:p w14:paraId="15BF8105" w14:textId="77777777" w:rsidR="004061CA" w:rsidRDefault="004061CA" w:rsidP="00BE01A1">
      <w:pPr>
        <w:pStyle w:val="NormalWeb"/>
        <w:spacing w:after="120"/>
        <w:divId w:val="52122501"/>
        <w:rPr>
          <w:rFonts w:eastAsiaTheme="minorEastAsia"/>
        </w:rPr>
      </w:pPr>
      <w:r>
        <w:rPr>
          <w:rStyle w:val="Emphasis"/>
        </w:rPr>
        <w:t>HTTP</w:t>
      </w:r>
      <w:r>
        <w:t xml:space="preserve"> represents the configuration of the unsecure HTTP server including general behavior and the services available on the server. </w:t>
      </w:r>
    </w:p>
    <w:p w14:paraId="6EC55EFA" w14:textId="77777777" w:rsidR="004061CA" w:rsidRDefault="004061CA" w:rsidP="00BE01A1">
      <w:pPr>
        <w:pStyle w:val="NormalWeb"/>
        <w:spacing w:after="120"/>
        <w:divId w:val="52122501"/>
      </w:pPr>
      <w:r>
        <w:t xml:space="preserve">Additional instances of the </w:t>
      </w:r>
      <w:r>
        <w:rPr>
          <w:rStyle w:val="Emphasis"/>
        </w:rPr>
        <w:t>HTTP</w:t>
      </w:r>
      <w:r>
        <w:t xml:space="preserve"> element are used to configure additional servers on other ports, however, a single </w:t>
      </w:r>
      <w:r>
        <w:rPr>
          <w:rStyle w:val="Emphasis"/>
        </w:rPr>
        <w:t>HTTP</w:t>
      </w:r>
      <w:r>
        <w:t xml:space="preserve"> element configures all servers on a given port. </w:t>
      </w:r>
    </w:p>
    <w:p w14:paraId="24D98592" w14:textId="77777777" w:rsidR="004061CA" w:rsidRDefault="004061CA" w:rsidP="00BE01A1">
      <w:pPr>
        <w:pStyle w:val="NormalWeb"/>
        <w:spacing w:after="120"/>
        <w:divId w:val="52122501"/>
      </w:pPr>
      <w:r>
        <w:t xml:space="preserve">Some endpoints may be used by multiple services. If so, those endpoints are enabled if any service requiring them is enabled. </w:t>
      </w:r>
    </w:p>
    <w:p w14:paraId="47E6097B" w14:textId="77777777" w:rsidR="004061CA" w:rsidRDefault="004061CA" w:rsidP="00BE01A1">
      <w:pPr>
        <w:pStyle w:val="NormalWeb"/>
        <w:spacing w:after="120"/>
        <w:divId w:val="52122501"/>
      </w:pPr>
      <w:r>
        <w:rPr>
          <w:b/>
          <w:bCs/>
        </w:rPr>
        <w:t>RULE:23.12.6-1</w:t>
      </w:r>
      <w:r>
        <w:t xml:space="preserve"> If no services are specified the server at this port is disabled. </w:t>
      </w:r>
    </w:p>
    <w:p w14:paraId="5F068C8C" w14:textId="77777777" w:rsidR="004061CA" w:rsidRDefault="004061CA" w:rsidP="00BE01A1">
      <w:pPr>
        <w:pStyle w:val="NormalWeb"/>
        <w:spacing w:after="120"/>
        <w:divId w:val="52122501"/>
      </w:pPr>
      <w:r>
        <w:rPr>
          <w:b/>
          <w:bCs/>
        </w:rPr>
        <w:t>RULE:23.12.6-2</w:t>
      </w:r>
      <w:r>
        <w:t xml:space="preserve"> If any service is enabled that permits changing the device configuration over an unencrypted connection the device is in unsecure mode. </w:t>
      </w:r>
    </w:p>
    <w:p w14:paraId="194AC109" w14:textId="77777777" w:rsidR="004061CA" w:rsidRDefault="004061CA" w:rsidP="00BE01A1">
      <w:pPr>
        <w:pStyle w:val="NormalWeb"/>
        <w:spacing w:after="120"/>
        <w:divId w:val="52122501"/>
      </w:pPr>
      <w:r>
        <w:rPr>
          <w:b/>
          <w:bCs/>
        </w:rPr>
        <w:t>OBSERVATION:</w:t>
      </w:r>
      <w:r>
        <w:t xml:space="preserve"> </w:t>
      </w:r>
      <w:r>
        <w:rPr>
          <w:rStyle w:val="Emphasis"/>
        </w:rPr>
        <w:t>Since the normal behavior of HTTP is to forward secure URLS to HTTPS, it is not common for enabling HTTP to put the device into unsecure mode.</w:t>
      </w:r>
      <w:r>
        <w:t xml:space="preserve"> </w:t>
      </w:r>
    </w:p>
    <w:p w14:paraId="63DC3881" w14:textId="77777777" w:rsidR="004061CA" w:rsidRDefault="004061CA" w:rsidP="00BE01A1">
      <w:pPr>
        <w:pStyle w:val="NormalWeb"/>
        <w:spacing w:after="120"/>
        <w:divId w:val="52122501"/>
      </w:pPr>
      <w:r>
        <w:rPr>
          <w:b/>
          <w:bCs/>
        </w:rPr>
        <w:t>RULE:23.12.6-3</w:t>
      </w:r>
      <w:r>
        <w:t xml:space="preserve"> Devices that implement the optional unsecure HTTP interface shall not change the HTTP/@operation state nor the enabled services on LCI unless necessary to re-establish communication. </w:t>
      </w:r>
    </w:p>
    <w:p w14:paraId="12709C96"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64"/>
        <w:gridCol w:w="2521"/>
        <w:gridCol w:w="3380"/>
      </w:tblGrid>
      <w:tr w:rsidR="004061CA" w14:paraId="69712A53"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0533D34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03DFC4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503F85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45A5B6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00998031" w14:textId="77777777">
        <w:trPr>
          <w:divId w:val="1595742950"/>
          <w:tblCellSpacing w:w="15" w:type="dxa"/>
        </w:trPr>
        <w:tc>
          <w:tcPr>
            <w:tcW w:w="0" w:type="auto"/>
            <w:tcMar>
              <w:top w:w="15" w:type="dxa"/>
              <w:left w:w="45" w:type="dxa"/>
              <w:bottom w:w="15" w:type="dxa"/>
              <w:right w:w="45" w:type="dxa"/>
            </w:tcMar>
            <w:hideMark/>
          </w:tcPr>
          <w:p w14:paraId="35719CED" w14:textId="77777777" w:rsidR="004061CA" w:rsidRDefault="004061CA" w:rsidP="00BE01A1">
            <w:pPr>
              <w:spacing w:after="120"/>
              <w:rPr>
                <w:rFonts w:ascii="Trebuchet MS" w:hAnsi="Trebuchet MS"/>
                <w:szCs w:val="20"/>
              </w:rPr>
            </w:pPr>
            <w:r>
              <w:rPr>
                <w:rFonts w:ascii="Trebuchet MS" w:hAnsi="Trebuchet MS"/>
                <w:szCs w:val="20"/>
              </w:rPr>
              <w:t>operation</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155"/>
            </w:tblGrid>
            <w:tr w:rsidR="004061CA" w14:paraId="63017897" w14:textId="77777777">
              <w:trPr>
                <w:gridAfter w:val="1"/>
                <w:tblCellSpacing w:w="15" w:type="dxa"/>
              </w:trPr>
              <w:tc>
                <w:tcPr>
                  <w:tcW w:w="0" w:type="auto"/>
                  <w:tcMar>
                    <w:top w:w="15" w:type="dxa"/>
                    <w:left w:w="45" w:type="dxa"/>
                    <w:bottom w:w="15" w:type="dxa"/>
                    <w:right w:w="45" w:type="dxa"/>
                  </w:tcMar>
                  <w:hideMark/>
                </w:tcPr>
                <w:p w14:paraId="629E03B7" w14:textId="77777777" w:rsidR="004061CA" w:rsidRDefault="004061CA" w:rsidP="00BE01A1">
                  <w:pPr>
                    <w:spacing w:after="120"/>
                    <w:rPr>
                      <w:rFonts w:ascii="Trebuchet MS" w:hAnsi="Trebuchet MS"/>
                      <w:szCs w:val="20"/>
                    </w:rPr>
                  </w:pPr>
                </w:p>
              </w:tc>
            </w:tr>
            <w:tr w:rsidR="004061CA" w14:paraId="49342802" w14:textId="77777777">
              <w:trPr>
                <w:tblCellSpacing w:w="15" w:type="dxa"/>
              </w:trPr>
              <w:tc>
                <w:tcPr>
                  <w:tcW w:w="0" w:type="auto"/>
                  <w:tcMar>
                    <w:top w:w="15" w:type="dxa"/>
                    <w:left w:w="45" w:type="dxa"/>
                    <w:bottom w:w="15" w:type="dxa"/>
                    <w:right w:w="45" w:type="dxa"/>
                  </w:tcMar>
                  <w:hideMark/>
                </w:tcPr>
                <w:p w14:paraId="4A7C3563"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A18EC76" w14:textId="77777777" w:rsidR="004061CA" w:rsidRDefault="004061CA" w:rsidP="00BE01A1">
                  <w:pPr>
                    <w:spacing w:after="120"/>
                    <w:rPr>
                      <w:rFonts w:ascii="Trebuchet MS" w:hAnsi="Trebuchet MS"/>
                      <w:szCs w:val="20"/>
                    </w:rPr>
                  </w:pPr>
                  <w:r>
                    <w:rPr>
                      <w:rFonts w:ascii="Trebuchet MS" w:hAnsi="Trebuchet MS"/>
                      <w:szCs w:val="20"/>
                    </w:rPr>
                    <w:t>restriction of: xs:string</w:t>
                  </w:r>
                </w:p>
              </w:tc>
            </w:tr>
            <w:tr w:rsidR="004061CA" w14:paraId="47E2FDA0" w14:textId="77777777">
              <w:trPr>
                <w:tblCellSpacing w:w="15" w:type="dxa"/>
              </w:trPr>
              <w:tc>
                <w:tcPr>
                  <w:tcW w:w="0" w:type="auto"/>
                  <w:tcMar>
                    <w:top w:w="15" w:type="dxa"/>
                    <w:left w:w="45" w:type="dxa"/>
                    <w:bottom w:w="15" w:type="dxa"/>
                    <w:right w:w="45" w:type="dxa"/>
                  </w:tcMar>
                  <w:hideMark/>
                </w:tcPr>
                <w:p w14:paraId="70EFB6F4"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74AB3DD"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A56F32C" w14:textId="77777777">
              <w:trPr>
                <w:tblCellSpacing w:w="15" w:type="dxa"/>
              </w:trPr>
              <w:tc>
                <w:tcPr>
                  <w:tcW w:w="0" w:type="auto"/>
                  <w:tcMar>
                    <w:top w:w="15" w:type="dxa"/>
                    <w:left w:w="45" w:type="dxa"/>
                    <w:bottom w:w="15" w:type="dxa"/>
                    <w:right w:w="45" w:type="dxa"/>
                  </w:tcMar>
                  <w:hideMark/>
                </w:tcPr>
                <w:p w14:paraId="6A28C2E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8C93730" w14:textId="77777777" w:rsidR="004061CA" w:rsidRDefault="004061CA" w:rsidP="00BE01A1">
                  <w:pPr>
                    <w:spacing w:after="120"/>
                    <w:rPr>
                      <w:rFonts w:ascii="Trebuchet MS" w:hAnsi="Trebuchet MS"/>
                      <w:szCs w:val="20"/>
                    </w:rPr>
                  </w:pPr>
                  <w:r>
                    <w:rPr>
                      <w:rFonts w:ascii="Trebuchet MS" w:hAnsi="Trebuchet MS"/>
                      <w:szCs w:val="20"/>
                    </w:rPr>
                    <w:t>enable</w:t>
                  </w:r>
                </w:p>
              </w:tc>
            </w:tr>
          </w:tbl>
          <w:p w14:paraId="14BBA472"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7DA06B7F" w14:textId="77777777" w:rsidR="004061CA" w:rsidRDefault="004061CA" w:rsidP="00BE01A1">
            <w:pPr>
              <w:spacing w:after="120"/>
              <w:rPr>
                <w:rFonts w:ascii="Trebuchet MS" w:hAnsi="Trebuchet MS"/>
                <w:szCs w:val="20"/>
              </w:rPr>
            </w:pPr>
            <w:r>
              <w:rPr>
                <w:rFonts w:ascii="Trebuchet MS" w:hAnsi="Trebuchet MS"/>
                <w:szCs w:val="20"/>
              </w:rPr>
              <w:t>No change unless changing the configured attribute is necessary to re-establish ethernet communication. For instance, to enable the LXI API.</w:t>
            </w:r>
          </w:p>
        </w:tc>
        <w:tc>
          <w:tcPr>
            <w:tcW w:w="0" w:type="auto"/>
            <w:tcMar>
              <w:top w:w="15" w:type="dxa"/>
              <w:left w:w="45" w:type="dxa"/>
              <w:bottom w:w="15" w:type="dxa"/>
              <w:right w:w="45" w:type="dxa"/>
            </w:tcMar>
            <w:hideMark/>
          </w:tcPr>
          <w:p w14:paraId="0E48EF49"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operation</w:t>
            </w:r>
            <w:r>
              <w:rPr>
                <w:rFonts w:ascii="Trebuchet MS" w:hAnsi="Trebuchet MS"/>
                <w:szCs w:val="20"/>
              </w:rPr>
              <w:t xml:space="preserve"> controls if the HTTP server is enabled, disabled, or if it forwards all requests to HTTPS. </w:t>
            </w:r>
          </w:p>
          <w:tbl>
            <w:tblPr>
              <w:tblW w:w="5000" w:type="pct"/>
              <w:tblCellSpacing w:w="15" w:type="dxa"/>
              <w:tblCellMar>
                <w:left w:w="0" w:type="dxa"/>
                <w:right w:w="0" w:type="dxa"/>
              </w:tblCellMar>
              <w:tblLook w:val="04A0" w:firstRow="1" w:lastRow="0" w:firstColumn="1" w:lastColumn="0" w:noHBand="0" w:noVBand="1"/>
            </w:tblPr>
            <w:tblGrid>
              <w:gridCol w:w="1138"/>
              <w:gridCol w:w="2107"/>
            </w:tblGrid>
            <w:tr w:rsidR="004061CA" w14:paraId="1EEA57B0" w14:textId="77777777">
              <w:trPr>
                <w:tblCellSpacing w:w="15" w:type="dxa"/>
              </w:trPr>
              <w:tc>
                <w:tcPr>
                  <w:tcW w:w="0" w:type="auto"/>
                  <w:tcMar>
                    <w:top w:w="15" w:type="dxa"/>
                    <w:left w:w="45" w:type="dxa"/>
                    <w:bottom w:w="15" w:type="dxa"/>
                    <w:right w:w="45" w:type="dxa"/>
                  </w:tcMar>
                  <w:hideMark/>
                </w:tcPr>
                <w:p w14:paraId="1F1078A5" w14:textId="77777777" w:rsidR="004061CA" w:rsidRDefault="004061CA" w:rsidP="00BE01A1">
                  <w:pPr>
                    <w:spacing w:after="120"/>
                    <w:rPr>
                      <w:rFonts w:ascii="Trebuchet MS" w:hAnsi="Trebuchet MS"/>
                      <w:szCs w:val="20"/>
                    </w:rPr>
                  </w:pPr>
                  <w:r>
                    <w:rPr>
                      <w:rFonts w:ascii="Trebuchet MS" w:hAnsi="Trebuchet MS"/>
                      <w:b/>
                      <w:bCs/>
                      <w:szCs w:val="20"/>
                    </w:rPr>
                    <w:t>enable</w:t>
                  </w:r>
                </w:p>
              </w:tc>
              <w:tc>
                <w:tcPr>
                  <w:tcW w:w="0" w:type="auto"/>
                  <w:tcMar>
                    <w:top w:w="15" w:type="dxa"/>
                    <w:left w:w="45" w:type="dxa"/>
                    <w:bottom w:w="15" w:type="dxa"/>
                    <w:right w:w="45" w:type="dxa"/>
                  </w:tcMar>
                  <w:hideMark/>
                </w:tcPr>
                <w:p w14:paraId="55F12376" w14:textId="77777777" w:rsidR="004061CA" w:rsidRDefault="004061CA" w:rsidP="00BE01A1">
                  <w:pPr>
                    <w:spacing w:after="120"/>
                    <w:rPr>
                      <w:rFonts w:ascii="Trebuchet MS" w:hAnsi="Trebuchet MS"/>
                      <w:szCs w:val="20"/>
                    </w:rPr>
                  </w:pPr>
                  <w:r>
                    <w:rPr>
                      <w:rFonts w:ascii="Trebuchet MS" w:hAnsi="Trebuchet MS"/>
                      <w:szCs w:val="20"/>
                    </w:rPr>
                    <w:t xml:space="preserve">Enables the HTTP server, although secure pages shall redirect to HTTPS. </w:t>
                  </w:r>
                </w:p>
              </w:tc>
            </w:tr>
            <w:tr w:rsidR="004061CA" w14:paraId="10192306" w14:textId="77777777">
              <w:trPr>
                <w:tblCellSpacing w:w="15" w:type="dxa"/>
              </w:trPr>
              <w:tc>
                <w:tcPr>
                  <w:tcW w:w="0" w:type="auto"/>
                  <w:tcMar>
                    <w:top w:w="15" w:type="dxa"/>
                    <w:left w:w="45" w:type="dxa"/>
                    <w:bottom w:w="15" w:type="dxa"/>
                    <w:right w:w="45" w:type="dxa"/>
                  </w:tcMar>
                  <w:hideMark/>
                </w:tcPr>
                <w:p w14:paraId="1F32AB0B" w14:textId="77777777" w:rsidR="004061CA" w:rsidRDefault="004061CA" w:rsidP="00BE01A1">
                  <w:pPr>
                    <w:spacing w:after="120"/>
                    <w:rPr>
                      <w:rFonts w:ascii="Trebuchet MS" w:hAnsi="Trebuchet MS"/>
                      <w:szCs w:val="20"/>
                    </w:rPr>
                  </w:pPr>
                  <w:r>
                    <w:rPr>
                      <w:rFonts w:ascii="Trebuchet MS" w:hAnsi="Trebuchet MS"/>
                      <w:b/>
                      <w:bCs/>
                      <w:szCs w:val="20"/>
                    </w:rPr>
                    <w:t>disable</w:t>
                  </w:r>
                </w:p>
              </w:tc>
              <w:tc>
                <w:tcPr>
                  <w:tcW w:w="0" w:type="auto"/>
                  <w:tcMar>
                    <w:top w:w="15" w:type="dxa"/>
                    <w:left w:w="45" w:type="dxa"/>
                    <w:bottom w:w="15" w:type="dxa"/>
                    <w:right w:w="45" w:type="dxa"/>
                  </w:tcMar>
                  <w:hideMark/>
                </w:tcPr>
                <w:p w14:paraId="75D88FFF" w14:textId="77777777" w:rsidR="004061CA" w:rsidRDefault="004061CA" w:rsidP="00BE01A1">
                  <w:pPr>
                    <w:spacing w:after="120"/>
                    <w:rPr>
                      <w:rFonts w:ascii="Trebuchet MS" w:hAnsi="Trebuchet MS"/>
                      <w:szCs w:val="20"/>
                    </w:rPr>
                  </w:pPr>
                  <w:r>
                    <w:rPr>
                      <w:rFonts w:ascii="Trebuchet MS" w:hAnsi="Trebuchet MS"/>
                      <w:szCs w:val="20"/>
                    </w:rPr>
                    <w:t xml:space="preserve">Disables the HTTP server irrespective of the enabled services. No forwarding function is active. </w:t>
                  </w:r>
                </w:p>
              </w:tc>
            </w:tr>
            <w:tr w:rsidR="004061CA" w14:paraId="336F8259" w14:textId="77777777">
              <w:trPr>
                <w:tblCellSpacing w:w="15" w:type="dxa"/>
              </w:trPr>
              <w:tc>
                <w:tcPr>
                  <w:tcW w:w="0" w:type="auto"/>
                  <w:tcMar>
                    <w:top w:w="15" w:type="dxa"/>
                    <w:left w:w="45" w:type="dxa"/>
                    <w:bottom w:w="15" w:type="dxa"/>
                    <w:right w:w="45" w:type="dxa"/>
                  </w:tcMar>
                  <w:hideMark/>
                </w:tcPr>
                <w:p w14:paraId="2F615A8C" w14:textId="77777777" w:rsidR="004061CA" w:rsidRDefault="004061CA" w:rsidP="00BE01A1">
                  <w:pPr>
                    <w:spacing w:after="120"/>
                    <w:rPr>
                      <w:rFonts w:ascii="Trebuchet MS" w:hAnsi="Trebuchet MS"/>
                      <w:szCs w:val="20"/>
                    </w:rPr>
                  </w:pPr>
                  <w:r>
                    <w:rPr>
                      <w:rFonts w:ascii="Trebuchet MS" w:hAnsi="Trebuchet MS"/>
                      <w:b/>
                      <w:bCs/>
                      <w:szCs w:val="20"/>
                    </w:rPr>
                    <w:t>redirectAll</w:t>
                  </w:r>
                </w:p>
              </w:tc>
              <w:tc>
                <w:tcPr>
                  <w:tcW w:w="0" w:type="auto"/>
                  <w:tcMar>
                    <w:top w:w="15" w:type="dxa"/>
                    <w:left w:w="45" w:type="dxa"/>
                    <w:bottom w:w="15" w:type="dxa"/>
                    <w:right w:w="45" w:type="dxa"/>
                  </w:tcMar>
                  <w:hideMark/>
                </w:tcPr>
                <w:p w14:paraId="44DB7DA2" w14:textId="77777777" w:rsidR="004061CA" w:rsidRDefault="004061CA" w:rsidP="00BE01A1">
                  <w:pPr>
                    <w:spacing w:after="120"/>
                    <w:rPr>
                      <w:rFonts w:ascii="Trebuchet MS" w:hAnsi="Trebuchet MS"/>
                      <w:szCs w:val="20"/>
                    </w:rPr>
                  </w:pPr>
                  <w:r>
                    <w:rPr>
                      <w:rFonts w:ascii="Trebuchet MS" w:hAnsi="Trebuchet MS"/>
                      <w:szCs w:val="20"/>
                    </w:rPr>
                    <w:t xml:space="preserve">All accesses to the HTTP server are redirected to HTTPS. </w:t>
                  </w:r>
                </w:p>
              </w:tc>
            </w:tr>
          </w:tbl>
          <w:p w14:paraId="57E869A5"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Required: RULE:23.12.6.1-1</w:t>
            </w:r>
            <w:r>
              <w:rPr>
                <w:rFonts w:ascii="Trebuchet MS" w:hAnsi="Trebuchet MS"/>
                <w:szCs w:val="20"/>
              </w:rPr>
              <w:t xml:space="preserve"> Devices that implement the unsecure HTTP protocol shall implement at least the disable and redirectAll settings of @operation. </w:t>
            </w:r>
          </w:p>
          <w:p w14:paraId="0A29CC91"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True if access to instrument configuration is enabled via any HTTP service.</w:t>
            </w:r>
          </w:p>
        </w:tc>
      </w:tr>
      <w:tr w:rsidR="004061CA" w14:paraId="1028103A" w14:textId="77777777">
        <w:trPr>
          <w:divId w:val="1595742950"/>
          <w:tblCellSpacing w:w="15" w:type="dxa"/>
        </w:trPr>
        <w:tc>
          <w:tcPr>
            <w:tcW w:w="0" w:type="auto"/>
            <w:tcMar>
              <w:top w:w="15" w:type="dxa"/>
              <w:left w:w="45" w:type="dxa"/>
              <w:bottom w:w="15" w:type="dxa"/>
              <w:right w:w="45" w:type="dxa"/>
            </w:tcMar>
            <w:hideMark/>
          </w:tcPr>
          <w:p w14:paraId="1BD77D0B"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94"/>
              <w:gridCol w:w="850"/>
            </w:tblGrid>
            <w:tr w:rsidR="004061CA" w14:paraId="489AC6E5" w14:textId="77777777">
              <w:trPr>
                <w:gridAfter w:val="1"/>
                <w:tblCellSpacing w:w="15" w:type="dxa"/>
              </w:trPr>
              <w:tc>
                <w:tcPr>
                  <w:tcW w:w="0" w:type="auto"/>
                  <w:tcMar>
                    <w:top w:w="15" w:type="dxa"/>
                    <w:left w:w="45" w:type="dxa"/>
                    <w:bottom w:w="15" w:type="dxa"/>
                    <w:right w:w="45" w:type="dxa"/>
                  </w:tcMar>
                  <w:hideMark/>
                </w:tcPr>
                <w:p w14:paraId="34E4CD0A" w14:textId="77777777" w:rsidR="004061CA" w:rsidRDefault="004061CA" w:rsidP="00BE01A1">
                  <w:pPr>
                    <w:spacing w:after="120"/>
                    <w:rPr>
                      <w:rFonts w:ascii="Trebuchet MS" w:hAnsi="Trebuchet MS"/>
                      <w:szCs w:val="20"/>
                    </w:rPr>
                  </w:pPr>
                </w:p>
              </w:tc>
            </w:tr>
            <w:tr w:rsidR="004061CA" w14:paraId="1DCD08DA" w14:textId="77777777">
              <w:trPr>
                <w:tblCellSpacing w:w="15" w:type="dxa"/>
              </w:trPr>
              <w:tc>
                <w:tcPr>
                  <w:tcW w:w="0" w:type="auto"/>
                  <w:tcMar>
                    <w:top w:w="15" w:type="dxa"/>
                    <w:left w:w="45" w:type="dxa"/>
                    <w:bottom w:w="15" w:type="dxa"/>
                    <w:right w:w="45" w:type="dxa"/>
                  </w:tcMar>
                  <w:hideMark/>
                </w:tcPr>
                <w:p w14:paraId="74CD219B"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C8F3ABB"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7C598CCF" w14:textId="77777777">
              <w:trPr>
                <w:tblCellSpacing w:w="15" w:type="dxa"/>
              </w:trPr>
              <w:tc>
                <w:tcPr>
                  <w:tcW w:w="0" w:type="auto"/>
                  <w:tcMar>
                    <w:top w:w="15" w:type="dxa"/>
                    <w:left w:w="45" w:type="dxa"/>
                    <w:bottom w:w="15" w:type="dxa"/>
                    <w:right w:w="45" w:type="dxa"/>
                  </w:tcMar>
                  <w:hideMark/>
                </w:tcPr>
                <w:p w14:paraId="5DD962D8"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7B1D587"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48CC40D2" w14:textId="77777777">
              <w:trPr>
                <w:tblCellSpacing w:w="15" w:type="dxa"/>
              </w:trPr>
              <w:tc>
                <w:tcPr>
                  <w:tcW w:w="0" w:type="auto"/>
                  <w:tcMar>
                    <w:top w:w="15" w:type="dxa"/>
                    <w:left w:w="45" w:type="dxa"/>
                    <w:bottom w:w="15" w:type="dxa"/>
                    <w:right w:w="45" w:type="dxa"/>
                  </w:tcMar>
                  <w:hideMark/>
                </w:tcPr>
                <w:p w14:paraId="127BC947" w14:textId="77777777" w:rsidR="004061CA" w:rsidRDefault="004061CA" w:rsidP="00BE01A1">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31E567CF" w14:textId="77777777" w:rsidR="004061CA" w:rsidRDefault="004061CA" w:rsidP="00BE01A1">
                  <w:pPr>
                    <w:spacing w:after="120"/>
                    <w:rPr>
                      <w:rFonts w:ascii="Trebuchet MS" w:hAnsi="Trebuchet MS"/>
                      <w:szCs w:val="20"/>
                    </w:rPr>
                  </w:pPr>
                  <w:r>
                    <w:rPr>
                      <w:rFonts w:ascii="Trebuchet MS" w:hAnsi="Trebuchet MS"/>
                      <w:szCs w:val="20"/>
                    </w:rPr>
                    <w:t>80</w:t>
                  </w:r>
                </w:p>
              </w:tc>
            </w:tr>
          </w:tbl>
          <w:p w14:paraId="5EDFA336"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485302D" w14:textId="77777777" w:rsidR="004061CA" w:rsidRDefault="004061CA" w:rsidP="00BE01A1">
            <w:pPr>
              <w:spacing w:after="120"/>
              <w:rPr>
                <w:rFonts w:ascii="Trebuchet MS" w:hAnsi="Trebuchet MS"/>
                <w:szCs w:val="20"/>
              </w:rPr>
            </w:pPr>
            <w:r>
              <w:rPr>
                <w:rFonts w:ascii="Trebuchet MS" w:hAnsi="Trebuchet MS"/>
                <w:b/>
                <w:bCs/>
                <w:szCs w:val="20"/>
              </w:rPr>
              <w:lastRenderedPageBreak/>
              <w:t>RULE:23.12.6.1-2</w:t>
            </w:r>
            <w:r>
              <w:rPr>
                <w:rFonts w:ascii="Trebuchet MS" w:hAnsi="Trebuchet MS"/>
                <w:szCs w:val="20"/>
              </w:rPr>
              <w:t xml:space="preserve"> The LCI HTTP port for the LXI Web interface and the LXI API services shall be 80.</w:t>
            </w:r>
          </w:p>
        </w:tc>
        <w:tc>
          <w:tcPr>
            <w:tcW w:w="0" w:type="auto"/>
            <w:tcMar>
              <w:top w:w="15" w:type="dxa"/>
              <w:left w:w="45" w:type="dxa"/>
              <w:bottom w:w="15" w:type="dxa"/>
              <w:right w:w="45" w:type="dxa"/>
            </w:tcMar>
            <w:hideMark/>
          </w:tcPr>
          <w:p w14:paraId="4495F4DB"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TCP port of the HTTP server.</w:t>
            </w:r>
          </w:p>
          <w:p w14:paraId="47DF4C7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RULE:23.12.6.1-3</w:t>
            </w:r>
            <w:r>
              <w:rPr>
                <w:rFonts w:ascii="Trebuchet MS" w:hAnsi="Trebuchet MS"/>
                <w:szCs w:val="20"/>
              </w:rPr>
              <w:t xml:space="preserve"> </w:t>
            </w:r>
          </w:p>
          <w:p w14:paraId="5C85B2C5"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Does not impact unsecure mode.</w:t>
            </w:r>
          </w:p>
        </w:tc>
      </w:tr>
    </w:tbl>
    <w:p w14:paraId="6C0340AF" w14:textId="77777777" w:rsidR="004061CA" w:rsidRDefault="004061CA" w:rsidP="00BE01A1">
      <w:pPr>
        <w:pStyle w:val="Heading4"/>
        <w:spacing w:after="120"/>
        <w:divId w:val="1595742950"/>
        <w:rPr>
          <w:rFonts w:ascii="Times New Roman" w:hAnsi="Times New Roman"/>
          <w:sz w:val="24"/>
        </w:rPr>
      </w:pPr>
      <w:r>
        <w:lastRenderedPageBreak/>
        <w:t>Sub-elements</w:t>
      </w:r>
    </w:p>
    <w:p w14:paraId="53D55B94"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1"/>
        <w:gridCol w:w="5535"/>
      </w:tblGrid>
      <w:tr w:rsidR="004061CA" w14:paraId="12B282F1"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3B272D1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8F9632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25ED2C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AC8C17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16E11978" w14:textId="77777777">
        <w:trPr>
          <w:divId w:val="1595742950"/>
          <w:tblCellSpacing w:w="15" w:type="dxa"/>
        </w:trPr>
        <w:tc>
          <w:tcPr>
            <w:tcW w:w="0" w:type="auto"/>
            <w:tcMar>
              <w:top w:w="15" w:type="dxa"/>
              <w:left w:w="45" w:type="dxa"/>
              <w:bottom w:w="15" w:type="dxa"/>
              <w:right w:w="45" w:type="dxa"/>
            </w:tcMar>
            <w:hideMark/>
          </w:tcPr>
          <w:p w14:paraId="65561E6E" w14:textId="77777777" w:rsidR="004061CA" w:rsidRDefault="004061CA" w:rsidP="00BE01A1">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33DA5BB8" w14:textId="77777777" w:rsidR="004061CA" w:rsidRDefault="004061CA" w:rsidP="00BE01A1">
            <w:pPr>
              <w:spacing w:after="120"/>
              <w:rPr>
                <w:rFonts w:ascii="Trebuchet MS" w:hAnsi="Trebuchet MS"/>
                <w:szCs w:val="20"/>
              </w:rPr>
            </w:pPr>
            <w:r>
              <w:rPr>
                <w:rFonts w:ascii="Trebuchet MS" w:hAnsi="Trebuchet MS"/>
                <w:szCs w:val="20"/>
              </w:rPr>
              <w:t>lxi:Service</w:t>
            </w:r>
          </w:p>
        </w:tc>
        <w:tc>
          <w:tcPr>
            <w:tcW w:w="0" w:type="auto"/>
            <w:tcMar>
              <w:top w:w="15" w:type="dxa"/>
              <w:left w:w="45" w:type="dxa"/>
              <w:bottom w:w="15" w:type="dxa"/>
              <w:right w:w="45" w:type="dxa"/>
            </w:tcMar>
            <w:hideMark/>
          </w:tcPr>
          <w:p w14:paraId="5AFD820D"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A730F41"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Each </w:t>
            </w:r>
            <w:r>
              <w:rPr>
                <w:rStyle w:val="Emphasis"/>
                <w:rFonts w:ascii="Trebuchet MS" w:hAnsi="Trebuchet MS"/>
                <w:szCs w:val="20"/>
              </w:rPr>
              <w:t>Service</w:t>
            </w:r>
            <w:r>
              <w:rPr>
                <w:rFonts w:ascii="Trebuchet MS" w:hAnsi="Trebuchet MS"/>
                <w:szCs w:val="20"/>
              </w:rPr>
              <w:t xml:space="preserve"> element indicates the state of the HTTP service indicated by the </w:t>
            </w:r>
            <w:r>
              <w:rPr>
                <w:rStyle w:val="Emphasis"/>
                <w:rFonts w:ascii="Trebuchet MS" w:hAnsi="Trebuchet MS"/>
                <w:szCs w:val="20"/>
              </w:rPr>
              <w:t>Service/@name</w:t>
            </w:r>
            <w:r>
              <w:rPr>
                <w:rFonts w:ascii="Trebuchet MS" w:hAnsi="Trebuchet MS"/>
                <w:szCs w:val="20"/>
              </w:rPr>
              <w:t xml:space="preserve"> attribute. Only those services with the </w:t>
            </w:r>
            <w:r>
              <w:rPr>
                <w:rStyle w:val="Emphasis"/>
                <w:rFonts w:ascii="Trebuchet MS" w:hAnsi="Trebuchet MS"/>
                <w:szCs w:val="20"/>
              </w:rPr>
              <w:t>Service/@enabled</w:t>
            </w:r>
            <w:r>
              <w:rPr>
                <w:rFonts w:ascii="Trebuchet MS" w:hAnsi="Trebuchet MS"/>
                <w:szCs w:val="20"/>
              </w:rPr>
              <w:t xml:space="preserve"> attribute set to </w:t>
            </w:r>
            <w:r>
              <w:rPr>
                <w:rStyle w:val="Emphasis"/>
                <w:rFonts w:ascii="Trebuchet MS" w:hAnsi="Trebuchet MS"/>
                <w:szCs w:val="20"/>
              </w:rPr>
              <w:t>true</w:t>
            </w:r>
            <w:r>
              <w:rPr>
                <w:rFonts w:ascii="Trebuchet MS" w:hAnsi="Trebuchet MS"/>
                <w:szCs w:val="20"/>
              </w:rPr>
              <w:t xml:space="preserve"> are enabled on this HTTP server. </w:t>
            </w:r>
          </w:p>
          <w:p w14:paraId="3B1D04FC"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Service</w:t>
            </w:r>
            <w:r>
              <w:rPr>
                <w:rFonts w:ascii="Trebuchet MS" w:hAnsi="Trebuchet MS"/>
                <w:szCs w:val="20"/>
              </w:rPr>
              <w:t xml:space="preserve"> elements with the </w:t>
            </w:r>
            <w:r>
              <w:rPr>
                <w:rStyle w:val="Emphasis"/>
                <w:rFonts w:ascii="Trebuchet MS" w:hAnsi="Trebuchet MS"/>
                <w:szCs w:val="20"/>
              </w:rPr>
              <w:t>Service/@enabled</w:t>
            </w:r>
            <w:r>
              <w:rPr>
                <w:rFonts w:ascii="Trebuchet MS" w:hAnsi="Trebuchet MS"/>
                <w:szCs w:val="20"/>
              </w:rPr>
              <w:t xml:space="preserve"> attribute set to false indicate the service is disabled. </w:t>
            </w:r>
          </w:p>
          <w:p w14:paraId="6354FF40"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Users should be cautious emnabling authentication over HTTP since it may expose unencrypted credentials.</w:t>
            </w:r>
            <w:r>
              <w:rPr>
                <w:rFonts w:ascii="Trebuchet MS" w:hAnsi="Trebuchet MS"/>
                <w:szCs w:val="20"/>
              </w:rPr>
              <w:t xml:space="preserve"> </w:t>
            </w:r>
          </w:p>
          <w:p w14:paraId="4ED133EF"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Any service not explicitly enabled is disabled.</w:t>
            </w:r>
            <w:r>
              <w:rPr>
                <w:rFonts w:ascii="Trebuchet MS" w:hAnsi="Trebuchet MS"/>
                <w:szCs w:val="20"/>
              </w:rPr>
              <w:t xml:space="preserve"> </w:t>
            </w:r>
          </w:p>
          <w:p w14:paraId="4AC23110"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RULE:23.12.6.2-1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549ABE39" w14:textId="77777777" w:rsidR="004061CA" w:rsidRDefault="004061CA" w:rsidP="00BE01A1">
      <w:pPr>
        <w:spacing w:after="120"/>
        <w:divId w:val="1595742950"/>
        <w:rPr>
          <w:sz w:val="24"/>
        </w:rPr>
      </w:pPr>
    </w:p>
    <w:p w14:paraId="4F80824C" w14:textId="77777777" w:rsidR="004061CA" w:rsidRDefault="004061CA" w:rsidP="00BE01A1">
      <w:pPr>
        <w:pStyle w:val="Heading3"/>
        <w:spacing w:after="120"/>
        <w:divId w:val="1595742950"/>
      </w:pPr>
      <w:bookmarkStart w:id="154" w:name="_Toc134436621"/>
      <w:r>
        <w:t>HTTPS</w:t>
      </w:r>
      <w:bookmarkEnd w:id="154"/>
    </w:p>
    <w:p w14:paraId="1013858A" w14:textId="77777777" w:rsidR="004061CA" w:rsidRDefault="004061CA" w:rsidP="00BE01A1">
      <w:pPr>
        <w:pStyle w:val="NormalWeb"/>
        <w:spacing w:after="120"/>
        <w:divId w:val="446002378"/>
        <w:rPr>
          <w:rFonts w:eastAsiaTheme="minorEastAsia"/>
        </w:rPr>
      </w:pPr>
      <w:r>
        <w:rPr>
          <w:rStyle w:val="Emphasis"/>
        </w:rPr>
        <w:t>HTTPS</w:t>
      </w:r>
      <w:r>
        <w:t xml:space="preserve"> configures the secure HTTPS server. That is, the HTTP server that serves content using TLS. </w:t>
      </w:r>
    </w:p>
    <w:p w14:paraId="57F6B023" w14:textId="77777777" w:rsidR="004061CA" w:rsidRDefault="004061CA" w:rsidP="00BE01A1">
      <w:pPr>
        <w:pStyle w:val="NormalWeb"/>
        <w:spacing w:after="120"/>
        <w:divId w:val="446002378"/>
      </w:pPr>
      <w:r>
        <w:t xml:space="preserve">Some endpoints may be used by multiple services. If so, they are enabled when any service that requires the endpoint is enabled. </w:t>
      </w:r>
    </w:p>
    <w:p w14:paraId="2DD0009D" w14:textId="77777777" w:rsidR="004061CA" w:rsidRDefault="004061CA" w:rsidP="00BE01A1">
      <w:pPr>
        <w:pStyle w:val="NormalWeb"/>
        <w:spacing w:after="120"/>
        <w:divId w:val="446002378"/>
      </w:pPr>
      <w:r>
        <w:t xml:space="preserve">Disabled elements are used on a read to indicate the schemes implemented by the device. </w:t>
      </w:r>
    </w:p>
    <w:p w14:paraId="1FB44EF8" w14:textId="77777777" w:rsidR="004061CA" w:rsidRDefault="004061CA" w:rsidP="00BE01A1">
      <w:pPr>
        <w:pStyle w:val="NormalWeb"/>
        <w:spacing w:after="120"/>
        <w:divId w:val="446002378"/>
      </w:pPr>
      <w:r>
        <w:t xml:space="preserve">Disabled elements on a write explicitly indicate that the corresponding scheme is disabled. However, omitting the element indicating the schema has the same affect. </w:t>
      </w:r>
    </w:p>
    <w:p w14:paraId="634641F4" w14:textId="77777777" w:rsidR="004061CA" w:rsidRDefault="004061CA" w:rsidP="00BE01A1">
      <w:pPr>
        <w:pStyle w:val="NormalWeb"/>
        <w:spacing w:after="120"/>
        <w:divId w:val="446002378"/>
      </w:pPr>
      <w:r>
        <w:t xml:space="preserve">If a device is configured to require application-level authentication it may report the connection is not unsecure. </w:t>
      </w:r>
    </w:p>
    <w:p w14:paraId="195D20E2" w14:textId="77777777" w:rsidR="004061CA" w:rsidRDefault="004061CA" w:rsidP="00BE01A1">
      <w:pPr>
        <w:pStyle w:val="NormalWeb"/>
        <w:spacing w:after="120"/>
        <w:divId w:val="446002378"/>
      </w:pPr>
      <w:r>
        <w:rPr>
          <w:b/>
          <w:bCs/>
        </w:rPr>
        <w:t>RULE:23.12.7-1</w:t>
      </w:r>
      <w:r>
        <w:t xml:space="preserve"> The HTTPS web human interface content served by LXI Secure devices shall be a superset of the content available via HTTP. That is, a device is not permitted to only offer a subset of the HTTP human interface over the secure HTTPS connection. </w:t>
      </w:r>
    </w:p>
    <w:p w14:paraId="24C33F84" w14:textId="77777777" w:rsidR="004061CA" w:rsidRDefault="004061CA" w:rsidP="00BE01A1">
      <w:pPr>
        <w:pStyle w:val="NormalWeb"/>
        <w:spacing w:after="120"/>
        <w:divId w:val="446002378"/>
      </w:pPr>
      <w:r>
        <w:rPr>
          <w:b/>
          <w:bCs/>
        </w:rPr>
        <w:t>RULE:23.12.7-2</w:t>
      </w:r>
      <w:r>
        <w:t xml:space="preserve"> If no services are enabled, then the HTTPS server is disabled. </w:t>
      </w:r>
    </w:p>
    <w:p w14:paraId="71687461" w14:textId="77777777" w:rsidR="004061CA" w:rsidRDefault="004061CA" w:rsidP="00BE01A1">
      <w:pPr>
        <w:pStyle w:val="NormalWeb"/>
        <w:spacing w:after="120"/>
        <w:divId w:val="446002378"/>
      </w:pPr>
      <w:r>
        <w:t xml:space="preserve">In addition to the LXI-required HTTP client authentication, LXI devices should provide application-level authentication. </w:t>
      </w:r>
    </w:p>
    <w:p w14:paraId="4F45ADBD" w14:textId="77777777" w:rsidR="004061CA" w:rsidRDefault="004061CA" w:rsidP="00BE01A1">
      <w:pPr>
        <w:pStyle w:val="NormalWeb"/>
        <w:spacing w:after="120"/>
        <w:divId w:val="446002378"/>
      </w:pPr>
      <w:r>
        <w:rPr>
          <w:b/>
          <w:bCs/>
        </w:rPr>
        <w:t>RULE:23.12.7-3</w:t>
      </w:r>
      <w:r>
        <w:t xml:space="preserve"> If the device is using application-level client authentication, none of the subelements indicating HTTP client authentication need to be enabled in the </w:t>
      </w:r>
      <w:r>
        <w:rPr>
          <w:rStyle w:val="Emphasis"/>
        </w:rPr>
        <w:t>HTTPS</w:t>
      </w:r>
      <w:r>
        <w:t xml:space="preserve"> element. </w:t>
      </w:r>
    </w:p>
    <w:p w14:paraId="3F271948" w14:textId="77777777" w:rsidR="004061CA" w:rsidRDefault="004061CA" w:rsidP="00BE01A1">
      <w:pPr>
        <w:pStyle w:val="NormalWeb"/>
        <w:spacing w:after="120"/>
        <w:divId w:val="446002378"/>
      </w:pPr>
      <w:r>
        <w:rPr>
          <w:b/>
          <w:bCs/>
        </w:rPr>
        <w:t>RULE:23.12.7-4</w:t>
      </w:r>
      <w:r>
        <w:t xml:space="preserve"> When returning the LXI Common Configuration, if a scheme is implemented, then the element representing that scheme shall be present. This permits clients to determine what schemes are available on the device. </w:t>
      </w:r>
    </w:p>
    <w:p w14:paraId="5A01AF07" w14:textId="77777777" w:rsidR="004061CA" w:rsidRDefault="004061CA" w:rsidP="00BE01A1">
      <w:pPr>
        <w:pStyle w:val="NormalWeb"/>
        <w:spacing w:after="120"/>
        <w:divId w:val="446002378"/>
      </w:pPr>
      <w:r>
        <w:rPr>
          <w:b/>
          <w:bCs/>
        </w:rPr>
        <w:t>RULE:23.12.7-5</w:t>
      </w:r>
      <w:r>
        <w:t xml:space="preserve"> After an LCI, the security scheme is not changed. </w:t>
      </w:r>
    </w:p>
    <w:p w14:paraId="0DA49183" w14:textId="77777777" w:rsidR="004061CA" w:rsidRDefault="004061CA" w:rsidP="00BE01A1">
      <w:pPr>
        <w:pStyle w:val="NormalWeb"/>
        <w:spacing w:after="120"/>
        <w:divId w:val="446002378"/>
      </w:pPr>
      <w:r>
        <w:rPr>
          <w:b/>
          <w:bCs/>
        </w:rPr>
        <w:lastRenderedPageBreak/>
        <w:t>RULE:23.12.7-6</w:t>
      </w:r>
      <w:r>
        <w:t xml:space="preserve"> On LCI the LXI Web interface and the LXI API services shall be enabled. </w:t>
      </w:r>
    </w:p>
    <w:p w14:paraId="7D6F0CA1"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543"/>
        <w:gridCol w:w="2108"/>
        <w:gridCol w:w="2109"/>
        <w:gridCol w:w="3600"/>
      </w:tblGrid>
      <w:tr w:rsidR="004061CA" w14:paraId="1ED284C2"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2844659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2FB0BE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4039A6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946DE7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39F4C630" w14:textId="77777777">
        <w:trPr>
          <w:divId w:val="1595742950"/>
          <w:tblCellSpacing w:w="15" w:type="dxa"/>
        </w:trPr>
        <w:tc>
          <w:tcPr>
            <w:tcW w:w="0" w:type="auto"/>
            <w:tcMar>
              <w:top w:w="15" w:type="dxa"/>
              <w:left w:w="45" w:type="dxa"/>
              <w:bottom w:w="15" w:type="dxa"/>
              <w:right w:w="45" w:type="dxa"/>
            </w:tcMar>
            <w:hideMark/>
          </w:tcPr>
          <w:p w14:paraId="0D3BB90E"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4061CA" w14:paraId="27C1BAC4" w14:textId="77777777">
              <w:trPr>
                <w:gridAfter w:val="1"/>
                <w:tblCellSpacing w:w="15" w:type="dxa"/>
              </w:trPr>
              <w:tc>
                <w:tcPr>
                  <w:tcW w:w="0" w:type="auto"/>
                  <w:tcMar>
                    <w:top w:w="15" w:type="dxa"/>
                    <w:left w:w="45" w:type="dxa"/>
                    <w:bottom w:w="15" w:type="dxa"/>
                    <w:right w:w="45" w:type="dxa"/>
                  </w:tcMar>
                  <w:hideMark/>
                </w:tcPr>
                <w:p w14:paraId="473718DD" w14:textId="77777777" w:rsidR="004061CA" w:rsidRDefault="004061CA" w:rsidP="00BE01A1">
                  <w:pPr>
                    <w:spacing w:after="120"/>
                    <w:rPr>
                      <w:rFonts w:ascii="Trebuchet MS" w:hAnsi="Trebuchet MS"/>
                      <w:szCs w:val="20"/>
                    </w:rPr>
                  </w:pPr>
                </w:p>
              </w:tc>
            </w:tr>
            <w:tr w:rsidR="004061CA" w14:paraId="6D432904" w14:textId="77777777">
              <w:trPr>
                <w:tblCellSpacing w:w="15" w:type="dxa"/>
              </w:trPr>
              <w:tc>
                <w:tcPr>
                  <w:tcW w:w="0" w:type="auto"/>
                  <w:tcMar>
                    <w:top w:w="15" w:type="dxa"/>
                    <w:left w:w="45" w:type="dxa"/>
                    <w:bottom w:w="15" w:type="dxa"/>
                    <w:right w:w="45" w:type="dxa"/>
                  </w:tcMar>
                  <w:hideMark/>
                </w:tcPr>
                <w:p w14:paraId="4E26BAE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EDE3279"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32FCB12D" w14:textId="77777777">
              <w:trPr>
                <w:tblCellSpacing w:w="15" w:type="dxa"/>
              </w:trPr>
              <w:tc>
                <w:tcPr>
                  <w:tcW w:w="0" w:type="auto"/>
                  <w:tcMar>
                    <w:top w:w="15" w:type="dxa"/>
                    <w:left w:w="45" w:type="dxa"/>
                    <w:bottom w:w="15" w:type="dxa"/>
                    <w:right w:w="45" w:type="dxa"/>
                  </w:tcMar>
                  <w:hideMark/>
                </w:tcPr>
                <w:p w14:paraId="44896F38"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7C9F6B"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4C30972D" w14:textId="77777777">
              <w:trPr>
                <w:tblCellSpacing w:w="15" w:type="dxa"/>
              </w:trPr>
              <w:tc>
                <w:tcPr>
                  <w:tcW w:w="0" w:type="auto"/>
                  <w:tcMar>
                    <w:top w:w="15" w:type="dxa"/>
                    <w:left w:w="45" w:type="dxa"/>
                    <w:bottom w:w="15" w:type="dxa"/>
                    <w:right w:w="45" w:type="dxa"/>
                  </w:tcMar>
                  <w:hideMark/>
                </w:tcPr>
                <w:p w14:paraId="2325D501"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D69500A" w14:textId="77777777" w:rsidR="004061CA" w:rsidRDefault="004061CA" w:rsidP="00BE01A1">
                  <w:pPr>
                    <w:spacing w:after="120"/>
                    <w:rPr>
                      <w:rFonts w:ascii="Trebuchet MS" w:hAnsi="Trebuchet MS"/>
                      <w:szCs w:val="20"/>
                    </w:rPr>
                  </w:pPr>
                  <w:r>
                    <w:rPr>
                      <w:rFonts w:ascii="Trebuchet MS" w:hAnsi="Trebuchet MS"/>
                      <w:szCs w:val="20"/>
                    </w:rPr>
                    <w:t>443</w:t>
                  </w:r>
                </w:p>
              </w:tc>
            </w:tr>
          </w:tbl>
          <w:p w14:paraId="7F2489D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7C7E30E" w14:textId="77777777" w:rsidR="004061CA" w:rsidRDefault="004061CA" w:rsidP="00BE01A1">
            <w:pPr>
              <w:spacing w:after="120"/>
              <w:rPr>
                <w:rFonts w:ascii="Trebuchet MS" w:hAnsi="Trebuchet MS"/>
                <w:szCs w:val="20"/>
              </w:rPr>
            </w:pPr>
            <w:r>
              <w:rPr>
                <w:rFonts w:ascii="Trebuchet MS" w:hAnsi="Trebuchet MS"/>
                <w:b/>
                <w:bCs/>
                <w:szCs w:val="20"/>
              </w:rPr>
              <w:t>RULE:23.12.7.1-1</w:t>
            </w:r>
            <w:r>
              <w:rPr>
                <w:rFonts w:ascii="Trebuchet MS" w:hAnsi="Trebuchet MS"/>
                <w:szCs w:val="20"/>
              </w:rPr>
              <w:t xml:space="preserve"> The default HTTPS port shall be 443 for the Human Interface and the LXI API Service.</w:t>
            </w:r>
          </w:p>
        </w:tc>
        <w:tc>
          <w:tcPr>
            <w:tcW w:w="0" w:type="auto"/>
            <w:tcMar>
              <w:top w:w="15" w:type="dxa"/>
              <w:left w:w="45" w:type="dxa"/>
              <w:bottom w:w="15" w:type="dxa"/>
              <w:right w:w="45" w:type="dxa"/>
            </w:tcMar>
            <w:hideMark/>
          </w:tcPr>
          <w:p w14:paraId="0A5E588C"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TCP port of the HTTPS server.</w:t>
            </w:r>
          </w:p>
          <w:p w14:paraId="607798C5"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RULE:23.12.7.1-2</w:t>
            </w:r>
            <w:r>
              <w:rPr>
                <w:rFonts w:ascii="Trebuchet MS" w:hAnsi="Trebuchet MS"/>
                <w:szCs w:val="20"/>
              </w:rPr>
              <w:t xml:space="preserve"> </w:t>
            </w:r>
          </w:p>
          <w:p w14:paraId="672CBA52"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0083168E" w14:textId="77777777">
        <w:trPr>
          <w:divId w:val="1595742950"/>
          <w:tblCellSpacing w:w="15" w:type="dxa"/>
        </w:trPr>
        <w:tc>
          <w:tcPr>
            <w:tcW w:w="0" w:type="auto"/>
            <w:tcMar>
              <w:top w:w="15" w:type="dxa"/>
              <w:left w:w="45" w:type="dxa"/>
              <w:bottom w:w="15" w:type="dxa"/>
              <w:right w:w="45" w:type="dxa"/>
            </w:tcMar>
            <w:hideMark/>
          </w:tcPr>
          <w:p w14:paraId="7E63F693" w14:textId="77777777" w:rsidR="004061CA" w:rsidRDefault="004061CA" w:rsidP="00BE01A1">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3E6ECCB5" w14:textId="77777777">
              <w:trPr>
                <w:gridAfter w:val="1"/>
                <w:tblCellSpacing w:w="15" w:type="dxa"/>
              </w:trPr>
              <w:tc>
                <w:tcPr>
                  <w:tcW w:w="0" w:type="auto"/>
                  <w:tcMar>
                    <w:top w:w="15" w:type="dxa"/>
                    <w:left w:w="45" w:type="dxa"/>
                    <w:bottom w:w="15" w:type="dxa"/>
                    <w:right w:w="45" w:type="dxa"/>
                  </w:tcMar>
                  <w:hideMark/>
                </w:tcPr>
                <w:p w14:paraId="5BF76F1F" w14:textId="77777777" w:rsidR="004061CA" w:rsidRDefault="004061CA" w:rsidP="00BE01A1">
                  <w:pPr>
                    <w:spacing w:after="120"/>
                    <w:rPr>
                      <w:rFonts w:ascii="Trebuchet MS" w:hAnsi="Trebuchet MS"/>
                      <w:szCs w:val="20"/>
                    </w:rPr>
                  </w:pPr>
                </w:p>
              </w:tc>
            </w:tr>
            <w:tr w:rsidR="004061CA" w14:paraId="18731783" w14:textId="77777777">
              <w:trPr>
                <w:tblCellSpacing w:w="15" w:type="dxa"/>
              </w:trPr>
              <w:tc>
                <w:tcPr>
                  <w:tcW w:w="0" w:type="auto"/>
                  <w:tcMar>
                    <w:top w:w="15" w:type="dxa"/>
                    <w:left w:w="45" w:type="dxa"/>
                    <w:bottom w:w="15" w:type="dxa"/>
                    <w:right w:w="45" w:type="dxa"/>
                  </w:tcMar>
                  <w:hideMark/>
                </w:tcPr>
                <w:p w14:paraId="3BB00A6E"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B8CED28"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1106A1AB" w14:textId="77777777">
              <w:trPr>
                <w:tblCellSpacing w:w="15" w:type="dxa"/>
              </w:trPr>
              <w:tc>
                <w:tcPr>
                  <w:tcW w:w="0" w:type="auto"/>
                  <w:tcMar>
                    <w:top w:w="15" w:type="dxa"/>
                    <w:left w:w="45" w:type="dxa"/>
                    <w:bottom w:w="15" w:type="dxa"/>
                    <w:right w:w="45" w:type="dxa"/>
                  </w:tcMar>
                  <w:hideMark/>
                </w:tcPr>
                <w:p w14:paraId="1259B95C"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728BDD0"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45C6D924" w14:textId="77777777">
              <w:trPr>
                <w:tblCellSpacing w:w="15" w:type="dxa"/>
              </w:trPr>
              <w:tc>
                <w:tcPr>
                  <w:tcW w:w="0" w:type="auto"/>
                  <w:tcMar>
                    <w:top w:w="15" w:type="dxa"/>
                    <w:left w:w="45" w:type="dxa"/>
                    <w:bottom w:w="15" w:type="dxa"/>
                    <w:right w:w="45" w:type="dxa"/>
                  </w:tcMar>
                  <w:hideMark/>
                </w:tcPr>
                <w:p w14:paraId="4674CD13"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9EC3556" w14:textId="77777777" w:rsidR="004061CA" w:rsidRDefault="004061CA" w:rsidP="00BE01A1">
                  <w:pPr>
                    <w:spacing w:after="120"/>
                    <w:rPr>
                      <w:rFonts w:ascii="Trebuchet MS" w:hAnsi="Trebuchet MS"/>
                      <w:szCs w:val="20"/>
                    </w:rPr>
                  </w:pPr>
                  <w:r>
                    <w:rPr>
                      <w:rFonts w:ascii="Trebuchet MS" w:hAnsi="Trebuchet MS"/>
                      <w:szCs w:val="20"/>
                    </w:rPr>
                    <w:t>false</w:t>
                  </w:r>
                </w:p>
              </w:tc>
            </w:tr>
          </w:tbl>
          <w:p w14:paraId="78851D0E"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5B8A044"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6E9260C"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if clients are required to authenticate as configured in this element. </w:t>
            </w:r>
          </w:p>
          <w:p w14:paraId="29656FEE"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clientAuthenticationRequired</w:t>
            </w:r>
            <w:r>
              <w:rPr>
                <w:rFonts w:ascii="Trebuchet MS" w:hAnsi="Trebuchet MS"/>
                <w:szCs w:val="20"/>
              </w:rPr>
              <w:t xml:space="preserve"> indicates that all services enabled in </w:t>
            </w:r>
            <w:r>
              <w:rPr>
                <w:rStyle w:val="Emphasis"/>
                <w:rFonts w:ascii="Trebuchet MS" w:hAnsi="Trebuchet MS"/>
                <w:szCs w:val="20"/>
              </w:rPr>
              <w:t>HTTPS</w:t>
            </w:r>
            <w:r>
              <w:rPr>
                <w:rFonts w:ascii="Trebuchet MS" w:hAnsi="Trebuchet MS"/>
                <w:szCs w:val="20"/>
              </w:rPr>
              <w:t xml:space="preserve"> shall require client authentication. This includes the human interface and any services that are enabled. </w:t>
            </w:r>
          </w:p>
          <w:p w14:paraId="3383C192"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clientAuthenticationRequired</w:t>
            </w:r>
            <w:r>
              <w:rPr>
                <w:rFonts w:ascii="Trebuchet MS" w:hAnsi="Trebuchet MS"/>
                <w:szCs w:val="20"/>
              </w:rPr>
              <w:t xml:space="preserve"> does not impact the API-LXISecurity service which always requires client authentication. Note that client's presenting the API Key are regarded as authentic. </w:t>
            </w:r>
          </w:p>
          <w:p w14:paraId="60A5DC26"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If the service is using application level authentication, this attribute may be the only indication in the schema that the HTTPS server communication is secure.</w:t>
            </w:r>
            <w:r>
              <w:rPr>
                <w:rFonts w:ascii="Trebuchet MS" w:hAnsi="Trebuchet MS"/>
                <w:szCs w:val="20"/>
              </w:rPr>
              <w:t xml:space="preserve"> </w:t>
            </w:r>
          </w:p>
          <w:p w14:paraId="55FB7D0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RULE:23.12.7.1-3</w:t>
            </w:r>
            <w:r>
              <w:rPr>
                <w:rFonts w:ascii="Trebuchet MS" w:hAnsi="Trebuchet MS"/>
                <w:szCs w:val="20"/>
              </w:rPr>
              <w:t xml:space="preserve"> </w:t>
            </w:r>
          </w:p>
          <w:p w14:paraId="2BF8BD4E"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bl>
    <w:p w14:paraId="4005086C" w14:textId="77777777" w:rsidR="004061CA" w:rsidRDefault="004061CA" w:rsidP="00BE01A1">
      <w:pPr>
        <w:pStyle w:val="Heading4"/>
        <w:spacing w:after="120"/>
        <w:divId w:val="1595742950"/>
        <w:rPr>
          <w:rFonts w:ascii="Times New Roman" w:hAnsi="Times New Roman"/>
          <w:sz w:val="24"/>
        </w:rPr>
      </w:pPr>
      <w:r>
        <w:t>Sub-elements</w:t>
      </w:r>
    </w:p>
    <w:p w14:paraId="1C20F1FA"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1056"/>
        <w:gridCol w:w="1593"/>
        <w:gridCol w:w="5533"/>
      </w:tblGrid>
      <w:tr w:rsidR="004061CA" w14:paraId="21BAF1EE"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36EFC17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26DE9EB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57AD4A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43DCBA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6C59E5D7" w14:textId="77777777">
        <w:trPr>
          <w:divId w:val="1595742950"/>
          <w:tblCellSpacing w:w="15" w:type="dxa"/>
        </w:trPr>
        <w:tc>
          <w:tcPr>
            <w:tcW w:w="0" w:type="auto"/>
            <w:tcMar>
              <w:top w:w="15" w:type="dxa"/>
              <w:left w:w="45" w:type="dxa"/>
              <w:bottom w:w="15" w:type="dxa"/>
              <w:right w:w="45" w:type="dxa"/>
            </w:tcMar>
            <w:hideMark/>
          </w:tcPr>
          <w:p w14:paraId="1BE001A4" w14:textId="77777777" w:rsidR="004061CA" w:rsidRDefault="004061CA" w:rsidP="00BE01A1">
            <w:pPr>
              <w:spacing w:after="120"/>
              <w:rPr>
                <w:rFonts w:ascii="Trebuchet MS" w:hAnsi="Trebuchet MS"/>
                <w:szCs w:val="20"/>
              </w:rPr>
            </w:pPr>
            <w:r>
              <w:rPr>
                <w:rFonts w:ascii="Trebuchet MS" w:hAnsi="Trebuchet MS"/>
                <w:szCs w:val="20"/>
              </w:rPr>
              <w:t>Service</w:t>
            </w:r>
          </w:p>
        </w:tc>
        <w:tc>
          <w:tcPr>
            <w:tcW w:w="0" w:type="auto"/>
            <w:tcMar>
              <w:top w:w="15" w:type="dxa"/>
              <w:left w:w="45" w:type="dxa"/>
              <w:bottom w:w="15" w:type="dxa"/>
              <w:right w:w="45" w:type="dxa"/>
            </w:tcMar>
            <w:hideMark/>
          </w:tcPr>
          <w:p w14:paraId="7BABC3AC" w14:textId="77777777" w:rsidR="004061CA" w:rsidRDefault="004061CA" w:rsidP="00BE01A1">
            <w:pPr>
              <w:spacing w:after="120"/>
              <w:rPr>
                <w:rFonts w:ascii="Trebuchet MS" w:hAnsi="Trebuchet MS"/>
                <w:szCs w:val="20"/>
              </w:rPr>
            </w:pPr>
            <w:r>
              <w:rPr>
                <w:rFonts w:ascii="Trebuchet MS" w:hAnsi="Trebuchet MS"/>
                <w:szCs w:val="20"/>
              </w:rPr>
              <w:t>lxi:Service</w:t>
            </w:r>
          </w:p>
        </w:tc>
        <w:tc>
          <w:tcPr>
            <w:tcW w:w="0" w:type="auto"/>
            <w:tcMar>
              <w:top w:w="15" w:type="dxa"/>
              <w:left w:w="45" w:type="dxa"/>
              <w:bottom w:w="15" w:type="dxa"/>
              <w:right w:w="45" w:type="dxa"/>
            </w:tcMar>
            <w:hideMark/>
          </w:tcPr>
          <w:p w14:paraId="077E8830"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1C3B3FBA"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A </w:t>
            </w:r>
            <w:r>
              <w:rPr>
                <w:rStyle w:val="Emphasis"/>
                <w:rFonts w:ascii="Trebuchet MS" w:hAnsi="Trebuchet MS"/>
                <w:szCs w:val="20"/>
              </w:rPr>
              <w:t>Service</w:t>
            </w:r>
            <w:r>
              <w:rPr>
                <w:rFonts w:ascii="Trebuchet MS" w:hAnsi="Trebuchet MS"/>
                <w:szCs w:val="20"/>
              </w:rPr>
              <w:t xml:space="preserve"> element with the </w:t>
            </w:r>
            <w:r>
              <w:rPr>
                <w:rStyle w:val="Emphasis"/>
                <w:rFonts w:ascii="Trebuchet MS" w:hAnsi="Trebuchet MS"/>
                <w:szCs w:val="20"/>
              </w:rPr>
              <w:t>Service/@enabled</w:t>
            </w:r>
            <w:r>
              <w:rPr>
                <w:rFonts w:ascii="Trebuchet MS" w:hAnsi="Trebuchet MS"/>
                <w:szCs w:val="20"/>
              </w:rPr>
              <w:t xml:space="preserve"> attribute set to true is included for each service enabled on this HTTP(S) server. </w:t>
            </w:r>
          </w:p>
          <w:p w14:paraId="28089571"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RULE:23.12.7.2-1</w:t>
            </w:r>
            <w:r>
              <w:rPr>
                <w:rFonts w:ascii="Trebuchet MS" w:hAnsi="Trebuchet MS"/>
                <w:szCs w:val="20"/>
              </w:rPr>
              <w:t xml:space="preserve"> When the device is queried, it shall provide a </w:t>
            </w:r>
            <w:r>
              <w:rPr>
                <w:rStyle w:val="Emphasis"/>
                <w:rFonts w:ascii="Trebuchet MS" w:hAnsi="Trebuchet MS"/>
                <w:szCs w:val="20"/>
              </w:rPr>
              <w:t>Service</w:t>
            </w:r>
            <w:r>
              <w:rPr>
                <w:rFonts w:ascii="Trebuchet MS" w:hAnsi="Trebuchet MS"/>
                <w:szCs w:val="20"/>
              </w:rPr>
              <w:t xml:space="preserve"> element for each service provided by the device, with the </w:t>
            </w:r>
            <w:r>
              <w:rPr>
                <w:rStyle w:val="Emphasis"/>
                <w:rFonts w:ascii="Trebuchet MS" w:hAnsi="Trebuchet MS"/>
                <w:szCs w:val="20"/>
              </w:rPr>
              <w:t>Service/@enable</w:t>
            </w:r>
            <w:r>
              <w:rPr>
                <w:rFonts w:ascii="Trebuchet MS" w:hAnsi="Trebuchet MS"/>
                <w:szCs w:val="20"/>
              </w:rPr>
              <w:t xml:space="preserve"> attribute indicating those that are currently enabled. </w:t>
            </w:r>
          </w:p>
        </w:tc>
      </w:tr>
    </w:tbl>
    <w:p w14:paraId="4FD3687C" w14:textId="77777777" w:rsidR="004061CA" w:rsidRDefault="004061CA" w:rsidP="00BE01A1">
      <w:pPr>
        <w:spacing w:after="120"/>
        <w:divId w:val="1595742950"/>
        <w:rPr>
          <w:sz w:val="24"/>
        </w:rPr>
      </w:pPr>
    </w:p>
    <w:p w14:paraId="7C5C2ECA" w14:textId="77777777" w:rsidR="004061CA" w:rsidRDefault="004061CA" w:rsidP="00BE01A1">
      <w:pPr>
        <w:pStyle w:val="Heading3"/>
        <w:spacing w:after="120"/>
        <w:divId w:val="1595742950"/>
      </w:pPr>
      <w:bookmarkStart w:id="155" w:name="_Toc134436622"/>
      <w:r>
        <w:t>Service</w:t>
      </w:r>
      <w:bookmarkEnd w:id="155"/>
    </w:p>
    <w:p w14:paraId="777C021A" w14:textId="77777777" w:rsidR="004061CA" w:rsidRDefault="004061CA" w:rsidP="00BE01A1">
      <w:pPr>
        <w:pStyle w:val="NormalWeb"/>
        <w:spacing w:after="120"/>
        <w:divId w:val="2133866447"/>
        <w:rPr>
          <w:rFonts w:eastAsiaTheme="minorEastAsia"/>
        </w:rPr>
      </w:pPr>
      <w:r>
        <w:t xml:space="preserve">The </w:t>
      </w:r>
      <w:r>
        <w:rPr>
          <w:rStyle w:val="Emphasis"/>
        </w:rPr>
        <w:t>Service</w:t>
      </w:r>
      <w:r>
        <w:t xml:space="preserve"> element is used with the </w:t>
      </w:r>
      <w:r>
        <w:rPr>
          <w:rStyle w:val="Emphasis"/>
        </w:rPr>
        <w:t>HTTP</w:t>
      </w:r>
      <w:r>
        <w:t xml:space="preserve"> and </w:t>
      </w:r>
      <w:r>
        <w:rPr>
          <w:rStyle w:val="Emphasis"/>
        </w:rPr>
        <w:t>HTTPS</w:t>
      </w:r>
      <w:r>
        <w:t xml:space="preserve"> elements to indicate the services available on a device and if they are currently enabled. </w:t>
      </w:r>
    </w:p>
    <w:p w14:paraId="6B69900F"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308"/>
        <w:gridCol w:w="2108"/>
        <w:gridCol w:w="510"/>
        <w:gridCol w:w="5434"/>
      </w:tblGrid>
      <w:tr w:rsidR="004061CA" w14:paraId="3F0D74B7"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4BC88FF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8474AE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211296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76F2C9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50090C3C" w14:textId="77777777">
        <w:trPr>
          <w:divId w:val="1595742950"/>
          <w:tblCellSpacing w:w="15" w:type="dxa"/>
        </w:trPr>
        <w:tc>
          <w:tcPr>
            <w:tcW w:w="0" w:type="auto"/>
            <w:tcMar>
              <w:top w:w="15" w:type="dxa"/>
              <w:left w:w="45" w:type="dxa"/>
              <w:bottom w:w="15" w:type="dxa"/>
              <w:right w:w="45" w:type="dxa"/>
            </w:tcMar>
            <w:hideMark/>
          </w:tcPr>
          <w:p w14:paraId="0243799C" w14:textId="77777777" w:rsidR="004061CA" w:rsidRDefault="004061CA" w:rsidP="00BE01A1">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4061CA" w14:paraId="2F8BF2F5" w14:textId="77777777">
              <w:trPr>
                <w:gridAfter w:val="1"/>
                <w:tblCellSpacing w:w="15" w:type="dxa"/>
              </w:trPr>
              <w:tc>
                <w:tcPr>
                  <w:tcW w:w="0" w:type="auto"/>
                  <w:tcMar>
                    <w:top w:w="15" w:type="dxa"/>
                    <w:left w:w="45" w:type="dxa"/>
                    <w:bottom w:w="15" w:type="dxa"/>
                    <w:right w:w="45" w:type="dxa"/>
                  </w:tcMar>
                  <w:hideMark/>
                </w:tcPr>
                <w:p w14:paraId="719D0313" w14:textId="77777777" w:rsidR="004061CA" w:rsidRDefault="004061CA" w:rsidP="00BE01A1">
                  <w:pPr>
                    <w:spacing w:after="120"/>
                    <w:rPr>
                      <w:rFonts w:ascii="Trebuchet MS" w:hAnsi="Trebuchet MS"/>
                      <w:szCs w:val="20"/>
                    </w:rPr>
                  </w:pPr>
                </w:p>
              </w:tc>
            </w:tr>
            <w:tr w:rsidR="004061CA" w14:paraId="7D83E843" w14:textId="77777777">
              <w:trPr>
                <w:tblCellSpacing w:w="15" w:type="dxa"/>
              </w:trPr>
              <w:tc>
                <w:tcPr>
                  <w:tcW w:w="0" w:type="auto"/>
                  <w:tcMar>
                    <w:top w:w="15" w:type="dxa"/>
                    <w:left w:w="45" w:type="dxa"/>
                    <w:bottom w:w="15" w:type="dxa"/>
                    <w:right w:w="45" w:type="dxa"/>
                  </w:tcMar>
                  <w:hideMark/>
                </w:tcPr>
                <w:p w14:paraId="26F45F92"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8033138"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5D512D07" w14:textId="77777777">
              <w:trPr>
                <w:tblCellSpacing w:w="15" w:type="dxa"/>
              </w:trPr>
              <w:tc>
                <w:tcPr>
                  <w:tcW w:w="0" w:type="auto"/>
                  <w:tcMar>
                    <w:top w:w="15" w:type="dxa"/>
                    <w:left w:w="45" w:type="dxa"/>
                    <w:bottom w:w="15" w:type="dxa"/>
                    <w:right w:w="45" w:type="dxa"/>
                  </w:tcMar>
                  <w:hideMark/>
                </w:tcPr>
                <w:p w14:paraId="48725803"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5A746BA"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6E7387DB" w14:textId="77777777">
              <w:trPr>
                <w:tblCellSpacing w:w="15" w:type="dxa"/>
              </w:trPr>
              <w:tc>
                <w:tcPr>
                  <w:tcW w:w="0" w:type="auto"/>
                  <w:tcMar>
                    <w:top w:w="15" w:type="dxa"/>
                    <w:left w:w="45" w:type="dxa"/>
                    <w:bottom w:w="15" w:type="dxa"/>
                    <w:right w:w="45" w:type="dxa"/>
                  </w:tcMar>
                  <w:hideMark/>
                </w:tcPr>
                <w:p w14:paraId="0E394F1F"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79D091D" w14:textId="77777777" w:rsidR="004061CA" w:rsidRDefault="004061CA" w:rsidP="00BE01A1">
                  <w:pPr>
                    <w:spacing w:after="120"/>
                    <w:rPr>
                      <w:rFonts w:ascii="Trebuchet MS" w:hAnsi="Trebuchet MS"/>
                      <w:szCs w:val="20"/>
                    </w:rPr>
                  </w:pPr>
                  <w:r>
                    <w:rPr>
                      <w:rFonts w:ascii="Trebuchet MS" w:hAnsi="Trebuchet MS"/>
                      <w:szCs w:val="20"/>
                    </w:rPr>
                    <w:t>NA</w:t>
                  </w:r>
                </w:p>
              </w:tc>
            </w:tr>
          </w:tbl>
          <w:p w14:paraId="612FD318"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2C22759"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D6C3CD3"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service. </w:t>
            </w:r>
          </w:p>
          <w:p w14:paraId="6C664D08"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RULE:23.12.8.1-1</w:t>
            </w:r>
            <w:r>
              <w:rPr>
                <w:rFonts w:ascii="Trebuchet MS" w:hAnsi="Trebuchet MS"/>
                <w:szCs w:val="20"/>
              </w:rPr>
              <w:t xml:space="preserve"> LXI Service names are case sensitive. LXI Security specifies the following services: </w:t>
            </w:r>
          </w:p>
          <w:tbl>
            <w:tblPr>
              <w:tblW w:w="5000" w:type="pct"/>
              <w:tblCellSpacing w:w="15" w:type="dxa"/>
              <w:tblCellMar>
                <w:left w:w="0" w:type="dxa"/>
                <w:right w:w="0" w:type="dxa"/>
              </w:tblCellMar>
              <w:tblLook w:val="04A0" w:firstRow="1" w:lastRow="0" w:firstColumn="1" w:lastColumn="0" w:noHBand="0" w:noVBand="1"/>
            </w:tblPr>
            <w:tblGrid>
              <w:gridCol w:w="1215"/>
              <w:gridCol w:w="4084"/>
            </w:tblGrid>
            <w:tr w:rsidR="004061CA" w14:paraId="3A8B6BC5" w14:textId="77777777">
              <w:trPr>
                <w:tblCellSpacing w:w="15" w:type="dxa"/>
              </w:trPr>
              <w:tc>
                <w:tcPr>
                  <w:tcW w:w="0" w:type="auto"/>
                  <w:tcMar>
                    <w:top w:w="15" w:type="dxa"/>
                    <w:left w:w="45" w:type="dxa"/>
                    <w:bottom w:w="15" w:type="dxa"/>
                    <w:right w:w="45" w:type="dxa"/>
                  </w:tcMar>
                  <w:hideMark/>
                </w:tcPr>
                <w:p w14:paraId="2BA62FB5" w14:textId="77777777" w:rsidR="004061CA" w:rsidRDefault="004061CA" w:rsidP="00BE01A1">
                  <w:pPr>
                    <w:spacing w:after="120"/>
                    <w:rPr>
                      <w:rFonts w:ascii="Trebuchet MS" w:hAnsi="Trebuchet MS"/>
                      <w:szCs w:val="20"/>
                    </w:rPr>
                  </w:pPr>
                  <w:r>
                    <w:rPr>
                      <w:rFonts w:ascii="Trebuchet MS" w:hAnsi="Trebuchet MS"/>
                      <w:szCs w:val="20"/>
                    </w:rPr>
                    <w:t>Human-Interface</w:t>
                  </w:r>
                </w:p>
              </w:tc>
              <w:tc>
                <w:tcPr>
                  <w:tcW w:w="0" w:type="auto"/>
                  <w:tcMar>
                    <w:top w:w="15" w:type="dxa"/>
                    <w:left w:w="45" w:type="dxa"/>
                    <w:bottom w:w="15" w:type="dxa"/>
                    <w:right w:w="45" w:type="dxa"/>
                  </w:tcMar>
                  <w:hideMark/>
                </w:tcPr>
                <w:p w14:paraId="2180F9B7"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the endpoints required to serve a human interface to a browser </w:t>
                  </w:r>
                </w:p>
                <w:p w14:paraId="6BF8957A"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Required of all LXI Security Devices. </w:t>
                  </w:r>
                </w:p>
              </w:tc>
            </w:tr>
            <w:tr w:rsidR="004061CA" w14:paraId="517FEC71" w14:textId="77777777">
              <w:trPr>
                <w:tblCellSpacing w:w="15" w:type="dxa"/>
              </w:trPr>
              <w:tc>
                <w:tcPr>
                  <w:tcW w:w="0" w:type="auto"/>
                  <w:tcMar>
                    <w:top w:w="15" w:type="dxa"/>
                    <w:left w:w="45" w:type="dxa"/>
                    <w:bottom w:w="15" w:type="dxa"/>
                    <w:right w:w="45" w:type="dxa"/>
                  </w:tcMar>
                  <w:hideMark/>
                </w:tcPr>
                <w:p w14:paraId="11B2478D" w14:textId="77777777" w:rsidR="004061CA" w:rsidRDefault="004061CA" w:rsidP="00BE01A1">
                  <w:pPr>
                    <w:spacing w:after="120"/>
                    <w:rPr>
                      <w:rFonts w:ascii="Trebuchet MS" w:hAnsi="Trebuchet MS"/>
                      <w:szCs w:val="20"/>
                    </w:rPr>
                  </w:pPr>
                  <w:r>
                    <w:rPr>
                      <w:rFonts w:ascii="Trebuchet MS" w:hAnsi="Trebuchet MS"/>
                      <w:szCs w:val="20"/>
                    </w:rPr>
                    <w:t>API-LXISecurity</w:t>
                  </w:r>
                </w:p>
              </w:tc>
              <w:tc>
                <w:tcPr>
                  <w:tcW w:w="0" w:type="auto"/>
                  <w:tcMar>
                    <w:top w:w="15" w:type="dxa"/>
                    <w:left w:w="45" w:type="dxa"/>
                    <w:bottom w:w="15" w:type="dxa"/>
                    <w:right w:w="45" w:type="dxa"/>
                  </w:tcMar>
                  <w:hideMark/>
                </w:tcPr>
                <w:p w14:paraId="7F6F9DAC"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the LXI API Extended function endpoints required by the LXI Security extended function. </w:t>
                  </w:r>
                </w:p>
                <w:p w14:paraId="7800CB30"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Required of all LXI Security Devices. </w:t>
                  </w:r>
                </w:p>
              </w:tc>
            </w:tr>
            <w:tr w:rsidR="004061CA" w14:paraId="7A36F420" w14:textId="77777777">
              <w:trPr>
                <w:tblCellSpacing w:w="15" w:type="dxa"/>
              </w:trPr>
              <w:tc>
                <w:tcPr>
                  <w:tcW w:w="0" w:type="auto"/>
                  <w:tcMar>
                    <w:top w:w="15" w:type="dxa"/>
                    <w:left w:w="45" w:type="dxa"/>
                    <w:bottom w:w="15" w:type="dxa"/>
                    <w:right w:w="45" w:type="dxa"/>
                  </w:tcMar>
                  <w:hideMark/>
                </w:tcPr>
                <w:p w14:paraId="339E9C91" w14:textId="77777777" w:rsidR="004061CA" w:rsidRDefault="004061CA" w:rsidP="00BE01A1">
                  <w:pPr>
                    <w:spacing w:after="120"/>
                    <w:rPr>
                      <w:rFonts w:ascii="Trebuchet MS" w:hAnsi="Trebuchet MS"/>
                      <w:szCs w:val="20"/>
                    </w:rPr>
                  </w:pPr>
                  <w:r>
                    <w:rPr>
                      <w:rFonts w:ascii="Trebuchet MS" w:hAnsi="Trebuchet MS"/>
                      <w:szCs w:val="20"/>
                    </w:rPr>
                    <w:t>API-Device</w:t>
                  </w:r>
                </w:p>
              </w:tc>
              <w:tc>
                <w:tcPr>
                  <w:tcW w:w="0" w:type="auto"/>
                  <w:tcMar>
                    <w:top w:w="15" w:type="dxa"/>
                    <w:left w:w="45" w:type="dxa"/>
                    <w:bottom w:w="15" w:type="dxa"/>
                    <w:right w:w="45" w:type="dxa"/>
                  </w:tcMar>
                  <w:hideMark/>
                </w:tcPr>
                <w:p w14:paraId="66E947A2"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Indicates the endpoints used to implement various device-specific APIs. </w:t>
                  </w:r>
                </w:p>
                <w:p w14:paraId="1E6DED57"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API-Device</w:t>
                  </w:r>
                  <w:r>
                    <w:rPr>
                      <w:rFonts w:ascii="Trebuchet MS" w:hAnsi="Trebuchet MS"/>
                      <w:szCs w:val="20"/>
                    </w:rPr>
                    <w:t xml:space="preserve"> is required of all LXI Security devices that provide a device-specific API on this protocol. More fine-grained device-specific control is permitted as well. </w:t>
                  </w:r>
                </w:p>
              </w:tc>
            </w:tr>
            <w:tr w:rsidR="004061CA" w14:paraId="7029D59A" w14:textId="77777777">
              <w:trPr>
                <w:tblCellSpacing w:w="15" w:type="dxa"/>
              </w:trPr>
              <w:tc>
                <w:tcPr>
                  <w:tcW w:w="0" w:type="auto"/>
                  <w:tcMar>
                    <w:top w:w="15" w:type="dxa"/>
                    <w:left w:w="45" w:type="dxa"/>
                    <w:bottom w:w="15" w:type="dxa"/>
                    <w:right w:w="45" w:type="dxa"/>
                  </w:tcMar>
                  <w:hideMark/>
                </w:tcPr>
                <w:p w14:paraId="29406171" w14:textId="77777777" w:rsidR="004061CA" w:rsidRDefault="004061CA" w:rsidP="00BE01A1">
                  <w:pPr>
                    <w:spacing w:after="120"/>
                    <w:rPr>
                      <w:rFonts w:ascii="Trebuchet MS" w:hAnsi="Trebuchet MS"/>
                      <w:szCs w:val="20"/>
                    </w:rPr>
                  </w:pPr>
                  <w:r>
                    <w:rPr>
                      <w:rStyle w:val="Emphasis"/>
                      <w:rFonts w:ascii="Trebuchet MS" w:hAnsi="Trebuchet MS"/>
                      <w:szCs w:val="20"/>
                    </w:rPr>
                    <w:t>other</w:t>
                  </w:r>
                </w:p>
              </w:tc>
              <w:tc>
                <w:tcPr>
                  <w:tcW w:w="0" w:type="auto"/>
                  <w:tcMar>
                    <w:top w:w="15" w:type="dxa"/>
                    <w:left w:w="45" w:type="dxa"/>
                    <w:bottom w:w="15" w:type="dxa"/>
                    <w:right w:w="45" w:type="dxa"/>
                  </w:tcMar>
                  <w:hideMark/>
                </w:tcPr>
                <w:p w14:paraId="25E70298"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Devices may define additional services that provide more granular control of enabled services or specify additional services. </w:t>
                  </w:r>
                </w:p>
                <w:p w14:paraId="2A5B5331"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other</w:t>
                  </w:r>
                  <w:r>
                    <w:rPr>
                      <w:rFonts w:ascii="Trebuchet MS" w:hAnsi="Trebuchet MS"/>
                      <w:szCs w:val="20"/>
                    </w:rPr>
                    <w:t xml:space="preserve"> service declarations are optional. </w:t>
                  </w:r>
                </w:p>
                <w:p w14:paraId="0C934DB4"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discover the available services by reading back the LXI Common Configuration. Although documentation of the device behavior is in product-specific documents.</w:t>
                  </w:r>
                  <w:r>
                    <w:rPr>
                      <w:rFonts w:ascii="Trebuchet MS" w:hAnsi="Trebuchet MS"/>
                      <w:szCs w:val="20"/>
                    </w:rPr>
                    <w:t xml:space="preserve"> </w:t>
                  </w:r>
                </w:p>
                <w:p w14:paraId="0A18B023"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 xml:space="preserve">where servers define granular services that are a subset of other services, the presence of the less granular service enables all of the subset services. </w:t>
                  </w:r>
                </w:p>
              </w:tc>
            </w:tr>
          </w:tbl>
          <w:p w14:paraId="0FF45934"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RULE:23.12.8.1-2</w:t>
            </w:r>
            <w:r>
              <w:rPr>
                <w:rFonts w:ascii="Trebuchet MS" w:hAnsi="Trebuchet MS"/>
                <w:szCs w:val="20"/>
              </w:rPr>
              <w:t xml:space="preserve"> </w:t>
            </w:r>
          </w:p>
          <w:p w14:paraId="2C0ED4DE"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None</w:t>
            </w:r>
          </w:p>
        </w:tc>
      </w:tr>
      <w:tr w:rsidR="004061CA" w14:paraId="136DECEA" w14:textId="77777777">
        <w:trPr>
          <w:divId w:val="1595742950"/>
          <w:tblCellSpacing w:w="15" w:type="dxa"/>
        </w:trPr>
        <w:tc>
          <w:tcPr>
            <w:tcW w:w="0" w:type="auto"/>
            <w:tcMar>
              <w:top w:w="15" w:type="dxa"/>
              <w:left w:w="45" w:type="dxa"/>
              <w:bottom w:w="15" w:type="dxa"/>
              <w:right w:w="45" w:type="dxa"/>
            </w:tcMar>
            <w:hideMark/>
          </w:tcPr>
          <w:p w14:paraId="06272D7F"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7ECA83D1" w14:textId="77777777">
              <w:trPr>
                <w:gridAfter w:val="1"/>
                <w:tblCellSpacing w:w="15" w:type="dxa"/>
              </w:trPr>
              <w:tc>
                <w:tcPr>
                  <w:tcW w:w="0" w:type="auto"/>
                  <w:tcMar>
                    <w:top w:w="15" w:type="dxa"/>
                    <w:left w:w="45" w:type="dxa"/>
                    <w:bottom w:w="15" w:type="dxa"/>
                    <w:right w:w="45" w:type="dxa"/>
                  </w:tcMar>
                  <w:hideMark/>
                </w:tcPr>
                <w:p w14:paraId="2809107E" w14:textId="77777777" w:rsidR="004061CA" w:rsidRDefault="004061CA" w:rsidP="00BE01A1">
                  <w:pPr>
                    <w:spacing w:after="120"/>
                    <w:rPr>
                      <w:rFonts w:ascii="Trebuchet MS" w:hAnsi="Trebuchet MS"/>
                      <w:szCs w:val="20"/>
                    </w:rPr>
                  </w:pPr>
                </w:p>
              </w:tc>
            </w:tr>
            <w:tr w:rsidR="004061CA" w14:paraId="24A0C852" w14:textId="77777777">
              <w:trPr>
                <w:tblCellSpacing w:w="15" w:type="dxa"/>
              </w:trPr>
              <w:tc>
                <w:tcPr>
                  <w:tcW w:w="0" w:type="auto"/>
                  <w:tcMar>
                    <w:top w:w="15" w:type="dxa"/>
                    <w:left w:w="45" w:type="dxa"/>
                    <w:bottom w:w="15" w:type="dxa"/>
                    <w:right w:w="45" w:type="dxa"/>
                  </w:tcMar>
                  <w:hideMark/>
                </w:tcPr>
                <w:p w14:paraId="3A2FE52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A770FAA"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506ED940" w14:textId="77777777">
              <w:trPr>
                <w:tblCellSpacing w:w="15" w:type="dxa"/>
              </w:trPr>
              <w:tc>
                <w:tcPr>
                  <w:tcW w:w="0" w:type="auto"/>
                  <w:tcMar>
                    <w:top w:w="15" w:type="dxa"/>
                    <w:left w:w="45" w:type="dxa"/>
                    <w:bottom w:w="15" w:type="dxa"/>
                    <w:right w:w="45" w:type="dxa"/>
                  </w:tcMar>
                  <w:hideMark/>
                </w:tcPr>
                <w:p w14:paraId="4731CA47"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C29F37D"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093D00BE" w14:textId="77777777">
              <w:trPr>
                <w:tblCellSpacing w:w="15" w:type="dxa"/>
              </w:trPr>
              <w:tc>
                <w:tcPr>
                  <w:tcW w:w="0" w:type="auto"/>
                  <w:tcMar>
                    <w:top w:w="15" w:type="dxa"/>
                    <w:left w:w="45" w:type="dxa"/>
                    <w:bottom w:w="15" w:type="dxa"/>
                    <w:right w:w="45" w:type="dxa"/>
                  </w:tcMar>
                  <w:hideMark/>
                </w:tcPr>
                <w:p w14:paraId="47915A18" w14:textId="77777777" w:rsidR="004061CA" w:rsidRDefault="004061CA" w:rsidP="00BE01A1">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2E3A2F80" w14:textId="77777777" w:rsidR="004061CA" w:rsidRDefault="004061CA" w:rsidP="00BE01A1">
                  <w:pPr>
                    <w:spacing w:after="120"/>
                    <w:rPr>
                      <w:rFonts w:ascii="Trebuchet MS" w:hAnsi="Trebuchet MS"/>
                      <w:szCs w:val="20"/>
                    </w:rPr>
                  </w:pPr>
                  <w:r>
                    <w:rPr>
                      <w:rFonts w:ascii="Trebuchet MS" w:hAnsi="Trebuchet MS"/>
                      <w:szCs w:val="20"/>
                    </w:rPr>
                    <w:t>NA</w:t>
                  </w:r>
                </w:p>
              </w:tc>
            </w:tr>
          </w:tbl>
          <w:p w14:paraId="04523831"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14267FF" w14:textId="77777777" w:rsidR="004061CA" w:rsidRDefault="004061CA" w:rsidP="00BE01A1">
            <w:pPr>
              <w:spacing w:after="120"/>
              <w:rPr>
                <w:rFonts w:ascii="Trebuchet MS" w:hAnsi="Trebuchet MS"/>
                <w:szCs w:val="20"/>
              </w:rPr>
            </w:pPr>
            <w:r>
              <w:rPr>
                <w:rFonts w:ascii="Trebuchet MS" w:hAnsi="Trebuchet MS"/>
                <w:szCs w:val="20"/>
              </w:rPr>
              <w:lastRenderedPageBreak/>
              <w:t>NA</w:t>
            </w:r>
          </w:p>
        </w:tc>
        <w:tc>
          <w:tcPr>
            <w:tcW w:w="0" w:type="auto"/>
            <w:tcMar>
              <w:top w:w="15" w:type="dxa"/>
              <w:left w:w="45" w:type="dxa"/>
              <w:bottom w:w="15" w:type="dxa"/>
              <w:right w:w="45" w:type="dxa"/>
            </w:tcMar>
            <w:hideMark/>
          </w:tcPr>
          <w:p w14:paraId="4B9C845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designated service is enabled. </w:t>
            </w:r>
          </w:p>
          <w:p w14:paraId="4E8CF9BB"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RULE:23.12.8.1-3</w:t>
            </w:r>
            <w:r>
              <w:rPr>
                <w:rFonts w:ascii="Trebuchet MS" w:hAnsi="Trebuchet MS"/>
                <w:szCs w:val="20"/>
              </w:rPr>
              <w:t xml:space="preserve"> Note this attribute is syntactically required.</w:t>
            </w:r>
          </w:p>
          <w:p w14:paraId="115560C4"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Device determined</w:t>
            </w:r>
          </w:p>
        </w:tc>
      </w:tr>
      <w:tr w:rsidR="004061CA" w14:paraId="5ED230FF" w14:textId="77777777">
        <w:trPr>
          <w:divId w:val="1595742950"/>
          <w:tblCellSpacing w:w="15" w:type="dxa"/>
        </w:trPr>
        <w:tc>
          <w:tcPr>
            <w:tcW w:w="0" w:type="auto"/>
            <w:tcMar>
              <w:top w:w="15" w:type="dxa"/>
              <w:left w:w="45" w:type="dxa"/>
              <w:bottom w:w="15" w:type="dxa"/>
              <w:right w:w="45" w:type="dxa"/>
            </w:tcMar>
            <w:hideMark/>
          </w:tcPr>
          <w:p w14:paraId="7B2678D6" w14:textId="77777777" w:rsidR="004061CA" w:rsidRDefault="004061CA" w:rsidP="00BE01A1">
            <w:pPr>
              <w:spacing w:after="120"/>
              <w:rPr>
                <w:rFonts w:ascii="Trebuchet MS" w:hAnsi="Trebuchet MS"/>
                <w:szCs w:val="20"/>
              </w:rPr>
            </w:pPr>
            <w:r>
              <w:rPr>
                <w:rStyle w:val="Emphasis"/>
                <w:rFonts w:ascii="Trebuchet MS" w:hAnsi="Trebuchet MS"/>
                <w:szCs w:val="20"/>
              </w:rPr>
              <w:lastRenderedPageBreak/>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4061CA" w14:paraId="381AA957" w14:textId="77777777">
              <w:trPr>
                <w:tblCellSpacing w:w="15" w:type="dxa"/>
              </w:trPr>
              <w:tc>
                <w:tcPr>
                  <w:tcW w:w="0" w:type="auto"/>
                  <w:tcMar>
                    <w:top w:w="15" w:type="dxa"/>
                    <w:left w:w="45" w:type="dxa"/>
                    <w:bottom w:w="15" w:type="dxa"/>
                    <w:right w:w="45" w:type="dxa"/>
                  </w:tcMar>
                  <w:hideMark/>
                </w:tcPr>
                <w:p w14:paraId="0DF6B3EA"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C60C963"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0121C49B" w14:textId="77777777">
              <w:trPr>
                <w:tblCellSpacing w:w="15" w:type="dxa"/>
              </w:trPr>
              <w:tc>
                <w:tcPr>
                  <w:tcW w:w="0" w:type="auto"/>
                  <w:tcMar>
                    <w:top w:w="15" w:type="dxa"/>
                    <w:left w:w="45" w:type="dxa"/>
                    <w:bottom w:w="15" w:type="dxa"/>
                    <w:right w:w="45" w:type="dxa"/>
                  </w:tcMar>
                  <w:hideMark/>
                </w:tcPr>
                <w:p w14:paraId="71DF484B"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DE54F59"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60F5443B" w14:textId="77777777">
              <w:trPr>
                <w:tblCellSpacing w:w="15" w:type="dxa"/>
              </w:trPr>
              <w:tc>
                <w:tcPr>
                  <w:tcW w:w="0" w:type="auto"/>
                  <w:tcMar>
                    <w:top w:w="15" w:type="dxa"/>
                    <w:left w:w="45" w:type="dxa"/>
                    <w:bottom w:w="15" w:type="dxa"/>
                    <w:right w:w="45" w:type="dxa"/>
                  </w:tcMar>
                  <w:hideMark/>
                </w:tcPr>
                <w:p w14:paraId="0780156D"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7C2A308"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3C47772E"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CB40132"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09E9AB4"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Devices may include attributes to further configure the service. </w:t>
            </w:r>
          </w:p>
          <w:p w14:paraId="1FA1C66E"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RULE:23.12.8.1-4</w:t>
            </w:r>
            <w:r>
              <w:rPr>
                <w:rFonts w:ascii="Trebuchet MS" w:hAnsi="Trebuchet MS"/>
                <w:szCs w:val="20"/>
              </w:rPr>
              <w:t xml:space="preserve"> Devices that do not understand additional attributes shall ignore them. </w:t>
            </w:r>
          </w:p>
          <w:p w14:paraId="1C46380A"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4CE09573"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40AE86C5" w14:textId="77777777" w:rsidR="004061CA" w:rsidRDefault="004061CA" w:rsidP="00BE01A1">
      <w:pPr>
        <w:pStyle w:val="Heading4"/>
        <w:spacing w:after="120"/>
        <w:divId w:val="1595742950"/>
        <w:rPr>
          <w:rFonts w:ascii="Times New Roman" w:hAnsi="Times New Roman"/>
          <w:sz w:val="24"/>
        </w:rPr>
      </w:pPr>
      <w:r>
        <w:t>Sub-elements</w:t>
      </w:r>
    </w:p>
    <w:p w14:paraId="02750F22"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84"/>
        <w:gridCol w:w="2715"/>
        <w:gridCol w:w="1525"/>
        <w:gridCol w:w="3936"/>
      </w:tblGrid>
      <w:tr w:rsidR="004061CA" w14:paraId="5DE2BD91"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5FD23D7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F8D5F0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D830A4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72EEA6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71C1EE2F" w14:textId="77777777">
        <w:trPr>
          <w:divId w:val="1595742950"/>
          <w:tblCellSpacing w:w="15" w:type="dxa"/>
        </w:trPr>
        <w:tc>
          <w:tcPr>
            <w:tcW w:w="0" w:type="auto"/>
            <w:tcMar>
              <w:top w:w="15" w:type="dxa"/>
              <w:left w:w="45" w:type="dxa"/>
              <w:bottom w:w="15" w:type="dxa"/>
              <w:right w:w="45" w:type="dxa"/>
            </w:tcMar>
            <w:hideMark/>
          </w:tcPr>
          <w:p w14:paraId="5E8F4934" w14:textId="77777777" w:rsidR="004061CA" w:rsidRDefault="004061CA" w:rsidP="00BE01A1">
            <w:pPr>
              <w:spacing w:after="120"/>
              <w:rPr>
                <w:rFonts w:ascii="Trebuchet MS" w:hAnsi="Trebuchet MS"/>
                <w:szCs w:val="20"/>
              </w:rPr>
            </w:pPr>
            <w:r>
              <w:rPr>
                <w:rFonts w:ascii="Trebuchet MS" w:hAnsi="Trebuchet MS"/>
                <w:szCs w:val="20"/>
              </w:rPr>
              <w:t>Basic</w:t>
            </w:r>
          </w:p>
        </w:tc>
        <w:tc>
          <w:tcPr>
            <w:tcW w:w="0" w:type="auto"/>
            <w:tcMar>
              <w:top w:w="15" w:type="dxa"/>
              <w:left w:w="45" w:type="dxa"/>
              <w:bottom w:w="15" w:type="dxa"/>
              <w:right w:w="45" w:type="dxa"/>
            </w:tcMar>
            <w:hideMark/>
          </w:tcPr>
          <w:p w14:paraId="39F82E73" w14:textId="77777777" w:rsidR="004061CA" w:rsidRDefault="004061CA" w:rsidP="00BE01A1">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011AD476"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D556ECE"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Basic</w:t>
            </w:r>
            <w:r>
              <w:rPr>
                <w:rFonts w:ascii="Trebuchet MS" w:hAnsi="Trebuchet MS"/>
                <w:szCs w:val="20"/>
              </w:rPr>
              <w:t xml:space="preserve"> indicates HTTPS Basic authentication per RFC7617 is enabled. </w:t>
            </w:r>
          </w:p>
          <w:p w14:paraId="5188E107"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RULE:23.12.8.2-1</w:t>
            </w:r>
            <w:r>
              <w:rPr>
                <w:rFonts w:ascii="Trebuchet MS" w:hAnsi="Trebuchet MS"/>
                <w:szCs w:val="20"/>
              </w:rPr>
              <w:t xml:space="preserve"> Devices shall implement </w:t>
            </w:r>
            <w:r>
              <w:rPr>
                <w:rStyle w:val="Emphasis"/>
                <w:rFonts w:ascii="Trebuchet MS" w:hAnsi="Trebuchet MS"/>
                <w:szCs w:val="20"/>
              </w:rPr>
              <w:t>Basic.</w:t>
            </w:r>
            <w:r>
              <w:rPr>
                <w:rFonts w:ascii="Trebuchet MS" w:hAnsi="Trebuchet MS"/>
                <w:szCs w:val="20"/>
              </w:rPr>
              <w:t xml:space="preserve"> </w:t>
            </w:r>
          </w:p>
          <w:p w14:paraId="0B2DA93B"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Basic</w:t>
            </w:r>
            <w:r>
              <w:rPr>
                <w:rFonts w:ascii="Trebuchet MS" w:hAnsi="Trebuchet MS"/>
                <w:szCs w:val="20"/>
              </w:rPr>
              <w:t xml:space="preserve"> is configured, devices are permitted to not be in unsecure mode. </w:t>
            </w:r>
          </w:p>
        </w:tc>
      </w:tr>
      <w:tr w:rsidR="004061CA" w14:paraId="4C3E867D" w14:textId="77777777">
        <w:trPr>
          <w:divId w:val="1595742950"/>
          <w:tblCellSpacing w:w="15" w:type="dxa"/>
        </w:trPr>
        <w:tc>
          <w:tcPr>
            <w:tcW w:w="0" w:type="auto"/>
            <w:tcMar>
              <w:top w:w="15" w:type="dxa"/>
              <w:left w:w="45" w:type="dxa"/>
              <w:bottom w:w="15" w:type="dxa"/>
              <w:right w:w="45" w:type="dxa"/>
            </w:tcMar>
            <w:hideMark/>
          </w:tcPr>
          <w:p w14:paraId="37DB724B" w14:textId="77777777" w:rsidR="004061CA" w:rsidRDefault="004061CA" w:rsidP="00BE01A1">
            <w:pPr>
              <w:spacing w:after="120"/>
              <w:rPr>
                <w:rFonts w:ascii="Trebuchet MS" w:hAnsi="Trebuchet MS"/>
                <w:szCs w:val="20"/>
              </w:rPr>
            </w:pPr>
            <w:r>
              <w:rPr>
                <w:rFonts w:ascii="Trebuchet MS" w:hAnsi="Trebuchet MS"/>
                <w:szCs w:val="20"/>
              </w:rPr>
              <w:t>Digest</w:t>
            </w:r>
          </w:p>
        </w:tc>
        <w:tc>
          <w:tcPr>
            <w:tcW w:w="0" w:type="auto"/>
            <w:tcMar>
              <w:top w:w="15" w:type="dxa"/>
              <w:left w:w="45" w:type="dxa"/>
              <w:bottom w:w="15" w:type="dxa"/>
              <w:right w:w="45" w:type="dxa"/>
            </w:tcMar>
            <w:hideMark/>
          </w:tcPr>
          <w:p w14:paraId="78BC6C67" w14:textId="77777777" w:rsidR="004061CA" w:rsidRDefault="004061CA" w:rsidP="00BE01A1">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6F979E5B"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6A2FB7A"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Digest</w:t>
            </w:r>
            <w:r>
              <w:rPr>
                <w:rFonts w:ascii="Trebuchet MS" w:hAnsi="Trebuchet MS"/>
                <w:szCs w:val="20"/>
              </w:rPr>
              <w:t xml:space="preserve"> indicates Digest authentication per RFC7616 is enabled. </w:t>
            </w:r>
          </w:p>
          <w:p w14:paraId="559638E2"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RULE:23.12.8.2-2</w:t>
            </w:r>
            <w:r>
              <w:rPr>
                <w:rFonts w:ascii="Trebuchet MS" w:hAnsi="Trebuchet MS"/>
                <w:szCs w:val="20"/>
              </w:rPr>
              <w:t xml:space="preserve"> Devices are permitted to not implement </w:t>
            </w:r>
            <w:r>
              <w:rPr>
                <w:rStyle w:val="Emphasis"/>
                <w:rFonts w:ascii="Trebuchet MS" w:hAnsi="Trebuchet MS"/>
                <w:szCs w:val="20"/>
              </w:rPr>
              <w:t>Digest</w:t>
            </w:r>
            <w:r>
              <w:rPr>
                <w:rFonts w:ascii="Trebuchet MS" w:hAnsi="Trebuchet MS"/>
                <w:szCs w:val="20"/>
              </w:rPr>
              <w:t xml:space="preserve">, however this syntax shall be accepted and produce an error if turned on and not implemented. </w:t>
            </w:r>
          </w:p>
          <w:p w14:paraId="7F110D77"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When </w:t>
            </w:r>
            <w:r>
              <w:rPr>
                <w:rStyle w:val="Emphasis"/>
                <w:rFonts w:ascii="Trebuchet MS" w:hAnsi="Trebuchet MS"/>
                <w:szCs w:val="20"/>
              </w:rPr>
              <w:t>Digest</w:t>
            </w:r>
            <w:r>
              <w:rPr>
                <w:rFonts w:ascii="Trebuchet MS" w:hAnsi="Trebuchet MS"/>
                <w:szCs w:val="20"/>
              </w:rPr>
              <w:t xml:space="preserve"> is configured, devices are permitted to not be in unsecure mode. </w:t>
            </w:r>
          </w:p>
        </w:tc>
      </w:tr>
      <w:tr w:rsidR="004061CA" w14:paraId="759B0447" w14:textId="77777777">
        <w:trPr>
          <w:divId w:val="1595742950"/>
          <w:tblCellSpacing w:w="15" w:type="dxa"/>
        </w:trPr>
        <w:tc>
          <w:tcPr>
            <w:tcW w:w="0" w:type="auto"/>
            <w:tcMar>
              <w:top w:w="15" w:type="dxa"/>
              <w:left w:w="45" w:type="dxa"/>
              <w:bottom w:w="15" w:type="dxa"/>
              <w:right w:w="45" w:type="dxa"/>
            </w:tcMar>
            <w:hideMark/>
          </w:tcPr>
          <w:p w14:paraId="15BA57C8" w14:textId="77777777" w:rsidR="004061CA" w:rsidRDefault="004061CA" w:rsidP="00BE01A1">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28C65C7D"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CD6F02A"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CC86369"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This element is provided to enable devices to extend the list of HTTP authentication schemes with additional elements to configure capabilities not included in the definition of the LXI Common Configuration. </w:t>
            </w:r>
          </w:p>
          <w:p w14:paraId="6E9A790D"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 xml:space="preserve">The rules in the lxi:AuthenticationMechanism element section require the type of these extension elements to be either lxi:AuthenticationMechanism or an extension of lxi:AuthenticationMechanism. </w:t>
            </w:r>
          </w:p>
          <w:p w14:paraId="3722D39F"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RULE:23.12.8.2-3</w:t>
            </w:r>
            <w:r>
              <w:rPr>
                <w:rFonts w:ascii="Trebuchet MS" w:hAnsi="Trebuchet MS"/>
                <w:szCs w:val="20"/>
              </w:rPr>
              <w:t xml:space="preserve"> The default value of the </w:t>
            </w:r>
            <w:r>
              <w:rPr>
                <w:rStyle w:val="Emphasis"/>
                <w:rFonts w:ascii="Trebuchet MS" w:hAnsi="Trebuchet MS"/>
                <w:szCs w:val="20"/>
              </w:rPr>
              <w:t>enabled</w:t>
            </w:r>
            <w:r>
              <w:rPr>
                <w:rFonts w:ascii="Trebuchet MS" w:hAnsi="Trebuchet MS"/>
                <w:szCs w:val="20"/>
              </w:rPr>
              <w:t xml:space="preserve"> attribute of extension elements shall be </w:t>
            </w:r>
            <w:r>
              <w:rPr>
                <w:rStyle w:val="Emphasis"/>
                <w:rFonts w:ascii="Trebuchet MS" w:hAnsi="Trebuchet MS"/>
                <w:szCs w:val="20"/>
              </w:rPr>
              <w:t>True</w:t>
            </w:r>
            <w:r>
              <w:rPr>
                <w:rFonts w:ascii="Trebuchet MS" w:hAnsi="Trebuchet MS"/>
                <w:szCs w:val="20"/>
              </w:rPr>
              <w:t xml:space="preserve"> so that the presence of the element without a value indicates the mechanism is enabled. </w:t>
            </w:r>
          </w:p>
          <w:p w14:paraId="4E1D43D1" w14:textId="77777777" w:rsidR="004061CA" w:rsidRDefault="004061CA" w:rsidP="00BE01A1">
            <w:pPr>
              <w:pStyle w:val="NormalWeb"/>
              <w:spacing w:after="120"/>
              <w:rPr>
                <w:rFonts w:ascii="Trebuchet MS" w:hAnsi="Trebuchet MS"/>
                <w:szCs w:val="20"/>
              </w:rPr>
            </w:pPr>
            <w:r>
              <w:rPr>
                <w:rFonts w:ascii="Trebuchet MS" w:hAnsi="Trebuchet MS"/>
                <w:szCs w:val="20"/>
              </w:rPr>
              <w:lastRenderedPageBreak/>
              <w:t xml:space="preserve">The element name should match the authentication scheme in the IANA HTTP Authentication Schemes Registry. </w:t>
            </w:r>
          </w:p>
          <w:p w14:paraId="53BF8696"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RULE:23.12.8.2-4</w:t>
            </w:r>
            <w:r>
              <w:rPr>
                <w:rFonts w:ascii="Trebuchet MS" w:hAnsi="Trebuchet MS"/>
                <w:szCs w:val="20"/>
              </w:rPr>
              <w:t xml:space="preserve"> Any extension HTTPS client-authentication scheme is permitted with unsecure mode false. </w:t>
            </w:r>
          </w:p>
        </w:tc>
      </w:tr>
    </w:tbl>
    <w:p w14:paraId="57000530" w14:textId="77777777" w:rsidR="004061CA" w:rsidRDefault="004061CA" w:rsidP="00BE01A1">
      <w:pPr>
        <w:spacing w:after="120"/>
        <w:divId w:val="1595742950"/>
        <w:rPr>
          <w:sz w:val="24"/>
        </w:rPr>
      </w:pPr>
    </w:p>
    <w:p w14:paraId="36D3E3C5" w14:textId="77777777" w:rsidR="004061CA" w:rsidRDefault="004061CA" w:rsidP="00BE01A1">
      <w:pPr>
        <w:pStyle w:val="Heading3"/>
        <w:spacing w:after="120"/>
        <w:divId w:val="1595742950"/>
      </w:pPr>
      <w:bookmarkStart w:id="156" w:name="_Toc134436623"/>
      <w:r>
        <w:t>SCPIRaw</w:t>
      </w:r>
      <w:bookmarkEnd w:id="156"/>
    </w:p>
    <w:p w14:paraId="79D5D487" w14:textId="77777777" w:rsidR="004061CA" w:rsidRDefault="004061CA" w:rsidP="00BE01A1">
      <w:pPr>
        <w:pStyle w:val="NormalWeb"/>
        <w:spacing w:after="120"/>
        <w:divId w:val="1875851850"/>
        <w:rPr>
          <w:rFonts w:eastAsiaTheme="minorEastAsia"/>
        </w:rPr>
      </w:pPr>
      <w:r>
        <w:rPr>
          <w:rStyle w:val="Emphasis"/>
        </w:rPr>
        <w:t>SCPIRaw</w:t>
      </w:r>
      <w:r>
        <w:t xml:space="preserve"> configures a single SCPIRaw connection. Additional instances of </w:t>
      </w:r>
      <w:r>
        <w:rPr>
          <w:rStyle w:val="Emphasis"/>
        </w:rPr>
        <w:t>SCPIRaw</w:t>
      </w:r>
      <w:r>
        <w:t xml:space="preserve"> may be used to configure additional SCPIRaw servers at different TCP ports. </w:t>
      </w:r>
    </w:p>
    <w:p w14:paraId="1B4748B0" w14:textId="77777777" w:rsidR="004061CA" w:rsidRDefault="004061CA" w:rsidP="00BE01A1">
      <w:pPr>
        <w:pStyle w:val="NormalWeb"/>
        <w:spacing w:after="120"/>
        <w:divId w:val="1875851850"/>
      </w:pPr>
      <w:r>
        <w:t xml:space="preserve">SCPIRaw refers to a TCP port that accepts SCPI commands and queries without IEEE 488.2 meta-messages. </w:t>
      </w:r>
    </w:p>
    <w:p w14:paraId="18BC5557" w14:textId="77777777" w:rsidR="004061CA" w:rsidRDefault="004061CA" w:rsidP="00BE01A1">
      <w:pPr>
        <w:pStyle w:val="NormalWeb"/>
        <w:spacing w:after="120"/>
        <w:divId w:val="1875851850"/>
      </w:pPr>
      <w:r>
        <w:t xml:space="preserve">Devices are permitted to enable an arbitrary number of SCPIRaw ports, however, each must have a different port number and an additional </w:t>
      </w:r>
      <w:r>
        <w:rPr>
          <w:rStyle w:val="Emphasis"/>
        </w:rPr>
        <w:t>SCPIRaw</w:t>
      </w:r>
      <w:r>
        <w:t xml:space="preserve"> element to describe it. </w:t>
      </w:r>
    </w:p>
    <w:p w14:paraId="0C22B670" w14:textId="77777777" w:rsidR="004061CA" w:rsidRDefault="004061CA" w:rsidP="00BE01A1">
      <w:pPr>
        <w:pStyle w:val="NormalWeb"/>
        <w:spacing w:after="120"/>
        <w:divId w:val="1875851850"/>
      </w:pPr>
      <w:r>
        <w:rPr>
          <w:b/>
          <w:bCs/>
        </w:rPr>
        <w:t>RULE:23.12.9-1</w:t>
      </w:r>
      <w:r>
        <w:t xml:space="preserve"> When the device receives an LXI Common Configuration, only those SCPIRaw ports indicated and enabled shall be available on the device. </w:t>
      </w:r>
    </w:p>
    <w:p w14:paraId="2ABD9345" w14:textId="77777777" w:rsidR="004061CA" w:rsidRDefault="004061CA" w:rsidP="00BE01A1">
      <w:pPr>
        <w:pStyle w:val="NormalWeb"/>
        <w:spacing w:after="120"/>
        <w:divId w:val="1875851850"/>
      </w:pPr>
      <w:r>
        <w:rPr>
          <w:b/>
          <w:bCs/>
        </w:rPr>
        <w:t>RULE:23.12.9-2</w:t>
      </w:r>
      <w:r>
        <w:t xml:space="preserve"> When the device reports its configuration, an instance of </w:t>
      </w:r>
      <w:r>
        <w:rPr>
          <w:rStyle w:val="Emphasis"/>
        </w:rPr>
        <w:t>SCPIRaw</w:t>
      </w:r>
      <w:r>
        <w:t xml:space="preserve"> shall be provided for each active SCPIRaw connection. </w:t>
      </w:r>
    </w:p>
    <w:p w14:paraId="45C79AD4" w14:textId="77777777" w:rsidR="004061CA" w:rsidRDefault="004061CA" w:rsidP="00BE01A1">
      <w:pPr>
        <w:pStyle w:val="NormalWeb"/>
        <w:spacing w:after="120"/>
        <w:divId w:val="1875851850"/>
      </w:pPr>
      <w:r>
        <w:t xml:space="preserve">Devices should permit multiple clients to connect to a single SCPIRaw port. </w:t>
      </w:r>
    </w:p>
    <w:p w14:paraId="158B8BEA" w14:textId="77777777" w:rsidR="004061CA" w:rsidRDefault="004061CA" w:rsidP="00BE01A1">
      <w:pPr>
        <w:pStyle w:val="NormalWeb"/>
        <w:spacing w:after="120"/>
        <w:divId w:val="1875851850"/>
      </w:pPr>
      <w:r>
        <w:rPr>
          <w:b/>
          <w:bCs/>
        </w:rPr>
        <w:t>RULE:23.12.9-3</w:t>
      </w:r>
      <w:r>
        <w:t xml:space="preserve"> </w:t>
      </w:r>
      <w:r>
        <w:rPr>
          <w:rStyle w:val="Emphasis"/>
        </w:rPr>
        <w:t>SCPIRaw</w:t>
      </w:r>
      <w:r>
        <w:t xml:space="preserve"> is required if the device implements SCPIRaw connections. </w:t>
      </w:r>
    </w:p>
    <w:p w14:paraId="25833BC5"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29"/>
        <w:gridCol w:w="5128"/>
      </w:tblGrid>
      <w:tr w:rsidR="004061CA" w14:paraId="36939370"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3698AB0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9E67A7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9F6282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36EA3E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731F53A1" w14:textId="77777777">
        <w:trPr>
          <w:divId w:val="1595742950"/>
          <w:tblCellSpacing w:w="15" w:type="dxa"/>
        </w:trPr>
        <w:tc>
          <w:tcPr>
            <w:tcW w:w="0" w:type="auto"/>
            <w:tcMar>
              <w:top w:w="15" w:type="dxa"/>
              <w:left w:w="45" w:type="dxa"/>
              <w:bottom w:w="15" w:type="dxa"/>
              <w:right w:w="45" w:type="dxa"/>
            </w:tcMar>
            <w:hideMark/>
          </w:tcPr>
          <w:p w14:paraId="568C0F72"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7344603B" w14:textId="77777777">
              <w:trPr>
                <w:gridAfter w:val="1"/>
                <w:tblCellSpacing w:w="15" w:type="dxa"/>
              </w:trPr>
              <w:tc>
                <w:tcPr>
                  <w:tcW w:w="0" w:type="auto"/>
                  <w:tcMar>
                    <w:top w:w="15" w:type="dxa"/>
                    <w:left w:w="45" w:type="dxa"/>
                    <w:bottom w:w="15" w:type="dxa"/>
                    <w:right w:w="45" w:type="dxa"/>
                  </w:tcMar>
                  <w:hideMark/>
                </w:tcPr>
                <w:p w14:paraId="5639677F" w14:textId="77777777" w:rsidR="004061CA" w:rsidRDefault="004061CA" w:rsidP="00BE01A1">
                  <w:pPr>
                    <w:spacing w:after="120"/>
                    <w:rPr>
                      <w:rFonts w:ascii="Trebuchet MS" w:hAnsi="Trebuchet MS"/>
                      <w:szCs w:val="20"/>
                    </w:rPr>
                  </w:pPr>
                </w:p>
              </w:tc>
            </w:tr>
            <w:tr w:rsidR="004061CA" w14:paraId="6C537076" w14:textId="77777777">
              <w:trPr>
                <w:tblCellSpacing w:w="15" w:type="dxa"/>
              </w:trPr>
              <w:tc>
                <w:tcPr>
                  <w:tcW w:w="0" w:type="auto"/>
                  <w:tcMar>
                    <w:top w:w="15" w:type="dxa"/>
                    <w:left w:w="45" w:type="dxa"/>
                    <w:bottom w:w="15" w:type="dxa"/>
                    <w:right w:w="45" w:type="dxa"/>
                  </w:tcMar>
                  <w:hideMark/>
                </w:tcPr>
                <w:p w14:paraId="212CA342"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87FDD23"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38644B98" w14:textId="77777777">
              <w:trPr>
                <w:tblCellSpacing w:w="15" w:type="dxa"/>
              </w:trPr>
              <w:tc>
                <w:tcPr>
                  <w:tcW w:w="0" w:type="auto"/>
                  <w:tcMar>
                    <w:top w:w="15" w:type="dxa"/>
                    <w:left w:w="45" w:type="dxa"/>
                    <w:bottom w:w="15" w:type="dxa"/>
                    <w:right w:w="45" w:type="dxa"/>
                  </w:tcMar>
                  <w:hideMark/>
                </w:tcPr>
                <w:p w14:paraId="580E5C85"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A004BAF"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09C3255F" w14:textId="77777777">
              <w:trPr>
                <w:tblCellSpacing w:w="15" w:type="dxa"/>
              </w:trPr>
              <w:tc>
                <w:tcPr>
                  <w:tcW w:w="0" w:type="auto"/>
                  <w:tcMar>
                    <w:top w:w="15" w:type="dxa"/>
                    <w:left w:w="45" w:type="dxa"/>
                    <w:bottom w:w="15" w:type="dxa"/>
                    <w:right w:w="45" w:type="dxa"/>
                  </w:tcMar>
                  <w:hideMark/>
                </w:tcPr>
                <w:p w14:paraId="7AB4E9F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97FE00E"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1E7D6E67"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D01246F"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FDF86F3"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SCPIRaw server at this address.</w:t>
            </w:r>
          </w:p>
          <w:p w14:paraId="7D48DCD5"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RULE:23.12.9.1-1</w:t>
            </w:r>
            <w:r>
              <w:rPr>
                <w:rFonts w:ascii="Trebuchet MS" w:hAnsi="Trebuchet MS"/>
                <w:szCs w:val="20"/>
              </w:rPr>
              <w:t xml:space="preserve"> </w:t>
            </w:r>
          </w:p>
          <w:p w14:paraId="6F4CDF4C" w14:textId="77777777" w:rsidR="004061CA" w:rsidRDefault="004061CA" w:rsidP="00BE01A1">
            <w:pPr>
              <w:pStyle w:val="NormalWeb"/>
              <w:spacing w:after="120"/>
              <w:rPr>
                <w:rFonts w:ascii="Trebuchet MS" w:hAnsi="Trebuchet MS"/>
                <w:szCs w:val="20"/>
              </w:rPr>
            </w:pPr>
            <w:r>
              <w:rPr>
                <w:rFonts w:ascii="Trebuchet MS" w:hAnsi="Trebuchet MS"/>
                <w:b/>
                <w:bCs/>
                <w:szCs w:val="20"/>
              </w:rPr>
              <w:t>Unsecure impact: RULE:23.12.9.1-2</w:t>
            </w:r>
            <w:r>
              <w:rPr>
                <w:rFonts w:ascii="Trebuchet MS" w:hAnsi="Trebuchet MS"/>
                <w:szCs w:val="20"/>
              </w:rPr>
              <w:t xml:space="preserve"> The device is operating in unsecure mode if SCPIRaw is enabled.</w:t>
            </w:r>
          </w:p>
        </w:tc>
      </w:tr>
      <w:tr w:rsidR="004061CA" w14:paraId="5D104087" w14:textId="77777777">
        <w:trPr>
          <w:divId w:val="1595742950"/>
          <w:tblCellSpacing w:w="15" w:type="dxa"/>
        </w:trPr>
        <w:tc>
          <w:tcPr>
            <w:tcW w:w="0" w:type="auto"/>
            <w:tcMar>
              <w:top w:w="15" w:type="dxa"/>
              <w:left w:w="45" w:type="dxa"/>
              <w:bottom w:w="15" w:type="dxa"/>
              <w:right w:w="45" w:type="dxa"/>
            </w:tcMar>
            <w:hideMark/>
          </w:tcPr>
          <w:p w14:paraId="13D82C6B"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4061CA" w14:paraId="3D85D384" w14:textId="77777777">
              <w:trPr>
                <w:gridAfter w:val="1"/>
                <w:tblCellSpacing w:w="15" w:type="dxa"/>
              </w:trPr>
              <w:tc>
                <w:tcPr>
                  <w:tcW w:w="0" w:type="auto"/>
                  <w:tcMar>
                    <w:top w:w="15" w:type="dxa"/>
                    <w:left w:w="45" w:type="dxa"/>
                    <w:bottom w:w="15" w:type="dxa"/>
                    <w:right w:w="45" w:type="dxa"/>
                  </w:tcMar>
                  <w:hideMark/>
                </w:tcPr>
                <w:p w14:paraId="672CD21F" w14:textId="77777777" w:rsidR="004061CA" w:rsidRDefault="004061CA" w:rsidP="00BE01A1">
                  <w:pPr>
                    <w:spacing w:after="120"/>
                    <w:rPr>
                      <w:rFonts w:ascii="Trebuchet MS" w:hAnsi="Trebuchet MS"/>
                      <w:szCs w:val="20"/>
                    </w:rPr>
                  </w:pPr>
                </w:p>
              </w:tc>
            </w:tr>
            <w:tr w:rsidR="004061CA" w14:paraId="51C4054B" w14:textId="77777777">
              <w:trPr>
                <w:tblCellSpacing w:w="15" w:type="dxa"/>
              </w:trPr>
              <w:tc>
                <w:tcPr>
                  <w:tcW w:w="0" w:type="auto"/>
                  <w:tcMar>
                    <w:top w:w="15" w:type="dxa"/>
                    <w:left w:w="45" w:type="dxa"/>
                    <w:bottom w:w="15" w:type="dxa"/>
                    <w:right w:w="45" w:type="dxa"/>
                  </w:tcMar>
                  <w:hideMark/>
                </w:tcPr>
                <w:p w14:paraId="52104A24"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5F92317"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680F2141" w14:textId="77777777">
              <w:trPr>
                <w:tblCellSpacing w:w="15" w:type="dxa"/>
              </w:trPr>
              <w:tc>
                <w:tcPr>
                  <w:tcW w:w="0" w:type="auto"/>
                  <w:tcMar>
                    <w:top w:w="15" w:type="dxa"/>
                    <w:left w:w="45" w:type="dxa"/>
                    <w:bottom w:w="15" w:type="dxa"/>
                    <w:right w:w="45" w:type="dxa"/>
                  </w:tcMar>
                  <w:hideMark/>
                </w:tcPr>
                <w:p w14:paraId="680BE336"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B188E12"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61CEFC74" w14:textId="77777777">
              <w:trPr>
                <w:tblCellSpacing w:w="15" w:type="dxa"/>
              </w:trPr>
              <w:tc>
                <w:tcPr>
                  <w:tcW w:w="0" w:type="auto"/>
                  <w:tcMar>
                    <w:top w:w="15" w:type="dxa"/>
                    <w:left w:w="45" w:type="dxa"/>
                    <w:bottom w:w="15" w:type="dxa"/>
                    <w:right w:w="45" w:type="dxa"/>
                  </w:tcMar>
                  <w:hideMark/>
                </w:tcPr>
                <w:p w14:paraId="277B96DA"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B56F3AC" w14:textId="77777777" w:rsidR="004061CA" w:rsidRDefault="004061CA" w:rsidP="00BE01A1">
                  <w:pPr>
                    <w:spacing w:after="120"/>
                    <w:rPr>
                      <w:rFonts w:ascii="Trebuchet MS" w:hAnsi="Trebuchet MS"/>
                      <w:szCs w:val="20"/>
                    </w:rPr>
                  </w:pPr>
                  <w:r>
                    <w:rPr>
                      <w:rFonts w:ascii="Trebuchet MS" w:hAnsi="Trebuchet MS"/>
                      <w:szCs w:val="20"/>
                    </w:rPr>
                    <w:t>5025</w:t>
                  </w:r>
                </w:p>
              </w:tc>
            </w:tr>
          </w:tbl>
          <w:p w14:paraId="5CB7C85A"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18E1936"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369F16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SCPIRaw server. </w:t>
            </w:r>
          </w:p>
          <w:p w14:paraId="625ECC84"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IANA registered port of 5025 is preferred for SCPI traffic. If additional instances of SCPIRaw are enabled by default on the device, their ports are device-specific. </w:t>
            </w:r>
          </w:p>
          <w:p w14:paraId="69D8C475"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RULE:23.12.9.1-3</w:t>
            </w:r>
            <w:r>
              <w:rPr>
                <w:rFonts w:ascii="Trebuchet MS" w:hAnsi="Trebuchet MS"/>
                <w:szCs w:val="20"/>
              </w:rPr>
              <w:t xml:space="preserve"> </w:t>
            </w:r>
          </w:p>
          <w:p w14:paraId="3BF5BAE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65FC2905" w14:textId="77777777">
        <w:trPr>
          <w:divId w:val="1595742950"/>
          <w:tblCellSpacing w:w="15" w:type="dxa"/>
        </w:trPr>
        <w:tc>
          <w:tcPr>
            <w:tcW w:w="0" w:type="auto"/>
            <w:tcMar>
              <w:top w:w="15" w:type="dxa"/>
              <w:left w:w="45" w:type="dxa"/>
              <w:bottom w:w="15" w:type="dxa"/>
              <w:right w:w="45" w:type="dxa"/>
            </w:tcMar>
            <w:hideMark/>
          </w:tcPr>
          <w:p w14:paraId="53886A9C" w14:textId="77777777" w:rsidR="004061CA" w:rsidRDefault="004061CA" w:rsidP="00BE01A1">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4061CA" w14:paraId="3CEC009D" w14:textId="77777777">
              <w:trPr>
                <w:gridAfter w:val="1"/>
                <w:tblCellSpacing w:w="15" w:type="dxa"/>
              </w:trPr>
              <w:tc>
                <w:tcPr>
                  <w:tcW w:w="0" w:type="auto"/>
                  <w:tcMar>
                    <w:top w:w="15" w:type="dxa"/>
                    <w:left w:w="45" w:type="dxa"/>
                    <w:bottom w:w="15" w:type="dxa"/>
                    <w:right w:w="45" w:type="dxa"/>
                  </w:tcMar>
                  <w:hideMark/>
                </w:tcPr>
                <w:p w14:paraId="336ECE45" w14:textId="77777777" w:rsidR="004061CA" w:rsidRDefault="004061CA" w:rsidP="00BE01A1">
                  <w:pPr>
                    <w:spacing w:after="120"/>
                    <w:rPr>
                      <w:rFonts w:ascii="Trebuchet MS" w:hAnsi="Trebuchet MS"/>
                      <w:szCs w:val="20"/>
                    </w:rPr>
                  </w:pPr>
                </w:p>
              </w:tc>
            </w:tr>
            <w:tr w:rsidR="004061CA" w14:paraId="685C4D19" w14:textId="77777777">
              <w:trPr>
                <w:tblCellSpacing w:w="15" w:type="dxa"/>
              </w:trPr>
              <w:tc>
                <w:tcPr>
                  <w:tcW w:w="0" w:type="auto"/>
                  <w:tcMar>
                    <w:top w:w="15" w:type="dxa"/>
                    <w:left w:w="45" w:type="dxa"/>
                    <w:bottom w:w="15" w:type="dxa"/>
                    <w:right w:w="45" w:type="dxa"/>
                  </w:tcMar>
                  <w:hideMark/>
                </w:tcPr>
                <w:p w14:paraId="44E04ED1"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C3C8236"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783527ED" w14:textId="77777777">
              <w:trPr>
                <w:tblCellSpacing w:w="15" w:type="dxa"/>
              </w:trPr>
              <w:tc>
                <w:tcPr>
                  <w:tcW w:w="0" w:type="auto"/>
                  <w:tcMar>
                    <w:top w:w="15" w:type="dxa"/>
                    <w:left w:w="45" w:type="dxa"/>
                    <w:bottom w:w="15" w:type="dxa"/>
                    <w:right w:w="45" w:type="dxa"/>
                  </w:tcMar>
                  <w:hideMark/>
                </w:tcPr>
                <w:p w14:paraId="38069F1C"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112C5A4"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D99A5C8" w14:textId="77777777">
              <w:trPr>
                <w:tblCellSpacing w:w="15" w:type="dxa"/>
              </w:trPr>
              <w:tc>
                <w:tcPr>
                  <w:tcW w:w="0" w:type="auto"/>
                  <w:tcMar>
                    <w:top w:w="15" w:type="dxa"/>
                    <w:left w:w="45" w:type="dxa"/>
                    <w:bottom w:w="15" w:type="dxa"/>
                    <w:right w:w="45" w:type="dxa"/>
                  </w:tcMar>
                  <w:hideMark/>
                </w:tcPr>
                <w:p w14:paraId="2A4998F9"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47E5542"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6A79DD91"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03603CD" w14:textId="77777777" w:rsidR="004061CA" w:rsidRDefault="004061CA" w:rsidP="00BE01A1">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133CC08B"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that indicates the approximate number of SCPIRaw ports that the client may configure. </w:t>
            </w:r>
          </w:p>
          <w:p w14:paraId="1CB34BA5"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capability is required on a read.</w:t>
            </w:r>
          </w:p>
          <w:p w14:paraId="2569C6CB"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5BE8567" w14:textId="77777777" w:rsidR="004061CA" w:rsidRDefault="004061CA" w:rsidP="00BE01A1">
      <w:pPr>
        <w:spacing w:after="120"/>
        <w:divId w:val="1595742950"/>
        <w:rPr>
          <w:sz w:val="24"/>
        </w:rPr>
      </w:pPr>
    </w:p>
    <w:p w14:paraId="49107910" w14:textId="77777777" w:rsidR="004061CA" w:rsidRDefault="004061CA" w:rsidP="00BE01A1">
      <w:pPr>
        <w:pStyle w:val="NormalWeb"/>
        <w:spacing w:after="120"/>
        <w:divId w:val="1595742950"/>
        <w:rPr>
          <w:rFonts w:eastAsiaTheme="minorEastAsia"/>
        </w:rPr>
      </w:pPr>
      <w:r>
        <w:t xml:space="preserve">The SCPIRaw complex type has </w:t>
      </w:r>
      <w:r>
        <w:rPr>
          <w:b/>
          <w:bCs/>
        </w:rPr>
        <w:t>no subelements</w:t>
      </w:r>
    </w:p>
    <w:p w14:paraId="180140F1" w14:textId="77777777" w:rsidR="004061CA" w:rsidRDefault="004061CA" w:rsidP="00BE01A1">
      <w:pPr>
        <w:spacing w:after="120"/>
        <w:divId w:val="1595742950"/>
      </w:pPr>
    </w:p>
    <w:p w14:paraId="03252722" w14:textId="77777777" w:rsidR="004061CA" w:rsidRDefault="004061CA" w:rsidP="00BE01A1">
      <w:pPr>
        <w:pStyle w:val="Heading3"/>
        <w:spacing w:after="120"/>
        <w:divId w:val="1595742950"/>
      </w:pPr>
      <w:bookmarkStart w:id="157" w:name="_Toc134436624"/>
      <w:r>
        <w:t>SCPITLS</w:t>
      </w:r>
      <w:bookmarkEnd w:id="157"/>
    </w:p>
    <w:p w14:paraId="435B0510" w14:textId="77777777" w:rsidR="004061CA" w:rsidRDefault="004061CA" w:rsidP="00BE01A1">
      <w:pPr>
        <w:pStyle w:val="NormalWeb"/>
        <w:spacing w:after="120"/>
        <w:divId w:val="53940590"/>
        <w:rPr>
          <w:rFonts w:eastAsiaTheme="minorEastAsia"/>
        </w:rPr>
      </w:pPr>
      <w:r>
        <w:rPr>
          <w:rStyle w:val="Emphasis"/>
        </w:rPr>
        <w:t>SCPITLS</w:t>
      </w:r>
      <w:r>
        <w:t xml:space="preserve"> describes a single secure raw SCPI connection over TLS. Additional instances of </w:t>
      </w:r>
      <w:r>
        <w:rPr>
          <w:rStyle w:val="Emphasis"/>
        </w:rPr>
        <w:t>SCPITLS</w:t>
      </w:r>
      <w:r>
        <w:t xml:space="preserve"> may be used to configure additional secure raw SCPI servers at different TCP (TLS) ports. </w:t>
      </w:r>
    </w:p>
    <w:p w14:paraId="15DE1C1F" w14:textId="77777777" w:rsidR="004061CA" w:rsidRDefault="004061CA" w:rsidP="00BE01A1">
      <w:pPr>
        <w:pStyle w:val="NormalWeb"/>
        <w:spacing w:after="120"/>
        <w:divId w:val="53940590"/>
      </w:pPr>
      <w:r>
        <w:t xml:space="preserve">Devices are permitted to enable an arbitrary number of secure raw SCPI ports using </w:t>
      </w:r>
      <w:r>
        <w:rPr>
          <w:rStyle w:val="Emphasis"/>
        </w:rPr>
        <w:t>SCPITLS</w:t>
      </w:r>
      <w:r>
        <w:t xml:space="preserve">, however, each must have a different port number. </w:t>
      </w:r>
    </w:p>
    <w:p w14:paraId="04E98B8F" w14:textId="77777777" w:rsidR="004061CA" w:rsidRDefault="004061CA" w:rsidP="00BE01A1">
      <w:pPr>
        <w:pStyle w:val="NormalWeb"/>
        <w:spacing w:after="120"/>
        <w:divId w:val="53940590"/>
      </w:pPr>
      <w:r>
        <w:t xml:space="preserve">Devices should permit multiple clients to connect to a single secure raw SCPI port. </w:t>
      </w:r>
    </w:p>
    <w:p w14:paraId="0E9BAC91" w14:textId="77777777" w:rsidR="004061CA" w:rsidRDefault="004061CA" w:rsidP="00BE01A1">
      <w:pPr>
        <w:pStyle w:val="NormalWeb"/>
        <w:spacing w:after="120"/>
        <w:divId w:val="53940590"/>
      </w:pPr>
      <w:r>
        <w:rPr>
          <w:b/>
          <w:bCs/>
        </w:rPr>
        <w:t>RULE:23.12.10-1</w:t>
      </w:r>
      <w:r>
        <w:t xml:space="preserve"> When the device receives an LXI Common Configuration, only those secure raw SCPI ports indicated and enabled shall be available on the device. </w:t>
      </w:r>
    </w:p>
    <w:p w14:paraId="0537F253" w14:textId="77777777" w:rsidR="004061CA" w:rsidRDefault="004061CA" w:rsidP="00BE01A1">
      <w:pPr>
        <w:pStyle w:val="NormalWeb"/>
        <w:spacing w:after="120"/>
        <w:divId w:val="53940590"/>
      </w:pPr>
      <w:r>
        <w:rPr>
          <w:b/>
          <w:bCs/>
        </w:rPr>
        <w:t>RULE:23.12.10-2</w:t>
      </w:r>
      <w:r>
        <w:t xml:space="preserve"> When the device reports its configuration, an instance of </w:t>
      </w:r>
      <w:r>
        <w:rPr>
          <w:rStyle w:val="Emphasis"/>
        </w:rPr>
        <w:t>SCPITLS</w:t>
      </w:r>
      <w:r>
        <w:t xml:space="preserve"> shall be included for each configured secure raw SCPI connection. If none are enabled, a single disabled </w:t>
      </w:r>
      <w:r>
        <w:rPr>
          <w:rStyle w:val="Emphasis"/>
        </w:rPr>
        <w:t>SCPITLS</w:t>
      </w:r>
      <w:r>
        <w:t xml:space="preserve"> element shall be returned to indicate to the client that the capability is available. </w:t>
      </w:r>
    </w:p>
    <w:p w14:paraId="4E57FDBE" w14:textId="77777777" w:rsidR="004061CA" w:rsidRDefault="004061CA" w:rsidP="00BE01A1">
      <w:pPr>
        <w:pStyle w:val="NormalWeb"/>
        <w:spacing w:after="120"/>
        <w:divId w:val="53940590"/>
      </w:pPr>
      <w:r>
        <w:rPr>
          <w:b/>
          <w:bCs/>
        </w:rPr>
        <w:t>RULE:23.12.10-3</w:t>
      </w:r>
      <w:r>
        <w:t xml:space="preserve"> </w:t>
      </w:r>
      <w:r>
        <w:rPr>
          <w:rStyle w:val="Emphasis"/>
        </w:rPr>
        <w:t>SCPITLS</w:t>
      </w:r>
      <w:r>
        <w:t xml:space="preserve"> is required by LXI Security if the device implements secure raw SCPI connections. </w:t>
      </w:r>
    </w:p>
    <w:p w14:paraId="20AE4694"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4061CA" w14:paraId="50F50C39"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58D66C7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50BDCC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320DBE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3EA166E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6AF5522E" w14:textId="77777777">
        <w:trPr>
          <w:divId w:val="1595742950"/>
          <w:tblCellSpacing w:w="15" w:type="dxa"/>
        </w:trPr>
        <w:tc>
          <w:tcPr>
            <w:tcW w:w="0" w:type="auto"/>
            <w:tcMar>
              <w:top w:w="15" w:type="dxa"/>
              <w:left w:w="45" w:type="dxa"/>
              <w:bottom w:w="15" w:type="dxa"/>
              <w:right w:w="45" w:type="dxa"/>
            </w:tcMar>
            <w:hideMark/>
          </w:tcPr>
          <w:p w14:paraId="63E2C6EA"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4061CA" w14:paraId="2CDA3F81" w14:textId="77777777">
              <w:trPr>
                <w:gridAfter w:val="1"/>
                <w:tblCellSpacing w:w="15" w:type="dxa"/>
              </w:trPr>
              <w:tc>
                <w:tcPr>
                  <w:tcW w:w="0" w:type="auto"/>
                  <w:tcMar>
                    <w:top w:w="15" w:type="dxa"/>
                    <w:left w:w="45" w:type="dxa"/>
                    <w:bottom w:w="15" w:type="dxa"/>
                    <w:right w:w="45" w:type="dxa"/>
                  </w:tcMar>
                  <w:hideMark/>
                </w:tcPr>
                <w:p w14:paraId="0DF5E18B" w14:textId="77777777" w:rsidR="004061CA" w:rsidRDefault="004061CA" w:rsidP="00BE01A1">
                  <w:pPr>
                    <w:spacing w:after="120"/>
                    <w:rPr>
                      <w:rFonts w:ascii="Trebuchet MS" w:hAnsi="Trebuchet MS"/>
                      <w:szCs w:val="20"/>
                    </w:rPr>
                  </w:pPr>
                </w:p>
              </w:tc>
            </w:tr>
            <w:tr w:rsidR="004061CA" w14:paraId="50CB3DA9" w14:textId="77777777">
              <w:trPr>
                <w:tblCellSpacing w:w="15" w:type="dxa"/>
              </w:trPr>
              <w:tc>
                <w:tcPr>
                  <w:tcW w:w="0" w:type="auto"/>
                  <w:tcMar>
                    <w:top w:w="15" w:type="dxa"/>
                    <w:left w:w="45" w:type="dxa"/>
                    <w:bottom w:w="15" w:type="dxa"/>
                    <w:right w:w="45" w:type="dxa"/>
                  </w:tcMar>
                  <w:hideMark/>
                </w:tcPr>
                <w:p w14:paraId="4BC2FF92"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2D3575D"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0DA0494A" w14:textId="77777777">
              <w:trPr>
                <w:tblCellSpacing w:w="15" w:type="dxa"/>
              </w:trPr>
              <w:tc>
                <w:tcPr>
                  <w:tcW w:w="0" w:type="auto"/>
                  <w:tcMar>
                    <w:top w:w="15" w:type="dxa"/>
                    <w:left w:w="45" w:type="dxa"/>
                    <w:bottom w:w="15" w:type="dxa"/>
                    <w:right w:w="45" w:type="dxa"/>
                  </w:tcMar>
                  <w:hideMark/>
                </w:tcPr>
                <w:p w14:paraId="2009630C"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329975B"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66B8B8E" w14:textId="77777777">
              <w:trPr>
                <w:tblCellSpacing w:w="15" w:type="dxa"/>
              </w:trPr>
              <w:tc>
                <w:tcPr>
                  <w:tcW w:w="0" w:type="auto"/>
                  <w:tcMar>
                    <w:top w:w="15" w:type="dxa"/>
                    <w:left w:w="45" w:type="dxa"/>
                    <w:bottom w:w="15" w:type="dxa"/>
                    <w:right w:w="45" w:type="dxa"/>
                  </w:tcMar>
                  <w:hideMark/>
                </w:tcPr>
                <w:p w14:paraId="59285D7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C95B5C7"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36D58E98"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9CC260D"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7DC897A"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enables the secure raw SCPI server at this port.</w:t>
            </w:r>
          </w:p>
          <w:p w14:paraId="1292F579"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RULE:23.12.10.1-1</w:t>
            </w:r>
            <w:r>
              <w:rPr>
                <w:rFonts w:ascii="Trebuchet MS" w:hAnsi="Trebuchet MS"/>
                <w:szCs w:val="20"/>
              </w:rPr>
              <w:t xml:space="preserve"> </w:t>
            </w:r>
          </w:p>
          <w:p w14:paraId="2ADFE8DE"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2A45C92A" w14:textId="77777777">
        <w:trPr>
          <w:divId w:val="1595742950"/>
          <w:tblCellSpacing w:w="15" w:type="dxa"/>
        </w:trPr>
        <w:tc>
          <w:tcPr>
            <w:tcW w:w="0" w:type="auto"/>
            <w:tcMar>
              <w:top w:w="15" w:type="dxa"/>
              <w:left w:w="45" w:type="dxa"/>
              <w:bottom w:w="15" w:type="dxa"/>
              <w:right w:w="45" w:type="dxa"/>
            </w:tcMar>
            <w:hideMark/>
          </w:tcPr>
          <w:p w14:paraId="605E9E21"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4061CA" w14:paraId="7C4ADCF6" w14:textId="77777777">
              <w:trPr>
                <w:gridAfter w:val="1"/>
                <w:tblCellSpacing w:w="15" w:type="dxa"/>
              </w:trPr>
              <w:tc>
                <w:tcPr>
                  <w:tcW w:w="0" w:type="auto"/>
                  <w:tcMar>
                    <w:top w:w="15" w:type="dxa"/>
                    <w:left w:w="45" w:type="dxa"/>
                    <w:bottom w:w="15" w:type="dxa"/>
                    <w:right w:w="45" w:type="dxa"/>
                  </w:tcMar>
                  <w:hideMark/>
                </w:tcPr>
                <w:p w14:paraId="28E535BA" w14:textId="77777777" w:rsidR="004061CA" w:rsidRDefault="004061CA" w:rsidP="00BE01A1">
                  <w:pPr>
                    <w:spacing w:after="120"/>
                    <w:rPr>
                      <w:rFonts w:ascii="Trebuchet MS" w:hAnsi="Trebuchet MS"/>
                      <w:szCs w:val="20"/>
                    </w:rPr>
                  </w:pPr>
                </w:p>
              </w:tc>
            </w:tr>
            <w:tr w:rsidR="004061CA" w14:paraId="17ACE7D6" w14:textId="77777777">
              <w:trPr>
                <w:tblCellSpacing w:w="15" w:type="dxa"/>
              </w:trPr>
              <w:tc>
                <w:tcPr>
                  <w:tcW w:w="0" w:type="auto"/>
                  <w:tcMar>
                    <w:top w:w="15" w:type="dxa"/>
                    <w:left w:w="45" w:type="dxa"/>
                    <w:bottom w:w="15" w:type="dxa"/>
                    <w:right w:w="45" w:type="dxa"/>
                  </w:tcMar>
                  <w:hideMark/>
                </w:tcPr>
                <w:p w14:paraId="5F0BB2A4"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ED11F5C"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12EDA72B" w14:textId="77777777">
              <w:trPr>
                <w:tblCellSpacing w:w="15" w:type="dxa"/>
              </w:trPr>
              <w:tc>
                <w:tcPr>
                  <w:tcW w:w="0" w:type="auto"/>
                  <w:tcMar>
                    <w:top w:w="15" w:type="dxa"/>
                    <w:left w:w="45" w:type="dxa"/>
                    <w:bottom w:w="15" w:type="dxa"/>
                    <w:right w:w="45" w:type="dxa"/>
                  </w:tcMar>
                  <w:hideMark/>
                </w:tcPr>
                <w:p w14:paraId="5F46C74B"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9587E2F"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144EB809" w14:textId="77777777">
              <w:trPr>
                <w:tblCellSpacing w:w="15" w:type="dxa"/>
              </w:trPr>
              <w:tc>
                <w:tcPr>
                  <w:tcW w:w="0" w:type="auto"/>
                  <w:tcMar>
                    <w:top w:w="15" w:type="dxa"/>
                    <w:left w:w="45" w:type="dxa"/>
                    <w:bottom w:w="15" w:type="dxa"/>
                    <w:right w:w="45" w:type="dxa"/>
                  </w:tcMar>
                  <w:hideMark/>
                </w:tcPr>
                <w:p w14:paraId="4232EB25"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673D211" w14:textId="77777777" w:rsidR="004061CA" w:rsidRDefault="004061CA" w:rsidP="00BE01A1">
                  <w:pPr>
                    <w:spacing w:after="120"/>
                    <w:rPr>
                      <w:rFonts w:ascii="Trebuchet MS" w:hAnsi="Trebuchet MS"/>
                      <w:szCs w:val="20"/>
                    </w:rPr>
                  </w:pPr>
                  <w:r>
                    <w:rPr>
                      <w:rFonts w:ascii="Trebuchet MS" w:hAnsi="Trebuchet MS"/>
                      <w:szCs w:val="20"/>
                    </w:rPr>
                    <w:t>NA</w:t>
                  </w:r>
                </w:p>
              </w:tc>
            </w:tr>
          </w:tbl>
          <w:p w14:paraId="2AF6ED4A"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DF9F650"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96B515F"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port of this secure raw SCPI server.</w:t>
            </w:r>
          </w:p>
          <w:p w14:paraId="051DA273"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RULE:23.12.10.1-2</w:t>
            </w:r>
            <w:r>
              <w:rPr>
                <w:rFonts w:ascii="Trebuchet MS" w:hAnsi="Trebuchet MS"/>
                <w:szCs w:val="20"/>
              </w:rPr>
              <w:t xml:space="preserve"> </w:t>
            </w:r>
          </w:p>
          <w:p w14:paraId="5CEDCFB2"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242941CC" w14:textId="77777777">
        <w:trPr>
          <w:divId w:val="1595742950"/>
          <w:tblCellSpacing w:w="15" w:type="dxa"/>
        </w:trPr>
        <w:tc>
          <w:tcPr>
            <w:tcW w:w="0" w:type="auto"/>
            <w:tcMar>
              <w:top w:w="15" w:type="dxa"/>
              <w:left w:w="45" w:type="dxa"/>
              <w:bottom w:w="15" w:type="dxa"/>
              <w:right w:w="45" w:type="dxa"/>
            </w:tcMar>
            <w:hideMark/>
          </w:tcPr>
          <w:p w14:paraId="52432081" w14:textId="77777777" w:rsidR="004061CA" w:rsidRDefault="004061CA" w:rsidP="00BE01A1">
            <w:pPr>
              <w:spacing w:after="120"/>
              <w:rPr>
                <w:rFonts w:ascii="Trebuchet MS" w:hAnsi="Trebuchet MS"/>
                <w:szCs w:val="20"/>
              </w:rPr>
            </w:pPr>
            <w:r>
              <w:rPr>
                <w:rFonts w:ascii="Trebuchet MS" w:hAnsi="Trebuchet MS"/>
                <w:szCs w:val="20"/>
              </w:rPr>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4061CA" w14:paraId="45171D7F" w14:textId="77777777">
              <w:trPr>
                <w:gridAfter w:val="1"/>
                <w:tblCellSpacing w:w="15" w:type="dxa"/>
              </w:trPr>
              <w:tc>
                <w:tcPr>
                  <w:tcW w:w="0" w:type="auto"/>
                  <w:tcMar>
                    <w:top w:w="15" w:type="dxa"/>
                    <w:left w:w="45" w:type="dxa"/>
                    <w:bottom w:w="15" w:type="dxa"/>
                    <w:right w:w="45" w:type="dxa"/>
                  </w:tcMar>
                  <w:hideMark/>
                </w:tcPr>
                <w:p w14:paraId="7442E34E" w14:textId="77777777" w:rsidR="004061CA" w:rsidRDefault="004061CA" w:rsidP="00BE01A1">
                  <w:pPr>
                    <w:spacing w:after="120"/>
                    <w:rPr>
                      <w:rFonts w:ascii="Trebuchet MS" w:hAnsi="Trebuchet MS"/>
                      <w:szCs w:val="20"/>
                    </w:rPr>
                  </w:pPr>
                </w:p>
              </w:tc>
            </w:tr>
            <w:tr w:rsidR="004061CA" w14:paraId="09974005" w14:textId="77777777">
              <w:trPr>
                <w:tblCellSpacing w:w="15" w:type="dxa"/>
              </w:trPr>
              <w:tc>
                <w:tcPr>
                  <w:tcW w:w="0" w:type="auto"/>
                  <w:tcMar>
                    <w:top w:w="15" w:type="dxa"/>
                    <w:left w:w="45" w:type="dxa"/>
                    <w:bottom w:w="15" w:type="dxa"/>
                    <w:right w:w="45" w:type="dxa"/>
                  </w:tcMar>
                  <w:hideMark/>
                </w:tcPr>
                <w:p w14:paraId="22D37C36"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650ECC0"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1971B2EF" w14:textId="77777777">
              <w:trPr>
                <w:tblCellSpacing w:w="15" w:type="dxa"/>
              </w:trPr>
              <w:tc>
                <w:tcPr>
                  <w:tcW w:w="0" w:type="auto"/>
                  <w:tcMar>
                    <w:top w:w="15" w:type="dxa"/>
                    <w:left w:w="45" w:type="dxa"/>
                    <w:bottom w:w="15" w:type="dxa"/>
                    <w:right w:w="45" w:type="dxa"/>
                  </w:tcMar>
                  <w:hideMark/>
                </w:tcPr>
                <w:p w14:paraId="0A7FB11F"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FBAB9AB"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1A47128" w14:textId="77777777">
              <w:trPr>
                <w:tblCellSpacing w:w="15" w:type="dxa"/>
              </w:trPr>
              <w:tc>
                <w:tcPr>
                  <w:tcW w:w="0" w:type="auto"/>
                  <w:tcMar>
                    <w:top w:w="15" w:type="dxa"/>
                    <w:left w:w="45" w:type="dxa"/>
                    <w:bottom w:w="15" w:type="dxa"/>
                    <w:right w:w="45" w:type="dxa"/>
                  </w:tcMar>
                  <w:hideMark/>
                </w:tcPr>
                <w:p w14:paraId="39EA3E2F"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A60763A" w14:textId="77777777" w:rsidR="004061CA" w:rsidRDefault="004061CA" w:rsidP="00BE01A1">
                  <w:pPr>
                    <w:spacing w:after="120"/>
                    <w:rPr>
                      <w:rFonts w:ascii="Trebuchet MS" w:hAnsi="Trebuchet MS"/>
                      <w:szCs w:val="20"/>
                    </w:rPr>
                  </w:pPr>
                  <w:r>
                    <w:rPr>
                      <w:rFonts w:ascii="Trebuchet MS" w:hAnsi="Trebuchet MS"/>
                      <w:szCs w:val="20"/>
                    </w:rPr>
                    <w:t>false</w:t>
                  </w:r>
                </w:p>
              </w:tc>
            </w:tr>
          </w:tbl>
          <w:p w14:paraId="6C95B617"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67770CA"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F2EC68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if client authentication is required. Secure raw SCPI connections use mutual TLS (mTLS) for client authentication. </w:t>
            </w:r>
          </w:p>
          <w:p w14:paraId="70831E61"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client certificate is authenticated based on the </w:t>
            </w:r>
            <w:r>
              <w:rPr>
                <w:rStyle w:val="Emphasis"/>
                <w:rFonts w:ascii="Trebuchet MS" w:hAnsi="Trebuchet MS"/>
                <w:szCs w:val="20"/>
              </w:rPr>
              <w:t>Interface/ClientAuthentication/ClientCertAuthentication</w:t>
            </w:r>
            <w:r>
              <w:rPr>
                <w:rFonts w:ascii="Trebuchet MS" w:hAnsi="Trebuchet MS"/>
                <w:szCs w:val="20"/>
              </w:rPr>
              <w:t xml:space="preserve"> element which must be configured if an active secure raw SCPI connection requires client authentication. </w:t>
            </w:r>
          </w:p>
          <w:p w14:paraId="71315A75"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false, the device accepts SCPITLS connections without client authentication, although mTLS connections may still be supported. </w:t>
            </w:r>
          </w:p>
          <w:p w14:paraId="0D683803"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RULE:23.12.10.1-3</w:t>
            </w:r>
            <w:r>
              <w:rPr>
                <w:rFonts w:ascii="Trebuchet MS" w:hAnsi="Trebuchet MS"/>
                <w:szCs w:val="20"/>
              </w:rPr>
              <w:t xml:space="preserve"> If secure raw SCPI client authentication is implemented it shall use ClientAuthentication configuration. </w:t>
            </w:r>
          </w:p>
          <w:p w14:paraId="72398827"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16C5AD11" w14:textId="77777777">
        <w:trPr>
          <w:divId w:val="1595742950"/>
          <w:tblCellSpacing w:w="15" w:type="dxa"/>
        </w:trPr>
        <w:tc>
          <w:tcPr>
            <w:tcW w:w="0" w:type="auto"/>
            <w:tcMar>
              <w:top w:w="15" w:type="dxa"/>
              <w:left w:w="45" w:type="dxa"/>
              <w:bottom w:w="15" w:type="dxa"/>
              <w:right w:w="45" w:type="dxa"/>
            </w:tcMar>
            <w:hideMark/>
          </w:tcPr>
          <w:p w14:paraId="5DCDEBE0" w14:textId="77777777" w:rsidR="004061CA" w:rsidRDefault="004061CA" w:rsidP="00BE01A1">
            <w:pPr>
              <w:spacing w:after="120"/>
              <w:rPr>
                <w:rFonts w:ascii="Trebuchet MS" w:hAnsi="Trebuchet MS"/>
                <w:szCs w:val="20"/>
              </w:rPr>
            </w:pPr>
            <w:r>
              <w:rPr>
                <w:rFonts w:ascii="Trebuchet MS" w:hAnsi="Trebuchet MS"/>
                <w:szCs w:val="20"/>
              </w:rPr>
              <w:lastRenderedPageBreak/>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4061CA" w14:paraId="62C97D16" w14:textId="77777777">
              <w:trPr>
                <w:gridAfter w:val="1"/>
                <w:tblCellSpacing w:w="15" w:type="dxa"/>
              </w:trPr>
              <w:tc>
                <w:tcPr>
                  <w:tcW w:w="0" w:type="auto"/>
                  <w:tcMar>
                    <w:top w:w="15" w:type="dxa"/>
                    <w:left w:w="45" w:type="dxa"/>
                    <w:bottom w:w="15" w:type="dxa"/>
                    <w:right w:w="45" w:type="dxa"/>
                  </w:tcMar>
                  <w:hideMark/>
                </w:tcPr>
                <w:p w14:paraId="3FDED621" w14:textId="77777777" w:rsidR="004061CA" w:rsidRDefault="004061CA" w:rsidP="00BE01A1">
                  <w:pPr>
                    <w:spacing w:after="120"/>
                    <w:rPr>
                      <w:rFonts w:ascii="Trebuchet MS" w:hAnsi="Trebuchet MS"/>
                      <w:szCs w:val="20"/>
                    </w:rPr>
                  </w:pPr>
                </w:p>
              </w:tc>
            </w:tr>
            <w:tr w:rsidR="004061CA" w14:paraId="10D94A46" w14:textId="77777777">
              <w:trPr>
                <w:tblCellSpacing w:w="15" w:type="dxa"/>
              </w:trPr>
              <w:tc>
                <w:tcPr>
                  <w:tcW w:w="0" w:type="auto"/>
                  <w:tcMar>
                    <w:top w:w="15" w:type="dxa"/>
                    <w:left w:w="45" w:type="dxa"/>
                    <w:bottom w:w="15" w:type="dxa"/>
                    <w:right w:w="45" w:type="dxa"/>
                  </w:tcMar>
                  <w:hideMark/>
                </w:tcPr>
                <w:p w14:paraId="66D0B1AC"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F3CF6E9"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3D66F79F" w14:textId="77777777">
              <w:trPr>
                <w:tblCellSpacing w:w="15" w:type="dxa"/>
              </w:trPr>
              <w:tc>
                <w:tcPr>
                  <w:tcW w:w="0" w:type="auto"/>
                  <w:tcMar>
                    <w:top w:w="15" w:type="dxa"/>
                    <w:left w:w="45" w:type="dxa"/>
                    <w:bottom w:w="15" w:type="dxa"/>
                    <w:right w:w="45" w:type="dxa"/>
                  </w:tcMar>
                  <w:hideMark/>
                </w:tcPr>
                <w:p w14:paraId="7B031C31"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15D8FEB"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AE7DE97" w14:textId="77777777">
              <w:trPr>
                <w:tblCellSpacing w:w="15" w:type="dxa"/>
              </w:trPr>
              <w:tc>
                <w:tcPr>
                  <w:tcW w:w="0" w:type="auto"/>
                  <w:tcMar>
                    <w:top w:w="15" w:type="dxa"/>
                    <w:left w:w="45" w:type="dxa"/>
                    <w:bottom w:w="15" w:type="dxa"/>
                    <w:right w:w="45" w:type="dxa"/>
                  </w:tcMar>
                  <w:hideMark/>
                </w:tcPr>
                <w:p w14:paraId="32367304"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E73BA3"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0C5322CC"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C6A9AB6" w14:textId="77777777" w:rsidR="004061CA" w:rsidRDefault="004061CA" w:rsidP="00BE01A1">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50BE3792"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SCPITLS ports that the client may configure. </w:t>
            </w:r>
          </w:p>
          <w:p w14:paraId="2C66B4D5"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RULE:23.12.10.1-4</w:t>
            </w:r>
            <w:r>
              <w:rPr>
                <w:rFonts w:ascii="Trebuchet MS" w:hAnsi="Trebuchet MS"/>
                <w:szCs w:val="20"/>
              </w:rPr>
              <w:t xml:space="preserve"> </w:t>
            </w:r>
          </w:p>
          <w:p w14:paraId="7B340C38"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388D2E3B" w14:textId="77777777" w:rsidR="004061CA" w:rsidRDefault="004061CA" w:rsidP="00BE01A1">
      <w:pPr>
        <w:spacing w:after="120"/>
        <w:divId w:val="1595742950"/>
        <w:rPr>
          <w:sz w:val="24"/>
        </w:rPr>
      </w:pPr>
    </w:p>
    <w:p w14:paraId="1B336B19" w14:textId="77777777" w:rsidR="004061CA" w:rsidRDefault="004061CA" w:rsidP="00BE01A1">
      <w:pPr>
        <w:pStyle w:val="NormalWeb"/>
        <w:spacing w:after="120"/>
        <w:divId w:val="1595742950"/>
        <w:rPr>
          <w:rFonts w:eastAsiaTheme="minorEastAsia"/>
        </w:rPr>
      </w:pPr>
      <w:r>
        <w:t xml:space="preserve">The SCPITLS complex type has </w:t>
      </w:r>
      <w:r>
        <w:rPr>
          <w:b/>
          <w:bCs/>
        </w:rPr>
        <w:t>no subelements</w:t>
      </w:r>
    </w:p>
    <w:p w14:paraId="1EA05382" w14:textId="77777777" w:rsidR="004061CA" w:rsidRDefault="004061CA" w:rsidP="00BE01A1">
      <w:pPr>
        <w:spacing w:after="120"/>
        <w:divId w:val="1595742950"/>
      </w:pPr>
    </w:p>
    <w:p w14:paraId="07B06943" w14:textId="77777777" w:rsidR="004061CA" w:rsidRDefault="004061CA" w:rsidP="00BE01A1">
      <w:pPr>
        <w:pStyle w:val="Heading3"/>
        <w:spacing w:after="120"/>
        <w:divId w:val="1595742950"/>
      </w:pPr>
      <w:bookmarkStart w:id="158" w:name="_Toc134436625"/>
      <w:r>
        <w:t>Telnet</w:t>
      </w:r>
      <w:bookmarkEnd w:id="158"/>
    </w:p>
    <w:p w14:paraId="15C2EA50" w14:textId="77777777" w:rsidR="004061CA" w:rsidRDefault="004061CA" w:rsidP="00BE01A1">
      <w:pPr>
        <w:pStyle w:val="NormalWeb"/>
        <w:spacing w:after="120"/>
        <w:divId w:val="1300191074"/>
        <w:rPr>
          <w:rFonts w:eastAsiaTheme="minorEastAsia"/>
        </w:rPr>
      </w:pPr>
      <w:r>
        <w:rPr>
          <w:rStyle w:val="Emphasis"/>
        </w:rPr>
        <w:t>Telnet</w:t>
      </w:r>
      <w:r>
        <w:t xml:space="preserve"> indicates the telnet connection. Telnet is commonly used for either Command and Control traffic or an operating system shell. </w:t>
      </w:r>
    </w:p>
    <w:p w14:paraId="71A3B0AA"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416"/>
        <w:gridCol w:w="2046"/>
        <w:gridCol w:w="730"/>
        <w:gridCol w:w="5168"/>
      </w:tblGrid>
      <w:tr w:rsidR="004061CA" w14:paraId="1E215E4E"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2FBD4D0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C41460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F28931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29FF90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25D4AA75" w14:textId="77777777">
        <w:trPr>
          <w:divId w:val="1595742950"/>
          <w:tblCellSpacing w:w="15" w:type="dxa"/>
        </w:trPr>
        <w:tc>
          <w:tcPr>
            <w:tcW w:w="0" w:type="auto"/>
            <w:tcMar>
              <w:top w:w="15" w:type="dxa"/>
              <w:left w:w="45" w:type="dxa"/>
              <w:bottom w:w="15" w:type="dxa"/>
              <w:right w:w="45" w:type="dxa"/>
            </w:tcMar>
            <w:hideMark/>
          </w:tcPr>
          <w:p w14:paraId="012BAB3C"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4061CA" w14:paraId="669ECC6C" w14:textId="77777777">
              <w:trPr>
                <w:gridAfter w:val="1"/>
                <w:tblCellSpacing w:w="15" w:type="dxa"/>
              </w:trPr>
              <w:tc>
                <w:tcPr>
                  <w:tcW w:w="0" w:type="auto"/>
                  <w:tcMar>
                    <w:top w:w="15" w:type="dxa"/>
                    <w:left w:w="45" w:type="dxa"/>
                    <w:bottom w:w="15" w:type="dxa"/>
                    <w:right w:w="45" w:type="dxa"/>
                  </w:tcMar>
                  <w:hideMark/>
                </w:tcPr>
                <w:p w14:paraId="0354C88F" w14:textId="77777777" w:rsidR="004061CA" w:rsidRDefault="004061CA" w:rsidP="00BE01A1">
                  <w:pPr>
                    <w:spacing w:after="120"/>
                    <w:rPr>
                      <w:rFonts w:ascii="Trebuchet MS" w:hAnsi="Trebuchet MS"/>
                      <w:szCs w:val="20"/>
                    </w:rPr>
                  </w:pPr>
                </w:p>
              </w:tc>
            </w:tr>
            <w:tr w:rsidR="004061CA" w14:paraId="252F50D9" w14:textId="77777777">
              <w:trPr>
                <w:tblCellSpacing w:w="15" w:type="dxa"/>
              </w:trPr>
              <w:tc>
                <w:tcPr>
                  <w:tcW w:w="0" w:type="auto"/>
                  <w:tcMar>
                    <w:top w:w="15" w:type="dxa"/>
                    <w:left w:w="45" w:type="dxa"/>
                    <w:bottom w:w="15" w:type="dxa"/>
                    <w:right w:w="45" w:type="dxa"/>
                  </w:tcMar>
                  <w:hideMark/>
                </w:tcPr>
                <w:p w14:paraId="7515329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942DD44"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72342E03" w14:textId="77777777">
              <w:trPr>
                <w:tblCellSpacing w:w="15" w:type="dxa"/>
              </w:trPr>
              <w:tc>
                <w:tcPr>
                  <w:tcW w:w="0" w:type="auto"/>
                  <w:tcMar>
                    <w:top w:w="15" w:type="dxa"/>
                    <w:left w:w="45" w:type="dxa"/>
                    <w:bottom w:w="15" w:type="dxa"/>
                    <w:right w:w="45" w:type="dxa"/>
                  </w:tcMar>
                  <w:hideMark/>
                </w:tcPr>
                <w:p w14:paraId="233D51D3"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278DFF3"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2111938F" w14:textId="77777777">
              <w:trPr>
                <w:tblCellSpacing w:w="15" w:type="dxa"/>
              </w:trPr>
              <w:tc>
                <w:tcPr>
                  <w:tcW w:w="0" w:type="auto"/>
                  <w:tcMar>
                    <w:top w:w="15" w:type="dxa"/>
                    <w:left w:w="45" w:type="dxa"/>
                    <w:bottom w:w="15" w:type="dxa"/>
                    <w:right w:w="45" w:type="dxa"/>
                  </w:tcMar>
                  <w:hideMark/>
                </w:tcPr>
                <w:p w14:paraId="56D626E5"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09F0F0F"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3A569803"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712745F"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A072CB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Telnet server is enabled.</w:t>
            </w:r>
          </w:p>
          <w:p w14:paraId="504B37E7"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RULE:23.12.11.1-1</w:t>
            </w:r>
            <w:r>
              <w:rPr>
                <w:rFonts w:ascii="Trebuchet MS" w:hAnsi="Trebuchet MS"/>
                <w:szCs w:val="20"/>
              </w:rPr>
              <w:t xml:space="preserve"> </w:t>
            </w:r>
          </w:p>
          <w:p w14:paraId="70AC876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 xml:space="preserve">If Telnet is enabled without requiring TLS (Telnet/@TLSRequired) the device is in unsecure mode. </w:t>
            </w:r>
          </w:p>
        </w:tc>
      </w:tr>
      <w:tr w:rsidR="004061CA" w14:paraId="32BEE0DC" w14:textId="77777777">
        <w:trPr>
          <w:divId w:val="1595742950"/>
          <w:tblCellSpacing w:w="15" w:type="dxa"/>
        </w:trPr>
        <w:tc>
          <w:tcPr>
            <w:tcW w:w="0" w:type="auto"/>
            <w:tcMar>
              <w:top w:w="15" w:type="dxa"/>
              <w:left w:w="45" w:type="dxa"/>
              <w:bottom w:w="15" w:type="dxa"/>
              <w:right w:w="45" w:type="dxa"/>
            </w:tcMar>
            <w:hideMark/>
          </w:tcPr>
          <w:p w14:paraId="6A9C0B2A" w14:textId="77777777" w:rsidR="004061CA" w:rsidRDefault="004061CA" w:rsidP="00BE01A1">
            <w:pPr>
              <w:spacing w:after="120"/>
              <w:rPr>
                <w:rFonts w:ascii="Trebuchet MS" w:hAnsi="Trebuchet MS"/>
                <w:szCs w:val="20"/>
              </w:rPr>
            </w:pPr>
            <w:r>
              <w:rPr>
                <w:rFonts w:ascii="Trebuchet MS" w:hAnsi="Trebuchet MS"/>
                <w:szCs w:val="20"/>
              </w:rPr>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4061CA" w14:paraId="6A7F12B4" w14:textId="77777777">
              <w:trPr>
                <w:gridAfter w:val="1"/>
                <w:tblCellSpacing w:w="15" w:type="dxa"/>
              </w:trPr>
              <w:tc>
                <w:tcPr>
                  <w:tcW w:w="0" w:type="auto"/>
                  <w:tcMar>
                    <w:top w:w="15" w:type="dxa"/>
                    <w:left w:w="45" w:type="dxa"/>
                    <w:bottom w:w="15" w:type="dxa"/>
                    <w:right w:w="45" w:type="dxa"/>
                  </w:tcMar>
                  <w:hideMark/>
                </w:tcPr>
                <w:p w14:paraId="7F654117" w14:textId="77777777" w:rsidR="004061CA" w:rsidRDefault="004061CA" w:rsidP="00BE01A1">
                  <w:pPr>
                    <w:spacing w:after="120"/>
                    <w:rPr>
                      <w:rFonts w:ascii="Trebuchet MS" w:hAnsi="Trebuchet MS"/>
                      <w:szCs w:val="20"/>
                    </w:rPr>
                  </w:pPr>
                </w:p>
              </w:tc>
            </w:tr>
            <w:tr w:rsidR="004061CA" w14:paraId="2E78D3CD" w14:textId="77777777">
              <w:trPr>
                <w:tblCellSpacing w:w="15" w:type="dxa"/>
              </w:trPr>
              <w:tc>
                <w:tcPr>
                  <w:tcW w:w="0" w:type="auto"/>
                  <w:tcMar>
                    <w:top w:w="15" w:type="dxa"/>
                    <w:left w:w="45" w:type="dxa"/>
                    <w:bottom w:w="15" w:type="dxa"/>
                    <w:right w:w="45" w:type="dxa"/>
                  </w:tcMar>
                  <w:hideMark/>
                </w:tcPr>
                <w:p w14:paraId="27FD6D44"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055966E"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51F886AE" w14:textId="77777777">
              <w:trPr>
                <w:tblCellSpacing w:w="15" w:type="dxa"/>
              </w:trPr>
              <w:tc>
                <w:tcPr>
                  <w:tcW w:w="0" w:type="auto"/>
                  <w:tcMar>
                    <w:top w:w="15" w:type="dxa"/>
                    <w:left w:w="45" w:type="dxa"/>
                    <w:bottom w:w="15" w:type="dxa"/>
                    <w:right w:w="45" w:type="dxa"/>
                  </w:tcMar>
                  <w:hideMark/>
                </w:tcPr>
                <w:p w14:paraId="6C623124"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E0431D6"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4A839778" w14:textId="77777777">
              <w:trPr>
                <w:tblCellSpacing w:w="15" w:type="dxa"/>
              </w:trPr>
              <w:tc>
                <w:tcPr>
                  <w:tcW w:w="0" w:type="auto"/>
                  <w:tcMar>
                    <w:top w:w="15" w:type="dxa"/>
                    <w:left w:w="45" w:type="dxa"/>
                    <w:bottom w:w="15" w:type="dxa"/>
                    <w:right w:w="45" w:type="dxa"/>
                  </w:tcMar>
                  <w:hideMark/>
                </w:tcPr>
                <w:p w14:paraId="465393EF"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F5EFFAF" w14:textId="77777777" w:rsidR="004061CA" w:rsidRDefault="004061CA" w:rsidP="00BE01A1">
                  <w:pPr>
                    <w:spacing w:after="120"/>
                    <w:rPr>
                      <w:rFonts w:ascii="Trebuchet MS" w:hAnsi="Trebuchet MS"/>
                      <w:szCs w:val="20"/>
                    </w:rPr>
                  </w:pPr>
                  <w:r>
                    <w:rPr>
                      <w:rFonts w:ascii="Trebuchet MS" w:hAnsi="Trebuchet MS"/>
                      <w:szCs w:val="20"/>
                    </w:rPr>
                    <w:t>5024</w:t>
                  </w:r>
                </w:p>
              </w:tc>
            </w:tr>
          </w:tbl>
          <w:p w14:paraId="3556A798"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8683341"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308337EE"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specifies the Telnet server port. </w:t>
            </w:r>
          </w:p>
          <w:p w14:paraId="35056DD8"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For Command and Control traffic, the IANA assigned port of 5024 should be used. </w:t>
            </w:r>
          </w:p>
          <w:p w14:paraId="2C53BCC7"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RULE:23.12.11.1-2</w:t>
            </w:r>
            <w:r>
              <w:rPr>
                <w:rFonts w:ascii="Trebuchet MS" w:hAnsi="Trebuchet MS"/>
                <w:szCs w:val="20"/>
              </w:rPr>
              <w:t xml:space="preserve"> </w:t>
            </w:r>
          </w:p>
          <w:p w14:paraId="237DF8C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69771D81" w14:textId="77777777">
        <w:trPr>
          <w:divId w:val="1595742950"/>
          <w:tblCellSpacing w:w="15" w:type="dxa"/>
        </w:trPr>
        <w:tc>
          <w:tcPr>
            <w:tcW w:w="0" w:type="auto"/>
            <w:tcMar>
              <w:top w:w="15" w:type="dxa"/>
              <w:left w:w="45" w:type="dxa"/>
              <w:bottom w:w="15" w:type="dxa"/>
              <w:right w:w="45" w:type="dxa"/>
            </w:tcMar>
            <w:hideMark/>
          </w:tcPr>
          <w:p w14:paraId="5FC53295" w14:textId="77777777" w:rsidR="004061CA" w:rsidRDefault="004061CA" w:rsidP="00BE01A1">
            <w:pPr>
              <w:spacing w:after="120"/>
              <w:rPr>
                <w:rFonts w:ascii="Trebuchet MS" w:hAnsi="Trebuchet MS"/>
                <w:szCs w:val="20"/>
              </w:rPr>
            </w:pPr>
            <w:r>
              <w:rPr>
                <w:rFonts w:ascii="Trebuchet MS" w:hAnsi="Trebuchet MS"/>
                <w:szCs w:val="20"/>
              </w:rPr>
              <w:t>TLSRequired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4061CA" w14:paraId="49E922C7" w14:textId="77777777">
              <w:trPr>
                <w:gridAfter w:val="1"/>
                <w:tblCellSpacing w:w="15" w:type="dxa"/>
              </w:trPr>
              <w:tc>
                <w:tcPr>
                  <w:tcW w:w="0" w:type="auto"/>
                  <w:tcMar>
                    <w:top w:w="15" w:type="dxa"/>
                    <w:left w:w="45" w:type="dxa"/>
                    <w:bottom w:w="15" w:type="dxa"/>
                    <w:right w:w="45" w:type="dxa"/>
                  </w:tcMar>
                  <w:hideMark/>
                </w:tcPr>
                <w:p w14:paraId="2B327617" w14:textId="77777777" w:rsidR="004061CA" w:rsidRDefault="004061CA" w:rsidP="00BE01A1">
                  <w:pPr>
                    <w:spacing w:after="120"/>
                    <w:rPr>
                      <w:rFonts w:ascii="Trebuchet MS" w:hAnsi="Trebuchet MS"/>
                      <w:szCs w:val="20"/>
                    </w:rPr>
                  </w:pPr>
                </w:p>
              </w:tc>
            </w:tr>
            <w:tr w:rsidR="004061CA" w14:paraId="49651A81" w14:textId="77777777">
              <w:trPr>
                <w:tblCellSpacing w:w="15" w:type="dxa"/>
              </w:trPr>
              <w:tc>
                <w:tcPr>
                  <w:tcW w:w="0" w:type="auto"/>
                  <w:tcMar>
                    <w:top w:w="15" w:type="dxa"/>
                    <w:left w:w="45" w:type="dxa"/>
                    <w:bottom w:w="15" w:type="dxa"/>
                    <w:right w:w="45" w:type="dxa"/>
                  </w:tcMar>
                  <w:hideMark/>
                </w:tcPr>
                <w:p w14:paraId="0FE7FEA4"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220A4F5"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00D477D7" w14:textId="77777777">
              <w:trPr>
                <w:tblCellSpacing w:w="15" w:type="dxa"/>
              </w:trPr>
              <w:tc>
                <w:tcPr>
                  <w:tcW w:w="0" w:type="auto"/>
                  <w:tcMar>
                    <w:top w:w="15" w:type="dxa"/>
                    <w:left w:w="45" w:type="dxa"/>
                    <w:bottom w:w="15" w:type="dxa"/>
                    <w:right w:w="45" w:type="dxa"/>
                  </w:tcMar>
                  <w:hideMark/>
                </w:tcPr>
                <w:p w14:paraId="46B695FD"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5A4DD8E"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6FAB9790" w14:textId="77777777">
              <w:trPr>
                <w:tblCellSpacing w:w="15" w:type="dxa"/>
              </w:trPr>
              <w:tc>
                <w:tcPr>
                  <w:tcW w:w="0" w:type="auto"/>
                  <w:tcMar>
                    <w:top w:w="15" w:type="dxa"/>
                    <w:left w:w="45" w:type="dxa"/>
                    <w:bottom w:w="15" w:type="dxa"/>
                    <w:right w:w="45" w:type="dxa"/>
                  </w:tcMar>
                  <w:hideMark/>
                </w:tcPr>
                <w:p w14:paraId="7206321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2BD9FE2" w14:textId="77777777" w:rsidR="004061CA" w:rsidRDefault="004061CA" w:rsidP="00BE01A1">
                  <w:pPr>
                    <w:spacing w:after="120"/>
                    <w:rPr>
                      <w:rFonts w:ascii="Trebuchet MS" w:hAnsi="Trebuchet MS"/>
                      <w:szCs w:val="20"/>
                    </w:rPr>
                  </w:pPr>
                  <w:r>
                    <w:rPr>
                      <w:rFonts w:ascii="Trebuchet MS" w:hAnsi="Trebuchet MS"/>
                      <w:szCs w:val="20"/>
                    </w:rPr>
                    <w:t>false</w:t>
                  </w:r>
                </w:p>
              </w:tc>
            </w:tr>
          </w:tbl>
          <w:p w14:paraId="24E24FE6"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91FE347"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75EE186"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TLSRequired</w:t>
            </w:r>
            <w:r>
              <w:rPr>
                <w:rFonts w:ascii="Trebuchet MS" w:hAnsi="Trebuchet MS"/>
                <w:szCs w:val="20"/>
              </w:rPr>
              <w:t xml:space="preserve"> indicates that telnet requires a secure TLS connection instead of TCP. </w:t>
            </w:r>
          </w:p>
          <w:p w14:paraId="0DFEBD81"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TLS only guarantees server (device) authentication. To require client authentication, @clientAuthenticationRequired must be true as well.</w:t>
            </w:r>
            <w:r>
              <w:rPr>
                <w:rFonts w:ascii="Trebuchet MS" w:hAnsi="Trebuchet MS"/>
                <w:szCs w:val="20"/>
              </w:rPr>
              <w:t xml:space="preserve"> </w:t>
            </w:r>
          </w:p>
          <w:p w14:paraId="00B8C007"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RULE:23.12.11.1-3</w:t>
            </w:r>
            <w:r>
              <w:rPr>
                <w:rFonts w:ascii="Trebuchet MS" w:hAnsi="Trebuchet MS"/>
                <w:szCs w:val="20"/>
              </w:rPr>
              <w:t xml:space="preserve"> If the device implements TLS on Telnet it shall include the </w:t>
            </w:r>
            <w:r>
              <w:rPr>
                <w:rStyle w:val="Emphasis"/>
                <w:rFonts w:ascii="Trebuchet MS" w:hAnsi="Trebuchet MS"/>
                <w:szCs w:val="20"/>
              </w:rPr>
              <w:t>TLSRequired</w:t>
            </w:r>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4AAB8EEE"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RULE:23.12.11.1-4</w:t>
            </w:r>
            <w:r>
              <w:rPr>
                <w:rFonts w:ascii="Trebuchet MS" w:hAnsi="Trebuchet MS"/>
                <w:szCs w:val="20"/>
              </w:rPr>
              <w:t xml:space="preserve"> TLSRequired shall be implemented if the device Telnet implementation supports TLS. </w:t>
            </w:r>
          </w:p>
          <w:p w14:paraId="329717C1"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The device is in unsecure mode unless enabled.</w:t>
            </w:r>
          </w:p>
        </w:tc>
      </w:tr>
      <w:tr w:rsidR="004061CA" w14:paraId="43D63C18" w14:textId="77777777">
        <w:trPr>
          <w:divId w:val="1595742950"/>
          <w:tblCellSpacing w:w="15" w:type="dxa"/>
        </w:trPr>
        <w:tc>
          <w:tcPr>
            <w:tcW w:w="0" w:type="auto"/>
            <w:tcMar>
              <w:top w:w="15" w:type="dxa"/>
              <w:left w:w="45" w:type="dxa"/>
              <w:bottom w:w="15" w:type="dxa"/>
              <w:right w:w="45" w:type="dxa"/>
            </w:tcMar>
            <w:hideMark/>
          </w:tcPr>
          <w:p w14:paraId="19B3C844" w14:textId="77777777" w:rsidR="004061CA" w:rsidRDefault="004061CA" w:rsidP="00BE01A1">
            <w:pPr>
              <w:spacing w:after="120"/>
              <w:rPr>
                <w:rFonts w:ascii="Trebuchet MS" w:hAnsi="Trebuchet MS"/>
                <w:szCs w:val="20"/>
              </w:rPr>
            </w:pPr>
            <w:r>
              <w:rPr>
                <w:rFonts w:ascii="Trebuchet MS" w:hAnsi="Trebuchet MS"/>
                <w:szCs w:val="20"/>
              </w:rPr>
              <w:lastRenderedPageBreak/>
              <w:t>client Authentication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62"/>
              <w:gridCol w:w="1064"/>
            </w:tblGrid>
            <w:tr w:rsidR="004061CA" w14:paraId="78A51709" w14:textId="77777777">
              <w:trPr>
                <w:gridAfter w:val="1"/>
                <w:tblCellSpacing w:w="15" w:type="dxa"/>
              </w:trPr>
              <w:tc>
                <w:tcPr>
                  <w:tcW w:w="0" w:type="auto"/>
                  <w:tcMar>
                    <w:top w:w="15" w:type="dxa"/>
                    <w:left w:w="45" w:type="dxa"/>
                    <w:bottom w:w="15" w:type="dxa"/>
                    <w:right w:w="45" w:type="dxa"/>
                  </w:tcMar>
                  <w:hideMark/>
                </w:tcPr>
                <w:p w14:paraId="2116897C" w14:textId="77777777" w:rsidR="004061CA" w:rsidRDefault="004061CA" w:rsidP="00BE01A1">
                  <w:pPr>
                    <w:spacing w:after="120"/>
                    <w:rPr>
                      <w:rFonts w:ascii="Trebuchet MS" w:hAnsi="Trebuchet MS"/>
                      <w:szCs w:val="20"/>
                    </w:rPr>
                  </w:pPr>
                </w:p>
              </w:tc>
            </w:tr>
            <w:tr w:rsidR="004061CA" w14:paraId="3447D8EA" w14:textId="77777777">
              <w:trPr>
                <w:tblCellSpacing w:w="15" w:type="dxa"/>
              </w:trPr>
              <w:tc>
                <w:tcPr>
                  <w:tcW w:w="0" w:type="auto"/>
                  <w:tcMar>
                    <w:top w:w="15" w:type="dxa"/>
                    <w:left w:w="45" w:type="dxa"/>
                    <w:bottom w:w="15" w:type="dxa"/>
                    <w:right w:w="45" w:type="dxa"/>
                  </w:tcMar>
                  <w:hideMark/>
                </w:tcPr>
                <w:p w14:paraId="7071AEED"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450A146"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76C4B584" w14:textId="77777777">
              <w:trPr>
                <w:tblCellSpacing w:w="15" w:type="dxa"/>
              </w:trPr>
              <w:tc>
                <w:tcPr>
                  <w:tcW w:w="0" w:type="auto"/>
                  <w:tcMar>
                    <w:top w:w="15" w:type="dxa"/>
                    <w:left w:w="45" w:type="dxa"/>
                    <w:bottom w:w="15" w:type="dxa"/>
                    <w:right w:w="45" w:type="dxa"/>
                  </w:tcMar>
                  <w:hideMark/>
                </w:tcPr>
                <w:p w14:paraId="435964B8"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779CD45"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36313C82" w14:textId="77777777">
              <w:trPr>
                <w:tblCellSpacing w:w="15" w:type="dxa"/>
              </w:trPr>
              <w:tc>
                <w:tcPr>
                  <w:tcW w:w="0" w:type="auto"/>
                  <w:tcMar>
                    <w:top w:w="15" w:type="dxa"/>
                    <w:left w:w="45" w:type="dxa"/>
                    <w:bottom w:w="15" w:type="dxa"/>
                    <w:right w:w="45" w:type="dxa"/>
                  </w:tcMar>
                  <w:hideMark/>
                </w:tcPr>
                <w:p w14:paraId="737486E8"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8685928" w14:textId="77777777" w:rsidR="004061CA" w:rsidRDefault="004061CA" w:rsidP="00BE01A1">
                  <w:pPr>
                    <w:spacing w:after="120"/>
                    <w:rPr>
                      <w:rFonts w:ascii="Trebuchet MS" w:hAnsi="Trebuchet MS"/>
                      <w:szCs w:val="20"/>
                    </w:rPr>
                  </w:pPr>
                  <w:r>
                    <w:rPr>
                      <w:rFonts w:ascii="Trebuchet MS" w:hAnsi="Trebuchet MS"/>
                      <w:szCs w:val="20"/>
                    </w:rPr>
                    <w:t>false</w:t>
                  </w:r>
                </w:p>
              </w:tc>
            </w:tr>
          </w:tbl>
          <w:p w14:paraId="19EB0D1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960DD60"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4199F6A"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clientAuthenticationRequired</w:t>
            </w:r>
            <w:r>
              <w:rPr>
                <w:rFonts w:ascii="Trebuchet MS" w:hAnsi="Trebuchet MS"/>
                <w:szCs w:val="20"/>
              </w:rPr>
              <w:t xml:space="preserve"> indicates that telnet exclusively uses mTLS. </w:t>
            </w:r>
          </w:p>
          <w:p w14:paraId="260582CC"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If clientAuthenticationRequired is enabled, Telnet/@TLSRequired must be enabled as well. The unsecure Telnet USER and PASS are not used.</w:t>
            </w:r>
            <w:r>
              <w:rPr>
                <w:rFonts w:ascii="Trebuchet MS" w:hAnsi="Trebuchet MS"/>
                <w:szCs w:val="20"/>
              </w:rPr>
              <w:t xml:space="preserve"> </w:t>
            </w:r>
          </w:p>
          <w:p w14:paraId="3C77850E"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RULE:23.12.11.1-5</w:t>
            </w:r>
            <w:r>
              <w:rPr>
                <w:rFonts w:ascii="Trebuchet MS" w:hAnsi="Trebuchet MS"/>
                <w:szCs w:val="20"/>
              </w:rPr>
              <w:t xml:space="preserve"> The mTLS client certificate authentication configured in </w:t>
            </w:r>
            <w:r>
              <w:rPr>
                <w:rStyle w:val="Emphasis"/>
                <w:rFonts w:ascii="Trebuchet MS" w:hAnsi="Trebuchet MS"/>
                <w:szCs w:val="20"/>
              </w:rPr>
              <w:t>Interface/ClientAuthentication/ClientCertAuthentication</w:t>
            </w:r>
            <w:r>
              <w:rPr>
                <w:rFonts w:ascii="Trebuchet MS" w:hAnsi="Trebuchet MS"/>
                <w:szCs w:val="20"/>
              </w:rPr>
              <w:t xml:space="preserve"> shall be used. </w:t>
            </w:r>
          </w:p>
          <w:p w14:paraId="503845B9"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RULE:23.12.11.1-6</w:t>
            </w:r>
            <w:r>
              <w:rPr>
                <w:rFonts w:ascii="Trebuchet MS" w:hAnsi="Trebuchet MS"/>
                <w:szCs w:val="20"/>
              </w:rPr>
              <w:t xml:space="preserve"> If the device implements mTLS (client authentication) on telnet it shall include the </w:t>
            </w:r>
            <w:r>
              <w:rPr>
                <w:rStyle w:val="Emphasis"/>
                <w:rFonts w:ascii="Trebuchet MS" w:hAnsi="Trebuchet MS"/>
                <w:szCs w:val="20"/>
              </w:rPr>
              <w:t>clientAuthenticationRequired</w:t>
            </w:r>
            <w:r>
              <w:rPr>
                <w:rFonts w:ascii="Trebuchet MS" w:hAnsi="Trebuchet MS"/>
                <w:szCs w:val="20"/>
              </w:rPr>
              <w:t xml:space="preserve"> attribute in the query response regardless of the state of </w:t>
            </w:r>
            <w:r>
              <w:rPr>
                <w:rStyle w:val="Emphasis"/>
                <w:rFonts w:ascii="Trebuchet MS" w:hAnsi="Trebuchet MS"/>
                <w:szCs w:val="20"/>
              </w:rPr>
              <w:t>Telnet/@enabled</w:t>
            </w:r>
            <w:r>
              <w:rPr>
                <w:rFonts w:ascii="Trebuchet MS" w:hAnsi="Trebuchet MS"/>
                <w:szCs w:val="20"/>
              </w:rPr>
              <w:t xml:space="preserve">. </w:t>
            </w:r>
          </w:p>
          <w:p w14:paraId="19D7A9AB"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RULE:23.12.11.1-7</w:t>
            </w:r>
            <w:r>
              <w:rPr>
                <w:rFonts w:ascii="Trebuchet MS" w:hAnsi="Trebuchet MS"/>
                <w:szCs w:val="20"/>
              </w:rPr>
              <w:t xml:space="preserve"> clientAuthenticationRequired shall be implemented if the device Telnet implementation supports TLS.</w:t>
            </w:r>
          </w:p>
          <w:p w14:paraId="0194C856"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32BF51A5" w14:textId="77777777">
        <w:trPr>
          <w:divId w:val="1595742950"/>
          <w:tblCellSpacing w:w="15" w:type="dxa"/>
        </w:trPr>
        <w:tc>
          <w:tcPr>
            <w:tcW w:w="0" w:type="auto"/>
            <w:tcMar>
              <w:top w:w="15" w:type="dxa"/>
              <w:left w:w="45" w:type="dxa"/>
              <w:bottom w:w="15" w:type="dxa"/>
              <w:right w:w="45" w:type="dxa"/>
            </w:tcMar>
            <w:hideMark/>
          </w:tcPr>
          <w:p w14:paraId="0CCC4F0C" w14:textId="77777777" w:rsidR="004061CA" w:rsidRDefault="004061CA" w:rsidP="00BE01A1">
            <w:pPr>
              <w:spacing w:after="120"/>
              <w:rPr>
                <w:rFonts w:ascii="Trebuchet MS" w:hAnsi="Trebuchet MS"/>
                <w:szCs w:val="20"/>
              </w:rPr>
            </w:pPr>
            <w:r>
              <w:rPr>
                <w:rFonts w:ascii="Trebuchet MS" w:hAnsi="Trebuchet MS"/>
                <w:szCs w:val="20"/>
              </w:rPr>
              <w:t>capability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25"/>
              <w:gridCol w:w="801"/>
            </w:tblGrid>
            <w:tr w:rsidR="004061CA" w14:paraId="6A4D0A4F" w14:textId="77777777">
              <w:trPr>
                <w:gridAfter w:val="1"/>
                <w:tblCellSpacing w:w="15" w:type="dxa"/>
              </w:trPr>
              <w:tc>
                <w:tcPr>
                  <w:tcW w:w="0" w:type="auto"/>
                  <w:tcMar>
                    <w:top w:w="15" w:type="dxa"/>
                    <w:left w:w="45" w:type="dxa"/>
                    <w:bottom w:w="15" w:type="dxa"/>
                    <w:right w:w="45" w:type="dxa"/>
                  </w:tcMar>
                  <w:hideMark/>
                </w:tcPr>
                <w:p w14:paraId="150134A3" w14:textId="77777777" w:rsidR="004061CA" w:rsidRDefault="004061CA" w:rsidP="00BE01A1">
                  <w:pPr>
                    <w:spacing w:after="120"/>
                    <w:rPr>
                      <w:rFonts w:ascii="Trebuchet MS" w:hAnsi="Trebuchet MS"/>
                      <w:szCs w:val="20"/>
                    </w:rPr>
                  </w:pPr>
                </w:p>
              </w:tc>
            </w:tr>
            <w:tr w:rsidR="004061CA" w14:paraId="36971A44" w14:textId="77777777">
              <w:trPr>
                <w:tblCellSpacing w:w="15" w:type="dxa"/>
              </w:trPr>
              <w:tc>
                <w:tcPr>
                  <w:tcW w:w="0" w:type="auto"/>
                  <w:tcMar>
                    <w:top w:w="15" w:type="dxa"/>
                    <w:left w:w="45" w:type="dxa"/>
                    <w:bottom w:w="15" w:type="dxa"/>
                    <w:right w:w="45" w:type="dxa"/>
                  </w:tcMar>
                  <w:hideMark/>
                </w:tcPr>
                <w:p w14:paraId="28916246"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C73EEA5"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1A780302" w14:textId="77777777">
              <w:trPr>
                <w:tblCellSpacing w:w="15" w:type="dxa"/>
              </w:trPr>
              <w:tc>
                <w:tcPr>
                  <w:tcW w:w="0" w:type="auto"/>
                  <w:tcMar>
                    <w:top w:w="15" w:type="dxa"/>
                    <w:left w:w="45" w:type="dxa"/>
                    <w:bottom w:w="15" w:type="dxa"/>
                    <w:right w:w="45" w:type="dxa"/>
                  </w:tcMar>
                  <w:hideMark/>
                </w:tcPr>
                <w:p w14:paraId="5DD772F3"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D61C2B9"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3BA8E1AA" w14:textId="77777777">
              <w:trPr>
                <w:tblCellSpacing w:w="15" w:type="dxa"/>
              </w:trPr>
              <w:tc>
                <w:tcPr>
                  <w:tcW w:w="0" w:type="auto"/>
                  <w:tcMar>
                    <w:top w:w="15" w:type="dxa"/>
                    <w:left w:w="45" w:type="dxa"/>
                    <w:bottom w:w="15" w:type="dxa"/>
                    <w:right w:w="45" w:type="dxa"/>
                  </w:tcMar>
                  <w:hideMark/>
                </w:tcPr>
                <w:p w14:paraId="0918285D"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ED139F1"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58E60E33"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CBB9365" w14:textId="77777777" w:rsidR="004061CA" w:rsidRDefault="004061CA" w:rsidP="00BE01A1">
            <w:pPr>
              <w:spacing w:after="120"/>
              <w:rPr>
                <w:rFonts w:ascii="Trebuchet MS" w:hAnsi="Trebuchet MS"/>
                <w:szCs w:val="20"/>
              </w:rPr>
            </w:pPr>
            <w:r>
              <w:rPr>
                <w:rFonts w:ascii="Trebuchet MS" w:hAnsi="Trebuchet MS"/>
                <w:szCs w:val="20"/>
              </w:rPr>
              <w:t>Read-only</w:t>
            </w:r>
          </w:p>
        </w:tc>
        <w:tc>
          <w:tcPr>
            <w:tcW w:w="0" w:type="auto"/>
            <w:tcMar>
              <w:top w:w="15" w:type="dxa"/>
              <w:left w:w="45" w:type="dxa"/>
              <w:bottom w:w="15" w:type="dxa"/>
              <w:right w:w="45" w:type="dxa"/>
            </w:tcMar>
            <w:hideMark/>
          </w:tcPr>
          <w:p w14:paraId="13124D8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capability</w:t>
            </w:r>
            <w:r>
              <w:rPr>
                <w:rFonts w:ascii="Trebuchet MS" w:hAnsi="Trebuchet MS"/>
                <w:szCs w:val="20"/>
              </w:rPr>
              <w:t xml:space="preserve"> is a read-only attribute. It indicates the approximate number of Telnet ports that the client may configure. </w:t>
            </w:r>
          </w:p>
          <w:p w14:paraId="4034101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RULE:23.12.11.1-8</w:t>
            </w:r>
            <w:r>
              <w:rPr>
                <w:rFonts w:ascii="Trebuchet MS" w:hAnsi="Trebuchet MS"/>
                <w:szCs w:val="20"/>
              </w:rPr>
              <w:t xml:space="preserve"> </w:t>
            </w:r>
          </w:p>
          <w:p w14:paraId="285A7ECD"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15E6B91A" w14:textId="77777777">
        <w:trPr>
          <w:divId w:val="1595742950"/>
          <w:tblCellSpacing w:w="15" w:type="dxa"/>
        </w:trPr>
        <w:tc>
          <w:tcPr>
            <w:tcW w:w="0" w:type="auto"/>
            <w:tcMar>
              <w:top w:w="15" w:type="dxa"/>
              <w:left w:w="45" w:type="dxa"/>
              <w:bottom w:w="15" w:type="dxa"/>
              <w:right w:w="45" w:type="dxa"/>
            </w:tcMar>
            <w:hideMark/>
          </w:tcPr>
          <w:p w14:paraId="70ABF23E" w14:textId="77777777" w:rsidR="004061CA" w:rsidRDefault="004061CA" w:rsidP="00BE01A1">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43"/>
              <w:gridCol w:w="983"/>
            </w:tblGrid>
            <w:tr w:rsidR="004061CA" w14:paraId="6F28B82B" w14:textId="77777777">
              <w:trPr>
                <w:tblCellSpacing w:w="15" w:type="dxa"/>
              </w:trPr>
              <w:tc>
                <w:tcPr>
                  <w:tcW w:w="0" w:type="auto"/>
                  <w:tcMar>
                    <w:top w:w="15" w:type="dxa"/>
                    <w:left w:w="45" w:type="dxa"/>
                    <w:bottom w:w="15" w:type="dxa"/>
                    <w:right w:w="45" w:type="dxa"/>
                  </w:tcMar>
                  <w:hideMark/>
                </w:tcPr>
                <w:p w14:paraId="0F79236C"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550931E"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6F72DDAE" w14:textId="77777777">
              <w:trPr>
                <w:tblCellSpacing w:w="15" w:type="dxa"/>
              </w:trPr>
              <w:tc>
                <w:tcPr>
                  <w:tcW w:w="0" w:type="auto"/>
                  <w:tcMar>
                    <w:top w:w="15" w:type="dxa"/>
                    <w:left w:w="45" w:type="dxa"/>
                    <w:bottom w:w="15" w:type="dxa"/>
                    <w:right w:w="45" w:type="dxa"/>
                  </w:tcMar>
                  <w:hideMark/>
                </w:tcPr>
                <w:p w14:paraId="082E3466"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F9CDA62"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533C3957" w14:textId="77777777">
              <w:trPr>
                <w:tblCellSpacing w:w="15" w:type="dxa"/>
              </w:trPr>
              <w:tc>
                <w:tcPr>
                  <w:tcW w:w="0" w:type="auto"/>
                  <w:tcMar>
                    <w:top w:w="15" w:type="dxa"/>
                    <w:left w:w="45" w:type="dxa"/>
                    <w:bottom w:w="15" w:type="dxa"/>
                    <w:right w:w="45" w:type="dxa"/>
                  </w:tcMar>
                  <w:hideMark/>
                </w:tcPr>
                <w:p w14:paraId="24AF549F"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54E2DB4"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4870AEA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5E7F8CF"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4F40D804"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Devices may further describe the telnet port, perhaps indicating if this server is SCPI or a command shell. </w:t>
            </w:r>
          </w:p>
          <w:p w14:paraId="05AC01D9"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RULE:23.12.11.1-9</w:t>
            </w:r>
            <w:r>
              <w:rPr>
                <w:rFonts w:ascii="Trebuchet MS" w:hAnsi="Trebuchet MS"/>
                <w:szCs w:val="20"/>
              </w:rPr>
              <w:t xml:space="preserve"> Devices that do not understand additional attributes shall ignore them. </w:t>
            </w:r>
          </w:p>
          <w:p w14:paraId="32CFA6FE"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63462AD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Device determined</w:t>
            </w:r>
          </w:p>
        </w:tc>
      </w:tr>
    </w:tbl>
    <w:p w14:paraId="4F57CDFF" w14:textId="77777777" w:rsidR="004061CA" w:rsidRDefault="004061CA" w:rsidP="00BE01A1">
      <w:pPr>
        <w:spacing w:after="120"/>
        <w:divId w:val="1595742950"/>
        <w:rPr>
          <w:sz w:val="24"/>
        </w:rPr>
      </w:pPr>
    </w:p>
    <w:p w14:paraId="76868846" w14:textId="77777777" w:rsidR="004061CA" w:rsidRDefault="004061CA" w:rsidP="00BE01A1">
      <w:pPr>
        <w:pStyle w:val="NormalWeb"/>
        <w:spacing w:after="120"/>
        <w:divId w:val="1595742950"/>
        <w:rPr>
          <w:rFonts w:eastAsiaTheme="minorEastAsia"/>
        </w:rPr>
      </w:pPr>
      <w:r>
        <w:t xml:space="preserve">The Telnet complex type has </w:t>
      </w:r>
      <w:r>
        <w:rPr>
          <w:b/>
          <w:bCs/>
        </w:rPr>
        <w:t>no subelements</w:t>
      </w:r>
    </w:p>
    <w:p w14:paraId="2226E110" w14:textId="77777777" w:rsidR="004061CA" w:rsidRDefault="004061CA" w:rsidP="00BE01A1">
      <w:pPr>
        <w:spacing w:after="120"/>
        <w:divId w:val="1595742950"/>
      </w:pPr>
    </w:p>
    <w:p w14:paraId="4894F190" w14:textId="77777777" w:rsidR="004061CA" w:rsidRDefault="004061CA" w:rsidP="00BE01A1">
      <w:pPr>
        <w:pStyle w:val="Heading3"/>
        <w:spacing w:after="120"/>
        <w:divId w:val="1595742950"/>
      </w:pPr>
      <w:bookmarkStart w:id="159" w:name="_Toc134436626"/>
      <w:r>
        <w:t>HiSLIP</w:t>
      </w:r>
      <w:bookmarkEnd w:id="159"/>
    </w:p>
    <w:p w14:paraId="1503F77C" w14:textId="77777777" w:rsidR="004061CA" w:rsidRDefault="004061CA" w:rsidP="00BE01A1">
      <w:pPr>
        <w:pStyle w:val="NormalWeb"/>
        <w:spacing w:after="120"/>
        <w:divId w:val="1841461708"/>
        <w:rPr>
          <w:rFonts w:eastAsiaTheme="minorEastAsia"/>
        </w:rPr>
      </w:pPr>
      <w:r>
        <w:rPr>
          <w:rStyle w:val="Emphasis"/>
        </w:rPr>
        <w:t>HiSLIP</w:t>
      </w:r>
      <w:r>
        <w:t xml:space="preserve"> contains the configuration of the HiSLIP protocol. HiSLIP supports multiple servers on a port, each at a different subaddress. Therefore, this element contains the configuration of the only device HiSLIP port. </w:t>
      </w:r>
    </w:p>
    <w:p w14:paraId="5439FF2D" w14:textId="77777777" w:rsidR="004061CA" w:rsidRDefault="004061CA" w:rsidP="00BE01A1">
      <w:pPr>
        <w:pStyle w:val="NormalWeb"/>
        <w:spacing w:after="120"/>
        <w:divId w:val="1841461708"/>
      </w:pPr>
      <w:r>
        <w:t xml:space="preserve">All HiSLIP servers, regardless of their subaddress use the configuration in this element. </w:t>
      </w:r>
    </w:p>
    <w:p w14:paraId="4FFF44DA"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396"/>
        <w:gridCol w:w="2108"/>
        <w:gridCol w:w="791"/>
        <w:gridCol w:w="5065"/>
      </w:tblGrid>
      <w:tr w:rsidR="004061CA" w14:paraId="4244B760"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0F01416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E37D17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7E6B4DB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590777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6292E634" w14:textId="77777777">
        <w:trPr>
          <w:divId w:val="1595742950"/>
          <w:tblCellSpacing w:w="15" w:type="dxa"/>
        </w:trPr>
        <w:tc>
          <w:tcPr>
            <w:tcW w:w="0" w:type="auto"/>
            <w:tcMar>
              <w:top w:w="15" w:type="dxa"/>
              <w:left w:w="45" w:type="dxa"/>
              <w:bottom w:w="15" w:type="dxa"/>
              <w:right w:w="45" w:type="dxa"/>
            </w:tcMar>
            <w:hideMark/>
          </w:tcPr>
          <w:p w14:paraId="613BA3EE"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3045B36C" w14:textId="77777777">
              <w:trPr>
                <w:gridAfter w:val="1"/>
                <w:tblCellSpacing w:w="15" w:type="dxa"/>
              </w:trPr>
              <w:tc>
                <w:tcPr>
                  <w:tcW w:w="0" w:type="auto"/>
                  <w:tcMar>
                    <w:top w:w="15" w:type="dxa"/>
                    <w:left w:w="45" w:type="dxa"/>
                    <w:bottom w:w="15" w:type="dxa"/>
                    <w:right w:w="45" w:type="dxa"/>
                  </w:tcMar>
                  <w:hideMark/>
                </w:tcPr>
                <w:p w14:paraId="480CDB4B" w14:textId="77777777" w:rsidR="004061CA" w:rsidRDefault="004061CA" w:rsidP="00BE01A1">
                  <w:pPr>
                    <w:spacing w:after="120"/>
                    <w:rPr>
                      <w:rFonts w:ascii="Trebuchet MS" w:hAnsi="Trebuchet MS"/>
                      <w:szCs w:val="20"/>
                    </w:rPr>
                  </w:pPr>
                </w:p>
              </w:tc>
            </w:tr>
            <w:tr w:rsidR="004061CA" w14:paraId="687C6E32" w14:textId="77777777">
              <w:trPr>
                <w:tblCellSpacing w:w="15" w:type="dxa"/>
              </w:trPr>
              <w:tc>
                <w:tcPr>
                  <w:tcW w:w="0" w:type="auto"/>
                  <w:tcMar>
                    <w:top w:w="15" w:type="dxa"/>
                    <w:left w:w="45" w:type="dxa"/>
                    <w:bottom w:w="15" w:type="dxa"/>
                    <w:right w:w="45" w:type="dxa"/>
                  </w:tcMar>
                  <w:hideMark/>
                </w:tcPr>
                <w:p w14:paraId="7D0114A4"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D81D2B0"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62BA0C17" w14:textId="77777777">
              <w:trPr>
                <w:tblCellSpacing w:w="15" w:type="dxa"/>
              </w:trPr>
              <w:tc>
                <w:tcPr>
                  <w:tcW w:w="0" w:type="auto"/>
                  <w:tcMar>
                    <w:top w:w="15" w:type="dxa"/>
                    <w:left w:w="45" w:type="dxa"/>
                    <w:bottom w:w="15" w:type="dxa"/>
                    <w:right w:w="45" w:type="dxa"/>
                  </w:tcMar>
                  <w:hideMark/>
                </w:tcPr>
                <w:p w14:paraId="089C6037"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223CE9B"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E186A33" w14:textId="77777777">
              <w:trPr>
                <w:tblCellSpacing w:w="15" w:type="dxa"/>
              </w:trPr>
              <w:tc>
                <w:tcPr>
                  <w:tcW w:w="0" w:type="auto"/>
                  <w:tcMar>
                    <w:top w:w="15" w:type="dxa"/>
                    <w:left w:w="45" w:type="dxa"/>
                    <w:bottom w:w="15" w:type="dxa"/>
                    <w:right w:w="45" w:type="dxa"/>
                  </w:tcMar>
                  <w:hideMark/>
                </w:tcPr>
                <w:p w14:paraId="166EAAE5" w14:textId="77777777" w:rsidR="004061CA" w:rsidRDefault="004061CA" w:rsidP="00BE01A1">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2E9ED32E"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29AEDBE1"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43606CE" w14:textId="77777777" w:rsidR="004061CA" w:rsidRDefault="004061CA" w:rsidP="00BE01A1">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17AFCBEE"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HiSLIP server is enabled. </w:t>
            </w:r>
          </w:p>
          <w:p w14:paraId="4E2F1AB0"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Disabling this server disables all the HiSLIP servers at every HiSLIP subaddress since they </w:t>
            </w:r>
            <w:r>
              <w:rPr>
                <w:rStyle w:val="Emphasis"/>
                <w:rFonts w:ascii="Trebuchet MS" w:hAnsi="Trebuchet MS"/>
                <w:szCs w:val="20"/>
              </w:rPr>
              <w:lastRenderedPageBreak/>
              <w:t xml:space="preserve">are all served from this port at the various subaddresses. </w:t>
            </w:r>
          </w:p>
          <w:p w14:paraId="001FB8BE"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RULE:23.12.12.1-1</w:t>
            </w:r>
            <w:r>
              <w:rPr>
                <w:rFonts w:ascii="Trebuchet MS" w:hAnsi="Trebuchet MS"/>
                <w:szCs w:val="20"/>
              </w:rPr>
              <w:t xml:space="preserve"> </w:t>
            </w:r>
          </w:p>
          <w:p w14:paraId="5BFF0C97" w14:textId="77777777" w:rsidR="004061CA" w:rsidRDefault="004061CA" w:rsidP="00BE01A1">
            <w:pPr>
              <w:pStyle w:val="NormalWeb"/>
              <w:spacing w:after="120"/>
              <w:rPr>
                <w:rFonts w:ascii="Trebuchet MS" w:hAnsi="Trebuchet MS"/>
                <w:szCs w:val="20"/>
              </w:rPr>
            </w:pPr>
            <w:r>
              <w:rPr>
                <w:rFonts w:ascii="Trebuchet MS" w:hAnsi="Trebuchet MS"/>
                <w:b/>
                <w:bCs/>
                <w:szCs w:val="20"/>
              </w:rPr>
              <w:t>Unsecure impact: RULE:23.12.12.1-2</w:t>
            </w:r>
            <w:r>
              <w:rPr>
                <w:rFonts w:ascii="Trebuchet MS" w:hAnsi="Trebuchet MS"/>
                <w:szCs w:val="20"/>
              </w:rPr>
              <w:t xml:space="preserve"> The device is in unsecure mode unless both HiSLIP/@mustStartEncrypted and HiSLIP/@encryptionMandatory are true.</w:t>
            </w:r>
          </w:p>
        </w:tc>
      </w:tr>
      <w:tr w:rsidR="004061CA" w14:paraId="334E8464" w14:textId="77777777">
        <w:trPr>
          <w:divId w:val="1595742950"/>
          <w:tblCellSpacing w:w="15" w:type="dxa"/>
        </w:trPr>
        <w:tc>
          <w:tcPr>
            <w:tcW w:w="0" w:type="auto"/>
            <w:tcMar>
              <w:top w:w="15" w:type="dxa"/>
              <w:left w:w="45" w:type="dxa"/>
              <w:bottom w:w="15" w:type="dxa"/>
              <w:right w:w="45" w:type="dxa"/>
            </w:tcMar>
            <w:hideMark/>
          </w:tcPr>
          <w:p w14:paraId="38964FF4" w14:textId="77777777" w:rsidR="004061CA" w:rsidRDefault="004061CA" w:rsidP="00BE01A1">
            <w:pPr>
              <w:spacing w:after="120"/>
              <w:rPr>
                <w:rFonts w:ascii="Trebuchet MS" w:hAnsi="Trebuchet MS"/>
                <w:szCs w:val="20"/>
              </w:rPr>
            </w:pPr>
            <w:r>
              <w:rPr>
                <w:rFonts w:ascii="Trebuchet MS" w:hAnsi="Trebuchet MS"/>
                <w:szCs w:val="20"/>
              </w:rPr>
              <w:lastRenderedPageBreak/>
              <w:t>port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4061CA" w14:paraId="2700C20F" w14:textId="77777777">
              <w:trPr>
                <w:gridAfter w:val="1"/>
                <w:tblCellSpacing w:w="15" w:type="dxa"/>
              </w:trPr>
              <w:tc>
                <w:tcPr>
                  <w:tcW w:w="0" w:type="auto"/>
                  <w:tcMar>
                    <w:top w:w="15" w:type="dxa"/>
                    <w:left w:w="45" w:type="dxa"/>
                    <w:bottom w:w="15" w:type="dxa"/>
                    <w:right w:w="45" w:type="dxa"/>
                  </w:tcMar>
                  <w:hideMark/>
                </w:tcPr>
                <w:p w14:paraId="79860F2A" w14:textId="77777777" w:rsidR="004061CA" w:rsidRDefault="004061CA" w:rsidP="00BE01A1">
                  <w:pPr>
                    <w:spacing w:after="120"/>
                    <w:rPr>
                      <w:rFonts w:ascii="Trebuchet MS" w:hAnsi="Trebuchet MS"/>
                      <w:szCs w:val="20"/>
                    </w:rPr>
                  </w:pPr>
                </w:p>
              </w:tc>
            </w:tr>
            <w:tr w:rsidR="004061CA" w14:paraId="3DD49787" w14:textId="77777777">
              <w:trPr>
                <w:tblCellSpacing w:w="15" w:type="dxa"/>
              </w:trPr>
              <w:tc>
                <w:tcPr>
                  <w:tcW w:w="0" w:type="auto"/>
                  <w:tcMar>
                    <w:top w:w="15" w:type="dxa"/>
                    <w:left w:w="45" w:type="dxa"/>
                    <w:bottom w:w="15" w:type="dxa"/>
                    <w:right w:w="45" w:type="dxa"/>
                  </w:tcMar>
                  <w:hideMark/>
                </w:tcPr>
                <w:p w14:paraId="6321806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747F026"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6D3DCC16" w14:textId="77777777">
              <w:trPr>
                <w:tblCellSpacing w:w="15" w:type="dxa"/>
              </w:trPr>
              <w:tc>
                <w:tcPr>
                  <w:tcW w:w="0" w:type="auto"/>
                  <w:tcMar>
                    <w:top w:w="15" w:type="dxa"/>
                    <w:left w:w="45" w:type="dxa"/>
                    <w:bottom w:w="15" w:type="dxa"/>
                    <w:right w:w="45" w:type="dxa"/>
                  </w:tcMar>
                  <w:hideMark/>
                </w:tcPr>
                <w:p w14:paraId="1FC5F8F3"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8EC5321"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49B980DB" w14:textId="77777777">
              <w:trPr>
                <w:tblCellSpacing w:w="15" w:type="dxa"/>
              </w:trPr>
              <w:tc>
                <w:tcPr>
                  <w:tcW w:w="0" w:type="auto"/>
                  <w:tcMar>
                    <w:top w:w="15" w:type="dxa"/>
                    <w:left w:w="45" w:type="dxa"/>
                    <w:bottom w:w="15" w:type="dxa"/>
                    <w:right w:w="45" w:type="dxa"/>
                  </w:tcMar>
                  <w:hideMark/>
                </w:tcPr>
                <w:p w14:paraId="76CB638C"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3B6DFED" w14:textId="77777777" w:rsidR="004061CA" w:rsidRDefault="004061CA" w:rsidP="00BE01A1">
                  <w:pPr>
                    <w:spacing w:after="120"/>
                    <w:rPr>
                      <w:rFonts w:ascii="Trebuchet MS" w:hAnsi="Trebuchet MS"/>
                      <w:szCs w:val="20"/>
                    </w:rPr>
                  </w:pPr>
                  <w:r>
                    <w:rPr>
                      <w:rFonts w:ascii="Trebuchet MS" w:hAnsi="Trebuchet MS"/>
                      <w:szCs w:val="20"/>
                    </w:rPr>
                    <w:t>4880</w:t>
                  </w:r>
                </w:p>
              </w:tc>
            </w:tr>
          </w:tbl>
          <w:p w14:paraId="6C9131D7"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931EE9B"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B9B808F"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port</w:t>
            </w:r>
            <w:r>
              <w:rPr>
                <w:rFonts w:ascii="Trebuchet MS" w:hAnsi="Trebuchet MS"/>
                <w:szCs w:val="20"/>
              </w:rPr>
              <w:t xml:space="preserve"> indicates the TCP port from which the HiSLIP server is served.</w:t>
            </w:r>
          </w:p>
          <w:p w14:paraId="079FB609"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RULE:23.12.12.1-3</w:t>
            </w:r>
            <w:r>
              <w:rPr>
                <w:rFonts w:ascii="Trebuchet MS" w:hAnsi="Trebuchet MS"/>
                <w:szCs w:val="20"/>
              </w:rPr>
              <w:t xml:space="preserve"> </w:t>
            </w:r>
          </w:p>
          <w:p w14:paraId="151720B5"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Does not impact unsecure mode</w:t>
            </w:r>
          </w:p>
        </w:tc>
      </w:tr>
      <w:tr w:rsidR="004061CA" w14:paraId="4AE6E410" w14:textId="77777777">
        <w:trPr>
          <w:divId w:val="1595742950"/>
          <w:tblCellSpacing w:w="15" w:type="dxa"/>
        </w:trPr>
        <w:tc>
          <w:tcPr>
            <w:tcW w:w="0" w:type="auto"/>
            <w:tcMar>
              <w:top w:w="15" w:type="dxa"/>
              <w:left w:w="45" w:type="dxa"/>
              <w:bottom w:w="15" w:type="dxa"/>
              <w:right w:w="45" w:type="dxa"/>
            </w:tcMar>
            <w:hideMark/>
          </w:tcPr>
          <w:p w14:paraId="6639B27D" w14:textId="77777777" w:rsidR="004061CA" w:rsidRDefault="004061CA" w:rsidP="00BE01A1">
            <w:pPr>
              <w:spacing w:after="120"/>
              <w:rPr>
                <w:rFonts w:ascii="Trebuchet MS" w:hAnsi="Trebuchet MS"/>
                <w:szCs w:val="20"/>
              </w:rPr>
            </w:pPr>
            <w:r>
              <w:rPr>
                <w:rFonts w:ascii="Trebuchet MS" w:hAnsi="Trebuchet MS"/>
                <w:szCs w:val="20"/>
              </w:rPr>
              <w:t>must Start Encrypted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51A0522F" w14:textId="77777777">
              <w:trPr>
                <w:gridAfter w:val="1"/>
                <w:tblCellSpacing w:w="15" w:type="dxa"/>
              </w:trPr>
              <w:tc>
                <w:tcPr>
                  <w:tcW w:w="0" w:type="auto"/>
                  <w:tcMar>
                    <w:top w:w="15" w:type="dxa"/>
                    <w:left w:w="45" w:type="dxa"/>
                    <w:bottom w:w="15" w:type="dxa"/>
                    <w:right w:w="45" w:type="dxa"/>
                  </w:tcMar>
                  <w:hideMark/>
                </w:tcPr>
                <w:p w14:paraId="4E814E29" w14:textId="77777777" w:rsidR="004061CA" w:rsidRDefault="004061CA" w:rsidP="00BE01A1">
                  <w:pPr>
                    <w:spacing w:after="120"/>
                    <w:rPr>
                      <w:rFonts w:ascii="Trebuchet MS" w:hAnsi="Trebuchet MS"/>
                      <w:szCs w:val="20"/>
                    </w:rPr>
                  </w:pPr>
                </w:p>
              </w:tc>
            </w:tr>
            <w:tr w:rsidR="004061CA" w14:paraId="67531C60" w14:textId="77777777">
              <w:trPr>
                <w:tblCellSpacing w:w="15" w:type="dxa"/>
              </w:trPr>
              <w:tc>
                <w:tcPr>
                  <w:tcW w:w="0" w:type="auto"/>
                  <w:tcMar>
                    <w:top w:w="15" w:type="dxa"/>
                    <w:left w:w="45" w:type="dxa"/>
                    <w:bottom w:w="15" w:type="dxa"/>
                    <w:right w:w="45" w:type="dxa"/>
                  </w:tcMar>
                  <w:hideMark/>
                </w:tcPr>
                <w:p w14:paraId="0E7DC65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A2FD034"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663E895A" w14:textId="77777777">
              <w:trPr>
                <w:tblCellSpacing w:w="15" w:type="dxa"/>
              </w:trPr>
              <w:tc>
                <w:tcPr>
                  <w:tcW w:w="0" w:type="auto"/>
                  <w:tcMar>
                    <w:top w:w="15" w:type="dxa"/>
                    <w:left w:w="45" w:type="dxa"/>
                    <w:bottom w:w="15" w:type="dxa"/>
                    <w:right w:w="45" w:type="dxa"/>
                  </w:tcMar>
                  <w:hideMark/>
                </w:tcPr>
                <w:p w14:paraId="7A7485A2"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337943B"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059A2C50" w14:textId="77777777">
              <w:trPr>
                <w:tblCellSpacing w:w="15" w:type="dxa"/>
              </w:trPr>
              <w:tc>
                <w:tcPr>
                  <w:tcW w:w="0" w:type="auto"/>
                  <w:tcMar>
                    <w:top w:w="15" w:type="dxa"/>
                    <w:left w:w="45" w:type="dxa"/>
                    <w:bottom w:w="15" w:type="dxa"/>
                    <w:right w:w="45" w:type="dxa"/>
                  </w:tcMar>
                  <w:hideMark/>
                </w:tcPr>
                <w:p w14:paraId="08282D7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8642989" w14:textId="77777777" w:rsidR="004061CA" w:rsidRDefault="004061CA" w:rsidP="00BE01A1">
                  <w:pPr>
                    <w:spacing w:after="120"/>
                    <w:rPr>
                      <w:rFonts w:ascii="Trebuchet MS" w:hAnsi="Trebuchet MS"/>
                      <w:szCs w:val="20"/>
                    </w:rPr>
                  </w:pPr>
                  <w:r>
                    <w:rPr>
                      <w:rFonts w:ascii="Trebuchet MS" w:hAnsi="Trebuchet MS"/>
                      <w:szCs w:val="20"/>
                    </w:rPr>
                    <w:t>false</w:t>
                  </w:r>
                </w:p>
              </w:tc>
            </w:tr>
          </w:tbl>
          <w:p w14:paraId="06A2ADBE"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9EFF9BD"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64C8579"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mustStartEncrypted controls the initial encryption. If enabled, a secure connection must be initially made to this server. It can be subsequently stepped down to an unsecure connection if encryptionMandatory is not true. </w:t>
            </w:r>
          </w:p>
          <w:p w14:paraId="70A96D89"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It is erroneous to have </w:t>
            </w:r>
            <w:r>
              <w:rPr>
                <w:rStyle w:val="Emphasis"/>
                <w:rFonts w:ascii="Trebuchet MS" w:hAnsi="Trebuchet MS"/>
                <w:szCs w:val="20"/>
              </w:rPr>
              <w:t>mustStartEncrypted</w:t>
            </w:r>
            <w:r>
              <w:rPr>
                <w:rFonts w:ascii="Trebuchet MS" w:hAnsi="Trebuchet MS"/>
                <w:szCs w:val="20"/>
              </w:rPr>
              <w:t xml:space="preserve"> False and </w:t>
            </w:r>
            <w:r>
              <w:rPr>
                <w:rStyle w:val="Emphasis"/>
                <w:rFonts w:ascii="Trebuchet MS" w:hAnsi="Trebuchet MS"/>
                <w:szCs w:val="20"/>
              </w:rPr>
              <w:t>HiSLIP/@encryptionMandatory</w:t>
            </w:r>
            <w:r>
              <w:rPr>
                <w:rFonts w:ascii="Trebuchet MS" w:hAnsi="Trebuchet MS"/>
                <w:szCs w:val="20"/>
              </w:rPr>
              <w:t xml:space="preserve"> True. </w:t>
            </w:r>
          </w:p>
          <w:p w14:paraId="2EDC2744"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RULE:23.12.12.1-4</w:t>
            </w:r>
            <w:r>
              <w:rPr>
                <w:rFonts w:ascii="Trebuchet MS" w:hAnsi="Trebuchet MS"/>
                <w:szCs w:val="20"/>
              </w:rPr>
              <w:t xml:space="preserve"> </w:t>
            </w:r>
          </w:p>
          <w:p w14:paraId="4EDB3757" w14:textId="77777777" w:rsidR="004061CA" w:rsidRDefault="004061CA" w:rsidP="00BE01A1">
            <w:pPr>
              <w:pStyle w:val="NormalWeb"/>
              <w:spacing w:after="120"/>
              <w:rPr>
                <w:rFonts w:ascii="Trebuchet MS" w:hAnsi="Trebuchet MS"/>
                <w:szCs w:val="20"/>
              </w:rPr>
            </w:pPr>
            <w:r>
              <w:rPr>
                <w:rFonts w:ascii="Trebuchet MS" w:hAnsi="Trebuchet MS"/>
                <w:b/>
                <w:bCs/>
                <w:szCs w:val="20"/>
              </w:rPr>
              <w:t>Unsecure impact: RULE:23.12.12.1-5</w:t>
            </w:r>
            <w:r>
              <w:rPr>
                <w:rFonts w:ascii="Trebuchet MS" w:hAnsi="Trebuchet MS"/>
                <w:szCs w:val="20"/>
              </w:rPr>
              <w:t xml:space="preserve"> The device is in unsecure mode if mustStartEncrypted is false. </w:t>
            </w:r>
          </w:p>
        </w:tc>
      </w:tr>
      <w:tr w:rsidR="004061CA" w14:paraId="153DE133" w14:textId="77777777">
        <w:trPr>
          <w:divId w:val="1595742950"/>
          <w:tblCellSpacing w:w="15" w:type="dxa"/>
        </w:trPr>
        <w:tc>
          <w:tcPr>
            <w:tcW w:w="0" w:type="auto"/>
            <w:tcMar>
              <w:top w:w="15" w:type="dxa"/>
              <w:left w:w="45" w:type="dxa"/>
              <w:bottom w:w="15" w:type="dxa"/>
              <w:right w:w="45" w:type="dxa"/>
            </w:tcMar>
            <w:hideMark/>
          </w:tcPr>
          <w:p w14:paraId="16C82364" w14:textId="77777777" w:rsidR="004061CA" w:rsidRDefault="004061CA" w:rsidP="00BE01A1">
            <w:pPr>
              <w:spacing w:after="120"/>
              <w:rPr>
                <w:rFonts w:ascii="Trebuchet MS" w:hAnsi="Trebuchet MS"/>
                <w:szCs w:val="20"/>
              </w:rPr>
            </w:pPr>
            <w:r>
              <w:rPr>
                <w:rFonts w:ascii="Trebuchet MS" w:hAnsi="Trebuchet MS"/>
                <w:szCs w:val="20"/>
              </w:rPr>
              <w:t>encryption Mandatory</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51CA2309" w14:textId="77777777">
              <w:trPr>
                <w:gridAfter w:val="1"/>
                <w:tblCellSpacing w:w="15" w:type="dxa"/>
              </w:trPr>
              <w:tc>
                <w:tcPr>
                  <w:tcW w:w="0" w:type="auto"/>
                  <w:tcMar>
                    <w:top w:w="15" w:type="dxa"/>
                    <w:left w:w="45" w:type="dxa"/>
                    <w:bottom w:w="15" w:type="dxa"/>
                    <w:right w:w="45" w:type="dxa"/>
                  </w:tcMar>
                  <w:hideMark/>
                </w:tcPr>
                <w:p w14:paraId="1702642F" w14:textId="77777777" w:rsidR="004061CA" w:rsidRDefault="004061CA" w:rsidP="00BE01A1">
                  <w:pPr>
                    <w:spacing w:after="120"/>
                    <w:rPr>
                      <w:rFonts w:ascii="Trebuchet MS" w:hAnsi="Trebuchet MS"/>
                      <w:szCs w:val="20"/>
                    </w:rPr>
                  </w:pPr>
                </w:p>
              </w:tc>
            </w:tr>
            <w:tr w:rsidR="004061CA" w14:paraId="0969ACF7" w14:textId="77777777">
              <w:trPr>
                <w:tblCellSpacing w:w="15" w:type="dxa"/>
              </w:trPr>
              <w:tc>
                <w:tcPr>
                  <w:tcW w:w="0" w:type="auto"/>
                  <w:tcMar>
                    <w:top w:w="15" w:type="dxa"/>
                    <w:left w:w="45" w:type="dxa"/>
                    <w:bottom w:w="15" w:type="dxa"/>
                    <w:right w:w="45" w:type="dxa"/>
                  </w:tcMar>
                  <w:hideMark/>
                </w:tcPr>
                <w:p w14:paraId="52AEE071"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9E53688"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1CB78A00" w14:textId="77777777">
              <w:trPr>
                <w:tblCellSpacing w:w="15" w:type="dxa"/>
              </w:trPr>
              <w:tc>
                <w:tcPr>
                  <w:tcW w:w="0" w:type="auto"/>
                  <w:tcMar>
                    <w:top w:w="15" w:type="dxa"/>
                    <w:left w:w="45" w:type="dxa"/>
                    <w:bottom w:w="15" w:type="dxa"/>
                    <w:right w:w="45" w:type="dxa"/>
                  </w:tcMar>
                  <w:hideMark/>
                </w:tcPr>
                <w:p w14:paraId="361D43FE"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BC62CF6"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047FD41E" w14:textId="77777777">
              <w:trPr>
                <w:tblCellSpacing w:w="15" w:type="dxa"/>
              </w:trPr>
              <w:tc>
                <w:tcPr>
                  <w:tcW w:w="0" w:type="auto"/>
                  <w:tcMar>
                    <w:top w:w="15" w:type="dxa"/>
                    <w:left w:w="45" w:type="dxa"/>
                    <w:bottom w:w="15" w:type="dxa"/>
                    <w:right w:w="45" w:type="dxa"/>
                  </w:tcMar>
                  <w:hideMark/>
                </w:tcPr>
                <w:p w14:paraId="4835D10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3A1E29F" w14:textId="77777777" w:rsidR="004061CA" w:rsidRDefault="004061CA" w:rsidP="00BE01A1">
                  <w:pPr>
                    <w:spacing w:after="120"/>
                    <w:rPr>
                      <w:rFonts w:ascii="Trebuchet MS" w:hAnsi="Trebuchet MS"/>
                      <w:szCs w:val="20"/>
                    </w:rPr>
                  </w:pPr>
                  <w:r>
                    <w:rPr>
                      <w:rFonts w:ascii="Trebuchet MS" w:hAnsi="Trebuchet MS"/>
                      <w:szCs w:val="20"/>
                    </w:rPr>
                    <w:t>false</w:t>
                  </w:r>
                </w:p>
              </w:tc>
            </w:tr>
          </w:tbl>
          <w:p w14:paraId="36F93B05"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25A0A88"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352C379"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encryptionMandatory</w:t>
            </w:r>
            <w:r>
              <w:rPr>
                <w:rFonts w:ascii="Trebuchet MS" w:hAnsi="Trebuchet MS"/>
                <w:szCs w:val="20"/>
              </w:rPr>
              <w:t xml:space="preserve"> indicates that this HiSLIP Server must always have encryption on. That is, the connection must be started securely, and the encryption may not be subsequently turned off. </w:t>
            </w:r>
          </w:p>
          <w:p w14:paraId="3921B80C"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It is erroneous to have </w:t>
            </w:r>
            <w:r>
              <w:rPr>
                <w:rStyle w:val="Emphasis"/>
                <w:rFonts w:ascii="Trebuchet MS" w:hAnsi="Trebuchet MS"/>
                <w:szCs w:val="20"/>
              </w:rPr>
              <w:t>encryptionMandatory</w:t>
            </w:r>
            <w:r>
              <w:rPr>
                <w:rFonts w:ascii="Trebuchet MS" w:hAnsi="Trebuchet MS"/>
                <w:szCs w:val="20"/>
              </w:rPr>
              <w:t xml:space="preserve"> True and </w:t>
            </w:r>
            <w:r>
              <w:rPr>
                <w:rStyle w:val="Emphasis"/>
                <w:rFonts w:ascii="Trebuchet MS" w:hAnsi="Trebuchet MS"/>
                <w:szCs w:val="20"/>
              </w:rPr>
              <w:t>HiSLIP/@mustStartEncrypted</w:t>
            </w:r>
            <w:r>
              <w:rPr>
                <w:rFonts w:ascii="Trebuchet MS" w:hAnsi="Trebuchet MS"/>
                <w:szCs w:val="20"/>
              </w:rPr>
              <w:t xml:space="preserve"> False. </w:t>
            </w:r>
          </w:p>
          <w:p w14:paraId="5D9E7BF3"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RULE:23.12.12.1-6</w:t>
            </w:r>
            <w:r>
              <w:rPr>
                <w:rFonts w:ascii="Trebuchet MS" w:hAnsi="Trebuchet MS"/>
                <w:szCs w:val="20"/>
              </w:rPr>
              <w:t xml:space="preserve"> </w:t>
            </w:r>
          </w:p>
          <w:p w14:paraId="24060015" w14:textId="77777777" w:rsidR="004061CA" w:rsidRDefault="004061CA" w:rsidP="00BE01A1">
            <w:pPr>
              <w:pStyle w:val="NormalWeb"/>
              <w:spacing w:after="120"/>
              <w:rPr>
                <w:rFonts w:ascii="Trebuchet MS" w:hAnsi="Trebuchet MS"/>
                <w:szCs w:val="20"/>
              </w:rPr>
            </w:pPr>
            <w:r>
              <w:rPr>
                <w:rFonts w:ascii="Trebuchet MS" w:hAnsi="Trebuchet MS"/>
                <w:b/>
                <w:bCs/>
                <w:szCs w:val="20"/>
              </w:rPr>
              <w:t>Unsecure impact: RULE:23.12.12.1-7</w:t>
            </w:r>
            <w:r>
              <w:rPr>
                <w:rFonts w:ascii="Trebuchet MS" w:hAnsi="Trebuchet MS"/>
                <w:szCs w:val="20"/>
              </w:rPr>
              <w:t xml:space="preserve"> The device is in unsecure mode if encryptionMandatory is false for any enabled HiSLIP servers. </w:t>
            </w:r>
          </w:p>
        </w:tc>
      </w:tr>
    </w:tbl>
    <w:p w14:paraId="01F52484" w14:textId="77777777" w:rsidR="004061CA" w:rsidRDefault="004061CA" w:rsidP="00BE01A1">
      <w:pPr>
        <w:pStyle w:val="Heading4"/>
        <w:spacing w:after="120"/>
        <w:divId w:val="1595742950"/>
        <w:rPr>
          <w:rFonts w:ascii="Times New Roman" w:hAnsi="Times New Roman"/>
          <w:sz w:val="24"/>
        </w:rPr>
      </w:pPr>
      <w:r>
        <w:t>Sub-elements</w:t>
      </w:r>
    </w:p>
    <w:p w14:paraId="34869E44"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08"/>
        <w:gridCol w:w="3330"/>
        <w:gridCol w:w="1497"/>
        <w:gridCol w:w="2925"/>
      </w:tblGrid>
      <w:tr w:rsidR="004061CA" w14:paraId="2DA37391"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2B72670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EE75D9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CFE793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97C38F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5C0B5654" w14:textId="77777777">
        <w:trPr>
          <w:divId w:val="1595742950"/>
          <w:tblCellSpacing w:w="15" w:type="dxa"/>
        </w:trPr>
        <w:tc>
          <w:tcPr>
            <w:tcW w:w="0" w:type="auto"/>
            <w:tcMar>
              <w:top w:w="15" w:type="dxa"/>
              <w:left w:w="45" w:type="dxa"/>
              <w:bottom w:w="15" w:type="dxa"/>
              <w:right w:w="45" w:type="dxa"/>
            </w:tcMar>
            <w:hideMark/>
          </w:tcPr>
          <w:p w14:paraId="72954EED" w14:textId="77777777" w:rsidR="004061CA" w:rsidRDefault="004061CA" w:rsidP="00BE01A1">
            <w:pPr>
              <w:spacing w:after="120"/>
              <w:rPr>
                <w:rFonts w:ascii="Trebuchet MS" w:hAnsi="Trebuchet MS"/>
                <w:szCs w:val="20"/>
              </w:rPr>
            </w:pPr>
            <w:r>
              <w:rPr>
                <w:rFonts w:ascii="Trebuchet MS" w:hAnsi="Trebuchet MS"/>
                <w:szCs w:val="20"/>
              </w:rPr>
              <w:t>Client Authentication Mechanisms</w:t>
            </w:r>
          </w:p>
        </w:tc>
        <w:tc>
          <w:tcPr>
            <w:tcW w:w="0" w:type="auto"/>
            <w:tcMar>
              <w:top w:w="15" w:type="dxa"/>
              <w:left w:w="45" w:type="dxa"/>
              <w:bottom w:w="15" w:type="dxa"/>
              <w:right w:w="45" w:type="dxa"/>
            </w:tcMar>
            <w:hideMark/>
          </w:tcPr>
          <w:p w14:paraId="6501BE5A" w14:textId="77777777" w:rsidR="004061CA" w:rsidRDefault="004061CA" w:rsidP="00BE01A1">
            <w:pPr>
              <w:spacing w:after="120"/>
              <w:rPr>
                <w:rFonts w:ascii="Trebuchet MS" w:hAnsi="Trebuchet MS"/>
                <w:szCs w:val="20"/>
              </w:rPr>
            </w:pPr>
            <w:r>
              <w:rPr>
                <w:rFonts w:ascii="Trebuchet MS" w:hAnsi="Trebuchet MS"/>
                <w:szCs w:val="20"/>
              </w:rPr>
              <w:t>lxi:ClientAuthenticationMechanisms</w:t>
            </w:r>
          </w:p>
        </w:tc>
        <w:tc>
          <w:tcPr>
            <w:tcW w:w="0" w:type="auto"/>
            <w:tcMar>
              <w:top w:w="15" w:type="dxa"/>
              <w:left w:w="45" w:type="dxa"/>
              <w:bottom w:w="15" w:type="dxa"/>
              <w:right w:w="45" w:type="dxa"/>
            </w:tcMar>
            <w:hideMark/>
          </w:tcPr>
          <w:p w14:paraId="0EF05E09"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65442DB"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RULE:23.12.12.2-1</w:t>
            </w:r>
            <w:r>
              <w:rPr>
                <w:rFonts w:ascii="Trebuchet MS" w:hAnsi="Trebuchet MS"/>
                <w:szCs w:val="20"/>
              </w:rPr>
              <w:t xml:space="preserve"> Devices that support the LXI Security Extended Function and the LXI HiSLIP Extended function shall support Client Authentication. </w:t>
            </w:r>
          </w:p>
          <w:p w14:paraId="59959F41"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A device may optionally provide client authentication using a higher protocol layer </w:t>
            </w:r>
            <w:r>
              <w:rPr>
                <w:rFonts w:ascii="Trebuchet MS" w:hAnsi="Trebuchet MS"/>
                <w:szCs w:val="20"/>
              </w:rPr>
              <w:lastRenderedPageBreak/>
              <w:t xml:space="preserve">(for example, SCPI) to provide authentication when using ANONYMOUS. </w:t>
            </w:r>
          </w:p>
        </w:tc>
      </w:tr>
    </w:tbl>
    <w:p w14:paraId="39FBCCED" w14:textId="77777777" w:rsidR="004061CA" w:rsidRDefault="004061CA" w:rsidP="00BE01A1">
      <w:pPr>
        <w:spacing w:after="120"/>
        <w:divId w:val="1595742950"/>
        <w:rPr>
          <w:sz w:val="24"/>
        </w:rPr>
      </w:pPr>
    </w:p>
    <w:p w14:paraId="0BF175F8" w14:textId="77777777" w:rsidR="004061CA" w:rsidRDefault="004061CA" w:rsidP="00BE01A1">
      <w:pPr>
        <w:pStyle w:val="Heading3"/>
        <w:spacing w:after="120"/>
        <w:divId w:val="1595742950"/>
      </w:pPr>
      <w:bookmarkStart w:id="160" w:name="_Toc134436627"/>
      <w:r>
        <w:t>ClientAuthenticationMechanisms</w:t>
      </w:r>
      <w:bookmarkEnd w:id="160"/>
    </w:p>
    <w:p w14:paraId="494764B7" w14:textId="77777777" w:rsidR="004061CA" w:rsidRDefault="004061CA" w:rsidP="00BE01A1">
      <w:pPr>
        <w:pStyle w:val="NormalWeb"/>
        <w:spacing w:after="120"/>
        <w:divId w:val="1883206332"/>
        <w:rPr>
          <w:rFonts w:eastAsiaTheme="minorEastAsia"/>
        </w:rPr>
      </w:pPr>
      <w:r>
        <w:rPr>
          <w:rStyle w:val="Emphasis"/>
        </w:rPr>
        <w:t>ClientAuthenticationMechanisms</w:t>
      </w:r>
      <w:r>
        <w:t xml:space="preserve"> identifies the SASL mechanisms that are enabled for secure HiSLIP connections. The default of the </w:t>
      </w:r>
      <w:r>
        <w:rPr>
          <w:rStyle w:val="Emphasis"/>
        </w:rPr>
        <w:t>enabled</w:t>
      </w:r>
      <w:r>
        <w:t xml:space="preserve"> attribute for each element is true, therefore, its presence with no attributes enables the mechanism. The absence of an element disables the corresponding mechanism. </w:t>
      </w:r>
    </w:p>
    <w:p w14:paraId="52EF8E1B" w14:textId="77777777" w:rsidR="004061CA" w:rsidRDefault="004061CA" w:rsidP="00BE01A1">
      <w:pPr>
        <w:pStyle w:val="NormalWeb"/>
        <w:spacing w:after="120"/>
        <w:divId w:val="1883206332"/>
      </w:pPr>
      <w:r>
        <w:rPr>
          <w:b/>
          <w:bCs/>
        </w:rPr>
        <w:t>OBSERVATION:</w:t>
      </w:r>
      <w:r>
        <w:rPr>
          <w:rStyle w:val="Emphasis"/>
        </w:rPr>
        <w:t xml:space="preserve"> ClientAuthenticationMechanisms does not affect the behavior of unsecure HiSLIP connections which may be enabled using HiSLIP/@mandatoryEncryption and HiSLIP/@mustStartEncrypted</w:t>
      </w:r>
      <w:r>
        <w:t xml:space="preserve">. </w:t>
      </w:r>
    </w:p>
    <w:p w14:paraId="4B2B828A" w14:textId="77777777" w:rsidR="004061CA" w:rsidRDefault="004061CA" w:rsidP="00BE01A1">
      <w:pPr>
        <w:pStyle w:val="NormalWeb"/>
        <w:spacing w:after="120"/>
        <w:divId w:val="1883206332"/>
      </w:pPr>
      <w:r>
        <w:rPr>
          <w:b/>
          <w:bCs/>
        </w:rPr>
        <w:t>OBSERVATION:</w:t>
      </w:r>
      <w:r>
        <w:rPr>
          <w:rStyle w:val="Emphasis"/>
        </w:rPr>
        <w:t xml:space="preserve"> Client credentials are shared amongst the mechanisms and are described in the root ClientAuthentication element.</w:t>
      </w:r>
      <w:r>
        <w:t xml:space="preserve"> </w:t>
      </w:r>
    </w:p>
    <w:p w14:paraId="5F3BD514" w14:textId="77777777" w:rsidR="004061CA" w:rsidRDefault="004061CA" w:rsidP="00BE01A1">
      <w:pPr>
        <w:pStyle w:val="NormalWeb"/>
        <w:spacing w:after="120"/>
        <w:divId w:val="1883206332"/>
      </w:pPr>
      <w:r>
        <w:rPr>
          <w:b/>
          <w:bCs/>
        </w:rPr>
        <w:t>RULE:23.12.13-1</w:t>
      </w:r>
      <w:r>
        <w:t xml:space="preserve"> the device shall include in its response each element that it implements, indicating a false enable attribute where disabled. Devices shall omit the elements that represent mechanisms they do not support. </w:t>
      </w:r>
    </w:p>
    <w:p w14:paraId="156A3E27" w14:textId="77777777" w:rsidR="004061CA" w:rsidRDefault="004061CA" w:rsidP="00BE01A1">
      <w:pPr>
        <w:pStyle w:val="NormalWeb"/>
        <w:spacing w:after="120"/>
        <w:divId w:val="1883206332"/>
      </w:pPr>
      <w:r>
        <w:rPr>
          <w:b/>
          <w:bCs/>
        </w:rPr>
        <w:t>RULE:23.12.13-2</w:t>
      </w:r>
      <w:r>
        <w:t xml:space="preserve"> Devices that implement device-specific SASL mechanisms shall follow the pattern of defining additional elements that enable and configure those mechanisms using the </w:t>
      </w:r>
      <w:r>
        <w:rPr>
          <w:rStyle w:val="Emphasis"/>
        </w:rPr>
        <w:t>AuthenticationMechanism</w:t>
      </w:r>
      <w:r>
        <w:t xml:space="preserve"> complex type, or types derived from it. </w:t>
      </w:r>
    </w:p>
    <w:p w14:paraId="27DF2880" w14:textId="77777777" w:rsidR="004061CA" w:rsidRDefault="004061CA" w:rsidP="00BE01A1">
      <w:pPr>
        <w:pStyle w:val="NormalWeb"/>
        <w:spacing w:after="120"/>
        <w:divId w:val="1595742950"/>
      </w:pPr>
      <w:r>
        <w:t xml:space="preserve">The </w:t>
      </w:r>
      <w:r>
        <w:rPr>
          <w:rStyle w:val="Emphasis"/>
        </w:rPr>
        <w:t>ClientAuthenticationMechanisms</w:t>
      </w:r>
      <w:r>
        <w:t xml:space="preserve"> complex type has </w:t>
      </w:r>
      <w:r>
        <w:rPr>
          <w:b/>
          <w:bCs/>
        </w:rPr>
        <w:t>no attributes</w:t>
      </w:r>
    </w:p>
    <w:p w14:paraId="3721712B" w14:textId="77777777" w:rsidR="004061CA" w:rsidRDefault="004061CA" w:rsidP="00BE01A1">
      <w:pPr>
        <w:pStyle w:val="Heading4"/>
        <w:spacing w:after="120"/>
        <w:divId w:val="1595742950"/>
      </w:pPr>
      <w:r>
        <w:t>Sub-elements</w:t>
      </w:r>
    </w:p>
    <w:p w14:paraId="18FF6114"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95"/>
        <w:gridCol w:w="2565"/>
        <w:gridCol w:w="1417"/>
        <w:gridCol w:w="4183"/>
      </w:tblGrid>
      <w:tr w:rsidR="004061CA" w14:paraId="22DB907D"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183C09A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24BB0F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CD02D3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963C07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79B0E663" w14:textId="77777777">
        <w:trPr>
          <w:divId w:val="1595742950"/>
          <w:tblCellSpacing w:w="15" w:type="dxa"/>
        </w:trPr>
        <w:tc>
          <w:tcPr>
            <w:tcW w:w="0" w:type="auto"/>
            <w:tcMar>
              <w:top w:w="15" w:type="dxa"/>
              <w:left w:w="45" w:type="dxa"/>
              <w:bottom w:w="15" w:type="dxa"/>
              <w:right w:w="45" w:type="dxa"/>
            </w:tcMar>
            <w:hideMark/>
          </w:tcPr>
          <w:p w14:paraId="5C42DD88" w14:textId="77777777" w:rsidR="004061CA" w:rsidRDefault="004061CA" w:rsidP="00BE01A1">
            <w:pPr>
              <w:spacing w:after="120"/>
              <w:rPr>
                <w:rFonts w:ascii="Trebuchet MS" w:hAnsi="Trebuchet MS"/>
                <w:szCs w:val="20"/>
              </w:rPr>
            </w:pPr>
            <w:r>
              <w:rPr>
                <w:rFonts w:ascii="Trebuchet MS" w:hAnsi="Trebuchet MS"/>
                <w:szCs w:val="20"/>
              </w:rPr>
              <w:t>ANONYMOUS</w:t>
            </w:r>
          </w:p>
        </w:tc>
        <w:tc>
          <w:tcPr>
            <w:tcW w:w="0" w:type="auto"/>
            <w:tcMar>
              <w:top w:w="15" w:type="dxa"/>
              <w:left w:w="45" w:type="dxa"/>
              <w:bottom w:w="15" w:type="dxa"/>
              <w:right w:w="45" w:type="dxa"/>
            </w:tcMar>
            <w:hideMark/>
          </w:tcPr>
          <w:p w14:paraId="0C39873F" w14:textId="77777777" w:rsidR="004061CA" w:rsidRDefault="004061CA" w:rsidP="00BE01A1">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16063163"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6A170F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ANONYMOUS</w:t>
            </w:r>
            <w:r>
              <w:rPr>
                <w:rFonts w:ascii="Trebuchet MS" w:hAnsi="Trebuchet MS"/>
                <w:szCs w:val="20"/>
              </w:rPr>
              <w:t xml:space="preserve"> indicates that clients can authenticate using the SASL anonymous mechanism. </w:t>
            </w:r>
          </w:p>
          <w:p w14:paraId="7A7790F0"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RULE:23.12.13.1-1</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ANONYMOUS.</w:t>
            </w:r>
            <w:r>
              <w:rPr>
                <w:rFonts w:ascii="Trebuchet MS" w:hAnsi="Trebuchet MS"/>
                <w:szCs w:val="20"/>
              </w:rPr>
              <w:t xml:space="preserve"> </w:t>
            </w:r>
          </w:p>
          <w:p w14:paraId="580045E4"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A device can optionally provide client authentication using a higher protocol layer (e.g., SCPI) when using ANONYMOUS.</w:t>
            </w:r>
            <w:r>
              <w:rPr>
                <w:rFonts w:ascii="Trebuchet MS" w:hAnsi="Trebuchet MS"/>
                <w:szCs w:val="20"/>
              </w:rPr>
              <w:t xml:space="preserve"> </w:t>
            </w:r>
          </w:p>
          <w:p w14:paraId="1D861BAA"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ANONYMOUS</w:t>
            </w:r>
            <w:r>
              <w:rPr>
                <w:rFonts w:ascii="Trebuchet MS" w:hAnsi="Trebuchet MS"/>
                <w:szCs w:val="20"/>
              </w:rPr>
              <w:t xml:space="preserve"> does not put the device into unsecure mode. </w:t>
            </w:r>
          </w:p>
          <w:p w14:paraId="3CE00873"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RULE:23.12.13.1-2</w:t>
            </w:r>
            <w:r>
              <w:rPr>
                <w:rFonts w:ascii="Trebuchet MS" w:hAnsi="Trebuchet MS"/>
                <w:szCs w:val="20"/>
              </w:rPr>
              <w:t xml:space="preserve"> The IVI-6.5 SASL Mechanism Specification details specific requirements for SASL mechanisms. Devices shall comply with the IVI device requirements. </w:t>
            </w:r>
          </w:p>
        </w:tc>
      </w:tr>
      <w:tr w:rsidR="004061CA" w14:paraId="0B5A0990" w14:textId="77777777">
        <w:trPr>
          <w:divId w:val="1595742950"/>
          <w:tblCellSpacing w:w="15" w:type="dxa"/>
        </w:trPr>
        <w:tc>
          <w:tcPr>
            <w:tcW w:w="0" w:type="auto"/>
            <w:tcMar>
              <w:top w:w="15" w:type="dxa"/>
              <w:left w:w="45" w:type="dxa"/>
              <w:bottom w:w="15" w:type="dxa"/>
              <w:right w:w="45" w:type="dxa"/>
            </w:tcMar>
            <w:hideMark/>
          </w:tcPr>
          <w:p w14:paraId="1283502A" w14:textId="77777777" w:rsidR="004061CA" w:rsidRDefault="004061CA" w:rsidP="00BE01A1">
            <w:pPr>
              <w:spacing w:after="120"/>
              <w:rPr>
                <w:rFonts w:ascii="Trebuchet MS" w:hAnsi="Trebuchet MS"/>
                <w:szCs w:val="20"/>
              </w:rPr>
            </w:pPr>
            <w:r>
              <w:rPr>
                <w:rFonts w:ascii="Trebuchet MS" w:hAnsi="Trebuchet MS"/>
                <w:szCs w:val="20"/>
              </w:rPr>
              <w:t>PLAIN</w:t>
            </w:r>
          </w:p>
        </w:tc>
        <w:tc>
          <w:tcPr>
            <w:tcW w:w="0" w:type="auto"/>
            <w:tcMar>
              <w:top w:w="15" w:type="dxa"/>
              <w:left w:w="45" w:type="dxa"/>
              <w:bottom w:w="15" w:type="dxa"/>
              <w:right w:w="45" w:type="dxa"/>
            </w:tcMar>
            <w:hideMark/>
          </w:tcPr>
          <w:p w14:paraId="52A719D2" w14:textId="77777777" w:rsidR="004061CA" w:rsidRDefault="004061CA" w:rsidP="00BE01A1">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6F9680D3"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7BD9224C"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PLAIN</w:t>
            </w:r>
            <w:r>
              <w:rPr>
                <w:rFonts w:ascii="Trebuchet MS" w:hAnsi="Trebuchet MS"/>
                <w:szCs w:val="20"/>
              </w:rPr>
              <w:t xml:space="preserve"> indicates that clients can authenticate using the SASL PLAIN mechanism. </w:t>
            </w:r>
          </w:p>
          <w:p w14:paraId="5405C35B"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RULE:23.12.13.1-3</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7C245CBC"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RULE:23.12.13.1-4</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PLAIN.</w:t>
            </w:r>
            <w:r>
              <w:rPr>
                <w:rFonts w:ascii="Trebuchet MS" w:hAnsi="Trebuchet MS"/>
                <w:szCs w:val="20"/>
              </w:rPr>
              <w:t xml:space="preserve"> </w:t>
            </w:r>
          </w:p>
          <w:p w14:paraId="1A06A0F8"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PLAIN</w:t>
            </w:r>
            <w:r>
              <w:rPr>
                <w:rFonts w:ascii="Trebuchet MS" w:hAnsi="Trebuchet MS"/>
                <w:szCs w:val="20"/>
              </w:rPr>
              <w:t xml:space="preserve"> does not put the device into unsecure mode. </w:t>
            </w:r>
          </w:p>
        </w:tc>
      </w:tr>
      <w:tr w:rsidR="004061CA" w14:paraId="25C3A108" w14:textId="77777777">
        <w:trPr>
          <w:divId w:val="1595742950"/>
          <w:tblCellSpacing w:w="15" w:type="dxa"/>
        </w:trPr>
        <w:tc>
          <w:tcPr>
            <w:tcW w:w="0" w:type="auto"/>
            <w:tcMar>
              <w:top w:w="15" w:type="dxa"/>
              <w:left w:w="45" w:type="dxa"/>
              <w:bottom w:w="15" w:type="dxa"/>
              <w:right w:w="45" w:type="dxa"/>
            </w:tcMar>
            <w:hideMark/>
          </w:tcPr>
          <w:p w14:paraId="182D8706" w14:textId="77777777" w:rsidR="004061CA" w:rsidRDefault="004061CA" w:rsidP="00BE01A1">
            <w:pPr>
              <w:spacing w:after="120"/>
              <w:rPr>
                <w:rFonts w:ascii="Trebuchet MS" w:hAnsi="Trebuchet MS"/>
                <w:szCs w:val="20"/>
              </w:rPr>
            </w:pPr>
            <w:r>
              <w:rPr>
                <w:rFonts w:ascii="Trebuchet MS" w:hAnsi="Trebuchet MS"/>
                <w:szCs w:val="20"/>
              </w:rPr>
              <w:lastRenderedPageBreak/>
              <w:t>SCRAM</w:t>
            </w:r>
          </w:p>
        </w:tc>
        <w:tc>
          <w:tcPr>
            <w:tcW w:w="0" w:type="auto"/>
            <w:tcMar>
              <w:top w:w="15" w:type="dxa"/>
              <w:left w:w="45" w:type="dxa"/>
              <w:bottom w:w="15" w:type="dxa"/>
              <w:right w:w="45" w:type="dxa"/>
            </w:tcMar>
            <w:hideMark/>
          </w:tcPr>
          <w:p w14:paraId="25A19D04" w14:textId="77777777" w:rsidR="004061CA" w:rsidRDefault="004061CA" w:rsidP="00BE01A1">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44115FE5"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998ABEE"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SCRAM</w:t>
            </w:r>
            <w:r>
              <w:rPr>
                <w:rFonts w:ascii="Trebuchet MS" w:hAnsi="Trebuchet MS"/>
                <w:szCs w:val="20"/>
              </w:rPr>
              <w:t xml:space="preserve"> indicates that clients can authenticate using the SASL SCRAM (Salted Challenge Response Authentication Mechanism) mechanism. </w:t>
            </w:r>
          </w:p>
          <w:p w14:paraId="2108BE34"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Two attributes that are used to configure the SCRAM mechanism are located on the element LXICommonConfiguration/ClientAuthentication. See them for additional details. </w:t>
            </w:r>
          </w:p>
          <w:p w14:paraId="67758437"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RULE:23.12.13.1-5</w:t>
            </w:r>
            <w:r>
              <w:rPr>
                <w:rFonts w:ascii="Trebuchet MS" w:hAnsi="Trebuchet MS"/>
                <w:szCs w:val="20"/>
              </w:rPr>
              <w:t xml:space="preserve"> The IVI 6.5 SASL Mechanism Specification details the specific device and client requirements for the use of the SASL SCRAM mechanism with HiSLIP. Devices shall comply with the IVI device requirements. </w:t>
            </w:r>
          </w:p>
          <w:p w14:paraId="225E1C15"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RULE:23.12.13.1-6</w:t>
            </w:r>
            <w:r>
              <w:rPr>
                <w:rFonts w:ascii="Trebuchet MS" w:hAnsi="Trebuchet MS"/>
                <w:szCs w:val="20"/>
              </w:rPr>
              <w:t xml:space="preserve"> Devices that support LXI Security and the LXI HiSLIP Extended function shall support </w:t>
            </w:r>
            <w:r>
              <w:rPr>
                <w:rStyle w:val="Emphasis"/>
                <w:rFonts w:ascii="Trebuchet MS" w:hAnsi="Trebuchet MS"/>
                <w:szCs w:val="20"/>
              </w:rPr>
              <w:t>SCRAM.</w:t>
            </w:r>
            <w:r>
              <w:rPr>
                <w:rFonts w:ascii="Trebuchet MS" w:hAnsi="Trebuchet MS"/>
                <w:szCs w:val="20"/>
              </w:rPr>
              <w:t xml:space="preserve"> </w:t>
            </w:r>
          </w:p>
          <w:p w14:paraId="0F680CE7"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SCRAM</w:t>
            </w:r>
            <w:r>
              <w:rPr>
                <w:rFonts w:ascii="Trebuchet MS" w:hAnsi="Trebuchet MS"/>
                <w:szCs w:val="20"/>
              </w:rPr>
              <w:t xml:space="preserve"> does not put the device into unsecure mode. </w:t>
            </w:r>
          </w:p>
        </w:tc>
      </w:tr>
      <w:tr w:rsidR="004061CA" w14:paraId="3071F129" w14:textId="77777777">
        <w:trPr>
          <w:divId w:val="1595742950"/>
          <w:tblCellSpacing w:w="15" w:type="dxa"/>
        </w:trPr>
        <w:tc>
          <w:tcPr>
            <w:tcW w:w="0" w:type="auto"/>
            <w:tcMar>
              <w:top w:w="15" w:type="dxa"/>
              <w:left w:w="45" w:type="dxa"/>
              <w:bottom w:w="15" w:type="dxa"/>
              <w:right w:w="45" w:type="dxa"/>
            </w:tcMar>
            <w:hideMark/>
          </w:tcPr>
          <w:p w14:paraId="5D0582B3" w14:textId="77777777" w:rsidR="004061CA" w:rsidRDefault="004061CA" w:rsidP="00BE01A1">
            <w:pPr>
              <w:spacing w:after="120"/>
              <w:rPr>
                <w:rFonts w:ascii="Trebuchet MS" w:hAnsi="Trebuchet MS"/>
                <w:szCs w:val="20"/>
              </w:rPr>
            </w:pPr>
            <w:r>
              <w:rPr>
                <w:rFonts w:ascii="Trebuchet MS" w:hAnsi="Trebuchet MS"/>
                <w:szCs w:val="20"/>
              </w:rPr>
              <w:t>MTLS</w:t>
            </w:r>
          </w:p>
        </w:tc>
        <w:tc>
          <w:tcPr>
            <w:tcW w:w="0" w:type="auto"/>
            <w:tcMar>
              <w:top w:w="15" w:type="dxa"/>
              <w:left w:w="45" w:type="dxa"/>
              <w:bottom w:w="15" w:type="dxa"/>
              <w:right w:w="45" w:type="dxa"/>
            </w:tcMar>
            <w:hideMark/>
          </w:tcPr>
          <w:p w14:paraId="37740237" w14:textId="77777777" w:rsidR="004061CA" w:rsidRDefault="004061CA" w:rsidP="00BE01A1">
            <w:pPr>
              <w:spacing w:after="120"/>
              <w:rPr>
                <w:rFonts w:ascii="Trebuchet MS" w:hAnsi="Trebuchet MS"/>
                <w:szCs w:val="20"/>
              </w:rPr>
            </w:pPr>
            <w:r>
              <w:rPr>
                <w:rFonts w:ascii="Trebuchet MS" w:hAnsi="Trebuchet MS"/>
                <w:szCs w:val="20"/>
              </w:rPr>
              <w:t>lxi:AuthenticationMechanism</w:t>
            </w:r>
          </w:p>
        </w:tc>
        <w:tc>
          <w:tcPr>
            <w:tcW w:w="0" w:type="auto"/>
            <w:tcMar>
              <w:top w:w="15" w:type="dxa"/>
              <w:left w:w="45" w:type="dxa"/>
              <w:bottom w:w="15" w:type="dxa"/>
              <w:right w:w="45" w:type="dxa"/>
            </w:tcMar>
            <w:hideMark/>
          </w:tcPr>
          <w:p w14:paraId="7885D51D"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14DB145"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MTLS</w:t>
            </w:r>
            <w:r>
              <w:rPr>
                <w:rFonts w:ascii="Trebuchet MS" w:hAnsi="Trebuchet MS"/>
                <w:szCs w:val="20"/>
              </w:rPr>
              <w:t xml:space="preserve"> indicates that devices authenticates TLS clients using TLS mutual authentication (mTLS). </w:t>
            </w:r>
          </w:p>
          <w:p w14:paraId="5C968818"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Style w:val="Emphasis"/>
                <w:rFonts w:ascii="Trebuchet MS" w:hAnsi="Trebuchet MS"/>
                <w:szCs w:val="20"/>
              </w:rPr>
              <w:t xml:space="preserve"> mTLS connections provide client authentication outside of the SASL mechanisms, therefore SASL refers to mTLS as an EXTERNAL mechanism.</w:t>
            </w:r>
            <w:r>
              <w:rPr>
                <w:rFonts w:ascii="Trebuchet MS" w:hAnsi="Trebuchet MS"/>
                <w:szCs w:val="20"/>
              </w:rPr>
              <w:t xml:space="preserve"> </w:t>
            </w:r>
          </w:p>
          <w:p w14:paraId="15EFED5E"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Configuring </w:t>
            </w:r>
            <w:r>
              <w:rPr>
                <w:rStyle w:val="Emphasis"/>
                <w:rFonts w:ascii="Trebuchet MS" w:hAnsi="Trebuchet MS"/>
                <w:szCs w:val="20"/>
              </w:rPr>
              <w:t>MTLS</w:t>
            </w:r>
            <w:r>
              <w:rPr>
                <w:rFonts w:ascii="Trebuchet MS" w:hAnsi="Trebuchet MS"/>
                <w:szCs w:val="20"/>
              </w:rPr>
              <w:t xml:space="preserve"> does not put the device into unsecure mode. </w:t>
            </w:r>
          </w:p>
        </w:tc>
      </w:tr>
      <w:tr w:rsidR="004061CA" w14:paraId="1CE76FFB" w14:textId="77777777">
        <w:trPr>
          <w:divId w:val="1595742950"/>
          <w:tblCellSpacing w:w="15" w:type="dxa"/>
        </w:trPr>
        <w:tc>
          <w:tcPr>
            <w:tcW w:w="0" w:type="auto"/>
            <w:tcMar>
              <w:top w:w="15" w:type="dxa"/>
              <w:left w:w="45" w:type="dxa"/>
              <w:bottom w:w="15" w:type="dxa"/>
              <w:right w:w="45" w:type="dxa"/>
            </w:tcMar>
            <w:hideMark/>
          </w:tcPr>
          <w:p w14:paraId="1E3D8CB6" w14:textId="77777777" w:rsidR="004061CA" w:rsidRDefault="004061CA" w:rsidP="00BE01A1">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3A4BDB4A"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0B287011"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95FE8E9"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Other extension elements may be included to configure authentication mechanisms that are beyond the scope of the LXI specification. </w:t>
            </w:r>
          </w:p>
          <w:p w14:paraId="5F76F6FA"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Where registered SASL mechanisms are used, the IANA designation for those mechanisms should be used in the XML. </w:t>
            </w:r>
          </w:p>
          <w:p w14:paraId="71EDC7D5"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RULE:23.12.13.1-7</w:t>
            </w:r>
            <w:r>
              <w:rPr>
                <w:rFonts w:ascii="Trebuchet MS" w:hAnsi="Trebuchet MS"/>
                <w:szCs w:val="20"/>
              </w:rPr>
              <w:t xml:space="preserve"> Devices shall ignore mechanisms that they do not implement. </w:t>
            </w:r>
          </w:p>
          <w:p w14:paraId="4A182F9D"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Devices that implement extension mechanisms per this attribute shall include them in the response. </w:t>
            </w:r>
          </w:p>
        </w:tc>
      </w:tr>
    </w:tbl>
    <w:p w14:paraId="75BFB0C5" w14:textId="77777777" w:rsidR="004061CA" w:rsidRDefault="004061CA" w:rsidP="00BE01A1">
      <w:pPr>
        <w:spacing w:after="120"/>
        <w:divId w:val="1595742950"/>
        <w:rPr>
          <w:sz w:val="24"/>
        </w:rPr>
      </w:pPr>
    </w:p>
    <w:p w14:paraId="55ED656F" w14:textId="77777777" w:rsidR="004061CA" w:rsidRDefault="004061CA" w:rsidP="00BE01A1">
      <w:pPr>
        <w:pStyle w:val="Heading3"/>
        <w:spacing w:after="120"/>
        <w:divId w:val="1595742950"/>
      </w:pPr>
      <w:bookmarkStart w:id="161" w:name="_Toc134436628"/>
      <w:r>
        <w:t>AuthenticationMechanism</w:t>
      </w:r>
      <w:bookmarkEnd w:id="161"/>
    </w:p>
    <w:p w14:paraId="0F593482" w14:textId="77777777" w:rsidR="004061CA" w:rsidRDefault="004061CA" w:rsidP="00BE01A1">
      <w:pPr>
        <w:pStyle w:val="NormalWeb"/>
        <w:spacing w:after="120"/>
        <w:divId w:val="1574655935"/>
        <w:rPr>
          <w:rFonts w:eastAsiaTheme="minorEastAsia"/>
        </w:rPr>
      </w:pPr>
      <w:r>
        <w:rPr>
          <w:rStyle w:val="Emphasis"/>
        </w:rPr>
        <w:t>AuthenticationMechanism</w:t>
      </w:r>
      <w:r>
        <w:t xml:space="preserve"> specifies a type of client authentication. It is used for both HiSLIP SASL mechanisms and HTTPS security schemes.</w:t>
      </w:r>
    </w:p>
    <w:p w14:paraId="6C402941" w14:textId="77777777" w:rsidR="004061CA" w:rsidRDefault="004061CA" w:rsidP="00BE01A1">
      <w:pPr>
        <w:pStyle w:val="NormalWeb"/>
        <w:spacing w:after="120"/>
        <w:divId w:val="1574655935"/>
      </w:pPr>
      <w:r>
        <w:rPr>
          <w:rStyle w:val="Emphasis"/>
        </w:rPr>
        <w:t>AuthenticationMechanism/@enabled</w:t>
      </w:r>
      <w:r>
        <w:t xml:space="preserve"> indicates if the mechanism is currently enabled. The tag for the element indicates the specific mechanism or scheme. </w:t>
      </w:r>
    </w:p>
    <w:p w14:paraId="747B8E22" w14:textId="77777777" w:rsidR="004061CA" w:rsidRDefault="004061CA" w:rsidP="00BE01A1">
      <w:pPr>
        <w:pStyle w:val="NormalWeb"/>
        <w:spacing w:after="120"/>
        <w:divId w:val="1574655935"/>
      </w:pPr>
      <w:r>
        <w:t xml:space="preserve">HTTP client authentication is described in RFC7235. IANA maintains a list of HTTP authentication schemes, the IANA names of those schemes are generally used as the tag name of the element used to enable the HTTP authentication scheme. </w:t>
      </w:r>
    </w:p>
    <w:p w14:paraId="4308A15E" w14:textId="77777777" w:rsidR="004061CA" w:rsidRDefault="004061CA" w:rsidP="00BE01A1">
      <w:pPr>
        <w:pStyle w:val="NormalWeb"/>
        <w:spacing w:after="120"/>
        <w:divId w:val="1574655935"/>
      </w:pPr>
      <w:r>
        <w:t xml:space="preserve">SASL mechanisms are generally specified using the registered SASL mechanism names. For instance, the </w:t>
      </w:r>
      <w:r>
        <w:rPr>
          <w:rStyle w:val="Emphasis"/>
        </w:rPr>
        <w:t>PLAIN</w:t>
      </w:r>
      <w:r>
        <w:t xml:space="preserve"> SASL mechanism is controlled with an element with the tag (name) </w:t>
      </w:r>
      <w:r>
        <w:rPr>
          <w:rStyle w:val="Emphasis"/>
        </w:rPr>
        <w:t>PLAIN</w:t>
      </w:r>
      <w:r>
        <w:t xml:space="preserve">, and the type </w:t>
      </w:r>
      <w:r>
        <w:rPr>
          <w:rStyle w:val="Emphasis"/>
        </w:rPr>
        <w:t>AuthenticationMechanism</w:t>
      </w:r>
      <w:r>
        <w:t xml:space="preserve">. The </w:t>
      </w:r>
      <w:r>
        <w:rPr>
          <w:rStyle w:val="Emphasis"/>
        </w:rPr>
        <w:t>PLAIN</w:t>
      </w:r>
      <w:r>
        <w:t xml:space="preserve"> mechanism is enabled if </w:t>
      </w:r>
      <w:r>
        <w:rPr>
          <w:rStyle w:val="Emphasis"/>
        </w:rPr>
        <w:t>PLAIN/@enabled</w:t>
      </w:r>
      <w:r>
        <w:t xml:space="preserve"> attribute is </w:t>
      </w:r>
      <w:r>
        <w:rPr>
          <w:rStyle w:val="Emphasis"/>
        </w:rPr>
        <w:t>true</w:t>
      </w:r>
      <w:r>
        <w:t xml:space="preserve">. </w:t>
      </w:r>
    </w:p>
    <w:p w14:paraId="3D236618" w14:textId="77777777" w:rsidR="004061CA" w:rsidRDefault="004061CA" w:rsidP="00BE01A1">
      <w:pPr>
        <w:pStyle w:val="NormalWeb"/>
        <w:spacing w:after="120"/>
        <w:divId w:val="1574655935"/>
      </w:pPr>
      <w:r>
        <w:rPr>
          <w:b/>
          <w:bCs/>
        </w:rPr>
        <w:t>RULE:23.12.14-1</w:t>
      </w:r>
      <w:r>
        <w:t xml:space="preserve"> Where possible, additional client authentication capabilities beyond the scope of the LXI Security Extended Function shall be created using this type. However, if those capabilities require additional configuration, they shall define their own type by extending the </w:t>
      </w:r>
      <w:r>
        <w:rPr>
          <w:rStyle w:val="Emphasis"/>
        </w:rPr>
        <w:t>AuthenticationMechanism</w:t>
      </w:r>
      <w:r>
        <w:t xml:space="preserve"> ComplexType. </w:t>
      </w:r>
    </w:p>
    <w:p w14:paraId="1210837C"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311"/>
        <w:gridCol w:w="2108"/>
        <w:gridCol w:w="1753"/>
        <w:gridCol w:w="4188"/>
      </w:tblGrid>
      <w:tr w:rsidR="004061CA" w14:paraId="6CD22EBD"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1E90DA9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361E31E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F6CAE4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7679BD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16637187" w14:textId="77777777">
        <w:trPr>
          <w:divId w:val="1595742950"/>
          <w:tblCellSpacing w:w="15" w:type="dxa"/>
        </w:trPr>
        <w:tc>
          <w:tcPr>
            <w:tcW w:w="0" w:type="auto"/>
            <w:tcMar>
              <w:top w:w="15" w:type="dxa"/>
              <w:left w:w="45" w:type="dxa"/>
              <w:bottom w:w="15" w:type="dxa"/>
              <w:right w:w="45" w:type="dxa"/>
            </w:tcMar>
            <w:hideMark/>
          </w:tcPr>
          <w:p w14:paraId="56580C3C"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6FC24878" w14:textId="77777777">
              <w:trPr>
                <w:gridAfter w:val="1"/>
                <w:tblCellSpacing w:w="15" w:type="dxa"/>
              </w:trPr>
              <w:tc>
                <w:tcPr>
                  <w:tcW w:w="0" w:type="auto"/>
                  <w:tcMar>
                    <w:top w:w="15" w:type="dxa"/>
                    <w:left w:w="45" w:type="dxa"/>
                    <w:bottom w:w="15" w:type="dxa"/>
                    <w:right w:w="45" w:type="dxa"/>
                  </w:tcMar>
                  <w:hideMark/>
                </w:tcPr>
                <w:p w14:paraId="0ADA3224" w14:textId="77777777" w:rsidR="004061CA" w:rsidRDefault="004061CA" w:rsidP="00BE01A1">
                  <w:pPr>
                    <w:spacing w:after="120"/>
                    <w:rPr>
                      <w:rFonts w:ascii="Trebuchet MS" w:hAnsi="Trebuchet MS"/>
                      <w:szCs w:val="20"/>
                    </w:rPr>
                  </w:pPr>
                </w:p>
              </w:tc>
            </w:tr>
            <w:tr w:rsidR="004061CA" w14:paraId="50911843" w14:textId="77777777">
              <w:trPr>
                <w:tblCellSpacing w:w="15" w:type="dxa"/>
              </w:trPr>
              <w:tc>
                <w:tcPr>
                  <w:tcW w:w="0" w:type="auto"/>
                  <w:tcMar>
                    <w:top w:w="15" w:type="dxa"/>
                    <w:left w:w="45" w:type="dxa"/>
                    <w:bottom w:w="15" w:type="dxa"/>
                    <w:right w:w="45" w:type="dxa"/>
                  </w:tcMar>
                  <w:hideMark/>
                </w:tcPr>
                <w:p w14:paraId="0B63290B"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62A51CD"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29AD0BAF" w14:textId="77777777">
              <w:trPr>
                <w:tblCellSpacing w:w="15" w:type="dxa"/>
              </w:trPr>
              <w:tc>
                <w:tcPr>
                  <w:tcW w:w="0" w:type="auto"/>
                  <w:tcMar>
                    <w:top w:w="15" w:type="dxa"/>
                    <w:left w:w="45" w:type="dxa"/>
                    <w:bottom w:w="15" w:type="dxa"/>
                    <w:right w:w="45" w:type="dxa"/>
                  </w:tcMar>
                  <w:hideMark/>
                </w:tcPr>
                <w:p w14:paraId="695CA6AB"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272D047"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7FAEA91" w14:textId="77777777">
              <w:trPr>
                <w:tblCellSpacing w:w="15" w:type="dxa"/>
              </w:trPr>
              <w:tc>
                <w:tcPr>
                  <w:tcW w:w="0" w:type="auto"/>
                  <w:tcMar>
                    <w:top w:w="15" w:type="dxa"/>
                    <w:left w:w="45" w:type="dxa"/>
                    <w:bottom w:w="15" w:type="dxa"/>
                    <w:right w:w="45" w:type="dxa"/>
                  </w:tcMar>
                  <w:hideMark/>
                </w:tcPr>
                <w:p w14:paraId="6EA614E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47C19E9"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50059E4F"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2970A2E"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76E3324"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that the SASL mechanism or HTTP scheme is enabled. </w:t>
            </w:r>
          </w:p>
          <w:p w14:paraId="59ACE144"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RULE:23.12.14.1-1</w:t>
            </w:r>
            <w:r>
              <w:rPr>
                <w:rFonts w:ascii="Trebuchet MS" w:hAnsi="Trebuchet MS"/>
                <w:szCs w:val="20"/>
              </w:rPr>
              <w:t xml:space="preserve"> On LCI, the enabled mechanisms do not change. </w:t>
            </w:r>
          </w:p>
          <w:p w14:paraId="584AE1E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RULE:23.12.14.1-2</w:t>
            </w:r>
            <w:r>
              <w:rPr>
                <w:rFonts w:ascii="Trebuchet MS" w:hAnsi="Trebuchet MS"/>
                <w:szCs w:val="20"/>
              </w:rPr>
              <w:t xml:space="preserve"> </w:t>
            </w:r>
          </w:p>
          <w:p w14:paraId="4BC9C3A5"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18C654BD" w14:textId="77777777">
        <w:trPr>
          <w:divId w:val="1595742950"/>
          <w:tblCellSpacing w:w="15" w:type="dxa"/>
        </w:trPr>
        <w:tc>
          <w:tcPr>
            <w:tcW w:w="0" w:type="auto"/>
            <w:tcMar>
              <w:top w:w="15" w:type="dxa"/>
              <w:left w:w="45" w:type="dxa"/>
              <w:bottom w:w="15" w:type="dxa"/>
              <w:right w:w="45" w:type="dxa"/>
            </w:tcMar>
            <w:hideMark/>
          </w:tcPr>
          <w:p w14:paraId="000700B1" w14:textId="77777777" w:rsidR="004061CA" w:rsidRDefault="004061CA" w:rsidP="00BE01A1">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73"/>
              <w:gridCol w:w="1015"/>
            </w:tblGrid>
            <w:tr w:rsidR="004061CA" w14:paraId="3900B8D4" w14:textId="77777777">
              <w:trPr>
                <w:tblCellSpacing w:w="15" w:type="dxa"/>
              </w:trPr>
              <w:tc>
                <w:tcPr>
                  <w:tcW w:w="0" w:type="auto"/>
                  <w:tcMar>
                    <w:top w:w="15" w:type="dxa"/>
                    <w:left w:w="45" w:type="dxa"/>
                    <w:bottom w:w="15" w:type="dxa"/>
                    <w:right w:w="45" w:type="dxa"/>
                  </w:tcMar>
                  <w:hideMark/>
                </w:tcPr>
                <w:p w14:paraId="27B24611"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D36C3C1"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7415E1D5" w14:textId="77777777">
              <w:trPr>
                <w:tblCellSpacing w:w="15" w:type="dxa"/>
              </w:trPr>
              <w:tc>
                <w:tcPr>
                  <w:tcW w:w="0" w:type="auto"/>
                  <w:tcMar>
                    <w:top w:w="15" w:type="dxa"/>
                    <w:left w:w="45" w:type="dxa"/>
                    <w:bottom w:w="15" w:type="dxa"/>
                    <w:right w:w="45" w:type="dxa"/>
                  </w:tcMar>
                  <w:hideMark/>
                </w:tcPr>
                <w:p w14:paraId="6BBF5E47"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790ABA7"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60587895" w14:textId="77777777">
              <w:trPr>
                <w:tblCellSpacing w:w="15" w:type="dxa"/>
              </w:trPr>
              <w:tc>
                <w:tcPr>
                  <w:tcW w:w="0" w:type="auto"/>
                  <w:tcMar>
                    <w:top w:w="15" w:type="dxa"/>
                    <w:left w:w="45" w:type="dxa"/>
                    <w:bottom w:w="15" w:type="dxa"/>
                    <w:right w:w="45" w:type="dxa"/>
                  </w:tcMar>
                  <w:hideMark/>
                </w:tcPr>
                <w:p w14:paraId="0685A31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FCF5764"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3D16E37D"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22219D0" w14:textId="77777777" w:rsidR="004061CA" w:rsidRDefault="004061CA" w:rsidP="00BE01A1">
            <w:pPr>
              <w:spacing w:after="120"/>
              <w:rPr>
                <w:rFonts w:ascii="Trebuchet MS" w:hAnsi="Trebuchet MS"/>
                <w:szCs w:val="20"/>
              </w:rPr>
            </w:pPr>
            <w:r>
              <w:rPr>
                <w:rFonts w:ascii="Trebuchet MS" w:hAnsi="Trebuchet MS"/>
                <w:szCs w:val="20"/>
              </w:rPr>
              <w:t xml:space="preserve">See the usage of the defined mechanism. </w:t>
            </w:r>
          </w:p>
        </w:tc>
        <w:tc>
          <w:tcPr>
            <w:tcW w:w="0" w:type="auto"/>
            <w:tcMar>
              <w:top w:w="15" w:type="dxa"/>
              <w:left w:w="45" w:type="dxa"/>
              <w:bottom w:w="15" w:type="dxa"/>
              <w:right w:w="45" w:type="dxa"/>
            </w:tcMar>
            <w:hideMark/>
          </w:tcPr>
          <w:p w14:paraId="61450D83"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Additional attributes that define SASL mechanisms or HTTPS schemas beyond the scope of LXI may include additional attributes to define them. </w:t>
            </w:r>
          </w:p>
          <w:p w14:paraId="31244956"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581E2D8D"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p>
        </w:tc>
      </w:tr>
    </w:tbl>
    <w:p w14:paraId="0BAD9A53" w14:textId="77777777" w:rsidR="004061CA" w:rsidRDefault="004061CA" w:rsidP="00BE01A1">
      <w:pPr>
        <w:spacing w:after="120"/>
        <w:divId w:val="1595742950"/>
        <w:rPr>
          <w:sz w:val="24"/>
        </w:rPr>
      </w:pPr>
    </w:p>
    <w:p w14:paraId="1E061674" w14:textId="77777777" w:rsidR="004061CA" w:rsidRDefault="004061CA" w:rsidP="00BE01A1">
      <w:pPr>
        <w:pStyle w:val="NormalWeb"/>
        <w:spacing w:after="120"/>
        <w:divId w:val="1595742950"/>
        <w:rPr>
          <w:rFonts w:eastAsiaTheme="minorEastAsia"/>
        </w:rPr>
      </w:pPr>
      <w:r>
        <w:t xml:space="preserve">The AuthenticationMechanism complex type has </w:t>
      </w:r>
      <w:r>
        <w:rPr>
          <w:b/>
          <w:bCs/>
        </w:rPr>
        <w:t>no subelements</w:t>
      </w:r>
    </w:p>
    <w:p w14:paraId="6A9831BC" w14:textId="77777777" w:rsidR="004061CA" w:rsidRDefault="004061CA" w:rsidP="00BE01A1">
      <w:pPr>
        <w:spacing w:after="120"/>
        <w:divId w:val="1595742950"/>
      </w:pPr>
    </w:p>
    <w:p w14:paraId="6BB8F214" w14:textId="77777777" w:rsidR="004061CA" w:rsidRDefault="004061CA" w:rsidP="00BE01A1">
      <w:pPr>
        <w:pStyle w:val="Heading3"/>
        <w:spacing w:after="120"/>
        <w:divId w:val="1595742950"/>
      </w:pPr>
      <w:bookmarkStart w:id="162" w:name="_Toc134436629"/>
      <w:r>
        <w:t>VXI11</w:t>
      </w:r>
      <w:bookmarkEnd w:id="162"/>
    </w:p>
    <w:p w14:paraId="312BE1FA" w14:textId="77777777" w:rsidR="004061CA" w:rsidRDefault="004061CA" w:rsidP="00BE01A1">
      <w:pPr>
        <w:pStyle w:val="NormalWeb"/>
        <w:spacing w:after="120"/>
        <w:divId w:val="719401934"/>
        <w:rPr>
          <w:rFonts w:eastAsiaTheme="minorEastAsia"/>
        </w:rPr>
      </w:pPr>
      <w:r>
        <w:rPr>
          <w:rStyle w:val="Emphasis"/>
        </w:rPr>
        <w:t>VXI11</w:t>
      </w:r>
      <w:r>
        <w:t xml:space="preserve"> configures the VXI-11 protocol. </w:t>
      </w:r>
    </w:p>
    <w:p w14:paraId="7B88FF45" w14:textId="77777777" w:rsidR="004061CA" w:rsidRDefault="004061CA" w:rsidP="00BE01A1">
      <w:pPr>
        <w:pStyle w:val="Heading4"/>
        <w:spacing w:after="120"/>
        <w:divId w:val="1595742950"/>
      </w:pPr>
      <w:r>
        <w:lastRenderedPageBreak/>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899"/>
        <w:gridCol w:w="5058"/>
      </w:tblGrid>
      <w:tr w:rsidR="004061CA" w14:paraId="4D0A28D5"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51B5F6E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CCDA0B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079B20B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542C19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1E384B01" w14:textId="77777777">
        <w:trPr>
          <w:divId w:val="1595742950"/>
          <w:tblCellSpacing w:w="15" w:type="dxa"/>
        </w:trPr>
        <w:tc>
          <w:tcPr>
            <w:tcW w:w="0" w:type="auto"/>
            <w:tcMar>
              <w:top w:w="15" w:type="dxa"/>
              <w:left w:w="45" w:type="dxa"/>
              <w:bottom w:w="15" w:type="dxa"/>
              <w:right w:w="45" w:type="dxa"/>
            </w:tcMar>
            <w:hideMark/>
          </w:tcPr>
          <w:p w14:paraId="19CD3ED6"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2A011AD6" w14:textId="77777777">
              <w:trPr>
                <w:gridAfter w:val="1"/>
                <w:tblCellSpacing w:w="15" w:type="dxa"/>
              </w:trPr>
              <w:tc>
                <w:tcPr>
                  <w:tcW w:w="0" w:type="auto"/>
                  <w:tcMar>
                    <w:top w:w="15" w:type="dxa"/>
                    <w:left w:w="45" w:type="dxa"/>
                    <w:bottom w:w="15" w:type="dxa"/>
                    <w:right w:w="45" w:type="dxa"/>
                  </w:tcMar>
                  <w:hideMark/>
                </w:tcPr>
                <w:p w14:paraId="71F047D8" w14:textId="77777777" w:rsidR="004061CA" w:rsidRDefault="004061CA" w:rsidP="00BE01A1">
                  <w:pPr>
                    <w:spacing w:after="120"/>
                    <w:rPr>
                      <w:rFonts w:ascii="Trebuchet MS" w:hAnsi="Trebuchet MS"/>
                      <w:szCs w:val="20"/>
                    </w:rPr>
                  </w:pPr>
                </w:p>
              </w:tc>
            </w:tr>
            <w:tr w:rsidR="004061CA" w14:paraId="5AC5CDB3" w14:textId="77777777">
              <w:trPr>
                <w:tblCellSpacing w:w="15" w:type="dxa"/>
              </w:trPr>
              <w:tc>
                <w:tcPr>
                  <w:tcW w:w="0" w:type="auto"/>
                  <w:tcMar>
                    <w:top w:w="15" w:type="dxa"/>
                    <w:left w:w="45" w:type="dxa"/>
                    <w:bottom w:w="15" w:type="dxa"/>
                    <w:right w:w="45" w:type="dxa"/>
                  </w:tcMar>
                  <w:hideMark/>
                </w:tcPr>
                <w:p w14:paraId="076F56D7"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5633A70"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04817E72" w14:textId="77777777">
              <w:trPr>
                <w:tblCellSpacing w:w="15" w:type="dxa"/>
              </w:trPr>
              <w:tc>
                <w:tcPr>
                  <w:tcW w:w="0" w:type="auto"/>
                  <w:tcMar>
                    <w:top w:w="15" w:type="dxa"/>
                    <w:left w:w="45" w:type="dxa"/>
                    <w:bottom w:w="15" w:type="dxa"/>
                    <w:right w:w="45" w:type="dxa"/>
                  </w:tcMar>
                  <w:hideMark/>
                </w:tcPr>
                <w:p w14:paraId="71714542"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17AF123"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87ADD9B" w14:textId="77777777">
              <w:trPr>
                <w:tblCellSpacing w:w="15" w:type="dxa"/>
              </w:trPr>
              <w:tc>
                <w:tcPr>
                  <w:tcW w:w="0" w:type="auto"/>
                  <w:tcMar>
                    <w:top w:w="15" w:type="dxa"/>
                    <w:left w:w="45" w:type="dxa"/>
                    <w:bottom w:w="15" w:type="dxa"/>
                    <w:right w:w="45" w:type="dxa"/>
                  </w:tcMar>
                  <w:hideMark/>
                </w:tcPr>
                <w:p w14:paraId="76DC8DC3"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6377472" w14:textId="77777777" w:rsidR="004061CA" w:rsidRDefault="004061CA" w:rsidP="00BE01A1">
                  <w:pPr>
                    <w:spacing w:after="120"/>
                    <w:rPr>
                      <w:rFonts w:ascii="Trebuchet MS" w:hAnsi="Trebuchet MS"/>
                      <w:szCs w:val="20"/>
                    </w:rPr>
                  </w:pPr>
                  <w:r>
                    <w:rPr>
                      <w:rFonts w:ascii="Trebuchet MS" w:hAnsi="Trebuchet MS"/>
                      <w:szCs w:val="20"/>
                    </w:rPr>
                    <w:t>true</w:t>
                  </w:r>
                </w:p>
              </w:tc>
            </w:tr>
          </w:tbl>
          <w:p w14:paraId="3C9452E2"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13C7E32"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28C212B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state of the VXI11 server at this address.</w:t>
            </w:r>
          </w:p>
          <w:p w14:paraId="3853D190"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Not required.</w:t>
            </w:r>
          </w:p>
          <w:p w14:paraId="029B632C" w14:textId="77777777" w:rsidR="004061CA" w:rsidRDefault="004061CA" w:rsidP="00BE01A1">
            <w:pPr>
              <w:pStyle w:val="NormalWeb"/>
              <w:spacing w:after="120"/>
              <w:rPr>
                <w:rFonts w:ascii="Trebuchet MS" w:hAnsi="Trebuchet MS"/>
                <w:szCs w:val="20"/>
              </w:rPr>
            </w:pPr>
            <w:r>
              <w:rPr>
                <w:rFonts w:ascii="Trebuchet MS" w:hAnsi="Trebuchet MS"/>
                <w:b/>
                <w:bCs/>
                <w:szCs w:val="20"/>
              </w:rPr>
              <w:t>Unsecure impact: RULE:23.12.15.1-1</w:t>
            </w:r>
            <w:r>
              <w:rPr>
                <w:rFonts w:ascii="Trebuchet MS" w:hAnsi="Trebuchet MS"/>
                <w:szCs w:val="20"/>
              </w:rPr>
              <w:t xml:space="preserve"> The device is in unsecure mode if VXI-11 is enabled.</w:t>
            </w:r>
          </w:p>
        </w:tc>
      </w:tr>
    </w:tbl>
    <w:p w14:paraId="70A22BCC" w14:textId="77777777" w:rsidR="004061CA" w:rsidRDefault="004061CA" w:rsidP="00BE01A1">
      <w:pPr>
        <w:spacing w:after="120"/>
        <w:divId w:val="1595742950"/>
        <w:rPr>
          <w:sz w:val="24"/>
        </w:rPr>
      </w:pPr>
    </w:p>
    <w:p w14:paraId="18771810" w14:textId="77777777" w:rsidR="004061CA" w:rsidRDefault="004061CA" w:rsidP="00BE01A1">
      <w:pPr>
        <w:pStyle w:val="NormalWeb"/>
        <w:spacing w:after="120"/>
        <w:divId w:val="1595742950"/>
        <w:rPr>
          <w:rFonts w:eastAsiaTheme="minorEastAsia"/>
        </w:rPr>
      </w:pPr>
      <w:r>
        <w:t xml:space="preserve">The VXI11 complex type has </w:t>
      </w:r>
      <w:r>
        <w:rPr>
          <w:b/>
          <w:bCs/>
        </w:rPr>
        <w:t>no subelements</w:t>
      </w:r>
    </w:p>
    <w:p w14:paraId="2BE2E778" w14:textId="77777777" w:rsidR="004061CA" w:rsidRDefault="004061CA" w:rsidP="00BE01A1">
      <w:pPr>
        <w:spacing w:after="120"/>
        <w:divId w:val="1595742950"/>
      </w:pPr>
    </w:p>
    <w:p w14:paraId="3AD6AF46" w14:textId="77777777" w:rsidR="004061CA" w:rsidRDefault="004061CA" w:rsidP="00BE01A1">
      <w:pPr>
        <w:pStyle w:val="Heading3"/>
        <w:spacing w:after="120"/>
        <w:divId w:val="1595742950"/>
      </w:pPr>
      <w:bookmarkStart w:id="163" w:name="_Toc134436630"/>
      <w:r>
        <w:t>ClientAuthentication</w:t>
      </w:r>
      <w:bookmarkEnd w:id="163"/>
    </w:p>
    <w:p w14:paraId="590EF19C" w14:textId="77777777" w:rsidR="004061CA" w:rsidRDefault="004061CA" w:rsidP="00BE01A1">
      <w:pPr>
        <w:pStyle w:val="NormalWeb"/>
        <w:spacing w:after="120"/>
        <w:divId w:val="1260869319"/>
        <w:rPr>
          <w:rFonts w:eastAsiaTheme="minorEastAsia"/>
        </w:rPr>
      </w:pPr>
      <w:r>
        <w:rPr>
          <w:rStyle w:val="Emphasis"/>
        </w:rPr>
        <w:t>ClientAuthentication</w:t>
      </w:r>
      <w:r>
        <w:t xml:space="preserve"> contains client authentication information. That is, information used by the device to determine if the identity proffered by clients attempting to connect to it is authentic. </w:t>
      </w:r>
    </w:p>
    <w:p w14:paraId="2D57DE11" w14:textId="77777777" w:rsidR="004061CA" w:rsidRDefault="004061CA" w:rsidP="00BE01A1">
      <w:pPr>
        <w:pStyle w:val="NormalWeb"/>
        <w:spacing w:after="120"/>
        <w:divId w:val="1260869319"/>
      </w:pPr>
      <w:r>
        <w:rPr>
          <w:b/>
          <w:bCs/>
        </w:rPr>
        <w:t>RULE:23.12.16-1</w:t>
      </w:r>
      <w:r>
        <w:t xml:space="preserve"> Information in </w:t>
      </w:r>
      <w:r>
        <w:rPr>
          <w:rStyle w:val="Emphasis"/>
        </w:rPr>
        <w:t>ClientAuthentication</w:t>
      </w:r>
      <w:r>
        <w:t xml:space="preserve"> shall be used by all protocols that provide client authentication. For instance, a certificate thumbprint that the device accepts for HiSLIP EXTERNAL authentication, will also be accepted for telnet mTLS. </w:t>
      </w:r>
    </w:p>
    <w:p w14:paraId="1EEEF756" w14:textId="77777777" w:rsidR="004061CA" w:rsidRDefault="004061CA" w:rsidP="00BE01A1">
      <w:pPr>
        <w:pStyle w:val="NormalWeb"/>
        <w:spacing w:after="120"/>
        <w:divId w:val="1260869319"/>
      </w:pPr>
      <w:r>
        <w:rPr>
          <w:b/>
          <w:bCs/>
        </w:rPr>
        <w:t>OBSERVATION:</w:t>
      </w:r>
      <w:r>
        <w:t xml:space="preserve"> </w:t>
      </w:r>
      <w:r>
        <w:rPr>
          <w:rStyle w:val="Emphasis"/>
        </w:rPr>
        <w:t>Devices may require that all ClientCredentials are re-sent when the @scramHashCount is changed. Because of this requirement, although this attribute is most closely associated with LXICommonConfiguration/HiSLIP/ClientAuthentication/SCRAM, it is located here so that changes to the @scramHashCount are directly associated with the credentials that must be hashed.</w:t>
      </w:r>
      <w:r>
        <w:t xml:space="preserve"> </w:t>
      </w:r>
    </w:p>
    <w:p w14:paraId="50936AD1" w14:textId="77777777" w:rsidR="004061CA" w:rsidRDefault="004061CA" w:rsidP="00BE01A1">
      <w:pPr>
        <w:pStyle w:val="NormalWeb"/>
        <w:spacing w:after="120"/>
        <w:divId w:val="1260869319"/>
      </w:pPr>
      <w:r>
        <w:rPr>
          <w:rStyle w:val="Emphasis"/>
        </w:rPr>
        <w:t>In addition, @scramChannelBindingRequired is located on this element to retain its association with the @scramHashIterationCount.</w:t>
      </w:r>
      <w:r>
        <w:t xml:space="preserve"> </w:t>
      </w:r>
    </w:p>
    <w:p w14:paraId="4275C631" w14:textId="77777777" w:rsidR="004061CA" w:rsidRDefault="004061CA" w:rsidP="00BE01A1">
      <w:pPr>
        <w:pStyle w:val="NormalWeb"/>
        <w:spacing w:after="120"/>
        <w:divId w:val="1260869319"/>
      </w:pPr>
      <w:r>
        <w:rPr>
          <w:b/>
          <w:bCs/>
        </w:rPr>
        <w:t>OBSERVATION:</w:t>
      </w:r>
      <w:r>
        <w:t xml:space="preserve"> </w:t>
      </w:r>
      <w:r>
        <w:rPr>
          <w:rStyle w:val="Emphasis"/>
        </w:rPr>
        <w:t>Devices may also have mechanisms beyond the scope of the LxiCommonConfiguration to manage the passwords.</w:t>
      </w:r>
      <w:r>
        <w:t xml:space="preserve"> </w:t>
      </w:r>
    </w:p>
    <w:p w14:paraId="3B411FB7"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477"/>
        <w:gridCol w:w="2108"/>
        <w:gridCol w:w="784"/>
        <w:gridCol w:w="4991"/>
      </w:tblGrid>
      <w:tr w:rsidR="004061CA" w14:paraId="79C0F2BC"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4C6A881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DF4E28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6A34A0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615AF6F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069A45C1" w14:textId="77777777">
        <w:trPr>
          <w:divId w:val="1595742950"/>
          <w:tblCellSpacing w:w="15" w:type="dxa"/>
        </w:trPr>
        <w:tc>
          <w:tcPr>
            <w:tcW w:w="0" w:type="auto"/>
            <w:tcMar>
              <w:top w:w="15" w:type="dxa"/>
              <w:left w:w="45" w:type="dxa"/>
              <w:bottom w:w="15" w:type="dxa"/>
              <w:right w:w="45" w:type="dxa"/>
            </w:tcMar>
            <w:hideMark/>
          </w:tcPr>
          <w:p w14:paraId="7A2D1F6A" w14:textId="77777777" w:rsidR="004061CA" w:rsidRDefault="004061CA" w:rsidP="00BE01A1">
            <w:pPr>
              <w:spacing w:after="120"/>
              <w:rPr>
                <w:rFonts w:ascii="Trebuchet MS" w:hAnsi="Trebuchet MS"/>
                <w:szCs w:val="20"/>
              </w:rPr>
            </w:pPr>
            <w:r>
              <w:rPr>
                <w:rFonts w:ascii="Trebuchet MS" w:hAnsi="Trebuchet MS"/>
                <w:szCs w:val="20"/>
              </w:rPr>
              <w:t>scram Hash Iteration Count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161"/>
              <w:gridCol w:w="827"/>
            </w:tblGrid>
            <w:tr w:rsidR="004061CA" w14:paraId="1918B02F" w14:textId="77777777">
              <w:trPr>
                <w:gridAfter w:val="1"/>
                <w:tblCellSpacing w:w="15" w:type="dxa"/>
              </w:trPr>
              <w:tc>
                <w:tcPr>
                  <w:tcW w:w="0" w:type="auto"/>
                  <w:tcMar>
                    <w:top w:w="15" w:type="dxa"/>
                    <w:left w:w="45" w:type="dxa"/>
                    <w:bottom w:w="15" w:type="dxa"/>
                    <w:right w:w="45" w:type="dxa"/>
                  </w:tcMar>
                  <w:hideMark/>
                </w:tcPr>
                <w:p w14:paraId="301B0EEF" w14:textId="77777777" w:rsidR="004061CA" w:rsidRDefault="004061CA" w:rsidP="00BE01A1">
                  <w:pPr>
                    <w:spacing w:after="120"/>
                    <w:rPr>
                      <w:rFonts w:ascii="Trebuchet MS" w:hAnsi="Trebuchet MS"/>
                      <w:szCs w:val="20"/>
                    </w:rPr>
                  </w:pPr>
                </w:p>
              </w:tc>
            </w:tr>
            <w:tr w:rsidR="004061CA" w14:paraId="18B6E251" w14:textId="77777777">
              <w:trPr>
                <w:tblCellSpacing w:w="15" w:type="dxa"/>
              </w:trPr>
              <w:tc>
                <w:tcPr>
                  <w:tcW w:w="0" w:type="auto"/>
                  <w:tcMar>
                    <w:top w:w="15" w:type="dxa"/>
                    <w:left w:w="45" w:type="dxa"/>
                    <w:bottom w:w="15" w:type="dxa"/>
                    <w:right w:w="45" w:type="dxa"/>
                  </w:tcMar>
                  <w:hideMark/>
                </w:tcPr>
                <w:p w14:paraId="632BA7E1"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CD45468" w14:textId="77777777" w:rsidR="004061CA" w:rsidRDefault="004061CA" w:rsidP="00BE01A1">
                  <w:pPr>
                    <w:spacing w:after="120"/>
                    <w:rPr>
                      <w:rFonts w:ascii="Trebuchet MS" w:hAnsi="Trebuchet MS"/>
                      <w:szCs w:val="20"/>
                    </w:rPr>
                  </w:pPr>
                  <w:r>
                    <w:rPr>
                      <w:rFonts w:ascii="Trebuchet MS" w:hAnsi="Trebuchet MS"/>
                      <w:szCs w:val="20"/>
                    </w:rPr>
                    <w:t>xs:int</w:t>
                  </w:r>
                </w:p>
              </w:tc>
            </w:tr>
            <w:tr w:rsidR="004061CA" w14:paraId="0644D6DF" w14:textId="77777777">
              <w:trPr>
                <w:tblCellSpacing w:w="15" w:type="dxa"/>
              </w:trPr>
              <w:tc>
                <w:tcPr>
                  <w:tcW w:w="0" w:type="auto"/>
                  <w:tcMar>
                    <w:top w:w="15" w:type="dxa"/>
                    <w:left w:w="45" w:type="dxa"/>
                    <w:bottom w:w="15" w:type="dxa"/>
                    <w:right w:w="45" w:type="dxa"/>
                  </w:tcMar>
                  <w:hideMark/>
                </w:tcPr>
                <w:p w14:paraId="3B14EA4F"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C6DAAF9"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71839F17" w14:textId="77777777">
              <w:trPr>
                <w:tblCellSpacing w:w="15" w:type="dxa"/>
              </w:trPr>
              <w:tc>
                <w:tcPr>
                  <w:tcW w:w="0" w:type="auto"/>
                  <w:tcMar>
                    <w:top w:w="15" w:type="dxa"/>
                    <w:left w:w="45" w:type="dxa"/>
                    <w:bottom w:w="15" w:type="dxa"/>
                    <w:right w:w="45" w:type="dxa"/>
                  </w:tcMar>
                  <w:hideMark/>
                </w:tcPr>
                <w:p w14:paraId="19F3D645"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A6FE3D1"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617B3136"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E1BC832"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ADC0F5E"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scramHashIterationCount</w:t>
            </w:r>
            <w:r>
              <w:rPr>
                <w:rFonts w:ascii="Trebuchet MS" w:hAnsi="Trebuchet MS"/>
                <w:szCs w:val="20"/>
              </w:rPr>
              <w:t xml:space="preserve"> sets the minimum iteration count that SCRAM uses to hash the client credentials. The default value of this is device dependent, but should be chosen sufficiciently high that clients cannot successfully perform brute force attacks. </w:t>
            </w:r>
          </w:p>
          <w:p w14:paraId="07463D87"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At the time of this writing RFC 7677 recommends a minimum of 4096 for SHA-256, although much larger values are reasonable for LXI devices. </w:t>
            </w:r>
          </w:p>
          <w:p w14:paraId="2CB3163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Devices are permitted to use a higher value for scramHashIterationCount. The actual iteration count used by the device is indicated in the SCRAM protocol.</w:t>
            </w:r>
            <w:r>
              <w:rPr>
                <w:rFonts w:ascii="Trebuchet MS" w:hAnsi="Trebuchet MS"/>
                <w:szCs w:val="20"/>
              </w:rPr>
              <w:t xml:space="preserve"> </w:t>
            </w:r>
          </w:p>
          <w:p w14:paraId="6D693D2F"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RULE:23.12.16.1-1</w:t>
            </w:r>
            <w:r>
              <w:rPr>
                <w:rFonts w:ascii="Trebuchet MS" w:hAnsi="Trebuchet MS"/>
                <w:szCs w:val="20"/>
              </w:rPr>
              <w:t xml:space="preserve"> Required for devices that support the SCRAM SASL mechanism via the LXICommonConfiguration. </w:t>
            </w:r>
          </w:p>
          <w:p w14:paraId="795D2D28"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NA</w:t>
            </w:r>
          </w:p>
        </w:tc>
      </w:tr>
      <w:tr w:rsidR="004061CA" w14:paraId="4F5FCFA0" w14:textId="77777777">
        <w:trPr>
          <w:divId w:val="1595742950"/>
          <w:tblCellSpacing w:w="15" w:type="dxa"/>
        </w:trPr>
        <w:tc>
          <w:tcPr>
            <w:tcW w:w="0" w:type="auto"/>
            <w:tcMar>
              <w:top w:w="15" w:type="dxa"/>
              <w:left w:w="45" w:type="dxa"/>
              <w:bottom w:w="15" w:type="dxa"/>
              <w:right w:w="45" w:type="dxa"/>
            </w:tcMar>
            <w:hideMark/>
          </w:tcPr>
          <w:p w14:paraId="6772B814" w14:textId="77777777" w:rsidR="004061CA" w:rsidRDefault="004061CA" w:rsidP="00BE01A1">
            <w:pPr>
              <w:spacing w:after="120"/>
              <w:rPr>
                <w:rFonts w:ascii="Trebuchet MS" w:hAnsi="Trebuchet MS"/>
                <w:szCs w:val="20"/>
              </w:rPr>
            </w:pPr>
            <w:r>
              <w:rPr>
                <w:rFonts w:ascii="Trebuchet MS" w:hAnsi="Trebuchet MS"/>
                <w:szCs w:val="20"/>
              </w:rPr>
              <w:lastRenderedPageBreak/>
              <w:t>scram Channel Binding Required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026B0B81" w14:textId="77777777">
              <w:trPr>
                <w:gridAfter w:val="1"/>
                <w:tblCellSpacing w:w="15" w:type="dxa"/>
              </w:trPr>
              <w:tc>
                <w:tcPr>
                  <w:tcW w:w="0" w:type="auto"/>
                  <w:tcMar>
                    <w:top w:w="15" w:type="dxa"/>
                    <w:left w:w="45" w:type="dxa"/>
                    <w:bottom w:w="15" w:type="dxa"/>
                    <w:right w:w="45" w:type="dxa"/>
                  </w:tcMar>
                  <w:hideMark/>
                </w:tcPr>
                <w:p w14:paraId="370CD598" w14:textId="77777777" w:rsidR="004061CA" w:rsidRDefault="004061CA" w:rsidP="00BE01A1">
                  <w:pPr>
                    <w:spacing w:after="120"/>
                    <w:rPr>
                      <w:rFonts w:ascii="Trebuchet MS" w:hAnsi="Trebuchet MS"/>
                      <w:szCs w:val="20"/>
                    </w:rPr>
                  </w:pPr>
                </w:p>
              </w:tc>
            </w:tr>
            <w:tr w:rsidR="004061CA" w14:paraId="01CC8E73" w14:textId="77777777">
              <w:trPr>
                <w:tblCellSpacing w:w="15" w:type="dxa"/>
              </w:trPr>
              <w:tc>
                <w:tcPr>
                  <w:tcW w:w="0" w:type="auto"/>
                  <w:tcMar>
                    <w:top w:w="15" w:type="dxa"/>
                    <w:left w:w="45" w:type="dxa"/>
                    <w:bottom w:w="15" w:type="dxa"/>
                    <w:right w:w="45" w:type="dxa"/>
                  </w:tcMar>
                  <w:hideMark/>
                </w:tcPr>
                <w:p w14:paraId="5FA4FAD3"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7375BE0"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6878446C" w14:textId="77777777">
              <w:trPr>
                <w:tblCellSpacing w:w="15" w:type="dxa"/>
              </w:trPr>
              <w:tc>
                <w:tcPr>
                  <w:tcW w:w="0" w:type="auto"/>
                  <w:tcMar>
                    <w:top w:w="15" w:type="dxa"/>
                    <w:left w:w="45" w:type="dxa"/>
                    <w:bottom w:w="15" w:type="dxa"/>
                    <w:right w:w="45" w:type="dxa"/>
                  </w:tcMar>
                  <w:hideMark/>
                </w:tcPr>
                <w:p w14:paraId="1F817EBD"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5E7CB8A"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3117F93" w14:textId="77777777">
              <w:trPr>
                <w:tblCellSpacing w:w="15" w:type="dxa"/>
              </w:trPr>
              <w:tc>
                <w:tcPr>
                  <w:tcW w:w="0" w:type="auto"/>
                  <w:tcMar>
                    <w:top w:w="15" w:type="dxa"/>
                    <w:left w:w="45" w:type="dxa"/>
                    <w:bottom w:w="15" w:type="dxa"/>
                    <w:right w:w="45" w:type="dxa"/>
                  </w:tcMar>
                  <w:hideMark/>
                </w:tcPr>
                <w:p w14:paraId="68E5D486"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4170B18"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2157D47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17DA2B5"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0BD7C150"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scramChannelBindingRequired</w:t>
            </w:r>
            <w:r>
              <w:rPr>
                <w:rFonts w:ascii="Trebuchet MS" w:hAnsi="Trebuchet MS"/>
                <w:szCs w:val="20"/>
              </w:rPr>
              <w:t xml:space="preserve"> specifies if the device permits the client to connect with a non-channel-bound version of SCRAM. </w:t>
            </w:r>
          </w:p>
          <w:p w14:paraId="6F1FDF72"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For instance, for a device that supports SCRAM with SHA-256 hashes: if false, then SCRAM-SHA-256 would be accepted in addition to SCRAM-SHA-256-PLUS. If true, only SCRAM-SHA-256-PLUS would be accepted by the device. </w:t>
            </w:r>
          </w:p>
          <w:p w14:paraId="34CBF9E6"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RULE:23.12.16.1-2</w:t>
            </w:r>
            <w:r>
              <w:rPr>
                <w:rFonts w:ascii="Trebuchet MS" w:hAnsi="Trebuchet MS"/>
                <w:szCs w:val="20"/>
              </w:rPr>
              <w:t xml:space="preserve"> Required for devices that support the SCRAM SASL mechanism via the LXICommonConfiguration. </w:t>
            </w:r>
          </w:p>
          <w:p w14:paraId="103EAC2C"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9AD1D72" w14:textId="77777777" w:rsidR="004061CA" w:rsidRDefault="004061CA" w:rsidP="00BE01A1">
      <w:pPr>
        <w:pStyle w:val="Heading4"/>
        <w:spacing w:after="120"/>
        <w:divId w:val="1595742950"/>
        <w:rPr>
          <w:rFonts w:ascii="Times New Roman" w:hAnsi="Times New Roman"/>
          <w:sz w:val="24"/>
        </w:rPr>
      </w:pPr>
      <w:r>
        <w:t>Sub-elements</w:t>
      </w:r>
    </w:p>
    <w:p w14:paraId="714F5C9A"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637"/>
        <w:gridCol w:w="2657"/>
        <w:gridCol w:w="1570"/>
        <w:gridCol w:w="3496"/>
      </w:tblGrid>
      <w:tr w:rsidR="004061CA" w14:paraId="0551FBE7"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0CA0770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302535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B43A1E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3CA79D8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4171CDEC" w14:textId="77777777">
        <w:trPr>
          <w:divId w:val="1595742950"/>
          <w:tblCellSpacing w:w="15" w:type="dxa"/>
        </w:trPr>
        <w:tc>
          <w:tcPr>
            <w:tcW w:w="0" w:type="auto"/>
            <w:tcMar>
              <w:top w:w="15" w:type="dxa"/>
              <w:left w:w="45" w:type="dxa"/>
              <w:bottom w:w="15" w:type="dxa"/>
              <w:right w:w="45" w:type="dxa"/>
            </w:tcMar>
            <w:hideMark/>
          </w:tcPr>
          <w:p w14:paraId="35399141" w14:textId="77777777" w:rsidR="004061CA" w:rsidRDefault="004061CA" w:rsidP="00BE01A1">
            <w:pPr>
              <w:spacing w:after="120"/>
              <w:rPr>
                <w:rFonts w:ascii="Trebuchet MS" w:hAnsi="Trebuchet MS"/>
                <w:szCs w:val="20"/>
              </w:rPr>
            </w:pPr>
            <w:r>
              <w:rPr>
                <w:rFonts w:ascii="Trebuchet MS" w:hAnsi="Trebuchet MS"/>
                <w:szCs w:val="20"/>
              </w:rPr>
              <w:t>Client Credential</w:t>
            </w:r>
          </w:p>
        </w:tc>
        <w:tc>
          <w:tcPr>
            <w:tcW w:w="0" w:type="auto"/>
            <w:tcMar>
              <w:top w:w="15" w:type="dxa"/>
              <w:left w:w="45" w:type="dxa"/>
              <w:bottom w:w="15" w:type="dxa"/>
              <w:right w:w="45" w:type="dxa"/>
            </w:tcMar>
            <w:hideMark/>
          </w:tcPr>
          <w:p w14:paraId="7C863743" w14:textId="77777777" w:rsidR="004061CA" w:rsidRDefault="004061CA" w:rsidP="00BE01A1">
            <w:pPr>
              <w:spacing w:after="120"/>
              <w:rPr>
                <w:rFonts w:ascii="Trebuchet MS" w:hAnsi="Trebuchet MS"/>
                <w:szCs w:val="20"/>
              </w:rPr>
            </w:pPr>
            <w:r>
              <w:rPr>
                <w:rFonts w:ascii="Trebuchet MS" w:hAnsi="Trebuchet MS"/>
                <w:szCs w:val="20"/>
              </w:rPr>
              <w:t>lxi:ClientCredential</w:t>
            </w:r>
          </w:p>
        </w:tc>
        <w:tc>
          <w:tcPr>
            <w:tcW w:w="0" w:type="auto"/>
            <w:tcMar>
              <w:top w:w="15" w:type="dxa"/>
              <w:left w:w="45" w:type="dxa"/>
              <w:bottom w:w="15" w:type="dxa"/>
              <w:right w:w="45" w:type="dxa"/>
            </w:tcMar>
            <w:hideMark/>
          </w:tcPr>
          <w:p w14:paraId="4402FE93"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1ED2358"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RULE:23.12.16.2-1</w:t>
            </w:r>
            <w:r>
              <w:rPr>
                <w:rFonts w:ascii="Trebuchet MS" w:hAnsi="Trebuchet MS"/>
                <w:szCs w:val="20"/>
              </w:rPr>
              <w:t xml:space="preserve"> Required.</w:t>
            </w:r>
          </w:p>
        </w:tc>
      </w:tr>
      <w:tr w:rsidR="004061CA" w14:paraId="16E01524" w14:textId="77777777">
        <w:trPr>
          <w:divId w:val="1595742950"/>
          <w:tblCellSpacing w:w="15" w:type="dxa"/>
        </w:trPr>
        <w:tc>
          <w:tcPr>
            <w:tcW w:w="0" w:type="auto"/>
            <w:tcMar>
              <w:top w:w="15" w:type="dxa"/>
              <w:left w:w="45" w:type="dxa"/>
              <w:bottom w:w="15" w:type="dxa"/>
              <w:right w:w="45" w:type="dxa"/>
            </w:tcMar>
            <w:hideMark/>
          </w:tcPr>
          <w:p w14:paraId="45F5A03D" w14:textId="77777777" w:rsidR="004061CA" w:rsidRDefault="004061CA" w:rsidP="00BE01A1">
            <w:pPr>
              <w:spacing w:after="120"/>
              <w:rPr>
                <w:rFonts w:ascii="Trebuchet MS" w:hAnsi="Trebuchet MS"/>
                <w:szCs w:val="20"/>
              </w:rPr>
            </w:pPr>
            <w:r>
              <w:rPr>
                <w:rFonts w:ascii="Trebuchet MS" w:hAnsi="Trebuchet MS"/>
                <w:szCs w:val="20"/>
              </w:rPr>
              <w:t>Client Cert Authentication</w:t>
            </w:r>
          </w:p>
        </w:tc>
        <w:tc>
          <w:tcPr>
            <w:tcW w:w="0" w:type="auto"/>
            <w:tcMar>
              <w:top w:w="15" w:type="dxa"/>
              <w:left w:w="45" w:type="dxa"/>
              <w:bottom w:w="15" w:type="dxa"/>
              <w:right w:w="45" w:type="dxa"/>
            </w:tcMar>
            <w:hideMark/>
          </w:tcPr>
          <w:p w14:paraId="7B112544" w14:textId="77777777" w:rsidR="004061CA" w:rsidRDefault="004061CA" w:rsidP="00BE01A1">
            <w:pPr>
              <w:spacing w:after="120"/>
              <w:rPr>
                <w:rFonts w:ascii="Trebuchet MS" w:hAnsi="Trebuchet MS"/>
                <w:szCs w:val="20"/>
              </w:rPr>
            </w:pPr>
            <w:r>
              <w:rPr>
                <w:rFonts w:ascii="Trebuchet MS" w:hAnsi="Trebuchet MS"/>
                <w:szCs w:val="20"/>
              </w:rPr>
              <w:t>lxi:ClientCertAuthentication</w:t>
            </w:r>
          </w:p>
        </w:tc>
        <w:tc>
          <w:tcPr>
            <w:tcW w:w="0" w:type="auto"/>
            <w:tcMar>
              <w:top w:w="15" w:type="dxa"/>
              <w:left w:w="45" w:type="dxa"/>
              <w:bottom w:w="15" w:type="dxa"/>
              <w:right w:w="45" w:type="dxa"/>
            </w:tcMar>
            <w:hideMark/>
          </w:tcPr>
          <w:p w14:paraId="5BCF8B20"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4193A58"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RULE:23.12.16.2-2</w:t>
            </w:r>
            <w:r>
              <w:rPr>
                <w:rFonts w:ascii="Trebuchet MS" w:hAnsi="Trebuchet MS"/>
                <w:szCs w:val="20"/>
              </w:rPr>
              <w:t xml:space="preserve"> Required.</w:t>
            </w:r>
          </w:p>
        </w:tc>
      </w:tr>
      <w:tr w:rsidR="004061CA" w14:paraId="696674F7" w14:textId="77777777">
        <w:trPr>
          <w:divId w:val="1595742950"/>
          <w:tblCellSpacing w:w="15" w:type="dxa"/>
        </w:trPr>
        <w:tc>
          <w:tcPr>
            <w:tcW w:w="0" w:type="auto"/>
            <w:tcMar>
              <w:top w:w="15" w:type="dxa"/>
              <w:left w:w="45" w:type="dxa"/>
              <w:bottom w:w="15" w:type="dxa"/>
              <w:right w:w="45" w:type="dxa"/>
            </w:tcMar>
            <w:hideMark/>
          </w:tcPr>
          <w:p w14:paraId="2D97D162" w14:textId="77777777" w:rsidR="004061CA" w:rsidRDefault="004061CA" w:rsidP="00BE01A1">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34486522"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585C9C99"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3F06BDA"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Extension elements may be included to enable devices to specify types of ClientAuthentication beyond the scope of LXI. </w:t>
            </w:r>
          </w:p>
        </w:tc>
      </w:tr>
    </w:tbl>
    <w:p w14:paraId="1AA221CB" w14:textId="77777777" w:rsidR="004061CA" w:rsidRDefault="004061CA" w:rsidP="00BE01A1">
      <w:pPr>
        <w:spacing w:after="120"/>
        <w:divId w:val="1595742950"/>
        <w:rPr>
          <w:sz w:val="24"/>
        </w:rPr>
      </w:pPr>
    </w:p>
    <w:p w14:paraId="58F71819" w14:textId="77777777" w:rsidR="004061CA" w:rsidRDefault="004061CA" w:rsidP="00BE01A1">
      <w:pPr>
        <w:pStyle w:val="Heading3"/>
        <w:spacing w:after="120"/>
        <w:divId w:val="1595742950"/>
      </w:pPr>
      <w:bookmarkStart w:id="164" w:name="_Toc134436631"/>
      <w:r>
        <w:t>ClientCredential</w:t>
      </w:r>
      <w:bookmarkEnd w:id="164"/>
    </w:p>
    <w:p w14:paraId="1A646F7F" w14:textId="77777777" w:rsidR="004061CA" w:rsidRDefault="004061CA" w:rsidP="00BE01A1">
      <w:pPr>
        <w:pStyle w:val="NormalWeb"/>
        <w:spacing w:after="120"/>
        <w:divId w:val="1897087009"/>
        <w:rPr>
          <w:rFonts w:eastAsiaTheme="minorEastAsia"/>
        </w:rPr>
      </w:pPr>
      <w:r>
        <w:rPr>
          <w:rStyle w:val="Emphasis"/>
        </w:rPr>
        <w:t>ClientCredential</w:t>
      </w:r>
      <w:r>
        <w:t xml:space="preserve"> contains an individual user with an optional password and an indication if this used has API Access rights. </w:t>
      </w:r>
    </w:p>
    <w:p w14:paraId="1A160AA5" w14:textId="77777777" w:rsidR="004061CA" w:rsidRDefault="004061CA" w:rsidP="00BE01A1">
      <w:pPr>
        <w:pStyle w:val="NormalWeb"/>
        <w:spacing w:after="120"/>
        <w:divId w:val="1897087009"/>
      </w:pPr>
      <w:r>
        <w:rPr>
          <w:rStyle w:val="Emphasis"/>
        </w:rPr>
        <w:t>@password</w:t>
      </w:r>
      <w:r>
        <w:t xml:space="preserve"> and </w:t>
      </w:r>
      <w:r>
        <w:rPr>
          <w:rStyle w:val="Emphasis"/>
        </w:rPr>
        <w:t>@APIAccess</w:t>
      </w:r>
      <w:r>
        <w:t xml:space="preserve"> are optional since they are write-only fields and are not included in device responses for reasons of secrecy. </w:t>
      </w:r>
    </w:p>
    <w:p w14:paraId="5AA3158F"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108"/>
        <w:gridCol w:w="786"/>
        <w:gridCol w:w="5171"/>
      </w:tblGrid>
      <w:tr w:rsidR="004061CA" w14:paraId="5C1F3D64"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3D7F02F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4CA091E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70AD15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050CEE5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05D6C519" w14:textId="77777777">
        <w:trPr>
          <w:divId w:val="1595742950"/>
          <w:tblCellSpacing w:w="15" w:type="dxa"/>
        </w:trPr>
        <w:tc>
          <w:tcPr>
            <w:tcW w:w="0" w:type="auto"/>
            <w:tcMar>
              <w:top w:w="15" w:type="dxa"/>
              <w:left w:w="45" w:type="dxa"/>
              <w:bottom w:w="15" w:type="dxa"/>
              <w:right w:w="45" w:type="dxa"/>
            </w:tcMar>
            <w:hideMark/>
          </w:tcPr>
          <w:p w14:paraId="3583065C" w14:textId="77777777" w:rsidR="004061CA" w:rsidRDefault="004061CA" w:rsidP="00BE01A1">
            <w:pPr>
              <w:spacing w:after="120"/>
              <w:rPr>
                <w:rFonts w:ascii="Trebuchet MS" w:hAnsi="Trebuchet MS"/>
                <w:szCs w:val="20"/>
              </w:rPr>
            </w:pPr>
            <w:r>
              <w:rPr>
                <w:rFonts w:ascii="Trebuchet MS" w:hAnsi="Trebuchet MS"/>
                <w:szCs w:val="20"/>
              </w:rPr>
              <w:t>user</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4061CA" w14:paraId="228E5A24" w14:textId="77777777">
              <w:trPr>
                <w:gridAfter w:val="1"/>
                <w:tblCellSpacing w:w="15" w:type="dxa"/>
              </w:trPr>
              <w:tc>
                <w:tcPr>
                  <w:tcW w:w="0" w:type="auto"/>
                  <w:tcMar>
                    <w:top w:w="15" w:type="dxa"/>
                    <w:left w:w="45" w:type="dxa"/>
                    <w:bottom w:w="15" w:type="dxa"/>
                    <w:right w:w="45" w:type="dxa"/>
                  </w:tcMar>
                  <w:hideMark/>
                </w:tcPr>
                <w:p w14:paraId="7E97D9E0" w14:textId="77777777" w:rsidR="004061CA" w:rsidRDefault="004061CA" w:rsidP="00BE01A1">
                  <w:pPr>
                    <w:spacing w:after="120"/>
                    <w:rPr>
                      <w:rFonts w:ascii="Trebuchet MS" w:hAnsi="Trebuchet MS"/>
                      <w:szCs w:val="20"/>
                    </w:rPr>
                  </w:pPr>
                </w:p>
              </w:tc>
            </w:tr>
            <w:tr w:rsidR="004061CA" w14:paraId="09DF44BA" w14:textId="77777777">
              <w:trPr>
                <w:tblCellSpacing w:w="15" w:type="dxa"/>
              </w:trPr>
              <w:tc>
                <w:tcPr>
                  <w:tcW w:w="0" w:type="auto"/>
                  <w:tcMar>
                    <w:top w:w="15" w:type="dxa"/>
                    <w:left w:w="45" w:type="dxa"/>
                    <w:bottom w:w="15" w:type="dxa"/>
                    <w:right w:w="45" w:type="dxa"/>
                  </w:tcMar>
                  <w:hideMark/>
                </w:tcPr>
                <w:p w14:paraId="4A24E2FB"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0424911A"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72E8F5F6" w14:textId="77777777">
              <w:trPr>
                <w:tblCellSpacing w:w="15" w:type="dxa"/>
              </w:trPr>
              <w:tc>
                <w:tcPr>
                  <w:tcW w:w="0" w:type="auto"/>
                  <w:tcMar>
                    <w:top w:w="15" w:type="dxa"/>
                    <w:left w:w="45" w:type="dxa"/>
                    <w:bottom w:w="15" w:type="dxa"/>
                    <w:right w:w="45" w:type="dxa"/>
                  </w:tcMar>
                  <w:hideMark/>
                </w:tcPr>
                <w:p w14:paraId="555C4279"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F6F10EB"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3DC379C4" w14:textId="77777777">
              <w:trPr>
                <w:tblCellSpacing w:w="15" w:type="dxa"/>
              </w:trPr>
              <w:tc>
                <w:tcPr>
                  <w:tcW w:w="0" w:type="auto"/>
                  <w:tcMar>
                    <w:top w:w="15" w:type="dxa"/>
                    <w:left w:w="45" w:type="dxa"/>
                    <w:bottom w:w="15" w:type="dxa"/>
                    <w:right w:w="45" w:type="dxa"/>
                  </w:tcMar>
                  <w:hideMark/>
                </w:tcPr>
                <w:p w14:paraId="6E30E277"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46CD20F" w14:textId="77777777" w:rsidR="004061CA" w:rsidRDefault="004061CA" w:rsidP="00BE01A1">
                  <w:pPr>
                    <w:spacing w:after="120"/>
                    <w:rPr>
                      <w:rFonts w:ascii="Trebuchet MS" w:hAnsi="Trebuchet MS"/>
                      <w:szCs w:val="20"/>
                    </w:rPr>
                  </w:pPr>
                  <w:r>
                    <w:rPr>
                      <w:rFonts w:ascii="Trebuchet MS" w:hAnsi="Trebuchet MS"/>
                      <w:szCs w:val="20"/>
                    </w:rPr>
                    <w:t>NA</w:t>
                  </w:r>
                </w:p>
              </w:tc>
            </w:tr>
          </w:tbl>
          <w:p w14:paraId="0F2338C3"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5453B2C"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BFBF8E0"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user</w:t>
            </w:r>
            <w:r>
              <w:rPr>
                <w:rFonts w:ascii="Trebuchet MS" w:hAnsi="Trebuchet MS"/>
                <w:szCs w:val="20"/>
              </w:rPr>
              <w:t xml:space="preserve"> that may be authenticated on the device.</w:t>
            </w:r>
          </w:p>
          <w:p w14:paraId="6C8786CF"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RULE:23.12.17.1-1</w:t>
            </w:r>
            <w:r>
              <w:rPr>
                <w:rFonts w:ascii="Trebuchet MS" w:hAnsi="Trebuchet MS"/>
                <w:szCs w:val="20"/>
              </w:rPr>
              <w:t xml:space="preserve"> LXI devices shall accept </w:t>
            </w:r>
            <w:r>
              <w:rPr>
                <w:rStyle w:val="Emphasis"/>
                <w:rFonts w:ascii="Trebuchet MS" w:hAnsi="Trebuchet MS"/>
                <w:szCs w:val="20"/>
              </w:rPr>
              <w:t>user</w:t>
            </w:r>
            <w:r>
              <w:rPr>
                <w:rFonts w:ascii="Trebuchet MS" w:hAnsi="Trebuchet MS"/>
                <w:szCs w:val="20"/>
              </w:rPr>
              <w:t xml:space="preserve"> names composed of alpha-numeric strings. User names shall be case-sensitive. </w:t>
            </w:r>
          </w:p>
          <w:p w14:paraId="264BA072"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RULE:23.12.17.1-2</w:t>
            </w:r>
            <w:r>
              <w:rPr>
                <w:rFonts w:ascii="Trebuchet MS" w:hAnsi="Trebuchet MS"/>
                <w:szCs w:val="20"/>
              </w:rPr>
              <w:t xml:space="preserve"> The IVI-6.5 SASL Mechanism Specification details the specific device and client requirements for the generation of usernames and </w:t>
            </w:r>
            <w:r>
              <w:rPr>
                <w:rFonts w:ascii="Trebuchet MS" w:hAnsi="Trebuchet MS"/>
                <w:szCs w:val="20"/>
              </w:rPr>
              <w:lastRenderedPageBreak/>
              <w:t xml:space="preserve">passwords. Devices shall comply with the IVI device requirements. </w:t>
            </w:r>
          </w:p>
          <w:p w14:paraId="3E5708F6"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RULE:23.12.17.1-3</w:t>
            </w:r>
            <w:r>
              <w:rPr>
                <w:rFonts w:ascii="Trebuchet MS" w:hAnsi="Trebuchet MS"/>
                <w:szCs w:val="20"/>
              </w:rPr>
              <w:t xml:space="preserve"> </w:t>
            </w:r>
          </w:p>
          <w:p w14:paraId="2BFF8D26"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66E2E179" w14:textId="77777777">
        <w:trPr>
          <w:divId w:val="1595742950"/>
          <w:tblCellSpacing w:w="15" w:type="dxa"/>
        </w:trPr>
        <w:tc>
          <w:tcPr>
            <w:tcW w:w="0" w:type="auto"/>
            <w:tcMar>
              <w:top w:w="15" w:type="dxa"/>
              <w:left w:w="45" w:type="dxa"/>
              <w:bottom w:w="15" w:type="dxa"/>
              <w:right w:w="45" w:type="dxa"/>
            </w:tcMar>
            <w:hideMark/>
          </w:tcPr>
          <w:p w14:paraId="1B53FED7" w14:textId="77777777" w:rsidR="004061CA" w:rsidRDefault="004061CA" w:rsidP="00BE01A1">
            <w:pPr>
              <w:spacing w:after="120"/>
              <w:rPr>
                <w:rFonts w:ascii="Trebuchet MS" w:hAnsi="Trebuchet MS"/>
                <w:szCs w:val="20"/>
              </w:rPr>
            </w:pPr>
            <w:r>
              <w:rPr>
                <w:rFonts w:ascii="Trebuchet MS" w:hAnsi="Trebuchet MS"/>
                <w:szCs w:val="20"/>
              </w:rPr>
              <w:lastRenderedPageBreak/>
              <w:t>password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991"/>
              <w:gridCol w:w="997"/>
            </w:tblGrid>
            <w:tr w:rsidR="004061CA" w14:paraId="20C8DC0B" w14:textId="77777777">
              <w:trPr>
                <w:gridAfter w:val="1"/>
                <w:tblCellSpacing w:w="15" w:type="dxa"/>
              </w:trPr>
              <w:tc>
                <w:tcPr>
                  <w:tcW w:w="0" w:type="auto"/>
                  <w:tcMar>
                    <w:top w:w="15" w:type="dxa"/>
                    <w:left w:w="45" w:type="dxa"/>
                    <w:bottom w:w="15" w:type="dxa"/>
                    <w:right w:w="45" w:type="dxa"/>
                  </w:tcMar>
                  <w:hideMark/>
                </w:tcPr>
                <w:p w14:paraId="00643EC6" w14:textId="77777777" w:rsidR="004061CA" w:rsidRDefault="004061CA" w:rsidP="00BE01A1">
                  <w:pPr>
                    <w:spacing w:after="120"/>
                    <w:rPr>
                      <w:rFonts w:ascii="Trebuchet MS" w:hAnsi="Trebuchet MS"/>
                      <w:szCs w:val="20"/>
                    </w:rPr>
                  </w:pPr>
                </w:p>
              </w:tc>
            </w:tr>
            <w:tr w:rsidR="004061CA" w14:paraId="47EFB474" w14:textId="77777777">
              <w:trPr>
                <w:tblCellSpacing w:w="15" w:type="dxa"/>
              </w:trPr>
              <w:tc>
                <w:tcPr>
                  <w:tcW w:w="0" w:type="auto"/>
                  <w:tcMar>
                    <w:top w:w="15" w:type="dxa"/>
                    <w:left w:w="45" w:type="dxa"/>
                    <w:bottom w:w="15" w:type="dxa"/>
                    <w:right w:w="45" w:type="dxa"/>
                  </w:tcMar>
                  <w:hideMark/>
                </w:tcPr>
                <w:p w14:paraId="54AE489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D24CD95"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085DA2F2" w14:textId="77777777">
              <w:trPr>
                <w:tblCellSpacing w:w="15" w:type="dxa"/>
              </w:trPr>
              <w:tc>
                <w:tcPr>
                  <w:tcW w:w="0" w:type="auto"/>
                  <w:tcMar>
                    <w:top w:w="15" w:type="dxa"/>
                    <w:left w:w="45" w:type="dxa"/>
                    <w:bottom w:w="15" w:type="dxa"/>
                    <w:right w:w="45" w:type="dxa"/>
                  </w:tcMar>
                  <w:hideMark/>
                </w:tcPr>
                <w:p w14:paraId="51EAB27C"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3CE31EA"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5352F244" w14:textId="77777777">
              <w:trPr>
                <w:tblCellSpacing w:w="15" w:type="dxa"/>
              </w:trPr>
              <w:tc>
                <w:tcPr>
                  <w:tcW w:w="0" w:type="auto"/>
                  <w:tcMar>
                    <w:top w:w="15" w:type="dxa"/>
                    <w:left w:w="45" w:type="dxa"/>
                    <w:bottom w:w="15" w:type="dxa"/>
                    <w:right w:w="45" w:type="dxa"/>
                  </w:tcMar>
                  <w:hideMark/>
                </w:tcPr>
                <w:p w14:paraId="0B40D597"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14EB3C2"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3024FDE9"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62D9A01"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6E79E15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password</w:t>
            </w:r>
            <w:r>
              <w:rPr>
                <w:rFonts w:ascii="Trebuchet MS" w:hAnsi="Trebuchet MS"/>
                <w:szCs w:val="20"/>
              </w:rPr>
              <w:t xml:space="preserve"> contains the password associated with this user name. </w:t>
            </w:r>
          </w:p>
          <w:p w14:paraId="54C6C3A9"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password</w:t>
            </w:r>
            <w:r>
              <w:rPr>
                <w:rFonts w:ascii="Trebuchet MS" w:hAnsi="Trebuchet MS"/>
                <w:szCs w:val="20"/>
              </w:rPr>
              <w:t xml:space="preserve"> is a write-only attribute. On a write, the absence of a password indicates that no change is to be made to the devices stored password. If the user has not already defined a password and the password is absent, then the user is not authenticated until a password is configured. The password may be configured using this mechanism or other device-specific mechanisms beyond the scope of LXI Security. </w:t>
            </w:r>
          </w:p>
          <w:p w14:paraId="684D0A60"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RULE:23.12.17.1-4</w:t>
            </w:r>
            <w:r>
              <w:rPr>
                <w:rFonts w:ascii="Trebuchet MS" w:hAnsi="Trebuchet MS"/>
                <w:szCs w:val="20"/>
              </w:rPr>
              <w:t xml:space="preserve"> The IVI-6.5 SASL Mechanism Specification details the specific device and client requirements for the generation of usernames and passwords. Devices shall comply with the IVI device requirements. </w:t>
            </w:r>
          </w:p>
          <w:p w14:paraId="6E93F8DD"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RULE:23.12.17.1-5</w:t>
            </w:r>
            <w:r>
              <w:rPr>
                <w:rFonts w:ascii="Trebuchet MS" w:hAnsi="Trebuchet MS"/>
                <w:szCs w:val="20"/>
              </w:rPr>
              <w:t xml:space="preserve"> </w:t>
            </w:r>
          </w:p>
          <w:p w14:paraId="3DBF1705"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69ABEC6A" w14:textId="77777777">
        <w:trPr>
          <w:divId w:val="1595742950"/>
          <w:tblCellSpacing w:w="15" w:type="dxa"/>
        </w:trPr>
        <w:tc>
          <w:tcPr>
            <w:tcW w:w="0" w:type="auto"/>
            <w:tcMar>
              <w:top w:w="15" w:type="dxa"/>
              <w:left w:w="45" w:type="dxa"/>
              <w:bottom w:w="15" w:type="dxa"/>
              <w:right w:w="45" w:type="dxa"/>
            </w:tcMar>
            <w:hideMark/>
          </w:tcPr>
          <w:p w14:paraId="28F0C3D0" w14:textId="77777777" w:rsidR="004061CA" w:rsidRDefault="004061CA" w:rsidP="00BE01A1">
            <w:pPr>
              <w:spacing w:after="120"/>
              <w:rPr>
                <w:rFonts w:ascii="Trebuchet MS" w:hAnsi="Trebuchet MS"/>
                <w:szCs w:val="20"/>
              </w:rPr>
            </w:pPr>
            <w:r>
              <w:rPr>
                <w:rFonts w:ascii="Trebuchet MS" w:hAnsi="Trebuchet MS"/>
                <w:szCs w:val="20"/>
              </w:rPr>
              <w:t>APIAccess</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099"/>
            </w:tblGrid>
            <w:tr w:rsidR="004061CA" w14:paraId="61E70EF9" w14:textId="77777777">
              <w:trPr>
                <w:gridAfter w:val="1"/>
                <w:tblCellSpacing w:w="15" w:type="dxa"/>
              </w:trPr>
              <w:tc>
                <w:tcPr>
                  <w:tcW w:w="0" w:type="auto"/>
                  <w:tcMar>
                    <w:top w:w="15" w:type="dxa"/>
                    <w:left w:w="45" w:type="dxa"/>
                    <w:bottom w:w="15" w:type="dxa"/>
                    <w:right w:w="45" w:type="dxa"/>
                  </w:tcMar>
                  <w:hideMark/>
                </w:tcPr>
                <w:p w14:paraId="3794C8C5" w14:textId="77777777" w:rsidR="004061CA" w:rsidRDefault="004061CA" w:rsidP="00BE01A1">
                  <w:pPr>
                    <w:spacing w:after="120"/>
                    <w:rPr>
                      <w:rFonts w:ascii="Trebuchet MS" w:hAnsi="Trebuchet MS"/>
                      <w:szCs w:val="20"/>
                    </w:rPr>
                  </w:pPr>
                </w:p>
              </w:tc>
            </w:tr>
            <w:tr w:rsidR="004061CA" w14:paraId="054D4544" w14:textId="77777777">
              <w:trPr>
                <w:tblCellSpacing w:w="15" w:type="dxa"/>
              </w:trPr>
              <w:tc>
                <w:tcPr>
                  <w:tcW w:w="0" w:type="auto"/>
                  <w:tcMar>
                    <w:top w:w="15" w:type="dxa"/>
                    <w:left w:w="45" w:type="dxa"/>
                    <w:bottom w:w="15" w:type="dxa"/>
                    <w:right w:w="45" w:type="dxa"/>
                  </w:tcMar>
                  <w:hideMark/>
                </w:tcPr>
                <w:p w14:paraId="78364563"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510EC7C"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4037B169" w14:textId="77777777">
              <w:trPr>
                <w:tblCellSpacing w:w="15" w:type="dxa"/>
              </w:trPr>
              <w:tc>
                <w:tcPr>
                  <w:tcW w:w="0" w:type="auto"/>
                  <w:tcMar>
                    <w:top w:w="15" w:type="dxa"/>
                    <w:left w:w="45" w:type="dxa"/>
                    <w:bottom w:w="15" w:type="dxa"/>
                    <w:right w:w="45" w:type="dxa"/>
                  </w:tcMar>
                  <w:hideMark/>
                </w:tcPr>
                <w:p w14:paraId="0066EA9E"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743699F"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72B16899" w14:textId="77777777">
              <w:trPr>
                <w:tblCellSpacing w:w="15" w:type="dxa"/>
              </w:trPr>
              <w:tc>
                <w:tcPr>
                  <w:tcW w:w="0" w:type="auto"/>
                  <w:tcMar>
                    <w:top w:w="15" w:type="dxa"/>
                    <w:left w:w="45" w:type="dxa"/>
                    <w:bottom w:w="15" w:type="dxa"/>
                    <w:right w:w="45" w:type="dxa"/>
                  </w:tcMar>
                  <w:hideMark/>
                </w:tcPr>
                <w:p w14:paraId="339DD749"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958E762" w14:textId="77777777" w:rsidR="004061CA" w:rsidRDefault="004061CA" w:rsidP="00BE01A1">
                  <w:pPr>
                    <w:spacing w:after="120"/>
                    <w:rPr>
                      <w:rFonts w:ascii="Trebuchet MS" w:hAnsi="Trebuchet MS"/>
                      <w:szCs w:val="20"/>
                    </w:rPr>
                  </w:pPr>
                  <w:r>
                    <w:rPr>
                      <w:rFonts w:ascii="Trebuchet MS" w:hAnsi="Trebuchet MS"/>
                      <w:szCs w:val="20"/>
                    </w:rPr>
                    <w:t>false</w:t>
                  </w:r>
                </w:p>
              </w:tc>
            </w:tr>
          </w:tbl>
          <w:p w14:paraId="1B06B929"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BFA0BDF"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2A649C4"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APIAccess</w:t>
            </w:r>
            <w:r>
              <w:rPr>
                <w:rFonts w:ascii="Trebuchet MS" w:hAnsi="Trebuchet MS"/>
                <w:szCs w:val="20"/>
              </w:rPr>
              <w:t xml:space="preserve"> indicates if this user is authorized to use the API. If </w:t>
            </w:r>
            <w:r>
              <w:rPr>
                <w:rStyle w:val="Emphasis"/>
                <w:rFonts w:ascii="Trebuchet MS" w:hAnsi="Trebuchet MS"/>
                <w:szCs w:val="20"/>
              </w:rPr>
              <w:t>true</w:t>
            </w:r>
            <w:r>
              <w:rPr>
                <w:rFonts w:ascii="Trebuchet MS" w:hAnsi="Trebuchet MS"/>
                <w:szCs w:val="20"/>
              </w:rPr>
              <w:t xml:space="preserve">, this user credential permits the client to use the API. </w:t>
            </w:r>
          </w:p>
          <w:p w14:paraId="7068E9CC"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w:t>
            </w:r>
            <w:r>
              <w:rPr>
                <w:rStyle w:val="Emphasis"/>
                <w:rFonts w:ascii="Trebuchet MS" w:hAnsi="Trebuchet MS"/>
                <w:szCs w:val="20"/>
              </w:rPr>
              <w:t>APIAccess</w:t>
            </w:r>
            <w:r>
              <w:rPr>
                <w:rFonts w:ascii="Trebuchet MS" w:hAnsi="Trebuchet MS"/>
                <w:szCs w:val="20"/>
              </w:rPr>
              <w:t xml:space="preserve"> is </w:t>
            </w:r>
            <w:r>
              <w:rPr>
                <w:rStyle w:val="Emphasis"/>
                <w:rFonts w:ascii="Trebuchet MS" w:hAnsi="Trebuchet MS"/>
                <w:szCs w:val="20"/>
              </w:rPr>
              <w:t>false</w:t>
            </w:r>
            <w:r>
              <w:rPr>
                <w:rFonts w:ascii="Trebuchet MS" w:hAnsi="Trebuchet MS"/>
                <w:szCs w:val="20"/>
              </w:rPr>
              <w:t xml:space="preserve">, this credential is not sufficient to permit the client to use the API. </w:t>
            </w:r>
          </w:p>
          <w:p w14:paraId="03DE3238"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On a write, the absence </w:t>
            </w:r>
            <w:r>
              <w:rPr>
                <w:rStyle w:val="Emphasis"/>
                <w:rFonts w:ascii="Trebuchet MS" w:hAnsi="Trebuchet MS"/>
                <w:szCs w:val="20"/>
              </w:rPr>
              <w:t>APIAccess</w:t>
            </w:r>
            <w:r>
              <w:rPr>
                <w:rFonts w:ascii="Trebuchet MS" w:hAnsi="Trebuchet MS"/>
                <w:szCs w:val="20"/>
              </w:rPr>
              <w:t xml:space="preserve"> indicates that no change is to be made to the users stored </w:t>
            </w:r>
            <w:r>
              <w:rPr>
                <w:rStyle w:val="Emphasis"/>
                <w:rFonts w:ascii="Trebuchet MS" w:hAnsi="Trebuchet MS"/>
                <w:szCs w:val="20"/>
              </w:rPr>
              <w:t>APIAccess</w:t>
            </w:r>
            <w:r>
              <w:rPr>
                <w:rFonts w:ascii="Trebuchet MS" w:hAnsi="Trebuchet MS"/>
                <w:szCs w:val="20"/>
              </w:rPr>
              <w:t xml:space="preserve"> value. </w:t>
            </w:r>
          </w:p>
          <w:p w14:paraId="7E39529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RULE:23.12.17.1-6</w:t>
            </w:r>
            <w:r>
              <w:rPr>
                <w:rFonts w:ascii="Trebuchet MS" w:hAnsi="Trebuchet MS"/>
                <w:szCs w:val="20"/>
              </w:rPr>
              <w:t xml:space="preserve"> </w:t>
            </w:r>
          </w:p>
          <w:p w14:paraId="7822C9FD"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039981F1" w14:textId="77777777" w:rsidR="004061CA" w:rsidRDefault="004061CA" w:rsidP="00BE01A1">
      <w:pPr>
        <w:spacing w:after="120"/>
        <w:divId w:val="1595742950"/>
        <w:rPr>
          <w:sz w:val="24"/>
        </w:rPr>
      </w:pPr>
    </w:p>
    <w:p w14:paraId="331AAF74" w14:textId="77777777" w:rsidR="004061CA" w:rsidRDefault="004061CA" w:rsidP="00BE01A1">
      <w:pPr>
        <w:pStyle w:val="NormalWeb"/>
        <w:spacing w:after="120"/>
        <w:divId w:val="1595742950"/>
        <w:rPr>
          <w:rFonts w:eastAsiaTheme="minorEastAsia"/>
        </w:rPr>
      </w:pPr>
      <w:r>
        <w:t xml:space="preserve">The ClientCredential complex type has </w:t>
      </w:r>
      <w:r>
        <w:rPr>
          <w:b/>
          <w:bCs/>
        </w:rPr>
        <w:t>no subelements</w:t>
      </w:r>
    </w:p>
    <w:p w14:paraId="21C9B1C3" w14:textId="77777777" w:rsidR="004061CA" w:rsidRDefault="004061CA" w:rsidP="00BE01A1">
      <w:pPr>
        <w:spacing w:after="120"/>
        <w:divId w:val="1595742950"/>
      </w:pPr>
    </w:p>
    <w:p w14:paraId="51B5374B" w14:textId="77777777" w:rsidR="004061CA" w:rsidRDefault="004061CA" w:rsidP="00BE01A1">
      <w:pPr>
        <w:pStyle w:val="Heading3"/>
        <w:spacing w:after="120"/>
        <w:divId w:val="1595742950"/>
      </w:pPr>
      <w:bookmarkStart w:id="165" w:name="_Toc134436632"/>
      <w:r>
        <w:t>ClientCertAuthentication</w:t>
      </w:r>
      <w:bookmarkEnd w:id="165"/>
    </w:p>
    <w:p w14:paraId="30170D97" w14:textId="77777777" w:rsidR="004061CA" w:rsidRDefault="004061CA" w:rsidP="00BE01A1">
      <w:pPr>
        <w:pStyle w:val="NormalWeb"/>
        <w:spacing w:after="120"/>
        <w:divId w:val="697698357"/>
        <w:rPr>
          <w:rFonts w:eastAsiaTheme="minorEastAsia"/>
        </w:rPr>
      </w:pPr>
      <w:r>
        <w:t xml:space="preserve">Configures client certificate authentication. </w:t>
      </w:r>
    </w:p>
    <w:p w14:paraId="7F712F6C" w14:textId="77777777" w:rsidR="004061CA" w:rsidRDefault="004061CA" w:rsidP="00BE01A1">
      <w:pPr>
        <w:pStyle w:val="NormalWeb"/>
        <w:spacing w:after="120"/>
        <w:divId w:val="697698357"/>
      </w:pPr>
      <w:r>
        <w:rPr>
          <w:b/>
          <w:bCs/>
        </w:rPr>
        <w:t>RULE:23.12.18-1</w:t>
      </w:r>
      <w:r>
        <w:t xml:space="preserve"> Devices shall accept client certificates as valid if they are signed by a root certificate specified in this element, or if they have a thumbprint that matches a thumbprint specified in this element. </w:t>
      </w:r>
    </w:p>
    <w:p w14:paraId="34352CB5" w14:textId="77777777" w:rsidR="004061CA" w:rsidRDefault="004061CA" w:rsidP="00BE01A1">
      <w:pPr>
        <w:pStyle w:val="NormalWeb"/>
        <w:spacing w:after="120"/>
        <w:divId w:val="1595742950"/>
      </w:pPr>
      <w:r>
        <w:t xml:space="preserve">The </w:t>
      </w:r>
      <w:r>
        <w:rPr>
          <w:rStyle w:val="Emphasis"/>
        </w:rPr>
        <w:t>ClientCertAuthentication</w:t>
      </w:r>
      <w:r>
        <w:t xml:space="preserve"> complex type has </w:t>
      </w:r>
      <w:r>
        <w:rPr>
          <w:b/>
          <w:bCs/>
        </w:rPr>
        <w:t>no attributes</w:t>
      </w:r>
    </w:p>
    <w:p w14:paraId="7700F9F0" w14:textId="77777777" w:rsidR="004061CA" w:rsidRDefault="004061CA" w:rsidP="00BE01A1">
      <w:pPr>
        <w:pStyle w:val="Heading4"/>
        <w:spacing w:after="120"/>
        <w:divId w:val="1595742950"/>
      </w:pPr>
      <w:r>
        <w:t>Sub-elements</w:t>
      </w:r>
    </w:p>
    <w:p w14:paraId="7B815263"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33"/>
        <w:gridCol w:w="1843"/>
        <w:gridCol w:w="1550"/>
        <w:gridCol w:w="4634"/>
      </w:tblGrid>
      <w:tr w:rsidR="004061CA" w14:paraId="306E5D40" w14:textId="77777777">
        <w:trPr>
          <w:divId w:val="1595742950"/>
          <w:tblCellSpacing w:w="15" w:type="dxa"/>
        </w:trPr>
        <w:tc>
          <w:tcPr>
            <w:tcW w:w="0" w:type="auto"/>
            <w:shd w:val="clear" w:color="auto" w:fill="008000"/>
            <w:tcMar>
              <w:top w:w="45" w:type="dxa"/>
              <w:left w:w="45" w:type="dxa"/>
              <w:bottom w:w="45" w:type="dxa"/>
              <w:right w:w="45" w:type="dxa"/>
            </w:tcMar>
            <w:vAlign w:val="center"/>
            <w:hideMark/>
          </w:tcPr>
          <w:p w14:paraId="2B4296E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lastRenderedPageBreak/>
              <w:t>Element</w:t>
            </w:r>
          </w:p>
        </w:tc>
        <w:tc>
          <w:tcPr>
            <w:tcW w:w="0" w:type="auto"/>
            <w:shd w:val="clear" w:color="auto" w:fill="008000"/>
            <w:tcMar>
              <w:top w:w="45" w:type="dxa"/>
              <w:left w:w="45" w:type="dxa"/>
              <w:bottom w:w="45" w:type="dxa"/>
              <w:right w:w="45" w:type="dxa"/>
            </w:tcMar>
            <w:vAlign w:val="center"/>
            <w:hideMark/>
          </w:tcPr>
          <w:p w14:paraId="34A2F36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A60A31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85C853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6BB56072" w14:textId="77777777">
        <w:trPr>
          <w:divId w:val="1595742950"/>
          <w:tblCellSpacing w:w="15" w:type="dxa"/>
        </w:trPr>
        <w:tc>
          <w:tcPr>
            <w:tcW w:w="0" w:type="auto"/>
            <w:tcMar>
              <w:top w:w="15" w:type="dxa"/>
              <w:left w:w="45" w:type="dxa"/>
              <w:bottom w:w="15" w:type="dxa"/>
              <w:right w:w="45" w:type="dxa"/>
            </w:tcMar>
            <w:hideMark/>
          </w:tcPr>
          <w:p w14:paraId="14FC3FC9" w14:textId="77777777" w:rsidR="004061CA" w:rsidRDefault="004061CA" w:rsidP="00BE01A1">
            <w:pPr>
              <w:spacing w:after="120"/>
              <w:rPr>
                <w:rFonts w:ascii="Trebuchet MS" w:hAnsi="Trebuchet MS"/>
                <w:szCs w:val="20"/>
              </w:rPr>
            </w:pPr>
            <w:r>
              <w:rPr>
                <w:rFonts w:ascii="Trebuchet MS" w:hAnsi="Trebuchet MS"/>
                <w:szCs w:val="20"/>
              </w:rPr>
              <w:t>RootCertPEM</w:t>
            </w:r>
          </w:p>
        </w:tc>
        <w:tc>
          <w:tcPr>
            <w:tcW w:w="0" w:type="auto"/>
            <w:tcMar>
              <w:top w:w="15" w:type="dxa"/>
              <w:left w:w="45" w:type="dxa"/>
              <w:bottom w:w="15" w:type="dxa"/>
              <w:right w:w="45" w:type="dxa"/>
            </w:tcMar>
            <w:hideMark/>
          </w:tcPr>
          <w:p w14:paraId="2C27CC33"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DD193A0"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C192576"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RootCertPEM</w:t>
            </w:r>
            <w:r>
              <w:rPr>
                <w:rFonts w:ascii="Trebuchet MS" w:hAnsi="Trebuchet MS"/>
                <w:szCs w:val="20"/>
              </w:rPr>
              <w:t xml:space="preserve"> has a single root certificate the device shall use to validate client certificates. Any client certificate that is signed by a trust authority described in one of these root certificates shall be treated as authentic by the device. </w:t>
            </w:r>
          </w:p>
          <w:p w14:paraId="2BBEEC85"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Certificates are in PEM format, represented in XML as strings. PEM format is a Base64 ASCII encoding of the binary certificate. PEM Format is described in RFC 7468. </w:t>
            </w:r>
          </w:p>
          <w:p w14:paraId="56847D30"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RULE:23.12.18.1-1</w:t>
            </w:r>
            <w:r>
              <w:rPr>
                <w:rFonts w:ascii="Trebuchet MS" w:hAnsi="Trebuchet MS"/>
                <w:szCs w:val="20"/>
              </w:rPr>
              <w:t xml:space="preserve"> Root certification PEMs shall be semantically validated. For instance, expired root certificates shall not be used. </w:t>
            </w:r>
          </w:p>
          <w:p w14:paraId="33C3703B"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RULE:23.12.18.1-2</w:t>
            </w:r>
            <w:r>
              <w:rPr>
                <w:rFonts w:ascii="Trebuchet MS" w:hAnsi="Trebuchet MS"/>
                <w:szCs w:val="20"/>
              </w:rPr>
              <w:t xml:space="preserve"> </w:t>
            </w:r>
            <w:r>
              <w:rPr>
                <w:rStyle w:val="Emphasis"/>
                <w:rFonts w:ascii="Trebuchet MS" w:hAnsi="Trebuchet MS"/>
                <w:szCs w:val="20"/>
              </w:rPr>
              <w:t>RootCertPEM</w:t>
            </w:r>
            <w:r>
              <w:rPr>
                <w:rFonts w:ascii="Trebuchet MS" w:hAnsi="Trebuchet MS"/>
                <w:szCs w:val="20"/>
              </w:rPr>
              <w:t xml:space="preserve"> shall be supported. </w:t>
            </w:r>
          </w:p>
        </w:tc>
      </w:tr>
      <w:tr w:rsidR="004061CA" w14:paraId="7ED600CA" w14:textId="77777777">
        <w:trPr>
          <w:divId w:val="1595742950"/>
          <w:tblCellSpacing w:w="15" w:type="dxa"/>
        </w:trPr>
        <w:tc>
          <w:tcPr>
            <w:tcW w:w="0" w:type="auto"/>
            <w:tcMar>
              <w:top w:w="15" w:type="dxa"/>
              <w:left w:w="45" w:type="dxa"/>
              <w:bottom w:w="15" w:type="dxa"/>
              <w:right w:w="45" w:type="dxa"/>
            </w:tcMar>
            <w:hideMark/>
          </w:tcPr>
          <w:p w14:paraId="2841ED87" w14:textId="77777777" w:rsidR="004061CA" w:rsidRDefault="004061CA" w:rsidP="00BE01A1">
            <w:pPr>
              <w:spacing w:after="120"/>
              <w:rPr>
                <w:rFonts w:ascii="Trebuchet MS" w:hAnsi="Trebuchet MS"/>
                <w:szCs w:val="20"/>
              </w:rPr>
            </w:pPr>
            <w:r>
              <w:rPr>
                <w:rFonts w:ascii="Trebuchet MS" w:hAnsi="Trebuchet MS"/>
                <w:szCs w:val="20"/>
              </w:rPr>
              <w:t>Cert Thumbprint</w:t>
            </w:r>
          </w:p>
        </w:tc>
        <w:tc>
          <w:tcPr>
            <w:tcW w:w="0" w:type="auto"/>
            <w:tcMar>
              <w:top w:w="15" w:type="dxa"/>
              <w:left w:w="45" w:type="dxa"/>
              <w:bottom w:w="15" w:type="dxa"/>
              <w:right w:w="45" w:type="dxa"/>
            </w:tcMar>
            <w:hideMark/>
          </w:tcPr>
          <w:p w14:paraId="04420E1E" w14:textId="77777777" w:rsidR="004061CA" w:rsidRDefault="004061CA" w:rsidP="00BE01A1">
            <w:pPr>
              <w:spacing w:after="120"/>
              <w:rPr>
                <w:rFonts w:ascii="Trebuchet MS" w:hAnsi="Trebuchet MS"/>
                <w:szCs w:val="20"/>
              </w:rPr>
            </w:pPr>
            <w:r>
              <w:rPr>
                <w:rFonts w:ascii="Trebuchet MS" w:hAnsi="Trebuchet MS"/>
                <w:szCs w:val="20"/>
              </w:rPr>
              <w:t>lxi:CertThumbprint</w:t>
            </w:r>
          </w:p>
        </w:tc>
        <w:tc>
          <w:tcPr>
            <w:tcW w:w="0" w:type="auto"/>
            <w:tcMar>
              <w:top w:w="15" w:type="dxa"/>
              <w:left w:w="45" w:type="dxa"/>
              <w:bottom w:w="15" w:type="dxa"/>
              <w:right w:w="45" w:type="dxa"/>
            </w:tcMar>
            <w:hideMark/>
          </w:tcPr>
          <w:p w14:paraId="75243F9B"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0AA90BAE"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Each instance of this element has the thumbprint of a client certificate. Client certificates with this thumbprint shall be treated as authentic by the device. Authenticated certificates still require semantic validation, for instance, expired certificates shall not be used. </w:t>
            </w:r>
          </w:p>
          <w:p w14:paraId="1231DB1F"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thumbprint is a hash of the full binary device certificate. The hash function is specified in the CertThumbprint element. </w:t>
            </w:r>
          </w:p>
          <w:p w14:paraId="1DAFDDA0"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RULE:23.12.18.1-3</w:t>
            </w:r>
            <w:r>
              <w:rPr>
                <w:rFonts w:ascii="Trebuchet MS" w:hAnsi="Trebuchet MS"/>
                <w:szCs w:val="20"/>
              </w:rPr>
              <w:t xml:space="preserve"> </w:t>
            </w:r>
            <w:r>
              <w:rPr>
                <w:rStyle w:val="Emphasis"/>
                <w:rFonts w:ascii="Trebuchet MS" w:hAnsi="Trebuchet MS"/>
                <w:szCs w:val="20"/>
              </w:rPr>
              <w:t>CertThumbprint</w:t>
            </w:r>
            <w:r>
              <w:rPr>
                <w:rFonts w:ascii="Trebuchet MS" w:hAnsi="Trebuchet MS"/>
                <w:szCs w:val="20"/>
              </w:rPr>
              <w:t xml:space="preserve"> shall be supported. </w:t>
            </w:r>
          </w:p>
        </w:tc>
      </w:tr>
    </w:tbl>
    <w:p w14:paraId="72E93207" w14:textId="77777777" w:rsidR="004061CA" w:rsidRDefault="004061CA" w:rsidP="00BE01A1">
      <w:pPr>
        <w:spacing w:after="120"/>
        <w:divId w:val="1595742950"/>
        <w:rPr>
          <w:sz w:val="24"/>
        </w:rPr>
      </w:pPr>
    </w:p>
    <w:p w14:paraId="77311F11" w14:textId="77777777" w:rsidR="004061CA" w:rsidRDefault="004061CA" w:rsidP="00BE01A1">
      <w:pPr>
        <w:pStyle w:val="Heading3"/>
        <w:spacing w:after="120"/>
        <w:divId w:val="1595742950"/>
      </w:pPr>
      <w:bookmarkStart w:id="166" w:name="_Toc134436633"/>
      <w:r>
        <w:t>CertThumbprint</w:t>
      </w:r>
      <w:bookmarkEnd w:id="166"/>
    </w:p>
    <w:p w14:paraId="3281B800" w14:textId="77777777" w:rsidR="004061CA" w:rsidRDefault="004061CA" w:rsidP="00BE01A1">
      <w:pPr>
        <w:pStyle w:val="NormalWeb"/>
        <w:spacing w:after="120"/>
        <w:divId w:val="677584806"/>
        <w:rPr>
          <w:rFonts w:eastAsiaTheme="minorEastAsia"/>
        </w:rPr>
      </w:pPr>
      <w:r>
        <w:rPr>
          <w:rStyle w:val="Emphasis"/>
        </w:rPr>
        <w:t>CertThumbprint</w:t>
      </w:r>
      <w:r>
        <w:t xml:space="preserve"> contains a certificate thumbprint. A certificate thumbprint is a hash of a DER encoded X.509 certificate that is used to recognize a specific certificate. </w:t>
      </w:r>
    </w:p>
    <w:p w14:paraId="357CB656" w14:textId="77777777" w:rsidR="004061CA" w:rsidRDefault="004061CA" w:rsidP="00BE01A1">
      <w:pPr>
        <w:pStyle w:val="Heading4"/>
        <w:spacing w:after="120"/>
        <w:divId w:val="1595742950"/>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2576"/>
        <w:gridCol w:w="949"/>
        <w:gridCol w:w="4540"/>
      </w:tblGrid>
      <w:tr w:rsidR="004061CA" w14:paraId="63802B6F" w14:textId="77777777">
        <w:trPr>
          <w:divId w:val="1595742950"/>
          <w:tblCellSpacing w:w="15" w:type="dxa"/>
        </w:trPr>
        <w:tc>
          <w:tcPr>
            <w:tcW w:w="0" w:type="auto"/>
            <w:shd w:val="clear" w:color="auto" w:fill="100080"/>
            <w:tcMar>
              <w:top w:w="45" w:type="dxa"/>
              <w:left w:w="45" w:type="dxa"/>
              <w:bottom w:w="45" w:type="dxa"/>
              <w:right w:w="45" w:type="dxa"/>
            </w:tcMar>
            <w:vAlign w:val="center"/>
            <w:hideMark/>
          </w:tcPr>
          <w:p w14:paraId="0C6BCF0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EF1BB2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3AA478F7"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52C17A5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2B492A0D" w14:textId="77777777">
        <w:trPr>
          <w:divId w:val="1595742950"/>
          <w:tblCellSpacing w:w="15" w:type="dxa"/>
        </w:trPr>
        <w:tc>
          <w:tcPr>
            <w:tcW w:w="0" w:type="auto"/>
            <w:tcMar>
              <w:top w:w="15" w:type="dxa"/>
              <w:left w:w="45" w:type="dxa"/>
              <w:bottom w:w="15" w:type="dxa"/>
              <w:right w:w="45" w:type="dxa"/>
            </w:tcMar>
            <w:hideMark/>
          </w:tcPr>
          <w:p w14:paraId="470F1F82" w14:textId="77777777" w:rsidR="004061CA" w:rsidRDefault="004061CA" w:rsidP="00BE01A1">
            <w:pPr>
              <w:spacing w:after="120"/>
              <w:rPr>
                <w:rFonts w:ascii="Trebuchet MS" w:hAnsi="Trebuchet MS"/>
                <w:szCs w:val="20"/>
              </w:rPr>
            </w:pPr>
            <w:r>
              <w:rPr>
                <w:rFonts w:ascii="Trebuchet MS" w:hAnsi="Trebuchet MS"/>
                <w:szCs w:val="20"/>
              </w:rPr>
              <w:t>hash</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1224"/>
              <w:gridCol w:w="1232"/>
            </w:tblGrid>
            <w:tr w:rsidR="004061CA" w14:paraId="5A08E082" w14:textId="77777777">
              <w:trPr>
                <w:gridAfter w:val="1"/>
                <w:tblCellSpacing w:w="15" w:type="dxa"/>
              </w:trPr>
              <w:tc>
                <w:tcPr>
                  <w:tcW w:w="0" w:type="auto"/>
                  <w:tcMar>
                    <w:top w:w="15" w:type="dxa"/>
                    <w:left w:w="45" w:type="dxa"/>
                    <w:bottom w:w="15" w:type="dxa"/>
                    <w:right w:w="45" w:type="dxa"/>
                  </w:tcMar>
                  <w:hideMark/>
                </w:tcPr>
                <w:p w14:paraId="2A38A46E" w14:textId="77777777" w:rsidR="004061CA" w:rsidRDefault="004061CA" w:rsidP="00BE01A1">
                  <w:pPr>
                    <w:spacing w:after="120"/>
                    <w:rPr>
                      <w:rFonts w:ascii="Trebuchet MS" w:hAnsi="Trebuchet MS"/>
                      <w:szCs w:val="20"/>
                    </w:rPr>
                  </w:pPr>
                </w:p>
              </w:tc>
            </w:tr>
            <w:tr w:rsidR="004061CA" w14:paraId="46021B76" w14:textId="77777777">
              <w:trPr>
                <w:tblCellSpacing w:w="15" w:type="dxa"/>
              </w:trPr>
              <w:tc>
                <w:tcPr>
                  <w:tcW w:w="0" w:type="auto"/>
                  <w:tcMar>
                    <w:top w:w="15" w:type="dxa"/>
                    <w:left w:w="45" w:type="dxa"/>
                    <w:bottom w:w="15" w:type="dxa"/>
                    <w:right w:w="45" w:type="dxa"/>
                  </w:tcMar>
                  <w:hideMark/>
                </w:tcPr>
                <w:p w14:paraId="2199BF2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22482D64"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6A1C5A1C" w14:textId="77777777">
              <w:trPr>
                <w:tblCellSpacing w:w="15" w:type="dxa"/>
              </w:trPr>
              <w:tc>
                <w:tcPr>
                  <w:tcW w:w="0" w:type="auto"/>
                  <w:tcMar>
                    <w:top w:w="15" w:type="dxa"/>
                    <w:left w:w="45" w:type="dxa"/>
                    <w:bottom w:w="15" w:type="dxa"/>
                    <w:right w:w="45" w:type="dxa"/>
                  </w:tcMar>
                  <w:hideMark/>
                </w:tcPr>
                <w:p w14:paraId="59E4584E"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281C8B65"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B622AD3" w14:textId="77777777">
              <w:trPr>
                <w:tblCellSpacing w:w="15" w:type="dxa"/>
              </w:trPr>
              <w:tc>
                <w:tcPr>
                  <w:tcW w:w="0" w:type="auto"/>
                  <w:tcMar>
                    <w:top w:w="15" w:type="dxa"/>
                    <w:left w:w="45" w:type="dxa"/>
                    <w:bottom w:w="15" w:type="dxa"/>
                    <w:right w:w="45" w:type="dxa"/>
                  </w:tcMar>
                  <w:hideMark/>
                </w:tcPr>
                <w:p w14:paraId="5CB9DBC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130776B" w14:textId="77777777" w:rsidR="004061CA" w:rsidRDefault="004061CA" w:rsidP="00BE01A1">
                  <w:pPr>
                    <w:spacing w:after="120"/>
                    <w:rPr>
                      <w:rFonts w:ascii="Trebuchet MS" w:hAnsi="Trebuchet MS"/>
                      <w:szCs w:val="20"/>
                    </w:rPr>
                  </w:pPr>
                  <w:r>
                    <w:rPr>
                      <w:rFonts w:ascii="Trebuchet MS" w:hAnsi="Trebuchet MS"/>
                      <w:szCs w:val="20"/>
                    </w:rPr>
                    <w:t>SHA-256</w:t>
                  </w:r>
                </w:p>
              </w:tc>
            </w:tr>
          </w:tbl>
          <w:p w14:paraId="2011AA29"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0B9A1A3"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4C7AD3A3"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hash</w:t>
            </w:r>
            <w:r>
              <w:rPr>
                <w:rFonts w:ascii="Trebuchet MS" w:hAnsi="Trebuchet MS"/>
                <w:szCs w:val="20"/>
              </w:rPr>
              <w:t xml:space="preserve"> indicates the hash function used to create this thumbPrint. </w:t>
            </w:r>
          </w:p>
          <w:p w14:paraId="1F1603DC"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RULE:23.12.19.1-1</w:t>
            </w:r>
            <w:r>
              <w:rPr>
                <w:rFonts w:ascii="Trebuchet MS" w:hAnsi="Trebuchet MS"/>
                <w:szCs w:val="20"/>
              </w:rPr>
              <w:t xml:space="preserve"> </w:t>
            </w:r>
          </w:p>
          <w:p w14:paraId="2A9EDB20"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446E0678" w14:textId="77777777">
        <w:trPr>
          <w:divId w:val="1595742950"/>
          <w:tblCellSpacing w:w="15" w:type="dxa"/>
        </w:trPr>
        <w:tc>
          <w:tcPr>
            <w:tcW w:w="0" w:type="auto"/>
            <w:tcMar>
              <w:top w:w="15" w:type="dxa"/>
              <w:left w:w="45" w:type="dxa"/>
              <w:bottom w:w="15" w:type="dxa"/>
              <w:right w:w="45" w:type="dxa"/>
            </w:tcMar>
            <w:hideMark/>
          </w:tcPr>
          <w:p w14:paraId="30DEFCE1" w14:textId="77777777" w:rsidR="004061CA" w:rsidRDefault="004061CA" w:rsidP="00BE01A1">
            <w:pPr>
              <w:spacing w:after="120"/>
              <w:rPr>
                <w:rFonts w:ascii="Trebuchet MS" w:hAnsi="Trebuchet MS"/>
                <w:szCs w:val="20"/>
              </w:rPr>
            </w:pPr>
            <w:r>
              <w:rPr>
                <w:rFonts w:ascii="Trebuchet MS" w:hAnsi="Trebuchet MS"/>
                <w:szCs w:val="20"/>
              </w:rPr>
              <w:t>thumbPrint</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1567"/>
            </w:tblGrid>
            <w:tr w:rsidR="004061CA" w14:paraId="673DADBD" w14:textId="77777777">
              <w:trPr>
                <w:gridAfter w:val="1"/>
                <w:tblCellSpacing w:w="15" w:type="dxa"/>
              </w:trPr>
              <w:tc>
                <w:tcPr>
                  <w:tcW w:w="0" w:type="auto"/>
                  <w:tcMar>
                    <w:top w:w="15" w:type="dxa"/>
                    <w:left w:w="45" w:type="dxa"/>
                    <w:bottom w:w="15" w:type="dxa"/>
                    <w:right w:w="45" w:type="dxa"/>
                  </w:tcMar>
                  <w:hideMark/>
                </w:tcPr>
                <w:p w14:paraId="75981A81" w14:textId="77777777" w:rsidR="004061CA" w:rsidRDefault="004061CA" w:rsidP="00BE01A1">
                  <w:pPr>
                    <w:spacing w:after="120"/>
                    <w:rPr>
                      <w:rFonts w:ascii="Trebuchet MS" w:hAnsi="Trebuchet MS"/>
                      <w:szCs w:val="20"/>
                    </w:rPr>
                  </w:pPr>
                </w:p>
              </w:tc>
            </w:tr>
            <w:tr w:rsidR="004061CA" w14:paraId="106EEC4A" w14:textId="77777777">
              <w:trPr>
                <w:tblCellSpacing w:w="15" w:type="dxa"/>
              </w:trPr>
              <w:tc>
                <w:tcPr>
                  <w:tcW w:w="0" w:type="auto"/>
                  <w:tcMar>
                    <w:top w:w="15" w:type="dxa"/>
                    <w:left w:w="45" w:type="dxa"/>
                    <w:bottom w:w="15" w:type="dxa"/>
                    <w:right w:w="45" w:type="dxa"/>
                  </w:tcMar>
                  <w:hideMark/>
                </w:tcPr>
                <w:p w14:paraId="443F14A2"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4307770C" w14:textId="77777777" w:rsidR="004061CA" w:rsidRDefault="004061CA" w:rsidP="00BE01A1">
                  <w:pPr>
                    <w:spacing w:after="120"/>
                    <w:rPr>
                      <w:rFonts w:ascii="Trebuchet MS" w:hAnsi="Trebuchet MS"/>
                      <w:szCs w:val="20"/>
                    </w:rPr>
                  </w:pPr>
                  <w:r>
                    <w:rPr>
                      <w:rFonts w:ascii="Trebuchet MS" w:hAnsi="Trebuchet MS"/>
                      <w:szCs w:val="20"/>
                    </w:rPr>
                    <w:t>xs:base64Binary</w:t>
                  </w:r>
                </w:p>
              </w:tc>
            </w:tr>
            <w:tr w:rsidR="004061CA" w14:paraId="316ED79B" w14:textId="77777777">
              <w:trPr>
                <w:tblCellSpacing w:w="15" w:type="dxa"/>
              </w:trPr>
              <w:tc>
                <w:tcPr>
                  <w:tcW w:w="0" w:type="auto"/>
                  <w:tcMar>
                    <w:top w:w="15" w:type="dxa"/>
                    <w:left w:w="45" w:type="dxa"/>
                    <w:bottom w:w="15" w:type="dxa"/>
                    <w:right w:w="45" w:type="dxa"/>
                  </w:tcMar>
                  <w:hideMark/>
                </w:tcPr>
                <w:p w14:paraId="0A6BA010"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DE83CBC"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291E8D16" w14:textId="77777777">
              <w:trPr>
                <w:tblCellSpacing w:w="15" w:type="dxa"/>
              </w:trPr>
              <w:tc>
                <w:tcPr>
                  <w:tcW w:w="0" w:type="auto"/>
                  <w:tcMar>
                    <w:top w:w="15" w:type="dxa"/>
                    <w:left w:w="45" w:type="dxa"/>
                    <w:bottom w:w="15" w:type="dxa"/>
                    <w:right w:w="45" w:type="dxa"/>
                  </w:tcMar>
                  <w:hideMark/>
                </w:tcPr>
                <w:p w14:paraId="045230F3" w14:textId="77777777" w:rsidR="004061CA" w:rsidRDefault="004061CA" w:rsidP="00BE01A1">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602C935F" w14:textId="77777777" w:rsidR="004061CA" w:rsidRDefault="004061CA" w:rsidP="00BE01A1">
                  <w:pPr>
                    <w:spacing w:after="120"/>
                    <w:rPr>
                      <w:rFonts w:ascii="Trebuchet MS" w:hAnsi="Trebuchet MS"/>
                      <w:szCs w:val="20"/>
                    </w:rPr>
                  </w:pPr>
                  <w:r>
                    <w:rPr>
                      <w:rFonts w:ascii="Trebuchet MS" w:hAnsi="Trebuchet MS"/>
                      <w:szCs w:val="20"/>
                    </w:rPr>
                    <w:t>NA</w:t>
                  </w:r>
                </w:p>
              </w:tc>
            </w:tr>
          </w:tbl>
          <w:p w14:paraId="14175C36"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F394793" w14:textId="77777777" w:rsidR="004061CA" w:rsidRDefault="004061CA" w:rsidP="00BE01A1">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337BC8F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thumbPrint</w:t>
            </w:r>
            <w:r>
              <w:rPr>
                <w:rFonts w:ascii="Trebuchet MS" w:hAnsi="Trebuchet MS"/>
                <w:szCs w:val="20"/>
              </w:rPr>
              <w:t xml:space="preserve"> contains the certificate thumbPrint. </w:t>
            </w:r>
          </w:p>
          <w:p w14:paraId="2ED886A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RULE:23.12.19.1-2</w:t>
            </w:r>
            <w:r>
              <w:rPr>
                <w:rFonts w:ascii="Trebuchet MS" w:hAnsi="Trebuchet MS"/>
                <w:szCs w:val="20"/>
              </w:rPr>
              <w:t xml:space="preserve"> </w:t>
            </w:r>
          </w:p>
          <w:p w14:paraId="43B2FBAD"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4BFB15A4" w14:textId="77777777" w:rsidR="004061CA" w:rsidRDefault="004061CA" w:rsidP="00BE01A1">
      <w:pPr>
        <w:spacing w:after="120"/>
        <w:divId w:val="1595742950"/>
        <w:rPr>
          <w:sz w:val="24"/>
        </w:rPr>
      </w:pPr>
    </w:p>
    <w:p w14:paraId="7A7A0B91" w14:textId="77777777" w:rsidR="004061CA" w:rsidRDefault="004061CA" w:rsidP="00BE01A1">
      <w:pPr>
        <w:pStyle w:val="NormalWeb"/>
        <w:spacing w:after="120"/>
        <w:divId w:val="1595742950"/>
        <w:rPr>
          <w:rFonts w:eastAsiaTheme="minorEastAsia"/>
        </w:rPr>
      </w:pPr>
      <w:r>
        <w:t xml:space="preserve">The CertThumbprint complex type has </w:t>
      </w:r>
      <w:r>
        <w:rPr>
          <w:b/>
          <w:bCs/>
        </w:rPr>
        <w:t>no subelements</w:t>
      </w:r>
    </w:p>
    <w:p w14:paraId="371AB575" w14:textId="77777777" w:rsidR="004061CA" w:rsidRDefault="004061CA" w:rsidP="00BE01A1">
      <w:pPr>
        <w:spacing w:after="120"/>
        <w:divId w:val="1595742950"/>
      </w:pPr>
      <w:r>
        <w:br/>
      </w:r>
    </w:p>
    <w:p w14:paraId="16B0260B" w14:textId="77777777" w:rsidR="004061CA" w:rsidRDefault="004061CA" w:rsidP="00BE01A1">
      <w:pPr>
        <w:pStyle w:val="Heading2"/>
        <w:spacing w:after="120"/>
        <w:divId w:val="1595742950"/>
      </w:pPr>
      <w:bookmarkStart w:id="167" w:name="_Toc134436634"/>
      <w:r>
        <w:t>LXI Device Specific Configuration Schema</w:t>
      </w:r>
      <w:bookmarkEnd w:id="167"/>
    </w:p>
    <w:p w14:paraId="7EB033FB" w14:textId="77777777" w:rsidR="004061CA" w:rsidRDefault="004061CA" w:rsidP="00BE01A1">
      <w:pPr>
        <w:pStyle w:val="NormalWeb"/>
        <w:spacing w:after="120"/>
        <w:divId w:val="1029835190"/>
        <w:rPr>
          <w:rFonts w:eastAsiaTheme="minorEastAsia"/>
        </w:rPr>
      </w:pPr>
      <w:r>
        <w:t xml:space="preserve">The LXI Device Specific Configuration represents device-specific or automatically configured network settings of the device network interface. If the device configuration enables automatic configuration, such as DHCP, any configuration specified in the LXI Device Specific Configuration Schema may be superseded. </w:t>
      </w:r>
    </w:p>
    <w:p w14:paraId="48C72908" w14:textId="77777777" w:rsidR="004061CA" w:rsidRDefault="004061CA" w:rsidP="00BE01A1">
      <w:pPr>
        <w:pStyle w:val="NormalWeb"/>
        <w:spacing w:after="120"/>
        <w:divId w:val="1029835190"/>
      </w:pPr>
      <w:r>
        <w:rPr>
          <w:b/>
          <w:bCs/>
        </w:rPr>
        <w:t>RULE:23.13-1</w:t>
      </w:r>
      <w:r>
        <w:t xml:space="preserve"> Devices shall retain the LXI Device Specific configuration and only utilize it when automatic configuration is disabled. Thus, writing the LXI Device Specific Configuration while automatic configuration is active then disabling automatic configuration will result in the device using the configuration specified in LXI Device Specific Configuration. </w:t>
      </w:r>
    </w:p>
    <w:p w14:paraId="1B7DF3B2" w14:textId="77777777" w:rsidR="004061CA" w:rsidRDefault="004061CA" w:rsidP="00BE01A1">
      <w:pPr>
        <w:pStyle w:val="NormalWeb"/>
        <w:spacing w:after="120"/>
        <w:divId w:val="1029835190"/>
      </w:pPr>
      <w:r>
        <w:t xml:space="preserve">Reading the LXI Device Specific Configuration from the device always returns the current settings of the interface over which it is read, regardless of if the settings were statically configured or received from automatic configuration. </w:t>
      </w:r>
    </w:p>
    <w:p w14:paraId="49FABAB2" w14:textId="77777777" w:rsidR="004061CA" w:rsidRDefault="004061CA" w:rsidP="00BE01A1">
      <w:pPr>
        <w:pStyle w:val="NormalWeb"/>
        <w:spacing w:after="120"/>
        <w:divId w:val="1029835190"/>
      </w:pPr>
      <w:r>
        <w:t xml:space="preserve">To determine if automatic configuration is enabled read the LXI Common Configuration. </w:t>
      </w:r>
    </w:p>
    <w:p w14:paraId="32D91FFF" w14:textId="77777777" w:rsidR="004061CA" w:rsidRDefault="004061CA" w:rsidP="00BE01A1">
      <w:pPr>
        <w:pStyle w:val="NormalWeb"/>
        <w:spacing w:after="120"/>
        <w:divId w:val="273445179"/>
      </w:pPr>
      <w:r>
        <w:rPr>
          <w:b/>
          <w:bCs/>
        </w:rPr>
        <w:t>This schema specifies the XML namespace:</w:t>
      </w:r>
    </w:p>
    <w:p w14:paraId="4EAD519A" w14:textId="77777777" w:rsidR="004061CA" w:rsidRDefault="004061CA" w:rsidP="00BE01A1">
      <w:pPr>
        <w:pStyle w:val="NormalWeb"/>
        <w:spacing w:after="120"/>
        <w:ind w:left="1224"/>
        <w:divId w:val="273445179"/>
      </w:pPr>
      <w:r>
        <w:rPr>
          <w:rStyle w:val="Emphasis"/>
        </w:rPr>
        <w:t>http://lxistandard.org/schemas/LXIDeviceSpecificConfiguration/1.0</w:t>
      </w:r>
      <w:r>
        <w:t xml:space="preserve">, version: </w:t>
      </w:r>
      <w:r>
        <w:rPr>
          <w:rStyle w:val="Emphasis"/>
        </w:rPr>
        <w:t>1.0</w:t>
      </w:r>
      <w:r>
        <w:br/>
      </w:r>
      <w:r>
        <w:rPr>
          <w:rStyle w:val="Emphasis"/>
        </w:rPr>
        <w:t>Editorial date: June 30, 2022</w:t>
      </w:r>
    </w:p>
    <w:p w14:paraId="6A206439" w14:textId="77777777" w:rsidR="004061CA" w:rsidRDefault="004061CA" w:rsidP="00BE01A1">
      <w:pPr>
        <w:pStyle w:val="Heading3"/>
        <w:spacing w:after="120"/>
        <w:divId w:val="1595742950"/>
      </w:pPr>
      <w:bookmarkStart w:id="168" w:name="_Toc134436635"/>
      <w:r>
        <w:t>LXIDeviceSpecificConfiguration</w:t>
      </w:r>
      <w:bookmarkEnd w:id="168"/>
    </w:p>
    <w:p w14:paraId="77B1D265" w14:textId="77777777" w:rsidR="004061CA" w:rsidRDefault="004061CA" w:rsidP="00BE01A1">
      <w:pPr>
        <w:pStyle w:val="NormalWeb"/>
        <w:spacing w:after="120"/>
        <w:divId w:val="332607394"/>
        <w:rPr>
          <w:rFonts w:eastAsiaTheme="minorEastAsia"/>
        </w:rPr>
      </w:pPr>
      <w:r>
        <w:rPr>
          <w:rStyle w:val="Emphasis"/>
        </w:rPr>
        <w:t>LXIDeviceSpecificConfiguration</w:t>
      </w:r>
      <w:r>
        <w:t xml:space="preserve"> contains various settings associated with the network interface that are potentially device specific. </w:t>
      </w:r>
    </w:p>
    <w:p w14:paraId="7BE157E9" w14:textId="77777777" w:rsidR="004061CA" w:rsidRDefault="004061CA" w:rsidP="00BE01A1">
      <w:pPr>
        <w:pStyle w:val="NormalWeb"/>
        <w:spacing w:after="120"/>
        <w:divId w:val="332607394"/>
      </w:pPr>
      <w:r>
        <w:t xml:space="preserve">For details on the various settings, see the LXI Device specification. </w:t>
      </w:r>
    </w:p>
    <w:p w14:paraId="0EF68327"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4061CA" w14:paraId="2C9EA9A3" w14:textId="77777777">
        <w:trPr>
          <w:divId w:val="1595742950"/>
        </w:trPr>
        <w:tc>
          <w:tcPr>
            <w:tcW w:w="0" w:type="auto"/>
            <w:shd w:val="clear" w:color="auto" w:fill="100080"/>
            <w:tcMar>
              <w:top w:w="45" w:type="dxa"/>
              <w:left w:w="45" w:type="dxa"/>
              <w:bottom w:w="45" w:type="dxa"/>
              <w:right w:w="45" w:type="dxa"/>
            </w:tcMar>
            <w:vAlign w:val="center"/>
            <w:hideMark/>
          </w:tcPr>
          <w:p w14:paraId="22122C3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E37D51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2EF5836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BBFEAC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6CA8F7C3" w14:textId="77777777">
        <w:trPr>
          <w:divId w:val="1595742950"/>
        </w:trPr>
        <w:tc>
          <w:tcPr>
            <w:tcW w:w="0" w:type="auto"/>
            <w:tcMar>
              <w:top w:w="15" w:type="dxa"/>
              <w:left w:w="45" w:type="dxa"/>
              <w:bottom w:w="15" w:type="dxa"/>
              <w:right w:w="45" w:type="dxa"/>
            </w:tcMar>
            <w:hideMark/>
          </w:tcPr>
          <w:p w14:paraId="5DDEA7C8" w14:textId="77777777" w:rsidR="004061CA" w:rsidRDefault="004061CA" w:rsidP="00BE01A1">
            <w:pPr>
              <w:spacing w:after="120"/>
              <w:rPr>
                <w:rFonts w:ascii="Trebuchet MS" w:hAnsi="Trebuchet MS"/>
                <w:szCs w:val="20"/>
              </w:rPr>
            </w:pPr>
            <w:r>
              <w:rPr>
                <w:rFonts w:ascii="Trebuchet MS" w:hAnsi="Trebuchet MS"/>
                <w:szCs w:val="20"/>
              </w:rPr>
              <w:t>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4061CA" w14:paraId="0574661A" w14:textId="77777777">
              <w:trPr>
                <w:gridAfter w:val="1"/>
              </w:trPr>
              <w:tc>
                <w:tcPr>
                  <w:tcW w:w="0" w:type="auto"/>
                  <w:tcMar>
                    <w:top w:w="15" w:type="dxa"/>
                    <w:left w:w="45" w:type="dxa"/>
                    <w:bottom w:w="15" w:type="dxa"/>
                    <w:right w:w="45" w:type="dxa"/>
                  </w:tcMar>
                  <w:hideMark/>
                </w:tcPr>
                <w:p w14:paraId="41D78E21" w14:textId="77777777" w:rsidR="004061CA" w:rsidRDefault="004061CA" w:rsidP="00BE01A1">
                  <w:pPr>
                    <w:spacing w:after="120"/>
                    <w:rPr>
                      <w:rFonts w:ascii="Trebuchet MS" w:hAnsi="Trebuchet MS"/>
                      <w:szCs w:val="20"/>
                    </w:rPr>
                  </w:pPr>
                </w:p>
              </w:tc>
            </w:tr>
            <w:tr w:rsidR="004061CA" w14:paraId="2B9AA04D" w14:textId="77777777">
              <w:tc>
                <w:tcPr>
                  <w:tcW w:w="0" w:type="auto"/>
                  <w:tcMar>
                    <w:top w:w="15" w:type="dxa"/>
                    <w:left w:w="45" w:type="dxa"/>
                    <w:bottom w:w="15" w:type="dxa"/>
                    <w:right w:w="45" w:type="dxa"/>
                  </w:tcMar>
                  <w:hideMark/>
                </w:tcPr>
                <w:p w14:paraId="5D7DAC50"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9487418"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6E6F9EC0" w14:textId="77777777">
              <w:tc>
                <w:tcPr>
                  <w:tcW w:w="0" w:type="auto"/>
                  <w:tcMar>
                    <w:top w:w="15" w:type="dxa"/>
                    <w:left w:w="45" w:type="dxa"/>
                    <w:bottom w:w="15" w:type="dxa"/>
                    <w:right w:w="45" w:type="dxa"/>
                  </w:tcMar>
                  <w:hideMark/>
                </w:tcPr>
                <w:p w14:paraId="66046CCF"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2CF1BF0"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35176029" w14:textId="77777777">
              <w:tc>
                <w:tcPr>
                  <w:tcW w:w="0" w:type="auto"/>
                  <w:tcMar>
                    <w:top w:w="15" w:type="dxa"/>
                    <w:left w:w="45" w:type="dxa"/>
                    <w:bottom w:w="15" w:type="dxa"/>
                    <w:right w:w="45" w:type="dxa"/>
                  </w:tcMar>
                  <w:hideMark/>
                </w:tcPr>
                <w:p w14:paraId="4B2A206A"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A2A554E"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5CD0E207"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47C1E47"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8A26DAC"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name</w:t>
            </w:r>
            <w:r>
              <w:rPr>
                <w:rFonts w:ascii="Trebuchet MS" w:hAnsi="Trebuchet MS"/>
                <w:szCs w:val="20"/>
              </w:rPr>
              <w:t xml:space="preserve"> indicates the name of the interface described by this document. </w:t>
            </w:r>
          </w:p>
          <w:p w14:paraId="4A563E32"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required on a GET and shall indicate the name used for the interface in the </w:t>
            </w:r>
            <w:r>
              <w:rPr>
                <w:rStyle w:val="Emphasis"/>
                <w:rFonts w:ascii="Trebuchet MS" w:hAnsi="Trebuchet MS"/>
                <w:szCs w:val="20"/>
              </w:rPr>
              <w:t>LXICommonConfiguration</w:t>
            </w:r>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attribute. Devices with a single interface shall use the name "LXI". </w:t>
            </w:r>
          </w:p>
          <w:p w14:paraId="699CCE6A"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name</w:t>
            </w:r>
            <w:r>
              <w:rPr>
                <w:rFonts w:ascii="Trebuchet MS" w:hAnsi="Trebuchet MS"/>
                <w:szCs w:val="20"/>
              </w:rPr>
              <w:t xml:space="preserve"> is optional on a PUT. If absent, the interface over which this XML is delivered is configured. </w:t>
            </w:r>
          </w:p>
          <w:p w14:paraId="3FA7B8E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Fonts w:ascii="Trebuchet MS" w:hAnsi="Trebuchet MS"/>
                <w:szCs w:val="20"/>
              </w:rPr>
              <w:t xml:space="preserve">providing the </w:t>
            </w:r>
            <w:r>
              <w:rPr>
                <w:rStyle w:val="Emphasis"/>
                <w:rFonts w:ascii="Trebuchet MS" w:hAnsi="Trebuchet MS"/>
                <w:szCs w:val="20"/>
              </w:rPr>
              <w:t>LXICommonConfiguration</w:t>
            </w:r>
            <w:r>
              <w:rPr>
                <w:rFonts w:ascii="Trebuchet MS" w:hAnsi="Trebuchet MS"/>
                <w:szCs w:val="20"/>
              </w:rPr>
              <w:t xml:space="preserve"> </w:t>
            </w:r>
            <w:r>
              <w:rPr>
                <w:rStyle w:val="Emphasis"/>
                <w:rFonts w:ascii="Trebuchet MS" w:hAnsi="Trebuchet MS"/>
                <w:szCs w:val="20"/>
              </w:rPr>
              <w:t>Interface/@name</w:t>
            </w:r>
            <w:r>
              <w:rPr>
                <w:rFonts w:ascii="Trebuchet MS" w:hAnsi="Trebuchet MS"/>
                <w:szCs w:val="20"/>
              </w:rPr>
              <w:t xml:space="preserve"> here permits the client to associate the device specific IP configuration with the configuration in the </w:t>
            </w:r>
            <w:r>
              <w:rPr>
                <w:rStyle w:val="Emphasis"/>
                <w:rFonts w:ascii="Trebuchet MS" w:hAnsi="Trebuchet MS"/>
                <w:szCs w:val="20"/>
              </w:rPr>
              <w:t>LXICommonConfiguration</w:t>
            </w:r>
            <w:r>
              <w:rPr>
                <w:rFonts w:ascii="Trebuchet MS" w:hAnsi="Trebuchet MS"/>
                <w:szCs w:val="20"/>
              </w:rPr>
              <w:t xml:space="preserve">. </w:t>
            </w:r>
          </w:p>
          <w:p w14:paraId="206E8F67"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RULE:23.13.1.1-1</w:t>
            </w:r>
            <w:r>
              <w:rPr>
                <w:rFonts w:ascii="Trebuchet MS" w:hAnsi="Trebuchet MS"/>
                <w:szCs w:val="20"/>
              </w:rPr>
              <w:t xml:space="preserve"> </w:t>
            </w:r>
          </w:p>
          <w:p w14:paraId="4C802F72"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2935DB64" w14:textId="77777777" w:rsidR="004061CA" w:rsidRDefault="004061CA" w:rsidP="00BE01A1">
      <w:pPr>
        <w:pStyle w:val="Heading4"/>
        <w:spacing w:after="120"/>
        <w:divId w:val="1595742950"/>
        <w:rPr>
          <w:rFonts w:ascii="Times New Roman" w:hAnsi="Times New Roman"/>
          <w:sz w:val="24"/>
        </w:rPr>
      </w:pPr>
      <w:r>
        <w:lastRenderedPageBreak/>
        <w:t>Sub-elements</w:t>
      </w:r>
    </w:p>
    <w:p w14:paraId="122E665E"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159"/>
        <w:gridCol w:w="1345"/>
        <w:gridCol w:w="1589"/>
        <w:gridCol w:w="5267"/>
      </w:tblGrid>
      <w:tr w:rsidR="004061CA" w14:paraId="79396050" w14:textId="77777777">
        <w:trPr>
          <w:divId w:val="1595742950"/>
        </w:trPr>
        <w:tc>
          <w:tcPr>
            <w:tcW w:w="0" w:type="auto"/>
            <w:shd w:val="clear" w:color="auto" w:fill="008000"/>
            <w:tcMar>
              <w:top w:w="45" w:type="dxa"/>
              <w:left w:w="45" w:type="dxa"/>
              <w:bottom w:w="45" w:type="dxa"/>
              <w:right w:w="45" w:type="dxa"/>
            </w:tcMar>
            <w:vAlign w:val="center"/>
            <w:hideMark/>
          </w:tcPr>
          <w:p w14:paraId="1919F23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36E58E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B54D0B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FD6A9B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2AA4A404" w14:textId="77777777">
        <w:trPr>
          <w:divId w:val="1595742950"/>
        </w:trPr>
        <w:tc>
          <w:tcPr>
            <w:tcW w:w="0" w:type="auto"/>
            <w:tcMar>
              <w:top w:w="15" w:type="dxa"/>
              <w:left w:w="45" w:type="dxa"/>
              <w:bottom w:w="15" w:type="dxa"/>
              <w:right w:w="45" w:type="dxa"/>
            </w:tcMar>
            <w:hideMark/>
          </w:tcPr>
          <w:p w14:paraId="2930DBEB" w14:textId="77777777" w:rsidR="004061CA" w:rsidRDefault="004061CA" w:rsidP="00BE01A1">
            <w:pPr>
              <w:spacing w:after="120"/>
              <w:rPr>
                <w:rFonts w:ascii="Trebuchet MS" w:hAnsi="Trebuchet MS"/>
                <w:szCs w:val="20"/>
              </w:rPr>
            </w:pPr>
            <w:r>
              <w:rPr>
                <w:rFonts w:ascii="Trebuchet MS" w:hAnsi="Trebuchet MS"/>
                <w:szCs w:val="20"/>
              </w:rPr>
              <w:t>IPv4Device</w:t>
            </w:r>
          </w:p>
        </w:tc>
        <w:tc>
          <w:tcPr>
            <w:tcW w:w="0" w:type="auto"/>
            <w:tcMar>
              <w:top w:w="15" w:type="dxa"/>
              <w:left w:w="45" w:type="dxa"/>
              <w:bottom w:w="15" w:type="dxa"/>
              <w:right w:w="45" w:type="dxa"/>
            </w:tcMar>
            <w:hideMark/>
          </w:tcPr>
          <w:p w14:paraId="52718DC7" w14:textId="77777777" w:rsidR="004061CA" w:rsidRDefault="004061CA" w:rsidP="00BE01A1">
            <w:pPr>
              <w:spacing w:after="120"/>
              <w:rPr>
                <w:rFonts w:ascii="Trebuchet MS" w:hAnsi="Trebuchet MS"/>
                <w:szCs w:val="20"/>
              </w:rPr>
            </w:pPr>
            <w:r>
              <w:rPr>
                <w:rFonts w:ascii="Trebuchet MS" w:hAnsi="Trebuchet MS"/>
                <w:szCs w:val="20"/>
              </w:rPr>
              <w:t>lxi:IPv4Device</w:t>
            </w:r>
          </w:p>
        </w:tc>
        <w:tc>
          <w:tcPr>
            <w:tcW w:w="0" w:type="auto"/>
            <w:tcMar>
              <w:top w:w="15" w:type="dxa"/>
              <w:left w:w="45" w:type="dxa"/>
              <w:bottom w:w="15" w:type="dxa"/>
              <w:right w:w="45" w:type="dxa"/>
            </w:tcMar>
            <w:hideMark/>
          </w:tcPr>
          <w:p w14:paraId="6958E91A"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2F3742C"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IPv4Device</w:t>
            </w:r>
            <w:r>
              <w:rPr>
                <w:rFonts w:ascii="Trebuchet MS" w:hAnsi="Trebuchet MS"/>
                <w:szCs w:val="20"/>
              </w:rPr>
              <w:t xml:space="preserve"> contains the device-specific configuration related to IPv4. </w:t>
            </w:r>
          </w:p>
          <w:p w14:paraId="20BC7AC7"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RULE:23.13.1.2-1</w:t>
            </w:r>
            <w:r>
              <w:rPr>
                <w:rFonts w:ascii="Trebuchet MS" w:hAnsi="Trebuchet MS"/>
                <w:szCs w:val="20"/>
              </w:rPr>
              <w:t xml:space="preserve"> LXI Devices shall accept </w:t>
            </w:r>
            <w:r>
              <w:rPr>
                <w:rStyle w:val="Emphasis"/>
                <w:rFonts w:ascii="Trebuchet MS" w:hAnsi="Trebuchet MS"/>
                <w:szCs w:val="20"/>
              </w:rPr>
              <w:t>IPv4Device</w:t>
            </w:r>
            <w:r>
              <w:rPr>
                <w:rFonts w:ascii="Trebuchet MS" w:hAnsi="Trebuchet MS"/>
                <w:szCs w:val="20"/>
              </w:rPr>
              <w:t>.</w:t>
            </w:r>
          </w:p>
          <w:p w14:paraId="79BEE002"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RULE:23.13.1.2-2</w:t>
            </w:r>
            <w:r>
              <w:rPr>
                <w:rFonts w:ascii="Trebuchet MS" w:hAnsi="Trebuchet MS"/>
                <w:szCs w:val="20"/>
              </w:rPr>
              <w:t xml:space="preserve"> If IPv4Device is absent, and the LXI Common Configuration does not specify automatic configuration, the IPv4 capability is disabled. </w:t>
            </w:r>
          </w:p>
        </w:tc>
      </w:tr>
      <w:tr w:rsidR="004061CA" w14:paraId="5B868415" w14:textId="77777777">
        <w:trPr>
          <w:divId w:val="1595742950"/>
        </w:trPr>
        <w:tc>
          <w:tcPr>
            <w:tcW w:w="0" w:type="auto"/>
            <w:tcMar>
              <w:top w:w="15" w:type="dxa"/>
              <w:left w:w="45" w:type="dxa"/>
              <w:bottom w:w="15" w:type="dxa"/>
              <w:right w:w="45" w:type="dxa"/>
            </w:tcMar>
            <w:hideMark/>
          </w:tcPr>
          <w:p w14:paraId="0934E787" w14:textId="77777777" w:rsidR="004061CA" w:rsidRDefault="004061CA" w:rsidP="00BE01A1">
            <w:pPr>
              <w:spacing w:after="120"/>
              <w:rPr>
                <w:rFonts w:ascii="Trebuchet MS" w:hAnsi="Trebuchet MS"/>
                <w:szCs w:val="20"/>
              </w:rPr>
            </w:pPr>
            <w:r>
              <w:rPr>
                <w:rFonts w:ascii="Trebuchet MS" w:hAnsi="Trebuchet MS"/>
                <w:szCs w:val="20"/>
              </w:rPr>
              <w:t>IPv6Device</w:t>
            </w:r>
          </w:p>
        </w:tc>
        <w:tc>
          <w:tcPr>
            <w:tcW w:w="0" w:type="auto"/>
            <w:tcMar>
              <w:top w:w="15" w:type="dxa"/>
              <w:left w:w="45" w:type="dxa"/>
              <w:bottom w:w="15" w:type="dxa"/>
              <w:right w:w="45" w:type="dxa"/>
            </w:tcMar>
            <w:hideMark/>
          </w:tcPr>
          <w:p w14:paraId="4DA2D0C0" w14:textId="77777777" w:rsidR="004061CA" w:rsidRDefault="004061CA" w:rsidP="00BE01A1">
            <w:pPr>
              <w:spacing w:after="120"/>
              <w:rPr>
                <w:rFonts w:ascii="Trebuchet MS" w:hAnsi="Trebuchet MS"/>
                <w:szCs w:val="20"/>
              </w:rPr>
            </w:pPr>
            <w:r>
              <w:rPr>
                <w:rFonts w:ascii="Trebuchet MS" w:hAnsi="Trebuchet MS"/>
                <w:szCs w:val="20"/>
              </w:rPr>
              <w:t>lxi:IPv6Device</w:t>
            </w:r>
          </w:p>
        </w:tc>
        <w:tc>
          <w:tcPr>
            <w:tcW w:w="0" w:type="auto"/>
            <w:tcMar>
              <w:top w:w="15" w:type="dxa"/>
              <w:left w:w="45" w:type="dxa"/>
              <w:bottom w:w="15" w:type="dxa"/>
              <w:right w:w="45" w:type="dxa"/>
            </w:tcMar>
            <w:hideMark/>
          </w:tcPr>
          <w:p w14:paraId="7A2F441E"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2552219"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IPv6Device</w:t>
            </w:r>
            <w:r>
              <w:rPr>
                <w:rFonts w:ascii="Trebuchet MS" w:hAnsi="Trebuchet MS"/>
                <w:szCs w:val="20"/>
              </w:rPr>
              <w:t xml:space="preserve"> contains the device-specific configuration related to IPv6. </w:t>
            </w:r>
          </w:p>
          <w:p w14:paraId="1709BB7A"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RULE:23.13.1.2-3</w:t>
            </w:r>
            <w:r>
              <w:rPr>
                <w:rFonts w:ascii="Trebuchet MS" w:hAnsi="Trebuchet MS"/>
                <w:szCs w:val="20"/>
              </w:rPr>
              <w:t xml:space="preserve"> LXI Devices shall accept </w:t>
            </w:r>
            <w:r>
              <w:rPr>
                <w:rStyle w:val="Emphasis"/>
                <w:rFonts w:ascii="Trebuchet MS" w:hAnsi="Trebuchet MS"/>
                <w:szCs w:val="20"/>
              </w:rPr>
              <w:t>IPv6Device</w:t>
            </w:r>
          </w:p>
          <w:p w14:paraId="6B69F91B"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RULE:23.13.1.2-4</w:t>
            </w:r>
            <w:r>
              <w:rPr>
                <w:rFonts w:ascii="Trebuchet MS" w:hAnsi="Trebuchet MS"/>
                <w:szCs w:val="20"/>
              </w:rPr>
              <w:t xml:space="preserve"> If </w:t>
            </w:r>
            <w:r>
              <w:rPr>
                <w:rStyle w:val="Emphasis"/>
                <w:rFonts w:ascii="Trebuchet MS" w:hAnsi="Trebuchet MS"/>
                <w:szCs w:val="20"/>
              </w:rPr>
              <w:t>IPv6Device</w:t>
            </w:r>
            <w:r>
              <w:rPr>
                <w:rFonts w:ascii="Trebuchet MS" w:hAnsi="Trebuchet MS"/>
                <w:szCs w:val="20"/>
              </w:rPr>
              <w:t xml:space="preserve"> is absent, and the LXI Common Configuration does not specify any automatic configuration, the IPv6 capability is disabled. </w:t>
            </w:r>
          </w:p>
        </w:tc>
      </w:tr>
      <w:tr w:rsidR="004061CA" w14:paraId="6B0D2FD0" w14:textId="77777777">
        <w:trPr>
          <w:divId w:val="1595742950"/>
        </w:trPr>
        <w:tc>
          <w:tcPr>
            <w:tcW w:w="0" w:type="auto"/>
            <w:tcMar>
              <w:top w:w="15" w:type="dxa"/>
              <w:left w:w="45" w:type="dxa"/>
              <w:bottom w:w="15" w:type="dxa"/>
              <w:right w:w="45" w:type="dxa"/>
            </w:tcMar>
            <w:hideMark/>
          </w:tcPr>
          <w:p w14:paraId="5285FC75" w14:textId="77777777" w:rsidR="004061CA" w:rsidRDefault="004061CA" w:rsidP="00BE01A1">
            <w:pPr>
              <w:spacing w:after="120"/>
              <w:rPr>
                <w:rFonts w:ascii="Trebuchet MS" w:hAnsi="Trebuchet MS"/>
                <w:szCs w:val="20"/>
              </w:rPr>
            </w:pPr>
            <w:r>
              <w:rPr>
                <w:rStyle w:val="Emphasis"/>
                <w:rFonts w:ascii="Trebuchet MS" w:hAnsi="Trebuchet MS"/>
                <w:szCs w:val="20"/>
              </w:rPr>
              <w:t>Any element</w:t>
            </w:r>
          </w:p>
        </w:tc>
        <w:tc>
          <w:tcPr>
            <w:tcW w:w="0" w:type="auto"/>
            <w:tcMar>
              <w:top w:w="15" w:type="dxa"/>
              <w:left w:w="45" w:type="dxa"/>
              <w:bottom w:w="15" w:type="dxa"/>
              <w:right w:w="45" w:type="dxa"/>
            </w:tcMar>
            <w:hideMark/>
          </w:tcPr>
          <w:p w14:paraId="793304BE"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c>
          <w:tcPr>
            <w:tcW w:w="0" w:type="auto"/>
            <w:tcMar>
              <w:top w:w="15" w:type="dxa"/>
              <w:left w:w="45" w:type="dxa"/>
              <w:bottom w:w="15" w:type="dxa"/>
              <w:right w:w="45" w:type="dxa"/>
            </w:tcMar>
            <w:hideMark/>
          </w:tcPr>
          <w:p w14:paraId="3549F0F9"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0AE5559"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Extension elements may be use to provide arbitrary interface configuration. </w:t>
            </w:r>
          </w:p>
        </w:tc>
      </w:tr>
    </w:tbl>
    <w:p w14:paraId="73F041C2" w14:textId="77777777" w:rsidR="004061CA" w:rsidRDefault="004061CA" w:rsidP="00BE01A1">
      <w:pPr>
        <w:spacing w:after="120"/>
        <w:divId w:val="1595742950"/>
        <w:rPr>
          <w:sz w:val="24"/>
        </w:rPr>
      </w:pPr>
    </w:p>
    <w:p w14:paraId="6317B1C6" w14:textId="77777777" w:rsidR="004061CA" w:rsidRDefault="004061CA" w:rsidP="00BE01A1">
      <w:pPr>
        <w:pStyle w:val="Heading3"/>
        <w:spacing w:after="120"/>
        <w:divId w:val="1595742950"/>
      </w:pPr>
      <w:bookmarkStart w:id="169" w:name="_Toc134436636"/>
      <w:r>
        <w:t>IPv4Device</w:t>
      </w:r>
      <w:bookmarkEnd w:id="169"/>
    </w:p>
    <w:p w14:paraId="1F0BF457" w14:textId="77777777" w:rsidR="004061CA" w:rsidRDefault="004061CA" w:rsidP="00BE01A1">
      <w:pPr>
        <w:pStyle w:val="NormalWeb"/>
        <w:spacing w:after="120"/>
        <w:divId w:val="1261915333"/>
        <w:rPr>
          <w:rFonts w:eastAsiaTheme="minorEastAsia"/>
        </w:rPr>
      </w:pPr>
      <w:r>
        <w:rPr>
          <w:rStyle w:val="Emphasis"/>
        </w:rPr>
        <w:t>IPv4Device</w:t>
      </w:r>
      <w:r>
        <w:t xml:space="preserve"> represents the device-specific state of the IP version 4 capabilities of the device that are potentially device-specific. </w:t>
      </w:r>
    </w:p>
    <w:p w14:paraId="28A9674D" w14:textId="77777777" w:rsidR="004061CA" w:rsidRDefault="004061CA" w:rsidP="00BE01A1">
      <w:pPr>
        <w:pStyle w:val="NormalWeb"/>
        <w:spacing w:after="120"/>
        <w:divId w:val="1261915333"/>
      </w:pPr>
      <w:r>
        <w:t xml:space="preserve">When </w:t>
      </w:r>
      <w:r>
        <w:rPr>
          <w:rStyle w:val="Emphasis"/>
        </w:rPr>
        <w:t>IPv4Device</w:t>
      </w:r>
      <w:r>
        <w:t xml:space="preserve"> is written, the point in time at which it takes affect is device dependent. </w:t>
      </w:r>
    </w:p>
    <w:p w14:paraId="05ECC992"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277"/>
        <w:gridCol w:w="1807"/>
        <w:gridCol w:w="823"/>
        <w:gridCol w:w="5453"/>
      </w:tblGrid>
      <w:tr w:rsidR="004061CA" w14:paraId="56E1E01D" w14:textId="77777777">
        <w:trPr>
          <w:divId w:val="1595742950"/>
        </w:trPr>
        <w:tc>
          <w:tcPr>
            <w:tcW w:w="0" w:type="auto"/>
            <w:shd w:val="clear" w:color="auto" w:fill="100080"/>
            <w:tcMar>
              <w:top w:w="45" w:type="dxa"/>
              <w:left w:w="45" w:type="dxa"/>
              <w:bottom w:w="45" w:type="dxa"/>
              <w:right w:w="45" w:type="dxa"/>
            </w:tcMar>
            <w:vAlign w:val="center"/>
            <w:hideMark/>
          </w:tcPr>
          <w:p w14:paraId="67FD9C4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076189D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3F1D77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FE3F2A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7BE1029F" w14:textId="77777777">
        <w:trPr>
          <w:divId w:val="1595742950"/>
        </w:trPr>
        <w:tc>
          <w:tcPr>
            <w:tcW w:w="0" w:type="auto"/>
            <w:tcMar>
              <w:top w:w="15" w:type="dxa"/>
              <w:left w:w="45" w:type="dxa"/>
              <w:bottom w:w="15" w:type="dxa"/>
              <w:right w:w="45" w:type="dxa"/>
            </w:tcMar>
            <w:hideMark/>
          </w:tcPr>
          <w:p w14:paraId="325FAFBF" w14:textId="77777777" w:rsidR="004061CA" w:rsidRDefault="004061CA" w:rsidP="00BE01A1">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4061CA" w14:paraId="63617F63" w14:textId="77777777">
              <w:trPr>
                <w:gridAfter w:val="1"/>
              </w:trPr>
              <w:tc>
                <w:tcPr>
                  <w:tcW w:w="0" w:type="auto"/>
                  <w:tcMar>
                    <w:top w:w="15" w:type="dxa"/>
                    <w:left w:w="45" w:type="dxa"/>
                    <w:bottom w:w="15" w:type="dxa"/>
                    <w:right w:w="45" w:type="dxa"/>
                  </w:tcMar>
                  <w:hideMark/>
                </w:tcPr>
                <w:p w14:paraId="1BE60BDB" w14:textId="77777777" w:rsidR="004061CA" w:rsidRDefault="004061CA" w:rsidP="00BE01A1">
                  <w:pPr>
                    <w:spacing w:after="120"/>
                    <w:rPr>
                      <w:rFonts w:ascii="Trebuchet MS" w:hAnsi="Trebuchet MS"/>
                      <w:szCs w:val="20"/>
                    </w:rPr>
                  </w:pPr>
                </w:p>
              </w:tc>
            </w:tr>
            <w:tr w:rsidR="004061CA" w14:paraId="692B6B34" w14:textId="77777777">
              <w:tc>
                <w:tcPr>
                  <w:tcW w:w="0" w:type="auto"/>
                  <w:tcMar>
                    <w:top w:w="15" w:type="dxa"/>
                    <w:left w:w="45" w:type="dxa"/>
                    <w:bottom w:w="15" w:type="dxa"/>
                    <w:right w:w="45" w:type="dxa"/>
                  </w:tcMar>
                  <w:hideMark/>
                </w:tcPr>
                <w:p w14:paraId="2E60E6F6"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68937B8"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1146B38D" w14:textId="77777777">
              <w:tc>
                <w:tcPr>
                  <w:tcW w:w="0" w:type="auto"/>
                  <w:tcMar>
                    <w:top w:w="15" w:type="dxa"/>
                    <w:left w:w="45" w:type="dxa"/>
                    <w:bottom w:w="15" w:type="dxa"/>
                    <w:right w:w="45" w:type="dxa"/>
                  </w:tcMar>
                  <w:hideMark/>
                </w:tcPr>
                <w:p w14:paraId="41BC902B"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79F39922"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0E4F097D" w14:textId="77777777">
              <w:tc>
                <w:tcPr>
                  <w:tcW w:w="0" w:type="auto"/>
                  <w:tcMar>
                    <w:top w:w="15" w:type="dxa"/>
                    <w:left w:w="45" w:type="dxa"/>
                    <w:bottom w:w="15" w:type="dxa"/>
                    <w:right w:w="45" w:type="dxa"/>
                  </w:tcMar>
                  <w:hideMark/>
                </w:tcPr>
                <w:p w14:paraId="6062E7FC"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4D6A9E7D"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092BBF5B"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6E58A959"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5A65AA60"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IPv4 address of the device. </w:t>
            </w:r>
          </w:p>
          <w:p w14:paraId="09460636"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RULE:23.13.2.1-1</w:t>
            </w:r>
            <w:r>
              <w:rPr>
                <w:rFonts w:ascii="Trebuchet MS" w:hAnsi="Trebuchet MS"/>
                <w:szCs w:val="20"/>
              </w:rPr>
              <w:t xml:space="preserve"> </w:t>
            </w:r>
          </w:p>
          <w:p w14:paraId="5E68F738"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4061CA" w14:paraId="66F07268" w14:textId="77777777">
        <w:trPr>
          <w:divId w:val="1595742950"/>
        </w:trPr>
        <w:tc>
          <w:tcPr>
            <w:tcW w:w="0" w:type="auto"/>
            <w:tcMar>
              <w:top w:w="15" w:type="dxa"/>
              <w:left w:w="45" w:type="dxa"/>
              <w:bottom w:w="15" w:type="dxa"/>
              <w:right w:w="45" w:type="dxa"/>
            </w:tcMar>
            <w:hideMark/>
          </w:tcPr>
          <w:p w14:paraId="022E8175" w14:textId="77777777" w:rsidR="004061CA" w:rsidRDefault="004061CA" w:rsidP="00BE01A1">
            <w:pPr>
              <w:spacing w:after="120"/>
              <w:rPr>
                <w:rFonts w:ascii="Trebuchet MS" w:hAnsi="Trebuchet MS"/>
                <w:szCs w:val="20"/>
              </w:rPr>
            </w:pPr>
            <w:r>
              <w:rPr>
                <w:rFonts w:ascii="Trebuchet MS" w:hAnsi="Trebuchet MS"/>
                <w:szCs w:val="20"/>
              </w:rPr>
              <w:t>subnetMask</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4061CA" w14:paraId="398B4B12" w14:textId="77777777">
              <w:trPr>
                <w:gridAfter w:val="1"/>
              </w:trPr>
              <w:tc>
                <w:tcPr>
                  <w:tcW w:w="0" w:type="auto"/>
                  <w:tcMar>
                    <w:top w:w="15" w:type="dxa"/>
                    <w:left w:w="45" w:type="dxa"/>
                    <w:bottom w:w="15" w:type="dxa"/>
                    <w:right w:w="45" w:type="dxa"/>
                  </w:tcMar>
                  <w:hideMark/>
                </w:tcPr>
                <w:p w14:paraId="4D290400" w14:textId="77777777" w:rsidR="004061CA" w:rsidRDefault="004061CA" w:rsidP="00BE01A1">
                  <w:pPr>
                    <w:spacing w:after="120"/>
                    <w:rPr>
                      <w:rFonts w:ascii="Trebuchet MS" w:hAnsi="Trebuchet MS"/>
                      <w:szCs w:val="20"/>
                    </w:rPr>
                  </w:pPr>
                </w:p>
              </w:tc>
            </w:tr>
            <w:tr w:rsidR="004061CA" w14:paraId="4B541DBB" w14:textId="77777777">
              <w:tc>
                <w:tcPr>
                  <w:tcW w:w="0" w:type="auto"/>
                  <w:tcMar>
                    <w:top w:w="15" w:type="dxa"/>
                    <w:left w:w="45" w:type="dxa"/>
                    <w:bottom w:w="15" w:type="dxa"/>
                    <w:right w:w="45" w:type="dxa"/>
                  </w:tcMar>
                  <w:hideMark/>
                </w:tcPr>
                <w:p w14:paraId="2FCBBE91"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65A9007"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4701C8CE" w14:textId="77777777">
              <w:tc>
                <w:tcPr>
                  <w:tcW w:w="0" w:type="auto"/>
                  <w:tcMar>
                    <w:top w:w="15" w:type="dxa"/>
                    <w:left w:w="45" w:type="dxa"/>
                    <w:bottom w:w="15" w:type="dxa"/>
                    <w:right w:w="45" w:type="dxa"/>
                  </w:tcMar>
                  <w:hideMark/>
                </w:tcPr>
                <w:p w14:paraId="750569D2"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BB983CA"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0CC16EE5" w14:textId="77777777">
              <w:tc>
                <w:tcPr>
                  <w:tcW w:w="0" w:type="auto"/>
                  <w:tcMar>
                    <w:top w:w="15" w:type="dxa"/>
                    <w:left w:w="45" w:type="dxa"/>
                    <w:bottom w:w="15" w:type="dxa"/>
                    <w:right w:w="45" w:type="dxa"/>
                  </w:tcMar>
                  <w:hideMark/>
                </w:tcPr>
                <w:p w14:paraId="2A815A62"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3F752962"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73C7F5F2"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9332BF0"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1B298D1A"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subnetMask</w:t>
            </w:r>
            <w:r>
              <w:rPr>
                <w:rFonts w:ascii="Trebuchet MS" w:hAnsi="Trebuchet MS"/>
                <w:szCs w:val="20"/>
              </w:rPr>
              <w:t xml:space="preserve"> contains the subnet mask to use. </w:t>
            </w:r>
          </w:p>
          <w:p w14:paraId="2416DC0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RULE:23.13.2.1-2</w:t>
            </w:r>
            <w:r>
              <w:rPr>
                <w:rFonts w:ascii="Trebuchet MS" w:hAnsi="Trebuchet MS"/>
                <w:szCs w:val="20"/>
              </w:rPr>
              <w:t xml:space="preserve"> </w:t>
            </w:r>
          </w:p>
          <w:p w14:paraId="1C042AF3"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4061CA" w14:paraId="004DA79A" w14:textId="77777777">
        <w:trPr>
          <w:divId w:val="1595742950"/>
        </w:trPr>
        <w:tc>
          <w:tcPr>
            <w:tcW w:w="0" w:type="auto"/>
            <w:tcMar>
              <w:top w:w="15" w:type="dxa"/>
              <w:left w:w="45" w:type="dxa"/>
              <w:bottom w:w="15" w:type="dxa"/>
              <w:right w:w="45" w:type="dxa"/>
            </w:tcMar>
            <w:hideMark/>
          </w:tcPr>
          <w:p w14:paraId="31620096" w14:textId="77777777" w:rsidR="004061CA" w:rsidRDefault="004061CA" w:rsidP="00BE01A1">
            <w:pPr>
              <w:spacing w:after="120"/>
              <w:rPr>
                <w:rFonts w:ascii="Trebuchet MS" w:hAnsi="Trebuchet MS"/>
                <w:szCs w:val="20"/>
              </w:rPr>
            </w:pPr>
            <w:r>
              <w:rPr>
                <w:rFonts w:ascii="Trebuchet MS" w:hAnsi="Trebuchet MS"/>
                <w:szCs w:val="20"/>
              </w:rPr>
              <w:t>gateway</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4061CA" w14:paraId="50FAE4DC" w14:textId="77777777">
              <w:trPr>
                <w:gridAfter w:val="1"/>
              </w:trPr>
              <w:tc>
                <w:tcPr>
                  <w:tcW w:w="0" w:type="auto"/>
                  <w:tcMar>
                    <w:top w:w="15" w:type="dxa"/>
                    <w:left w:w="45" w:type="dxa"/>
                    <w:bottom w:w="15" w:type="dxa"/>
                    <w:right w:w="45" w:type="dxa"/>
                  </w:tcMar>
                  <w:hideMark/>
                </w:tcPr>
                <w:p w14:paraId="17BD3730" w14:textId="77777777" w:rsidR="004061CA" w:rsidRDefault="004061CA" w:rsidP="00BE01A1">
                  <w:pPr>
                    <w:spacing w:after="120"/>
                    <w:rPr>
                      <w:rFonts w:ascii="Trebuchet MS" w:hAnsi="Trebuchet MS"/>
                      <w:szCs w:val="20"/>
                    </w:rPr>
                  </w:pPr>
                </w:p>
              </w:tc>
            </w:tr>
            <w:tr w:rsidR="004061CA" w14:paraId="498D188E" w14:textId="77777777">
              <w:tc>
                <w:tcPr>
                  <w:tcW w:w="0" w:type="auto"/>
                  <w:tcMar>
                    <w:top w:w="15" w:type="dxa"/>
                    <w:left w:w="45" w:type="dxa"/>
                    <w:bottom w:w="15" w:type="dxa"/>
                    <w:right w:w="45" w:type="dxa"/>
                  </w:tcMar>
                  <w:hideMark/>
                </w:tcPr>
                <w:p w14:paraId="442A9D25"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1DB6A63"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722C904A" w14:textId="77777777">
              <w:tc>
                <w:tcPr>
                  <w:tcW w:w="0" w:type="auto"/>
                  <w:tcMar>
                    <w:top w:w="15" w:type="dxa"/>
                    <w:left w:w="45" w:type="dxa"/>
                    <w:bottom w:w="15" w:type="dxa"/>
                    <w:right w:w="45" w:type="dxa"/>
                  </w:tcMar>
                  <w:hideMark/>
                </w:tcPr>
                <w:p w14:paraId="44F3C917"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7765876"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4CF110E" w14:textId="77777777">
              <w:tc>
                <w:tcPr>
                  <w:tcW w:w="0" w:type="auto"/>
                  <w:tcMar>
                    <w:top w:w="15" w:type="dxa"/>
                    <w:left w:w="45" w:type="dxa"/>
                    <w:bottom w:w="15" w:type="dxa"/>
                    <w:right w:w="45" w:type="dxa"/>
                  </w:tcMar>
                  <w:hideMark/>
                </w:tcPr>
                <w:p w14:paraId="32A85687"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7F0C4564"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66CE0626"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8CEC543"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F724C90"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gateway</w:t>
            </w:r>
            <w:r>
              <w:rPr>
                <w:rFonts w:ascii="Trebuchet MS" w:hAnsi="Trebuchet MS"/>
                <w:szCs w:val="20"/>
              </w:rPr>
              <w:t xml:space="preserve"> contains the gateway address. </w:t>
            </w:r>
          </w:p>
          <w:p w14:paraId="5EF03D7A"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RULE:23.13.2.1-3</w:t>
            </w:r>
            <w:r>
              <w:rPr>
                <w:rFonts w:ascii="Trebuchet MS" w:hAnsi="Trebuchet MS"/>
                <w:szCs w:val="20"/>
              </w:rPr>
              <w:t xml:space="preserve"> </w:t>
            </w:r>
          </w:p>
          <w:p w14:paraId="41735340"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4061CA" w14:paraId="24846322" w14:textId="77777777">
        <w:trPr>
          <w:divId w:val="1595742950"/>
        </w:trPr>
        <w:tc>
          <w:tcPr>
            <w:tcW w:w="0" w:type="auto"/>
            <w:tcMar>
              <w:top w:w="15" w:type="dxa"/>
              <w:left w:w="45" w:type="dxa"/>
              <w:bottom w:w="15" w:type="dxa"/>
              <w:right w:w="45" w:type="dxa"/>
            </w:tcMar>
            <w:hideMark/>
          </w:tcPr>
          <w:p w14:paraId="3E238142" w14:textId="77777777" w:rsidR="004061CA" w:rsidRDefault="004061CA" w:rsidP="00BE01A1">
            <w:pPr>
              <w:spacing w:after="120"/>
              <w:rPr>
                <w:rFonts w:ascii="Trebuchet MS" w:hAnsi="Trebuchet MS"/>
                <w:szCs w:val="20"/>
              </w:rPr>
            </w:pPr>
            <w:r>
              <w:rPr>
                <w:rFonts w:ascii="Trebuchet MS" w:hAnsi="Trebuchet MS"/>
                <w:szCs w:val="20"/>
              </w:rPr>
              <w:t>dns1</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4061CA" w14:paraId="102D1469" w14:textId="77777777">
              <w:trPr>
                <w:gridAfter w:val="1"/>
              </w:trPr>
              <w:tc>
                <w:tcPr>
                  <w:tcW w:w="0" w:type="auto"/>
                  <w:tcMar>
                    <w:top w:w="15" w:type="dxa"/>
                    <w:left w:w="45" w:type="dxa"/>
                    <w:bottom w:w="15" w:type="dxa"/>
                    <w:right w:w="45" w:type="dxa"/>
                  </w:tcMar>
                  <w:hideMark/>
                </w:tcPr>
                <w:p w14:paraId="7322914C" w14:textId="77777777" w:rsidR="004061CA" w:rsidRDefault="004061CA" w:rsidP="00BE01A1">
                  <w:pPr>
                    <w:spacing w:after="120"/>
                    <w:rPr>
                      <w:rFonts w:ascii="Trebuchet MS" w:hAnsi="Trebuchet MS"/>
                      <w:szCs w:val="20"/>
                    </w:rPr>
                  </w:pPr>
                </w:p>
              </w:tc>
            </w:tr>
            <w:tr w:rsidR="004061CA" w14:paraId="0436834A" w14:textId="77777777">
              <w:tc>
                <w:tcPr>
                  <w:tcW w:w="0" w:type="auto"/>
                  <w:tcMar>
                    <w:top w:w="15" w:type="dxa"/>
                    <w:left w:w="45" w:type="dxa"/>
                    <w:bottom w:w="15" w:type="dxa"/>
                    <w:right w:w="45" w:type="dxa"/>
                  </w:tcMar>
                  <w:hideMark/>
                </w:tcPr>
                <w:p w14:paraId="2C74C71A"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7070AD0"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363CF6E1" w14:textId="77777777">
              <w:tc>
                <w:tcPr>
                  <w:tcW w:w="0" w:type="auto"/>
                  <w:tcMar>
                    <w:top w:w="15" w:type="dxa"/>
                    <w:left w:w="45" w:type="dxa"/>
                    <w:bottom w:w="15" w:type="dxa"/>
                    <w:right w:w="45" w:type="dxa"/>
                  </w:tcMar>
                  <w:hideMark/>
                </w:tcPr>
                <w:p w14:paraId="3A576A6D"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69AA872"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4C9E46DB" w14:textId="77777777">
              <w:tc>
                <w:tcPr>
                  <w:tcW w:w="0" w:type="auto"/>
                  <w:tcMar>
                    <w:top w:w="15" w:type="dxa"/>
                    <w:left w:w="45" w:type="dxa"/>
                    <w:bottom w:w="15" w:type="dxa"/>
                    <w:right w:w="45" w:type="dxa"/>
                  </w:tcMar>
                  <w:hideMark/>
                </w:tcPr>
                <w:p w14:paraId="5BD7EAEE" w14:textId="77777777" w:rsidR="004061CA" w:rsidRDefault="004061CA" w:rsidP="00BE01A1">
                  <w:pPr>
                    <w:spacing w:after="120"/>
                    <w:rPr>
                      <w:rFonts w:ascii="Trebuchet MS" w:hAnsi="Trebuchet MS"/>
                      <w:szCs w:val="20"/>
                    </w:rPr>
                  </w:pPr>
                  <w:r>
                    <w:rPr>
                      <w:rFonts w:ascii="Trebuchet MS" w:hAnsi="Trebuchet MS"/>
                      <w:b/>
                      <w:bCs/>
                      <w:szCs w:val="20"/>
                    </w:rPr>
                    <w:lastRenderedPageBreak/>
                    <w:t>Default:</w:t>
                  </w:r>
                </w:p>
              </w:tc>
              <w:tc>
                <w:tcPr>
                  <w:tcW w:w="0" w:type="auto"/>
                  <w:tcMar>
                    <w:top w:w="15" w:type="dxa"/>
                    <w:left w:w="45" w:type="dxa"/>
                    <w:bottom w:w="15" w:type="dxa"/>
                    <w:right w:w="45" w:type="dxa"/>
                  </w:tcMar>
                  <w:hideMark/>
                </w:tcPr>
                <w:p w14:paraId="055C9A76"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6F111CEB"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7E8F49A5" w14:textId="77777777" w:rsidR="004061CA" w:rsidRDefault="004061CA" w:rsidP="00BE01A1">
            <w:pPr>
              <w:spacing w:after="120"/>
              <w:rPr>
                <w:rFonts w:ascii="Trebuchet MS" w:hAnsi="Trebuchet MS"/>
                <w:szCs w:val="20"/>
              </w:rPr>
            </w:pPr>
            <w:r>
              <w:rPr>
                <w:rFonts w:ascii="Trebuchet MS" w:hAnsi="Trebuchet MS"/>
                <w:szCs w:val="20"/>
              </w:rPr>
              <w:lastRenderedPageBreak/>
              <w:t>No change</w:t>
            </w:r>
          </w:p>
        </w:tc>
        <w:tc>
          <w:tcPr>
            <w:tcW w:w="0" w:type="auto"/>
            <w:tcMar>
              <w:top w:w="15" w:type="dxa"/>
              <w:left w:w="45" w:type="dxa"/>
              <w:bottom w:w="15" w:type="dxa"/>
              <w:right w:w="45" w:type="dxa"/>
            </w:tcMar>
            <w:hideMark/>
          </w:tcPr>
          <w:p w14:paraId="5A093CE5"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dns1</w:t>
            </w:r>
            <w:r>
              <w:rPr>
                <w:rFonts w:ascii="Trebuchet MS" w:hAnsi="Trebuchet MS"/>
                <w:szCs w:val="20"/>
              </w:rPr>
              <w:t xml:space="preserve"> is the address of the first DNS server. </w:t>
            </w:r>
          </w:p>
          <w:p w14:paraId="2F720412"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RULE:23.13.2.1-4</w:t>
            </w:r>
            <w:r>
              <w:rPr>
                <w:rFonts w:ascii="Trebuchet MS" w:hAnsi="Trebuchet MS"/>
                <w:szCs w:val="20"/>
              </w:rPr>
              <w:t xml:space="preserve"> </w:t>
            </w:r>
          </w:p>
          <w:p w14:paraId="4412E913"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 xml:space="preserve">Unsecure impact: </w:t>
            </w:r>
            <w:r>
              <w:rPr>
                <w:rFonts w:ascii="Trebuchet MS" w:hAnsi="Trebuchet MS"/>
                <w:szCs w:val="20"/>
              </w:rPr>
              <w:t>any</w:t>
            </w:r>
          </w:p>
        </w:tc>
      </w:tr>
      <w:tr w:rsidR="004061CA" w14:paraId="1CB4F1FF" w14:textId="77777777">
        <w:trPr>
          <w:divId w:val="1595742950"/>
        </w:trPr>
        <w:tc>
          <w:tcPr>
            <w:tcW w:w="0" w:type="auto"/>
            <w:tcMar>
              <w:top w:w="15" w:type="dxa"/>
              <w:left w:w="45" w:type="dxa"/>
              <w:bottom w:w="15" w:type="dxa"/>
              <w:right w:w="45" w:type="dxa"/>
            </w:tcMar>
            <w:hideMark/>
          </w:tcPr>
          <w:p w14:paraId="05DBD20B" w14:textId="77777777" w:rsidR="004061CA" w:rsidRDefault="004061CA" w:rsidP="00BE01A1">
            <w:pPr>
              <w:spacing w:after="120"/>
              <w:rPr>
                <w:rFonts w:ascii="Trebuchet MS" w:hAnsi="Trebuchet MS"/>
                <w:szCs w:val="20"/>
              </w:rPr>
            </w:pPr>
            <w:r>
              <w:rPr>
                <w:rFonts w:ascii="Trebuchet MS" w:hAnsi="Trebuchet MS"/>
                <w:szCs w:val="20"/>
              </w:rPr>
              <w:lastRenderedPageBreak/>
              <w:t>dns2</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55"/>
              <w:gridCol w:w="862"/>
            </w:tblGrid>
            <w:tr w:rsidR="004061CA" w14:paraId="20390122" w14:textId="77777777">
              <w:trPr>
                <w:gridAfter w:val="1"/>
              </w:trPr>
              <w:tc>
                <w:tcPr>
                  <w:tcW w:w="0" w:type="auto"/>
                  <w:tcMar>
                    <w:top w:w="15" w:type="dxa"/>
                    <w:left w:w="45" w:type="dxa"/>
                    <w:bottom w:w="15" w:type="dxa"/>
                    <w:right w:w="45" w:type="dxa"/>
                  </w:tcMar>
                  <w:hideMark/>
                </w:tcPr>
                <w:p w14:paraId="5D15966F" w14:textId="77777777" w:rsidR="004061CA" w:rsidRDefault="004061CA" w:rsidP="00BE01A1">
                  <w:pPr>
                    <w:spacing w:after="120"/>
                    <w:rPr>
                      <w:rFonts w:ascii="Trebuchet MS" w:hAnsi="Trebuchet MS"/>
                      <w:szCs w:val="20"/>
                    </w:rPr>
                  </w:pPr>
                </w:p>
              </w:tc>
            </w:tr>
            <w:tr w:rsidR="004061CA" w14:paraId="56121147" w14:textId="77777777">
              <w:tc>
                <w:tcPr>
                  <w:tcW w:w="0" w:type="auto"/>
                  <w:tcMar>
                    <w:top w:w="15" w:type="dxa"/>
                    <w:left w:w="45" w:type="dxa"/>
                    <w:bottom w:w="15" w:type="dxa"/>
                    <w:right w:w="45" w:type="dxa"/>
                  </w:tcMar>
                  <w:hideMark/>
                </w:tcPr>
                <w:p w14:paraId="45ED42E7"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A2C71AF"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430164B6" w14:textId="77777777">
              <w:tc>
                <w:tcPr>
                  <w:tcW w:w="0" w:type="auto"/>
                  <w:tcMar>
                    <w:top w:w="15" w:type="dxa"/>
                    <w:left w:w="45" w:type="dxa"/>
                    <w:bottom w:w="15" w:type="dxa"/>
                    <w:right w:w="45" w:type="dxa"/>
                  </w:tcMar>
                  <w:hideMark/>
                </w:tcPr>
                <w:p w14:paraId="0E2DAE4F"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984B431"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7EA0B365" w14:textId="77777777">
              <w:tc>
                <w:tcPr>
                  <w:tcW w:w="0" w:type="auto"/>
                  <w:tcMar>
                    <w:top w:w="15" w:type="dxa"/>
                    <w:left w:w="45" w:type="dxa"/>
                    <w:bottom w:w="15" w:type="dxa"/>
                    <w:right w:w="45" w:type="dxa"/>
                  </w:tcMar>
                  <w:hideMark/>
                </w:tcPr>
                <w:p w14:paraId="27817AB4"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D4D040A"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760F19A2"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3C574414" w14:textId="77777777" w:rsidR="004061CA" w:rsidRDefault="004061CA" w:rsidP="00BE01A1">
            <w:pPr>
              <w:spacing w:after="120"/>
              <w:rPr>
                <w:rFonts w:ascii="Trebuchet MS" w:hAnsi="Trebuchet MS"/>
                <w:szCs w:val="20"/>
              </w:rPr>
            </w:pPr>
            <w:r>
              <w:rPr>
                <w:rFonts w:ascii="Trebuchet MS" w:hAnsi="Trebuchet MS"/>
                <w:szCs w:val="20"/>
              </w:rPr>
              <w:t>No change</w:t>
            </w:r>
          </w:p>
        </w:tc>
        <w:tc>
          <w:tcPr>
            <w:tcW w:w="0" w:type="auto"/>
            <w:tcMar>
              <w:top w:w="15" w:type="dxa"/>
              <w:left w:w="45" w:type="dxa"/>
              <w:bottom w:w="15" w:type="dxa"/>
              <w:right w:w="45" w:type="dxa"/>
            </w:tcMar>
            <w:hideMark/>
          </w:tcPr>
          <w:p w14:paraId="7ADB803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dns2</w:t>
            </w:r>
            <w:r>
              <w:rPr>
                <w:rFonts w:ascii="Trebuchet MS" w:hAnsi="Trebuchet MS"/>
                <w:szCs w:val="20"/>
              </w:rPr>
              <w:t xml:space="preserve"> is the address of the second (alternate) DNS server. </w:t>
            </w:r>
          </w:p>
          <w:p w14:paraId="51D2ACB9"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RULE:23.13.2.1-5</w:t>
            </w:r>
            <w:r>
              <w:rPr>
                <w:rFonts w:ascii="Trebuchet MS" w:hAnsi="Trebuchet MS"/>
                <w:szCs w:val="20"/>
              </w:rPr>
              <w:t xml:space="preserve"> </w:t>
            </w:r>
          </w:p>
          <w:p w14:paraId="1A392108"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any</w:t>
            </w:r>
          </w:p>
        </w:tc>
      </w:tr>
      <w:tr w:rsidR="004061CA" w14:paraId="3724920C" w14:textId="77777777">
        <w:trPr>
          <w:divId w:val="1595742950"/>
        </w:trPr>
        <w:tc>
          <w:tcPr>
            <w:tcW w:w="0" w:type="auto"/>
            <w:tcMar>
              <w:top w:w="15" w:type="dxa"/>
              <w:left w:w="45" w:type="dxa"/>
              <w:bottom w:w="15" w:type="dxa"/>
              <w:right w:w="45" w:type="dxa"/>
            </w:tcMar>
            <w:hideMark/>
          </w:tcPr>
          <w:p w14:paraId="64B47F0E" w14:textId="77777777" w:rsidR="004061CA" w:rsidRDefault="004061CA" w:rsidP="00BE01A1">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4061CA" w14:paraId="31426CBC" w14:textId="77777777">
              <w:tc>
                <w:tcPr>
                  <w:tcW w:w="0" w:type="auto"/>
                  <w:tcMar>
                    <w:top w:w="15" w:type="dxa"/>
                    <w:left w:w="45" w:type="dxa"/>
                    <w:bottom w:w="15" w:type="dxa"/>
                    <w:right w:w="45" w:type="dxa"/>
                  </w:tcMar>
                  <w:hideMark/>
                </w:tcPr>
                <w:p w14:paraId="7B7B177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C41540E"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1A2F1AA8" w14:textId="77777777">
              <w:tc>
                <w:tcPr>
                  <w:tcW w:w="0" w:type="auto"/>
                  <w:tcMar>
                    <w:top w:w="15" w:type="dxa"/>
                    <w:left w:w="45" w:type="dxa"/>
                    <w:bottom w:w="15" w:type="dxa"/>
                    <w:right w:w="45" w:type="dxa"/>
                  </w:tcMar>
                  <w:hideMark/>
                </w:tcPr>
                <w:p w14:paraId="5C52455B"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B3BA4D3"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3E0C2062" w14:textId="77777777">
              <w:tc>
                <w:tcPr>
                  <w:tcW w:w="0" w:type="auto"/>
                  <w:tcMar>
                    <w:top w:w="15" w:type="dxa"/>
                    <w:left w:w="45" w:type="dxa"/>
                    <w:bottom w:w="15" w:type="dxa"/>
                    <w:right w:w="45" w:type="dxa"/>
                  </w:tcMar>
                  <w:hideMark/>
                </w:tcPr>
                <w:p w14:paraId="1C1E5701"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2FC8F23"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7243344D"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73A72F9"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8597DD2"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IPv4 configuration that is beyond the scope of the LXI requirements. </w:t>
            </w:r>
          </w:p>
          <w:p w14:paraId="5C3CA014"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RULE:23.13.2.1-6</w:t>
            </w:r>
            <w:r>
              <w:rPr>
                <w:rFonts w:ascii="Trebuchet MS" w:hAnsi="Trebuchet MS"/>
                <w:szCs w:val="20"/>
              </w:rPr>
              <w:t xml:space="preserve"> LXI devices shall ignore extension attributes they do not recognize.</w:t>
            </w:r>
          </w:p>
          <w:p w14:paraId="1CD60159"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58FE8441"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103A76F" w14:textId="77777777" w:rsidR="004061CA" w:rsidRDefault="004061CA" w:rsidP="00BE01A1">
      <w:pPr>
        <w:spacing w:after="120"/>
        <w:divId w:val="1595742950"/>
        <w:rPr>
          <w:sz w:val="24"/>
        </w:rPr>
      </w:pPr>
    </w:p>
    <w:p w14:paraId="543B1554" w14:textId="77777777" w:rsidR="004061CA" w:rsidRDefault="004061CA" w:rsidP="00BE01A1">
      <w:pPr>
        <w:pStyle w:val="NormalWeb"/>
        <w:spacing w:after="120"/>
        <w:divId w:val="1595742950"/>
        <w:rPr>
          <w:rFonts w:eastAsiaTheme="minorEastAsia"/>
        </w:rPr>
      </w:pPr>
      <w:r>
        <w:t xml:space="preserve">The IPv4Device complex type has </w:t>
      </w:r>
      <w:r>
        <w:rPr>
          <w:b/>
          <w:bCs/>
        </w:rPr>
        <w:t>no subelements</w:t>
      </w:r>
    </w:p>
    <w:p w14:paraId="79AE26B5" w14:textId="77777777" w:rsidR="004061CA" w:rsidRDefault="004061CA" w:rsidP="00BE01A1">
      <w:pPr>
        <w:spacing w:after="120"/>
        <w:divId w:val="1595742950"/>
      </w:pPr>
    </w:p>
    <w:p w14:paraId="290FDCE0" w14:textId="77777777" w:rsidR="004061CA" w:rsidRDefault="004061CA" w:rsidP="00BE01A1">
      <w:pPr>
        <w:pStyle w:val="Heading3"/>
        <w:spacing w:after="120"/>
        <w:divId w:val="1595742950"/>
      </w:pPr>
      <w:bookmarkStart w:id="170" w:name="_Toc134436637"/>
      <w:r>
        <w:t>IPv6Device</w:t>
      </w:r>
      <w:bookmarkEnd w:id="170"/>
    </w:p>
    <w:p w14:paraId="60993F3C" w14:textId="77777777" w:rsidR="004061CA" w:rsidRDefault="004061CA" w:rsidP="00BE01A1">
      <w:pPr>
        <w:pStyle w:val="NormalWeb"/>
        <w:spacing w:after="120"/>
        <w:divId w:val="744884871"/>
        <w:rPr>
          <w:rFonts w:eastAsiaTheme="minorEastAsia"/>
        </w:rPr>
      </w:pPr>
      <w:r>
        <w:rPr>
          <w:rStyle w:val="Emphasis"/>
        </w:rPr>
        <w:t>IPv6Device</w:t>
      </w:r>
      <w:r>
        <w:t xml:space="preserve"> represents the device-specific state of the IP version 6 capabilities of the device that are potentially device-specific. </w:t>
      </w:r>
    </w:p>
    <w:p w14:paraId="721BD409" w14:textId="77777777" w:rsidR="004061CA" w:rsidRDefault="004061CA" w:rsidP="00BE01A1">
      <w:pPr>
        <w:pStyle w:val="NormalWeb"/>
        <w:spacing w:after="120"/>
        <w:divId w:val="744884871"/>
      </w:pPr>
      <w:r>
        <w:t xml:space="preserve">When </w:t>
      </w:r>
      <w:r>
        <w:rPr>
          <w:rStyle w:val="Emphasis"/>
        </w:rPr>
        <w:t>IPv6Device</w:t>
      </w:r>
      <w:r>
        <w:t xml:space="preserve"> is written, the point in time at which it takes affect is device dependent. </w:t>
      </w:r>
    </w:p>
    <w:p w14:paraId="30A2450C"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280"/>
        <w:gridCol w:w="1807"/>
        <w:gridCol w:w="480"/>
        <w:gridCol w:w="5793"/>
      </w:tblGrid>
      <w:tr w:rsidR="004061CA" w14:paraId="35F6FDE5" w14:textId="77777777">
        <w:trPr>
          <w:divId w:val="1595742950"/>
        </w:trPr>
        <w:tc>
          <w:tcPr>
            <w:tcW w:w="0" w:type="auto"/>
            <w:shd w:val="clear" w:color="auto" w:fill="100080"/>
            <w:tcMar>
              <w:top w:w="45" w:type="dxa"/>
              <w:left w:w="45" w:type="dxa"/>
              <w:bottom w:w="45" w:type="dxa"/>
              <w:right w:w="45" w:type="dxa"/>
            </w:tcMar>
            <w:vAlign w:val="center"/>
            <w:hideMark/>
          </w:tcPr>
          <w:p w14:paraId="5C3FA6D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0F14D6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432DEC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E985B6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4EB6EE78" w14:textId="77777777">
        <w:trPr>
          <w:divId w:val="1595742950"/>
        </w:trPr>
        <w:tc>
          <w:tcPr>
            <w:tcW w:w="0" w:type="auto"/>
            <w:tcMar>
              <w:top w:w="15" w:type="dxa"/>
              <w:left w:w="45" w:type="dxa"/>
              <w:bottom w:w="15" w:type="dxa"/>
              <w:right w:w="45" w:type="dxa"/>
            </w:tcMar>
            <w:hideMark/>
          </w:tcPr>
          <w:p w14:paraId="5F7709B0" w14:textId="77777777" w:rsidR="004061CA" w:rsidRDefault="004061CA" w:rsidP="00BE01A1">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3"/>
            </w:tblGrid>
            <w:tr w:rsidR="004061CA" w14:paraId="569BA3D9" w14:textId="77777777">
              <w:tc>
                <w:tcPr>
                  <w:tcW w:w="0" w:type="auto"/>
                  <w:tcMar>
                    <w:top w:w="15" w:type="dxa"/>
                    <w:left w:w="45" w:type="dxa"/>
                    <w:bottom w:w="15" w:type="dxa"/>
                    <w:right w:w="45" w:type="dxa"/>
                  </w:tcMar>
                  <w:hideMark/>
                </w:tcPr>
                <w:p w14:paraId="74BB9A6C"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5C201A3E"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30FF37EA" w14:textId="77777777">
              <w:tc>
                <w:tcPr>
                  <w:tcW w:w="0" w:type="auto"/>
                  <w:tcMar>
                    <w:top w:w="15" w:type="dxa"/>
                    <w:left w:w="45" w:type="dxa"/>
                    <w:bottom w:w="15" w:type="dxa"/>
                    <w:right w:w="45" w:type="dxa"/>
                  </w:tcMar>
                  <w:hideMark/>
                </w:tcPr>
                <w:p w14:paraId="2BE9A82E"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DE5B937"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50186321" w14:textId="77777777">
              <w:tc>
                <w:tcPr>
                  <w:tcW w:w="0" w:type="auto"/>
                  <w:tcMar>
                    <w:top w:w="15" w:type="dxa"/>
                    <w:left w:w="45" w:type="dxa"/>
                    <w:bottom w:w="15" w:type="dxa"/>
                    <w:right w:w="45" w:type="dxa"/>
                  </w:tcMar>
                  <w:hideMark/>
                </w:tcPr>
                <w:p w14:paraId="4A10EA0B"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5EF8044"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529FCC31"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7696085"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0A8BDAA"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Arbitrary extension attributes may be included to provide device-specific IPv6 configuration that is beyond the scope of the LXI requirements. </w:t>
            </w:r>
          </w:p>
          <w:p w14:paraId="6480D316"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RULE:23.13.3.1-1</w:t>
            </w:r>
            <w:r>
              <w:rPr>
                <w:rFonts w:ascii="Trebuchet MS" w:hAnsi="Trebuchet MS"/>
                <w:szCs w:val="20"/>
              </w:rPr>
              <w:t xml:space="preserve"> LXI devices shall ignore extension attributes they do not recognize.</w:t>
            </w:r>
          </w:p>
          <w:p w14:paraId="3D2ED2E7"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No</w:t>
            </w:r>
          </w:p>
          <w:p w14:paraId="485DBA0A"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AE74D74" w14:textId="77777777" w:rsidR="004061CA" w:rsidRDefault="004061CA" w:rsidP="00BE01A1">
      <w:pPr>
        <w:pStyle w:val="Heading4"/>
        <w:spacing w:after="120"/>
        <w:divId w:val="1595742950"/>
        <w:rPr>
          <w:rFonts w:ascii="Times New Roman" w:hAnsi="Times New Roman"/>
          <w:sz w:val="24"/>
        </w:rPr>
      </w:pPr>
      <w:r>
        <w:t>Sub-elements</w:t>
      </w:r>
    </w:p>
    <w:p w14:paraId="76934F80" w14:textId="77777777" w:rsidR="004061CA" w:rsidRDefault="004061CA" w:rsidP="00BE01A1">
      <w:pPr>
        <w:pStyle w:val="NormalWeb"/>
        <w:spacing w:after="120"/>
        <w:divId w:val="1595742950"/>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54"/>
        <w:gridCol w:w="1331"/>
        <w:gridCol w:w="1355"/>
        <w:gridCol w:w="5420"/>
      </w:tblGrid>
      <w:tr w:rsidR="004061CA" w14:paraId="198EDA42" w14:textId="77777777">
        <w:trPr>
          <w:divId w:val="1595742950"/>
        </w:trPr>
        <w:tc>
          <w:tcPr>
            <w:tcW w:w="0" w:type="auto"/>
            <w:shd w:val="clear" w:color="auto" w:fill="008000"/>
            <w:tcMar>
              <w:top w:w="45" w:type="dxa"/>
              <w:left w:w="45" w:type="dxa"/>
              <w:bottom w:w="45" w:type="dxa"/>
              <w:right w:w="45" w:type="dxa"/>
            </w:tcMar>
            <w:vAlign w:val="center"/>
            <w:hideMark/>
          </w:tcPr>
          <w:p w14:paraId="0C5DE51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0929E23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26D9444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781D5D3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601869D8" w14:textId="77777777">
        <w:trPr>
          <w:divId w:val="1595742950"/>
        </w:trPr>
        <w:tc>
          <w:tcPr>
            <w:tcW w:w="0" w:type="auto"/>
            <w:tcMar>
              <w:top w:w="15" w:type="dxa"/>
              <w:left w:w="45" w:type="dxa"/>
              <w:bottom w:w="15" w:type="dxa"/>
              <w:right w:w="45" w:type="dxa"/>
            </w:tcMar>
            <w:hideMark/>
          </w:tcPr>
          <w:p w14:paraId="1857DB70" w14:textId="77777777" w:rsidR="004061CA" w:rsidRDefault="004061CA" w:rsidP="00BE01A1">
            <w:pPr>
              <w:spacing w:after="120"/>
              <w:rPr>
                <w:rFonts w:ascii="Trebuchet MS" w:hAnsi="Trebuchet MS"/>
                <w:szCs w:val="20"/>
              </w:rPr>
            </w:pPr>
            <w:r>
              <w:rPr>
                <w:rFonts w:ascii="Trebuchet MS" w:hAnsi="Trebuchet MS"/>
                <w:szCs w:val="20"/>
              </w:rPr>
              <w:t>StaticAddress</w:t>
            </w:r>
          </w:p>
        </w:tc>
        <w:tc>
          <w:tcPr>
            <w:tcW w:w="0" w:type="auto"/>
            <w:tcMar>
              <w:top w:w="15" w:type="dxa"/>
              <w:left w:w="45" w:type="dxa"/>
              <w:bottom w:w="15" w:type="dxa"/>
              <w:right w:w="45" w:type="dxa"/>
            </w:tcMar>
            <w:hideMark/>
          </w:tcPr>
          <w:p w14:paraId="7D8A19C5" w14:textId="77777777" w:rsidR="004061CA" w:rsidRDefault="004061CA" w:rsidP="00BE01A1">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360BA2B6"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76DFB9A"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StaticAddress</w:t>
            </w:r>
            <w:r>
              <w:rPr>
                <w:rFonts w:ascii="Trebuchet MS" w:hAnsi="Trebuchet MS"/>
                <w:szCs w:val="20"/>
              </w:rPr>
              <w:t xml:space="preserve"> is optional and contains the device static address. </w:t>
            </w:r>
          </w:p>
          <w:p w14:paraId="515A3AD4"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If the LXICommonConfiguration/Network/IPv6/@staticAddressEnabled is false, the static addresses are not used.</w:t>
            </w:r>
            <w:r>
              <w:rPr>
                <w:rFonts w:ascii="Trebuchet MS" w:hAnsi="Trebuchet MS"/>
                <w:szCs w:val="20"/>
              </w:rPr>
              <w:t xml:space="preserve"> </w:t>
            </w:r>
          </w:p>
          <w:p w14:paraId="0D8FC8D6"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RULE:23.13.3.2-1</w:t>
            </w:r>
            <w:r>
              <w:rPr>
                <w:rFonts w:ascii="Trebuchet MS" w:hAnsi="Trebuchet MS"/>
                <w:szCs w:val="20"/>
              </w:rPr>
              <w:t xml:space="preserve"> Devices shall accept at least one </w:t>
            </w:r>
            <w:r>
              <w:rPr>
                <w:rStyle w:val="Emphasis"/>
                <w:rFonts w:ascii="Trebuchet MS" w:hAnsi="Trebuchet MS"/>
                <w:szCs w:val="20"/>
              </w:rPr>
              <w:t>StaticAddress</w:t>
            </w:r>
            <w:r>
              <w:rPr>
                <w:rFonts w:ascii="Trebuchet MS" w:hAnsi="Trebuchet MS"/>
                <w:szCs w:val="20"/>
              </w:rPr>
              <w:t>.</w:t>
            </w:r>
          </w:p>
        </w:tc>
      </w:tr>
      <w:tr w:rsidR="004061CA" w14:paraId="22656BC4" w14:textId="77777777">
        <w:trPr>
          <w:divId w:val="1595742950"/>
        </w:trPr>
        <w:tc>
          <w:tcPr>
            <w:tcW w:w="0" w:type="auto"/>
            <w:tcMar>
              <w:top w:w="15" w:type="dxa"/>
              <w:left w:w="45" w:type="dxa"/>
              <w:bottom w:w="15" w:type="dxa"/>
              <w:right w:w="45" w:type="dxa"/>
            </w:tcMar>
            <w:hideMark/>
          </w:tcPr>
          <w:p w14:paraId="23A174D6" w14:textId="77777777" w:rsidR="004061CA" w:rsidRDefault="004061CA" w:rsidP="00BE01A1">
            <w:pPr>
              <w:spacing w:after="120"/>
              <w:rPr>
                <w:rFonts w:ascii="Trebuchet MS" w:hAnsi="Trebuchet MS"/>
                <w:szCs w:val="20"/>
              </w:rPr>
            </w:pPr>
            <w:r>
              <w:rPr>
                <w:rFonts w:ascii="Trebuchet MS" w:hAnsi="Trebuchet MS"/>
                <w:szCs w:val="20"/>
              </w:rPr>
              <w:lastRenderedPageBreak/>
              <w:t>Link Local Address</w:t>
            </w:r>
          </w:p>
        </w:tc>
        <w:tc>
          <w:tcPr>
            <w:tcW w:w="0" w:type="auto"/>
            <w:tcMar>
              <w:top w:w="15" w:type="dxa"/>
              <w:left w:w="45" w:type="dxa"/>
              <w:bottom w:w="15" w:type="dxa"/>
              <w:right w:w="45" w:type="dxa"/>
            </w:tcMar>
            <w:hideMark/>
          </w:tcPr>
          <w:p w14:paraId="040C08C4" w14:textId="77777777" w:rsidR="004061CA" w:rsidRDefault="004061CA" w:rsidP="00BE01A1">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5CB90491"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0F125D0"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LinkLocalAddress</w:t>
            </w:r>
            <w:r>
              <w:rPr>
                <w:rFonts w:ascii="Trebuchet MS" w:hAnsi="Trebuchet MS"/>
                <w:szCs w:val="20"/>
              </w:rPr>
              <w:t xml:space="preserve"> is a read-only field that contains the devices current link local address. </w:t>
            </w:r>
          </w:p>
          <w:p w14:paraId="7E446F0E"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RULE:23.13.3.2-2</w:t>
            </w:r>
            <w:r>
              <w:rPr>
                <w:rFonts w:ascii="Trebuchet MS" w:hAnsi="Trebuchet MS"/>
                <w:szCs w:val="20"/>
              </w:rPr>
              <w:t xml:space="preserve"> LXI Devices shall include the link local address in responses.</w:t>
            </w:r>
          </w:p>
        </w:tc>
      </w:tr>
      <w:tr w:rsidR="004061CA" w14:paraId="6D8B7B37" w14:textId="77777777">
        <w:trPr>
          <w:divId w:val="1595742950"/>
        </w:trPr>
        <w:tc>
          <w:tcPr>
            <w:tcW w:w="0" w:type="auto"/>
            <w:tcMar>
              <w:top w:w="15" w:type="dxa"/>
              <w:left w:w="45" w:type="dxa"/>
              <w:bottom w:w="15" w:type="dxa"/>
              <w:right w:w="45" w:type="dxa"/>
            </w:tcMar>
            <w:hideMark/>
          </w:tcPr>
          <w:p w14:paraId="27E40576" w14:textId="77777777" w:rsidR="004061CA" w:rsidRDefault="004061CA" w:rsidP="00BE01A1">
            <w:pPr>
              <w:spacing w:after="120"/>
              <w:rPr>
                <w:rFonts w:ascii="Trebuchet MS" w:hAnsi="Trebuchet MS"/>
                <w:szCs w:val="20"/>
              </w:rPr>
            </w:pPr>
            <w:r>
              <w:rPr>
                <w:rFonts w:ascii="Trebuchet MS" w:hAnsi="Trebuchet MS"/>
                <w:szCs w:val="20"/>
              </w:rPr>
              <w:t>GlobalAddress</w:t>
            </w:r>
          </w:p>
        </w:tc>
        <w:tc>
          <w:tcPr>
            <w:tcW w:w="0" w:type="auto"/>
            <w:tcMar>
              <w:top w:w="15" w:type="dxa"/>
              <w:left w:w="45" w:type="dxa"/>
              <w:bottom w:w="15" w:type="dxa"/>
              <w:right w:w="45" w:type="dxa"/>
            </w:tcMar>
            <w:hideMark/>
          </w:tcPr>
          <w:p w14:paraId="71B24FBD" w14:textId="77777777" w:rsidR="004061CA" w:rsidRDefault="004061CA" w:rsidP="00BE01A1">
            <w:pPr>
              <w:spacing w:after="120"/>
              <w:rPr>
                <w:rFonts w:ascii="Trebuchet MS" w:hAnsi="Trebuchet MS"/>
                <w:szCs w:val="20"/>
              </w:rPr>
            </w:pPr>
            <w:r>
              <w:rPr>
                <w:rFonts w:ascii="Trebuchet MS" w:hAnsi="Trebuchet MS"/>
                <w:szCs w:val="20"/>
              </w:rPr>
              <w:t>lxi:IPv6Address</w:t>
            </w:r>
          </w:p>
        </w:tc>
        <w:tc>
          <w:tcPr>
            <w:tcW w:w="0" w:type="auto"/>
            <w:tcMar>
              <w:top w:w="15" w:type="dxa"/>
              <w:left w:w="45" w:type="dxa"/>
              <w:bottom w:w="15" w:type="dxa"/>
              <w:right w:w="45" w:type="dxa"/>
            </w:tcMar>
            <w:hideMark/>
          </w:tcPr>
          <w:p w14:paraId="60A9F7A0"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738D999A"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GlobalAddress</w:t>
            </w:r>
            <w:r>
              <w:rPr>
                <w:rFonts w:ascii="Trebuchet MS" w:hAnsi="Trebuchet MS"/>
                <w:szCs w:val="20"/>
              </w:rPr>
              <w:t xml:space="preserve"> is a read-only element that contains the addresses provided to the device via router advertisement or DHCP. </w:t>
            </w:r>
          </w:p>
          <w:p w14:paraId="1A4A990A"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RULE:23.13.3.2-3</w:t>
            </w:r>
            <w:r>
              <w:rPr>
                <w:rFonts w:ascii="Trebuchet MS" w:hAnsi="Trebuchet MS"/>
                <w:szCs w:val="20"/>
              </w:rPr>
              <w:t xml:space="preserve"> A </w:t>
            </w:r>
            <w:r>
              <w:rPr>
                <w:rStyle w:val="Emphasis"/>
                <w:rFonts w:ascii="Trebuchet MS" w:hAnsi="Trebuchet MS"/>
                <w:szCs w:val="20"/>
              </w:rPr>
              <w:t>GlobalAddress</w:t>
            </w:r>
            <w:r>
              <w:rPr>
                <w:rFonts w:ascii="Trebuchet MS" w:hAnsi="Trebuchet MS"/>
                <w:szCs w:val="20"/>
              </w:rPr>
              <w:t xml:space="preserve"> element shall be included in the response for every device global address. </w:t>
            </w:r>
          </w:p>
          <w:p w14:paraId="3ADDE448"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Since unique-local may be determined by router advertisement or stateful DHCPv6 it is returned using a GlobalAddress element.</w:t>
            </w:r>
            <w:r>
              <w:rPr>
                <w:rFonts w:ascii="Trebuchet MS" w:hAnsi="Trebuchet MS"/>
                <w:szCs w:val="20"/>
              </w:rPr>
              <w:t xml:space="preserve"> </w:t>
            </w:r>
          </w:p>
        </w:tc>
      </w:tr>
    </w:tbl>
    <w:p w14:paraId="1B02DDC0" w14:textId="77777777" w:rsidR="004061CA" w:rsidRDefault="004061CA" w:rsidP="00BE01A1">
      <w:pPr>
        <w:spacing w:after="120"/>
        <w:divId w:val="1595742950"/>
        <w:rPr>
          <w:sz w:val="24"/>
        </w:rPr>
      </w:pPr>
    </w:p>
    <w:p w14:paraId="5801D076" w14:textId="77777777" w:rsidR="004061CA" w:rsidRDefault="004061CA" w:rsidP="00BE01A1">
      <w:pPr>
        <w:pStyle w:val="Heading3"/>
        <w:spacing w:after="120"/>
        <w:divId w:val="1595742950"/>
      </w:pPr>
      <w:bookmarkStart w:id="171" w:name="_Toc134436638"/>
      <w:r>
        <w:t>IPv6Address</w:t>
      </w:r>
      <w:bookmarkEnd w:id="171"/>
    </w:p>
    <w:p w14:paraId="58A7242B" w14:textId="77777777" w:rsidR="004061CA" w:rsidRDefault="004061CA" w:rsidP="00BE01A1">
      <w:pPr>
        <w:pStyle w:val="NormalWeb"/>
        <w:spacing w:after="120"/>
        <w:divId w:val="562060867"/>
        <w:rPr>
          <w:rFonts w:eastAsiaTheme="minorEastAsia"/>
        </w:rPr>
      </w:pPr>
      <w:r>
        <w:rPr>
          <w:rStyle w:val="Emphasis"/>
        </w:rPr>
        <w:t>IPv6Address</w:t>
      </w:r>
      <w:r>
        <w:t xml:space="preserve"> contains an IPv6 address. </w:t>
      </w:r>
    </w:p>
    <w:p w14:paraId="1F2375A4" w14:textId="77777777" w:rsidR="004061CA" w:rsidRDefault="004061CA" w:rsidP="00BE01A1">
      <w:pPr>
        <w:pStyle w:val="Heading4"/>
        <w:spacing w:after="120"/>
        <w:divId w:val="1595742950"/>
      </w:pPr>
      <w:r>
        <w:t>Attributes</w:t>
      </w:r>
    </w:p>
    <w:tbl>
      <w:tblPr>
        <w:tblW w:w="5000" w:type="pct"/>
        <w:tblCellMar>
          <w:left w:w="0" w:type="dxa"/>
          <w:right w:w="0" w:type="dxa"/>
        </w:tblCellMar>
        <w:tblLook w:val="04A0" w:firstRow="1" w:lastRow="0" w:firstColumn="1" w:lastColumn="0" w:noHBand="0" w:noVBand="1"/>
      </w:tblPr>
      <w:tblGrid>
        <w:gridCol w:w="1250"/>
        <w:gridCol w:w="1784"/>
        <w:gridCol w:w="480"/>
        <w:gridCol w:w="5846"/>
      </w:tblGrid>
      <w:tr w:rsidR="004061CA" w14:paraId="39A7598E" w14:textId="77777777">
        <w:trPr>
          <w:divId w:val="1595742950"/>
        </w:trPr>
        <w:tc>
          <w:tcPr>
            <w:tcW w:w="0" w:type="auto"/>
            <w:shd w:val="clear" w:color="auto" w:fill="100080"/>
            <w:tcMar>
              <w:top w:w="45" w:type="dxa"/>
              <w:left w:w="45" w:type="dxa"/>
              <w:bottom w:w="45" w:type="dxa"/>
              <w:right w:w="45" w:type="dxa"/>
            </w:tcMar>
            <w:vAlign w:val="center"/>
            <w:hideMark/>
          </w:tcPr>
          <w:p w14:paraId="2E64DD4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E890E2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1AF104E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2B56BD4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16242342" w14:textId="77777777">
        <w:trPr>
          <w:divId w:val="1595742950"/>
        </w:trPr>
        <w:tc>
          <w:tcPr>
            <w:tcW w:w="0" w:type="auto"/>
            <w:tcMar>
              <w:top w:w="15" w:type="dxa"/>
              <w:left w:w="45" w:type="dxa"/>
              <w:bottom w:w="15" w:type="dxa"/>
              <w:right w:w="45" w:type="dxa"/>
            </w:tcMar>
            <w:hideMark/>
          </w:tcPr>
          <w:p w14:paraId="6423687D" w14:textId="77777777" w:rsidR="004061CA" w:rsidRDefault="004061CA" w:rsidP="00BE01A1">
            <w:pPr>
              <w:spacing w:after="120"/>
              <w:rPr>
                <w:rFonts w:ascii="Trebuchet MS" w:hAnsi="Trebuchet MS"/>
                <w:szCs w:val="20"/>
              </w:rPr>
            </w:pPr>
            <w:r>
              <w:rPr>
                <w:rFonts w:ascii="Trebuchet MS" w:hAnsi="Trebuchet MS"/>
                <w:szCs w:val="20"/>
              </w:rPr>
              <w:t>address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4061CA" w14:paraId="014511CC" w14:textId="77777777">
              <w:trPr>
                <w:gridAfter w:val="1"/>
              </w:trPr>
              <w:tc>
                <w:tcPr>
                  <w:tcW w:w="0" w:type="auto"/>
                  <w:tcMar>
                    <w:top w:w="15" w:type="dxa"/>
                    <w:left w:w="45" w:type="dxa"/>
                    <w:bottom w:w="15" w:type="dxa"/>
                    <w:right w:w="45" w:type="dxa"/>
                  </w:tcMar>
                  <w:hideMark/>
                </w:tcPr>
                <w:p w14:paraId="3D6C5D53" w14:textId="77777777" w:rsidR="004061CA" w:rsidRDefault="004061CA" w:rsidP="00BE01A1">
                  <w:pPr>
                    <w:spacing w:after="120"/>
                    <w:rPr>
                      <w:rFonts w:ascii="Trebuchet MS" w:hAnsi="Trebuchet MS"/>
                      <w:szCs w:val="20"/>
                    </w:rPr>
                  </w:pPr>
                </w:p>
              </w:tc>
            </w:tr>
            <w:tr w:rsidR="004061CA" w14:paraId="2DF212C8" w14:textId="77777777">
              <w:tc>
                <w:tcPr>
                  <w:tcW w:w="0" w:type="auto"/>
                  <w:tcMar>
                    <w:top w:w="15" w:type="dxa"/>
                    <w:left w:w="45" w:type="dxa"/>
                    <w:bottom w:w="15" w:type="dxa"/>
                    <w:right w:w="45" w:type="dxa"/>
                  </w:tcMar>
                  <w:hideMark/>
                </w:tcPr>
                <w:p w14:paraId="51C86E04"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11315E0F"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78462F99" w14:textId="77777777">
              <w:tc>
                <w:tcPr>
                  <w:tcW w:w="0" w:type="auto"/>
                  <w:tcMar>
                    <w:top w:w="15" w:type="dxa"/>
                    <w:left w:w="45" w:type="dxa"/>
                    <w:bottom w:w="15" w:type="dxa"/>
                    <w:right w:w="45" w:type="dxa"/>
                  </w:tcMar>
                  <w:hideMark/>
                </w:tcPr>
                <w:p w14:paraId="3AC75860"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C962CED"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3F365A98" w14:textId="77777777">
              <w:tc>
                <w:tcPr>
                  <w:tcW w:w="0" w:type="auto"/>
                  <w:tcMar>
                    <w:top w:w="15" w:type="dxa"/>
                    <w:left w:w="45" w:type="dxa"/>
                    <w:bottom w:w="15" w:type="dxa"/>
                    <w:right w:w="45" w:type="dxa"/>
                  </w:tcMar>
                  <w:hideMark/>
                </w:tcPr>
                <w:p w14:paraId="379D06E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E1FA62A" w14:textId="77777777" w:rsidR="004061CA" w:rsidRDefault="004061CA" w:rsidP="00BE01A1">
                  <w:pPr>
                    <w:spacing w:after="120"/>
                    <w:rPr>
                      <w:rFonts w:ascii="Trebuchet MS" w:hAnsi="Trebuchet MS"/>
                      <w:szCs w:val="20"/>
                    </w:rPr>
                  </w:pPr>
                  <w:r>
                    <w:rPr>
                      <w:rFonts w:ascii="Trebuchet MS" w:hAnsi="Trebuchet MS"/>
                      <w:szCs w:val="20"/>
                    </w:rPr>
                    <w:t>NA</w:t>
                  </w:r>
                </w:p>
              </w:tc>
            </w:tr>
          </w:tbl>
          <w:p w14:paraId="233E620C"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B441E42"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F4990C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address</w:t>
            </w:r>
            <w:r>
              <w:rPr>
                <w:rFonts w:ascii="Trebuchet MS" w:hAnsi="Trebuchet MS"/>
                <w:szCs w:val="20"/>
              </w:rPr>
              <w:t xml:space="preserve"> contains the IPv6 address in CIDR notation. </w:t>
            </w:r>
          </w:p>
          <w:p w14:paraId="74443B72"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RULE:23.13.4.1-1</w:t>
            </w:r>
            <w:r>
              <w:rPr>
                <w:rFonts w:ascii="Trebuchet MS" w:hAnsi="Trebuchet MS"/>
                <w:szCs w:val="20"/>
              </w:rPr>
              <w:t xml:space="preserve"> </w:t>
            </w:r>
          </w:p>
          <w:p w14:paraId="78A968BD"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25599883" w14:textId="77777777">
        <w:trPr>
          <w:divId w:val="1595742950"/>
        </w:trPr>
        <w:tc>
          <w:tcPr>
            <w:tcW w:w="0" w:type="auto"/>
            <w:tcMar>
              <w:top w:w="15" w:type="dxa"/>
              <w:left w:w="45" w:type="dxa"/>
              <w:bottom w:w="15" w:type="dxa"/>
              <w:right w:w="45" w:type="dxa"/>
            </w:tcMar>
            <w:hideMark/>
          </w:tcPr>
          <w:p w14:paraId="0369538D" w14:textId="77777777" w:rsidR="004061CA" w:rsidRDefault="004061CA" w:rsidP="00BE01A1">
            <w:pPr>
              <w:spacing w:after="120"/>
              <w:rPr>
                <w:rFonts w:ascii="Trebuchet MS" w:hAnsi="Trebuchet MS"/>
                <w:szCs w:val="20"/>
              </w:rPr>
            </w:pPr>
            <w:r>
              <w:rPr>
                <w:rFonts w:ascii="Trebuchet MS" w:hAnsi="Trebuchet MS"/>
                <w:szCs w:val="20"/>
              </w:rPr>
              <w:t>router</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4061CA" w14:paraId="59AEEA84" w14:textId="77777777">
              <w:trPr>
                <w:gridAfter w:val="1"/>
              </w:trPr>
              <w:tc>
                <w:tcPr>
                  <w:tcW w:w="0" w:type="auto"/>
                  <w:tcMar>
                    <w:top w:w="15" w:type="dxa"/>
                    <w:left w:w="45" w:type="dxa"/>
                    <w:bottom w:w="15" w:type="dxa"/>
                    <w:right w:w="45" w:type="dxa"/>
                  </w:tcMar>
                  <w:hideMark/>
                </w:tcPr>
                <w:p w14:paraId="7AB70104" w14:textId="77777777" w:rsidR="004061CA" w:rsidRDefault="004061CA" w:rsidP="00BE01A1">
                  <w:pPr>
                    <w:spacing w:after="120"/>
                    <w:rPr>
                      <w:rFonts w:ascii="Trebuchet MS" w:hAnsi="Trebuchet MS"/>
                      <w:szCs w:val="20"/>
                    </w:rPr>
                  </w:pPr>
                </w:p>
              </w:tc>
            </w:tr>
            <w:tr w:rsidR="004061CA" w14:paraId="4BBEF5EC" w14:textId="77777777">
              <w:tc>
                <w:tcPr>
                  <w:tcW w:w="0" w:type="auto"/>
                  <w:tcMar>
                    <w:top w:w="15" w:type="dxa"/>
                    <w:left w:w="45" w:type="dxa"/>
                    <w:bottom w:w="15" w:type="dxa"/>
                    <w:right w:w="45" w:type="dxa"/>
                  </w:tcMar>
                  <w:hideMark/>
                </w:tcPr>
                <w:p w14:paraId="2667B1BB"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31A1C5C"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6F24B293" w14:textId="77777777">
              <w:tc>
                <w:tcPr>
                  <w:tcW w:w="0" w:type="auto"/>
                  <w:tcMar>
                    <w:top w:w="15" w:type="dxa"/>
                    <w:left w:w="45" w:type="dxa"/>
                    <w:bottom w:w="15" w:type="dxa"/>
                    <w:right w:w="45" w:type="dxa"/>
                  </w:tcMar>
                  <w:hideMark/>
                </w:tcPr>
                <w:p w14:paraId="77ED4C5A"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5970EEE"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1082A89F" w14:textId="77777777">
              <w:tc>
                <w:tcPr>
                  <w:tcW w:w="0" w:type="auto"/>
                  <w:tcMar>
                    <w:top w:w="15" w:type="dxa"/>
                    <w:left w:w="45" w:type="dxa"/>
                    <w:bottom w:w="15" w:type="dxa"/>
                    <w:right w:w="45" w:type="dxa"/>
                  </w:tcMar>
                  <w:hideMark/>
                </w:tcPr>
                <w:p w14:paraId="6DE3A3B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10D910E"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7F8B89C4"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7311246"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096DAD4"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router</w:t>
            </w:r>
            <w:r>
              <w:rPr>
                <w:rFonts w:ascii="Trebuchet MS" w:hAnsi="Trebuchet MS"/>
                <w:szCs w:val="20"/>
              </w:rPr>
              <w:t xml:space="preserve"> contains the router IPv6 address if this </w:t>
            </w:r>
            <w:r>
              <w:rPr>
                <w:rStyle w:val="Emphasis"/>
                <w:rFonts w:ascii="Trebuchet MS" w:hAnsi="Trebuchet MS"/>
                <w:szCs w:val="20"/>
              </w:rPr>
              <w:t>IPv6Address</w:t>
            </w:r>
            <w:r>
              <w:rPr>
                <w:rFonts w:ascii="Trebuchet MS" w:hAnsi="Trebuchet MS"/>
                <w:szCs w:val="20"/>
              </w:rPr>
              <w:t xml:space="preserve"> has an associated router. The address is in CIDR notation. </w:t>
            </w:r>
          </w:p>
          <w:p w14:paraId="5655B0DC"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RULE:23.13.4.1-2</w:t>
            </w:r>
            <w:r>
              <w:rPr>
                <w:rFonts w:ascii="Trebuchet MS" w:hAnsi="Trebuchet MS"/>
                <w:szCs w:val="20"/>
              </w:rPr>
              <w:t xml:space="preserve"> </w:t>
            </w:r>
          </w:p>
          <w:p w14:paraId="306ECA74"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27AF925E" w14:textId="77777777">
        <w:trPr>
          <w:divId w:val="1595742950"/>
        </w:trPr>
        <w:tc>
          <w:tcPr>
            <w:tcW w:w="0" w:type="auto"/>
            <w:tcMar>
              <w:top w:w="15" w:type="dxa"/>
              <w:left w:w="45" w:type="dxa"/>
              <w:bottom w:w="15" w:type="dxa"/>
              <w:right w:w="45" w:type="dxa"/>
            </w:tcMar>
            <w:hideMark/>
          </w:tcPr>
          <w:p w14:paraId="793CA14B" w14:textId="77777777" w:rsidR="004061CA" w:rsidRDefault="004061CA" w:rsidP="00BE01A1">
            <w:pPr>
              <w:spacing w:after="120"/>
              <w:rPr>
                <w:rFonts w:ascii="Trebuchet MS" w:hAnsi="Trebuchet MS"/>
                <w:szCs w:val="20"/>
              </w:rPr>
            </w:pPr>
            <w:r>
              <w:rPr>
                <w:rFonts w:ascii="Trebuchet MS" w:hAnsi="Trebuchet MS"/>
                <w:szCs w:val="20"/>
              </w:rPr>
              <w:t>dns</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50"/>
            </w:tblGrid>
            <w:tr w:rsidR="004061CA" w14:paraId="1D778AB4" w14:textId="77777777">
              <w:trPr>
                <w:gridAfter w:val="1"/>
              </w:trPr>
              <w:tc>
                <w:tcPr>
                  <w:tcW w:w="0" w:type="auto"/>
                  <w:tcMar>
                    <w:top w:w="15" w:type="dxa"/>
                    <w:left w:w="45" w:type="dxa"/>
                    <w:bottom w:w="15" w:type="dxa"/>
                    <w:right w:w="45" w:type="dxa"/>
                  </w:tcMar>
                  <w:hideMark/>
                </w:tcPr>
                <w:p w14:paraId="2604B3EE" w14:textId="77777777" w:rsidR="004061CA" w:rsidRDefault="004061CA" w:rsidP="00BE01A1">
                  <w:pPr>
                    <w:spacing w:after="120"/>
                    <w:rPr>
                      <w:rFonts w:ascii="Trebuchet MS" w:hAnsi="Trebuchet MS"/>
                      <w:szCs w:val="20"/>
                    </w:rPr>
                  </w:pPr>
                </w:p>
              </w:tc>
            </w:tr>
            <w:tr w:rsidR="004061CA" w14:paraId="206B9A7C" w14:textId="77777777">
              <w:tc>
                <w:tcPr>
                  <w:tcW w:w="0" w:type="auto"/>
                  <w:tcMar>
                    <w:top w:w="15" w:type="dxa"/>
                    <w:left w:w="45" w:type="dxa"/>
                    <w:bottom w:w="15" w:type="dxa"/>
                    <w:right w:w="45" w:type="dxa"/>
                  </w:tcMar>
                  <w:hideMark/>
                </w:tcPr>
                <w:p w14:paraId="0E10DBA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7C87635"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10093188" w14:textId="77777777">
              <w:tc>
                <w:tcPr>
                  <w:tcW w:w="0" w:type="auto"/>
                  <w:tcMar>
                    <w:top w:w="15" w:type="dxa"/>
                    <w:left w:w="45" w:type="dxa"/>
                    <w:bottom w:w="15" w:type="dxa"/>
                    <w:right w:w="45" w:type="dxa"/>
                  </w:tcMar>
                  <w:hideMark/>
                </w:tcPr>
                <w:p w14:paraId="5B12489C"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7786009" w14:textId="77777777" w:rsidR="004061CA" w:rsidRDefault="004061CA" w:rsidP="00BE01A1">
                  <w:pPr>
                    <w:spacing w:after="120"/>
                    <w:rPr>
                      <w:rFonts w:ascii="Trebuchet MS" w:hAnsi="Trebuchet MS"/>
                      <w:szCs w:val="20"/>
                    </w:rPr>
                  </w:pPr>
                  <w:r>
                    <w:rPr>
                      <w:rFonts w:ascii="Trebuchet MS" w:hAnsi="Trebuchet MS"/>
                      <w:szCs w:val="20"/>
                    </w:rPr>
                    <w:t>Opt.</w:t>
                  </w:r>
                </w:p>
              </w:tc>
            </w:tr>
            <w:tr w:rsidR="004061CA" w14:paraId="0863AD79" w14:textId="77777777">
              <w:tc>
                <w:tcPr>
                  <w:tcW w:w="0" w:type="auto"/>
                  <w:tcMar>
                    <w:top w:w="15" w:type="dxa"/>
                    <w:left w:w="45" w:type="dxa"/>
                    <w:bottom w:w="15" w:type="dxa"/>
                    <w:right w:w="45" w:type="dxa"/>
                  </w:tcMar>
                  <w:hideMark/>
                </w:tcPr>
                <w:p w14:paraId="4BBDF656"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1A02977" w14:textId="77777777" w:rsidR="004061CA" w:rsidRDefault="004061CA" w:rsidP="00BE01A1">
                  <w:pPr>
                    <w:spacing w:after="120"/>
                    <w:rPr>
                      <w:rFonts w:ascii="Trebuchet MS" w:hAnsi="Trebuchet MS"/>
                      <w:szCs w:val="20"/>
                    </w:rPr>
                  </w:pPr>
                  <w:r>
                    <w:rPr>
                      <w:rStyle w:val="Emphasis"/>
                      <w:rFonts w:ascii="Trebuchet MS" w:hAnsi="Trebuchet MS"/>
                      <w:szCs w:val="20"/>
                    </w:rPr>
                    <w:t>None</w:t>
                  </w:r>
                </w:p>
              </w:tc>
            </w:tr>
          </w:tbl>
          <w:p w14:paraId="7302BC5E"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B0151F1"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0CB164B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dns</w:t>
            </w:r>
            <w:r>
              <w:rPr>
                <w:rFonts w:ascii="Trebuchet MS" w:hAnsi="Trebuchet MS"/>
                <w:szCs w:val="20"/>
              </w:rPr>
              <w:t xml:space="preserve"> contains the address of the IPv6 domain name server if this </w:t>
            </w:r>
            <w:r>
              <w:rPr>
                <w:rStyle w:val="Emphasis"/>
                <w:rFonts w:ascii="Trebuchet MS" w:hAnsi="Trebuchet MS"/>
                <w:szCs w:val="20"/>
              </w:rPr>
              <w:t>IPv6Address</w:t>
            </w:r>
            <w:r>
              <w:rPr>
                <w:rFonts w:ascii="Trebuchet MS" w:hAnsi="Trebuchet MS"/>
                <w:szCs w:val="20"/>
              </w:rPr>
              <w:t xml:space="preserve"> has an associated dns. The address is in CIDR notation. </w:t>
            </w:r>
          </w:p>
          <w:p w14:paraId="0C70A17C"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RULE:23.13.4.1-3</w:t>
            </w:r>
            <w:r>
              <w:rPr>
                <w:rFonts w:ascii="Trebuchet MS" w:hAnsi="Trebuchet MS"/>
                <w:szCs w:val="20"/>
              </w:rPr>
              <w:t xml:space="preserve"> </w:t>
            </w:r>
          </w:p>
          <w:p w14:paraId="57EFDAF3"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58EDDD1" w14:textId="77777777" w:rsidR="004061CA" w:rsidRDefault="004061CA" w:rsidP="00BE01A1">
      <w:pPr>
        <w:spacing w:after="120"/>
        <w:divId w:val="1595742950"/>
        <w:rPr>
          <w:sz w:val="24"/>
        </w:rPr>
      </w:pPr>
    </w:p>
    <w:p w14:paraId="24E06136" w14:textId="77777777" w:rsidR="004061CA" w:rsidRDefault="004061CA" w:rsidP="00BE01A1">
      <w:pPr>
        <w:pStyle w:val="NormalWeb"/>
        <w:spacing w:after="120"/>
        <w:divId w:val="1595742950"/>
        <w:rPr>
          <w:rFonts w:eastAsiaTheme="minorEastAsia"/>
        </w:rPr>
      </w:pPr>
      <w:r>
        <w:t xml:space="preserve">The IPv6Address complex type has </w:t>
      </w:r>
      <w:r>
        <w:rPr>
          <w:b/>
          <w:bCs/>
        </w:rPr>
        <w:t>no subelements</w:t>
      </w:r>
    </w:p>
    <w:p w14:paraId="4EFE16A1" w14:textId="77777777" w:rsidR="004061CA" w:rsidRDefault="004061CA" w:rsidP="00BE01A1">
      <w:pPr>
        <w:spacing w:after="120"/>
        <w:divId w:val="1595742950"/>
      </w:pPr>
      <w:r>
        <w:br/>
      </w:r>
    </w:p>
    <w:p w14:paraId="04B6F94E" w14:textId="77777777" w:rsidR="004061CA" w:rsidRDefault="004061CA" w:rsidP="00BE01A1">
      <w:pPr>
        <w:pStyle w:val="Heading2"/>
        <w:spacing w:after="120"/>
        <w:divId w:val="529344326"/>
      </w:pPr>
      <w:bookmarkStart w:id="172" w:name="_Toc134436639"/>
      <w:r>
        <w:t>LXI Certificate Reference Schema</w:t>
      </w:r>
      <w:bookmarkEnd w:id="172"/>
    </w:p>
    <w:p w14:paraId="7A86DE81" w14:textId="77777777" w:rsidR="004061CA" w:rsidRDefault="004061CA" w:rsidP="00BE01A1">
      <w:pPr>
        <w:pStyle w:val="NormalWeb"/>
        <w:spacing w:after="120"/>
        <w:divId w:val="529344326"/>
        <w:rPr>
          <w:rFonts w:eastAsiaTheme="minorEastAsia"/>
        </w:rPr>
      </w:pPr>
      <w:r>
        <w:t xml:space="preserve">The LXI Certificate schema indicates a single X.509 certificate, certificate chain, or CSR (Certificate Signing Request) that is on the device. </w:t>
      </w:r>
    </w:p>
    <w:p w14:paraId="2312EB68" w14:textId="77777777" w:rsidR="004061CA" w:rsidRDefault="004061CA" w:rsidP="00BE01A1">
      <w:pPr>
        <w:pStyle w:val="NormalWeb"/>
        <w:spacing w:after="120"/>
        <w:divId w:val="529344326"/>
      </w:pPr>
      <w:r>
        <w:lastRenderedPageBreak/>
        <w:t xml:space="preserve">The certificate is not included in this schema, rather the entity on the device is identified using a GUID. The GUID is assigned by the device and is returned by the Certificate List API. </w:t>
      </w:r>
    </w:p>
    <w:p w14:paraId="27DDC807" w14:textId="77777777" w:rsidR="004061CA" w:rsidRDefault="004061CA" w:rsidP="00BE01A1">
      <w:pPr>
        <w:pStyle w:val="NormalWeb"/>
        <w:spacing w:after="120"/>
        <w:divId w:val="1101411648"/>
      </w:pPr>
      <w:r>
        <w:rPr>
          <w:b/>
          <w:bCs/>
        </w:rPr>
        <w:t>This schema specifies the XML namespace:</w:t>
      </w:r>
    </w:p>
    <w:p w14:paraId="024F86D1" w14:textId="77777777" w:rsidR="004061CA" w:rsidRDefault="004061CA" w:rsidP="00BE01A1">
      <w:pPr>
        <w:pStyle w:val="NormalWeb"/>
        <w:spacing w:after="120"/>
        <w:ind w:left="1224"/>
        <w:divId w:val="1101411648"/>
      </w:pPr>
      <w:r>
        <w:rPr>
          <w:rStyle w:val="Emphasis"/>
        </w:rPr>
        <w:t>http://lxistandard.org/schemas/LXICertificateRef/1.0</w:t>
      </w:r>
      <w:r>
        <w:t xml:space="preserve">, version: </w:t>
      </w:r>
      <w:r>
        <w:rPr>
          <w:rStyle w:val="Emphasis"/>
        </w:rPr>
        <w:t>1.0</w:t>
      </w:r>
      <w:r>
        <w:br/>
      </w:r>
      <w:r>
        <w:rPr>
          <w:rStyle w:val="Emphasis"/>
        </w:rPr>
        <w:t>Editorial date: June 30, 2022</w:t>
      </w:r>
    </w:p>
    <w:p w14:paraId="3FF3C456" w14:textId="77777777" w:rsidR="004061CA" w:rsidRDefault="004061CA" w:rsidP="00BE01A1">
      <w:pPr>
        <w:pStyle w:val="Heading3"/>
        <w:spacing w:after="120"/>
        <w:divId w:val="1595742950"/>
      </w:pPr>
      <w:bookmarkStart w:id="173" w:name="_Toc134436640"/>
      <w:r>
        <w:t>LXICertificateRef</w:t>
      </w:r>
      <w:bookmarkEnd w:id="173"/>
    </w:p>
    <w:p w14:paraId="05BFEADE" w14:textId="77777777" w:rsidR="004061CA" w:rsidRDefault="004061CA" w:rsidP="00BE01A1">
      <w:pPr>
        <w:pStyle w:val="Heading4"/>
        <w:spacing w:after="120"/>
        <w:divId w:val="2091190458"/>
      </w:pPr>
      <w:r>
        <w:t>Attributes</w:t>
      </w:r>
    </w:p>
    <w:tbl>
      <w:tblPr>
        <w:tblW w:w="5000" w:type="pct"/>
        <w:tblCellSpacing w:w="15" w:type="dxa"/>
        <w:tblCellMar>
          <w:left w:w="0" w:type="dxa"/>
          <w:right w:w="0" w:type="dxa"/>
        </w:tblCellMar>
        <w:tblLook w:val="04A0" w:firstRow="1" w:lastRow="0" w:firstColumn="1" w:lastColumn="0" w:noHBand="0" w:noVBand="1"/>
      </w:tblPr>
      <w:tblGrid>
        <w:gridCol w:w="1295"/>
        <w:gridCol w:w="1904"/>
        <w:gridCol w:w="510"/>
        <w:gridCol w:w="5651"/>
      </w:tblGrid>
      <w:tr w:rsidR="004061CA" w14:paraId="501A267E" w14:textId="77777777">
        <w:trPr>
          <w:divId w:val="2091190458"/>
          <w:tblCellSpacing w:w="15" w:type="dxa"/>
        </w:trPr>
        <w:tc>
          <w:tcPr>
            <w:tcW w:w="0" w:type="auto"/>
            <w:shd w:val="clear" w:color="auto" w:fill="100080"/>
            <w:tcMar>
              <w:top w:w="45" w:type="dxa"/>
              <w:left w:w="45" w:type="dxa"/>
              <w:bottom w:w="45" w:type="dxa"/>
              <w:right w:w="45" w:type="dxa"/>
            </w:tcMar>
            <w:vAlign w:val="center"/>
            <w:hideMark/>
          </w:tcPr>
          <w:p w14:paraId="2EA2060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18CE7AB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4447549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7F85EE7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32A788E2" w14:textId="77777777">
        <w:trPr>
          <w:divId w:val="2091190458"/>
          <w:tblCellSpacing w:w="15" w:type="dxa"/>
        </w:trPr>
        <w:tc>
          <w:tcPr>
            <w:tcW w:w="0" w:type="auto"/>
            <w:tcMar>
              <w:top w:w="15" w:type="dxa"/>
              <w:left w:w="45" w:type="dxa"/>
              <w:bottom w:w="15" w:type="dxa"/>
              <w:right w:w="45" w:type="dxa"/>
            </w:tcMar>
            <w:hideMark/>
          </w:tcPr>
          <w:p w14:paraId="164392E8" w14:textId="77777777" w:rsidR="004061CA" w:rsidRDefault="004061CA" w:rsidP="00BE01A1">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Spacing w:w="15" w:type="dxa"/>
              <w:tblCellMar>
                <w:left w:w="0" w:type="dxa"/>
                <w:right w:w="0" w:type="dxa"/>
              </w:tblCellMar>
              <w:tblLook w:val="04A0" w:firstRow="1" w:lastRow="0" w:firstColumn="1" w:lastColumn="0" w:noHBand="0" w:noVBand="1"/>
            </w:tblPr>
            <w:tblGrid>
              <w:gridCol w:w="889"/>
              <w:gridCol w:w="895"/>
            </w:tblGrid>
            <w:tr w:rsidR="004061CA" w14:paraId="54B2CC96" w14:textId="77777777">
              <w:trPr>
                <w:gridAfter w:val="1"/>
                <w:tblCellSpacing w:w="15" w:type="dxa"/>
              </w:trPr>
              <w:tc>
                <w:tcPr>
                  <w:tcW w:w="0" w:type="auto"/>
                  <w:tcMar>
                    <w:top w:w="15" w:type="dxa"/>
                    <w:left w:w="45" w:type="dxa"/>
                    <w:bottom w:w="15" w:type="dxa"/>
                    <w:right w:w="45" w:type="dxa"/>
                  </w:tcMar>
                  <w:hideMark/>
                </w:tcPr>
                <w:p w14:paraId="39678DAC" w14:textId="77777777" w:rsidR="004061CA" w:rsidRDefault="004061CA" w:rsidP="00BE01A1">
                  <w:pPr>
                    <w:spacing w:after="120"/>
                    <w:rPr>
                      <w:rFonts w:ascii="Trebuchet MS" w:hAnsi="Trebuchet MS"/>
                      <w:szCs w:val="20"/>
                    </w:rPr>
                  </w:pPr>
                </w:p>
              </w:tc>
            </w:tr>
            <w:tr w:rsidR="004061CA" w14:paraId="0A300FC1" w14:textId="77777777">
              <w:trPr>
                <w:tblCellSpacing w:w="15" w:type="dxa"/>
              </w:trPr>
              <w:tc>
                <w:tcPr>
                  <w:tcW w:w="0" w:type="auto"/>
                  <w:tcMar>
                    <w:top w:w="15" w:type="dxa"/>
                    <w:left w:w="45" w:type="dxa"/>
                    <w:bottom w:w="15" w:type="dxa"/>
                    <w:right w:w="45" w:type="dxa"/>
                  </w:tcMar>
                  <w:hideMark/>
                </w:tcPr>
                <w:p w14:paraId="6A5F6CCF"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69DE24A0"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12351719" w14:textId="77777777">
              <w:trPr>
                <w:tblCellSpacing w:w="15" w:type="dxa"/>
              </w:trPr>
              <w:tc>
                <w:tcPr>
                  <w:tcW w:w="0" w:type="auto"/>
                  <w:tcMar>
                    <w:top w:w="15" w:type="dxa"/>
                    <w:left w:w="45" w:type="dxa"/>
                    <w:bottom w:w="15" w:type="dxa"/>
                    <w:right w:w="45" w:type="dxa"/>
                  </w:tcMar>
                  <w:hideMark/>
                </w:tcPr>
                <w:p w14:paraId="70D91BBA"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409ACC0"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3A56F162" w14:textId="77777777">
              <w:trPr>
                <w:tblCellSpacing w:w="15" w:type="dxa"/>
              </w:trPr>
              <w:tc>
                <w:tcPr>
                  <w:tcW w:w="0" w:type="auto"/>
                  <w:tcMar>
                    <w:top w:w="15" w:type="dxa"/>
                    <w:left w:w="45" w:type="dxa"/>
                    <w:bottom w:w="15" w:type="dxa"/>
                    <w:right w:w="45" w:type="dxa"/>
                  </w:tcMar>
                  <w:hideMark/>
                </w:tcPr>
                <w:p w14:paraId="19C3C94A"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70DDFFF" w14:textId="77777777" w:rsidR="004061CA" w:rsidRDefault="004061CA" w:rsidP="00BE01A1">
                  <w:pPr>
                    <w:spacing w:after="120"/>
                    <w:rPr>
                      <w:rFonts w:ascii="Trebuchet MS" w:hAnsi="Trebuchet MS"/>
                      <w:szCs w:val="20"/>
                    </w:rPr>
                  </w:pPr>
                  <w:r>
                    <w:rPr>
                      <w:rFonts w:ascii="Trebuchet MS" w:hAnsi="Trebuchet MS"/>
                      <w:szCs w:val="20"/>
                    </w:rPr>
                    <w:t>NA</w:t>
                  </w:r>
                </w:p>
              </w:tc>
            </w:tr>
          </w:tbl>
          <w:p w14:paraId="34771BD6"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5873B569"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6A0360B9"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The GUID identifies the certificate, certificate list, or CSR. The GUID is returned by the Certificate List API. </w:t>
            </w:r>
          </w:p>
          <w:p w14:paraId="1EA28269"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RULE:23.14.1.1-1</w:t>
            </w:r>
            <w:r>
              <w:rPr>
                <w:rFonts w:ascii="Trebuchet MS" w:hAnsi="Trebuchet MS"/>
                <w:szCs w:val="20"/>
              </w:rPr>
              <w:t xml:space="preserve"> </w:t>
            </w:r>
          </w:p>
          <w:p w14:paraId="5B71AA85"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603B1466" w14:textId="77777777" w:rsidR="004061CA" w:rsidRDefault="004061CA" w:rsidP="00BE01A1">
      <w:pPr>
        <w:spacing w:after="120"/>
        <w:divId w:val="2091190458"/>
        <w:rPr>
          <w:sz w:val="24"/>
        </w:rPr>
      </w:pPr>
    </w:p>
    <w:p w14:paraId="558A8623" w14:textId="77777777" w:rsidR="004061CA" w:rsidRDefault="004061CA" w:rsidP="00BE01A1">
      <w:pPr>
        <w:pStyle w:val="NormalWeb"/>
        <w:spacing w:after="120"/>
        <w:divId w:val="2091190458"/>
        <w:rPr>
          <w:rFonts w:eastAsiaTheme="minorEastAsia"/>
        </w:rPr>
      </w:pPr>
      <w:r>
        <w:t xml:space="preserve">The LXICertificateRef complex type has </w:t>
      </w:r>
      <w:r>
        <w:rPr>
          <w:b/>
          <w:bCs/>
        </w:rPr>
        <w:t>no subelements</w:t>
      </w:r>
    </w:p>
    <w:p w14:paraId="3E48DAEF" w14:textId="77777777" w:rsidR="004061CA" w:rsidRDefault="004061CA" w:rsidP="00BE01A1">
      <w:pPr>
        <w:spacing w:after="120"/>
        <w:divId w:val="2091190458"/>
      </w:pPr>
      <w:r>
        <w:br/>
      </w:r>
    </w:p>
    <w:p w14:paraId="0C03E416" w14:textId="77777777" w:rsidR="004061CA" w:rsidRDefault="004061CA" w:rsidP="00BE01A1">
      <w:pPr>
        <w:pStyle w:val="Heading2"/>
        <w:spacing w:after="120"/>
        <w:divId w:val="494608972"/>
      </w:pPr>
      <w:bookmarkStart w:id="174" w:name="_Toc134436641"/>
      <w:r>
        <w:t>LXI Certificate List Schema</w:t>
      </w:r>
      <w:bookmarkEnd w:id="174"/>
    </w:p>
    <w:p w14:paraId="0C51CAA1" w14:textId="77777777" w:rsidR="004061CA" w:rsidRDefault="004061CA" w:rsidP="00BE01A1">
      <w:pPr>
        <w:pStyle w:val="NormalWeb"/>
        <w:spacing w:after="120"/>
        <w:divId w:val="494608972"/>
        <w:rPr>
          <w:rFonts w:eastAsiaTheme="minorEastAsia"/>
        </w:rPr>
      </w:pPr>
      <w:r>
        <w:t xml:space="preserve">The LXI Certificate List schema represents a list of X.509 certificates, certificate chains, and CSR (Certificate Signing Requests) currently on the device. </w:t>
      </w:r>
    </w:p>
    <w:p w14:paraId="38D74387" w14:textId="77777777" w:rsidR="004061CA" w:rsidRDefault="004061CA" w:rsidP="00BE01A1">
      <w:pPr>
        <w:pStyle w:val="NormalWeb"/>
        <w:spacing w:after="120"/>
        <w:divId w:val="494608972"/>
      </w:pPr>
      <w:r>
        <w:t xml:space="preserve">The returned list of certificates includes a GUID that the client can use to delete the certificate. </w:t>
      </w:r>
    </w:p>
    <w:p w14:paraId="35465EFF" w14:textId="77777777" w:rsidR="004061CA" w:rsidRDefault="004061CA" w:rsidP="00BE01A1">
      <w:pPr>
        <w:pStyle w:val="NormalWeb"/>
        <w:spacing w:after="120"/>
        <w:divId w:val="1329744831"/>
      </w:pPr>
      <w:r>
        <w:rPr>
          <w:b/>
          <w:bCs/>
        </w:rPr>
        <w:t>This schema specifies the XML namespace:</w:t>
      </w:r>
    </w:p>
    <w:p w14:paraId="67B72504" w14:textId="77777777" w:rsidR="004061CA" w:rsidRDefault="004061CA" w:rsidP="00BE01A1">
      <w:pPr>
        <w:pStyle w:val="NormalWeb"/>
        <w:spacing w:after="120"/>
        <w:ind w:left="1224"/>
        <w:divId w:val="1329744831"/>
      </w:pPr>
      <w:r>
        <w:rPr>
          <w:rStyle w:val="Emphasis"/>
        </w:rPr>
        <w:t>http://lxistandard.org/schemas/LXICertificateList/1.0</w:t>
      </w:r>
      <w:r>
        <w:t xml:space="preserve">, version: </w:t>
      </w:r>
      <w:r>
        <w:rPr>
          <w:rStyle w:val="Emphasis"/>
        </w:rPr>
        <w:t>1.0</w:t>
      </w:r>
      <w:r>
        <w:br/>
      </w:r>
      <w:r>
        <w:rPr>
          <w:rStyle w:val="Emphasis"/>
        </w:rPr>
        <w:t>Editorial date: June 30, 2022</w:t>
      </w:r>
    </w:p>
    <w:p w14:paraId="7813F61F" w14:textId="77777777" w:rsidR="004061CA" w:rsidRDefault="004061CA" w:rsidP="00BE01A1">
      <w:pPr>
        <w:pStyle w:val="Heading3"/>
        <w:spacing w:after="120"/>
        <w:divId w:val="2091190458"/>
      </w:pPr>
      <w:bookmarkStart w:id="175" w:name="_Toc134436642"/>
      <w:r>
        <w:t>LXICertificateList</w:t>
      </w:r>
      <w:bookmarkEnd w:id="175"/>
    </w:p>
    <w:p w14:paraId="30D60424" w14:textId="77777777" w:rsidR="004061CA" w:rsidRDefault="004061CA" w:rsidP="00BE01A1">
      <w:pPr>
        <w:pStyle w:val="NormalWeb"/>
        <w:spacing w:after="120"/>
        <w:divId w:val="244802426"/>
        <w:rPr>
          <w:rFonts w:eastAsiaTheme="minorEastAsia"/>
        </w:rPr>
      </w:pPr>
      <w:r>
        <w:rPr>
          <w:rStyle w:val="Emphasis"/>
        </w:rPr>
        <w:t>LXICertificateList</w:t>
      </w:r>
      <w:r>
        <w:t xml:space="preserve"> contains a list of certificate entities on a device. Each is assigned a GUID that can be used to further manipulate the certificate. </w:t>
      </w:r>
    </w:p>
    <w:p w14:paraId="1D699CBE" w14:textId="77777777" w:rsidR="004061CA" w:rsidRDefault="004061CA" w:rsidP="00BE01A1">
      <w:pPr>
        <w:pStyle w:val="NormalWeb"/>
        <w:spacing w:after="120"/>
        <w:divId w:val="2091190458"/>
      </w:pPr>
      <w:r>
        <w:t xml:space="preserve">The </w:t>
      </w:r>
      <w:r>
        <w:rPr>
          <w:rStyle w:val="Emphasis"/>
        </w:rPr>
        <w:t>LXICertificateList</w:t>
      </w:r>
      <w:r>
        <w:t xml:space="preserve"> complex type has </w:t>
      </w:r>
      <w:r>
        <w:rPr>
          <w:b/>
          <w:bCs/>
        </w:rPr>
        <w:t>no attributes</w:t>
      </w:r>
    </w:p>
    <w:p w14:paraId="77AED952" w14:textId="77777777" w:rsidR="004061CA" w:rsidRDefault="004061CA" w:rsidP="00BE01A1">
      <w:pPr>
        <w:pStyle w:val="Heading4"/>
        <w:spacing w:after="120"/>
        <w:divId w:val="2091190458"/>
      </w:pPr>
      <w:r>
        <w:t>Sub-elements</w:t>
      </w:r>
    </w:p>
    <w:p w14:paraId="09D416C1" w14:textId="77777777" w:rsidR="004061CA" w:rsidRDefault="004061CA" w:rsidP="00BE01A1">
      <w:pPr>
        <w:pStyle w:val="NormalWeb"/>
        <w:spacing w:after="120"/>
        <w:divId w:val="2091190458"/>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224"/>
        <w:gridCol w:w="1693"/>
        <w:gridCol w:w="1598"/>
        <w:gridCol w:w="4845"/>
      </w:tblGrid>
      <w:tr w:rsidR="004061CA" w14:paraId="36D345D1" w14:textId="77777777">
        <w:trPr>
          <w:divId w:val="2091190458"/>
        </w:trPr>
        <w:tc>
          <w:tcPr>
            <w:tcW w:w="0" w:type="auto"/>
            <w:shd w:val="clear" w:color="auto" w:fill="008000"/>
            <w:tcMar>
              <w:top w:w="45" w:type="dxa"/>
              <w:left w:w="45" w:type="dxa"/>
              <w:bottom w:w="45" w:type="dxa"/>
              <w:right w:w="45" w:type="dxa"/>
            </w:tcMar>
            <w:vAlign w:val="center"/>
            <w:hideMark/>
          </w:tcPr>
          <w:p w14:paraId="2879963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5B85C83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65E3A2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57E993A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02AAA8E5" w14:textId="77777777">
        <w:trPr>
          <w:divId w:val="2091190458"/>
        </w:trPr>
        <w:tc>
          <w:tcPr>
            <w:tcW w:w="0" w:type="auto"/>
            <w:tcMar>
              <w:top w:w="15" w:type="dxa"/>
              <w:left w:w="45" w:type="dxa"/>
              <w:bottom w:w="15" w:type="dxa"/>
              <w:right w:w="45" w:type="dxa"/>
            </w:tcMar>
            <w:hideMark/>
          </w:tcPr>
          <w:p w14:paraId="622A20F7" w14:textId="77777777" w:rsidR="004061CA" w:rsidRDefault="004061CA" w:rsidP="00BE01A1">
            <w:pPr>
              <w:spacing w:after="120"/>
              <w:rPr>
                <w:rFonts w:ascii="Trebuchet MS" w:hAnsi="Trebuchet MS"/>
                <w:szCs w:val="20"/>
              </w:rPr>
            </w:pPr>
            <w:r>
              <w:rPr>
                <w:rFonts w:ascii="Trebuchet MS" w:hAnsi="Trebuchet MS"/>
                <w:szCs w:val="20"/>
              </w:rPr>
              <w:t>Certificate Info</w:t>
            </w:r>
          </w:p>
        </w:tc>
        <w:tc>
          <w:tcPr>
            <w:tcW w:w="0" w:type="auto"/>
            <w:tcMar>
              <w:top w:w="15" w:type="dxa"/>
              <w:left w:w="45" w:type="dxa"/>
              <w:bottom w:w="15" w:type="dxa"/>
              <w:right w:w="45" w:type="dxa"/>
            </w:tcMar>
            <w:hideMark/>
          </w:tcPr>
          <w:p w14:paraId="053F8CDC" w14:textId="77777777" w:rsidR="004061CA" w:rsidRDefault="004061CA" w:rsidP="00BE01A1">
            <w:pPr>
              <w:spacing w:after="120"/>
              <w:rPr>
                <w:rFonts w:ascii="Trebuchet MS" w:hAnsi="Trebuchet MS"/>
                <w:szCs w:val="20"/>
              </w:rPr>
            </w:pPr>
            <w:r>
              <w:rPr>
                <w:rFonts w:ascii="Trebuchet MS" w:hAnsi="Trebuchet MS"/>
                <w:szCs w:val="20"/>
              </w:rPr>
              <w:t>lxi:CertificateInfo</w:t>
            </w:r>
          </w:p>
        </w:tc>
        <w:tc>
          <w:tcPr>
            <w:tcW w:w="0" w:type="auto"/>
            <w:tcMar>
              <w:top w:w="15" w:type="dxa"/>
              <w:left w:w="45" w:type="dxa"/>
              <w:bottom w:w="15" w:type="dxa"/>
              <w:right w:w="45" w:type="dxa"/>
            </w:tcMar>
            <w:hideMark/>
          </w:tcPr>
          <w:p w14:paraId="720B8153" w14:textId="77777777" w:rsidR="004061CA" w:rsidRDefault="004061CA" w:rsidP="00BE01A1">
            <w:pPr>
              <w:spacing w:after="120"/>
              <w:rPr>
                <w:rFonts w:ascii="Trebuchet MS" w:hAnsi="Trebuchet MS"/>
                <w:szCs w:val="20"/>
              </w:rPr>
            </w:pPr>
            <w:r>
              <w:rPr>
                <w:rFonts w:ascii="Trebuchet MS" w:hAnsi="Trebuchet MS"/>
                <w:szCs w:val="20"/>
              </w:rPr>
              <w:t xml:space="preserve">Required unbounded </w:t>
            </w:r>
          </w:p>
        </w:tc>
        <w:tc>
          <w:tcPr>
            <w:tcW w:w="0" w:type="auto"/>
            <w:tcMar>
              <w:top w:w="15" w:type="dxa"/>
              <w:left w:w="45" w:type="dxa"/>
              <w:bottom w:w="15" w:type="dxa"/>
              <w:right w:w="45" w:type="dxa"/>
            </w:tcMar>
            <w:hideMark/>
          </w:tcPr>
          <w:p w14:paraId="3E6D5034"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CertificateInfo</w:t>
            </w:r>
            <w:r>
              <w:rPr>
                <w:rFonts w:ascii="Trebuchet MS" w:hAnsi="Trebuchet MS"/>
                <w:szCs w:val="20"/>
              </w:rPr>
              <w:t xml:space="preserve"> contains information about a certificate on the device, including the GUID which may be used to operate on the certificate. </w:t>
            </w:r>
          </w:p>
        </w:tc>
      </w:tr>
    </w:tbl>
    <w:p w14:paraId="681E1009" w14:textId="77777777" w:rsidR="004061CA" w:rsidRDefault="004061CA" w:rsidP="00BE01A1">
      <w:pPr>
        <w:spacing w:after="120"/>
        <w:divId w:val="2091190458"/>
        <w:rPr>
          <w:sz w:val="24"/>
        </w:rPr>
      </w:pPr>
    </w:p>
    <w:p w14:paraId="645A27F9" w14:textId="77777777" w:rsidR="004061CA" w:rsidRDefault="004061CA" w:rsidP="00BE01A1">
      <w:pPr>
        <w:pStyle w:val="Heading3"/>
        <w:spacing w:after="120"/>
        <w:divId w:val="2091190458"/>
      </w:pPr>
      <w:bookmarkStart w:id="176" w:name="_Toc134436643"/>
      <w:r>
        <w:lastRenderedPageBreak/>
        <w:t>CertificateInfo</w:t>
      </w:r>
      <w:bookmarkEnd w:id="176"/>
    </w:p>
    <w:p w14:paraId="71BC7237" w14:textId="77777777" w:rsidR="004061CA" w:rsidRDefault="004061CA" w:rsidP="00BE01A1">
      <w:pPr>
        <w:pStyle w:val="NormalWeb"/>
        <w:spacing w:after="120"/>
        <w:divId w:val="411515397"/>
        <w:rPr>
          <w:rFonts w:eastAsiaTheme="minorEastAsia"/>
        </w:rPr>
      </w:pPr>
      <w:r>
        <w:rPr>
          <w:rStyle w:val="Emphasis"/>
        </w:rPr>
        <w:t>CertificateInfo</w:t>
      </w:r>
      <w:r>
        <w:t xml:space="preserve"> contains information about a certificate, certificate list, or CSR (certificate signing request). </w:t>
      </w:r>
    </w:p>
    <w:p w14:paraId="6576A45C" w14:textId="77777777" w:rsidR="004061CA" w:rsidRDefault="004061CA" w:rsidP="00BE01A1">
      <w:pPr>
        <w:pStyle w:val="NormalWeb"/>
        <w:spacing w:after="120"/>
        <w:divId w:val="411515397"/>
      </w:pPr>
      <w:r>
        <w:t xml:space="preserve">The GUID included in the </w:t>
      </w:r>
      <w:r>
        <w:rPr>
          <w:rStyle w:val="Emphasis"/>
        </w:rPr>
        <w:t>CertificateInfo</w:t>
      </w:r>
      <w:r>
        <w:t xml:space="preserve"> is used to manipulate the individual entity. </w:t>
      </w:r>
    </w:p>
    <w:p w14:paraId="138C4B58" w14:textId="77777777" w:rsidR="004061CA" w:rsidRDefault="004061CA" w:rsidP="00BE01A1">
      <w:pPr>
        <w:pStyle w:val="Heading4"/>
        <w:spacing w:after="120"/>
        <w:divId w:val="2091190458"/>
      </w:pPr>
      <w:r>
        <w:t>Attributes</w:t>
      </w:r>
    </w:p>
    <w:tbl>
      <w:tblPr>
        <w:tblW w:w="5000" w:type="pct"/>
        <w:tblCellMar>
          <w:left w:w="0" w:type="dxa"/>
          <w:right w:w="0" w:type="dxa"/>
        </w:tblCellMar>
        <w:tblLook w:val="04A0" w:firstRow="1" w:lastRow="0" w:firstColumn="1" w:lastColumn="0" w:noHBand="0" w:noVBand="1"/>
      </w:tblPr>
      <w:tblGrid>
        <w:gridCol w:w="1332"/>
        <w:gridCol w:w="2111"/>
        <w:gridCol w:w="480"/>
        <w:gridCol w:w="5437"/>
      </w:tblGrid>
      <w:tr w:rsidR="004061CA" w14:paraId="4C585CF5" w14:textId="77777777">
        <w:trPr>
          <w:divId w:val="2091190458"/>
        </w:trPr>
        <w:tc>
          <w:tcPr>
            <w:tcW w:w="0" w:type="auto"/>
            <w:shd w:val="clear" w:color="auto" w:fill="100080"/>
            <w:tcMar>
              <w:top w:w="45" w:type="dxa"/>
              <w:left w:w="45" w:type="dxa"/>
              <w:bottom w:w="45" w:type="dxa"/>
              <w:right w:w="45" w:type="dxa"/>
            </w:tcMar>
            <w:vAlign w:val="center"/>
            <w:hideMark/>
          </w:tcPr>
          <w:p w14:paraId="0833345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2F6C422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67339E40"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424AD84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071620F4" w14:textId="77777777">
        <w:trPr>
          <w:divId w:val="2091190458"/>
        </w:trPr>
        <w:tc>
          <w:tcPr>
            <w:tcW w:w="0" w:type="auto"/>
            <w:tcMar>
              <w:top w:w="15" w:type="dxa"/>
              <w:left w:w="45" w:type="dxa"/>
              <w:bottom w:w="15" w:type="dxa"/>
              <w:right w:w="45" w:type="dxa"/>
            </w:tcMar>
            <w:hideMark/>
          </w:tcPr>
          <w:p w14:paraId="74F3072E" w14:textId="77777777" w:rsidR="004061CA" w:rsidRDefault="004061CA" w:rsidP="00BE01A1">
            <w:pPr>
              <w:spacing w:after="120"/>
              <w:rPr>
                <w:rFonts w:ascii="Trebuchet MS" w:hAnsi="Trebuchet MS"/>
                <w:szCs w:val="20"/>
              </w:rPr>
            </w:pPr>
            <w:r>
              <w:rPr>
                <w:rFonts w:ascii="Trebuchet MS" w:hAnsi="Trebuchet MS"/>
                <w:szCs w:val="20"/>
              </w:rPr>
              <w:t>GUID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4061CA" w14:paraId="5C659F61" w14:textId="77777777">
              <w:trPr>
                <w:gridAfter w:val="1"/>
              </w:trPr>
              <w:tc>
                <w:tcPr>
                  <w:tcW w:w="0" w:type="auto"/>
                  <w:tcMar>
                    <w:top w:w="15" w:type="dxa"/>
                    <w:left w:w="45" w:type="dxa"/>
                    <w:bottom w:w="15" w:type="dxa"/>
                    <w:right w:w="45" w:type="dxa"/>
                  </w:tcMar>
                  <w:hideMark/>
                </w:tcPr>
                <w:p w14:paraId="2A676A4C" w14:textId="77777777" w:rsidR="004061CA" w:rsidRDefault="004061CA" w:rsidP="00BE01A1">
                  <w:pPr>
                    <w:spacing w:after="120"/>
                    <w:rPr>
                      <w:rFonts w:ascii="Trebuchet MS" w:hAnsi="Trebuchet MS"/>
                      <w:szCs w:val="20"/>
                    </w:rPr>
                  </w:pPr>
                </w:p>
              </w:tc>
            </w:tr>
            <w:tr w:rsidR="004061CA" w14:paraId="4DEEBA10" w14:textId="77777777">
              <w:tc>
                <w:tcPr>
                  <w:tcW w:w="0" w:type="auto"/>
                  <w:tcMar>
                    <w:top w:w="15" w:type="dxa"/>
                    <w:left w:w="45" w:type="dxa"/>
                    <w:bottom w:w="15" w:type="dxa"/>
                    <w:right w:w="45" w:type="dxa"/>
                  </w:tcMar>
                  <w:hideMark/>
                </w:tcPr>
                <w:p w14:paraId="41A027CD"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823BBF7"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315DE85F" w14:textId="77777777">
              <w:tc>
                <w:tcPr>
                  <w:tcW w:w="0" w:type="auto"/>
                  <w:tcMar>
                    <w:top w:w="15" w:type="dxa"/>
                    <w:left w:w="45" w:type="dxa"/>
                    <w:bottom w:w="15" w:type="dxa"/>
                    <w:right w:w="45" w:type="dxa"/>
                  </w:tcMar>
                  <w:hideMark/>
                </w:tcPr>
                <w:p w14:paraId="5A64CEA7"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6858CA83"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2D303C6E" w14:textId="77777777">
              <w:tc>
                <w:tcPr>
                  <w:tcW w:w="0" w:type="auto"/>
                  <w:tcMar>
                    <w:top w:w="15" w:type="dxa"/>
                    <w:left w:w="45" w:type="dxa"/>
                    <w:bottom w:w="15" w:type="dxa"/>
                    <w:right w:w="45" w:type="dxa"/>
                  </w:tcMar>
                  <w:hideMark/>
                </w:tcPr>
                <w:p w14:paraId="7AA843BF"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243C0248" w14:textId="77777777" w:rsidR="004061CA" w:rsidRDefault="004061CA" w:rsidP="00BE01A1">
                  <w:pPr>
                    <w:spacing w:after="120"/>
                    <w:rPr>
                      <w:rFonts w:ascii="Trebuchet MS" w:hAnsi="Trebuchet MS"/>
                      <w:szCs w:val="20"/>
                    </w:rPr>
                  </w:pPr>
                  <w:r>
                    <w:rPr>
                      <w:rFonts w:ascii="Trebuchet MS" w:hAnsi="Trebuchet MS"/>
                      <w:szCs w:val="20"/>
                    </w:rPr>
                    <w:t>NA</w:t>
                  </w:r>
                </w:p>
              </w:tc>
            </w:tr>
          </w:tbl>
          <w:p w14:paraId="2E8B0B3F"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73B4E13"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92EEEBE" w14:textId="77777777" w:rsidR="004061CA" w:rsidRDefault="004061CA" w:rsidP="00BE01A1">
            <w:pPr>
              <w:spacing w:after="120"/>
              <w:rPr>
                <w:rFonts w:ascii="Trebuchet MS" w:hAnsi="Trebuchet MS"/>
                <w:szCs w:val="20"/>
              </w:rPr>
            </w:pPr>
            <w:r>
              <w:rPr>
                <w:rStyle w:val="Emphasis"/>
                <w:rFonts w:ascii="Trebuchet MS" w:hAnsi="Trebuchet MS"/>
                <w:szCs w:val="20"/>
              </w:rPr>
              <w:t>GUID</w:t>
            </w:r>
            <w:r>
              <w:rPr>
                <w:rFonts w:ascii="Trebuchet MS" w:hAnsi="Trebuchet MS"/>
                <w:szCs w:val="20"/>
              </w:rPr>
              <w:t xml:space="preserve"> is a Globally Unique Identifier generated by the device to represent this certificate. </w:t>
            </w:r>
          </w:p>
          <w:p w14:paraId="0889BF93"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Required: RULE:23.15.2.1-1</w:t>
            </w:r>
            <w:r>
              <w:rPr>
                <w:rFonts w:ascii="Trebuchet MS" w:hAnsi="Trebuchet MS"/>
                <w:szCs w:val="20"/>
              </w:rPr>
              <w:t xml:space="preserve"> </w:t>
            </w:r>
          </w:p>
          <w:p w14:paraId="278727FF"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15DD4763" w14:textId="77777777">
        <w:trPr>
          <w:divId w:val="2091190458"/>
        </w:trPr>
        <w:tc>
          <w:tcPr>
            <w:tcW w:w="0" w:type="auto"/>
            <w:tcMar>
              <w:top w:w="15" w:type="dxa"/>
              <w:left w:w="45" w:type="dxa"/>
              <w:bottom w:w="15" w:type="dxa"/>
              <w:right w:w="45" w:type="dxa"/>
            </w:tcMar>
            <w:hideMark/>
          </w:tcPr>
          <w:p w14:paraId="76FAF6C5" w14:textId="77777777" w:rsidR="004061CA" w:rsidRDefault="004061CA" w:rsidP="00BE01A1">
            <w:pPr>
              <w:spacing w:after="120"/>
              <w:rPr>
                <w:rFonts w:ascii="Trebuchet MS" w:hAnsi="Trebuchet MS"/>
                <w:szCs w:val="20"/>
              </w:rPr>
            </w:pPr>
            <w:r>
              <w:rPr>
                <w:rFonts w:ascii="Trebuchet MS" w:hAnsi="Trebuchet MS"/>
                <w:szCs w:val="20"/>
              </w:rPr>
              <w:t>Type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1177"/>
            </w:tblGrid>
            <w:tr w:rsidR="004061CA" w14:paraId="061ACD48" w14:textId="77777777">
              <w:trPr>
                <w:gridAfter w:val="1"/>
              </w:trPr>
              <w:tc>
                <w:tcPr>
                  <w:tcW w:w="0" w:type="auto"/>
                  <w:tcMar>
                    <w:top w:w="15" w:type="dxa"/>
                    <w:left w:w="45" w:type="dxa"/>
                    <w:bottom w:w="15" w:type="dxa"/>
                    <w:right w:w="45" w:type="dxa"/>
                  </w:tcMar>
                  <w:hideMark/>
                </w:tcPr>
                <w:p w14:paraId="14D9E45F" w14:textId="77777777" w:rsidR="004061CA" w:rsidRDefault="004061CA" w:rsidP="00BE01A1">
                  <w:pPr>
                    <w:spacing w:after="120"/>
                    <w:rPr>
                      <w:rFonts w:ascii="Trebuchet MS" w:hAnsi="Trebuchet MS"/>
                      <w:szCs w:val="20"/>
                    </w:rPr>
                  </w:pPr>
                </w:p>
              </w:tc>
            </w:tr>
            <w:tr w:rsidR="004061CA" w14:paraId="5C4E90AF" w14:textId="77777777">
              <w:tc>
                <w:tcPr>
                  <w:tcW w:w="0" w:type="auto"/>
                  <w:tcMar>
                    <w:top w:w="15" w:type="dxa"/>
                    <w:left w:w="45" w:type="dxa"/>
                    <w:bottom w:w="15" w:type="dxa"/>
                    <w:right w:w="45" w:type="dxa"/>
                  </w:tcMar>
                  <w:hideMark/>
                </w:tcPr>
                <w:p w14:paraId="4D42028C"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86881F5" w14:textId="77777777" w:rsidR="004061CA" w:rsidRDefault="004061CA" w:rsidP="00BE01A1">
                  <w:pPr>
                    <w:spacing w:after="120"/>
                    <w:rPr>
                      <w:rFonts w:ascii="Trebuchet MS" w:hAnsi="Trebuchet MS"/>
                      <w:szCs w:val="20"/>
                    </w:rPr>
                  </w:pPr>
                  <w:r>
                    <w:rPr>
                      <w:rFonts w:ascii="Trebuchet MS" w:hAnsi="Trebuchet MS"/>
                      <w:szCs w:val="20"/>
                    </w:rPr>
                    <w:t>restriction of: xs:string</w:t>
                  </w:r>
                </w:p>
              </w:tc>
            </w:tr>
            <w:tr w:rsidR="004061CA" w14:paraId="102BCF1C" w14:textId="77777777">
              <w:tc>
                <w:tcPr>
                  <w:tcW w:w="0" w:type="auto"/>
                  <w:tcMar>
                    <w:top w:w="15" w:type="dxa"/>
                    <w:left w:w="45" w:type="dxa"/>
                    <w:bottom w:w="15" w:type="dxa"/>
                    <w:right w:w="45" w:type="dxa"/>
                  </w:tcMar>
                  <w:hideMark/>
                </w:tcPr>
                <w:p w14:paraId="4D116D01"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308F9AA1"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2AA44A3D" w14:textId="77777777">
              <w:tc>
                <w:tcPr>
                  <w:tcW w:w="0" w:type="auto"/>
                  <w:tcMar>
                    <w:top w:w="15" w:type="dxa"/>
                    <w:left w:w="45" w:type="dxa"/>
                    <w:bottom w:w="15" w:type="dxa"/>
                    <w:right w:w="45" w:type="dxa"/>
                  </w:tcMar>
                  <w:hideMark/>
                </w:tcPr>
                <w:p w14:paraId="7BB5169F"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D31CD77" w14:textId="77777777" w:rsidR="004061CA" w:rsidRDefault="004061CA" w:rsidP="00BE01A1">
                  <w:pPr>
                    <w:spacing w:after="120"/>
                    <w:rPr>
                      <w:rFonts w:ascii="Trebuchet MS" w:hAnsi="Trebuchet MS"/>
                      <w:szCs w:val="20"/>
                    </w:rPr>
                  </w:pPr>
                  <w:r>
                    <w:rPr>
                      <w:rFonts w:ascii="Trebuchet MS" w:hAnsi="Trebuchet MS"/>
                      <w:szCs w:val="20"/>
                    </w:rPr>
                    <w:t>NA</w:t>
                  </w:r>
                </w:p>
              </w:tc>
            </w:tr>
          </w:tbl>
          <w:p w14:paraId="7BC0D14F"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2F2ACB05"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17BB5A75"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Type</w:t>
            </w:r>
            <w:r>
              <w:rPr>
                <w:rFonts w:ascii="Trebuchet MS" w:hAnsi="Trebuchet MS"/>
                <w:szCs w:val="20"/>
              </w:rPr>
              <w:t xml:space="preserve"> indicates the kind of entity. </w:t>
            </w:r>
          </w:p>
          <w:p w14:paraId="0989F39A"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One of the following values is returned: </w:t>
            </w:r>
          </w:p>
          <w:tbl>
            <w:tblPr>
              <w:tblW w:w="5000" w:type="pct"/>
              <w:tblCellMar>
                <w:left w:w="0" w:type="dxa"/>
                <w:right w:w="0" w:type="dxa"/>
              </w:tblCellMar>
              <w:tblLook w:val="04A0" w:firstRow="1" w:lastRow="0" w:firstColumn="1" w:lastColumn="0" w:noHBand="0" w:noVBand="1"/>
            </w:tblPr>
            <w:tblGrid>
              <w:gridCol w:w="700"/>
              <w:gridCol w:w="4647"/>
            </w:tblGrid>
            <w:tr w:rsidR="004061CA" w14:paraId="290778B6" w14:textId="77777777">
              <w:tc>
                <w:tcPr>
                  <w:tcW w:w="0" w:type="auto"/>
                  <w:tcMar>
                    <w:top w:w="15" w:type="dxa"/>
                    <w:left w:w="45" w:type="dxa"/>
                    <w:bottom w:w="15" w:type="dxa"/>
                    <w:right w:w="45" w:type="dxa"/>
                  </w:tcMar>
                  <w:hideMark/>
                </w:tcPr>
                <w:p w14:paraId="0C531E29" w14:textId="77777777" w:rsidR="004061CA" w:rsidRDefault="004061CA" w:rsidP="00BE01A1">
                  <w:pPr>
                    <w:spacing w:after="120"/>
                    <w:rPr>
                      <w:rFonts w:ascii="Trebuchet MS" w:hAnsi="Trebuchet MS"/>
                      <w:szCs w:val="20"/>
                    </w:rPr>
                  </w:pPr>
                  <w:r>
                    <w:rPr>
                      <w:rFonts w:ascii="Trebuchet MS" w:hAnsi="Trebuchet MS"/>
                      <w:szCs w:val="20"/>
                    </w:rPr>
                    <w:t>IDevID</w:t>
                  </w:r>
                </w:p>
              </w:tc>
              <w:tc>
                <w:tcPr>
                  <w:tcW w:w="0" w:type="auto"/>
                  <w:tcMar>
                    <w:top w:w="15" w:type="dxa"/>
                    <w:left w:w="45" w:type="dxa"/>
                    <w:bottom w:w="15" w:type="dxa"/>
                    <w:right w:w="45" w:type="dxa"/>
                  </w:tcMar>
                  <w:hideMark/>
                </w:tcPr>
                <w:p w14:paraId="6BB8BBBF" w14:textId="77777777" w:rsidR="004061CA" w:rsidRDefault="004061CA" w:rsidP="00BE01A1">
                  <w:pPr>
                    <w:spacing w:after="120"/>
                    <w:rPr>
                      <w:rFonts w:ascii="Trebuchet MS" w:hAnsi="Trebuchet MS"/>
                      <w:szCs w:val="20"/>
                    </w:rPr>
                  </w:pPr>
                  <w:r>
                    <w:rPr>
                      <w:rFonts w:ascii="Trebuchet MS" w:hAnsi="Trebuchet MS"/>
                      <w:szCs w:val="20"/>
                    </w:rPr>
                    <w:t>The entity is the Initial device identifier provided by the device manufacturer.</w:t>
                  </w:r>
                </w:p>
              </w:tc>
            </w:tr>
            <w:tr w:rsidR="004061CA" w14:paraId="5068EB3B" w14:textId="77777777">
              <w:tc>
                <w:tcPr>
                  <w:tcW w:w="0" w:type="auto"/>
                  <w:tcMar>
                    <w:top w:w="15" w:type="dxa"/>
                    <w:left w:w="45" w:type="dxa"/>
                    <w:bottom w:w="15" w:type="dxa"/>
                    <w:right w:w="45" w:type="dxa"/>
                  </w:tcMar>
                  <w:hideMark/>
                </w:tcPr>
                <w:p w14:paraId="1EAEAE5E" w14:textId="77777777" w:rsidR="004061CA" w:rsidRDefault="004061CA" w:rsidP="00BE01A1">
                  <w:pPr>
                    <w:spacing w:after="120"/>
                    <w:rPr>
                      <w:rFonts w:ascii="Trebuchet MS" w:hAnsi="Trebuchet MS"/>
                      <w:szCs w:val="20"/>
                    </w:rPr>
                  </w:pPr>
                  <w:r>
                    <w:rPr>
                      <w:rFonts w:ascii="Trebuchet MS" w:hAnsi="Trebuchet MS"/>
                      <w:szCs w:val="20"/>
                    </w:rPr>
                    <w:t>LDevID</w:t>
                  </w:r>
                </w:p>
              </w:tc>
              <w:tc>
                <w:tcPr>
                  <w:tcW w:w="0" w:type="auto"/>
                  <w:tcMar>
                    <w:top w:w="15" w:type="dxa"/>
                    <w:left w:w="45" w:type="dxa"/>
                    <w:bottom w:w="15" w:type="dxa"/>
                    <w:right w:w="45" w:type="dxa"/>
                  </w:tcMar>
                  <w:hideMark/>
                </w:tcPr>
                <w:p w14:paraId="2E64143B" w14:textId="77777777" w:rsidR="004061CA" w:rsidRDefault="004061CA" w:rsidP="00BE01A1">
                  <w:pPr>
                    <w:spacing w:after="120"/>
                    <w:rPr>
                      <w:rFonts w:ascii="Trebuchet MS" w:hAnsi="Trebuchet MS"/>
                      <w:szCs w:val="20"/>
                    </w:rPr>
                  </w:pPr>
                  <w:r>
                    <w:rPr>
                      <w:rFonts w:ascii="Trebuchet MS" w:hAnsi="Trebuchet MS"/>
                      <w:szCs w:val="20"/>
                    </w:rPr>
                    <w:t>The entity is a locally significant device identifier provisioned to the device by a user.</w:t>
                  </w:r>
                </w:p>
              </w:tc>
            </w:tr>
            <w:tr w:rsidR="004061CA" w14:paraId="1E98BACD" w14:textId="77777777">
              <w:tc>
                <w:tcPr>
                  <w:tcW w:w="0" w:type="auto"/>
                  <w:tcMar>
                    <w:top w:w="15" w:type="dxa"/>
                    <w:left w:w="45" w:type="dxa"/>
                    <w:bottom w:w="15" w:type="dxa"/>
                    <w:right w:w="45" w:type="dxa"/>
                  </w:tcMar>
                  <w:hideMark/>
                </w:tcPr>
                <w:p w14:paraId="6415216E" w14:textId="77777777" w:rsidR="004061CA" w:rsidRDefault="004061CA" w:rsidP="00BE01A1">
                  <w:pPr>
                    <w:spacing w:after="120"/>
                    <w:rPr>
                      <w:rFonts w:ascii="Trebuchet MS" w:hAnsi="Trebuchet MS"/>
                      <w:szCs w:val="20"/>
                    </w:rPr>
                  </w:pPr>
                  <w:r>
                    <w:rPr>
                      <w:rFonts w:ascii="Trebuchet MS" w:hAnsi="Trebuchet MS"/>
                      <w:szCs w:val="20"/>
                    </w:rPr>
                    <w:t>CSR</w:t>
                  </w:r>
                </w:p>
              </w:tc>
              <w:tc>
                <w:tcPr>
                  <w:tcW w:w="0" w:type="auto"/>
                  <w:tcMar>
                    <w:top w:w="15" w:type="dxa"/>
                    <w:left w:w="45" w:type="dxa"/>
                    <w:bottom w:w="15" w:type="dxa"/>
                    <w:right w:w="45" w:type="dxa"/>
                  </w:tcMar>
                  <w:hideMark/>
                </w:tcPr>
                <w:p w14:paraId="19B0617D" w14:textId="77777777" w:rsidR="004061CA" w:rsidRDefault="004061CA" w:rsidP="00BE01A1">
                  <w:pPr>
                    <w:spacing w:after="120"/>
                    <w:rPr>
                      <w:rFonts w:ascii="Trebuchet MS" w:hAnsi="Trebuchet MS"/>
                      <w:szCs w:val="20"/>
                    </w:rPr>
                  </w:pPr>
                  <w:r>
                    <w:rPr>
                      <w:rFonts w:ascii="Trebuchet MS" w:hAnsi="Trebuchet MS"/>
                      <w:szCs w:val="20"/>
                    </w:rPr>
                    <w:t>The entity is a Certificate Signing Request produced by the device to be signed by a certificate authority.</w:t>
                  </w:r>
                </w:p>
              </w:tc>
            </w:tr>
          </w:tbl>
          <w:p w14:paraId="6442FB66" w14:textId="77777777" w:rsidR="004061CA" w:rsidRDefault="004061CA" w:rsidP="00BE01A1">
            <w:pPr>
              <w:pStyle w:val="NormalWeb"/>
              <w:spacing w:after="120"/>
              <w:rPr>
                <w:rFonts w:ascii="Trebuchet MS" w:eastAsiaTheme="minorEastAsia" w:hAnsi="Trebuchet MS"/>
                <w:szCs w:val="20"/>
              </w:rPr>
            </w:pPr>
            <w:r>
              <w:rPr>
                <w:rFonts w:ascii="Trebuchet MS" w:hAnsi="Trebuchet MS"/>
                <w:b/>
                <w:bCs/>
                <w:szCs w:val="20"/>
              </w:rPr>
              <w:t>Required: RULE:23.15.2.1-2</w:t>
            </w:r>
            <w:r>
              <w:rPr>
                <w:rFonts w:ascii="Trebuchet MS" w:hAnsi="Trebuchet MS"/>
                <w:szCs w:val="20"/>
              </w:rPr>
              <w:t xml:space="preserve"> </w:t>
            </w:r>
          </w:p>
          <w:p w14:paraId="78B36958"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2EE32B93" w14:textId="77777777">
        <w:trPr>
          <w:divId w:val="2091190458"/>
        </w:trPr>
        <w:tc>
          <w:tcPr>
            <w:tcW w:w="0" w:type="auto"/>
            <w:tcMar>
              <w:top w:w="15" w:type="dxa"/>
              <w:left w:w="45" w:type="dxa"/>
              <w:bottom w:w="15" w:type="dxa"/>
              <w:right w:w="45" w:type="dxa"/>
            </w:tcMar>
            <w:hideMark/>
          </w:tcPr>
          <w:p w14:paraId="65086286" w14:textId="77777777" w:rsidR="004061CA" w:rsidRDefault="004061CA" w:rsidP="00BE01A1">
            <w:pPr>
              <w:spacing w:after="120"/>
              <w:rPr>
                <w:rFonts w:ascii="Trebuchet MS" w:hAnsi="Trebuchet MS"/>
                <w:szCs w:val="20"/>
              </w:rPr>
            </w:pPr>
            <w:r>
              <w:rPr>
                <w:rFonts w:ascii="Trebuchet MS" w:hAnsi="Trebuchet MS"/>
                <w:szCs w:val="20"/>
              </w:rPr>
              <w:t>DNSName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4061CA" w14:paraId="00BB0A0C" w14:textId="77777777">
              <w:trPr>
                <w:gridAfter w:val="1"/>
              </w:trPr>
              <w:tc>
                <w:tcPr>
                  <w:tcW w:w="0" w:type="auto"/>
                  <w:tcMar>
                    <w:top w:w="15" w:type="dxa"/>
                    <w:left w:w="45" w:type="dxa"/>
                    <w:bottom w:w="15" w:type="dxa"/>
                    <w:right w:w="45" w:type="dxa"/>
                  </w:tcMar>
                  <w:hideMark/>
                </w:tcPr>
                <w:p w14:paraId="0DB8AC6A" w14:textId="77777777" w:rsidR="004061CA" w:rsidRDefault="004061CA" w:rsidP="00BE01A1">
                  <w:pPr>
                    <w:spacing w:after="120"/>
                    <w:rPr>
                      <w:rFonts w:ascii="Trebuchet MS" w:hAnsi="Trebuchet MS"/>
                      <w:szCs w:val="20"/>
                    </w:rPr>
                  </w:pPr>
                </w:p>
              </w:tc>
            </w:tr>
            <w:tr w:rsidR="004061CA" w14:paraId="44FC4B88" w14:textId="77777777">
              <w:tc>
                <w:tcPr>
                  <w:tcW w:w="0" w:type="auto"/>
                  <w:tcMar>
                    <w:top w:w="15" w:type="dxa"/>
                    <w:left w:w="45" w:type="dxa"/>
                    <w:bottom w:w="15" w:type="dxa"/>
                    <w:right w:w="45" w:type="dxa"/>
                  </w:tcMar>
                  <w:hideMark/>
                </w:tcPr>
                <w:p w14:paraId="227D0FEE"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2D8DF53"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284C808B" w14:textId="77777777">
              <w:tc>
                <w:tcPr>
                  <w:tcW w:w="0" w:type="auto"/>
                  <w:tcMar>
                    <w:top w:w="15" w:type="dxa"/>
                    <w:left w:w="45" w:type="dxa"/>
                    <w:bottom w:w="15" w:type="dxa"/>
                    <w:right w:w="45" w:type="dxa"/>
                  </w:tcMar>
                  <w:hideMark/>
                </w:tcPr>
                <w:p w14:paraId="1DEA7078"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45E97579"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7236B5B8" w14:textId="77777777">
              <w:tc>
                <w:tcPr>
                  <w:tcW w:w="0" w:type="auto"/>
                  <w:tcMar>
                    <w:top w:w="15" w:type="dxa"/>
                    <w:left w:w="45" w:type="dxa"/>
                    <w:bottom w:w="15" w:type="dxa"/>
                    <w:right w:w="45" w:type="dxa"/>
                  </w:tcMar>
                  <w:hideMark/>
                </w:tcPr>
                <w:p w14:paraId="19EC2951"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13F9D395" w14:textId="77777777" w:rsidR="004061CA" w:rsidRDefault="004061CA" w:rsidP="00BE01A1">
                  <w:pPr>
                    <w:spacing w:after="120"/>
                    <w:rPr>
                      <w:rFonts w:ascii="Trebuchet MS" w:hAnsi="Trebuchet MS"/>
                      <w:szCs w:val="20"/>
                    </w:rPr>
                  </w:pPr>
                  <w:r>
                    <w:rPr>
                      <w:rFonts w:ascii="Trebuchet MS" w:hAnsi="Trebuchet MS"/>
                      <w:szCs w:val="20"/>
                    </w:rPr>
                    <w:t>NA</w:t>
                  </w:r>
                </w:p>
              </w:tc>
            </w:tr>
          </w:tbl>
          <w:p w14:paraId="37E655B2"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A725F43"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0BD5FC3"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DNSName</w:t>
            </w:r>
            <w:r>
              <w:rPr>
                <w:rFonts w:ascii="Trebuchet MS" w:hAnsi="Trebuchet MS"/>
                <w:szCs w:val="20"/>
              </w:rPr>
              <w:t xml:space="preserve"> is the DNS Name from the certificate. </w:t>
            </w:r>
          </w:p>
          <w:p w14:paraId="6C0F8E2F"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RULE:23.15.2.1-3</w:t>
            </w:r>
            <w:r>
              <w:rPr>
                <w:rFonts w:ascii="Trebuchet MS" w:hAnsi="Trebuchet MS"/>
                <w:szCs w:val="20"/>
              </w:rPr>
              <w:t xml:space="preserve"> </w:t>
            </w:r>
          </w:p>
          <w:p w14:paraId="2BCE92D1"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1D7D6C5A" w14:textId="77777777">
        <w:trPr>
          <w:divId w:val="2091190458"/>
        </w:trPr>
        <w:tc>
          <w:tcPr>
            <w:tcW w:w="0" w:type="auto"/>
            <w:tcMar>
              <w:top w:w="15" w:type="dxa"/>
              <w:left w:w="45" w:type="dxa"/>
              <w:bottom w:w="15" w:type="dxa"/>
              <w:right w:w="45" w:type="dxa"/>
            </w:tcMar>
            <w:hideMark/>
          </w:tcPr>
          <w:p w14:paraId="5C0B8376" w14:textId="77777777" w:rsidR="004061CA" w:rsidRDefault="004061CA" w:rsidP="00BE01A1">
            <w:pPr>
              <w:spacing w:after="120"/>
              <w:rPr>
                <w:rFonts w:ascii="Trebuchet MS" w:hAnsi="Trebuchet MS"/>
                <w:szCs w:val="20"/>
              </w:rPr>
            </w:pPr>
            <w:r>
              <w:rPr>
                <w:rFonts w:ascii="Trebuchet MS" w:hAnsi="Trebuchet MS"/>
                <w:szCs w:val="20"/>
              </w:rPr>
              <w:t>Enabled</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99"/>
              <w:gridCol w:w="1122"/>
            </w:tblGrid>
            <w:tr w:rsidR="004061CA" w14:paraId="029FCCDB" w14:textId="77777777">
              <w:trPr>
                <w:gridAfter w:val="1"/>
              </w:trPr>
              <w:tc>
                <w:tcPr>
                  <w:tcW w:w="0" w:type="auto"/>
                  <w:tcMar>
                    <w:top w:w="15" w:type="dxa"/>
                    <w:left w:w="45" w:type="dxa"/>
                    <w:bottom w:w="15" w:type="dxa"/>
                    <w:right w:w="45" w:type="dxa"/>
                  </w:tcMar>
                  <w:hideMark/>
                </w:tcPr>
                <w:p w14:paraId="40BF36A2" w14:textId="77777777" w:rsidR="004061CA" w:rsidRDefault="004061CA" w:rsidP="00BE01A1">
                  <w:pPr>
                    <w:spacing w:after="120"/>
                    <w:rPr>
                      <w:rFonts w:ascii="Trebuchet MS" w:hAnsi="Trebuchet MS"/>
                      <w:szCs w:val="20"/>
                    </w:rPr>
                  </w:pPr>
                </w:p>
              </w:tc>
            </w:tr>
            <w:tr w:rsidR="004061CA" w14:paraId="17808A63" w14:textId="77777777">
              <w:tc>
                <w:tcPr>
                  <w:tcW w:w="0" w:type="auto"/>
                  <w:tcMar>
                    <w:top w:w="15" w:type="dxa"/>
                    <w:left w:w="45" w:type="dxa"/>
                    <w:bottom w:w="15" w:type="dxa"/>
                    <w:right w:w="45" w:type="dxa"/>
                  </w:tcMar>
                  <w:hideMark/>
                </w:tcPr>
                <w:p w14:paraId="4782A588"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7A15202E" w14:textId="77777777" w:rsidR="004061CA" w:rsidRDefault="004061CA" w:rsidP="00BE01A1">
                  <w:pPr>
                    <w:spacing w:after="120"/>
                    <w:rPr>
                      <w:rFonts w:ascii="Trebuchet MS" w:hAnsi="Trebuchet MS"/>
                      <w:szCs w:val="20"/>
                    </w:rPr>
                  </w:pPr>
                  <w:r>
                    <w:rPr>
                      <w:rFonts w:ascii="Trebuchet MS" w:hAnsi="Trebuchet MS"/>
                      <w:szCs w:val="20"/>
                    </w:rPr>
                    <w:t>xs:boolean</w:t>
                  </w:r>
                </w:p>
              </w:tc>
            </w:tr>
            <w:tr w:rsidR="004061CA" w14:paraId="292782F9" w14:textId="77777777">
              <w:tc>
                <w:tcPr>
                  <w:tcW w:w="0" w:type="auto"/>
                  <w:tcMar>
                    <w:top w:w="15" w:type="dxa"/>
                    <w:left w:w="45" w:type="dxa"/>
                    <w:bottom w:w="15" w:type="dxa"/>
                    <w:right w:w="45" w:type="dxa"/>
                  </w:tcMar>
                  <w:hideMark/>
                </w:tcPr>
                <w:p w14:paraId="3949AD3D"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5A87DC9E"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01DAEE74" w14:textId="77777777">
              <w:tc>
                <w:tcPr>
                  <w:tcW w:w="0" w:type="auto"/>
                  <w:tcMar>
                    <w:top w:w="15" w:type="dxa"/>
                    <w:left w:w="45" w:type="dxa"/>
                    <w:bottom w:w="15" w:type="dxa"/>
                    <w:right w:w="45" w:type="dxa"/>
                  </w:tcMar>
                  <w:hideMark/>
                </w:tcPr>
                <w:p w14:paraId="6BD861AC"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6727EDCE" w14:textId="77777777" w:rsidR="004061CA" w:rsidRDefault="004061CA" w:rsidP="00BE01A1">
                  <w:pPr>
                    <w:spacing w:after="120"/>
                    <w:rPr>
                      <w:rFonts w:ascii="Trebuchet MS" w:hAnsi="Trebuchet MS"/>
                      <w:szCs w:val="20"/>
                    </w:rPr>
                  </w:pPr>
                  <w:r>
                    <w:rPr>
                      <w:rFonts w:ascii="Trebuchet MS" w:hAnsi="Trebuchet MS"/>
                      <w:szCs w:val="20"/>
                    </w:rPr>
                    <w:t>NA</w:t>
                  </w:r>
                </w:p>
              </w:tc>
            </w:tr>
          </w:tbl>
          <w:p w14:paraId="46FA79DC"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1221BCBA"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3351E0D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Enabled</w:t>
            </w:r>
            <w:r>
              <w:rPr>
                <w:rFonts w:ascii="Trebuchet MS" w:hAnsi="Trebuchet MS"/>
                <w:szCs w:val="20"/>
              </w:rPr>
              <w:t xml:space="preserve"> indicates if the corresponding certificate or certificate chain is enabled for use by the device. </w:t>
            </w:r>
          </w:p>
          <w:p w14:paraId="672B9DED"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Enabled</w:t>
            </w:r>
            <w:r>
              <w:rPr>
                <w:rFonts w:ascii="Trebuchet MS" w:hAnsi="Trebuchet MS"/>
                <w:szCs w:val="20"/>
              </w:rPr>
              <w:t xml:space="preserve"> is meaningless for Certificate Signing Requests. </w:t>
            </w:r>
            <w:r>
              <w:rPr>
                <w:rStyle w:val="Emphasis"/>
                <w:rFonts w:ascii="Trebuchet MS" w:hAnsi="Trebuchet MS"/>
                <w:szCs w:val="20"/>
              </w:rPr>
              <w:t>Enabled</w:t>
            </w:r>
            <w:r>
              <w:rPr>
                <w:rFonts w:ascii="Trebuchet MS" w:hAnsi="Trebuchet MS"/>
                <w:szCs w:val="20"/>
              </w:rPr>
              <w:t xml:space="preserve"> shall be returned </w:t>
            </w:r>
            <w:r>
              <w:rPr>
                <w:rStyle w:val="Emphasis"/>
                <w:rFonts w:ascii="Trebuchet MS" w:hAnsi="Trebuchet MS"/>
                <w:szCs w:val="20"/>
              </w:rPr>
              <w:t>true</w:t>
            </w:r>
            <w:r>
              <w:rPr>
                <w:rFonts w:ascii="Trebuchet MS" w:hAnsi="Trebuchet MS"/>
                <w:szCs w:val="20"/>
              </w:rPr>
              <w:t xml:space="preserve"> for CSRs. </w:t>
            </w:r>
          </w:p>
          <w:p w14:paraId="0F5676AD"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RULE:23.15.2.1-4</w:t>
            </w:r>
            <w:r>
              <w:rPr>
                <w:rFonts w:ascii="Trebuchet MS" w:hAnsi="Trebuchet MS"/>
                <w:szCs w:val="20"/>
              </w:rPr>
              <w:t xml:space="preserve"> </w:t>
            </w:r>
          </w:p>
          <w:p w14:paraId="03137BB4"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r w:rsidR="004061CA" w14:paraId="2C374773" w14:textId="77777777">
        <w:trPr>
          <w:divId w:val="2091190458"/>
        </w:trPr>
        <w:tc>
          <w:tcPr>
            <w:tcW w:w="0" w:type="auto"/>
            <w:tcMar>
              <w:top w:w="15" w:type="dxa"/>
              <w:left w:w="45" w:type="dxa"/>
              <w:bottom w:w="15" w:type="dxa"/>
              <w:right w:w="45" w:type="dxa"/>
            </w:tcMar>
            <w:hideMark/>
          </w:tcPr>
          <w:p w14:paraId="6FB288DE" w14:textId="77777777" w:rsidR="004061CA" w:rsidRDefault="004061CA" w:rsidP="00BE01A1">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1007"/>
              <w:gridCol w:w="1014"/>
            </w:tblGrid>
            <w:tr w:rsidR="004061CA" w14:paraId="5266DBD7" w14:textId="77777777">
              <w:trPr>
                <w:gridAfter w:val="1"/>
              </w:trPr>
              <w:tc>
                <w:tcPr>
                  <w:tcW w:w="0" w:type="auto"/>
                  <w:tcMar>
                    <w:top w:w="15" w:type="dxa"/>
                    <w:left w:w="45" w:type="dxa"/>
                    <w:bottom w:w="15" w:type="dxa"/>
                    <w:right w:w="45" w:type="dxa"/>
                  </w:tcMar>
                  <w:hideMark/>
                </w:tcPr>
                <w:p w14:paraId="2F39AB21" w14:textId="77777777" w:rsidR="004061CA" w:rsidRDefault="004061CA" w:rsidP="00BE01A1">
                  <w:pPr>
                    <w:spacing w:after="120"/>
                    <w:rPr>
                      <w:rFonts w:ascii="Trebuchet MS" w:hAnsi="Trebuchet MS"/>
                      <w:szCs w:val="20"/>
                    </w:rPr>
                  </w:pPr>
                </w:p>
              </w:tc>
            </w:tr>
            <w:tr w:rsidR="004061CA" w14:paraId="42C2C930" w14:textId="77777777">
              <w:tc>
                <w:tcPr>
                  <w:tcW w:w="0" w:type="auto"/>
                  <w:tcMar>
                    <w:top w:w="15" w:type="dxa"/>
                    <w:left w:w="45" w:type="dxa"/>
                    <w:bottom w:w="15" w:type="dxa"/>
                    <w:right w:w="45" w:type="dxa"/>
                  </w:tcMar>
                  <w:hideMark/>
                </w:tcPr>
                <w:p w14:paraId="4F0CB28D"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52AB732" w14:textId="77777777" w:rsidR="004061CA" w:rsidRDefault="004061CA" w:rsidP="00BE01A1">
                  <w:pPr>
                    <w:spacing w:after="120"/>
                    <w:rPr>
                      <w:rFonts w:ascii="Trebuchet MS" w:hAnsi="Trebuchet MS"/>
                      <w:szCs w:val="20"/>
                    </w:rPr>
                  </w:pPr>
                  <w:r>
                    <w:rPr>
                      <w:rFonts w:ascii="Trebuchet MS" w:hAnsi="Trebuchet MS"/>
                      <w:szCs w:val="20"/>
                    </w:rPr>
                    <w:t>xs:string</w:t>
                  </w:r>
                </w:p>
              </w:tc>
            </w:tr>
            <w:tr w:rsidR="004061CA" w14:paraId="1E9A180F" w14:textId="77777777">
              <w:tc>
                <w:tcPr>
                  <w:tcW w:w="0" w:type="auto"/>
                  <w:tcMar>
                    <w:top w:w="15" w:type="dxa"/>
                    <w:left w:w="45" w:type="dxa"/>
                    <w:bottom w:w="15" w:type="dxa"/>
                    <w:right w:w="45" w:type="dxa"/>
                  </w:tcMar>
                  <w:hideMark/>
                </w:tcPr>
                <w:p w14:paraId="45AD0FFA"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1B4AC5FC" w14:textId="77777777" w:rsidR="004061CA" w:rsidRDefault="004061CA" w:rsidP="00BE01A1">
                  <w:pPr>
                    <w:spacing w:after="120"/>
                    <w:rPr>
                      <w:rFonts w:ascii="Trebuchet MS" w:hAnsi="Trebuchet MS"/>
                      <w:szCs w:val="20"/>
                    </w:rPr>
                  </w:pPr>
                  <w:r>
                    <w:rPr>
                      <w:rFonts w:ascii="Trebuchet MS" w:hAnsi="Trebuchet MS"/>
                      <w:szCs w:val="20"/>
                    </w:rPr>
                    <w:t>Req.</w:t>
                  </w:r>
                </w:p>
              </w:tc>
            </w:tr>
            <w:tr w:rsidR="004061CA" w14:paraId="6C311F1B" w14:textId="77777777">
              <w:tc>
                <w:tcPr>
                  <w:tcW w:w="0" w:type="auto"/>
                  <w:tcMar>
                    <w:top w:w="15" w:type="dxa"/>
                    <w:left w:w="45" w:type="dxa"/>
                    <w:bottom w:w="15" w:type="dxa"/>
                    <w:right w:w="45" w:type="dxa"/>
                  </w:tcMar>
                  <w:hideMark/>
                </w:tcPr>
                <w:p w14:paraId="1899C42E"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5E07CC2F" w14:textId="77777777" w:rsidR="004061CA" w:rsidRDefault="004061CA" w:rsidP="00BE01A1">
                  <w:pPr>
                    <w:spacing w:after="120"/>
                    <w:rPr>
                      <w:rFonts w:ascii="Trebuchet MS" w:hAnsi="Trebuchet MS"/>
                      <w:szCs w:val="20"/>
                    </w:rPr>
                  </w:pPr>
                  <w:r>
                    <w:rPr>
                      <w:rFonts w:ascii="Trebuchet MS" w:hAnsi="Trebuchet MS"/>
                      <w:szCs w:val="20"/>
                    </w:rPr>
                    <w:t>NA</w:t>
                  </w:r>
                </w:p>
              </w:tc>
            </w:tr>
          </w:tbl>
          <w:p w14:paraId="33834E90"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4F69B89D"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5DC31C2"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expirationDateTime</w:t>
            </w:r>
            <w:r>
              <w:rPr>
                <w:rFonts w:ascii="Trebuchet MS" w:hAnsi="Trebuchet MS"/>
                <w:szCs w:val="20"/>
              </w:rPr>
              <w:t xml:space="preserve"> is the expiration date and time of the certificate. </w:t>
            </w:r>
          </w:p>
          <w:p w14:paraId="0B6DA756"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For a CSR, </w:t>
            </w:r>
            <w:r>
              <w:rPr>
                <w:rStyle w:val="Emphasis"/>
                <w:rFonts w:ascii="Trebuchet MS" w:hAnsi="Trebuchet MS"/>
                <w:szCs w:val="20"/>
              </w:rPr>
              <w:t>expirationDateTime</w:t>
            </w:r>
            <w:r>
              <w:rPr>
                <w:rFonts w:ascii="Trebuchet MS" w:hAnsi="Trebuchet MS"/>
                <w:szCs w:val="20"/>
              </w:rPr>
              <w:t xml:space="preserve"> shall contain the requested expiration time from the CSR. If the CSR </w:t>
            </w:r>
            <w:r>
              <w:rPr>
                <w:rStyle w:val="Emphasis"/>
                <w:rFonts w:ascii="Trebuchet MS" w:hAnsi="Trebuchet MS"/>
                <w:szCs w:val="20"/>
              </w:rPr>
              <w:t>LXICertificateRequest/ExpirationDateTime</w:t>
            </w:r>
            <w:r>
              <w:rPr>
                <w:rFonts w:ascii="Trebuchet MS" w:hAnsi="Trebuchet MS"/>
                <w:szCs w:val="20"/>
              </w:rPr>
              <w:t xml:space="preserve"> was absent an empty string shall be returned. </w:t>
            </w:r>
          </w:p>
          <w:p w14:paraId="08B94924"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RULE:23.15.2.1-5</w:t>
            </w:r>
            <w:r>
              <w:rPr>
                <w:rFonts w:ascii="Trebuchet MS" w:hAnsi="Trebuchet MS"/>
                <w:szCs w:val="20"/>
              </w:rPr>
              <w:t xml:space="preserve"> The expiration date and time shall be expressed in ASN.1 format using ASN.1 GeneralizedTime per RFC5280. </w:t>
            </w:r>
          </w:p>
          <w:p w14:paraId="473794B6"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 xml:space="preserve">OBSERVATION: </w:t>
            </w:r>
            <w:r>
              <w:rPr>
                <w:rStyle w:val="Emphasis"/>
                <w:rFonts w:ascii="Trebuchet MS" w:hAnsi="Trebuchet MS"/>
                <w:szCs w:val="20"/>
              </w:rPr>
              <w:t>The device will need to convert GeneralizedTime to UTC time if the year is between 1950 and 2050.</w:t>
            </w:r>
            <w:r>
              <w:rPr>
                <w:rFonts w:ascii="Trebuchet MS" w:hAnsi="Trebuchet MS"/>
                <w:szCs w:val="20"/>
              </w:rPr>
              <w:t xml:space="preserve"> </w:t>
            </w:r>
          </w:p>
          <w:p w14:paraId="3A50F185" w14:textId="77777777" w:rsidR="004061CA" w:rsidRDefault="004061CA" w:rsidP="00BE01A1">
            <w:pPr>
              <w:pStyle w:val="NormalWeb"/>
              <w:spacing w:after="120"/>
              <w:rPr>
                <w:rFonts w:ascii="Trebuchet MS" w:hAnsi="Trebuchet MS"/>
                <w:szCs w:val="20"/>
              </w:rPr>
            </w:pPr>
            <w:r>
              <w:rPr>
                <w:rFonts w:ascii="Trebuchet MS" w:hAnsi="Trebuchet MS"/>
                <w:b/>
                <w:bCs/>
                <w:szCs w:val="20"/>
              </w:rPr>
              <w:t>Required: RULE:23.15.2.1-6</w:t>
            </w:r>
            <w:r>
              <w:rPr>
                <w:rFonts w:ascii="Trebuchet MS" w:hAnsi="Trebuchet MS"/>
                <w:szCs w:val="20"/>
              </w:rPr>
              <w:t xml:space="preserve"> </w:t>
            </w:r>
          </w:p>
          <w:p w14:paraId="4E4E4844"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5FBCCC16" w14:textId="77777777" w:rsidR="004061CA" w:rsidRDefault="004061CA" w:rsidP="00BE01A1">
      <w:pPr>
        <w:spacing w:after="120"/>
        <w:divId w:val="2091190458"/>
        <w:rPr>
          <w:sz w:val="24"/>
        </w:rPr>
      </w:pPr>
    </w:p>
    <w:p w14:paraId="68EE4281" w14:textId="77777777" w:rsidR="004061CA" w:rsidRDefault="004061CA" w:rsidP="00BE01A1">
      <w:pPr>
        <w:pStyle w:val="NormalWeb"/>
        <w:spacing w:after="120"/>
        <w:divId w:val="2091190458"/>
        <w:rPr>
          <w:rFonts w:eastAsiaTheme="minorEastAsia"/>
        </w:rPr>
      </w:pPr>
      <w:r>
        <w:t xml:space="preserve">The CertificateInfo complex type has </w:t>
      </w:r>
      <w:r>
        <w:rPr>
          <w:b/>
          <w:bCs/>
        </w:rPr>
        <w:t>no subelements</w:t>
      </w:r>
    </w:p>
    <w:p w14:paraId="177A38E4" w14:textId="77777777" w:rsidR="004061CA" w:rsidRDefault="004061CA" w:rsidP="00BE01A1">
      <w:pPr>
        <w:spacing w:after="120"/>
        <w:divId w:val="2091190458"/>
      </w:pPr>
      <w:r>
        <w:br/>
      </w:r>
    </w:p>
    <w:p w14:paraId="46E53721" w14:textId="77777777" w:rsidR="004061CA" w:rsidRDefault="004061CA" w:rsidP="00BE01A1">
      <w:pPr>
        <w:pStyle w:val="Heading2"/>
        <w:spacing w:after="120"/>
        <w:divId w:val="593823842"/>
      </w:pPr>
      <w:bookmarkStart w:id="177" w:name="_Toc134436644"/>
      <w:r>
        <w:t>LXI Certificate Request Schema</w:t>
      </w:r>
      <w:bookmarkEnd w:id="177"/>
    </w:p>
    <w:p w14:paraId="6280BE95" w14:textId="77777777" w:rsidR="004061CA" w:rsidRDefault="004061CA" w:rsidP="00BE01A1">
      <w:pPr>
        <w:pStyle w:val="NormalWeb"/>
        <w:spacing w:after="120"/>
        <w:divId w:val="593823842"/>
        <w:rPr>
          <w:rFonts w:eastAsiaTheme="minorEastAsia"/>
        </w:rPr>
      </w:pPr>
      <w:r>
        <w:t xml:space="preserve">The LXI Certificate Request schema is used by both the </w:t>
      </w:r>
      <w:r>
        <w:rPr>
          <w:rStyle w:val="Emphasis"/>
        </w:rPr>
        <w:t>getCSR</w:t>
      </w:r>
      <w:r>
        <w:t xml:space="preserve"> and </w:t>
      </w:r>
      <w:r>
        <w:rPr>
          <w:rStyle w:val="Emphasis"/>
        </w:rPr>
        <w:t>createCertificate</w:t>
      </w:r>
      <w:r>
        <w:t xml:space="preserve"> APIs for the client to specify attributes of the certificate it is requesting. </w:t>
      </w:r>
    </w:p>
    <w:p w14:paraId="001C52EB" w14:textId="77777777" w:rsidR="004061CA" w:rsidRDefault="004061CA" w:rsidP="00BE01A1">
      <w:pPr>
        <w:pStyle w:val="NormalWeb"/>
        <w:spacing w:after="120"/>
        <w:divId w:val="621686902"/>
      </w:pPr>
      <w:r>
        <w:rPr>
          <w:b/>
          <w:bCs/>
        </w:rPr>
        <w:t>This schema specifies the XML namespace:</w:t>
      </w:r>
    </w:p>
    <w:p w14:paraId="59A5AD5A" w14:textId="77777777" w:rsidR="004061CA" w:rsidRDefault="004061CA" w:rsidP="00BE01A1">
      <w:pPr>
        <w:pStyle w:val="NormalWeb"/>
        <w:spacing w:after="120"/>
        <w:ind w:left="1224"/>
        <w:divId w:val="621686902"/>
      </w:pPr>
      <w:r>
        <w:rPr>
          <w:rStyle w:val="Emphasis"/>
        </w:rPr>
        <w:t>http://lxistandard.org/schemas/LXICertificateRequest/1.0</w:t>
      </w:r>
      <w:r>
        <w:t xml:space="preserve">, version: </w:t>
      </w:r>
      <w:r>
        <w:rPr>
          <w:rStyle w:val="Emphasis"/>
        </w:rPr>
        <w:t>1.0</w:t>
      </w:r>
      <w:r>
        <w:br/>
      </w:r>
      <w:r>
        <w:rPr>
          <w:rStyle w:val="Emphasis"/>
        </w:rPr>
        <w:t>Editorial date: Nov 17, 2022</w:t>
      </w:r>
    </w:p>
    <w:p w14:paraId="43F84770" w14:textId="77777777" w:rsidR="004061CA" w:rsidRDefault="004061CA" w:rsidP="00BE01A1">
      <w:pPr>
        <w:pStyle w:val="Heading3"/>
        <w:spacing w:after="120"/>
        <w:divId w:val="2091190458"/>
      </w:pPr>
      <w:bookmarkStart w:id="178" w:name="_Toc134436645"/>
      <w:r>
        <w:t>LXICertificateRequest</w:t>
      </w:r>
      <w:bookmarkEnd w:id="178"/>
    </w:p>
    <w:p w14:paraId="26D97193" w14:textId="77777777" w:rsidR="004061CA" w:rsidRDefault="004061CA" w:rsidP="00BE01A1">
      <w:pPr>
        <w:pStyle w:val="NormalWeb"/>
        <w:spacing w:after="120"/>
        <w:divId w:val="838538728"/>
        <w:rPr>
          <w:rFonts w:eastAsiaTheme="minorEastAsia"/>
        </w:rPr>
      </w:pPr>
      <w:r>
        <w:rPr>
          <w:rStyle w:val="Emphasis"/>
        </w:rPr>
        <w:t>LXICertificateRequest</w:t>
      </w:r>
      <w:r>
        <w:t xml:space="preserve"> contains attributes that a client may request be used for a device certificate. </w:t>
      </w:r>
    </w:p>
    <w:p w14:paraId="7EE6DEBA" w14:textId="77777777" w:rsidR="004061CA" w:rsidRDefault="004061CA" w:rsidP="00BE01A1">
      <w:pPr>
        <w:pStyle w:val="NormalWeb"/>
        <w:spacing w:after="120"/>
        <w:divId w:val="2091190458"/>
      </w:pPr>
      <w:r>
        <w:t xml:space="preserve">The </w:t>
      </w:r>
      <w:r>
        <w:rPr>
          <w:rStyle w:val="Emphasis"/>
        </w:rPr>
        <w:t>LXICertificateRequest</w:t>
      </w:r>
      <w:r>
        <w:t xml:space="preserve"> complex type has </w:t>
      </w:r>
      <w:r>
        <w:rPr>
          <w:b/>
          <w:bCs/>
        </w:rPr>
        <w:t>no attributes</w:t>
      </w:r>
    </w:p>
    <w:p w14:paraId="79FB8CF6" w14:textId="77777777" w:rsidR="004061CA" w:rsidRDefault="004061CA" w:rsidP="00BE01A1">
      <w:pPr>
        <w:pStyle w:val="Heading4"/>
        <w:spacing w:after="120"/>
        <w:divId w:val="2091190458"/>
      </w:pPr>
      <w:r>
        <w:t>Sub-elements</w:t>
      </w:r>
    </w:p>
    <w:p w14:paraId="425BC243" w14:textId="77777777" w:rsidR="004061CA" w:rsidRDefault="004061CA" w:rsidP="00BE01A1">
      <w:pPr>
        <w:pStyle w:val="NormalWeb"/>
        <w:spacing w:after="120"/>
        <w:divId w:val="2091190458"/>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361"/>
        <w:gridCol w:w="2236"/>
        <w:gridCol w:w="1521"/>
        <w:gridCol w:w="4242"/>
      </w:tblGrid>
      <w:tr w:rsidR="004061CA" w14:paraId="30C4018F" w14:textId="77777777">
        <w:trPr>
          <w:divId w:val="2091190458"/>
          <w:tblCellSpacing w:w="15" w:type="dxa"/>
        </w:trPr>
        <w:tc>
          <w:tcPr>
            <w:tcW w:w="0" w:type="auto"/>
            <w:shd w:val="clear" w:color="auto" w:fill="008000"/>
            <w:tcMar>
              <w:top w:w="45" w:type="dxa"/>
              <w:left w:w="45" w:type="dxa"/>
              <w:bottom w:w="45" w:type="dxa"/>
              <w:right w:w="45" w:type="dxa"/>
            </w:tcMar>
            <w:vAlign w:val="center"/>
            <w:hideMark/>
          </w:tcPr>
          <w:p w14:paraId="553858C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6DB2E5B1"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0322ACD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644E73F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36B87676" w14:textId="77777777">
        <w:trPr>
          <w:divId w:val="2091190458"/>
          <w:tblCellSpacing w:w="15" w:type="dxa"/>
        </w:trPr>
        <w:tc>
          <w:tcPr>
            <w:tcW w:w="0" w:type="auto"/>
            <w:tcMar>
              <w:top w:w="15" w:type="dxa"/>
              <w:left w:w="45" w:type="dxa"/>
              <w:bottom w:w="15" w:type="dxa"/>
              <w:right w:w="45" w:type="dxa"/>
            </w:tcMar>
            <w:hideMark/>
          </w:tcPr>
          <w:p w14:paraId="6A7C9D38" w14:textId="77777777" w:rsidR="004061CA" w:rsidRDefault="004061CA" w:rsidP="00BE01A1">
            <w:pPr>
              <w:spacing w:after="120"/>
              <w:rPr>
                <w:rFonts w:ascii="Trebuchet MS" w:hAnsi="Trebuchet MS"/>
                <w:szCs w:val="20"/>
              </w:rPr>
            </w:pPr>
            <w:r>
              <w:rPr>
                <w:rFonts w:ascii="Trebuchet MS" w:hAnsi="Trebuchet MS"/>
                <w:szCs w:val="20"/>
              </w:rPr>
              <w:t>SubjectName</w:t>
            </w:r>
          </w:p>
        </w:tc>
        <w:tc>
          <w:tcPr>
            <w:tcW w:w="0" w:type="auto"/>
            <w:tcMar>
              <w:top w:w="15" w:type="dxa"/>
              <w:left w:w="45" w:type="dxa"/>
              <w:bottom w:w="15" w:type="dxa"/>
              <w:right w:w="45" w:type="dxa"/>
            </w:tcMar>
            <w:hideMark/>
          </w:tcPr>
          <w:p w14:paraId="49A8581E" w14:textId="77777777" w:rsidR="004061CA" w:rsidRDefault="004061CA" w:rsidP="00BE01A1">
            <w:pPr>
              <w:spacing w:after="120"/>
              <w:rPr>
                <w:rFonts w:ascii="Trebuchet MS" w:hAnsi="Trebuchet MS"/>
                <w:szCs w:val="20"/>
              </w:rPr>
            </w:pPr>
            <w:r>
              <w:rPr>
                <w:rFonts w:ascii="Trebuchet MS" w:hAnsi="Trebuchet MS"/>
                <w:szCs w:val="20"/>
              </w:rPr>
              <w:t>lxi:SubjectName</w:t>
            </w:r>
          </w:p>
        </w:tc>
        <w:tc>
          <w:tcPr>
            <w:tcW w:w="0" w:type="auto"/>
            <w:tcMar>
              <w:top w:w="15" w:type="dxa"/>
              <w:left w:w="45" w:type="dxa"/>
              <w:bottom w:w="15" w:type="dxa"/>
              <w:right w:w="45" w:type="dxa"/>
            </w:tcMar>
            <w:hideMark/>
          </w:tcPr>
          <w:p w14:paraId="5A494A84"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48BC9F1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SubjectName</w:t>
            </w:r>
            <w:r>
              <w:rPr>
                <w:rFonts w:ascii="Trebuchet MS" w:hAnsi="Trebuchet MS"/>
                <w:szCs w:val="20"/>
              </w:rPr>
              <w:t xml:space="preserve"> specifies the attributes of the distinguished name to be used in the subject of the certificate. </w:t>
            </w:r>
          </w:p>
          <w:p w14:paraId="072F2559"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subject of the certificate indicates the identity of the LXI device. </w:t>
            </w:r>
          </w:p>
        </w:tc>
      </w:tr>
      <w:tr w:rsidR="004061CA" w14:paraId="20DC8212" w14:textId="77777777">
        <w:trPr>
          <w:divId w:val="2091190458"/>
          <w:tblCellSpacing w:w="15" w:type="dxa"/>
        </w:trPr>
        <w:tc>
          <w:tcPr>
            <w:tcW w:w="0" w:type="auto"/>
            <w:tcMar>
              <w:top w:w="15" w:type="dxa"/>
              <w:left w:w="45" w:type="dxa"/>
              <w:bottom w:w="15" w:type="dxa"/>
              <w:right w:w="45" w:type="dxa"/>
            </w:tcMar>
            <w:hideMark/>
          </w:tcPr>
          <w:p w14:paraId="5DA5705F" w14:textId="77777777" w:rsidR="004061CA" w:rsidRDefault="004061CA" w:rsidP="00BE01A1">
            <w:pPr>
              <w:spacing w:after="120"/>
              <w:rPr>
                <w:rFonts w:ascii="Trebuchet MS" w:hAnsi="Trebuchet MS"/>
                <w:szCs w:val="20"/>
              </w:rPr>
            </w:pPr>
            <w:r>
              <w:rPr>
                <w:rFonts w:ascii="Trebuchet MS" w:hAnsi="Trebuchet MS"/>
                <w:szCs w:val="20"/>
              </w:rPr>
              <w:t>AltDnsName</w:t>
            </w:r>
          </w:p>
        </w:tc>
        <w:tc>
          <w:tcPr>
            <w:tcW w:w="0" w:type="auto"/>
            <w:tcMar>
              <w:top w:w="15" w:type="dxa"/>
              <w:left w:w="45" w:type="dxa"/>
              <w:bottom w:w="15" w:type="dxa"/>
              <w:right w:w="45" w:type="dxa"/>
            </w:tcMar>
            <w:hideMark/>
          </w:tcPr>
          <w:p w14:paraId="2ED4CEBE"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50C2DE2"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2F490F4B"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AltDnsName</w:t>
            </w:r>
            <w:r>
              <w:rPr>
                <w:rFonts w:ascii="Trebuchet MS" w:hAnsi="Trebuchet MS"/>
                <w:szCs w:val="20"/>
              </w:rPr>
              <w:t xml:space="preserve"> specifies the alternate DNS name to be used in the certificate. </w:t>
            </w:r>
          </w:p>
        </w:tc>
      </w:tr>
      <w:tr w:rsidR="004061CA" w14:paraId="655013DD" w14:textId="77777777">
        <w:trPr>
          <w:divId w:val="2091190458"/>
          <w:tblCellSpacing w:w="15" w:type="dxa"/>
        </w:trPr>
        <w:tc>
          <w:tcPr>
            <w:tcW w:w="0" w:type="auto"/>
            <w:tcMar>
              <w:top w:w="15" w:type="dxa"/>
              <w:left w:w="45" w:type="dxa"/>
              <w:bottom w:w="15" w:type="dxa"/>
              <w:right w:w="45" w:type="dxa"/>
            </w:tcMar>
            <w:hideMark/>
          </w:tcPr>
          <w:p w14:paraId="4676AD80" w14:textId="77777777" w:rsidR="004061CA" w:rsidRDefault="004061CA" w:rsidP="00BE01A1">
            <w:pPr>
              <w:spacing w:after="120"/>
              <w:rPr>
                <w:rFonts w:ascii="Trebuchet MS" w:hAnsi="Trebuchet MS"/>
                <w:szCs w:val="20"/>
              </w:rPr>
            </w:pPr>
            <w:r>
              <w:rPr>
                <w:rFonts w:ascii="Trebuchet MS" w:hAnsi="Trebuchet MS"/>
                <w:szCs w:val="20"/>
              </w:rPr>
              <w:t>AltIPAddress</w:t>
            </w:r>
          </w:p>
        </w:tc>
        <w:tc>
          <w:tcPr>
            <w:tcW w:w="0" w:type="auto"/>
            <w:tcMar>
              <w:top w:w="15" w:type="dxa"/>
              <w:left w:w="45" w:type="dxa"/>
              <w:bottom w:w="15" w:type="dxa"/>
              <w:right w:w="45" w:type="dxa"/>
            </w:tcMar>
            <w:hideMark/>
          </w:tcPr>
          <w:p w14:paraId="51EAF3D8"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D999856"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875E02D"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AltIPAddress</w:t>
            </w:r>
            <w:r>
              <w:rPr>
                <w:rFonts w:ascii="Trebuchet MS" w:hAnsi="Trebuchet MS"/>
                <w:szCs w:val="20"/>
              </w:rPr>
              <w:t xml:space="preserve"> specifies the alternate IP Address to be used in the certificate. </w:t>
            </w:r>
          </w:p>
          <w:p w14:paraId="6D25FC61"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Multiple IP addresses may be specified as a comma separated list. </w:t>
            </w:r>
          </w:p>
        </w:tc>
      </w:tr>
      <w:tr w:rsidR="004061CA" w14:paraId="7F801F98" w14:textId="77777777">
        <w:trPr>
          <w:divId w:val="2091190458"/>
          <w:tblCellSpacing w:w="15" w:type="dxa"/>
        </w:trPr>
        <w:tc>
          <w:tcPr>
            <w:tcW w:w="0" w:type="auto"/>
            <w:tcMar>
              <w:top w:w="15" w:type="dxa"/>
              <w:left w:w="45" w:type="dxa"/>
              <w:bottom w:w="15" w:type="dxa"/>
              <w:right w:w="45" w:type="dxa"/>
            </w:tcMar>
            <w:hideMark/>
          </w:tcPr>
          <w:p w14:paraId="4C170497" w14:textId="77777777" w:rsidR="004061CA" w:rsidRDefault="004061CA" w:rsidP="00BE01A1">
            <w:pPr>
              <w:spacing w:after="120"/>
              <w:rPr>
                <w:rFonts w:ascii="Trebuchet MS" w:hAnsi="Trebuchet MS"/>
                <w:szCs w:val="20"/>
              </w:rPr>
            </w:pPr>
            <w:r>
              <w:rPr>
                <w:rFonts w:ascii="Trebuchet MS" w:hAnsi="Trebuchet MS"/>
                <w:szCs w:val="20"/>
              </w:rPr>
              <w:t>Expiration Date Time</w:t>
            </w:r>
          </w:p>
        </w:tc>
        <w:tc>
          <w:tcPr>
            <w:tcW w:w="0" w:type="auto"/>
            <w:tcMar>
              <w:top w:w="15" w:type="dxa"/>
              <w:left w:w="45" w:type="dxa"/>
              <w:bottom w:w="15" w:type="dxa"/>
              <w:right w:w="45" w:type="dxa"/>
            </w:tcMar>
            <w:hideMark/>
          </w:tcPr>
          <w:p w14:paraId="2A17DFA3"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0EB2E54"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95D3C9D"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ExpirationDateTime</w:t>
            </w:r>
            <w:r>
              <w:rPr>
                <w:rFonts w:ascii="Trebuchet MS" w:hAnsi="Trebuchet MS"/>
                <w:szCs w:val="20"/>
              </w:rPr>
              <w:t xml:space="preserve"> indicates the time at which the requested certificate will expire. </w:t>
            </w:r>
          </w:p>
          <w:p w14:paraId="58EAFC52"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RULE:23.16.1.1-1</w:t>
            </w:r>
            <w:r>
              <w:rPr>
                <w:rFonts w:ascii="Trebuchet MS" w:hAnsi="Trebuchet MS"/>
                <w:szCs w:val="20"/>
              </w:rPr>
              <w:t xml:space="preserve"> The expiration date and time shall be expressed in ASN.1 format using ASN.1 GeneralizedTime per RFC5280. </w:t>
            </w:r>
          </w:p>
          <w:p w14:paraId="49DEB2DA" w14:textId="77777777" w:rsidR="004061CA" w:rsidRDefault="004061CA" w:rsidP="00BE01A1">
            <w:pPr>
              <w:pStyle w:val="NormalWeb"/>
              <w:spacing w:after="120"/>
              <w:rPr>
                <w:rFonts w:ascii="Trebuchet MS" w:hAnsi="Trebuchet MS"/>
                <w:szCs w:val="20"/>
              </w:rPr>
            </w:pPr>
            <w:r>
              <w:rPr>
                <w:rFonts w:ascii="Trebuchet MS" w:hAnsi="Trebuchet MS"/>
                <w:b/>
                <w:bCs/>
                <w:szCs w:val="20"/>
              </w:rPr>
              <w:lastRenderedPageBreak/>
              <w:t xml:space="preserve">OBSERVATION: </w:t>
            </w:r>
            <w:r>
              <w:rPr>
                <w:rStyle w:val="Emphasis"/>
                <w:rFonts w:ascii="Trebuchet MS" w:hAnsi="Trebuchet MS"/>
                <w:szCs w:val="20"/>
              </w:rPr>
              <w:t>The device will need to convert GeneralizedTime to UTC time if the year is between 1950 and 2050.</w:t>
            </w:r>
            <w:r>
              <w:rPr>
                <w:rFonts w:ascii="Trebuchet MS" w:hAnsi="Trebuchet MS"/>
                <w:szCs w:val="20"/>
              </w:rPr>
              <w:t xml:space="preserve"> </w:t>
            </w:r>
          </w:p>
        </w:tc>
      </w:tr>
      <w:tr w:rsidR="004061CA" w14:paraId="2C6DA7F8" w14:textId="77777777">
        <w:trPr>
          <w:divId w:val="2091190458"/>
          <w:tblCellSpacing w:w="15" w:type="dxa"/>
        </w:trPr>
        <w:tc>
          <w:tcPr>
            <w:tcW w:w="0" w:type="auto"/>
            <w:tcMar>
              <w:top w:w="15" w:type="dxa"/>
              <w:left w:w="45" w:type="dxa"/>
              <w:bottom w:w="15" w:type="dxa"/>
              <w:right w:w="45" w:type="dxa"/>
            </w:tcMar>
            <w:hideMark/>
          </w:tcPr>
          <w:p w14:paraId="71491894" w14:textId="77777777" w:rsidR="004061CA" w:rsidRDefault="004061CA" w:rsidP="00BE01A1">
            <w:pPr>
              <w:spacing w:after="120"/>
              <w:rPr>
                <w:rFonts w:ascii="Trebuchet MS" w:hAnsi="Trebuchet MS"/>
                <w:szCs w:val="20"/>
              </w:rPr>
            </w:pPr>
            <w:r>
              <w:rPr>
                <w:rFonts w:ascii="Trebuchet MS" w:hAnsi="Trebuchet MS"/>
                <w:szCs w:val="20"/>
              </w:rPr>
              <w:lastRenderedPageBreak/>
              <w:t>Signature Algorithm</w:t>
            </w:r>
          </w:p>
        </w:tc>
        <w:tc>
          <w:tcPr>
            <w:tcW w:w="0" w:type="auto"/>
            <w:tcMar>
              <w:top w:w="15" w:type="dxa"/>
              <w:left w:w="45" w:type="dxa"/>
              <w:bottom w:w="15" w:type="dxa"/>
              <w:right w:w="45" w:type="dxa"/>
            </w:tcMar>
            <w:hideMark/>
          </w:tcPr>
          <w:p w14:paraId="1C40EA77"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16FA516"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31CE5E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SignatureAlgorithm</w:t>
            </w:r>
            <w:r>
              <w:rPr>
                <w:rFonts w:ascii="Trebuchet MS" w:hAnsi="Trebuchet MS"/>
                <w:szCs w:val="20"/>
              </w:rPr>
              <w:t xml:space="preserve"> specifies the signature algorithm that the certificate keyset should use. The string is the Object IDentifier (OID) string specified in RFC 3279 or its hierarchy of successors. The OID uniquely identifies the signature algorithm and is a string of integers separated by decimal points. For instance the OID string for SHA256 with RSA Encryption is "1.2.840.113549.1.1.11". </w:t>
            </w:r>
          </w:p>
          <w:p w14:paraId="76ACAF80"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Vendors are encouraged to use state of the art cryptographic algorithms when generating certificates or signing requests and thus keep the software up-to-date. Failure to do so may result in devices being easily compromised. For instance, the MD5 and SHA-1 algorithms have been deprecated and are known to be inadequate and should not be used to generated new certificates or sign requests. However, existing certificates should be supported. </w:t>
            </w:r>
          </w:p>
          <w:p w14:paraId="59D5AC02"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If absent the signature algorithm is device dependent. This differs from sending an empty string which produces an error. </w:t>
            </w:r>
          </w:p>
          <w:p w14:paraId="7534BD89"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RULE:23.16.1.1-2</w:t>
            </w:r>
            <w:r>
              <w:rPr>
                <w:rFonts w:ascii="Trebuchet MS" w:hAnsi="Trebuchet MS"/>
                <w:szCs w:val="20"/>
              </w:rPr>
              <w:t xml:space="preserve"> If the device does not support the requested signature algorithm, then the certificate request shall fail. The returned </w:t>
            </w:r>
            <w:r>
              <w:rPr>
                <w:rStyle w:val="Emphasis"/>
                <w:rFonts w:ascii="Trebuchet MS" w:hAnsi="Trebuchet MS"/>
                <w:szCs w:val="20"/>
              </w:rPr>
              <w:t>LXIProblemDetails/Title</w:t>
            </w:r>
            <w:r>
              <w:rPr>
                <w:rFonts w:ascii="Trebuchet MS" w:hAnsi="Trebuchet MS"/>
                <w:szCs w:val="20"/>
              </w:rPr>
              <w:t xml:space="preserve"> element shall contain an indication that the SignatureAlgorithm was invalid. The </w:t>
            </w:r>
            <w:r>
              <w:rPr>
                <w:rStyle w:val="Emphasis"/>
                <w:rFonts w:ascii="Trebuchet MS" w:hAnsi="Trebuchet MS"/>
                <w:szCs w:val="20"/>
              </w:rPr>
              <w:t>LXIProblemDetails/Instance</w:t>
            </w:r>
            <w:r>
              <w:rPr>
                <w:rFonts w:ascii="Trebuchet MS" w:hAnsi="Trebuchet MS"/>
                <w:szCs w:val="20"/>
              </w:rPr>
              <w:t xml:space="preserve"> shall have a comma separated list of accepted values. </w:t>
            </w:r>
          </w:p>
          <w:p w14:paraId="035837CB"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OBSERVATION: </w:t>
            </w:r>
            <w:r>
              <w:rPr>
                <w:rStyle w:val="Emphasis"/>
                <w:rFonts w:ascii="Trebuchet MS" w:hAnsi="Trebuchet MS"/>
                <w:szCs w:val="20"/>
              </w:rPr>
              <w:t>Clients can determine the supported signature algorithms by sending the SignatureAlgorithm element with an empty string for the SignatureAlgorithm.</w:t>
            </w:r>
            <w:r>
              <w:rPr>
                <w:rFonts w:ascii="Trebuchet MS" w:hAnsi="Trebuchet MS"/>
                <w:szCs w:val="20"/>
              </w:rPr>
              <w:t xml:space="preserve"> </w:t>
            </w:r>
          </w:p>
          <w:p w14:paraId="6A612682"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w:t>
            </w:r>
            <w:r>
              <w:rPr>
                <w:rStyle w:val="Emphasis"/>
                <w:rFonts w:ascii="Trebuchet MS" w:hAnsi="Trebuchet MS"/>
                <w:szCs w:val="20"/>
              </w:rPr>
              <w:t>LXICertificateRequest</w:t>
            </w:r>
            <w:r>
              <w:rPr>
                <w:rFonts w:ascii="Trebuchet MS" w:hAnsi="Trebuchet MS"/>
                <w:szCs w:val="20"/>
              </w:rPr>
              <w:t xml:space="preserve"> schema with the </w:t>
            </w:r>
            <w:r>
              <w:rPr>
                <w:rStyle w:val="Emphasis"/>
                <w:rFonts w:ascii="Trebuchet MS" w:hAnsi="Trebuchet MS"/>
                <w:szCs w:val="20"/>
              </w:rPr>
              <w:t>SignatureAlgorithm</w:t>
            </w:r>
            <w:r>
              <w:rPr>
                <w:rFonts w:ascii="Trebuchet MS" w:hAnsi="Trebuchet MS"/>
                <w:szCs w:val="20"/>
              </w:rPr>
              <w:t xml:space="preserve"> is used in both the LXI Create Certificate API and LXI CSR GET API. </w:t>
            </w:r>
          </w:p>
          <w:p w14:paraId="2C0F392C" w14:textId="77777777" w:rsidR="004061CA" w:rsidRDefault="004061CA" w:rsidP="00BE01A1">
            <w:pPr>
              <w:numPr>
                <w:ilvl w:val="0"/>
                <w:numId w:val="50"/>
              </w:numPr>
              <w:spacing w:before="100" w:beforeAutospacing="1" w:after="120"/>
              <w:rPr>
                <w:rFonts w:ascii="Trebuchet MS" w:hAnsi="Trebuchet MS"/>
                <w:szCs w:val="20"/>
              </w:rPr>
            </w:pPr>
            <w:r>
              <w:rPr>
                <w:rFonts w:ascii="Trebuchet MS" w:hAnsi="Trebuchet MS"/>
                <w:szCs w:val="20"/>
              </w:rPr>
              <w:t xml:space="preserve">When used in the LXI Create Certificate API </w:t>
            </w:r>
            <w:r>
              <w:rPr>
                <w:rStyle w:val="Emphasis"/>
                <w:rFonts w:ascii="Trebuchet MS" w:hAnsi="Trebuchet MS"/>
                <w:szCs w:val="20"/>
              </w:rPr>
              <w:t>SignatureAlgorithm</w:t>
            </w:r>
            <w:r>
              <w:rPr>
                <w:rFonts w:ascii="Trebuchet MS" w:hAnsi="Trebuchet MS"/>
                <w:szCs w:val="20"/>
              </w:rPr>
              <w:t xml:space="preserve"> specifies the signature algorithm and the key type used to create the LDevID. </w:t>
            </w:r>
          </w:p>
          <w:p w14:paraId="5F110EB2" w14:textId="77777777" w:rsidR="004061CA" w:rsidRDefault="004061CA" w:rsidP="00BE01A1">
            <w:pPr>
              <w:numPr>
                <w:ilvl w:val="0"/>
                <w:numId w:val="50"/>
              </w:numPr>
              <w:spacing w:before="100" w:beforeAutospacing="1" w:after="120"/>
              <w:rPr>
                <w:rFonts w:ascii="Trebuchet MS" w:hAnsi="Trebuchet MS"/>
                <w:szCs w:val="20"/>
              </w:rPr>
            </w:pPr>
            <w:r>
              <w:rPr>
                <w:rFonts w:ascii="Trebuchet MS" w:hAnsi="Trebuchet MS"/>
                <w:szCs w:val="20"/>
              </w:rPr>
              <w:t xml:space="preserve">For the LXI CSR GET API, </w:t>
            </w:r>
            <w:r>
              <w:rPr>
                <w:rStyle w:val="Emphasis"/>
                <w:rFonts w:ascii="Trebuchet MS" w:hAnsi="Trebuchet MS"/>
                <w:szCs w:val="20"/>
              </w:rPr>
              <w:t>SignatureAlgorithm</w:t>
            </w:r>
            <w:r>
              <w:rPr>
                <w:rFonts w:ascii="Trebuchet MS" w:hAnsi="Trebuchet MS"/>
                <w:szCs w:val="20"/>
              </w:rPr>
              <w:t xml:space="preserve"> indicates how the returned CSR has been signed by the device, including both the </w:t>
            </w:r>
            <w:r>
              <w:rPr>
                <w:rFonts w:ascii="Trebuchet MS" w:hAnsi="Trebuchet MS"/>
                <w:szCs w:val="20"/>
              </w:rPr>
              <w:lastRenderedPageBreak/>
              <w:t xml:space="preserve">algorithm and the public/private key type. Note that the Certificate Authority (CA) chooses the certificate signature algorithm independently of this field. Note that the client (such as a CA) will use the public key from the CSR to ensure that the instrument has the corresponding private key. </w:t>
            </w:r>
          </w:p>
        </w:tc>
      </w:tr>
      <w:tr w:rsidR="004061CA" w14:paraId="6390911D" w14:textId="77777777">
        <w:trPr>
          <w:divId w:val="2091190458"/>
          <w:tblCellSpacing w:w="15" w:type="dxa"/>
        </w:trPr>
        <w:tc>
          <w:tcPr>
            <w:tcW w:w="0" w:type="auto"/>
            <w:tcMar>
              <w:top w:w="15" w:type="dxa"/>
              <w:left w:w="45" w:type="dxa"/>
              <w:bottom w:w="15" w:type="dxa"/>
              <w:right w:w="45" w:type="dxa"/>
            </w:tcMar>
            <w:hideMark/>
          </w:tcPr>
          <w:p w14:paraId="05D19EC1" w14:textId="77777777" w:rsidR="004061CA" w:rsidRDefault="004061CA" w:rsidP="00BE01A1">
            <w:pPr>
              <w:spacing w:after="120"/>
              <w:rPr>
                <w:rFonts w:ascii="Trebuchet MS" w:hAnsi="Trebuchet MS"/>
                <w:szCs w:val="20"/>
              </w:rPr>
            </w:pPr>
            <w:r>
              <w:rPr>
                <w:rFonts w:ascii="Trebuchet MS" w:hAnsi="Trebuchet MS"/>
                <w:szCs w:val="20"/>
              </w:rPr>
              <w:lastRenderedPageBreak/>
              <w:t>Certificate Extension</w:t>
            </w:r>
          </w:p>
        </w:tc>
        <w:tc>
          <w:tcPr>
            <w:tcW w:w="0" w:type="auto"/>
            <w:tcMar>
              <w:top w:w="15" w:type="dxa"/>
              <w:left w:w="45" w:type="dxa"/>
              <w:bottom w:w="15" w:type="dxa"/>
              <w:right w:w="45" w:type="dxa"/>
            </w:tcMar>
            <w:hideMark/>
          </w:tcPr>
          <w:p w14:paraId="55C3F46E" w14:textId="77777777" w:rsidR="004061CA" w:rsidRDefault="004061CA" w:rsidP="00BE01A1">
            <w:pPr>
              <w:spacing w:after="120"/>
              <w:rPr>
                <w:rFonts w:ascii="Trebuchet MS" w:hAnsi="Trebuchet MS"/>
                <w:szCs w:val="20"/>
              </w:rPr>
            </w:pPr>
            <w:r>
              <w:rPr>
                <w:rFonts w:ascii="Trebuchet MS" w:hAnsi="Trebuchet MS"/>
                <w:szCs w:val="20"/>
              </w:rPr>
              <w:t>lxi:CertificateExtension</w:t>
            </w:r>
          </w:p>
        </w:tc>
        <w:tc>
          <w:tcPr>
            <w:tcW w:w="0" w:type="auto"/>
            <w:tcMar>
              <w:top w:w="15" w:type="dxa"/>
              <w:left w:w="45" w:type="dxa"/>
              <w:bottom w:w="15" w:type="dxa"/>
              <w:right w:w="45" w:type="dxa"/>
            </w:tcMar>
            <w:hideMark/>
          </w:tcPr>
          <w:p w14:paraId="59850124"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5E89B27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CertificateExtension</w:t>
            </w:r>
            <w:r>
              <w:rPr>
                <w:rFonts w:ascii="Trebuchet MS" w:hAnsi="Trebuchet MS"/>
                <w:szCs w:val="20"/>
              </w:rPr>
              <w:t xml:space="preserve"> permits the user to request arbitrary certificate fields based on the object identifier and field values. </w:t>
            </w:r>
          </w:p>
        </w:tc>
      </w:tr>
    </w:tbl>
    <w:p w14:paraId="3C1BF87A" w14:textId="77777777" w:rsidR="004061CA" w:rsidRDefault="004061CA" w:rsidP="00BE01A1">
      <w:pPr>
        <w:spacing w:after="120"/>
        <w:divId w:val="2091190458"/>
        <w:rPr>
          <w:sz w:val="24"/>
        </w:rPr>
      </w:pPr>
    </w:p>
    <w:p w14:paraId="18182C3A" w14:textId="77777777" w:rsidR="004061CA" w:rsidRDefault="004061CA" w:rsidP="00BE01A1">
      <w:pPr>
        <w:pStyle w:val="Heading3"/>
        <w:spacing w:after="120"/>
        <w:divId w:val="2091190458"/>
      </w:pPr>
      <w:bookmarkStart w:id="179" w:name="_Toc134436646"/>
      <w:r>
        <w:t>SubjectName</w:t>
      </w:r>
      <w:bookmarkEnd w:id="179"/>
    </w:p>
    <w:p w14:paraId="7265609E" w14:textId="77777777" w:rsidR="004061CA" w:rsidRDefault="004061CA" w:rsidP="00BE01A1">
      <w:pPr>
        <w:pStyle w:val="NormalWeb"/>
        <w:spacing w:after="120"/>
        <w:divId w:val="168957375"/>
        <w:rPr>
          <w:rFonts w:eastAsiaTheme="minorEastAsia"/>
        </w:rPr>
      </w:pPr>
      <w:r>
        <w:rPr>
          <w:rStyle w:val="Emphasis"/>
        </w:rPr>
        <w:t>SubjectName</w:t>
      </w:r>
      <w:r>
        <w:t xml:space="preserve"> contains the various attributes of the requested certificate subject. </w:t>
      </w:r>
    </w:p>
    <w:p w14:paraId="36388C67" w14:textId="77777777" w:rsidR="004061CA" w:rsidRDefault="004061CA" w:rsidP="00BE01A1">
      <w:pPr>
        <w:pStyle w:val="NormalWeb"/>
        <w:spacing w:after="120"/>
        <w:divId w:val="168957375"/>
      </w:pPr>
      <w:r>
        <w:rPr>
          <w:b/>
          <w:bCs/>
        </w:rPr>
        <w:t>RULE:23.16.2-1</w:t>
      </w:r>
      <w:r>
        <w:t xml:space="preserve"> The default fields for the subject name shall be the values used in the device IDevID. </w:t>
      </w:r>
    </w:p>
    <w:p w14:paraId="326F20C3" w14:textId="77777777" w:rsidR="004061CA" w:rsidRDefault="004061CA" w:rsidP="00BE01A1">
      <w:pPr>
        <w:pStyle w:val="NormalWeb"/>
        <w:spacing w:after="120"/>
        <w:divId w:val="2091190458"/>
      </w:pPr>
      <w:r>
        <w:t xml:space="preserve">The </w:t>
      </w:r>
      <w:r>
        <w:rPr>
          <w:rStyle w:val="Emphasis"/>
        </w:rPr>
        <w:t>SubjectName</w:t>
      </w:r>
      <w:r>
        <w:t xml:space="preserve"> complex type has </w:t>
      </w:r>
      <w:r>
        <w:rPr>
          <w:b/>
          <w:bCs/>
        </w:rPr>
        <w:t>no attributes</w:t>
      </w:r>
    </w:p>
    <w:p w14:paraId="6C48AE68" w14:textId="77777777" w:rsidR="004061CA" w:rsidRDefault="004061CA" w:rsidP="00BE01A1">
      <w:pPr>
        <w:pStyle w:val="Heading4"/>
        <w:spacing w:after="120"/>
        <w:divId w:val="2091190458"/>
      </w:pPr>
      <w:r>
        <w:t>Sub-elements</w:t>
      </w:r>
    </w:p>
    <w:p w14:paraId="3B57B641" w14:textId="77777777" w:rsidR="004061CA" w:rsidRDefault="004061CA" w:rsidP="00BE01A1">
      <w:pPr>
        <w:pStyle w:val="NormalWeb"/>
        <w:spacing w:after="120"/>
        <w:divId w:val="2091190458"/>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575"/>
        <w:gridCol w:w="2378"/>
        <w:gridCol w:w="1573"/>
        <w:gridCol w:w="3834"/>
      </w:tblGrid>
      <w:tr w:rsidR="004061CA" w14:paraId="6B84C9AC" w14:textId="77777777">
        <w:trPr>
          <w:divId w:val="2091190458"/>
          <w:tblCellSpacing w:w="15" w:type="dxa"/>
        </w:trPr>
        <w:tc>
          <w:tcPr>
            <w:tcW w:w="0" w:type="auto"/>
            <w:shd w:val="clear" w:color="auto" w:fill="008000"/>
            <w:tcMar>
              <w:top w:w="45" w:type="dxa"/>
              <w:left w:w="45" w:type="dxa"/>
              <w:bottom w:w="45" w:type="dxa"/>
              <w:right w:w="45" w:type="dxa"/>
            </w:tcMar>
            <w:vAlign w:val="center"/>
            <w:hideMark/>
          </w:tcPr>
          <w:p w14:paraId="2EF7B9CD"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09FAD4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8C8A69C"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04AC92B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05F83254" w14:textId="77777777">
        <w:trPr>
          <w:divId w:val="2091190458"/>
          <w:tblCellSpacing w:w="15" w:type="dxa"/>
        </w:trPr>
        <w:tc>
          <w:tcPr>
            <w:tcW w:w="0" w:type="auto"/>
            <w:tcMar>
              <w:top w:w="15" w:type="dxa"/>
              <w:left w:w="45" w:type="dxa"/>
              <w:bottom w:w="15" w:type="dxa"/>
              <w:right w:w="45" w:type="dxa"/>
            </w:tcMar>
            <w:hideMark/>
          </w:tcPr>
          <w:p w14:paraId="6039B3DC" w14:textId="77777777" w:rsidR="004061CA" w:rsidRDefault="004061CA" w:rsidP="00BE01A1">
            <w:pPr>
              <w:spacing w:after="120"/>
              <w:rPr>
                <w:rFonts w:ascii="Trebuchet MS" w:hAnsi="Trebuchet MS"/>
                <w:szCs w:val="20"/>
              </w:rPr>
            </w:pPr>
            <w:r>
              <w:rPr>
                <w:rFonts w:ascii="Trebuchet MS" w:hAnsi="Trebuchet MS"/>
                <w:szCs w:val="20"/>
              </w:rPr>
              <w:t>CommonName</w:t>
            </w:r>
          </w:p>
        </w:tc>
        <w:tc>
          <w:tcPr>
            <w:tcW w:w="0" w:type="auto"/>
            <w:tcMar>
              <w:top w:w="15" w:type="dxa"/>
              <w:left w:w="45" w:type="dxa"/>
              <w:bottom w:w="15" w:type="dxa"/>
              <w:right w:w="45" w:type="dxa"/>
            </w:tcMar>
            <w:hideMark/>
          </w:tcPr>
          <w:p w14:paraId="20B5D9D0"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B71C0B3"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5FA7F73"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CommonName</w:t>
            </w:r>
            <w:r>
              <w:rPr>
                <w:rFonts w:ascii="Trebuchet MS" w:hAnsi="Trebuchet MS"/>
                <w:szCs w:val="20"/>
              </w:rPr>
              <w:t xml:space="preserve"> specifies the common name subject attribute. </w:t>
            </w:r>
          </w:p>
        </w:tc>
      </w:tr>
      <w:tr w:rsidR="004061CA" w14:paraId="05927324" w14:textId="77777777">
        <w:trPr>
          <w:divId w:val="2091190458"/>
          <w:tblCellSpacing w:w="15" w:type="dxa"/>
        </w:trPr>
        <w:tc>
          <w:tcPr>
            <w:tcW w:w="0" w:type="auto"/>
            <w:tcMar>
              <w:top w:w="15" w:type="dxa"/>
              <w:left w:w="45" w:type="dxa"/>
              <w:bottom w:w="15" w:type="dxa"/>
              <w:right w:w="45" w:type="dxa"/>
            </w:tcMar>
            <w:hideMark/>
          </w:tcPr>
          <w:p w14:paraId="1DAF61F0" w14:textId="77777777" w:rsidR="004061CA" w:rsidRDefault="004061CA" w:rsidP="00BE01A1">
            <w:pPr>
              <w:spacing w:after="120"/>
              <w:rPr>
                <w:rFonts w:ascii="Trebuchet MS" w:hAnsi="Trebuchet MS"/>
                <w:szCs w:val="20"/>
              </w:rPr>
            </w:pPr>
            <w:r>
              <w:rPr>
                <w:rFonts w:ascii="Trebuchet MS" w:hAnsi="Trebuchet MS"/>
                <w:szCs w:val="20"/>
              </w:rPr>
              <w:t>Organization</w:t>
            </w:r>
          </w:p>
        </w:tc>
        <w:tc>
          <w:tcPr>
            <w:tcW w:w="0" w:type="auto"/>
            <w:tcMar>
              <w:top w:w="15" w:type="dxa"/>
              <w:left w:w="45" w:type="dxa"/>
              <w:bottom w:w="15" w:type="dxa"/>
              <w:right w:w="45" w:type="dxa"/>
            </w:tcMar>
            <w:hideMark/>
          </w:tcPr>
          <w:p w14:paraId="6C4CE81C"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D7175A7"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4BB6EB1"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Organization</w:t>
            </w:r>
            <w:r>
              <w:rPr>
                <w:rFonts w:ascii="Trebuchet MS" w:hAnsi="Trebuchet MS"/>
                <w:szCs w:val="20"/>
              </w:rPr>
              <w:t xml:space="preserve"> specifies the organization subject attribute. </w:t>
            </w:r>
          </w:p>
        </w:tc>
      </w:tr>
      <w:tr w:rsidR="004061CA" w14:paraId="202A2913" w14:textId="77777777">
        <w:trPr>
          <w:divId w:val="2091190458"/>
          <w:tblCellSpacing w:w="15" w:type="dxa"/>
        </w:trPr>
        <w:tc>
          <w:tcPr>
            <w:tcW w:w="0" w:type="auto"/>
            <w:tcMar>
              <w:top w:w="15" w:type="dxa"/>
              <w:left w:w="45" w:type="dxa"/>
              <w:bottom w:w="15" w:type="dxa"/>
              <w:right w:w="45" w:type="dxa"/>
            </w:tcMar>
            <w:hideMark/>
          </w:tcPr>
          <w:p w14:paraId="5E57E2B3" w14:textId="77777777" w:rsidR="004061CA" w:rsidRDefault="004061CA" w:rsidP="00BE01A1">
            <w:pPr>
              <w:spacing w:after="120"/>
              <w:rPr>
                <w:rFonts w:ascii="Trebuchet MS" w:hAnsi="Trebuchet MS"/>
                <w:szCs w:val="20"/>
              </w:rPr>
            </w:pPr>
            <w:r>
              <w:rPr>
                <w:rFonts w:ascii="Trebuchet MS" w:hAnsi="Trebuchet MS"/>
                <w:szCs w:val="20"/>
              </w:rPr>
              <w:t>Organizational Unit</w:t>
            </w:r>
          </w:p>
        </w:tc>
        <w:tc>
          <w:tcPr>
            <w:tcW w:w="0" w:type="auto"/>
            <w:tcMar>
              <w:top w:w="15" w:type="dxa"/>
              <w:left w:w="45" w:type="dxa"/>
              <w:bottom w:w="15" w:type="dxa"/>
              <w:right w:w="45" w:type="dxa"/>
            </w:tcMar>
            <w:hideMark/>
          </w:tcPr>
          <w:p w14:paraId="6CA0D6D3"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715E48C5"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491AB1F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OrganizationUnit</w:t>
            </w:r>
            <w:r>
              <w:rPr>
                <w:rFonts w:ascii="Trebuchet MS" w:hAnsi="Trebuchet MS"/>
                <w:szCs w:val="20"/>
              </w:rPr>
              <w:t xml:space="preserve"> specifies the organization unit subject attribute. </w:t>
            </w:r>
          </w:p>
        </w:tc>
      </w:tr>
      <w:tr w:rsidR="004061CA" w14:paraId="74E75C09" w14:textId="77777777">
        <w:trPr>
          <w:divId w:val="2091190458"/>
          <w:tblCellSpacing w:w="15" w:type="dxa"/>
        </w:trPr>
        <w:tc>
          <w:tcPr>
            <w:tcW w:w="0" w:type="auto"/>
            <w:tcMar>
              <w:top w:w="15" w:type="dxa"/>
              <w:left w:w="45" w:type="dxa"/>
              <w:bottom w:w="15" w:type="dxa"/>
              <w:right w:w="45" w:type="dxa"/>
            </w:tcMar>
            <w:hideMark/>
          </w:tcPr>
          <w:p w14:paraId="0C76774D" w14:textId="77777777" w:rsidR="004061CA" w:rsidRDefault="004061CA" w:rsidP="00BE01A1">
            <w:pPr>
              <w:spacing w:after="120"/>
              <w:rPr>
                <w:rFonts w:ascii="Trebuchet MS" w:hAnsi="Trebuchet MS"/>
                <w:szCs w:val="20"/>
              </w:rPr>
            </w:pPr>
            <w:r>
              <w:rPr>
                <w:rFonts w:ascii="Trebuchet MS" w:hAnsi="Trebuchet MS"/>
                <w:szCs w:val="20"/>
              </w:rPr>
              <w:t>Locality</w:t>
            </w:r>
          </w:p>
        </w:tc>
        <w:tc>
          <w:tcPr>
            <w:tcW w:w="0" w:type="auto"/>
            <w:tcMar>
              <w:top w:w="15" w:type="dxa"/>
              <w:left w:w="45" w:type="dxa"/>
              <w:bottom w:w="15" w:type="dxa"/>
              <w:right w:w="45" w:type="dxa"/>
            </w:tcMar>
            <w:hideMark/>
          </w:tcPr>
          <w:p w14:paraId="37CB7DB2"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14A1DC66"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090FA84"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Locality</w:t>
            </w:r>
            <w:r>
              <w:rPr>
                <w:rFonts w:ascii="Trebuchet MS" w:hAnsi="Trebuchet MS"/>
                <w:szCs w:val="20"/>
              </w:rPr>
              <w:t xml:space="preserve"> specifies the locality subject attribute. </w:t>
            </w:r>
          </w:p>
        </w:tc>
      </w:tr>
      <w:tr w:rsidR="004061CA" w14:paraId="2C50B2CD" w14:textId="77777777">
        <w:trPr>
          <w:divId w:val="2091190458"/>
          <w:tblCellSpacing w:w="15" w:type="dxa"/>
        </w:trPr>
        <w:tc>
          <w:tcPr>
            <w:tcW w:w="0" w:type="auto"/>
            <w:tcMar>
              <w:top w:w="15" w:type="dxa"/>
              <w:left w:w="45" w:type="dxa"/>
              <w:bottom w:w="15" w:type="dxa"/>
              <w:right w:w="45" w:type="dxa"/>
            </w:tcMar>
            <w:hideMark/>
          </w:tcPr>
          <w:p w14:paraId="6AC2CD69" w14:textId="77777777" w:rsidR="004061CA" w:rsidRDefault="004061CA" w:rsidP="00BE01A1">
            <w:pPr>
              <w:spacing w:after="120"/>
              <w:rPr>
                <w:rFonts w:ascii="Trebuchet MS" w:hAnsi="Trebuchet MS"/>
                <w:szCs w:val="20"/>
              </w:rPr>
            </w:pPr>
            <w:r>
              <w:rPr>
                <w:rFonts w:ascii="Trebuchet MS" w:hAnsi="Trebuchet MS"/>
                <w:szCs w:val="20"/>
              </w:rPr>
              <w:t>State</w:t>
            </w:r>
          </w:p>
        </w:tc>
        <w:tc>
          <w:tcPr>
            <w:tcW w:w="0" w:type="auto"/>
            <w:tcMar>
              <w:top w:w="15" w:type="dxa"/>
              <w:left w:w="45" w:type="dxa"/>
              <w:bottom w:w="15" w:type="dxa"/>
              <w:right w:w="45" w:type="dxa"/>
            </w:tcMar>
            <w:hideMark/>
          </w:tcPr>
          <w:p w14:paraId="4E4F36FF"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FFDA628"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50DC3E59"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State</w:t>
            </w:r>
            <w:r>
              <w:rPr>
                <w:rFonts w:ascii="Trebuchet MS" w:hAnsi="Trebuchet MS"/>
                <w:szCs w:val="20"/>
              </w:rPr>
              <w:t xml:space="preserve"> specifies the state subject attribute. </w:t>
            </w:r>
          </w:p>
        </w:tc>
      </w:tr>
      <w:tr w:rsidR="004061CA" w14:paraId="6DCB28F2" w14:textId="77777777">
        <w:trPr>
          <w:divId w:val="2091190458"/>
          <w:tblCellSpacing w:w="15" w:type="dxa"/>
        </w:trPr>
        <w:tc>
          <w:tcPr>
            <w:tcW w:w="0" w:type="auto"/>
            <w:tcMar>
              <w:top w:w="15" w:type="dxa"/>
              <w:left w:w="45" w:type="dxa"/>
              <w:bottom w:w="15" w:type="dxa"/>
              <w:right w:w="45" w:type="dxa"/>
            </w:tcMar>
            <w:hideMark/>
          </w:tcPr>
          <w:p w14:paraId="2EE82D7A" w14:textId="77777777" w:rsidR="004061CA" w:rsidRDefault="004061CA" w:rsidP="00BE01A1">
            <w:pPr>
              <w:spacing w:after="120"/>
              <w:rPr>
                <w:rFonts w:ascii="Trebuchet MS" w:hAnsi="Trebuchet MS"/>
                <w:szCs w:val="20"/>
              </w:rPr>
            </w:pPr>
            <w:r>
              <w:rPr>
                <w:rFonts w:ascii="Trebuchet MS" w:hAnsi="Trebuchet MS"/>
                <w:szCs w:val="20"/>
              </w:rPr>
              <w:t>Country</w:t>
            </w:r>
          </w:p>
        </w:tc>
        <w:tc>
          <w:tcPr>
            <w:tcW w:w="0" w:type="auto"/>
            <w:tcMar>
              <w:top w:w="15" w:type="dxa"/>
              <w:left w:w="45" w:type="dxa"/>
              <w:bottom w:w="15" w:type="dxa"/>
              <w:right w:w="45" w:type="dxa"/>
            </w:tcMar>
            <w:hideMark/>
          </w:tcPr>
          <w:p w14:paraId="1C257458"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63ED1155"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8BEE105"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Country</w:t>
            </w:r>
            <w:r>
              <w:rPr>
                <w:rFonts w:ascii="Trebuchet MS" w:hAnsi="Trebuchet MS"/>
                <w:szCs w:val="20"/>
              </w:rPr>
              <w:t xml:space="preserve"> specifies the country subject attribute. </w:t>
            </w:r>
          </w:p>
        </w:tc>
      </w:tr>
      <w:tr w:rsidR="004061CA" w14:paraId="60C3219B" w14:textId="77777777">
        <w:trPr>
          <w:divId w:val="2091190458"/>
          <w:tblCellSpacing w:w="15" w:type="dxa"/>
        </w:trPr>
        <w:tc>
          <w:tcPr>
            <w:tcW w:w="0" w:type="auto"/>
            <w:tcMar>
              <w:top w:w="15" w:type="dxa"/>
              <w:left w:w="45" w:type="dxa"/>
              <w:bottom w:w="15" w:type="dxa"/>
              <w:right w:w="45" w:type="dxa"/>
            </w:tcMar>
            <w:hideMark/>
          </w:tcPr>
          <w:p w14:paraId="25EECB98" w14:textId="77777777" w:rsidR="004061CA" w:rsidRDefault="004061CA" w:rsidP="00BE01A1">
            <w:pPr>
              <w:spacing w:after="120"/>
              <w:rPr>
                <w:rFonts w:ascii="Trebuchet MS" w:hAnsi="Trebuchet MS"/>
                <w:szCs w:val="20"/>
              </w:rPr>
            </w:pPr>
            <w:r>
              <w:rPr>
                <w:rFonts w:ascii="Trebuchet MS" w:hAnsi="Trebuchet MS"/>
                <w:szCs w:val="20"/>
              </w:rPr>
              <w:t>SerialNumber</w:t>
            </w:r>
          </w:p>
        </w:tc>
        <w:tc>
          <w:tcPr>
            <w:tcW w:w="0" w:type="auto"/>
            <w:tcMar>
              <w:top w:w="15" w:type="dxa"/>
              <w:left w:w="45" w:type="dxa"/>
              <w:bottom w:w="15" w:type="dxa"/>
              <w:right w:w="45" w:type="dxa"/>
            </w:tcMar>
            <w:hideMark/>
          </w:tcPr>
          <w:p w14:paraId="55054D79"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77A1132"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0F276C5"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SerialNumber</w:t>
            </w:r>
            <w:r>
              <w:rPr>
                <w:rFonts w:ascii="Trebuchet MS" w:hAnsi="Trebuchet MS"/>
                <w:szCs w:val="20"/>
              </w:rPr>
              <w:t xml:space="preserve"> specifies the serial number subject attribute. </w:t>
            </w:r>
          </w:p>
        </w:tc>
      </w:tr>
      <w:tr w:rsidR="004061CA" w14:paraId="0BB417F2" w14:textId="77777777">
        <w:trPr>
          <w:divId w:val="2091190458"/>
          <w:tblCellSpacing w:w="15" w:type="dxa"/>
        </w:trPr>
        <w:tc>
          <w:tcPr>
            <w:tcW w:w="0" w:type="auto"/>
            <w:tcMar>
              <w:top w:w="15" w:type="dxa"/>
              <w:left w:w="45" w:type="dxa"/>
              <w:bottom w:w="15" w:type="dxa"/>
              <w:right w:w="45" w:type="dxa"/>
            </w:tcMar>
            <w:hideMark/>
          </w:tcPr>
          <w:p w14:paraId="38ED206F" w14:textId="77777777" w:rsidR="004061CA" w:rsidRDefault="004061CA" w:rsidP="00BE01A1">
            <w:pPr>
              <w:spacing w:after="120"/>
              <w:rPr>
                <w:rFonts w:ascii="Trebuchet MS" w:hAnsi="Trebuchet MS"/>
                <w:szCs w:val="20"/>
              </w:rPr>
            </w:pPr>
            <w:r>
              <w:rPr>
                <w:rFonts w:ascii="Trebuchet MS" w:hAnsi="Trebuchet MS"/>
                <w:szCs w:val="20"/>
              </w:rPr>
              <w:t>Extra Subject Attribute</w:t>
            </w:r>
          </w:p>
        </w:tc>
        <w:tc>
          <w:tcPr>
            <w:tcW w:w="0" w:type="auto"/>
            <w:tcMar>
              <w:top w:w="15" w:type="dxa"/>
              <w:left w:w="45" w:type="dxa"/>
              <w:bottom w:w="15" w:type="dxa"/>
              <w:right w:w="45" w:type="dxa"/>
            </w:tcMar>
            <w:hideMark/>
          </w:tcPr>
          <w:p w14:paraId="7C021617" w14:textId="77777777" w:rsidR="004061CA" w:rsidRDefault="004061CA" w:rsidP="00BE01A1">
            <w:pPr>
              <w:spacing w:after="120"/>
              <w:rPr>
                <w:rFonts w:ascii="Trebuchet MS" w:hAnsi="Trebuchet MS"/>
                <w:szCs w:val="20"/>
              </w:rPr>
            </w:pPr>
            <w:r>
              <w:rPr>
                <w:rFonts w:ascii="Trebuchet MS" w:hAnsi="Trebuchet MS"/>
                <w:szCs w:val="20"/>
              </w:rPr>
              <w:t>lxi:ExtraSubjectAttribute</w:t>
            </w:r>
          </w:p>
        </w:tc>
        <w:tc>
          <w:tcPr>
            <w:tcW w:w="0" w:type="auto"/>
            <w:tcMar>
              <w:top w:w="15" w:type="dxa"/>
              <w:left w:w="45" w:type="dxa"/>
              <w:bottom w:w="15" w:type="dxa"/>
              <w:right w:w="45" w:type="dxa"/>
            </w:tcMar>
            <w:hideMark/>
          </w:tcPr>
          <w:p w14:paraId="77167367" w14:textId="77777777" w:rsidR="004061CA" w:rsidRDefault="004061CA" w:rsidP="00BE01A1">
            <w:pPr>
              <w:spacing w:after="120"/>
              <w:rPr>
                <w:rFonts w:ascii="Trebuchet MS" w:hAnsi="Trebuchet MS"/>
                <w:szCs w:val="20"/>
              </w:rPr>
            </w:pPr>
            <w:r>
              <w:rPr>
                <w:rFonts w:ascii="Trebuchet MS" w:hAnsi="Trebuchet MS"/>
                <w:szCs w:val="20"/>
              </w:rPr>
              <w:t xml:space="preserve">Optional unbounded </w:t>
            </w:r>
          </w:p>
        </w:tc>
        <w:tc>
          <w:tcPr>
            <w:tcW w:w="0" w:type="auto"/>
            <w:tcMar>
              <w:top w:w="15" w:type="dxa"/>
              <w:left w:w="45" w:type="dxa"/>
              <w:bottom w:w="15" w:type="dxa"/>
              <w:right w:w="45" w:type="dxa"/>
            </w:tcMar>
            <w:hideMark/>
          </w:tcPr>
          <w:p w14:paraId="33562AC8"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ExtraSubjectAttribute</w:t>
            </w:r>
            <w:r>
              <w:rPr>
                <w:rFonts w:ascii="Trebuchet MS" w:hAnsi="Trebuchet MS"/>
                <w:szCs w:val="20"/>
              </w:rPr>
              <w:t xml:space="preserve"> specifies additional subject attributes not included in LXICertificateRequest using the Object ID and value. </w:t>
            </w:r>
          </w:p>
        </w:tc>
      </w:tr>
    </w:tbl>
    <w:p w14:paraId="170757DD" w14:textId="77777777" w:rsidR="004061CA" w:rsidRDefault="004061CA" w:rsidP="00BE01A1">
      <w:pPr>
        <w:spacing w:after="120"/>
        <w:divId w:val="2091190458"/>
        <w:rPr>
          <w:sz w:val="24"/>
        </w:rPr>
      </w:pPr>
    </w:p>
    <w:p w14:paraId="0FC26E90" w14:textId="77777777" w:rsidR="004061CA" w:rsidRDefault="004061CA" w:rsidP="00BE01A1">
      <w:pPr>
        <w:pStyle w:val="Heading3"/>
        <w:spacing w:after="120"/>
        <w:divId w:val="2091190458"/>
      </w:pPr>
      <w:bookmarkStart w:id="180" w:name="_Toc134436647"/>
      <w:r>
        <w:lastRenderedPageBreak/>
        <w:t>ExtraSubjectAttribute</w:t>
      </w:r>
      <w:bookmarkEnd w:id="180"/>
    </w:p>
    <w:p w14:paraId="31184369" w14:textId="77777777" w:rsidR="004061CA" w:rsidRDefault="004061CA" w:rsidP="00BE01A1">
      <w:pPr>
        <w:spacing w:after="120"/>
        <w:divId w:val="1893156635"/>
      </w:pPr>
      <w:r>
        <w:rPr>
          <w:rStyle w:val="Emphasis"/>
        </w:rPr>
        <w:t>ExtraSubjectAttribute</w:t>
      </w:r>
      <w:r>
        <w:t xml:space="preserve"> specifies an individual subject attribute. </w:t>
      </w:r>
    </w:p>
    <w:p w14:paraId="0ADED65C" w14:textId="77777777" w:rsidR="004061CA" w:rsidRDefault="004061CA" w:rsidP="00BE01A1">
      <w:pPr>
        <w:pStyle w:val="NormalWeb"/>
        <w:spacing w:after="120"/>
        <w:divId w:val="2091190458"/>
        <w:rPr>
          <w:rFonts w:eastAsiaTheme="minorEastAsia"/>
        </w:rPr>
      </w:pPr>
      <w:r>
        <w:t xml:space="preserve">The </w:t>
      </w:r>
      <w:r>
        <w:rPr>
          <w:rStyle w:val="Emphasis"/>
        </w:rPr>
        <w:t>ExtraSubjectAttribute</w:t>
      </w:r>
      <w:r>
        <w:t xml:space="preserve"> complex type has </w:t>
      </w:r>
      <w:r>
        <w:rPr>
          <w:b/>
          <w:bCs/>
        </w:rPr>
        <w:t>no attributes</w:t>
      </w:r>
    </w:p>
    <w:p w14:paraId="21D23847" w14:textId="77777777" w:rsidR="004061CA" w:rsidRDefault="004061CA" w:rsidP="00BE01A1">
      <w:pPr>
        <w:pStyle w:val="Heading4"/>
        <w:spacing w:after="120"/>
        <w:divId w:val="2091190458"/>
      </w:pPr>
      <w:r>
        <w:t>Sub-elements</w:t>
      </w:r>
    </w:p>
    <w:p w14:paraId="18C5BFC1" w14:textId="77777777" w:rsidR="004061CA" w:rsidRDefault="004061CA" w:rsidP="00BE01A1">
      <w:pPr>
        <w:pStyle w:val="NormalWeb"/>
        <w:spacing w:after="120"/>
        <w:divId w:val="2091190458"/>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880"/>
        <w:gridCol w:w="1497"/>
        <w:gridCol w:w="5741"/>
      </w:tblGrid>
      <w:tr w:rsidR="004061CA" w14:paraId="4523CD31" w14:textId="77777777">
        <w:trPr>
          <w:divId w:val="2091190458"/>
          <w:tblCellSpacing w:w="15" w:type="dxa"/>
        </w:trPr>
        <w:tc>
          <w:tcPr>
            <w:tcW w:w="0" w:type="auto"/>
            <w:shd w:val="clear" w:color="auto" w:fill="008000"/>
            <w:tcMar>
              <w:top w:w="45" w:type="dxa"/>
              <w:left w:w="45" w:type="dxa"/>
              <w:bottom w:w="45" w:type="dxa"/>
              <w:right w:w="45" w:type="dxa"/>
            </w:tcMar>
            <w:vAlign w:val="center"/>
            <w:hideMark/>
          </w:tcPr>
          <w:p w14:paraId="755A1F49"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D6F1AF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A6B7CA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18991E1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0DDB2D2B" w14:textId="77777777">
        <w:trPr>
          <w:divId w:val="2091190458"/>
          <w:tblCellSpacing w:w="15" w:type="dxa"/>
        </w:trPr>
        <w:tc>
          <w:tcPr>
            <w:tcW w:w="0" w:type="auto"/>
            <w:tcMar>
              <w:top w:w="15" w:type="dxa"/>
              <w:left w:w="45" w:type="dxa"/>
              <w:bottom w:w="15" w:type="dxa"/>
              <w:right w:w="45" w:type="dxa"/>
            </w:tcMar>
            <w:hideMark/>
          </w:tcPr>
          <w:p w14:paraId="0983A82C" w14:textId="77777777" w:rsidR="004061CA" w:rsidRDefault="004061CA" w:rsidP="00BE01A1">
            <w:pPr>
              <w:spacing w:after="120"/>
              <w:rPr>
                <w:rFonts w:ascii="Trebuchet MS" w:hAnsi="Trebuchet MS"/>
                <w:szCs w:val="20"/>
              </w:rPr>
            </w:pPr>
            <w:r>
              <w:rPr>
                <w:rFonts w:ascii="Trebuchet MS" w:hAnsi="Trebuchet MS"/>
                <w:szCs w:val="20"/>
              </w:rPr>
              <w:t>ObjectID</w:t>
            </w:r>
          </w:p>
        </w:tc>
        <w:tc>
          <w:tcPr>
            <w:tcW w:w="0" w:type="auto"/>
            <w:tcMar>
              <w:top w:w="15" w:type="dxa"/>
              <w:left w:w="45" w:type="dxa"/>
              <w:bottom w:w="15" w:type="dxa"/>
              <w:right w:w="45" w:type="dxa"/>
            </w:tcMar>
            <w:hideMark/>
          </w:tcPr>
          <w:p w14:paraId="1AD74B85"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5078F53F"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4B655A1D"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ObjectID</w:t>
            </w:r>
            <w:r>
              <w:rPr>
                <w:rFonts w:ascii="Trebuchet MS" w:hAnsi="Trebuchet MS"/>
                <w:szCs w:val="20"/>
              </w:rPr>
              <w:t xml:space="preserve"> is the object ID that indicates the subject attribute as specified by the OpenGroup. </w:t>
            </w:r>
          </w:p>
          <w:p w14:paraId="0A3ED76A"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27DABEEC"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RULE:23.16.3.1-1</w:t>
            </w:r>
            <w:r>
              <w:rPr>
                <w:rFonts w:ascii="Trebuchet MS" w:hAnsi="Trebuchet MS"/>
                <w:szCs w:val="20"/>
              </w:rPr>
              <w:t xml:space="preserve"> </w:t>
            </w:r>
            <w:r>
              <w:rPr>
                <w:rStyle w:val="Emphasis"/>
                <w:rFonts w:ascii="Trebuchet MS" w:hAnsi="Trebuchet MS"/>
                <w:szCs w:val="20"/>
              </w:rPr>
              <w:t>ObjectID shall be included.</w:t>
            </w:r>
            <w:r>
              <w:rPr>
                <w:rFonts w:ascii="Trebuchet MS" w:hAnsi="Trebuchet MS"/>
                <w:szCs w:val="20"/>
              </w:rPr>
              <w:t xml:space="preserve"> </w:t>
            </w:r>
          </w:p>
        </w:tc>
      </w:tr>
      <w:tr w:rsidR="004061CA" w14:paraId="7EE219C5" w14:textId="77777777">
        <w:trPr>
          <w:divId w:val="2091190458"/>
          <w:tblCellSpacing w:w="15" w:type="dxa"/>
        </w:trPr>
        <w:tc>
          <w:tcPr>
            <w:tcW w:w="0" w:type="auto"/>
            <w:tcMar>
              <w:top w:w="15" w:type="dxa"/>
              <w:left w:w="45" w:type="dxa"/>
              <w:bottom w:w="15" w:type="dxa"/>
              <w:right w:w="45" w:type="dxa"/>
            </w:tcMar>
            <w:hideMark/>
          </w:tcPr>
          <w:p w14:paraId="2C607E66" w14:textId="77777777" w:rsidR="004061CA" w:rsidRDefault="004061CA" w:rsidP="00BE01A1">
            <w:pPr>
              <w:spacing w:after="120"/>
              <w:rPr>
                <w:rFonts w:ascii="Trebuchet MS" w:hAnsi="Trebuchet MS"/>
                <w:szCs w:val="20"/>
              </w:rPr>
            </w:pPr>
            <w:r>
              <w:rPr>
                <w:rFonts w:ascii="Trebuchet MS" w:hAnsi="Trebuchet MS"/>
                <w:szCs w:val="20"/>
              </w:rPr>
              <w:t>ObjectValue</w:t>
            </w:r>
          </w:p>
        </w:tc>
        <w:tc>
          <w:tcPr>
            <w:tcW w:w="0" w:type="auto"/>
            <w:tcMar>
              <w:top w:w="15" w:type="dxa"/>
              <w:left w:w="45" w:type="dxa"/>
              <w:bottom w:w="15" w:type="dxa"/>
              <w:right w:w="45" w:type="dxa"/>
            </w:tcMar>
            <w:hideMark/>
          </w:tcPr>
          <w:p w14:paraId="0CDDD63D"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570AB11"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3E5F7AE6"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ObjectValue</w:t>
            </w:r>
            <w:r>
              <w:rPr>
                <w:rFonts w:ascii="Trebuchet MS" w:hAnsi="Trebuchet MS"/>
                <w:szCs w:val="20"/>
              </w:rPr>
              <w:t xml:space="preserve"> is the subject value associated with the specified attribute. </w:t>
            </w:r>
          </w:p>
          <w:p w14:paraId="6FFAAD95"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RULE:23.16.3.1-2</w:t>
            </w:r>
            <w:r>
              <w:rPr>
                <w:rFonts w:ascii="Trebuchet MS" w:hAnsi="Trebuchet MS"/>
                <w:szCs w:val="20"/>
              </w:rPr>
              <w:t xml:space="preserve"> </w:t>
            </w:r>
            <w:r>
              <w:rPr>
                <w:rStyle w:val="Emphasis"/>
                <w:rFonts w:ascii="Trebuchet MS" w:hAnsi="Trebuchet MS"/>
                <w:szCs w:val="20"/>
              </w:rPr>
              <w:t>ObjectValue shall be included.</w:t>
            </w:r>
            <w:r>
              <w:rPr>
                <w:rFonts w:ascii="Trebuchet MS" w:hAnsi="Trebuchet MS"/>
                <w:szCs w:val="20"/>
              </w:rPr>
              <w:t xml:space="preserve"> </w:t>
            </w:r>
          </w:p>
        </w:tc>
      </w:tr>
    </w:tbl>
    <w:p w14:paraId="4303A974" w14:textId="77777777" w:rsidR="004061CA" w:rsidRDefault="004061CA" w:rsidP="00BE01A1">
      <w:pPr>
        <w:spacing w:after="120"/>
        <w:divId w:val="2091190458"/>
        <w:rPr>
          <w:sz w:val="24"/>
        </w:rPr>
      </w:pPr>
    </w:p>
    <w:p w14:paraId="7E88AFF6" w14:textId="77777777" w:rsidR="004061CA" w:rsidRDefault="004061CA" w:rsidP="00BE01A1">
      <w:pPr>
        <w:pStyle w:val="Heading3"/>
        <w:spacing w:after="120"/>
        <w:divId w:val="2091190458"/>
      </w:pPr>
      <w:bookmarkStart w:id="181" w:name="_Toc134436648"/>
      <w:r>
        <w:t>CertificateExtension</w:t>
      </w:r>
      <w:bookmarkEnd w:id="181"/>
    </w:p>
    <w:p w14:paraId="5CD374FD" w14:textId="77777777" w:rsidR="004061CA" w:rsidRDefault="004061CA" w:rsidP="00BE01A1">
      <w:pPr>
        <w:pStyle w:val="NormalWeb"/>
        <w:spacing w:after="120"/>
        <w:divId w:val="2091190458"/>
        <w:rPr>
          <w:rFonts w:eastAsiaTheme="minorEastAsia"/>
        </w:rPr>
      </w:pPr>
      <w:r>
        <w:t xml:space="preserve">The </w:t>
      </w:r>
      <w:r>
        <w:rPr>
          <w:rStyle w:val="Emphasis"/>
        </w:rPr>
        <w:t>CertificateExtension</w:t>
      </w:r>
      <w:r>
        <w:t xml:space="preserve"> complex type has </w:t>
      </w:r>
      <w:r>
        <w:rPr>
          <w:b/>
          <w:bCs/>
        </w:rPr>
        <w:t>no attributes</w:t>
      </w:r>
    </w:p>
    <w:p w14:paraId="373BFB3B" w14:textId="77777777" w:rsidR="004061CA" w:rsidRDefault="004061CA" w:rsidP="00BE01A1">
      <w:pPr>
        <w:pStyle w:val="Heading4"/>
        <w:spacing w:after="120"/>
        <w:divId w:val="2091190458"/>
      </w:pPr>
      <w:r>
        <w:t>Sub-elements</w:t>
      </w:r>
    </w:p>
    <w:p w14:paraId="1321E0CD" w14:textId="77777777" w:rsidR="004061CA" w:rsidRDefault="004061CA" w:rsidP="00BE01A1">
      <w:pPr>
        <w:pStyle w:val="NormalWeb"/>
        <w:spacing w:after="120"/>
        <w:divId w:val="2091190458"/>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242"/>
        <w:gridCol w:w="1552"/>
        <w:gridCol w:w="1497"/>
        <w:gridCol w:w="5069"/>
      </w:tblGrid>
      <w:tr w:rsidR="004061CA" w14:paraId="24CBD228" w14:textId="77777777">
        <w:trPr>
          <w:divId w:val="2091190458"/>
          <w:tblCellSpacing w:w="15" w:type="dxa"/>
        </w:trPr>
        <w:tc>
          <w:tcPr>
            <w:tcW w:w="0" w:type="auto"/>
            <w:shd w:val="clear" w:color="auto" w:fill="008000"/>
            <w:tcMar>
              <w:top w:w="45" w:type="dxa"/>
              <w:left w:w="45" w:type="dxa"/>
              <w:bottom w:w="45" w:type="dxa"/>
              <w:right w:w="45" w:type="dxa"/>
            </w:tcMar>
            <w:vAlign w:val="center"/>
            <w:hideMark/>
          </w:tcPr>
          <w:p w14:paraId="15B9CE3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1428371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65D57E6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A5E756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53A62DFD" w14:textId="77777777">
        <w:trPr>
          <w:divId w:val="2091190458"/>
          <w:tblCellSpacing w:w="15" w:type="dxa"/>
        </w:trPr>
        <w:tc>
          <w:tcPr>
            <w:tcW w:w="0" w:type="auto"/>
            <w:tcMar>
              <w:top w:w="15" w:type="dxa"/>
              <w:left w:w="45" w:type="dxa"/>
              <w:bottom w:w="15" w:type="dxa"/>
              <w:right w:w="45" w:type="dxa"/>
            </w:tcMar>
            <w:hideMark/>
          </w:tcPr>
          <w:p w14:paraId="3A4A102A" w14:textId="77777777" w:rsidR="004061CA" w:rsidRDefault="004061CA" w:rsidP="00BE01A1">
            <w:pPr>
              <w:spacing w:after="120"/>
              <w:rPr>
                <w:rFonts w:ascii="Trebuchet MS" w:hAnsi="Trebuchet MS"/>
                <w:szCs w:val="20"/>
              </w:rPr>
            </w:pPr>
            <w:r>
              <w:rPr>
                <w:rFonts w:ascii="Trebuchet MS" w:hAnsi="Trebuchet MS"/>
                <w:szCs w:val="20"/>
              </w:rPr>
              <w:t>ObjectID</w:t>
            </w:r>
          </w:p>
        </w:tc>
        <w:tc>
          <w:tcPr>
            <w:tcW w:w="0" w:type="auto"/>
            <w:tcMar>
              <w:top w:w="15" w:type="dxa"/>
              <w:left w:w="45" w:type="dxa"/>
              <w:bottom w:w="15" w:type="dxa"/>
              <w:right w:w="45" w:type="dxa"/>
            </w:tcMar>
            <w:hideMark/>
          </w:tcPr>
          <w:p w14:paraId="465AE79C"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28742909"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0B56FE30"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ObjectID</w:t>
            </w:r>
            <w:r>
              <w:rPr>
                <w:rFonts w:ascii="Trebuchet MS" w:hAnsi="Trebuchet MS"/>
                <w:szCs w:val="20"/>
              </w:rPr>
              <w:t xml:space="preserve"> is the object ID that indicates the certificate extension as specified by the OpenGroup. </w:t>
            </w:r>
          </w:p>
          <w:p w14:paraId="23622898"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The format of this string is a series of dot-separated integers. </w:t>
            </w:r>
          </w:p>
          <w:p w14:paraId="07BC08B1"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RULE:23.16.4.1-1</w:t>
            </w:r>
            <w:r>
              <w:rPr>
                <w:rFonts w:ascii="Trebuchet MS" w:hAnsi="Trebuchet MS"/>
                <w:szCs w:val="20"/>
              </w:rPr>
              <w:t xml:space="preserve"> </w:t>
            </w:r>
            <w:r>
              <w:rPr>
                <w:rStyle w:val="Emphasis"/>
                <w:rFonts w:ascii="Trebuchet MS" w:hAnsi="Trebuchet MS"/>
                <w:szCs w:val="20"/>
              </w:rPr>
              <w:t>ObjectID shall be included.</w:t>
            </w:r>
            <w:r>
              <w:rPr>
                <w:rFonts w:ascii="Trebuchet MS" w:hAnsi="Trebuchet MS"/>
                <w:szCs w:val="20"/>
              </w:rPr>
              <w:t xml:space="preserve"> </w:t>
            </w:r>
          </w:p>
        </w:tc>
      </w:tr>
      <w:tr w:rsidR="004061CA" w14:paraId="6458D7DB" w14:textId="77777777">
        <w:trPr>
          <w:divId w:val="2091190458"/>
          <w:tblCellSpacing w:w="15" w:type="dxa"/>
        </w:trPr>
        <w:tc>
          <w:tcPr>
            <w:tcW w:w="0" w:type="auto"/>
            <w:tcMar>
              <w:top w:w="15" w:type="dxa"/>
              <w:left w:w="45" w:type="dxa"/>
              <w:bottom w:w="15" w:type="dxa"/>
              <w:right w:w="45" w:type="dxa"/>
            </w:tcMar>
            <w:hideMark/>
          </w:tcPr>
          <w:p w14:paraId="293F2BE3" w14:textId="77777777" w:rsidR="004061CA" w:rsidRDefault="004061CA" w:rsidP="00BE01A1">
            <w:pPr>
              <w:spacing w:after="120"/>
              <w:rPr>
                <w:rFonts w:ascii="Trebuchet MS" w:hAnsi="Trebuchet MS"/>
                <w:szCs w:val="20"/>
              </w:rPr>
            </w:pPr>
            <w:r>
              <w:rPr>
                <w:rFonts w:ascii="Trebuchet MS" w:hAnsi="Trebuchet MS"/>
                <w:szCs w:val="20"/>
              </w:rPr>
              <w:t>Critical</w:t>
            </w:r>
          </w:p>
        </w:tc>
        <w:tc>
          <w:tcPr>
            <w:tcW w:w="0" w:type="auto"/>
            <w:tcMar>
              <w:top w:w="15" w:type="dxa"/>
              <w:left w:w="45" w:type="dxa"/>
              <w:bottom w:w="15" w:type="dxa"/>
              <w:right w:w="45" w:type="dxa"/>
            </w:tcMar>
            <w:hideMark/>
          </w:tcPr>
          <w:p w14:paraId="7783694C" w14:textId="77777777" w:rsidR="004061CA" w:rsidRDefault="004061CA" w:rsidP="00BE01A1">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076B6D8B"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3F561462"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Critical</w:t>
            </w:r>
            <w:r>
              <w:rPr>
                <w:rFonts w:ascii="Trebuchet MS" w:hAnsi="Trebuchet MS"/>
                <w:szCs w:val="20"/>
              </w:rPr>
              <w:t xml:space="preserve"> indicates that this certificate extension is critical. </w:t>
            </w:r>
          </w:p>
        </w:tc>
      </w:tr>
      <w:tr w:rsidR="004061CA" w14:paraId="3B643DC0" w14:textId="77777777">
        <w:trPr>
          <w:divId w:val="2091190458"/>
          <w:tblCellSpacing w:w="15" w:type="dxa"/>
        </w:trPr>
        <w:tc>
          <w:tcPr>
            <w:tcW w:w="0" w:type="auto"/>
            <w:tcMar>
              <w:top w:w="15" w:type="dxa"/>
              <w:left w:w="45" w:type="dxa"/>
              <w:bottom w:w="15" w:type="dxa"/>
              <w:right w:w="45" w:type="dxa"/>
            </w:tcMar>
            <w:hideMark/>
          </w:tcPr>
          <w:p w14:paraId="3F5DC7BF" w14:textId="77777777" w:rsidR="004061CA" w:rsidRDefault="004061CA" w:rsidP="00BE01A1">
            <w:pPr>
              <w:spacing w:after="120"/>
              <w:rPr>
                <w:rFonts w:ascii="Trebuchet MS" w:hAnsi="Trebuchet MS"/>
                <w:szCs w:val="20"/>
              </w:rPr>
            </w:pPr>
            <w:r>
              <w:rPr>
                <w:rFonts w:ascii="Trebuchet MS" w:hAnsi="Trebuchet MS"/>
                <w:szCs w:val="20"/>
              </w:rPr>
              <w:t>ObjectValue</w:t>
            </w:r>
          </w:p>
        </w:tc>
        <w:tc>
          <w:tcPr>
            <w:tcW w:w="0" w:type="auto"/>
            <w:tcMar>
              <w:top w:w="15" w:type="dxa"/>
              <w:left w:w="45" w:type="dxa"/>
              <w:bottom w:w="15" w:type="dxa"/>
              <w:right w:w="45" w:type="dxa"/>
            </w:tcMar>
            <w:hideMark/>
          </w:tcPr>
          <w:p w14:paraId="0BC4C667" w14:textId="77777777" w:rsidR="004061CA" w:rsidRDefault="004061CA" w:rsidP="00BE01A1">
            <w:pPr>
              <w:spacing w:after="120"/>
              <w:rPr>
                <w:rFonts w:ascii="Trebuchet MS" w:hAnsi="Trebuchet MS"/>
                <w:szCs w:val="20"/>
              </w:rPr>
            </w:pPr>
            <w:r>
              <w:rPr>
                <w:rFonts w:ascii="Trebuchet MS" w:hAnsi="Trebuchet MS"/>
                <w:szCs w:val="20"/>
              </w:rPr>
              <w:t>xs:base64Binary</w:t>
            </w:r>
          </w:p>
        </w:tc>
        <w:tc>
          <w:tcPr>
            <w:tcW w:w="0" w:type="auto"/>
            <w:tcMar>
              <w:top w:w="15" w:type="dxa"/>
              <w:left w:w="45" w:type="dxa"/>
              <w:bottom w:w="15" w:type="dxa"/>
              <w:right w:w="45" w:type="dxa"/>
            </w:tcMar>
            <w:hideMark/>
          </w:tcPr>
          <w:p w14:paraId="16FC12FF"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5F716F3E"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ObjectValue</w:t>
            </w:r>
            <w:r>
              <w:rPr>
                <w:rFonts w:ascii="Trebuchet MS" w:hAnsi="Trebuchet MS"/>
                <w:szCs w:val="20"/>
              </w:rPr>
              <w:t xml:space="preserve"> is the subject value associated with the certificate field. </w:t>
            </w:r>
          </w:p>
          <w:p w14:paraId="1DC5769E"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RULE:23.16.4.1-2</w:t>
            </w:r>
            <w:r>
              <w:rPr>
                <w:rFonts w:ascii="Trebuchet MS" w:hAnsi="Trebuchet MS"/>
                <w:szCs w:val="20"/>
              </w:rPr>
              <w:t xml:space="preserve"> </w:t>
            </w:r>
            <w:r>
              <w:rPr>
                <w:rStyle w:val="Emphasis"/>
                <w:rFonts w:ascii="Trebuchet MS" w:hAnsi="Trebuchet MS"/>
                <w:szCs w:val="20"/>
              </w:rPr>
              <w:t>ObjectValue shall be included.</w:t>
            </w:r>
            <w:r>
              <w:rPr>
                <w:rFonts w:ascii="Trebuchet MS" w:hAnsi="Trebuchet MS"/>
                <w:szCs w:val="20"/>
              </w:rPr>
              <w:t xml:space="preserve"> </w:t>
            </w:r>
          </w:p>
        </w:tc>
      </w:tr>
    </w:tbl>
    <w:p w14:paraId="0FA1CAFD" w14:textId="77777777" w:rsidR="004061CA" w:rsidRDefault="004061CA" w:rsidP="00BE01A1">
      <w:pPr>
        <w:spacing w:after="120"/>
        <w:divId w:val="2091190458"/>
        <w:rPr>
          <w:sz w:val="24"/>
        </w:rPr>
      </w:pPr>
      <w:r>
        <w:br/>
      </w:r>
    </w:p>
    <w:p w14:paraId="4CF51663" w14:textId="77777777" w:rsidR="004061CA" w:rsidRDefault="004061CA" w:rsidP="00BE01A1">
      <w:pPr>
        <w:pStyle w:val="Heading2"/>
        <w:spacing w:after="120"/>
        <w:divId w:val="841168901"/>
      </w:pPr>
      <w:bookmarkStart w:id="182" w:name="_Toc134436649"/>
      <w:r>
        <w:t>LXI Literals Schema</w:t>
      </w:r>
      <w:bookmarkEnd w:id="182"/>
    </w:p>
    <w:p w14:paraId="7168C2EE" w14:textId="77777777" w:rsidR="004061CA" w:rsidRDefault="004061CA" w:rsidP="00BE01A1">
      <w:pPr>
        <w:pStyle w:val="NormalWeb"/>
        <w:spacing w:after="120"/>
        <w:divId w:val="841168901"/>
        <w:rPr>
          <w:rFonts w:eastAsiaTheme="minorEastAsia"/>
        </w:rPr>
      </w:pPr>
      <w:r>
        <w:t xml:space="preserve">The </w:t>
      </w:r>
      <w:r>
        <w:rPr>
          <w:rStyle w:val="Emphasis"/>
        </w:rPr>
        <w:t>LXILiterals</w:t>
      </w:r>
      <w:r>
        <w:t xml:space="preserve"> schema contains a single element with optional arbitrary attributes. It is used to pass arbitrary data to a method. As such, it does not provide syntactic validation of parameters. </w:t>
      </w:r>
    </w:p>
    <w:p w14:paraId="5B0B2509" w14:textId="77777777" w:rsidR="004061CA" w:rsidRDefault="004061CA" w:rsidP="00BE01A1">
      <w:pPr>
        <w:pStyle w:val="NormalWeb"/>
        <w:spacing w:after="120"/>
        <w:divId w:val="841168901"/>
      </w:pPr>
      <w:r>
        <w:lastRenderedPageBreak/>
        <w:t xml:space="preserve">This schema is intended to be used by methods that require minimal parameters, and would derive very little benefit from schema-based syntactic validation. </w:t>
      </w:r>
    </w:p>
    <w:p w14:paraId="5598BEC8" w14:textId="77777777" w:rsidR="004061CA" w:rsidRDefault="004061CA" w:rsidP="00BE01A1">
      <w:pPr>
        <w:pStyle w:val="NormalWeb"/>
        <w:spacing w:after="120"/>
        <w:divId w:val="841168901"/>
      </w:pPr>
      <w:r>
        <w:t xml:space="preserve">Methods that utilize this schema must document the attribute names and types used. </w:t>
      </w:r>
    </w:p>
    <w:p w14:paraId="5FDBE9CD" w14:textId="77777777" w:rsidR="004061CA" w:rsidRDefault="004061CA" w:rsidP="00BE01A1">
      <w:pPr>
        <w:pStyle w:val="NormalWeb"/>
        <w:spacing w:after="120"/>
        <w:divId w:val="662701863"/>
      </w:pPr>
      <w:r>
        <w:rPr>
          <w:b/>
          <w:bCs/>
        </w:rPr>
        <w:t>This schema specifies the XML namespace:</w:t>
      </w:r>
    </w:p>
    <w:p w14:paraId="12A553F0" w14:textId="77777777" w:rsidR="004061CA" w:rsidRDefault="004061CA" w:rsidP="00BE01A1">
      <w:pPr>
        <w:pStyle w:val="NormalWeb"/>
        <w:spacing w:after="120"/>
        <w:ind w:left="1224"/>
        <w:divId w:val="662701863"/>
      </w:pPr>
      <w:r>
        <w:rPr>
          <w:rStyle w:val="Emphasis"/>
        </w:rPr>
        <w:t>http://lxistandard.org/schemas/LXILiterals/1.0</w:t>
      </w:r>
      <w:r>
        <w:t xml:space="preserve">, version: </w:t>
      </w:r>
      <w:r>
        <w:rPr>
          <w:rStyle w:val="Emphasis"/>
        </w:rPr>
        <w:t>1.0</w:t>
      </w:r>
      <w:r>
        <w:br/>
      </w:r>
      <w:r>
        <w:rPr>
          <w:rStyle w:val="Emphasis"/>
        </w:rPr>
        <w:t>Editorial date: June 30, 2022</w:t>
      </w:r>
    </w:p>
    <w:p w14:paraId="6B91D854" w14:textId="77777777" w:rsidR="004061CA" w:rsidRDefault="004061CA" w:rsidP="00BE01A1">
      <w:pPr>
        <w:pStyle w:val="Heading3"/>
        <w:spacing w:after="120"/>
        <w:divId w:val="2091190458"/>
      </w:pPr>
      <w:bookmarkStart w:id="183" w:name="_Toc134436650"/>
      <w:r>
        <w:t>LXILiterals</w:t>
      </w:r>
      <w:bookmarkEnd w:id="183"/>
    </w:p>
    <w:p w14:paraId="55250CEB" w14:textId="77777777" w:rsidR="004061CA" w:rsidRDefault="004061CA" w:rsidP="00BE01A1">
      <w:pPr>
        <w:pStyle w:val="NormalWeb"/>
        <w:spacing w:after="120"/>
        <w:divId w:val="620500"/>
        <w:rPr>
          <w:rFonts w:eastAsiaTheme="minorEastAsia"/>
        </w:rPr>
      </w:pPr>
      <w:r>
        <w:rPr>
          <w:rStyle w:val="Emphasis"/>
        </w:rPr>
        <w:t>LXILiterals</w:t>
      </w:r>
      <w:r>
        <w:t xml:space="preserve"> contains arbitrary attributes that can be used to pass parameters of arbitrary types and names to REST methods. </w:t>
      </w:r>
    </w:p>
    <w:p w14:paraId="096D7DB3" w14:textId="77777777" w:rsidR="004061CA" w:rsidRDefault="004061CA" w:rsidP="00BE01A1">
      <w:pPr>
        <w:pStyle w:val="NormalWeb"/>
        <w:spacing w:after="120"/>
        <w:divId w:val="620500"/>
      </w:pPr>
      <w:r>
        <w:t xml:space="preserve">Methods that utilize this schema must document the attribute names and types used. </w:t>
      </w:r>
    </w:p>
    <w:p w14:paraId="487BE5D6" w14:textId="77777777" w:rsidR="004061CA" w:rsidRDefault="004061CA" w:rsidP="00BE01A1">
      <w:pPr>
        <w:pStyle w:val="Heading4"/>
        <w:spacing w:after="120"/>
        <w:divId w:val="2091190458"/>
      </w:pPr>
      <w:r>
        <w:t>Attributes</w:t>
      </w:r>
    </w:p>
    <w:tbl>
      <w:tblPr>
        <w:tblW w:w="5000" w:type="pct"/>
        <w:tblCellMar>
          <w:left w:w="0" w:type="dxa"/>
          <w:right w:w="0" w:type="dxa"/>
        </w:tblCellMar>
        <w:tblLook w:val="04A0" w:firstRow="1" w:lastRow="0" w:firstColumn="1" w:lastColumn="0" w:noHBand="0" w:noVBand="1"/>
      </w:tblPr>
      <w:tblGrid>
        <w:gridCol w:w="1290"/>
        <w:gridCol w:w="1809"/>
        <w:gridCol w:w="480"/>
        <w:gridCol w:w="5781"/>
      </w:tblGrid>
      <w:tr w:rsidR="004061CA" w14:paraId="0B21B481" w14:textId="77777777">
        <w:trPr>
          <w:divId w:val="2091190458"/>
        </w:trPr>
        <w:tc>
          <w:tcPr>
            <w:tcW w:w="0" w:type="auto"/>
            <w:shd w:val="clear" w:color="auto" w:fill="100080"/>
            <w:tcMar>
              <w:top w:w="45" w:type="dxa"/>
              <w:left w:w="45" w:type="dxa"/>
              <w:bottom w:w="45" w:type="dxa"/>
              <w:right w:w="45" w:type="dxa"/>
            </w:tcMar>
            <w:vAlign w:val="center"/>
            <w:hideMark/>
          </w:tcPr>
          <w:p w14:paraId="542D2A38"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Attribute</w:t>
            </w:r>
          </w:p>
        </w:tc>
        <w:tc>
          <w:tcPr>
            <w:tcW w:w="0" w:type="auto"/>
            <w:shd w:val="clear" w:color="auto" w:fill="100080"/>
            <w:tcMar>
              <w:top w:w="45" w:type="dxa"/>
              <w:left w:w="45" w:type="dxa"/>
              <w:bottom w:w="45" w:type="dxa"/>
              <w:right w:w="45" w:type="dxa"/>
            </w:tcMar>
            <w:vAlign w:val="center"/>
            <w:hideMark/>
          </w:tcPr>
          <w:p w14:paraId="63B97A4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Syntax</w:t>
            </w:r>
          </w:p>
        </w:tc>
        <w:tc>
          <w:tcPr>
            <w:tcW w:w="0" w:type="auto"/>
            <w:shd w:val="clear" w:color="auto" w:fill="100080"/>
            <w:tcMar>
              <w:top w:w="45" w:type="dxa"/>
              <w:left w:w="45" w:type="dxa"/>
              <w:bottom w:w="45" w:type="dxa"/>
              <w:right w:w="45" w:type="dxa"/>
            </w:tcMar>
            <w:vAlign w:val="center"/>
            <w:hideMark/>
          </w:tcPr>
          <w:p w14:paraId="5D9446F6"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LCI</w:t>
            </w:r>
          </w:p>
        </w:tc>
        <w:tc>
          <w:tcPr>
            <w:tcW w:w="0" w:type="auto"/>
            <w:shd w:val="clear" w:color="auto" w:fill="100080"/>
            <w:tcMar>
              <w:top w:w="45" w:type="dxa"/>
              <w:left w:w="45" w:type="dxa"/>
              <w:bottom w:w="45" w:type="dxa"/>
              <w:right w:w="45" w:type="dxa"/>
            </w:tcMar>
            <w:vAlign w:val="center"/>
            <w:hideMark/>
          </w:tcPr>
          <w:p w14:paraId="1C73376B"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Description</w:t>
            </w:r>
          </w:p>
        </w:tc>
      </w:tr>
      <w:tr w:rsidR="004061CA" w14:paraId="0ECE493E" w14:textId="77777777">
        <w:trPr>
          <w:divId w:val="2091190458"/>
        </w:trPr>
        <w:tc>
          <w:tcPr>
            <w:tcW w:w="0" w:type="auto"/>
            <w:tcMar>
              <w:top w:w="15" w:type="dxa"/>
              <w:left w:w="45" w:type="dxa"/>
              <w:bottom w:w="15" w:type="dxa"/>
              <w:right w:w="45" w:type="dxa"/>
            </w:tcMar>
            <w:hideMark/>
          </w:tcPr>
          <w:p w14:paraId="271667EC" w14:textId="77777777" w:rsidR="004061CA" w:rsidRDefault="004061CA" w:rsidP="00BE01A1">
            <w:pPr>
              <w:spacing w:after="120"/>
              <w:rPr>
                <w:rFonts w:ascii="Trebuchet MS" w:hAnsi="Trebuchet MS"/>
                <w:szCs w:val="20"/>
              </w:rPr>
            </w:pPr>
            <w:r>
              <w:rPr>
                <w:rStyle w:val="Emphasis"/>
                <w:rFonts w:ascii="Trebuchet MS" w:hAnsi="Trebuchet MS"/>
                <w:szCs w:val="20"/>
              </w:rPr>
              <w:t>Any Attribute</w:t>
            </w:r>
          </w:p>
        </w:tc>
        <w:tc>
          <w:tcPr>
            <w:tcW w:w="0" w:type="auto"/>
            <w:tcMar>
              <w:top w:w="15" w:type="dxa"/>
              <w:left w:w="45" w:type="dxa"/>
              <w:bottom w:w="15" w:type="dxa"/>
              <w:right w:w="45" w:type="dxa"/>
            </w:tcMar>
            <w:hideMark/>
          </w:tcPr>
          <w:tbl>
            <w:tblPr>
              <w:tblW w:w="5000" w:type="pct"/>
              <w:tblCellMar>
                <w:left w:w="0" w:type="dxa"/>
                <w:right w:w="0" w:type="dxa"/>
              </w:tblCellMar>
              <w:tblLook w:val="04A0" w:firstRow="1" w:lastRow="0" w:firstColumn="1" w:lastColumn="0" w:noHBand="0" w:noVBand="1"/>
            </w:tblPr>
            <w:tblGrid>
              <w:gridCol w:w="844"/>
              <w:gridCol w:w="875"/>
            </w:tblGrid>
            <w:tr w:rsidR="004061CA" w14:paraId="3B5FD556" w14:textId="77777777">
              <w:tc>
                <w:tcPr>
                  <w:tcW w:w="0" w:type="auto"/>
                  <w:tcMar>
                    <w:top w:w="15" w:type="dxa"/>
                    <w:left w:w="45" w:type="dxa"/>
                    <w:bottom w:w="15" w:type="dxa"/>
                    <w:right w:w="45" w:type="dxa"/>
                  </w:tcMar>
                  <w:hideMark/>
                </w:tcPr>
                <w:p w14:paraId="219D7EE9" w14:textId="77777777" w:rsidR="004061CA" w:rsidRDefault="004061CA" w:rsidP="00BE01A1">
                  <w:pPr>
                    <w:spacing w:after="120"/>
                    <w:rPr>
                      <w:rFonts w:ascii="Trebuchet MS" w:hAnsi="Trebuchet MS"/>
                      <w:szCs w:val="20"/>
                    </w:rPr>
                  </w:pPr>
                  <w:r>
                    <w:rPr>
                      <w:rFonts w:ascii="Trebuchet MS" w:hAnsi="Trebuchet MS"/>
                      <w:b/>
                      <w:bCs/>
                      <w:szCs w:val="20"/>
                    </w:rPr>
                    <w:t>Type:</w:t>
                  </w:r>
                </w:p>
              </w:tc>
              <w:tc>
                <w:tcPr>
                  <w:tcW w:w="0" w:type="auto"/>
                  <w:tcMar>
                    <w:top w:w="15" w:type="dxa"/>
                    <w:left w:w="45" w:type="dxa"/>
                    <w:bottom w:w="15" w:type="dxa"/>
                    <w:right w:w="45" w:type="dxa"/>
                  </w:tcMar>
                  <w:hideMark/>
                </w:tcPr>
                <w:p w14:paraId="321A70A2" w14:textId="77777777" w:rsidR="004061CA" w:rsidRDefault="004061CA" w:rsidP="00BE01A1">
                  <w:pPr>
                    <w:spacing w:after="120"/>
                    <w:rPr>
                      <w:rFonts w:ascii="Trebuchet MS" w:hAnsi="Trebuchet MS"/>
                      <w:szCs w:val="20"/>
                    </w:rPr>
                  </w:pPr>
                  <w:r>
                    <w:rPr>
                      <w:rStyle w:val="Emphasis"/>
                      <w:rFonts w:ascii="Trebuchet MS" w:hAnsi="Trebuchet MS"/>
                      <w:szCs w:val="20"/>
                    </w:rPr>
                    <w:t>Any type</w:t>
                  </w:r>
                </w:p>
              </w:tc>
            </w:tr>
            <w:tr w:rsidR="004061CA" w14:paraId="747503A0" w14:textId="77777777">
              <w:tc>
                <w:tcPr>
                  <w:tcW w:w="0" w:type="auto"/>
                  <w:tcMar>
                    <w:top w:w="15" w:type="dxa"/>
                    <w:left w:w="45" w:type="dxa"/>
                    <w:bottom w:w="15" w:type="dxa"/>
                    <w:right w:w="45" w:type="dxa"/>
                  </w:tcMar>
                  <w:hideMark/>
                </w:tcPr>
                <w:p w14:paraId="66881FF4" w14:textId="77777777" w:rsidR="004061CA" w:rsidRDefault="004061CA" w:rsidP="00BE01A1">
                  <w:pPr>
                    <w:spacing w:after="120"/>
                    <w:rPr>
                      <w:rFonts w:ascii="Trebuchet MS" w:hAnsi="Trebuchet MS"/>
                      <w:szCs w:val="20"/>
                    </w:rPr>
                  </w:pPr>
                  <w:r>
                    <w:rPr>
                      <w:rFonts w:ascii="Trebuchet MS" w:hAnsi="Trebuchet MS"/>
                      <w:b/>
                      <w:bCs/>
                      <w:szCs w:val="20"/>
                    </w:rPr>
                    <w:t>Card.:</w:t>
                  </w:r>
                </w:p>
              </w:tc>
              <w:tc>
                <w:tcPr>
                  <w:tcW w:w="0" w:type="auto"/>
                  <w:tcMar>
                    <w:top w:w="15" w:type="dxa"/>
                    <w:left w:w="45" w:type="dxa"/>
                    <w:bottom w:w="15" w:type="dxa"/>
                    <w:right w:w="45" w:type="dxa"/>
                  </w:tcMar>
                  <w:hideMark/>
                </w:tcPr>
                <w:p w14:paraId="0F3EBA12" w14:textId="77777777" w:rsidR="004061CA" w:rsidRDefault="004061CA" w:rsidP="00BE01A1">
                  <w:pPr>
                    <w:spacing w:after="120"/>
                    <w:rPr>
                      <w:rFonts w:ascii="Trebuchet MS" w:hAnsi="Trebuchet MS"/>
                      <w:szCs w:val="20"/>
                    </w:rPr>
                  </w:pPr>
                  <w:r>
                    <w:rPr>
                      <w:rStyle w:val="Emphasis"/>
                      <w:rFonts w:ascii="Trebuchet MS" w:hAnsi="Trebuchet MS"/>
                      <w:szCs w:val="20"/>
                    </w:rPr>
                    <w:t>Optional</w:t>
                  </w:r>
                </w:p>
              </w:tc>
            </w:tr>
            <w:tr w:rsidR="004061CA" w14:paraId="18BCA2FB" w14:textId="77777777">
              <w:tc>
                <w:tcPr>
                  <w:tcW w:w="0" w:type="auto"/>
                  <w:tcMar>
                    <w:top w:w="15" w:type="dxa"/>
                    <w:left w:w="45" w:type="dxa"/>
                    <w:bottom w:w="15" w:type="dxa"/>
                    <w:right w:w="45" w:type="dxa"/>
                  </w:tcMar>
                  <w:hideMark/>
                </w:tcPr>
                <w:p w14:paraId="48190F14" w14:textId="77777777" w:rsidR="004061CA" w:rsidRDefault="004061CA" w:rsidP="00BE01A1">
                  <w:pPr>
                    <w:spacing w:after="120"/>
                    <w:rPr>
                      <w:rFonts w:ascii="Trebuchet MS" w:hAnsi="Trebuchet MS"/>
                      <w:szCs w:val="20"/>
                    </w:rPr>
                  </w:pPr>
                  <w:r>
                    <w:rPr>
                      <w:rFonts w:ascii="Trebuchet MS" w:hAnsi="Trebuchet MS"/>
                      <w:b/>
                      <w:bCs/>
                      <w:szCs w:val="20"/>
                    </w:rPr>
                    <w:t>Default:</w:t>
                  </w:r>
                </w:p>
              </w:tc>
              <w:tc>
                <w:tcPr>
                  <w:tcW w:w="0" w:type="auto"/>
                  <w:tcMar>
                    <w:top w:w="15" w:type="dxa"/>
                    <w:left w:w="45" w:type="dxa"/>
                    <w:bottom w:w="15" w:type="dxa"/>
                    <w:right w:w="45" w:type="dxa"/>
                  </w:tcMar>
                  <w:hideMark/>
                </w:tcPr>
                <w:p w14:paraId="04645925" w14:textId="77777777" w:rsidR="004061CA" w:rsidRDefault="004061CA" w:rsidP="00BE01A1">
                  <w:pPr>
                    <w:spacing w:after="120"/>
                    <w:rPr>
                      <w:rFonts w:ascii="Trebuchet MS" w:hAnsi="Trebuchet MS"/>
                      <w:szCs w:val="20"/>
                    </w:rPr>
                  </w:pPr>
                  <w:r>
                    <w:rPr>
                      <w:rStyle w:val="Emphasis"/>
                      <w:rFonts w:ascii="Trebuchet MS" w:hAnsi="Trebuchet MS"/>
                      <w:szCs w:val="20"/>
                    </w:rPr>
                    <w:t>NA</w:t>
                  </w:r>
                </w:p>
              </w:tc>
            </w:tr>
          </w:tbl>
          <w:p w14:paraId="17C5360D" w14:textId="77777777" w:rsidR="004061CA" w:rsidRDefault="004061CA" w:rsidP="00BE01A1">
            <w:pPr>
              <w:spacing w:after="120"/>
              <w:rPr>
                <w:rFonts w:ascii="Trebuchet MS" w:hAnsi="Trebuchet MS"/>
                <w:szCs w:val="20"/>
              </w:rPr>
            </w:pPr>
          </w:p>
        </w:tc>
        <w:tc>
          <w:tcPr>
            <w:tcW w:w="0" w:type="auto"/>
            <w:tcMar>
              <w:top w:w="15" w:type="dxa"/>
              <w:left w:w="45" w:type="dxa"/>
              <w:bottom w:w="15" w:type="dxa"/>
              <w:right w:w="45" w:type="dxa"/>
            </w:tcMar>
            <w:hideMark/>
          </w:tcPr>
          <w:p w14:paraId="03B7536A" w14:textId="77777777" w:rsidR="004061CA" w:rsidRDefault="004061CA" w:rsidP="00BE01A1">
            <w:pPr>
              <w:spacing w:after="120"/>
              <w:rPr>
                <w:rFonts w:ascii="Trebuchet MS" w:hAnsi="Trebuchet MS"/>
                <w:szCs w:val="20"/>
              </w:rPr>
            </w:pPr>
            <w:r>
              <w:rPr>
                <w:rFonts w:ascii="Trebuchet MS" w:hAnsi="Trebuchet MS"/>
                <w:szCs w:val="20"/>
              </w:rPr>
              <w:t>NA</w:t>
            </w:r>
          </w:p>
        </w:tc>
        <w:tc>
          <w:tcPr>
            <w:tcW w:w="0" w:type="auto"/>
            <w:tcMar>
              <w:top w:w="15" w:type="dxa"/>
              <w:left w:w="45" w:type="dxa"/>
              <w:bottom w:w="15" w:type="dxa"/>
              <w:right w:w="45" w:type="dxa"/>
            </w:tcMar>
            <w:hideMark/>
          </w:tcPr>
          <w:p w14:paraId="2B07AFF3"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Each attribute has an arbitrary name with an arbitrarily typed parameter. </w:t>
            </w:r>
          </w:p>
          <w:p w14:paraId="60F5B7B8"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Required: </w:t>
            </w:r>
            <w:r>
              <w:rPr>
                <w:rFonts w:ascii="Trebuchet MS" w:hAnsi="Trebuchet MS"/>
                <w:szCs w:val="20"/>
              </w:rPr>
              <w:t>Must be implemented as required for parameters used in the method for which this is a parameter.</w:t>
            </w:r>
          </w:p>
          <w:p w14:paraId="4D9601C2" w14:textId="77777777" w:rsidR="004061CA" w:rsidRDefault="004061CA" w:rsidP="00BE01A1">
            <w:pPr>
              <w:pStyle w:val="NormalWeb"/>
              <w:spacing w:after="120"/>
              <w:rPr>
                <w:rFonts w:ascii="Trebuchet MS" w:hAnsi="Trebuchet MS"/>
                <w:szCs w:val="20"/>
              </w:rPr>
            </w:pPr>
            <w:r>
              <w:rPr>
                <w:rFonts w:ascii="Trebuchet MS" w:hAnsi="Trebuchet MS"/>
                <w:b/>
                <w:bCs/>
                <w:szCs w:val="20"/>
              </w:rPr>
              <w:t xml:space="preserve">Unsecure impact: </w:t>
            </w:r>
            <w:r>
              <w:rPr>
                <w:rFonts w:ascii="Trebuchet MS" w:hAnsi="Trebuchet MS"/>
                <w:szCs w:val="20"/>
              </w:rPr>
              <w:t>NA</w:t>
            </w:r>
          </w:p>
        </w:tc>
      </w:tr>
    </w:tbl>
    <w:p w14:paraId="1ADC9A3B" w14:textId="77777777" w:rsidR="004061CA" w:rsidRDefault="004061CA" w:rsidP="00BE01A1">
      <w:pPr>
        <w:spacing w:after="120"/>
        <w:divId w:val="2091190458"/>
        <w:rPr>
          <w:sz w:val="24"/>
        </w:rPr>
      </w:pPr>
    </w:p>
    <w:p w14:paraId="1C158095" w14:textId="77777777" w:rsidR="004061CA" w:rsidRDefault="004061CA" w:rsidP="00BE01A1">
      <w:pPr>
        <w:pStyle w:val="NormalWeb"/>
        <w:spacing w:after="120"/>
        <w:divId w:val="2091190458"/>
        <w:rPr>
          <w:rFonts w:eastAsiaTheme="minorEastAsia"/>
        </w:rPr>
      </w:pPr>
      <w:r>
        <w:t xml:space="preserve">The LXILiterals complex type has </w:t>
      </w:r>
      <w:r>
        <w:rPr>
          <w:b/>
          <w:bCs/>
        </w:rPr>
        <w:t>no subelements</w:t>
      </w:r>
    </w:p>
    <w:p w14:paraId="7FF2A1FA" w14:textId="77777777" w:rsidR="004061CA" w:rsidRDefault="004061CA" w:rsidP="00BE01A1">
      <w:pPr>
        <w:spacing w:after="120"/>
        <w:divId w:val="2091190458"/>
      </w:pPr>
      <w:r>
        <w:br/>
      </w:r>
    </w:p>
    <w:p w14:paraId="1A3CE976" w14:textId="77777777" w:rsidR="004061CA" w:rsidRDefault="004061CA" w:rsidP="00BE01A1">
      <w:pPr>
        <w:pStyle w:val="Heading2"/>
        <w:spacing w:after="120"/>
        <w:divId w:val="2091190458"/>
      </w:pPr>
      <w:bookmarkStart w:id="184" w:name="_Toc134436651"/>
      <w:r>
        <w:t>LXI Problem Details Schema</w:t>
      </w:r>
      <w:bookmarkEnd w:id="184"/>
    </w:p>
    <w:p w14:paraId="2DD50E3D" w14:textId="77777777" w:rsidR="004061CA" w:rsidRDefault="004061CA" w:rsidP="00BE01A1">
      <w:pPr>
        <w:pStyle w:val="NormalWeb"/>
        <w:spacing w:after="120"/>
        <w:divId w:val="422531689"/>
        <w:rPr>
          <w:rFonts w:eastAsiaTheme="minorEastAsia"/>
        </w:rPr>
      </w:pPr>
      <w:r>
        <w:t xml:space="preserve">The LXI Problem Details schema provides detailed explanation from the device regarding HTTP operations that do not have an implicit response. Further detail could be an explanation of error conditions, or other device status regarding the invoked method. </w:t>
      </w:r>
    </w:p>
    <w:p w14:paraId="619000BE" w14:textId="77777777" w:rsidR="004061CA" w:rsidRDefault="004061CA" w:rsidP="00BE01A1">
      <w:pPr>
        <w:pStyle w:val="NormalWeb"/>
        <w:spacing w:after="120"/>
        <w:divId w:val="422531689"/>
      </w:pPr>
      <w:r>
        <w:t xml:space="preserve">If the HTTP response is OK (200), the </w:t>
      </w:r>
      <w:r>
        <w:rPr>
          <w:rStyle w:val="Emphasis"/>
        </w:rPr>
        <w:t>LXIProblemDetails</w:t>
      </w:r>
      <w:r>
        <w:t xml:space="preserve"> response is not required. </w:t>
      </w:r>
    </w:p>
    <w:p w14:paraId="6C7956E8" w14:textId="77777777" w:rsidR="004061CA" w:rsidRDefault="004061CA" w:rsidP="00BE01A1">
      <w:pPr>
        <w:pStyle w:val="NormalWeb"/>
        <w:spacing w:after="120"/>
        <w:divId w:val="422531689"/>
      </w:pPr>
      <w:r>
        <w:t xml:space="preserve">For some use cases, such as determining authentication requirements, it may be appropriate for a client to intentionally generate an HTTP error then use this structure and the response headers to determine the requirements to access the designated resource. </w:t>
      </w:r>
    </w:p>
    <w:p w14:paraId="0607F2FA" w14:textId="77777777" w:rsidR="004061CA" w:rsidRDefault="004061CA" w:rsidP="00BE01A1">
      <w:pPr>
        <w:pStyle w:val="NormalWeb"/>
        <w:spacing w:after="120"/>
        <w:divId w:val="422531689"/>
      </w:pPr>
      <w:r>
        <w:t xml:space="preserve">In such cases, the information in this element may be redundant with information also available from response headers. </w:t>
      </w:r>
    </w:p>
    <w:p w14:paraId="7A011B7C" w14:textId="77777777" w:rsidR="004061CA" w:rsidRDefault="004061CA" w:rsidP="00BE01A1">
      <w:pPr>
        <w:pStyle w:val="NormalWeb"/>
        <w:spacing w:after="120"/>
        <w:divId w:val="422531689"/>
      </w:pPr>
      <w:r>
        <w:rPr>
          <w:b/>
          <w:bCs/>
        </w:rPr>
        <w:t>RULE:23.18-1</w:t>
      </w:r>
      <w:r>
        <w:t xml:space="preserve"> Devices shall return the </w:t>
      </w:r>
      <w:r>
        <w:rPr>
          <w:rStyle w:val="Emphasis"/>
        </w:rPr>
        <w:t>LXIProblemDetails</w:t>
      </w:r>
      <w:r>
        <w:t xml:space="preserve"> when the LXI API generates 40X errors. </w:t>
      </w:r>
    </w:p>
    <w:p w14:paraId="17886CDE" w14:textId="77777777" w:rsidR="004061CA" w:rsidRDefault="004061CA" w:rsidP="00BE01A1">
      <w:pPr>
        <w:pStyle w:val="NormalWeb"/>
        <w:spacing w:after="120"/>
        <w:divId w:val="948319243"/>
      </w:pPr>
      <w:r>
        <w:rPr>
          <w:b/>
          <w:bCs/>
        </w:rPr>
        <w:t>This schema specifies the XML namespace:</w:t>
      </w:r>
    </w:p>
    <w:p w14:paraId="67C54E32" w14:textId="77777777" w:rsidR="004061CA" w:rsidRDefault="004061CA" w:rsidP="00BE01A1">
      <w:pPr>
        <w:pStyle w:val="NormalWeb"/>
        <w:spacing w:after="120"/>
        <w:ind w:left="1224"/>
        <w:divId w:val="948319243"/>
      </w:pPr>
      <w:r>
        <w:rPr>
          <w:rStyle w:val="Emphasis"/>
        </w:rPr>
        <w:t>http://lxistandard.org/schemas/LXIProblemDetails/1.0</w:t>
      </w:r>
      <w:r>
        <w:t xml:space="preserve">, version: </w:t>
      </w:r>
      <w:r>
        <w:rPr>
          <w:rStyle w:val="Emphasis"/>
        </w:rPr>
        <w:t>1.0</w:t>
      </w:r>
      <w:r>
        <w:br/>
      </w:r>
      <w:r>
        <w:rPr>
          <w:rStyle w:val="Emphasis"/>
        </w:rPr>
        <w:t>Editorial date: June 30, 2022</w:t>
      </w:r>
    </w:p>
    <w:p w14:paraId="1755D44B" w14:textId="77777777" w:rsidR="004061CA" w:rsidRDefault="004061CA" w:rsidP="00BE01A1">
      <w:pPr>
        <w:pStyle w:val="Heading3"/>
        <w:spacing w:after="120"/>
        <w:divId w:val="2091190458"/>
      </w:pPr>
      <w:bookmarkStart w:id="185" w:name="_Toc134436652"/>
      <w:r>
        <w:t>LXIProblemDetails</w:t>
      </w:r>
      <w:bookmarkEnd w:id="185"/>
    </w:p>
    <w:p w14:paraId="52BE0BF3" w14:textId="77777777" w:rsidR="004061CA" w:rsidRDefault="004061CA" w:rsidP="00BE01A1">
      <w:pPr>
        <w:pStyle w:val="NormalWeb"/>
        <w:spacing w:after="120"/>
        <w:divId w:val="525102834"/>
        <w:rPr>
          <w:rFonts w:eastAsiaTheme="minorEastAsia"/>
        </w:rPr>
      </w:pPr>
      <w:r>
        <w:t xml:space="preserve">The LXI ProblemDetails element contains the details related to an HTTP error. </w:t>
      </w:r>
    </w:p>
    <w:p w14:paraId="5FDD46C9" w14:textId="77777777" w:rsidR="004061CA" w:rsidRDefault="004061CA" w:rsidP="00BE01A1">
      <w:pPr>
        <w:pStyle w:val="NormalWeb"/>
        <w:spacing w:after="120"/>
        <w:divId w:val="2091190458"/>
      </w:pPr>
      <w:r>
        <w:t xml:space="preserve">The </w:t>
      </w:r>
      <w:r>
        <w:rPr>
          <w:rStyle w:val="Emphasis"/>
        </w:rPr>
        <w:t>LXIProblemDetails</w:t>
      </w:r>
      <w:r>
        <w:t xml:space="preserve"> complex type has </w:t>
      </w:r>
      <w:r>
        <w:rPr>
          <w:b/>
          <w:bCs/>
        </w:rPr>
        <w:t>no attributes</w:t>
      </w:r>
    </w:p>
    <w:p w14:paraId="46F1813C" w14:textId="77777777" w:rsidR="004061CA" w:rsidRDefault="004061CA" w:rsidP="00BE01A1">
      <w:pPr>
        <w:pStyle w:val="Heading4"/>
        <w:spacing w:after="120"/>
        <w:divId w:val="2091190458"/>
      </w:pPr>
      <w:r>
        <w:lastRenderedPageBreak/>
        <w:t>Sub-elements</w:t>
      </w:r>
    </w:p>
    <w:p w14:paraId="39F7AA12" w14:textId="77777777" w:rsidR="004061CA" w:rsidRDefault="004061CA" w:rsidP="00BE01A1">
      <w:pPr>
        <w:pStyle w:val="NormalWeb"/>
        <w:spacing w:after="120"/>
        <w:divId w:val="2091190458"/>
        <w:rPr>
          <w:rFonts w:eastAsiaTheme="minorEastAsia"/>
        </w:rPr>
      </w:pPr>
      <w:r>
        <w:t>The following must occur in this order:</w:t>
      </w:r>
    </w:p>
    <w:tbl>
      <w:tblPr>
        <w:tblW w:w="5000" w:type="pct"/>
        <w:tblCellSpacing w:w="15" w:type="dxa"/>
        <w:tblCellMar>
          <w:left w:w="0" w:type="dxa"/>
          <w:right w:w="0" w:type="dxa"/>
        </w:tblCellMar>
        <w:tblLook w:val="04A0" w:firstRow="1" w:lastRow="0" w:firstColumn="1" w:lastColumn="0" w:noHBand="0" w:noVBand="1"/>
      </w:tblPr>
      <w:tblGrid>
        <w:gridCol w:w="1178"/>
        <w:gridCol w:w="880"/>
        <w:gridCol w:w="1497"/>
        <w:gridCol w:w="5805"/>
      </w:tblGrid>
      <w:tr w:rsidR="004061CA" w14:paraId="39CFE9F8" w14:textId="77777777">
        <w:trPr>
          <w:divId w:val="2091190458"/>
          <w:tblCellSpacing w:w="15" w:type="dxa"/>
        </w:trPr>
        <w:tc>
          <w:tcPr>
            <w:tcW w:w="0" w:type="auto"/>
            <w:shd w:val="clear" w:color="auto" w:fill="008000"/>
            <w:tcMar>
              <w:top w:w="45" w:type="dxa"/>
              <w:left w:w="45" w:type="dxa"/>
              <w:bottom w:w="45" w:type="dxa"/>
              <w:right w:w="45" w:type="dxa"/>
            </w:tcMar>
            <w:vAlign w:val="center"/>
            <w:hideMark/>
          </w:tcPr>
          <w:p w14:paraId="6D44551F"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1826545"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3273EE3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2485BDD2"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77C27B18" w14:textId="77777777">
        <w:trPr>
          <w:divId w:val="2091190458"/>
          <w:tblCellSpacing w:w="15" w:type="dxa"/>
        </w:trPr>
        <w:tc>
          <w:tcPr>
            <w:tcW w:w="0" w:type="auto"/>
            <w:tcMar>
              <w:top w:w="15" w:type="dxa"/>
              <w:left w:w="45" w:type="dxa"/>
              <w:bottom w:w="15" w:type="dxa"/>
              <w:right w:w="45" w:type="dxa"/>
            </w:tcMar>
            <w:hideMark/>
          </w:tcPr>
          <w:p w14:paraId="784FB046" w14:textId="77777777" w:rsidR="004061CA" w:rsidRDefault="004061CA" w:rsidP="00BE01A1">
            <w:pPr>
              <w:spacing w:after="120"/>
              <w:rPr>
                <w:rFonts w:ascii="Trebuchet MS" w:hAnsi="Trebuchet MS"/>
                <w:szCs w:val="20"/>
              </w:rPr>
            </w:pPr>
            <w:r>
              <w:rPr>
                <w:rFonts w:ascii="Trebuchet MS" w:hAnsi="Trebuchet MS"/>
                <w:szCs w:val="20"/>
              </w:rPr>
              <w:t>Title</w:t>
            </w:r>
          </w:p>
        </w:tc>
        <w:tc>
          <w:tcPr>
            <w:tcW w:w="0" w:type="auto"/>
            <w:tcMar>
              <w:top w:w="15" w:type="dxa"/>
              <w:left w:w="45" w:type="dxa"/>
              <w:bottom w:w="15" w:type="dxa"/>
              <w:right w:w="45" w:type="dxa"/>
            </w:tcMar>
            <w:hideMark/>
          </w:tcPr>
          <w:p w14:paraId="242A5DD3"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085E2CD1"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1FE9F424"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High level description of the method result, consistent with the HTTP status code returned. </w:t>
            </w:r>
          </w:p>
          <w:p w14:paraId="6D47D4FA"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RULE:23.18.1.1-1</w:t>
            </w:r>
            <w:r>
              <w:rPr>
                <w:rFonts w:ascii="Trebuchet MS" w:hAnsi="Trebuchet MS"/>
                <w:szCs w:val="20"/>
              </w:rPr>
              <w:t xml:space="preserve"> </w:t>
            </w:r>
            <w:r>
              <w:rPr>
                <w:rStyle w:val="Emphasis"/>
                <w:rFonts w:ascii="Trebuchet MS" w:hAnsi="Trebuchet MS"/>
                <w:szCs w:val="20"/>
              </w:rPr>
              <w:t>Title</w:t>
            </w:r>
            <w:r>
              <w:rPr>
                <w:rFonts w:ascii="Trebuchet MS" w:hAnsi="Trebuchet MS"/>
                <w:szCs w:val="20"/>
              </w:rPr>
              <w:t xml:space="preserve"> shall be included. </w:t>
            </w:r>
          </w:p>
        </w:tc>
      </w:tr>
      <w:tr w:rsidR="004061CA" w14:paraId="6CCD3E8F" w14:textId="77777777">
        <w:trPr>
          <w:divId w:val="2091190458"/>
          <w:tblCellSpacing w:w="15" w:type="dxa"/>
        </w:trPr>
        <w:tc>
          <w:tcPr>
            <w:tcW w:w="0" w:type="auto"/>
            <w:tcMar>
              <w:top w:w="15" w:type="dxa"/>
              <w:left w:w="45" w:type="dxa"/>
              <w:bottom w:w="15" w:type="dxa"/>
              <w:right w:w="45" w:type="dxa"/>
            </w:tcMar>
            <w:hideMark/>
          </w:tcPr>
          <w:p w14:paraId="7AF946B8" w14:textId="77777777" w:rsidR="004061CA" w:rsidRDefault="004061CA" w:rsidP="00BE01A1">
            <w:pPr>
              <w:spacing w:after="120"/>
              <w:rPr>
                <w:rFonts w:ascii="Trebuchet MS" w:hAnsi="Trebuchet MS"/>
                <w:szCs w:val="20"/>
              </w:rPr>
            </w:pPr>
            <w:r>
              <w:rPr>
                <w:rFonts w:ascii="Trebuchet MS" w:hAnsi="Trebuchet MS"/>
                <w:szCs w:val="20"/>
              </w:rPr>
              <w:t>Detail</w:t>
            </w:r>
          </w:p>
        </w:tc>
        <w:tc>
          <w:tcPr>
            <w:tcW w:w="0" w:type="auto"/>
            <w:tcMar>
              <w:top w:w="15" w:type="dxa"/>
              <w:left w:w="45" w:type="dxa"/>
              <w:bottom w:w="15" w:type="dxa"/>
              <w:right w:w="45" w:type="dxa"/>
            </w:tcMar>
            <w:hideMark/>
          </w:tcPr>
          <w:p w14:paraId="481AFC8D"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4E5782DD"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0E4449BB"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Detail regarding the specific method status, for instance, the nature of a syntactic error. </w:t>
            </w:r>
          </w:p>
        </w:tc>
      </w:tr>
      <w:tr w:rsidR="004061CA" w14:paraId="1D49F0D0" w14:textId="77777777">
        <w:trPr>
          <w:divId w:val="2091190458"/>
          <w:tblCellSpacing w:w="15" w:type="dxa"/>
        </w:trPr>
        <w:tc>
          <w:tcPr>
            <w:tcW w:w="0" w:type="auto"/>
            <w:tcMar>
              <w:top w:w="15" w:type="dxa"/>
              <w:left w:w="45" w:type="dxa"/>
              <w:bottom w:w="15" w:type="dxa"/>
              <w:right w:w="45" w:type="dxa"/>
            </w:tcMar>
            <w:hideMark/>
          </w:tcPr>
          <w:p w14:paraId="18E5D38F" w14:textId="77777777" w:rsidR="004061CA" w:rsidRDefault="004061CA" w:rsidP="00BE01A1">
            <w:pPr>
              <w:spacing w:after="120"/>
              <w:rPr>
                <w:rFonts w:ascii="Trebuchet MS" w:hAnsi="Trebuchet MS"/>
                <w:szCs w:val="20"/>
              </w:rPr>
            </w:pPr>
            <w:r>
              <w:rPr>
                <w:rFonts w:ascii="Trebuchet MS" w:hAnsi="Trebuchet MS"/>
                <w:szCs w:val="20"/>
              </w:rPr>
              <w:t>Instance</w:t>
            </w:r>
          </w:p>
        </w:tc>
        <w:tc>
          <w:tcPr>
            <w:tcW w:w="0" w:type="auto"/>
            <w:tcMar>
              <w:top w:w="15" w:type="dxa"/>
              <w:left w:w="45" w:type="dxa"/>
              <w:bottom w:w="15" w:type="dxa"/>
              <w:right w:w="45" w:type="dxa"/>
            </w:tcMar>
            <w:hideMark/>
          </w:tcPr>
          <w:p w14:paraId="43F1E619"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2151C0F"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6EE23028" w14:textId="77777777" w:rsidR="004061CA" w:rsidRDefault="004061CA" w:rsidP="00BE01A1">
            <w:pPr>
              <w:pStyle w:val="NormalWeb"/>
              <w:spacing w:after="120"/>
              <w:rPr>
                <w:rFonts w:ascii="Trebuchet MS" w:eastAsiaTheme="minorEastAsia" w:hAnsi="Trebuchet MS"/>
                <w:szCs w:val="20"/>
              </w:rPr>
            </w:pPr>
            <w:r>
              <w:rPr>
                <w:rFonts w:ascii="Trebuchet MS" w:hAnsi="Trebuchet MS"/>
                <w:szCs w:val="20"/>
              </w:rPr>
              <w:t xml:space="preserve">Detail specific to the issue. </w:t>
            </w:r>
          </w:p>
          <w:p w14:paraId="765E5E06" w14:textId="77777777" w:rsidR="004061CA" w:rsidRDefault="004061CA" w:rsidP="00BE01A1">
            <w:pPr>
              <w:pStyle w:val="NormalWeb"/>
              <w:spacing w:after="120"/>
              <w:rPr>
                <w:rFonts w:ascii="Trebuchet MS" w:hAnsi="Trebuchet MS"/>
                <w:szCs w:val="20"/>
              </w:rPr>
            </w:pPr>
            <w:r>
              <w:rPr>
                <w:rFonts w:ascii="Trebuchet MS" w:hAnsi="Trebuchet MS"/>
                <w:szCs w:val="20"/>
              </w:rPr>
              <w:t xml:space="preserve">For instance, for a syntax error this could contain details used to isolate and correct the problem, such as the line number or specific reference to a flawed syntactic element. </w:t>
            </w:r>
          </w:p>
        </w:tc>
      </w:tr>
    </w:tbl>
    <w:p w14:paraId="38A80CF1" w14:textId="77777777" w:rsidR="004061CA" w:rsidRDefault="004061CA" w:rsidP="00BE01A1">
      <w:pPr>
        <w:spacing w:after="120"/>
        <w:divId w:val="2091190458"/>
        <w:rPr>
          <w:sz w:val="24"/>
        </w:rPr>
      </w:pPr>
      <w:r>
        <w:br/>
      </w:r>
    </w:p>
    <w:p w14:paraId="220547EE" w14:textId="77777777" w:rsidR="004061CA" w:rsidRDefault="004061CA" w:rsidP="00BE01A1">
      <w:pPr>
        <w:pStyle w:val="Heading2"/>
        <w:spacing w:after="120"/>
        <w:divId w:val="2091190458"/>
      </w:pPr>
      <w:bookmarkStart w:id="186" w:name="_Toc134436653"/>
      <w:r>
        <w:t>LXI Pending Details Schema</w:t>
      </w:r>
      <w:bookmarkEnd w:id="186"/>
    </w:p>
    <w:p w14:paraId="3FA528CA" w14:textId="77777777" w:rsidR="004061CA" w:rsidRDefault="004061CA" w:rsidP="00BE01A1">
      <w:pPr>
        <w:pStyle w:val="NormalWeb"/>
        <w:spacing w:after="120"/>
        <w:divId w:val="1815021872"/>
        <w:rPr>
          <w:rFonts w:eastAsiaTheme="minorEastAsia"/>
        </w:rPr>
      </w:pPr>
      <w:r>
        <w:t xml:space="preserve">The LXI Pending Details schema provides detailed explanation from the server regarding HTTP operations that return an HTTP status of 202. The HTTP status of 202 indicates that the operation is pending. </w:t>
      </w:r>
    </w:p>
    <w:p w14:paraId="3E1A911E" w14:textId="77777777" w:rsidR="004061CA" w:rsidRDefault="004061CA" w:rsidP="00BE01A1">
      <w:pPr>
        <w:pStyle w:val="NormalWeb"/>
        <w:spacing w:after="120"/>
        <w:divId w:val="1815021872"/>
      </w:pPr>
      <w:r>
        <w:rPr>
          <w:b/>
          <w:bCs/>
        </w:rPr>
        <w:t>RULE:23.19-1</w:t>
      </w:r>
      <w:r>
        <w:t xml:space="preserve"> Schema-valid XML responses, as defined by this schema, shall be returned by devices to indicate pending operations. </w:t>
      </w:r>
    </w:p>
    <w:p w14:paraId="1C3E0D88" w14:textId="77777777" w:rsidR="004061CA" w:rsidRDefault="004061CA" w:rsidP="00BE01A1">
      <w:pPr>
        <w:pStyle w:val="NormalWeb"/>
        <w:spacing w:after="120"/>
        <w:divId w:val="1815021872"/>
      </w:pPr>
      <w:r>
        <w:rPr>
          <w:b/>
          <w:bCs/>
        </w:rPr>
        <w:t>OBSERVATION:</w:t>
      </w:r>
      <w:r>
        <w:t xml:space="preserve"> Other sections of this specification require that devices return the </w:t>
      </w:r>
      <w:r>
        <w:rPr>
          <w:rStyle w:val="Emphasis"/>
        </w:rPr>
        <w:t>LXIPendingDetails</w:t>
      </w:r>
      <w:r>
        <w:t xml:space="preserve"> whenever an LXI API method returns a status of 202. </w:t>
      </w:r>
    </w:p>
    <w:p w14:paraId="1399E7E3" w14:textId="77777777" w:rsidR="004061CA" w:rsidRDefault="004061CA" w:rsidP="00BE01A1">
      <w:pPr>
        <w:pStyle w:val="NormalWeb"/>
        <w:spacing w:after="120"/>
        <w:divId w:val="98259716"/>
      </w:pPr>
      <w:r>
        <w:rPr>
          <w:b/>
          <w:bCs/>
        </w:rPr>
        <w:t>This schema specifies the XML namespace:</w:t>
      </w:r>
    </w:p>
    <w:p w14:paraId="12619BE7" w14:textId="77777777" w:rsidR="004061CA" w:rsidRDefault="004061CA" w:rsidP="00BE01A1">
      <w:pPr>
        <w:pStyle w:val="NormalWeb"/>
        <w:spacing w:after="120"/>
        <w:ind w:left="1224"/>
        <w:divId w:val="98259716"/>
      </w:pPr>
      <w:r>
        <w:rPr>
          <w:rStyle w:val="Emphasis"/>
        </w:rPr>
        <w:t>http://lxistandard.org/schemas/LXIPendingDetails/1.0</w:t>
      </w:r>
      <w:r>
        <w:t xml:space="preserve">, version: </w:t>
      </w:r>
      <w:r>
        <w:rPr>
          <w:rStyle w:val="Emphasis"/>
        </w:rPr>
        <w:t>1.0</w:t>
      </w:r>
      <w:r>
        <w:br/>
      </w:r>
      <w:r>
        <w:rPr>
          <w:rStyle w:val="Emphasis"/>
        </w:rPr>
        <w:t>Editorial date: June 30, 2022</w:t>
      </w:r>
    </w:p>
    <w:p w14:paraId="45A69561" w14:textId="77777777" w:rsidR="004061CA" w:rsidRDefault="004061CA" w:rsidP="00BE01A1">
      <w:pPr>
        <w:pStyle w:val="Heading3"/>
        <w:spacing w:after="120"/>
        <w:divId w:val="2091190458"/>
      </w:pPr>
      <w:bookmarkStart w:id="187" w:name="_Toc134436654"/>
      <w:r>
        <w:t>LXIPendingDetails</w:t>
      </w:r>
      <w:bookmarkEnd w:id="187"/>
    </w:p>
    <w:p w14:paraId="22BD8760" w14:textId="77777777" w:rsidR="004061CA" w:rsidRDefault="004061CA" w:rsidP="00BE01A1">
      <w:pPr>
        <w:pStyle w:val="NormalWeb"/>
        <w:spacing w:after="120"/>
        <w:divId w:val="1640570231"/>
        <w:rPr>
          <w:rFonts w:eastAsiaTheme="minorEastAsia"/>
        </w:rPr>
      </w:pPr>
      <w:r>
        <w:t xml:space="preserve">The LXI PendingDetails element contains the details related to why an operation is pending and permits the client to determine when it is completed. </w:t>
      </w:r>
    </w:p>
    <w:p w14:paraId="5BFF3F3F" w14:textId="77777777" w:rsidR="004061CA" w:rsidRDefault="004061CA" w:rsidP="00BE01A1">
      <w:pPr>
        <w:pStyle w:val="NormalWeb"/>
        <w:spacing w:after="120"/>
        <w:divId w:val="2091190458"/>
      </w:pPr>
      <w:r>
        <w:t xml:space="preserve">The </w:t>
      </w:r>
      <w:r>
        <w:rPr>
          <w:rStyle w:val="Emphasis"/>
        </w:rPr>
        <w:t>LXIPendingDetails</w:t>
      </w:r>
      <w:r>
        <w:t xml:space="preserve"> complex type has </w:t>
      </w:r>
      <w:r>
        <w:rPr>
          <w:b/>
          <w:bCs/>
        </w:rPr>
        <w:t>no attributes</w:t>
      </w:r>
    </w:p>
    <w:p w14:paraId="6A2A37C4" w14:textId="77777777" w:rsidR="004061CA" w:rsidRDefault="004061CA" w:rsidP="00BE01A1">
      <w:pPr>
        <w:pStyle w:val="Heading4"/>
        <w:spacing w:after="120"/>
        <w:divId w:val="2091190458"/>
      </w:pPr>
      <w:r>
        <w:t>Sub-elements</w:t>
      </w:r>
    </w:p>
    <w:p w14:paraId="70AA38E9" w14:textId="77777777" w:rsidR="004061CA" w:rsidRDefault="004061CA" w:rsidP="00BE01A1">
      <w:pPr>
        <w:pStyle w:val="NormalWeb"/>
        <w:spacing w:after="120"/>
        <w:divId w:val="2091190458"/>
        <w:rPr>
          <w:rFonts w:eastAsiaTheme="minorEastAsia"/>
        </w:rPr>
      </w:pPr>
      <w:r>
        <w:t>The following must occur in this order:</w:t>
      </w:r>
    </w:p>
    <w:tbl>
      <w:tblPr>
        <w:tblW w:w="5000" w:type="pct"/>
        <w:tblCellMar>
          <w:left w:w="0" w:type="dxa"/>
          <w:right w:w="0" w:type="dxa"/>
        </w:tblCellMar>
        <w:tblLook w:val="04A0" w:firstRow="1" w:lastRow="0" w:firstColumn="1" w:lastColumn="0" w:noHBand="0" w:noVBand="1"/>
      </w:tblPr>
      <w:tblGrid>
        <w:gridCol w:w="1422"/>
        <w:gridCol w:w="1054"/>
        <w:gridCol w:w="1467"/>
        <w:gridCol w:w="5417"/>
      </w:tblGrid>
      <w:tr w:rsidR="004061CA" w14:paraId="38E9440D" w14:textId="77777777">
        <w:trPr>
          <w:divId w:val="2091190458"/>
        </w:trPr>
        <w:tc>
          <w:tcPr>
            <w:tcW w:w="0" w:type="auto"/>
            <w:shd w:val="clear" w:color="auto" w:fill="008000"/>
            <w:tcMar>
              <w:top w:w="45" w:type="dxa"/>
              <w:left w:w="45" w:type="dxa"/>
              <w:bottom w:w="45" w:type="dxa"/>
              <w:right w:w="45" w:type="dxa"/>
            </w:tcMar>
            <w:vAlign w:val="center"/>
            <w:hideMark/>
          </w:tcPr>
          <w:p w14:paraId="4D563343"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Element</w:t>
            </w:r>
          </w:p>
        </w:tc>
        <w:tc>
          <w:tcPr>
            <w:tcW w:w="0" w:type="auto"/>
            <w:shd w:val="clear" w:color="auto" w:fill="008000"/>
            <w:tcMar>
              <w:top w:w="45" w:type="dxa"/>
              <w:left w:w="45" w:type="dxa"/>
              <w:bottom w:w="45" w:type="dxa"/>
              <w:right w:w="45" w:type="dxa"/>
            </w:tcMar>
            <w:vAlign w:val="center"/>
            <w:hideMark/>
          </w:tcPr>
          <w:p w14:paraId="7EF96B7A"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Type</w:t>
            </w:r>
          </w:p>
        </w:tc>
        <w:tc>
          <w:tcPr>
            <w:tcW w:w="0" w:type="auto"/>
            <w:shd w:val="clear" w:color="auto" w:fill="008000"/>
            <w:tcMar>
              <w:top w:w="45" w:type="dxa"/>
              <w:left w:w="45" w:type="dxa"/>
              <w:bottom w:w="45" w:type="dxa"/>
              <w:right w:w="45" w:type="dxa"/>
            </w:tcMar>
            <w:vAlign w:val="center"/>
            <w:hideMark/>
          </w:tcPr>
          <w:p w14:paraId="419D14DE"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Cardinality</w:t>
            </w:r>
          </w:p>
        </w:tc>
        <w:tc>
          <w:tcPr>
            <w:tcW w:w="0" w:type="auto"/>
            <w:shd w:val="clear" w:color="auto" w:fill="008000"/>
            <w:tcMar>
              <w:top w:w="45" w:type="dxa"/>
              <w:left w:w="45" w:type="dxa"/>
              <w:bottom w:w="45" w:type="dxa"/>
              <w:right w:w="45" w:type="dxa"/>
            </w:tcMar>
            <w:vAlign w:val="center"/>
            <w:hideMark/>
          </w:tcPr>
          <w:p w14:paraId="423651B4" w14:textId="77777777" w:rsidR="004061CA" w:rsidRDefault="004061CA" w:rsidP="00BE01A1">
            <w:pPr>
              <w:spacing w:after="120"/>
              <w:jc w:val="center"/>
              <w:rPr>
                <w:rFonts w:ascii="Trebuchet MS" w:hAnsi="Trebuchet MS"/>
                <w:b/>
                <w:bCs/>
                <w:color w:val="FFFFFF"/>
                <w:sz w:val="27"/>
                <w:szCs w:val="27"/>
              </w:rPr>
            </w:pPr>
            <w:r>
              <w:rPr>
                <w:rFonts w:ascii="Trebuchet MS" w:hAnsi="Trebuchet MS"/>
                <w:b/>
                <w:bCs/>
                <w:color w:val="FFFFFF"/>
                <w:sz w:val="27"/>
                <w:szCs w:val="27"/>
              </w:rPr>
              <w:t>Requirements</w:t>
            </w:r>
          </w:p>
        </w:tc>
      </w:tr>
      <w:tr w:rsidR="004061CA" w14:paraId="0486FA33" w14:textId="77777777">
        <w:trPr>
          <w:divId w:val="2091190458"/>
        </w:trPr>
        <w:tc>
          <w:tcPr>
            <w:tcW w:w="0" w:type="auto"/>
            <w:tcMar>
              <w:top w:w="15" w:type="dxa"/>
              <w:left w:w="45" w:type="dxa"/>
              <w:bottom w:w="15" w:type="dxa"/>
              <w:right w:w="45" w:type="dxa"/>
            </w:tcMar>
            <w:hideMark/>
          </w:tcPr>
          <w:p w14:paraId="67E48282" w14:textId="77777777" w:rsidR="004061CA" w:rsidRDefault="004061CA" w:rsidP="00BE01A1">
            <w:pPr>
              <w:spacing w:after="120"/>
              <w:rPr>
                <w:rFonts w:ascii="Trebuchet MS" w:hAnsi="Trebuchet MS"/>
                <w:szCs w:val="20"/>
              </w:rPr>
            </w:pPr>
            <w:r>
              <w:rPr>
                <w:rFonts w:ascii="Trebuchet MS" w:hAnsi="Trebuchet MS"/>
                <w:szCs w:val="20"/>
              </w:rPr>
              <w:t>URL</w:t>
            </w:r>
          </w:p>
        </w:tc>
        <w:tc>
          <w:tcPr>
            <w:tcW w:w="0" w:type="auto"/>
            <w:tcMar>
              <w:top w:w="15" w:type="dxa"/>
              <w:left w:w="45" w:type="dxa"/>
              <w:bottom w:w="15" w:type="dxa"/>
              <w:right w:w="45" w:type="dxa"/>
            </w:tcMar>
            <w:hideMark/>
          </w:tcPr>
          <w:p w14:paraId="446FA29F" w14:textId="77777777" w:rsidR="004061CA" w:rsidRDefault="004061CA" w:rsidP="00BE01A1">
            <w:pPr>
              <w:spacing w:after="120"/>
              <w:rPr>
                <w:rFonts w:ascii="Trebuchet MS" w:hAnsi="Trebuchet MS"/>
                <w:szCs w:val="20"/>
              </w:rPr>
            </w:pPr>
            <w:r>
              <w:rPr>
                <w:rFonts w:ascii="Trebuchet MS" w:hAnsi="Trebuchet MS"/>
                <w:szCs w:val="20"/>
              </w:rPr>
              <w:t>xs:anyURI</w:t>
            </w:r>
          </w:p>
        </w:tc>
        <w:tc>
          <w:tcPr>
            <w:tcW w:w="0" w:type="auto"/>
            <w:tcMar>
              <w:top w:w="15" w:type="dxa"/>
              <w:left w:w="45" w:type="dxa"/>
              <w:bottom w:w="15" w:type="dxa"/>
              <w:right w:w="45" w:type="dxa"/>
            </w:tcMar>
            <w:hideMark/>
          </w:tcPr>
          <w:p w14:paraId="09BE8F19"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E8463AF"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URL</w:t>
            </w:r>
            <w:r>
              <w:rPr>
                <w:rFonts w:ascii="Trebuchet MS" w:hAnsi="Trebuchet MS"/>
                <w:szCs w:val="20"/>
              </w:rPr>
              <w:t xml:space="preserve"> provides a URL at which the client can perform a GET to determine the status of the pending operation. </w:t>
            </w:r>
          </w:p>
          <w:p w14:paraId="67F113DA" w14:textId="77777777" w:rsidR="004061CA" w:rsidRDefault="004061CA" w:rsidP="00BE01A1">
            <w:pPr>
              <w:pStyle w:val="NormalWeb"/>
              <w:spacing w:after="120"/>
              <w:rPr>
                <w:rFonts w:ascii="Trebuchet MS" w:hAnsi="Trebuchet MS"/>
                <w:szCs w:val="20"/>
              </w:rPr>
            </w:pPr>
            <w:r>
              <w:rPr>
                <w:rFonts w:ascii="Trebuchet MS" w:hAnsi="Trebuchet MS"/>
                <w:b/>
                <w:bCs/>
                <w:szCs w:val="20"/>
              </w:rPr>
              <w:t>RULE:23.19.1.1-1</w:t>
            </w:r>
            <w:r>
              <w:rPr>
                <w:rFonts w:ascii="Trebuchet MS" w:hAnsi="Trebuchet MS"/>
                <w:szCs w:val="20"/>
              </w:rPr>
              <w:t xml:space="preserve"> </w:t>
            </w:r>
            <w:r>
              <w:rPr>
                <w:rStyle w:val="Emphasis"/>
                <w:rFonts w:ascii="Trebuchet MS" w:hAnsi="Trebuchet MS"/>
                <w:szCs w:val="20"/>
              </w:rPr>
              <w:t>URL</w:t>
            </w:r>
            <w:r>
              <w:rPr>
                <w:rFonts w:ascii="Trebuchet MS" w:hAnsi="Trebuchet MS"/>
                <w:szCs w:val="20"/>
              </w:rPr>
              <w:t xml:space="preserve"> shall be included. </w:t>
            </w:r>
          </w:p>
          <w:p w14:paraId="269385F6" w14:textId="77777777" w:rsidR="004061CA" w:rsidRDefault="004061CA" w:rsidP="00BE01A1">
            <w:pPr>
              <w:pStyle w:val="NormalWeb"/>
              <w:spacing w:after="120"/>
              <w:rPr>
                <w:rFonts w:ascii="Trebuchet MS" w:hAnsi="Trebuchet MS"/>
                <w:szCs w:val="20"/>
              </w:rPr>
            </w:pPr>
            <w:r>
              <w:rPr>
                <w:rFonts w:ascii="Trebuchet MS" w:hAnsi="Trebuchet MS"/>
                <w:b/>
                <w:bCs/>
                <w:szCs w:val="20"/>
              </w:rPr>
              <w:t>OBSERVATION:</w:t>
            </w:r>
            <w:r>
              <w:rPr>
                <w:rFonts w:ascii="Trebuchet MS" w:hAnsi="Trebuchet MS"/>
                <w:szCs w:val="20"/>
              </w:rPr>
              <w:t xml:space="preserve"> </w:t>
            </w:r>
            <w:r>
              <w:rPr>
                <w:rStyle w:val="Emphasis"/>
                <w:rFonts w:ascii="Trebuchet MS" w:hAnsi="Trebuchet MS"/>
                <w:szCs w:val="20"/>
              </w:rPr>
              <w:t>When querying the URL the client will either receive another operation pending response with another instance of this XML or a status of OK that indicates the operation is complete.</w:t>
            </w:r>
            <w:r>
              <w:rPr>
                <w:rFonts w:ascii="Trebuchet MS" w:hAnsi="Trebuchet MS"/>
                <w:szCs w:val="20"/>
              </w:rPr>
              <w:t xml:space="preserve"> </w:t>
            </w:r>
          </w:p>
        </w:tc>
      </w:tr>
      <w:tr w:rsidR="004061CA" w14:paraId="5EB89A91" w14:textId="77777777">
        <w:trPr>
          <w:divId w:val="2091190458"/>
        </w:trPr>
        <w:tc>
          <w:tcPr>
            <w:tcW w:w="0" w:type="auto"/>
            <w:tcMar>
              <w:top w:w="15" w:type="dxa"/>
              <w:left w:w="45" w:type="dxa"/>
              <w:bottom w:w="15" w:type="dxa"/>
              <w:right w:w="45" w:type="dxa"/>
            </w:tcMar>
            <w:hideMark/>
          </w:tcPr>
          <w:p w14:paraId="4939231C" w14:textId="77777777" w:rsidR="004061CA" w:rsidRDefault="004061CA" w:rsidP="00BE01A1">
            <w:pPr>
              <w:spacing w:after="120"/>
              <w:rPr>
                <w:rFonts w:ascii="Trebuchet MS" w:hAnsi="Trebuchet MS"/>
                <w:szCs w:val="20"/>
              </w:rPr>
            </w:pPr>
            <w:r>
              <w:rPr>
                <w:rFonts w:ascii="Trebuchet MS" w:hAnsi="Trebuchet MS"/>
                <w:szCs w:val="20"/>
              </w:rPr>
              <w:lastRenderedPageBreak/>
              <w:t>User Action Required</w:t>
            </w:r>
          </w:p>
        </w:tc>
        <w:tc>
          <w:tcPr>
            <w:tcW w:w="0" w:type="auto"/>
            <w:tcMar>
              <w:top w:w="15" w:type="dxa"/>
              <w:left w:w="45" w:type="dxa"/>
              <w:bottom w:w="15" w:type="dxa"/>
              <w:right w:w="45" w:type="dxa"/>
            </w:tcMar>
            <w:hideMark/>
          </w:tcPr>
          <w:p w14:paraId="3004C5EF" w14:textId="77777777" w:rsidR="004061CA" w:rsidRDefault="004061CA" w:rsidP="00BE01A1">
            <w:pPr>
              <w:spacing w:after="120"/>
              <w:rPr>
                <w:rFonts w:ascii="Trebuchet MS" w:hAnsi="Trebuchet MS"/>
                <w:szCs w:val="20"/>
              </w:rPr>
            </w:pPr>
            <w:r>
              <w:rPr>
                <w:rFonts w:ascii="Trebuchet MS" w:hAnsi="Trebuchet MS"/>
                <w:szCs w:val="20"/>
              </w:rPr>
              <w:t>xs:boolean</w:t>
            </w:r>
          </w:p>
        </w:tc>
        <w:tc>
          <w:tcPr>
            <w:tcW w:w="0" w:type="auto"/>
            <w:tcMar>
              <w:top w:w="15" w:type="dxa"/>
              <w:left w:w="45" w:type="dxa"/>
              <w:bottom w:w="15" w:type="dxa"/>
              <w:right w:w="45" w:type="dxa"/>
            </w:tcMar>
            <w:hideMark/>
          </w:tcPr>
          <w:p w14:paraId="422A36B8" w14:textId="77777777" w:rsidR="004061CA" w:rsidRDefault="004061CA" w:rsidP="00BE01A1">
            <w:pPr>
              <w:spacing w:after="120"/>
              <w:rPr>
                <w:rFonts w:ascii="Trebuchet MS" w:hAnsi="Trebuchet MS"/>
                <w:szCs w:val="20"/>
              </w:rPr>
            </w:pPr>
            <w:r>
              <w:rPr>
                <w:rFonts w:ascii="Trebuchet MS" w:hAnsi="Trebuchet MS"/>
                <w:szCs w:val="20"/>
              </w:rPr>
              <w:t xml:space="preserve">Required </w:t>
            </w:r>
          </w:p>
        </w:tc>
        <w:tc>
          <w:tcPr>
            <w:tcW w:w="0" w:type="auto"/>
            <w:tcMar>
              <w:top w:w="15" w:type="dxa"/>
              <w:left w:w="45" w:type="dxa"/>
              <w:bottom w:w="15" w:type="dxa"/>
              <w:right w:w="45" w:type="dxa"/>
            </w:tcMar>
            <w:hideMark/>
          </w:tcPr>
          <w:p w14:paraId="688202F7"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UserActionRequired</w:t>
            </w:r>
            <w:r>
              <w:rPr>
                <w:rFonts w:ascii="Trebuchet MS" w:hAnsi="Trebuchet MS"/>
                <w:szCs w:val="20"/>
              </w:rPr>
              <w:t xml:space="preserve"> indicates if the operation is blocked waiting for a user action. For instance, a front panel operation or a device reboot. </w:t>
            </w:r>
          </w:p>
        </w:tc>
      </w:tr>
      <w:tr w:rsidR="004061CA" w14:paraId="01EE86D4" w14:textId="77777777">
        <w:trPr>
          <w:divId w:val="2091190458"/>
        </w:trPr>
        <w:tc>
          <w:tcPr>
            <w:tcW w:w="0" w:type="auto"/>
            <w:tcMar>
              <w:top w:w="15" w:type="dxa"/>
              <w:left w:w="45" w:type="dxa"/>
              <w:bottom w:w="15" w:type="dxa"/>
              <w:right w:w="45" w:type="dxa"/>
            </w:tcMar>
            <w:hideMark/>
          </w:tcPr>
          <w:p w14:paraId="6B0E8889" w14:textId="77777777" w:rsidR="004061CA" w:rsidRDefault="004061CA" w:rsidP="00BE01A1">
            <w:pPr>
              <w:spacing w:after="120"/>
              <w:rPr>
                <w:rFonts w:ascii="Trebuchet MS" w:hAnsi="Trebuchet MS"/>
                <w:szCs w:val="20"/>
              </w:rPr>
            </w:pPr>
            <w:r>
              <w:rPr>
                <w:rFonts w:ascii="Trebuchet MS" w:hAnsi="Trebuchet MS"/>
                <w:szCs w:val="20"/>
              </w:rPr>
              <w:t>Estimated Time To Complete</w:t>
            </w:r>
          </w:p>
        </w:tc>
        <w:tc>
          <w:tcPr>
            <w:tcW w:w="0" w:type="auto"/>
            <w:tcMar>
              <w:top w:w="15" w:type="dxa"/>
              <w:left w:w="45" w:type="dxa"/>
              <w:bottom w:w="15" w:type="dxa"/>
              <w:right w:w="45" w:type="dxa"/>
            </w:tcMar>
            <w:hideMark/>
          </w:tcPr>
          <w:p w14:paraId="2798E423" w14:textId="77777777" w:rsidR="004061CA" w:rsidRDefault="004061CA" w:rsidP="00BE01A1">
            <w:pPr>
              <w:spacing w:after="120"/>
              <w:rPr>
                <w:rFonts w:ascii="Trebuchet MS" w:hAnsi="Trebuchet MS"/>
                <w:szCs w:val="20"/>
              </w:rPr>
            </w:pPr>
            <w:r>
              <w:rPr>
                <w:rFonts w:ascii="Trebuchet MS" w:hAnsi="Trebuchet MS"/>
                <w:szCs w:val="20"/>
              </w:rPr>
              <w:t>xs:integer</w:t>
            </w:r>
          </w:p>
        </w:tc>
        <w:tc>
          <w:tcPr>
            <w:tcW w:w="0" w:type="auto"/>
            <w:tcMar>
              <w:top w:w="15" w:type="dxa"/>
              <w:left w:w="45" w:type="dxa"/>
              <w:bottom w:w="15" w:type="dxa"/>
              <w:right w:w="45" w:type="dxa"/>
            </w:tcMar>
            <w:hideMark/>
          </w:tcPr>
          <w:p w14:paraId="2F74C9A3"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2E685186"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EstimatedTimeToComplete</w:t>
            </w:r>
            <w:r>
              <w:rPr>
                <w:rFonts w:ascii="Trebuchet MS" w:hAnsi="Trebuchet MS"/>
                <w:szCs w:val="20"/>
              </w:rPr>
              <w:t xml:space="preserve"> indicates the amount of time in seconds to complete the operation. </w:t>
            </w:r>
          </w:p>
          <w:p w14:paraId="730C5D50"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EstimatedTimeToComplete</w:t>
            </w:r>
            <w:r>
              <w:rPr>
                <w:rFonts w:ascii="Trebuchet MS" w:hAnsi="Trebuchet MS"/>
                <w:szCs w:val="20"/>
              </w:rPr>
              <w:t xml:space="preserve"> shall be included if </w:t>
            </w:r>
            <w:r>
              <w:rPr>
                <w:rStyle w:val="Emphasis"/>
                <w:rFonts w:ascii="Trebuchet MS" w:hAnsi="Trebuchet MS"/>
                <w:szCs w:val="20"/>
              </w:rPr>
              <w:t>@UserActionRequired</w:t>
            </w:r>
            <w:r>
              <w:rPr>
                <w:rFonts w:ascii="Trebuchet MS" w:hAnsi="Trebuchet MS"/>
                <w:szCs w:val="20"/>
              </w:rPr>
              <w:t xml:space="preserve"> is false. </w:t>
            </w:r>
          </w:p>
          <w:p w14:paraId="3C64CBE3" w14:textId="77777777" w:rsidR="004061CA" w:rsidRDefault="004061CA" w:rsidP="00BE01A1">
            <w:pPr>
              <w:pStyle w:val="NormalWeb"/>
              <w:spacing w:after="120"/>
              <w:rPr>
                <w:rFonts w:ascii="Trebuchet MS" w:hAnsi="Trebuchet MS"/>
                <w:szCs w:val="20"/>
              </w:rPr>
            </w:pPr>
            <w:r>
              <w:rPr>
                <w:rStyle w:val="Emphasis"/>
                <w:rFonts w:ascii="Trebuchet MS" w:hAnsi="Trebuchet MS"/>
                <w:szCs w:val="20"/>
              </w:rPr>
              <w:t>EstimatedTimeToComplete</w:t>
            </w:r>
            <w:r>
              <w:rPr>
                <w:rFonts w:ascii="Trebuchet MS" w:hAnsi="Trebuchet MS"/>
                <w:szCs w:val="20"/>
              </w:rPr>
              <w:t xml:space="preserve"> shall be omitted if the device is awaiting a user action and the device does not know when it will occur. </w:t>
            </w:r>
          </w:p>
        </w:tc>
      </w:tr>
      <w:tr w:rsidR="004061CA" w14:paraId="026772B9" w14:textId="77777777">
        <w:trPr>
          <w:divId w:val="2091190458"/>
        </w:trPr>
        <w:tc>
          <w:tcPr>
            <w:tcW w:w="0" w:type="auto"/>
            <w:tcMar>
              <w:top w:w="15" w:type="dxa"/>
              <w:left w:w="45" w:type="dxa"/>
              <w:bottom w:w="15" w:type="dxa"/>
              <w:right w:w="45" w:type="dxa"/>
            </w:tcMar>
            <w:hideMark/>
          </w:tcPr>
          <w:p w14:paraId="36B731CE" w14:textId="77777777" w:rsidR="004061CA" w:rsidRDefault="004061CA" w:rsidP="00BE01A1">
            <w:pPr>
              <w:spacing w:after="120"/>
              <w:rPr>
                <w:rFonts w:ascii="Trebuchet MS" w:hAnsi="Trebuchet MS"/>
                <w:szCs w:val="20"/>
              </w:rPr>
            </w:pPr>
            <w:r>
              <w:rPr>
                <w:rFonts w:ascii="Trebuchet MS" w:hAnsi="Trebuchet MS"/>
                <w:szCs w:val="20"/>
              </w:rPr>
              <w:t>Details</w:t>
            </w:r>
          </w:p>
        </w:tc>
        <w:tc>
          <w:tcPr>
            <w:tcW w:w="0" w:type="auto"/>
            <w:tcMar>
              <w:top w:w="15" w:type="dxa"/>
              <w:left w:w="45" w:type="dxa"/>
              <w:bottom w:w="15" w:type="dxa"/>
              <w:right w:w="45" w:type="dxa"/>
            </w:tcMar>
            <w:hideMark/>
          </w:tcPr>
          <w:p w14:paraId="2CFE8DEC" w14:textId="77777777" w:rsidR="004061CA" w:rsidRDefault="004061CA" w:rsidP="00BE01A1">
            <w:pPr>
              <w:spacing w:after="120"/>
              <w:rPr>
                <w:rFonts w:ascii="Trebuchet MS" w:hAnsi="Trebuchet MS"/>
                <w:szCs w:val="20"/>
              </w:rPr>
            </w:pPr>
            <w:r>
              <w:rPr>
                <w:rFonts w:ascii="Trebuchet MS" w:hAnsi="Trebuchet MS"/>
                <w:szCs w:val="20"/>
              </w:rPr>
              <w:t>xs:string</w:t>
            </w:r>
          </w:p>
        </w:tc>
        <w:tc>
          <w:tcPr>
            <w:tcW w:w="0" w:type="auto"/>
            <w:tcMar>
              <w:top w:w="15" w:type="dxa"/>
              <w:left w:w="45" w:type="dxa"/>
              <w:bottom w:w="15" w:type="dxa"/>
              <w:right w:w="45" w:type="dxa"/>
            </w:tcMar>
            <w:hideMark/>
          </w:tcPr>
          <w:p w14:paraId="3C97584C" w14:textId="77777777" w:rsidR="004061CA" w:rsidRDefault="004061CA" w:rsidP="00BE01A1">
            <w:pPr>
              <w:spacing w:after="120"/>
              <w:rPr>
                <w:rFonts w:ascii="Trebuchet MS" w:hAnsi="Trebuchet MS"/>
                <w:szCs w:val="20"/>
              </w:rPr>
            </w:pPr>
            <w:r>
              <w:rPr>
                <w:rFonts w:ascii="Trebuchet MS" w:hAnsi="Trebuchet MS"/>
                <w:szCs w:val="20"/>
              </w:rPr>
              <w:t xml:space="preserve">Optional </w:t>
            </w:r>
          </w:p>
        </w:tc>
        <w:tc>
          <w:tcPr>
            <w:tcW w:w="0" w:type="auto"/>
            <w:tcMar>
              <w:top w:w="15" w:type="dxa"/>
              <w:left w:w="45" w:type="dxa"/>
              <w:bottom w:w="15" w:type="dxa"/>
              <w:right w:w="45" w:type="dxa"/>
            </w:tcMar>
            <w:hideMark/>
          </w:tcPr>
          <w:p w14:paraId="152332FB" w14:textId="77777777" w:rsidR="004061CA" w:rsidRDefault="004061CA" w:rsidP="00BE01A1">
            <w:pPr>
              <w:pStyle w:val="NormalWeb"/>
              <w:spacing w:after="120"/>
              <w:rPr>
                <w:rFonts w:ascii="Trebuchet MS" w:eastAsiaTheme="minorEastAsia" w:hAnsi="Trebuchet MS"/>
                <w:szCs w:val="20"/>
              </w:rPr>
            </w:pPr>
            <w:r>
              <w:rPr>
                <w:rStyle w:val="Emphasis"/>
                <w:rFonts w:ascii="Trebuchet MS" w:hAnsi="Trebuchet MS"/>
                <w:szCs w:val="20"/>
              </w:rPr>
              <w:t>Details</w:t>
            </w:r>
            <w:r>
              <w:rPr>
                <w:rFonts w:ascii="Trebuchet MS" w:hAnsi="Trebuchet MS"/>
                <w:szCs w:val="20"/>
              </w:rPr>
              <w:t xml:space="preserve"> provides an explanation of the operation that is pending, or why it is pending. </w:t>
            </w:r>
          </w:p>
        </w:tc>
      </w:tr>
    </w:tbl>
    <w:p w14:paraId="55A8C4C6" w14:textId="77777777" w:rsidR="004061CA" w:rsidRDefault="004061CA">
      <w:pPr>
        <w:divId w:val="2091190458"/>
        <w:rPr>
          <w:sz w:val="24"/>
        </w:rPr>
      </w:pPr>
    </w:p>
    <w:p w14:paraId="64586BE1" w14:textId="77777777" w:rsidR="009D4E2E" w:rsidRDefault="009D4E2E">
      <w:pPr>
        <w:divId w:val="1753165450"/>
        <w:rPr>
          <w:sz w:val="24"/>
        </w:rPr>
      </w:pPr>
    </w:p>
    <w:p w14:paraId="600570C4" w14:textId="77777777" w:rsidR="00E359A7" w:rsidRDefault="00E359A7">
      <w:pPr>
        <w:divId w:val="72702027"/>
        <w:rPr>
          <w:sz w:val="24"/>
        </w:rPr>
      </w:pPr>
    </w:p>
    <w:p w14:paraId="16874435" w14:textId="77777777" w:rsidR="00732FC3" w:rsidRDefault="00732FC3">
      <w:pPr>
        <w:divId w:val="1475752834"/>
        <w:rPr>
          <w:sz w:val="24"/>
        </w:rPr>
      </w:pPr>
    </w:p>
    <w:p w14:paraId="3E8A9B10" w14:textId="77777777" w:rsidR="008108F5" w:rsidRDefault="008108F5">
      <w:pPr>
        <w:divId w:val="2001301533"/>
        <w:rPr>
          <w:sz w:val="24"/>
        </w:rPr>
      </w:pPr>
    </w:p>
    <w:p w14:paraId="12DF6624" w14:textId="77777777" w:rsidR="00D445F4" w:rsidRDefault="00D445F4" w:rsidP="00D445F4">
      <w:pPr>
        <w:spacing w:after="120"/>
        <w:divId w:val="18429852"/>
        <w:rPr>
          <w:sz w:val="24"/>
        </w:rPr>
      </w:pPr>
    </w:p>
    <w:p w14:paraId="0A6694E5" w14:textId="77777777" w:rsidR="008A316D" w:rsidRDefault="008A316D">
      <w:pPr>
        <w:divId w:val="638534169"/>
        <w:rPr>
          <w:sz w:val="24"/>
        </w:rPr>
      </w:pPr>
    </w:p>
    <w:p w14:paraId="72948EAE" w14:textId="77777777" w:rsidR="005F69DB" w:rsidRDefault="005F69DB">
      <w:pPr>
        <w:divId w:val="762725452"/>
        <w:rPr>
          <w:sz w:val="24"/>
        </w:rPr>
      </w:pPr>
    </w:p>
    <w:p w14:paraId="6892C743" w14:textId="77777777" w:rsidR="007469C5" w:rsidRDefault="007469C5" w:rsidP="00C15BC6">
      <w:pPr>
        <w:spacing w:after="120"/>
        <w:divId w:val="624703674"/>
        <w:rPr>
          <w:sz w:val="24"/>
        </w:rPr>
      </w:pPr>
    </w:p>
    <w:p w14:paraId="5BABF00E" w14:textId="6C91BB5F" w:rsidR="00874A84" w:rsidRDefault="00874A84" w:rsidP="008631E7">
      <w:pPr>
        <w:pStyle w:val="Body1"/>
        <w:divId w:val="553740501"/>
      </w:pPr>
    </w:p>
    <w:sectPr w:rsidR="00874A84" w:rsidSect="000110BB">
      <w:footerReference w:type="even" r:id="rId13"/>
      <w:footerReference w:type="default" r:id="rId14"/>
      <w:pgSz w:w="12240" w:h="15840"/>
      <w:pgMar w:top="1440" w:right="1440" w:bottom="1267" w:left="144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B24C" w14:textId="77777777" w:rsidR="00F567B7" w:rsidRDefault="00F567B7">
      <w:r>
        <w:separator/>
      </w:r>
    </w:p>
  </w:endnote>
  <w:endnote w:type="continuationSeparator" w:id="0">
    <w:p w14:paraId="33B54973" w14:textId="77777777" w:rsidR="00F567B7" w:rsidRDefault="00F567B7">
      <w:r>
        <w:continuationSeparator/>
      </w:r>
    </w:p>
  </w:endnote>
  <w:endnote w:type="continuationNotice" w:id="1">
    <w:p w14:paraId="53D2EC6A" w14:textId="77777777" w:rsidR="00F567B7" w:rsidRDefault="00F56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427E" w14:textId="77777777" w:rsidR="0000715F" w:rsidRDefault="0000715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3E3C98C" w14:textId="77777777" w:rsidR="0000715F" w:rsidRDefault="0000715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681A" w14:textId="77777777" w:rsidR="0000715F" w:rsidRDefault="0000715F" w:rsidP="008C092D">
    <w:pPr>
      <w:pStyle w:val="Footer"/>
      <w:jc w:val="center"/>
    </w:pPr>
    <w:r>
      <w:br/>
    </w:r>
  </w:p>
  <w:p w14:paraId="626EF494" w14:textId="2FEBA466" w:rsidR="0000715F" w:rsidRDefault="0000715F" w:rsidP="008C092D">
    <w:pPr>
      <w:pStyle w:val="Footer"/>
      <w:jc w:val="center"/>
    </w:pPr>
    <w:r>
      <w:t xml:space="preserve">Copyright </w:t>
    </w:r>
    <w:r w:rsidR="00D97C4E">
      <w:t xml:space="preserve">2022 </w:t>
    </w:r>
    <w:r>
      <w:t>LXI Consortium, Inc.  All rights reserved</w:t>
    </w:r>
    <w:r>
      <w:br/>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E452A" w14:textId="77777777" w:rsidR="00F567B7" w:rsidRDefault="00F567B7">
      <w:r>
        <w:separator/>
      </w:r>
    </w:p>
  </w:footnote>
  <w:footnote w:type="continuationSeparator" w:id="0">
    <w:p w14:paraId="17EA87D9" w14:textId="77777777" w:rsidR="00F567B7" w:rsidRDefault="00F567B7">
      <w:r>
        <w:continuationSeparator/>
      </w:r>
    </w:p>
  </w:footnote>
  <w:footnote w:type="continuationNotice" w:id="1">
    <w:p w14:paraId="55A80AC0" w14:textId="77777777" w:rsidR="00F567B7" w:rsidRDefault="00F567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5831825"/>
    <w:multiLevelType w:val="multilevel"/>
    <w:tmpl w:val="CED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A3290"/>
    <w:multiLevelType w:val="multilevel"/>
    <w:tmpl w:val="413E4A76"/>
    <w:lvl w:ilvl="0">
      <w:start w:val="23"/>
      <w:numFmt w:val="decimal"/>
      <w:pStyle w:val="Heading1"/>
      <w:lvlText w:val="%1"/>
      <w:lvlJc w:val="left"/>
      <w:pPr>
        <w:tabs>
          <w:tab w:val="num" w:pos="4842"/>
        </w:tabs>
        <w:ind w:left="484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2707"/>
        </w:tabs>
        <w:ind w:left="2707"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046725E"/>
    <w:multiLevelType w:val="multilevel"/>
    <w:tmpl w:val="C446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3321B"/>
    <w:multiLevelType w:val="multilevel"/>
    <w:tmpl w:val="EFFC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178C9"/>
    <w:multiLevelType w:val="hybridMultilevel"/>
    <w:tmpl w:val="7EB2195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1C187003"/>
    <w:multiLevelType w:val="multilevel"/>
    <w:tmpl w:val="F730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1783D"/>
    <w:multiLevelType w:val="multilevel"/>
    <w:tmpl w:val="0ECA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15C74"/>
    <w:multiLevelType w:val="multilevel"/>
    <w:tmpl w:val="3EB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E2F99"/>
    <w:multiLevelType w:val="multilevel"/>
    <w:tmpl w:val="598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2A036675"/>
    <w:multiLevelType w:val="multilevel"/>
    <w:tmpl w:val="D6A4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A55020"/>
    <w:multiLevelType w:val="multilevel"/>
    <w:tmpl w:val="5BB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A7A44"/>
    <w:multiLevelType w:val="multilevel"/>
    <w:tmpl w:val="BEE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53AB2"/>
    <w:multiLevelType w:val="multilevel"/>
    <w:tmpl w:val="E2AC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D449E9"/>
    <w:multiLevelType w:val="multilevel"/>
    <w:tmpl w:val="77E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954D4"/>
    <w:multiLevelType w:val="multilevel"/>
    <w:tmpl w:val="13F0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2384B"/>
    <w:multiLevelType w:val="multilevel"/>
    <w:tmpl w:val="C41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63C69"/>
    <w:multiLevelType w:val="multilevel"/>
    <w:tmpl w:val="B01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2" w15:restartNumberingAfterBreak="0">
    <w:nsid w:val="432D4619"/>
    <w:multiLevelType w:val="hybridMultilevel"/>
    <w:tmpl w:val="564ACE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439E45B2"/>
    <w:multiLevelType w:val="hybridMultilevel"/>
    <w:tmpl w:val="148E005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48CB54C0"/>
    <w:multiLevelType w:val="multilevel"/>
    <w:tmpl w:val="03E4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5824B4"/>
    <w:multiLevelType w:val="multilevel"/>
    <w:tmpl w:val="9FF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F1EDE"/>
    <w:multiLevelType w:val="multilevel"/>
    <w:tmpl w:val="C8F0506C"/>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0" w15:restartNumberingAfterBreak="0">
    <w:nsid w:val="511310B4"/>
    <w:multiLevelType w:val="multilevel"/>
    <w:tmpl w:val="F75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23A75"/>
    <w:multiLevelType w:val="multilevel"/>
    <w:tmpl w:val="AF6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A28E6"/>
    <w:multiLevelType w:val="multilevel"/>
    <w:tmpl w:val="60D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B07BD2"/>
    <w:multiLevelType w:val="multilevel"/>
    <w:tmpl w:val="ED8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30466"/>
    <w:multiLevelType w:val="hybridMultilevel"/>
    <w:tmpl w:val="49D49824"/>
    <w:lvl w:ilvl="0" w:tplc="9E78F882">
      <w:start w:val="2021"/>
      <w:numFmt w:val="bullet"/>
      <w:lvlText w:val=""/>
      <w:lvlJc w:val="left"/>
      <w:pPr>
        <w:ind w:left="456" w:hanging="360"/>
      </w:pPr>
      <w:rPr>
        <w:rFonts w:ascii="Symbol" w:eastAsia="Times New Roman" w:hAnsi="Symbol" w:cs="Times New Roman"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35" w15:restartNumberingAfterBreak="0">
    <w:nsid w:val="5DC068F9"/>
    <w:multiLevelType w:val="hybridMultilevel"/>
    <w:tmpl w:val="D1BE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04212E4"/>
    <w:multiLevelType w:val="multilevel"/>
    <w:tmpl w:val="C9F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C65346"/>
    <w:multiLevelType w:val="multilevel"/>
    <w:tmpl w:val="CBFC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D53E20"/>
    <w:multiLevelType w:val="multilevel"/>
    <w:tmpl w:val="28B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abstractNum w:abstractNumId="41" w15:restartNumberingAfterBreak="0">
    <w:nsid w:val="6FA31323"/>
    <w:multiLevelType w:val="multilevel"/>
    <w:tmpl w:val="A0F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E02855"/>
    <w:multiLevelType w:val="multilevel"/>
    <w:tmpl w:val="ED2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E5F4E"/>
    <w:multiLevelType w:val="multilevel"/>
    <w:tmpl w:val="1DD8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1655A"/>
    <w:multiLevelType w:val="multilevel"/>
    <w:tmpl w:val="FE2A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B02098"/>
    <w:multiLevelType w:val="multilevel"/>
    <w:tmpl w:val="35F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C5DF7"/>
    <w:multiLevelType w:val="multilevel"/>
    <w:tmpl w:val="1D34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9E658E"/>
    <w:multiLevelType w:val="multilevel"/>
    <w:tmpl w:val="831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9798D"/>
    <w:multiLevelType w:val="multilevel"/>
    <w:tmpl w:val="DA1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36221A"/>
    <w:multiLevelType w:val="multilevel"/>
    <w:tmpl w:val="0B2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881810">
    <w:abstractNumId w:val="36"/>
  </w:num>
  <w:num w:numId="2" w16cid:durableId="1062365783">
    <w:abstractNumId w:val="0"/>
  </w:num>
  <w:num w:numId="3" w16cid:durableId="929848471">
    <w:abstractNumId w:val="11"/>
  </w:num>
  <w:num w:numId="4" w16cid:durableId="2077317743">
    <w:abstractNumId w:val="16"/>
  </w:num>
  <w:num w:numId="5" w16cid:durableId="949823471">
    <w:abstractNumId w:val="21"/>
  </w:num>
  <w:num w:numId="6" w16cid:durableId="1525437442">
    <w:abstractNumId w:val="29"/>
  </w:num>
  <w:num w:numId="7" w16cid:durableId="1728068213">
    <w:abstractNumId w:val="1"/>
  </w:num>
  <w:num w:numId="8" w16cid:durableId="539169846">
    <w:abstractNumId w:val="40"/>
  </w:num>
  <w:num w:numId="9" w16cid:durableId="1186136464">
    <w:abstractNumId w:val="26"/>
  </w:num>
  <w:num w:numId="10" w16cid:durableId="618338967">
    <w:abstractNumId w:val="23"/>
  </w:num>
  <w:num w:numId="11" w16cid:durableId="1112824576">
    <w:abstractNumId w:val="25"/>
  </w:num>
  <w:num w:numId="12" w16cid:durableId="1710570743">
    <w:abstractNumId w:val="3"/>
  </w:num>
  <w:num w:numId="13" w16cid:durableId="1998224511">
    <w:abstractNumId w:val="6"/>
  </w:num>
  <w:num w:numId="14" w16cid:durableId="2097286808">
    <w:abstractNumId w:val="34"/>
  </w:num>
  <w:num w:numId="15" w16cid:durableId="1859460705">
    <w:abstractNumId w:val="10"/>
  </w:num>
  <w:num w:numId="16" w16cid:durableId="1210071915">
    <w:abstractNumId w:val="48"/>
  </w:num>
  <w:num w:numId="17" w16cid:durableId="920332762">
    <w:abstractNumId w:val="22"/>
  </w:num>
  <w:num w:numId="18" w16cid:durableId="1833376337">
    <w:abstractNumId w:val="5"/>
  </w:num>
  <w:num w:numId="19" w16cid:durableId="841361152">
    <w:abstractNumId w:val="38"/>
  </w:num>
  <w:num w:numId="20" w16cid:durableId="525362364">
    <w:abstractNumId w:val="33"/>
  </w:num>
  <w:num w:numId="21" w16cid:durableId="547449712">
    <w:abstractNumId w:val="30"/>
  </w:num>
  <w:num w:numId="22" w16cid:durableId="2094815892">
    <w:abstractNumId w:val="41"/>
  </w:num>
  <w:num w:numId="23" w16cid:durableId="328947364">
    <w:abstractNumId w:val="15"/>
  </w:num>
  <w:num w:numId="24" w16cid:durableId="1955667926">
    <w:abstractNumId w:val="9"/>
  </w:num>
  <w:num w:numId="25" w16cid:durableId="546257396">
    <w:abstractNumId w:val="49"/>
  </w:num>
  <w:num w:numId="26" w16cid:durableId="578563239">
    <w:abstractNumId w:val="32"/>
  </w:num>
  <w:num w:numId="27" w16cid:durableId="831413583">
    <w:abstractNumId w:val="17"/>
  </w:num>
  <w:num w:numId="28" w16cid:durableId="2082023358">
    <w:abstractNumId w:val="27"/>
  </w:num>
  <w:num w:numId="29" w16cid:durableId="76024809">
    <w:abstractNumId w:val="24"/>
  </w:num>
  <w:num w:numId="30" w16cid:durableId="545071329">
    <w:abstractNumId w:val="42"/>
  </w:num>
  <w:num w:numId="31" w16cid:durableId="2107265840">
    <w:abstractNumId w:val="4"/>
  </w:num>
  <w:num w:numId="32" w16cid:durableId="446314463">
    <w:abstractNumId w:val="20"/>
  </w:num>
  <w:num w:numId="33" w16cid:durableId="302657540">
    <w:abstractNumId w:val="46"/>
  </w:num>
  <w:num w:numId="34" w16cid:durableId="1209151512">
    <w:abstractNumId w:val="13"/>
  </w:num>
  <w:num w:numId="35" w16cid:durableId="1947883514">
    <w:abstractNumId w:val="35"/>
  </w:num>
  <w:num w:numId="36" w16cid:durableId="2134250577">
    <w:abstractNumId w:val="12"/>
  </w:num>
  <w:num w:numId="37" w16cid:durableId="744258542">
    <w:abstractNumId w:val="14"/>
  </w:num>
  <w:num w:numId="38" w16cid:durableId="615334954">
    <w:abstractNumId w:val="37"/>
  </w:num>
  <w:num w:numId="39" w16cid:durableId="1103761828">
    <w:abstractNumId w:val="2"/>
  </w:num>
  <w:num w:numId="40" w16cid:durableId="2144732641">
    <w:abstractNumId w:val="31"/>
  </w:num>
  <w:num w:numId="41" w16cid:durableId="264076827">
    <w:abstractNumId w:val="7"/>
  </w:num>
  <w:num w:numId="42" w16cid:durableId="725492708">
    <w:abstractNumId w:val="8"/>
  </w:num>
  <w:num w:numId="43" w16cid:durableId="146480417">
    <w:abstractNumId w:val="45"/>
  </w:num>
  <w:num w:numId="44" w16cid:durableId="634718330">
    <w:abstractNumId w:val="44"/>
  </w:num>
  <w:num w:numId="45" w16cid:durableId="1761174755">
    <w:abstractNumId w:val="19"/>
  </w:num>
  <w:num w:numId="46" w16cid:durableId="112746261">
    <w:abstractNumId w:val="18"/>
  </w:num>
  <w:num w:numId="47" w16cid:durableId="1916937879">
    <w:abstractNumId w:val="28"/>
  </w:num>
  <w:num w:numId="48" w16cid:durableId="938371825">
    <w:abstractNumId w:val="47"/>
  </w:num>
  <w:num w:numId="49" w16cid:durableId="2126726755">
    <w:abstractNumId w:val="43"/>
  </w:num>
  <w:num w:numId="50" w16cid:durableId="231044185">
    <w:abstractNumId w:val="39"/>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ph Mueller">
    <w15:presenceInfo w15:providerId="Windows Live" w15:userId="d783b1542b506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GB" w:vendorID="64" w:dllVersion="0" w:nlCheck="1" w:checkStyle="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9BF"/>
    <w:rsid w:val="00000DA2"/>
    <w:rsid w:val="00000DA9"/>
    <w:rsid w:val="0000217C"/>
    <w:rsid w:val="0000359C"/>
    <w:rsid w:val="00003BEA"/>
    <w:rsid w:val="00003E31"/>
    <w:rsid w:val="00003ED7"/>
    <w:rsid w:val="00003FE8"/>
    <w:rsid w:val="00004265"/>
    <w:rsid w:val="000042A5"/>
    <w:rsid w:val="000044C3"/>
    <w:rsid w:val="00004556"/>
    <w:rsid w:val="00004B1F"/>
    <w:rsid w:val="00004EA5"/>
    <w:rsid w:val="00004EB0"/>
    <w:rsid w:val="0000549F"/>
    <w:rsid w:val="0000557E"/>
    <w:rsid w:val="00006B4E"/>
    <w:rsid w:val="00006D03"/>
    <w:rsid w:val="00006EB5"/>
    <w:rsid w:val="00006F86"/>
    <w:rsid w:val="0000715F"/>
    <w:rsid w:val="000072A6"/>
    <w:rsid w:val="00007362"/>
    <w:rsid w:val="000101FC"/>
    <w:rsid w:val="000101FD"/>
    <w:rsid w:val="00010ED6"/>
    <w:rsid w:val="000110BB"/>
    <w:rsid w:val="0001165C"/>
    <w:rsid w:val="00011AC0"/>
    <w:rsid w:val="00011AEA"/>
    <w:rsid w:val="0001279E"/>
    <w:rsid w:val="0001353A"/>
    <w:rsid w:val="00013796"/>
    <w:rsid w:val="000137FF"/>
    <w:rsid w:val="00013A29"/>
    <w:rsid w:val="00013B65"/>
    <w:rsid w:val="00014005"/>
    <w:rsid w:val="0001448C"/>
    <w:rsid w:val="000144EB"/>
    <w:rsid w:val="000149DA"/>
    <w:rsid w:val="00015491"/>
    <w:rsid w:val="0001550C"/>
    <w:rsid w:val="000158DD"/>
    <w:rsid w:val="00015941"/>
    <w:rsid w:val="00015CFC"/>
    <w:rsid w:val="000166F5"/>
    <w:rsid w:val="0001716B"/>
    <w:rsid w:val="0001728C"/>
    <w:rsid w:val="0001729C"/>
    <w:rsid w:val="000174D6"/>
    <w:rsid w:val="000177A9"/>
    <w:rsid w:val="000177C7"/>
    <w:rsid w:val="00017F4F"/>
    <w:rsid w:val="00017FDE"/>
    <w:rsid w:val="000202E2"/>
    <w:rsid w:val="00020EEE"/>
    <w:rsid w:val="000211FE"/>
    <w:rsid w:val="000227BF"/>
    <w:rsid w:val="000237CE"/>
    <w:rsid w:val="0002398D"/>
    <w:rsid w:val="00023C88"/>
    <w:rsid w:val="00023F0A"/>
    <w:rsid w:val="00025FDC"/>
    <w:rsid w:val="000264F5"/>
    <w:rsid w:val="00026608"/>
    <w:rsid w:val="00026E39"/>
    <w:rsid w:val="00027897"/>
    <w:rsid w:val="00030A93"/>
    <w:rsid w:val="00030B30"/>
    <w:rsid w:val="00030C99"/>
    <w:rsid w:val="000321BF"/>
    <w:rsid w:val="000325D7"/>
    <w:rsid w:val="0003292C"/>
    <w:rsid w:val="00032A05"/>
    <w:rsid w:val="00032C9B"/>
    <w:rsid w:val="00032E16"/>
    <w:rsid w:val="00032FB4"/>
    <w:rsid w:val="0003343B"/>
    <w:rsid w:val="00033C42"/>
    <w:rsid w:val="00033F9F"/>
    <w:rsid w:val="0003597A"/>
    <w:rsid w:val="000362F2"/>
    <w:rsid w:val="00036419"/>
    <w:rsid w:val="0003662E"/>
    <w:rsid w:val="00036D27"/>
    <w:rsid w:val="00036DF2"/>
    <w:rsid w:val="000374D0"/>
    <w:rsid w:val="00037A03"/>
    <w:rsid w:val="00037FB4"/>
    <w:rsid w:val="000403AF"/>
    <w:rsid w:val="00041439"/>
    <w:rsid w:val="00041B7D"/>
    <w:rsid w:val="00041BD3"/>
    <w:rsid w:val="00042241"/>
    <w:rsid w:val="0004246D"/>
    <w:rsid w:val="000424E6"/>
    <w:rsid w:val="00042ADC"/>
    <w:rsid w:val="00042C61"/>
    <w:rsid w:val="0004327C"/>
    <w:rsid w:val="000440F6"/>
    <w:rsid w:val="0004414A"/>
    <w:rsid w:val="00044156"/>
    <w:rsid w:val="0004426B"/>
    <w:rsid w:val="000446F5"/>
    <w:rsid w:val="00044807"/>
    <w:rsid w:val="0004489E"/>
    <w:rsid w:val="00044A5F"/>
    <w:rsid w:val="00045238"/>
    <w:rsid w:val="00045621"/>
    <w:rsid w:val="00045A8C"/>
    <w:rsid w:val="00045C52"/>
    <w:rsid w:val="00045DBC"/>
    <w:rsid w:val="00046D3D"/>
    <w:rsid w:val="00047359"/>
    <w:rsid w:val="0005022D"/>
    <w:rsid w:val="00050307"/>
    <w:rsid w:val="000509E9"/>
    <w:rsid w:val="00050ABC"/>
    <w:rsid w:val="0005118D"/>
    <w:rsid w:val="000513AD"/>
    <w:rsid w:val="00051407"/>
    <w:rsid w:val="00051746"/>
    <w:rsid w:val="00051B34"/>
    <w:rsid w:val="00052AE9"/>
    <w:rsid w:val="00053A3E"/>
    <w:rsid w:val="0005471B"/>
    <w:rsid w:val="00055091"/>
    <w:rsid w:val="00055266"/>
    <w:rsid w:val="00055787"/>
    <w:rsid w:val="00056078"/>
    <w:rsid w:val="00056DBA"/>
    <w:rsid w:val="0005788B"/>
    <w:rsid w:val="00057AEC"/>
    <w:rsid w:val="00060A82"/>
    <w:rsid w:val="000610D0"/>
    <w:rsid w:val="00061D6B"/>
    <w:rsid w:val="00061EDB"/>
    <w:rsid w:val="0006252F"/>
    <w:rsid w:val="000631BE"/>
    <w:rsid w:val="000632B0"/>
    <w:rsid w:val="00065BF5"/>
    <w:rsid w:val="00065C79"/>
    <w:rsid w:val="00065DF5"/>
    <w:rsid w:val="00066124"/>
    <w:rsid w:val="0006619B"/>
    <w:rsid w:val="000663B6"/>
    <w:rsid w:val="00066419"/>
    <w:rsid w:val="0006680C"/>
    <w:rsid w:val="00066A8D"/>
    <w:rsid w:val="00067201"/>
    <w:rsid w:val="0006745F"/>
    <w:rsid w:val="00067D03"/>
    <w:rsid w:val="00070615"/>
    <w:rsid w:val="00070EA6"/>
    <w:rsid w:val="000716BB"/>
    <w:rsid w:val="00071AF2"/>
    <w:rsid w:val="00071B33"/>
    <w:rsid w:val="00071F0D"/>
    <w:rsid w:val="000725F0"/>
    <w:rsid w:val="00072682"/>
    <w:rsid w:val="000729BF"/>
    <w:rsid w:val="00072D86"/>
    <w:rsid w:val="00073175"/>
    <w:rsid w:val="00073694"/>
    <w:rsid w:val="00073954"/>
    <w:rsid w:val="00073B88"/>
    <w:rsid w:val="00073D9D"/>
    <w:rsid w:val="00074757"/>
    <w:rsid w:val="000748B3"/>
    <w:rsid w:val="00074C8C"/>
    <w:rsid w:val="00074DA9"/>
    <w:rsid w:val="0007560F"/>
    <w:rsid w:val="00075A19"/>
    <w:rsid w:val="00076226"/>
    <w:rsid w:val="00076A26"/>
    <w:rsid w:val="00076A80"/>
    <w:rsid w:val="00076BA9"/>
    <w:rsid w:val="00076D2C"/>
    <w:rsid w:val="000803AB"/>
    <w:rsid w:val="00080416"/>
    <w:rsid w:val="000804FE"/>
    <w:rsid w:val="00081DAD"/>
    <w:rsid w:val="00082398"/>
    <w:rsid w:val="00082448"/>
    <w:rsid w:val="0008247A"/>
    <w:rsid w:val="00082535"/>
    <w:rsid w:val="00082C57"/>
    <w:rsid w:val="00082CD9"/>
    <w:rsid w:val="00082CDD"/>
    <w:rsid w:val="00082D93"/>
    <w:rsid w:val="00083187"/>
    <w:rsid w:val="00083B0F"/>
    <w:rsid w:val="000848F4"/>
    <w:rsid w:val="000853BE"/>
    <w:rsid w:val="000867B0"/>
    <w:rsid w:val="00087290"/>
    <w:rsid w:val="00087673"/>
    <w:rsid w:val="000901F9"/>
    <w:rsid w:val="000909A7"/>
    <w:rsid w:val="00090BAE"/>
    <w:rsid w:val="00091354"/>
    <w:rsid w:val="00091A19"/>
    <w:rsid w:val="00092B96"/>
    <w:rsid w:val="00093971"/>
    <w:rsid w:val="00094264"/>
    <w:rsid w:val="00095885"/>
    <w:rsid w:val="00096164"/>
    <w:rsid w:val="000963A6"/>
    <w:rsid w:val="0009705A"/>
    <w:rsid w:val="000975B4"/>
    <w:rsid w:val="000976DC"/>
    <w:rsid w:val="00097AAE"/>
    <w:rsid w:val="00097CAD"/>
    <w:rsid w:val="00097CF7"/>
    <w:rsid w:val="000A0FCB"/>
    <w:rsid w:val="000A1725"/>
    <w:rsid w:val="000A1F81"/>
    <w:rsid w:val="000A20BA"/>
    <w:rsid w:val="000A21AA"/>
    <w:rsid w:val="000A21FF"/>
    <w:rsid w:val="000A2422"/>
    <w:rsid w:val="000A2729"/>
    <w:rsid w:val="000A2D0D"/>
    <w:rsid w:val="000A2F83"/>
    <w:rsid w:val="000A3156"/>
    <w:rsid w:val="000A32B8"/>
    <w:rsid w:val="000A3511"/>
    <w:rsid w:val="000A386A"/>
    <w:rsid w:val="000A391A"/>
    <w:rsid w:val="000A3D1C"/>
    <w:rsid w:val="000A4416"/>
    <w:rsid w:val="000A468D"/>
    <w:rsid w:val="000A4866"/>
    <w:rsid w:val="000A4906"/>
    <w:rsid w:val="000A4B86"/>
    <w:rsid w:val="000A4BF2"/>
    <w:rsid w:val="000A4C2C"/>
    <w:rsid w:val="000A65D0"/>
    <w:rsid w:val="000A6928"/>
    <w:rsid w:val="000A6CC8"/>
    <w:rsid w:val="000A704F"/>
    <w:rsid w:val="000A79C9"/>
    <w:rsid w:val="000A7B24"/>
    <w:rsid w:val="000A7B78"/>
    <w:rsid w:val="000A7F42"/>
    <w:rsid w:val="000B01F9"/>
    <w:rsid w:val="000B032A"/>
    <w:rsid w:val="000B0663"/>
    <w:rsid w:val="000B0835"/>
    <w:rsid w:val="000B0C25"/>
    <w:rsid w:val="000B0D2E"/>
    <w:rsid w:val="000B11EC"/>
    <w:rsid w:val="000B16F6"/>
    <w:rsid w:val="000B1902"/>
    <w:rsid w:val="000B1D73"/>
    <w:rsid w:val="000B20B3"/>
    <w:rsid w:val="000B2825"/>
    <w:rsid w:val="000B2AC4"/>
    <w:rsid w:val="000B4478"/>
    <w:rsid w:val="000B5321"/>
    <w:rsid w:val="000B559F"/>
    <w:rsid w:val="000B5B31"/>
    <w:rsid w:val="000B5B81"/>
    <w:rsid w:val="000B642B"/>
    <w:rsid w:val="000B670B"/>
    <w:rsid w:val="000B7769"/>
    <w:rsid w:val="000B7B30"/>
    <w:rsid w:val="000C0173"/>
    <w:rsid w:val="000C03B5"/>
    <w:rsid w:val="000C0A23"/>
    <w:rsid w:val="000C10FF"/>
    <w:rsid w:val="000C258A"/>
    <w:rsid w:val="000C272D"/>
    <w:rsid w:val="000C2BCA"/>
    <w:rsid w:val="000C3F0D"/>
    <w:rsid w:val="000C5801"/>
    <w:rsid w:val="000C6084"/>
    <w:rsid w:val="000C625F"/>
    <w:rsid w:val="000C6482"/>
    <w:rsid w:val="000C66A8"/>
    <w:rsid w:val="000C7259"/>
    <w:rsid w:val="000C7A5E"/>
    <w:rsid w:val="000D03BA"/>
    <w:rsid w:val="000D08B0"/>
    <w:rsid w:val="000D095B"/>
    <w:rsid w:val="000D0B18"/>
    <w:rsid w:val="000D110A"/>
    <w:rsid w:val="000D113A"/>
    <w:rsid w:val="000D15A5"/>
    <w:rsid w:val="000D191F"/>
    <w:rsid w:val="000D1A95"/>
    <w:rsid w:val="000D1BA9"/>
    <w:rsid w:val="000D1C4E"/>
    <w:rsid w:val="000D234B"/>
    <w:rsid w:val="000D2B99"/>
    <w:rsid w:val="000D2E56"/>
    <w:rsid w:val="000D3089"/>
    <w:rsid w:val="000D30E7"/>
    <w:rsid w:val="000D328F"/>
    <w:rsid w:val="000D3327"/>
    <w:rsid w:val="000D38D4"/>
    <w:rsid w:val="000D3F8B"/>
    <w:rsid w:val="000D46EC"/>
    <w:rsid w:val="000D478A"/>
    <w:rsid w:val="000D4FE3"/>
    <w:rsid w:val="000D6183"/>
    <w:rsid w:val="000D625E"/>
    <w:rsid w:val="000D62AD"/>
    <w:rsid w:val="000D632C"/>
    <w:rsid w:val="000D6E1A"/>
    <w:rsid w:val="000D7719"/>
    <w:rsid w:val="000D7B29"/>
    <w:rsid w:val="000D7D2E"/>
    <w:rsid w:val="000D7E2B"/>
    <w:rsid w:val="000D7E70"/>
    <w:rsid w:val="000E0142"/>
    <w:rsid w:val="000E0899"/>
    <w:rsid w:val="000E09A0"/>
    <w:rsid w:val="000E0D1A"/>
    <w:rsid w:val="000E15E9"/>
    <w:rsid w:val="000E1CD2"/>
    <w:rsid w:val="000E1EEF"/>
    <w:rsid w:val="000E23F0"/>
    <w:rsid w:val="000E265B"/>
    <w:rsid w:val="000E290A"/>
    <w:rsid w:val="000E2A62"/>
    <w:rsid w:val="000E2B08"/>
    <w:rsid w:val="000E3711"/>
    <w:rsid w:val="000E45F6"/>
    <w:rsid w:val="000E4A41"/>
    <w:rsid w:val="000E4AD6"/>
    <w:rsid w:val="000E4D85"/>
    <w:rsid w:val="000E510C"/>
    <w:rsid w:val="000E5204"/>
    <w:rsid w:val="000E5386"/>
    <w:rsid w:val="000E54F2"/>
    <w:rsid w:val="000E6238"/>
    <w:rsid w:val="000E6CCD"/>
    <w:rsid w:val="000E79B1"/>
    <w:rsid w:val="000E7A96"/>
    <w:rsid w:val="000E7B20"/>
    <w:rsid w:val="000F0541"/>
    <w:rsid w:val="000F079D"/>
    <w:rsid w:val="000F0A0E"/>
    <w:rsid w:val="000F0EC0"/>
    <w:rsid w:val="000F1C7F"/>
    <w:rsid w:val="000F21E5"/>
    <w:rsid w:val="000F2CF9"/>
    <w:rsid w:val="000F2E74"/>
    <w:rsid w:val="000F36E4"/>
    <w:rsid w:val="000F3DCE"/>
    <w:rsid w:val="000F446B"/>
    <w:rsid w:val="000F4672"/>
    <w:rsid w:val="000F53FA"/>
    <w:rsid w:val="000F5FAD"/>
    <w:rsid w:val="000F6270"/>
    <w:rsid w:val="000F6525"/>
    <w:rsid w:val="000F7B6D"/>
    <w:rsid w:val="000F7C9B"/>
    <w:rsid w:val="001000C4"/>
    <w:rsid w:val="001002A1"/>
    <w:rsid w:val="0010053E"/>
    <w:rsid w:val="00100850"/>
    <w:rsid w:val="00100888"/>
    <w:rsid w:val="00100F34"/>
    <w:rsid w:val="00101108"/>
    <w:rsid w:val="001017AD"/>
    <w:rsid w:val="001029A5"/>
    <w:rsid w:val="00102F2C"/>
    <w:rsid w:val="00103109"/>
    <w:rsid w:val="001031C2"/>
    <w:rsid w:val="00103272"/>
    <w:rsid w:val="0010357A"/>
    <w:rsid w:val="00104019"/>
    <w:rsid w:val="0010555F"/>
    <w:rsid w:val="00105814"/>
    <w:rsid w:val="001058BB"/>
    <w:rsid w:val="00105FDF"/>
    <w:rsid w:val="00107480"/>
    <w:rsid w:val="0010789D"/>
    <w:rsid w:val="00107CAC"/>
    <w:rsid w:val="00110ED6"/>
    <w:rsid w:val="0011158D"/>
    <w:rsid w:val="00111EE2"/>
    <w:rsid w:val="00112418"/>
    <w:rsid w:val="001129D5"/>
    <w:rsid w:val="00112B73"/>
    <w:rsid w:val="00112B90"/>
    <w:rsid w:val="00112DDD"/>
    <w:rsid w:val="00113143"/>
    <w:rsid w:val="00113360"/>
    <w:rsid w:val="001133AD"/>
    <w:rsid w:val="00113899"/>
    <w:rsid w:val="0011396A"/>
    <w:rsid w:val="00113978"/>
    <w:rsid w:val="001140AC"/>
    <w:rsid w:val="001140D4"/>
    <w:rsid w:val="00114321"/>
    <w:rsid w:val="001145D8"/>
    <w:rsid w:val="00114E98"/>
    <w:rsid w:val="001150FA"/>
    <w:rsid w:val="0011516D"/>
    <w:rsid w:val="001158D1"/>
    <w:rsid w:val="00115A4B"/>
    <w:rsid w:val="0011613C"/>
    <w:rsid w:val="001162D0"/>
    <w:rsid w:val="00117862"/>
    <w:rsid w:val="00117F35"/>
    <w:rsid w:val="00120263"/>
    <w:rsid w:val="0012034F"/>
    <w:rsid w:val="0012053E"/>
    <w:rsid w:val="00120C78"/>
    <w:rsid w:val="00120E46"/>
    <w:rsid w:val="001211F9"/>
    <w:rsid w:val="00121C1E"/>
    <w:rsid w:val="00121CCA"/>
    <w:rsid w:val="001221CB"/>
    <w:rsid w:val="001224B1"/>
    <w:rsid w:val="001226DF"/>
    <w:rsid w:val="001230D0"/>
    <w:rsid w:val="001231E5"/>
    <w:rsid w:val="001233D6"/>
    <w:rsid w:val="00123492"/>
    <w:rsid w:val="00123814"/>
    <w:rsid w:val="001238A0"/>
    <w:rsid w:val="00123DB2"/>
    <w:rsid w:val="00123FC3"/>
    <w:rsid w:val="001242D4"/>
    <w:rsid w:val="00124FBD"/>
    <w:rsid w:val="001250BE"/>
    <w:rsid w:val="001251FE"/>
    <w:rsid w:val="001256C1"/>
    <w:rsid w:val="001266E1"/>
    <w:rsid w:val="0012689F"/>
    <w:rsid w:val="0012694F"/>
    <w:rsid w:val="00126C71"/>
    <w:rsid w:val="001277A7"/>
    <w:rsid w:val="00130203"/>
    <w:rsid w:val="0013021C"/>
    <w:rsid w:val="001316D2"/>
    <w:rsid w:val="0013199A"/>
    <w:rsid w:val="00131A5B"/>
    <w:rsid w:val="00131C16"/>
    <w:rsid w:val="001324B3"/>
    <w:rsid w:val="0013288C"/>
    <w:rsid w:val="001328AA"/>
    <w:rsid w:val="00132A61"/>
    <w:rsid w:val="00132ED3"/>
    <w:rsid w:val="0013305D"/>
    <w:rsid w:val="00133B9D"/>
    <w:rsid w:val="001340A7"/>
    <w:rsid w:val="0013467D"/>
    <w:rsid w:val="00134A64"/>
    <w:rsid w:val="00134ED8"/>
    <w:rsid w:val="00135584"/>
    <w:rsid w:val="00135D1C"/>
    <w:rsid w:val="00135FB3"/>
    <w:rsid w:val="0013674F"/>
    <w:rsid w:val="0014061D"/>
    <w:rsid w:val="00140AB3"/>
    <w:rsid w:val="00140DD3"/>
    <w:rsid w:val="001411E4"/>
    <w:rsid w:val="00141C25"/>
    <w:rsid w:val="00141EA6"/>
    <w:rsid w:val="0014242D"/>
    <w:rsid w:val="001429FB"/>
    <w:rsid w:val="00142B47"/>
    <w:rsid w:val="00142CA9"/>
    <w:rsid w:val="00142CE7"/>
    <w:rsid w:val="00142CF2"/>
    <w:rsid w:val="00143D29"/>
    <w:rsid w:val="00144283"/>
    <w:rsid w:val="00144C13"/>
    <w:rsid w:val="0014528A"/>
    <w:rsid w:val="00145411"/>
    <w:rsid w:val="00145848"/>
    <w:rsid w:val="00145A78"/>
    <w:rsid w:val="00145D01"/>
    <w:rsid w:val="00145E3A"/>
    <w:rsid w:val="001460E9"/>
    <w:rsid w:val="0014678C"/>
    <w:rsid w:val="001477AF"/>
    <w:rsid w:val="00147DB6"/>
    <w:rsid w:val="00150508"/>
    <w:rsid w:val="0015079D"/>
    <w:rsid w:val="00150884"/>
    <w:rsid w:val="0015177A"/>
    <w:rsid w:val="0015228C"/>
    <w:rsid w:val="00152296"/>
    <w:rsid w:val="00152356"/>
    <w:rsid w:val="001525F9"/>
    <w:rsid w:val="00152CCD"/>
    <w:rsid w:val="00152ED5"/>
    <w:rsid w:val="001531EE"/>
    <w:rsid w:val="00153917"/>
    <w:rsid w:val="001539FD"/>
    <w:rsid w:val="00153BB3"/>
    <w:rsid w:val="00154790"/>
    <w:rsid w:val="00154B34"/>
    <w:rsid w:val="001553D3"/>
    <w:rsid w:val="001556B2"/>
    <w:rsid w:val="00155BA8"/>
    <w:rsid w:val="00156BC4"/>
    <w:rsid w:val="00156F65"/>
    <w:rsid w:val="00157EEA"/>
    <w:rsid w:val="00160E5B"/>
    <w:rsid w:val="00160FFC"/>
    <w:rsid w:val="001612A8"/>
    <w:rsid w:val="00161955"/>
    <w:rsid w:val="00162643"/>
    <w:rsid w:val="00163988"/>
    <w:rsid w:val="0016410C"/>
    <w:rsid w:val="00164983"/>
    <w:rsid w:val="001649D9"/>
    <w:rsid w:val="00164A70"/>
    <w:rsid w:val="00164A80"/>
    <w:rsid w:val="001658B1"/>
    <w:rsid w:val="00165A47"/>
    <w:rsid w:val="00165A5D"/>
    <w:rsid w:val="00165D4D"/>
    <w:rsid w:val="001666CE"/>
    <w:rsid w:val="00166978"/>
    <w:rsid w:val="00166B97"/>
    <w:rsid w:val="00166D06"/>
    <w:rsid w:val="001673FF"/>
    <w:rsid w:val="00167464"/>
    <w:rsid w:val="0016797C"/>
    <w:rsid w:val="001679A0"/>
    <w:rsid w:val="00167A54"/>
    <w:rsid w:val="00167B73"/>
    <w:rsid w:val="00167DF9"/>
    <w:rsid w:val="00170577"/>
    <w:rsid w:val="00170D76"/>
    <w:rsid w:val="0017103E"/>
    <w:rsid w:val="00171B64"/>
    <w:rsid w:val="00171EB2"/>
    <w:rsid w:val="00172FBF"/>
    <w:rsid w:val="001730B0"/>
    <w:rsid w:val="001734BC"/>
    <w:rsid w:val="001737B3"/>
    <w:rsid w:val="0017485D"/>
    <w:rsid w:val="001752D9"/>
    <w:rsid w:val="00175B63"/>
    <w:rsid w:val="00175F04"/>
    <w:rsid w:val="0017662F"/>
    <w:rsid w:val="00177514"/>
    <w:rsid w:val="00177B0C"/>
    <w:rsid w:val="001801B2"/>
    <w:rsid w:val="00180B39"/>
    <w:rsid w:val="00181711"/>
    <w:rsid w:val="00181C2B"/>
    <w:rsid w:val="00181D3B"/>
    <w:rsid w:val="00181EE7"/>
    <w:rsid w:val="00182657"/>
    <w:rsid w:val="001826F3"/>
    <w:rsid w:val="0018272F"/>
    <w:rsid w:val="00182977"/>
    <w:rsid w:val="0018325D"/>
    <w:rsid w:val="00183920"/>
    <w:rsid w:val="0018394C"/>
    <w:rsid w:val="00183B6B"/>
    <w:rsid w:val="00184689"/>
    <w:rsid w:val="0018473D"/>
    <w:rsid w:val="0018577D"/>
    <w:rsid w:val="00185911"/>
    <w:rsid w:val="00185B65"/>
    <w:rsid w:val="00185B8B"/>
    <w:rsid w:val="00185CEC"/>
    <w:rsid w:val="00185FE2"/>
    <w:rsid w:val="00187438"/>
    <w:rsid w:val="00187F41"/>
    <w:rsid w:val="00190035"/>
    <w:rsid w:val="00190566"/>
    <w:rsid w:val="00191623"/>
    <w:rsid w:val="00191691"/>
    <w:rsid w:val="00191A7C"/>
    <w:rsid w:val="00192263"/>
    <w:rsid w:val="001924AD"/>
    <w:rsid w:val="0019319F"/>
    <w:rsid w:val="00193486"/>
    <w:rsid w:val="00193F7B"/>
    <w:rsid w:val="00194203"/>
    <w:rsid w:val="001942B0"/>
    <w:rsid w:val="00194448"/>
    <w:rsid w:val="001946B4"/>
    <w:rsid w:val="00194939"/>
    <w:rsid w:val="00194B69"/>
    <w:rsid w:val="00194C4C"/>
    <w:rsid w:val="00194DFF"/>
    <w:rsid w:val="0019563C"/>
    <w:rsid w:val="0019595B"/>
    <w:rsid w:val="00195C7A"/>
    <w:rsid w:val="0019617B"/>
    <w:rsid w:val="001961B5"/>
    <w:rsid w:val="001969A0"/>
    <w:rsid w:val="001970B2"/>
    <w:rsid w:val="001979CB"/>
    <w:rsid w:val="00197A42"/>
    <w:rsid w:val="001A00E6"/>
    <w:rsid w:val="001A026A"/>
    <w:rsid w:val="001A02B0"/>
    <w:rsid w:val="001A0A84"/>
    <w:rsid w:val="001A1361"/>
    <w:rsid w:val="001A1940"/>
    <w:rsid w:val="001A2612"/>
    <w:rsid w:val="001A2AF6"/>
    <w:rsid w:val="001A2B23"/>
    <w:rsid w:val="001A33E9"/>
    <w:rsid w:val="001A3501"/>
    <w:rsid w:val="001A3A48"/>
    <w:rsid w:val="001A44F6"/>
    <w:rsid w:val="001A4AE0"/>
    <w:rsid w:val="001A4FF5"/>
    <w:rsid w:val="001A5086"/>
    <w:rsid w:val="001A5787"/>
    <w:rsid w:val="001A579E"/>
    <w:rsid w:val="001A5CB0"/>
    <w:rsid w:val="001A5CD1"/>
    <w:rsid w:val="001A70D7"/>
    <w:rsid w:val="001A72E7"/>
    <w:rsid w:val="001A74EA"/>
    <w:rsid w:val="001B0D00"/>
    <w:rsid w:val="001B106B"/>
    <w:rsid w:val="001B10F3"/>
    <w:rsid w:val="001B2237"/>
    <w:rsid w:val="001B29CA"/>
    <w:rsid w:val="001B2DA7"/>
    <w:rsid w:val="001B3277"/>
    <w:rsid w:val="001B3463"/>
    <w:rsid w:val="001B3809"/>
    <w:rsid w:val="001B400E"/>
    <w:rsid w:val="001B4798"/>
    <w:rsid w:val="001B4C40"/>
    <w:rsid w:val="001B5A50"/>
    <w:rsid w:val="001B64FD"/>
    <w:rsid w:val="001B6534"/>
    <w:rsid w:val="001B6D4C"/>
    <w:rsid w:val="001B76BC"/>
    <w:rsid w:val="001B79B9"/>
    <w:rsid w:val="001B7C18"/>
    <w:rsid w:val="001B7D0A"/>
    <w:rsid w:val="001C02E0"/>
    <w:rsid w:val="001C0690"/>
    <w:rsid w:val="001C0A8C"/>
    <w:rsid w:val="001C1ADF"/>
    <w:rsid w:val="001C1BAB"/>
    <w:rsid w:val="001C2D59"/>
    <w:rsid w:val="001C3130"/>
    <w:rsid w:val="001C32D2"/>
    <w:rsid w:val="001C342B"/>
    <w:rsid w:val="001C35C4"/>
    <w:rsid w:val="001C402D"/>
    <w:rsid w:val="001C4575"/>
    <w:rsid w:val="001C45BE"/>
    <w:rsid w:val="001C48BC"/>
    <w:rsid w:val="001C4D96"/>
    <w:rsid w:val="001C61A0"/>
    <w:rsid w:val="001C6E49"/>
    <w:rsid w:val="001C6F73"/>
    <w:rsid w:val="001C6FEF"/>
    <w:rsid w:val="001C71B8"/>
    <w:rsid w:val="001C74A8"/>
    <w:rsid w:val="001C7833"/>
    <w:rsid w:val="001C7C4F"/>
    <w:rsid w:val="001D01C5"/>
    <w:rsid w:val="001D02DB"/>
    <w:rsid w:val="001D06BC"/>
    <w:rsid w:val="001D0D04"/>
    <w:rsid w:val="001D0E8A"/>
    <w:rsid w:val="001D1095"/>
    <w:rsid w:val="001D114B"/>
    <w:rsid w:val="001D1A63"/>
    <w:rsid w:val="001D1B19"/>
    <w:rsid w:val="001D1C58"/>
    <w:rsid w:val="001D28FD"/>
    <w:rsid w:val="001D2915"/>
    <w:rsid w:val="001D2A35"/>
    <w:rsid w:val="001D2D62"/>
    <w:rsid w:val="001D310F"/>
    <w:rsid w:val="001D3A0D"/>
    <w:rsid w:val="001D3A7B"/>
    <w:rsid w:val="001D3CBA"/>
    <w:rsid w:val="001D5197"/>
    <w:rsid w:val="001D5EB6"/>
    <w:rsid w:val="001D5EF9"/>
    <w:rsid w:val="001D6437"/>
    <w:rsid w:val="001D6440"/>
    <w:rsid w:val="001D6611"/>
    <w:rsid w:val="001D6D26"/>
    <w:rsid w:val="001D6F79"/>
    <w:rsid w:val="001D7CD4"/>
    <w:rsid w:val="001D7F89"/>
    <w:rsid w:val="001E01D4"/>
    <w:rsid w:val="001E05BB"/>
    <w:rsid w:val="001E0D32"/>
    <w:rsid w:val="001E1142"/>
    <w:rsid w:val="001E1626"/>
    <w:rsid w:val="001E1B16"/>
    <w:rsid w:val="001E1C2A"/>
    <w:rsid w:val="001E1CBF"/>
    <w:rsid w:val="001E1CC3"/>
    <w:rsid w:val="001E3459"/>
    <w:rsid w:val="001E427E"/>
    <w:rsid w:val="001E4427"/>
    <w:rsid w:val="001E4AC4"/>
    <w:rsid w:val="001E4C26"/>
    <w:rsid w:val="001E508E"/>
    <w:rsid w:val="001E52AD"/>
    <w:rsid w:val="001E5516"/>
    <w:rsid w:val="001E59A5"/>
    <w:rsid w:val="001E5A3D"/>
    <w:rsid w:val="001E6606"/>
    <w:rsid w:val="001E6806"/>
    <w:rsid w:val="001E69B9"/>
    <w:rsid w:val="001E6E75"/>
    <w:rsid w:val="001E6ED6"/>
    <w:rsid w:val="001E714E"/>
    <w:rsid w:val="001E7264"/>
    <w:rsid w:val="001E7622"/>
    <w:rsid w:val="001F047D"/>
    <w:rsid w:val="001F073E"/>
    <w:rsid w:val="001F1491"/>
    <w:rsid w:val="001F14E0"/>
    <w:rsid w:val="001F1A79"/>
    <w:rsid w:val="001F23D4"/>
    <w:rsid w:val="001F27AE"/>
    <w:rsid w:val="001F2818"/>
    <w:rsid w:val="001F2A1B"/>
    <w:rsid w:val="001F2BCF"/>
    <w:rsid w:val="001F2CC3"/>
    <w:rsid w:val="001F3831"/>
    <w:rsid w:val="001F3BFB"/>
    <w:rsid w:val="001F4B1E"/>
    <w:rsid w:val="001F4EC0"/>
    <w:rsid w:val="001F4FBD"/>
    <w:rsid w:val="001F5388"/>
    <w:rsid w:val="001F5B26"/>
    <w:rsid w:val="001F6412"/>
    <w:rsid w:val="001F64EA"/>
    <w:rsid w:val="001F7428"/>
    <w:rsid w:val="001F7430"/>
    <w:rsid w:val="001F793F"/>
    <w:rsid w:val="00200567"/>
    <w:rsid w:val="002008BF"/>
    <w:rsid w:val="00200FB1"/>
    <w:rsid w:val="002016AC"/>
    <w:rsid w:val="0020329B"/>
    <w:rsid w:val="00203BE8"/>
    <w:rsid w:val="00203FAC"/>
    <w:rsid w:val="0020409B"/>
    <w:rsid w:val="00204352"/>
    <w:rsid w:val="00204566"/>
    <w:rsid w:val="002051EA"/>
    <w:rsid w:val="0020569E"/>
    <w:rsid w:val="0020591C"/>
    <w:rsid w:val="002060A5"/>
    <w:rsid w:val="00206E6B"/>
    <w:rsid w:val="0020713E"/>
    <w:rsid w:val="00207695"/>
    <w:rsid w:val="00207DE2"/>
    <w:rsid w:val="00207E1C"/>
    <w:rsid w:val="002101BF"/>
    <w:rsid w:val="00211037"/>
    <w:rsid w:val="00211400"/>
    <w:rsid w:val="00211A05"/>
    <w:rsid w:val="00211FE8"/>
    <w:rsid w:val="002130B7"/>
    <w:rsid w:val="0021410C"/>
    <w:rsid w:val="0021444F"/>
    <w:rsid w:val="00214555"/>
    <w:rsid w:val="00214CFD"/>
    <w:rsid w:val="00214EAA"/>
    <w:rsid w:val="00215526"/>
    <w:rsid w:val="00215932"/>
    <w:rsid w:val="002159DF"/>
    <w:rsid w:val="00215B1A"/>
    <w:rsid w:val="00215BC1"/>
    <w:rsid w:val="00215F9D"/>
    <w:rsid w:val="002164F1"/>
    <w:rsid w:val="002165F6"/>
    <w:rsid w:val="002170C5"/>
    <w:rsid w:val="002178AA"/>
    <w:rsid w:val="00220D9E"/>
    <w:rsid w:val="0022104E"/>
    <w:rsid w:val="00221551"/>
    <w:rsid w:val="00221F3C"/>
    <w:rsid w:val="00222183"/>
    <w:rsid w:val="0022326F"/>
    <w:rsid w:val="0022391B"/>
    <w:rsid w:val="0022437E"/>
    <w:rsid w:val="0022616A"/>
    <w:rsid w:val="0022629F"/>
    <w:rsid w:val="0022697E"/>
    <w:rsid w:val="00227603"/>
    <w:rsid w:val="002276FC"/>
    <w:rsid w:val="00227D18"/>
    <w:rsid w:val="002302EC"/>
    <w:rsid w:val="00231536"/>
    <w:rsid w:val="00231D3F"/>
    <w:rsid w:val="00231D99"/>
    <w:rsid w:val="00232704"/>
    <w:rsid w:val="0023286C"/>
    <w:rsid w:val="00233BBB"/>
    <w:rsid w:val="0023429C"/>
    <w:rsid w:val="0023429E"/>
    <w:rsid w:val="002342FA"/>
    <w:rsid w:val="00234954"/>
    <w:rsid w:val="00235D88"/>
    <w:rsid w:val="00235E9F"/>
    <w:rsid w:val="00236059"/>
    <w:rsid w:val="002365C4"/>
    <w:rsid w:val="0023673A"/>
    <w:rsid w:val="00236D6C"/>
    <w:rsid w:val="0023738E"/>
    <w:rsid w:val="00237C26"/>
    <w:rsid w:val="00237FA1"/>
    <w:rsid w:val="00240739"/>
    <w:rsid w:val="00240740"/>
    <w:rsid w:val="0024075F"/>
    <w:rsid w:val="00240811"/>
    <w:rsid w:val="00241048"/>
    <w:rsid w:val="00241072"/>
    <w:rsid w:val="0024190D"/>
    <w:rsid w:val="00241F38"/>
    <w:rsid w:val="00242067"/>
    <w:rsid w:val="00242218"/>
    <w:rsid w:val="002422E1"/>
    <w:rsid w:val="002431EA"/>
    <w:rsid w:val="0024380A"/>
    <w:rsid w:val="00243CB1"/>
    <w:rsid w:val="00243F48"/>
    <w:rsid w:val="0024433B"/>
    <w:rsid w:val="00244A69"/>
    <w:rsid w:val="00245087"/>
    <w:rsid w:val="00245992"/>
    <w:rsid w:val="002462DA"/>
    <w:rsid w:val="002463C2"/>
    <w:rsid w:val="002465E0"/>
    <w:rsid w:val="002466E8"/>
    <w:rsid w:val="00246A2E"/>
    <w:rsid w:val="002479A1"/>
    <w:rsid w:val="00247B5F"/>
    <w:rsid w:val="00247FFD"/>
    <w:rsid w:val="0025183B"/>
    <w:rsid w:val="00251D2E"/>
    <w:rsid w:val="00252129"/>
    <w:rsid w:val="00252217"/>
    <w:rsid w:val="00252591"/>
    <w:rsid w:val="00252A9B"/>
    <w:rsid w:val="00253362"/>
    <w:rsid w:val="002537EE"/>
    <w:rsid w:val="00253C36"/>
    <w:rsid w:val="00254174"/>
    <w:rsid w:val="002541EA"/>
    <w:rsid w:val="00254F72"/>
    <w:rsid w:val="00254F88"/>
    <w:rsid w:val="0025501B"/>
    <w:rsid w:val="002552DB"/>
    <w:rsid w:val="00255FA5"/>
    <w:rsid w:val="00256352"/>
    <w:rsid w:val="00256BC7"/>
    <w:rsid w:val="0025759B"/>
    <w:rsid w:val="00257843"/>
    <w:rsid w:val="0025793F"/>
    <w:rsid w:val="00257D11"/>
    <w:rsid w:val="002604D0"/>
    <w:rsid w:val="00260A5E"/>
    <w:rsid w:val="00260D56"/>
    <w:rsid w:val="00260ED5"/>
    <w:rsid w:val="00261638"/>
    <w:rsid w:val="002620B1"/>
    <w:rsid w:val="002629E3"/>
    <w:rsid w:val="0026341C"/>
    <w:rsid w:val="0026342E"/>
    <w:rsid w:val="0026358F"/>
    <w:rsid w:val="002635EA"/>
    <w:rsid w:val="002636B1"/>
    <w:rsid w:val="002639FB"/>
    <w:rsid w:val="00263C81"/>
    <w:rsid w:val="00264412"/>
    <w:rsid w:val="002644E7"/>
    <w:rsid w:val="00265A2E"/>
    <w:rsid w:val="00265AC6"/>
    <w:rsid w:val="00265D4F"/>
    <w:rsid w:val="00265D7D"/>
    <w:rsid w:val="00265E06"/>
    <w:rsid w:val="00266359"/>
    <w:rsid w:val="00266FBC"/>
    <w:rsid w:val="00267137"/>
    <w:rsid w:val="002700F8"/>
    <w:rsid w:val="0027077C"/>
    <w:rsid w:val="0027113E"/>
    <w:rsid w:val="002711FF"/>
    <w:rsid w:val="00271243"/>
    <w:rsid w:val="0027164F"/>
    <w:rsid w:val="00272715"/>
    <w:rsid w:val="00272A80"/>
    <w:rsid w:val="002735F8"/>
    <w:rsid w:val="00274D28"/>
    <w:rsid w:val="00275695"/>
    <w:rsid w:val="00275BAD"/>
    <w:rsid w:val="00277557"/>
    <w:rsid w:val="002779AE"/>
    <w:rsid w:val="00277E52"/>
    <w:rsid w:val="0028073D"/>
    <w:rsid w:val="00280B44"/>
    <w:rsid w:val="0028146A"/>
    <w:rsid w:val="0028170F"/>
    <w:rsid w:val="00281A9E"/>
    <w:rsid w:val="0028216F"/>
    <w:rsid w:val="00282765"/>
    <w:rsid w:val="00282980"/>
    <w:rsid w:val="00282E34"/>
    <w:rsid w:val="00282F60"/>
    <w:rsid w:val="002836D0"/>
    <w:rsid w:val="00283EE2"/>
    <w:rsid w:val="00283EEE"/>
    <w:rsid w:val="00284A62"/>
    <w:rsid w:val="002854B5"/>
    <w:rsid w:val="002861AE"/>
    <w:rsid w:val="002865E4"/>
    <w:rsid w:val="00286BE4"/>
    <w:rsid w:val="0028705C"/>
    <w:rsid w:val="002872C8"/>
    <w:rsid w:val="0028796E"/>
    <w:rsid w:val="00290104"/>
    <w:rsid w:val="00290181"/>
    <w:rsid w:val="0029047F"/>
    <w:rsid w:val="0029052E"/>
    <w:rsid w:val="00290CAA"/>
    <w:rsid w:val="00291B25"/>
    <w:rsid w:val="002920FE"/>
    <w:rsid w:val="00292491"/>
    <w:rsid w:val="00292A3F"/>
    <w:rsid w:val="00292F30"/>
    <w:rsid w:val="0029314C"/>
    <w:rsid w:val="00293815"/>
    <w:rsid w:val="002939A8"/>
    <w:rsid w:val="00293D18"/>
    <w:rsid w:val="002946E6"/>
    <w:rsid w:val="002949DE"/>
    <w:rsid w:val="002957BE"/>
    <w:rsid w:val="00296751"/>
    <w:rsid w:val="00296A8C"/>
    <w:rsid w:val="00296DEE"/>
    <w:rsid w:val="00296F3C"/>
    <w:rsid w:val="00297353"/>
    <w:rsid w:val="00297403"/>
    <w:rsid w:val="002974E0"/>
    <w:rsid w:val="002974F9"/>
    <w:rsid w:val="002977F4"/>
    <w:rsid w:val="00297D19"/>
    <w:rsid w:val="00297E4D"/>
    <w:rsid w:val="00297F43"/>
    <w:rsid w:val="002A0FE1"/>
    <w:rsid w:val="002A1018"/>
    <w:rsid w:val="002A179A"/>
    <w:rsid w:val="002A1857"/>
    <w:rsid w:val="002A1A51"/>
    <w:rsid w:val="002A1AA3"/>
    <w:rsid w:val="002A1D38"/>
    <w:rsid w:val="002A23BB"/>
    <w:rsid w:val="002A27BC"/>
    <w:rsid w:val="002A28B4"/>
    <w:rsid w:val="002A2E1A"/>
    <w:rsid w:val="002A3107"/>
    <w:rsid w:val="002A4291"/>
    <w:rsid w:val="002A43AB"/>
    <w:rsid w:val="002A4A1C"/>
    <w:rsid w:val="002A51F9"/>
    <w:rsid w:val="002A5E30"/>
    <w:rsid w:val="002A62DD"/>
    <w:rsid w:val="002A69CF"/>
    <w:rsid w:val="002A6E43"/>
    <w:rsid w:val="002A7063"/>
    <w:rsid w:val="002A70FA"/>
    <w:rsid w:val="002A72C5"/>
    <w:rsid w:val="002A77C6"/>
    <w:rsid w:val="002A7D35"/>
    <w:rsid w:val="002B03B1"/>
    <w:rsid w:val="002B0480"/>
    <w:rsid w:val="002B07D9"/>
    <w:rsid w:val="002B0967"/>
    <w:rsid w:val="002B0C32"/>
    <w:rsid w:val="002B0D84"/>
    <w:rsid w:val="002B13CB"/>
    <w:rsid w:val="002B1463"/>
    <w:rsid w:val="002B1744"/>
    <w:rsid w:val="002B1A58"/>
    <w:rsid w:val="002B2CCA"/>
    <w:rsid w:val="002B2FDC"/>
    <w:rsid w:val="002B31FC"/>
    <w:rsid w:val="002B327F"/>
    <w:rsid w:val="002B34B2"/>
    <w:rsid w:val="002B37E1"/>
    <w:rsid w:val="002B4124"/>
    <w:rsid w:val="002B41D5"/>
    <w:rsid w:val="002B475F"/>
    <w:rsid w:val="002B4A17"/>
    <w:rsid w:val="002B4E6D"/>
    <w:rsid w:val="002B5167"/>
    <w:rsid w:val="002B5514"/>
    <w:rsid w:val="002B72F8"/>
    <w:rsid w:val="002B72FD"/>
    <w:rsid w:val="002B7544"/>
    <w:rsid w:val="002B7AAA"/>
    <w:rsid w:val="002B7B3E"/>
    <w:rsid w:val="002C00BB"/>
    <w:rsid w:val="002C00CC"/>
    <w:rsid w:val="002C04DD"/>
    <w:rsid w:val="002C06CA"/>
    <w:rsid w:val="002C09BA"/>
    <w:rsid w:val="002C1591"/>
    <w:rsid w:val="002C1611"/>
    <w:rsid w:val="002C1BBF"/>
    <w:rsid w:val="002C1E4B"/>
    <w:rsid w:val="002C2390"/>
    <w:rsid w:val="002C3067"/>
    <w:rsid w:val="002C3157"/>
    <w:rsid w:val="002C32FF"/>
    <w:rsid w:val="002C3798"/>
    <w:rsid w:val="002C3F0C"/>
    <w:rsid w:val="002C4499"/>
    <w:rsid w:val="002C4EF0"/>
    <w:rsid w:val="002C4F79"/>
    <w:rsid w:val="002C55B6"/>
    <w:rsid w:val="002C59F0"/>
    <w:rsid w:val="002C5AF1"/>
    <w:rsid w:val="002C5B7B"/>
    <w:rsid w:val="002C5FC7"/>
    <w:rsid w:val="002C6931"/>
    <w:rsid w:val="002C6E85"/>
    <w:rsid w:val="002C7650"/>
    <w:rsid w:val="002C7924"/>
    <w:rsid w:val="002D03D1"/>
    <w:rsid w:val="002D0B30"/>
    <w:rsid w:val="002D11C3"/>
    <w:rsid w:val="002D16A2"/>
    <w:rsid w:val="002D2E70"/>
    <w:rsid w:val="002D315A"/>
    <w:rsid w:val="002D3C6C"/>
    <w:rsid w:val="002D3C92"/>
    <w:rsid w:val="002D41C3"/>
    <w:rsid w:val="002D4383"/>
    <w:rsid w:val="002D481C"/>
    <w:rsid w:val="002D4C9F"/>
    <w:rsid w:val="002D4D51"/>
    <w:rsid w:val="002D545F"/>
    <w:rsid w:val="002D5B24"/>
    <w:rsid w:val="002D5FEA"/>
    <w:rsid w:val="002D66EF"/>
    <w:rsid w:val="002D69A1"/>
    <w:rsid w:val="002D77A8"/>
    <w:rsid w:val="002D7C58"/>
    <w:rsid w:val="002D7CA3"/>
    <w:rsid w:val="002D7E95"/>
    <w:rsid w:val="002E01C1"/>
    <w:rsid w:val="002E0247"/>
    <w:rsid w:val="002E154E"/>
    <w:rsid w:val="002E1867"/>
    <w:rsid w:val="002E1A5E"/>
    <w:rsid w:val="002E1BF4"/>
    <w:rsid w:val="002E1BF6"/>
    <w:rsid w:val="002E1C61"/>
    <w:rsid w:val="002E21EB"/>
    <w:rsid w:val="002E266F"/>
    <w:rsid w:val="002E39C0"/>
    <w:rsid w:val="002E3C60"/>
    <w:rsid w:val="002E3E80"/>
    <w:rsid w:val="002E42D4"/>
    <w:rsid w:val="002E47EE"/>
    <w:rsid w:val="002E53C0"/>
    <w:rsid w:val="002E561A"/>
    <w:rsid w:val="002E57F8"/>
    <w:rsid w:val="002E596C"/>
    <w:rsid w:val="002E6493"/>
    <w:rsid w:val="002E69BB"/>
    <w:rsid w:val="002E6CB4"/>
    <w:rsid w:val="002E6D97"/>
    <w:rsid w:val="002E6DB7"/>
    <w:rsid w:val="002E70B9"/>
    <w:rsid w:val="002E7167"/>
    <w:rsid w:val="002E7EEC"/>
    <w:rsid w:val="002F11B9"/>
    <w:rsid w:val="002F13BC"/>
    <w:rsid w:val="002F1C76"/>
    <w:rsid w:val="002F21EB"/>
    <w:rsid w:val="002F2771"/>
    <w:rsid w:val="002F2D37"/>
    <w:rsid w:val="002F38DE"/>
    <w:rsid w:val="002F4A69"/>
    <w:rsid w:val="002F4C63"/>
    <w:rsid w:val="002F5047"/>
    <w:rsid w:val="002F546C"/>
    <w:rsid w:val="002F5CDF"/>
    <w:rsid w:val="002F613C"/>
    <w:rsid w:val="002F6D8A"/>
    <w:rsid w:val="002F6E90"/>
    <w:rsid w:val="002F71A9"/>
    <w:rsid w:val="002F7A68"/>
    <w:rsid w:val="003001F2"/>
    <w:rsid w:val="003004BC"/>
    <w:rsid w:val="00300649"/>
    <w:rsid w:val="0030089B"/>
    <w:rsid w:val="00300D97"/>
    <w:rsid w:val="00301A3F"/>
    <w:rsid w:val="00301C76"/>
    <w:rsid w:val="00302A49"/>
    <w:rsid w:val="003031C9"/>
    <w:rsid w:val="00303D99"/>
    <w:rsid w:val="00304465"/>
    <w:rsid w:val="00304982"/>
    <w:rsid w:val="00304EB3"/>
    <w:rsid w:val="00305838"/>
    <w:rsid w:val="00306A14"/>
    <w:rsid w:val="00307433"/>
    <w:rsid w:val="0030772D"/>
    <w:rsid w:val="00307816"/>
    <w:rsid w:val="00307F60"/>
    <w:rsid w:val="003102B0"/>
    <w:rsid w:val="0031087C"/>
    <w:rsid w:val="003108AC"/>
    <w:rsid w:val="00310D56"/>
    <w:rsid w:val="00310D57"/>
    <w:rsid w:val="00310FF0"/>
    <w:rsid w:val="00312413"/>
    <w:rsid w:val="003126AA"/>
    <w:rsid w:val="0031276C"/>
    <w:rsid w:val="0031358A"/>
    <w:rsid w:val="003136CF"/>
    <w:rsid w:val="003136D9"/>
    <w:rsid w:val="00313B93"/>
    <w:rsid w:val="00313EB9"/>
    <w:rsid w:val="00314034"/>
    <w:rsid w:val="00314567"/>
    <w:rsid w:val="003146CB"/>
    <w:rsid w:val="00314A6C"/>
    <w:rsid w:val="00314CF4"/>
    <w:rsid w:val="00314E9B"/>
    <w:rsid w:val="0031599F"/>
    <w:rsid w:val="00316998"/>
    <w:rsid w:val="00316FB2"/>
    <w:rsid w:val="00317029"/>
    <w:rsid w:val="00317140"/>
    <w:rsid w:val="00320292"/>
    <w:rsid w:val="00320298"/>
    <w:rsid w:val="0032051D"/>
    <w:rsid w:val="0032089C"/>
    <w:rsid w:val="00320C87"/>
    <w:rsid w:val="00320DC6"/>
    <w:rsid w:val="0032134B"/>
    <w:rsid w:val="0032166C"/>
    <w:rsid w:val="00322281"/>
    <w:rsid w:val="00322A86"/>
    <w:rsid w:val="00322BA7"/>
    <w:rsid w:val="00322FC8"/>
    <w:rsid w:val="00324B54"/>
    <w:rsid w:val="00325CB9"/>
    <w:rsid w:val="003268B4"/>
    <w:rsid w:val="00327371"/>
    <w:rsid w:val="003274F3"/>
    <w:rsid w:val="003277E8"/>
    <w:rsid w:val="00327829"/>
    <w:rsid w:val="00327F0F"/>
    <w:rsid w:val="00327FF9"/>
    <w:rsid w:val="00330100"/>
    <w:rsid w:val="00330818"/>
    <w:rsid w:val="0033084A"/>
    <w:rsid w:val="00330942"/>
    <w:rsid w:val="00330FA9"/>
    <w:rsid w:val="003316F9"/>
    <w:rsid w:val="0033176B"/>
    <w:rsid w:val="00331922"/>
    <w:rsid w:val="00331AFC"/>
    <w:rsid w:val="00331BF3"/>
    <w:rsid w:val="00331D6D"/>
    <w:rsid w:val="003326AD"/>
    <w:rsid w:val="00332C95"/>
    <w:rsid w:val="00333EC0"/>
    <w:rsid w:val="00334069"/>
    <w:rsid w:val="003345F5"/>
    <w:rsid w:val="00334C4E"/>
    <w:rsid w:val="00334DC1"/>
    <w:rsid w:val="00335811"/>
    <w:rsid w:val="00335D74"/>
    <w:rsid w:val="00336C17"/>
    <w:rsid w:val="00336D20"/>
    <w:rsid w:val="00336E1F"/>
    <w:rsid w:val="003374AC"/>
    <w:rsid w:val="003378C0"/>
    <w:rsid w:val="00337DE7"/>
    <w:rsid w:val="00340943"/>
    <w:rsid w:val="00340BA8"/>
    <w:rsid w:val="00340C65"/>
    <w:rsid w:val="00340FF6"/>
    <w:rsid w:val="0034102E"/>
    <w:rsid w:val="0034112D"/>
    <w:rsid w:val="00341AD4"/>
    <w:rsid w:val="00341BAD"/>
    <w:rsid w:val="00341BF8"/>
    <w:rsid w:val="003425F4"/>
    <w:rsid w:val="00342678"/>
    <w:rsid w:val="00342AB0"/>
    <w:rsid w:val="00342AB7"/>
    <w:rsid w:val="0034392B"/>
    <w:rsid w:val="00343BD6"/>
    <w:rsid w:val="00343DD5"/>
    <w:rsid w:val="003448BA"/>
    <w:rsid w:val="00344D55"/>
    <w:rsid w:val="00344F67"/>
    <w:rsid w:val="00345849"/>
    <w:rsid w:val="00345A60"/>
    <w:rsid w:val="00346191"/>
    <w:rsid w:val="003463C6"/>
    <w:rsid w:val="00346B55"/>
    <w:rsid w:val="00346FD2"/>
    <w:rsid w:val="0034786B"/>
    <w:rsid w:val="00347FB0"/>
    <w:rsid w:val="003503AE"/>
    <w:rsid w:val="00350777"/>
    <w:rsid w:val="003507F3"/>
    <w:rsid w:val="003512E8"/>
    <w:rsid w:val="00351CFC"/>
    <w:rsid w:val="00351D1D"/>
    <w:rsid w:val="0035208E"/>
    <w:rsid w:val="00352BD6"/>
    <w:rsid w:val="00352F51"/>
    <w:rsid w:val="00353485"/>
    <w:rsid w:val="00353AC1"/>
    <w:rsid w:val="00354F4B"/>
    <w:rsid w:val="00356914"/>
    <w:rsid w:val="00356AF0"/>
    <w:rsid w:val="003574A6"/>
    <w:rsid w:val="003576F5"/>
    <w:rsid w:val="00357B4C"/>
    <w:rsid w:val="00357F28"/>
    <w:rsid w:val="003601AD"/>
    <w:rsid w:val="003606CB"/>
    <w:rsid w:val="00361661"/>
    <w:rsid w:val="003637C7"/>
    <w:rsid w:val="0036486D"/>
    <w:rsid w:val="00365916"/>
    <w:rsid w:val="00365CFA"/>
    <w:rsid w:val="0036653F"/>
    <w:rsid w:val="00370178"/>
    <w:rsid w:val="003706FB"/>
    <w:rsid w:val="00370C2F"/>
    <w:rsid w:val="0037166E"/>
    <w:rsid w:val="00372061"/>
    <w:rsid w:val="0037280A"/>
    <w:rsid w:val="00372CCC"/>
    <w:rsid w:val="00373487"/>
    <w:rsid w:val="003734B3"/>
    <w:rsid w:val="00373712"/>
    <w:rsid w:val="003739D5"/>
    <w:rsid w:val="00373B3B"/>
    <w:rsid w:val="00374214"/>
    <w:rsid w:val="00374BD9"/>
    <w:rsid w:val="003758DE"/>
    <w:rsid w:val="00375B01"/>
    <w:rsid w:val="00375B85"/>
    <w:rsid w:val="003764B2"/>
    <w:rsid w:val="003765B2"/>
    <w:rsid w:val="00376AF1"/>
    <w:rsid w:val="00376FA6"/>
    <w:rsid w:val="00376FFB"/>
    <w:rsid w:val="00377DC2"/>
    <w:rsid w:val="003806FF"/>
    <w:rsid w:val="003809CA"/>
    <w:rsid w:val="00380BDA"/>
    <w:rsid w:val="00380D7B"/>
    <w:rsid w:val="00381891"/>
    <w:rsid w:val="003821FA"/>
    <w:rsid w:val="003826A3"/>
    <w:rsid w:val="003828C0"/>
    <w:rsid w:val="003832B5"/>
    <w:rsid w:val="00383762"/>
    <w:rsid w:val="00383808"/>
    <w:rsid w:val="00383C8B"/>
    <w:rsid w:val="00383DB4"/>
    <w:rsid w:val="00383E06"/>
    <w:rsid w:val="00384142"/>
    <w:rsid w:val="00384BA7"/>
    <w:rsid w:val="00384DD1"/>
    <w:rsid w:val="003876D3"/>
    <w:rsid w:val="003876F2"/>
    <w:rsid w:val="00387A11"/>
    <w:rsid w:val="00387DF7"/>
    <w:rsid w:val="00387EF0"/>
    <w:rsid w:val="00387F22"/>
    <w:rsid w:val="00387F24"/>
    <w:rsid w:val="003913F7"/>
    <w:rsid w:val="00391429"/>
    <w:rsid w:val="0039172B"/>
    <w:rsid w:val="00391B8D"/>
    <w:rsid w:val="00392229"/>
    <w:rsid w:val="00393485"/>
    <w:rsid w:val="003939FC"/>
    <w:rsid w:val="00393ABF"/>
    <w:rsid w:val="00393BB0"/>
    <w:rsid w:val="00393E18"/>
    <w:rsid w:val="00395417"/>
    <w:rsid w:val="0039674F"/>
    <w:rsid w:val="00396923"/>
    <w:rsid w:val="00396AF5"/>
    <w:rsid w:val="0039706F"/>
    <w:rsid w:val="003974D0"/>
    <w:rsid w:val="003975E5"/>
    <w:rsid w:val="00397629"/>
    <w:rsid w:val="00397A12"/>
    <w:rsid w:val="00397EAF"/>
    <w:rsid w:val="003A010A"/>
    <w:rsid w:val="003A0494"/>
    <w:rsid w:val="003A04E5"/>
    <w:rsid w:val="003A05B0"/>
    <w:rsid w:val="003A075A"/>
    <w:rsid w:val="003A1033"/>
    <w:rsid w:val="003A13F0"/>
    <w:rsid w:val="003A164F"/>
    <w:rsid w:val="003A1A59"/>
    <w:rsid w:val="003A1DB0"/>
    <w:rsid w:val="003A28AD"/>
    <w:rsid w:val="003A2C46"/>
    <w:rsid w:val="003A32A6"/>
    <w:rsid w:val="003A36B0"/>
    <w:rsid w:val="003A3931"/>
    <w:rsid w:val="003A42CC"/>
    <w:rsid w:val="003A4587"/>
    <w:rsid w:val="003A49D0"/>
    <w:rsid w:val="003A51F9"/>
    <w:rsid w:val="003A5329"/>
    <w:rsid w:val="003A5625"/>
    <w:rsid w:val="003A6AD2"/>
    <w:rsid w:val="003A6AEC"/>
    <w:rsid w:val="003A6E1D"/>
    <w:rsid w:val="003A7148"/>
    <w:rsid w:val="003A725A"/>
    <w:rsid w:val="003A7EAD"/>
    <w:rsid w:val="003B011F"/>
    <w:rsid w:val="003B11BD"/>
    <w:rsid w:val="003B11FF"/>
    <w:rsid w:val="003B1508"/>
    <w:rsid w:val="003B2184"/>
    <w:rsid w:val="003B2F9B"/>
    <w:rsid w:val="003B325B"/>
    <w:rsid w:val="003B44D9"/>
    <w:rsid w:val="003B4E0E"/>
    <w:rsid w:val="003B6310"/>
    <w:rsid w:val="003B6774"/>
    <w:rsid w:val="003B699D"/>
    <w:rsid w:val="003B6CB0"/>
    <w:rsid w:val="003B7689"/>
    <w:rsid w:val="003B7ACC"/>
    <w:rsid w:val="003B7EF5"/>
    <w:rsid w:val="003B7FBC"/>
    <w:rsid w:val="003C0C37"/>
    <w:rsid w:val="003C0EDB"/>
    <w:rsid w:val="003C11A5"/>
    <w:rsid w:val="003C1234"/>
    <w:rsid w:val="003C1539"/>
    <w:rsid w:val="003C164C"/>
    <w:rsid w:val="003C19D6"/>
    <w:rsid w:val="003C1C45"/>
    <w:rsid w:val="003C1E7A"/>
    <w:rsid w:val="003C2208"/>
    <w:rsid w:val="003C220E"/>
    <w:rsid w:val="003C325F"/>
    <w:rsid w:val="003C35B1"/>
    <w:rsid w:val="003C35CE"/>
    <w:rsid w:val="003C3684"/>
    <w:rsid w:val="003C48AA"/>
    <w:rsid w:val="003C591F"/>
    <w:rsid w:val="003C5AAA"/>
    <w:rsid w:val="003C62C0"/>
    <w:rsid w:val="003C63AB"/>
    <w:rsid w:val="003C655F"/>
    <w:rsid w:val="003C6C3C"/>
    <w:rsid w:val="003C6CAC"/>
    <w:rsid w:val="003C6FB0"/>
    <w:rsid w:val="003C6FCD"/>
    <w:rsid w:val="003C761D"/>
    <w:rsid w:val="003C778C"/>
    <w:rsid w:val="003C7891"/>
    <w:rsid w:val="003C790F"/>
    <w:rsid w:val="003D07F8"/>
    <w:rsid w:val="003D0970"/>
    <w:rsid w:val="003D112A"/>
    <w:rsid w:val="003D135A"/>
    <w:rsid w:val="003D15E0"/>
    <w:rsid w:val="003D26A4"/>
    <w:rsid w:val="003D27F0"/>
    <w:rsid w:val="003D2ACF"/>
    <w:rsid w:val="003D2E8F"/>
    <w:rsid w:val="003D4138"/>
    <w:rsid w:val="003D416E"/>
    <w:rsid w:val="003D4EA3"/>
    <w:rsid w:val="003D52CC"/>
    <w:rsid w:val="003D5378"/>
    <w:rsid w:val="003D63AA"/>
    <w:rsid w:val="003D66ED"/>
    <w:rsid w:val="003D67E8"/>
    <w:rsid w:val="003D71AF"/>
    <w:rsid w:val="003D721A"/>
    <w:rsid w:val="003D7A76"/>
    <w:rsid w:val="003D7F7A"/>
    <w:rsid w:val="003E06A9"/>
    <w:rsid w:val="003E06E3"/>
    <w:rsid w:val="003E1482"/>
    <w:rsid w:val="003E187A"/>
    <w:rsid w:val="003E236C"/>
    <w:rsid w:val="003E27B9"/>
    <w:rsid w:val="003E310D"/>
    <w:rsid w:val="003E318F"/>
    <w:rsid w:val="003E387D"/>
    <w:rsid w:val="003E4430"/>
    <w:rsid w:val="003E4BFB"/>
    <w:rsid w:val="003E4D6F"/>
    <w:rsid w:val="003E5054"/>
    <w:rsid w:val="003E52D3"/>
    <w:rsid w:val="003E6A41"/>
    <w:rsid w:val="003E79BC"/>
    <w:rsid w:val="003F099C"/>
    <w:rsid w:val="003F0F50"/>
    <w:rsid w:val="003F19A8"/>
    <w:rsid w:val="003F1B19"/>
    <w:rsid w:val="003F1E26"/>
    <w:rsid w:val="003F3848"/>
    <w:rsid w:val="003F3927"/>
    <w:rsid w:val="003F3C79"/>
    <w:rsid w:val="003F459E"/>
    <w:rsid w:val="003F461E"/>
    <w:rsid w:val="003F4630"/>
    <w:rsid w:val="003F4B9E"/>
    <w:rsid w:val="003F4D94"/>
    <w:rsid w:val="003F5444"/>
    <w:rsid w:val="003F552B"/>
    <w:rsid w:val="003F5912"/>
    <w:rsid w:val="003F5D90"/>
    <w:rsid w:val="003F6017"/>
    <w:rsid w:val="003F61D5"/>
    <w:rsid w:val="003F6366"/>
    <w:rsid w:val="003F63F4"/>
    <w:rsid w:val="003F68F6"/>
    <w:rsid w:val="003F6BE1"/>
    <w:rsid w:val="003F6C5F"/>
    <w:rsid w:val="003F722C"/>
    <w:rsid w:val="003F7548"/>
    <w:rsid w:val="003F7D52"/>
    <w:rsid w:val="00400475"/>
    <w:rsid w:val="004008B1"/>
    <w:rsid w:val="00400C4B"/>
    <w:rsid w:val="00401B2E"/>
    <w:rsid w:val="00401BDB"/>
    <w:rsid w:val="00401E05"/>
    <w:rsid w:val="00401E56"/>
    <w:rsid w:val="00402AB7"/>
    <w:rsid w:val="00402D5B"/>
    <w:rsid w:val="00403641"/>
    <w:rsid w:val="004037F8"/>
    <w:rsid w:val="00403927"/>
    <w:rsid w:val="00403E58"/>
    <w:rsid w:val="0040407C"/>
    <w:rsid w:val="004046D4"/>
    <w:rsid w:val="00404AC1"/>
    <w:rsid w:val="00404ACC"/>
    <w:rsid w:val="00405EBD"/>
    <w:rsid w:val="004061CA"/>
    <w:rsid w:val="00406368"/>
    <w:rsid w:val="0040677B"/>
    <w:rsid w:val="0040690D"/>
    <w:rsid w:val="00406A8D"/>
    <w:rsid w:val="00406F02"/>
    <w:rsid w:val="00407399"/>
    <w:rsid w:val="00407A9D"/>
    <w:rsid w:val="00407B9C"/>
    <w:rsid w:val="00407CB0"/>
    <w:rsid w:val="00410007"/>
    <w:rsid w:val="0041050D"/>
    <w:rsid w:val="004110E0"/>
    <w:rsid w:val="00412A3A"/>
    <w:rsid w:val="0041320B"/>
    <w:rsid w:val="00413857"/>
    <w:rsid w:val="00413E3B"/>
    <w:rsid w:val="004140A1"/>
    <w:rsid w:val="004143DE"/>
    <w:rsid w:val="00414D54"/>
    <w:rsid w:val="0041504B"/>
    <w:rsid w:val="00415725"/>
    <w:rsid w:val="0041587D"/>
    <w:rsid w:val="00415BAC"/>
    <w:rsid w:val="00415C7B"/>
    <w:rsid w:val="00415FC4"/>
    <w:rsid w:val="00416336"/>
    <w:rsid w:val="00416497"/>
    <w:rsid w:val="004165C8"/>
    <w:rsid w:val="00416657"/>
    <w:rsid w:val="00416683"/>
    <w:rsid w:val="00416901"/>
    <w:rsid w:val="00416E42"/>
    <w:rsid w:val="00416F0E"/>
    <w:rsid w:val="00417D30"/>
    <w:rsid w:val="00417E11"/>
    <w:rsid w:val="00417F45"/>
    <w:rsid w:val="00417FA3"/>
    <w:rsid w:val="00420082"/>
    <w:rsid w:val="00420092"/>
    <w:rsid w:val="0042048D"/>
    <w:rsid w:val="004208E9"/>
    <w:rsid w:val="00420E1C"/>
    <w:rsid w:val="00420ED8"/>
    <w:rsid w:val="00421D23"/>
    <w:rsid w:val="0042382D"/>
    <w:rsid w:val="00423A6E"/>
    <w:rsid w:val="00423B38"/>
    <w:rsid w:val="00423FC3"/>
    <w:rsid w:val="00424364"/>
    <w:rsid w:val="00424992"/>
    <w:rsid w:val="0042623E"/>
    <w:rsid w:val="004270E6"/>
    <w:rsid w:val="004277BF"/>
    <w:rsid w:val="00427C77"/>
    <w:rsid w:val="004310EC"/>
    <w:rsid w:val="004310F3"/>
    <w:rsid w:val="00431437"/>
    <w:rsid w:val="00431507"/>
    <w:rsid w:val="00431B50"/>
    <w:rsid w:val="00431FE7"/>
    <w:rsid w:val="004320D2"/>
    <w:rsid w:val="00432109"/>
    <w:rsid w:val="00432352"/>
    <w:rsid w:val="00432933"/>
    <w:rsid w:val="00432EC7"/>
    <w:rsid w:val="0043379A"/>
    <w:rsid w:val="004338D6"/>
    <w:rsid w:val="00433C25"/>
    <w:rsid w:val="00434356"/>
    <w:rsid w:val="00434FE6"/>
    <w:rsid w:val="0043567C"/>
    <w:rsid w:val="00435AFB"/>
    <w:rsid w:val="00435D33"/>
    <w:rsid w:val="00436AEC"/>
    <w:rsid w:val="00436F7E"/>
    <w:rsid w:val="00437320"/>
    <w:rsid w:val="00437415"/>
    <w:rsid w:val="00437E3C"/>
    <w:rsid w:val="004408AD"/>
    <w:rsid w:val="00440A06"/>
    <w:rsid w:val="00440CE9"/>
    <w:rsid w:val="004410DF"/>
    <w:rsid w:val="00441ED1"/>
    <w:rsid w:val="0044228E"/>
    <w:rsid w:val="00442D83"/>
    <w:rsid w:val="004431B3"/>
    <w:rsid w:val="00443FCA"/>
    <w:rsid w:val="0044409C"/>
    <w:rsid w:val="00444887"/>
    <w:rsid w:val="00444E01"/>
    <w:rsid w:val="004454E3"/>
    <w:rsid w:val="0044555A"/>
    <w:rsid w:val="004457B9"/>
    <w:rsid w:val="0044587E"/>
    <w:rsid w:val="00445A0C"/>
    <w:rsid w:val="00445AA9"/>
    <w:rsid w:val="00445E4B"/>
    <w:rsid w:val="0044606D"/>
    <w:rsid w:val="00446090"/>
    <w:rsid w:val="00446371"/>
    <w:rsid w:val="00446494"/>
    <w:rsid w:val="004469B8"/>
    <w:rsid w:val="00447945"/>
    <w:rsid w:val="00447965"/>
    <w:rsid w:val="00450319"/>
    <w:rsid w:val="004504DF"/>
    <w:rsid w:val="00450509"/>
    <w:rsid w:val="00450BCE"/>
    <w:rsid w:val="00450C4C"/>
    <w:rsid w:val="00450D2F"/>
    <w:rsid w:val="00450D7C"/>
    <w:rsid w:val="00450E45"/>
    <w:rsid w:val="00451197"/>
    <w:rsid w:val="00451329"/>
    <w:rsid w:val="00451E9A"/>
    <w:rsid w:val="00452E37"/>
    <w:rsid w:val="00452ECB"/>
    <w:rsid w:val="00452EDC"/>
    <w:rsid w:val="00452F6D"/>
    <w:rsid w:val="004530CD"/>
    <w:rsid w:val="004532DA"/>
    <w:rsid w:val="00453C81"/>
    <w:rsid w:val="00453DB8"/>
    <w:rsid w:val="00454962"/>
    <w:rsid w:val="004550DB"/>
    <w:rsid w:val="004552F6"/>
    <w:rsid w:val="00455528"/>
    <w:rsid w:val="0045588C"/>
    <w:rsid w:val="00455A80"/>
    <w:rsid w:val="00455B7F"/>
    <w:rsid w:val="004564B3"/>
    <w:rsid w:val="00456B66"/>
    <w:rsid w:val="00456BC9"/>
    <w:rsid w:val="00456C48"/>
    <w:rsid w:val="00456CF3"/>
    <w:rsid w:val="00456E4B"/>
    <w:rsid w:val="00457E36"/>
    <w:rsid w:val="00457FF4"/>
    <w:rsid w:val="00460C82"/>
    <w:rsid w:val="00461C5C"/>
    <w:rsid w:val="00461C83"/>
    <w:rsid w:val="004624AA"/>
    <w:rsid w:val="00462C84"/>
    <w:rsid w:val="004635F7"/>
    <w:rsid w:val="00463819"/>
    <w:rsid w:val="00463C47"/>
    <w:rsid w:val="00463EBD"/>
    <w:rsid w:val="00465331"/>
    <w:rsid w:val="00465574"/>
    <w:rsid w:val="004655C7"/>
    <w:rsid w:val="0046599E"/>
    <w:rsid w:val="00465D11"/>
    <w:rsid w:val="00465DFA"/>
    <w:rsid w:val="00465E2F"/>
    <w:rsid w:val="0046610D"/>
    <w:rsid w:val="00467A91"/>
    <w:rsid w:val="00470239"/>
    <w:rsid w:val="0047028F"/>
    <w:rsid w:val="00471794"/>
    <w:rsid w:val="004719B7"/>
    <w:rsid w:val="00471A7A"/>
    <w:rsid w:val="00471C35"/>
    <w:rsid w:val="00472098"/>
    <w:rsid w:val="0047217A"/>
    <w:rsid w:val="004728AA"/>
    <w:rsid w:val="00472D10"/>
    <w:rsid w:val="00473269"/>
    <w:rsid w:val="00473679"/>
    <w:rsid w:val="004737BB"/>
    <w:rsid w:val="00474067"/>
    <w:rsid w:val="004741FC"/>
    <w:rsid w:val="00474B9D"/>
    <w:rsid w:val="00474F32"/>
    <w:rsid w:val="004750D4"/>
    <w:rsid w:val="004756D0"/>
    <w:rsid w:val="004757E9"/>
    <w:rsid w:val="00475DE9"/>
    <w:rsid w:val="004766AE"/>
    <w:rsid w:val="00476CE1"/>
    <w:rsid w:val="00477464"/>
    <w:rsid w:val="0047781B"/>
    <w:rsid w:val="0048073C"/>
    <w:rsid w:val="00480BAC"/>
    <w:rsid w:val="0048302F"/>
    <w:rsid w:val="004830BB"/>
    <w:rsid w:val="0048312B"/>
    <w:rsid w:val="00483D00"/>
    <w:rsid w:val="00484048"/>
    <w:rsid w:val="0048532D"/>
    <w:rsid w:val="004859A9"/>
    <w:rsid w:val="00486033"/>
    <w:rsid w:val="00486680"/>
    <w:rsid w:val="00486ADF"/>
    <w:rsid w:val="004872D8"/>
    <w:rsid w:val="0048745B"/>
    <w:rsid w:val="00487826"/>
    <w:rsid w:val="004879D1"/>
    <w:rsid w:val="00487AEE"/>
    <w:rsid w:val="0049042D"/>
    <w:rsid w:val="004911D6"/>
    <w:rsid w:val="00491D4C"/>
    <w:rsid w:val="00491E5E"/>
    <w:rsid w:val="00492110"/>
    <w:rsid w:val="004925B6"/>
    <w:rsid w:val="00492A66"/>
    <w:rsid w:val="00492D74"/>
    <w:rsid w:val="004935FF"/>
    <w:rsid w:val="00493E20"/>
    <w:rsid w:val="004941A0"/>
    <w:rsid w:val="00494212"/>
    <w:rsid w:val="00494A94"/>
    <w:rsid w:val="00495209"/>
    <w:rsid w:val="004953F2"/>
    <w:rsid w:val="00495A2F"/>
    <w:rsid w:val="00496B42"/>
    <w:rsid w:val="0049794A"/>
    <w:rsid w:val="00497BE7"/>
    <w:rsid w:val="004A04F0"/>
    <w:rsid w:val="004A09BB"/>
    <w:rsid w:val="004A10AC"/>
    <w:rsid w:val="004A112E"/>
    <w:rsid w:val="004A18C1"/>
    <w:rsid w:val="004A1D83"/>
    <w:rsid w:val="004A1F27"/>
    <w:rsid w:val="004A22FF"/>
    <w:rsid w:val="004A2619"/>
    <w:rsid w:val="004A2790"/>
    <w:rsid w:val="004A28EF"/>
    <w:rsid w:val="004A3674"/>
    <w:rsid w:val="004A372A"/>
    <w:rsid w:val="004A3B3F"/>
    <w:rsid w:val="004A3EF1"/>
    <w:rsid w:val="004A4082"/>
    <w:rsid w:val="004A417A"/>
    <w:rsid w:val="004A49A7"/>
    <w:rsid w:val="004A4C60"/>
    <w:rsid w:val="004A4C9B"/>
    <w:rsid w:val="004A5330"/>
    <w:rsid w:val="004A59BA"/>
    <w:rsid w:val="004A68A4"/>
    <w:rsid w:val="004A6E71"/>
    <w:rsid w:val="004A7BC5"/>
    <w:rsid w:val="004A7D1C"/>
    <w:rsid w:val="004B0048"/>
    <w:rsid w:val="004B0052"/>
    <w:rsid w:val="004B014A"/>
    <w:rsid w:val="004B0258"/>
    <w:rsid w:val="004B0429"/>
    <w:rsid w:val="004B0508"/>
    <w:rsid w:val="004B061F"/>
    <w:rsid w:val="004B0989"/>
    <w:rsid w:val="004B14EE"/>
    <w:rsid w:val="004B1561"/>
    <w:rsid w:val="004B1C25"/>
    <w:rsid w:val="004B202A"/>
    <w:rsid w:val="004B216C"/>
    <w:rsid w:val="004B21E3"/>
    <w:rsid w:val="004B2B25"/>
    <w:rsid w:val="004B2B2C"/>
    <w:rsid w:val="004B2EBF"/>
    <w:rsid w:val="004B3D5E"/>
    <w:rsid w:val="004B4215"/>
    <w:rsid w:val="004B442C"/>
    <w:rsid w:val="004B4629"/>
    <w:rsid w:val="004B46AD"/>
    <w:rsid w:val="004B50C0"/>
    <w:rsid w:val="004B7EAF"/>
    <w:rsid w:val="004C006E"/>
    <w:rsid w:val="004C0480"/>
    <w:rsid w:val="004C084B"/>
    <w:rsid w:val="004C0AD1"/>
    <w:rsid w:val="004C27DD"/>
    <w:rsid w:val="004C2994"/>
    <w:rsid w:val="004C3005"/>
    <w:rsid w:val="004C319E"/>
    <w:rsid w:val="004C4119"/>
    <w:rsid w:val="004C4864"/>
    <w:rsid w:val="004C4CC5"/>
    <w:rsid w:val="004C4FA1"/>
    <w:rsid w:val="004C5503"/>
    <w:rsid w:val="004C5C16"/>
    <w:rsid w:val="004C7914"/>
    <w:rsid w:val="004C7B96"/>
    <w:rsid w:val="004D045D"/>
    <w:rsid w:val="004D04E9"/>
    <w:rsid w:val="004D1112"/>
    <w:rsid w:val="004D130F"/>
    <w:rsid w:val="004D1BA3"/>
    <w:rsid w:val="004D1C17"/>
    <w:rsid w:val="004D2298"/>
    <w:rsid w:val="004D265B"/>
    <w:rsid w:val="004D276D"/>
    <w:rsid w:val="004D27F6"/>
    <w:rsid w:val="004D312C"/>
    <w:rsid w:val="004D31FE"/>
    <w:rsid w:val="004D432B"/>
    <w:rsid w:val="004D47B9"/>
    <w:rsid w:val="004D4AA7"/>
    <w:rsid w:val="004D62A5"/>
    <w:rsid w:val="004D62CC"/>
    <w:rsid w:val="004D6329"/>
    <w:rsid w:val="004D6477"/>
    <w:rsid w:val="004D6646"/>
    <w:rsid w:val="004D72E8"/>
    <w:rsid w:val="004D744C"/>
    <w:rsid w:val="004D74FB"/>
    <w:rsid w:val="004E028D"/>
    <w:rsid w:val="004E0512"/>
    <w:rsid w:val="004E08A6"/>
    <w:rsid w:val="004E1C33"/>
    <w:rsid w:val="004E1EB2"/>
    <w:rsid w:val="004E2755"/>
    <w:rsid w:val="004E380B"/>
    <w:rsid w:val="004E38D4"/>
    <w:rsid w:val="004E3C65"/>
    <w:rsid w:val="004E3DDF"/>
    <w:rsid w:val="004E3FBD"/>
    <w:rsid w:val="004E42ED"/>
    <w:rsid w:val="004E5349"/>
    <w:rsid w:val="004E596D"/>
    <w:rsid w:val="004E5FEB"/>
    <w:rsid w:val="004E636F"/>
    <w:rsid w:val="004E64D1"/>
    <w:rsid w:val="004E6D8A"/>
    <w:rsid w:val="004E7569"/>
    <w:rsid w:val="004E7872"/>
    <w:rsid w:val="004E7CB9"/>
    <w:rsid w:val="004F05FB"/>
    <w:rsid w:val="004F0E8C"/>
    <w:rsid w:val="004F123D"/>
    <w:rsid w:val="004F1788"/>
    <w:rsid w:val="004F1A6D"/>
    <w:rsid w:val="004F1AF8"/>
    <w:rsid w:val="004F23EC"/>
    <w:rsid w:val="004F2620"/>
    <w:rsid w:val="004F28D0"/>
    <w:rsid w:val="004F37DB"/>
    <w:rsid w:val="004F3D28"/>
    <w:rsid w:val="004F40F6"/>
    <w:rsid w:val="004F41EB"/>
    <w:rsid w:val="004F4C67"/>
    <w:rsid w:val="004F4E3D"/>
    <w:rsid w:val="004F501C"/>
    <w:rsid w:val="004F503C"/>
    <w:rsid w:val="004F5180"/>
    <w:rsid w:val="004F587A"/>
    <w:rsid w:val="004F5A09"/>
    <w:rsid w:val="004F6375"/>
    <w:rsid w:val="004F6490"/>
    <w:rsid w:val="004F693A"/>
    <w:rsid w:val="004F694D"/>
    <w:rsid w:val="004F6954"/>
    <w:rsid w:val="004F7A4F"/>
    <w:rsid w:val="00500667"/>
    <w:rsid w:val="00500FD1"/>
    <w:rsid w:val="00501202"/>
    <w:rsid w:val="005013AA"/>
    <w:rsid w:val="00501446"/>
    <w:rsid w:val="0050192F"/>
    <w:rsid w:val="00501AE7"/>
    <w:rsid w:val="00501BC1"/>
    <w:rsid w:val="005028DC"/>
    <w:rsid w:val="00502DCB"/>
    <w:rsid w:val="00503159"/>
    <w:rsid w:val="0050320B"/>
    <w:rsid w:val="00504AB1"/>
    <w:rsid w:val="00505415"/>
    <w:rsid w:val="00505C0D"/>
    <w:rsid w:val="00506152"/>
    <w:rsid w:val="00507214"/>
    <w:rsid w:val="005075A2"/>
    <w:rsid w:val="005075E0"/>
    <w:rsid w:val="0051014F"/>
    <w:rsid w:val="00510576"/>
    <w:rsid w:val="00510C76"/>
    <w:rsid w:val="005111B7"/>
    <w:rsid w:val="00511312"/>
    <w:rsid w:val="005118F2"/>
    <w:rsid w:val="00511D19"/>
    <w:rsid w:val="00512B6A"/>
    <w:rsid w:val="00513004"/>
    <w:rsid w:val="00513DD6"/>
    <w:rsid w:val="005144F9"/>
    <w:rsid w:val="0051524E"/>
    <w:rsid w:val="00515461"/>
    <w:rsid w:val="00515896"/>
    <w:rsid w:val="00515EAF"/>
    <w:rsid w:val="00515ED3"/>
    <w:rsid w:val="00516043"/>
    <w:rsid w:val="005168EB"/>
    <w:rsid w:val="00516EBC"/>
    <w:rsid w:val="005174F7"/>
    <w:rsid w:val="00517857"/>
    <w:rsid w:val="005207CC"/>
    <w:rsid w:val="00520A6C"/>
    <w:rsid w:val="00520FBA"/>
    <w:rsid w:val="0052121F"/>
    <w:rsid w:val="0052164B"/>
    <w:rsid w:val="005217B4"/>
    <w:rsid w:val="005219FC"/>
    <w:rsid w:val="00521ACE"/>
    <w:rsid w:val="00522391"/>
    <w:rsid w:val="00522C0C"/>
    <w:rsid w:val="00522F7E"/>
    <w:rsid w:val="005230D5"/>
    <w:rsid w:val="005231C8"/>
    <w:rsid w:val="00523C37"/>
    <w:rsid w:val="00523C84"/>
    <w:rsid w:val="0052411E"/>
    <w:rsid w:val="005243AA"/>
    <w:rsid w:val="005243B7"/>
    <w:rsid w:val="0052530F"/>
    <w:rsid w:val="00525623"/>
    <w:rsid w:val="0052598A"/>
    <w:rsid w:val="00525DF3"/>
    <w:rsid w:val="00525F23"/>
    <w:rsid w:val="00526A2A"/>
    <w:rsid w:val="00526E06"/>
    <w:rsid w:val="00526F06"/>
    <w:rsid w:val="00526FEF"/>
    <w:rsid w:val="00527033"/>
    <w:rsid w:val="00527194"/>
    <w:rsid w:val="00527215"/>
    <w:rsid w:val="0052799C"/>
    <w:rsid w:val="00530143"/>
    <w:rsid w:val="005307D6"/>
    <w:rsid w:val="00530CD6"/>
    <w:rsid w:val="005314CC"/>
    <w:rsid w:val="00531526"/>
    <w:rsid w:val="00531D13"/>
    <w:rsid w:val="00532975"/>
    <w:rsid w:val="005329F5"/>
    <w:rsid w:val="00532AA4"/>
    <w:rsid w:val="00532D4E"/>
    <w:rsid w:val="005337BB"/>
    <w:rsid w:val="005338A4"/>
    <w:rsid w:val="00534820"/>
    <w:rsid w:val="0053491F"/>
    <w:rsid w:val="00534C00"/>
    <w:rsid w:val="00534D28"/>
    <w:rsid w:val="00535194"/>
    <w:rsid w:val="00535269"/>
    <w:rsid w:val="00535ACF"/>
    <w:rsid w:val="00535C64"/>
    <w:rsid w:val="00535F8B"/>
    <w:rsid w:val="00537427"/>
    <w:rsid w:val="0053753D"/>
    <w:rsid w:val="005403B7"/>
    <w:rsid w:val="00540603"/>
    <w:rsid w:val="00540791"/>
    <w:rsid w:val="00540A1C"/>
    <w:rsid w:val="00540A6E"/>
    <w:rsid w:val="00540A83"/>
    <w:rsid w:val="00540C25"/>
    <w:rsid w:val="005415EE"/>
    <w:rsid w:val="005417C2"/>
    <w:rsid w:val="005419D5"/>
    <w:rsid w:val="005420BE"/>
    <w:rsid w:val="0054265F"/>
    <w:rsid w:val="005429E4"/>
    <w:rsid w:val="005439D5"/>
    <w:rsid w:val="00544990"/>
    <w:rsid w:val="0054554E"/>
    <w:rsid w:val="00545753"/>
    <w:rsid w:val="00545990"/>
    <w:rsid w:val="005464F3"/>
    <w:rsid w:val="005476B9"/>
    <w:rsid w:val="00547802"/>
    <w:rsid w:val="00547DA7"/>
    <w:rsid w:val="00550293"/>
    <w:rsid w:val="005511C8"/>
    <w:rsid w:val="0055198F"/>
    <w:rsid w:val="00551EBD"/>
    <w:rsid w:val="005521AD"/>
    <w:rsid w:val="00552357"/>
    <w:rsid w:val="00552B60"/>
    <w:rsid w:val="005543B4"/>
    <w:rsid w:val="00554EAB"/>
    <w:rsid w:val="00554EB5"/>
    <w:rsid w:val="00554EC8"/>
    <w:rsid w:val="00555BC7"/>
    <w:rsid w:val="005564C3"/>
    <w:rsid w:val="00556947"/>
    <w:rsid w:val="00557105"/>
    <w:rsid w:val="0055729B"/>
    <w:rsid w:val="00557561"/>
    <w:rsid w:val="00557862"/>
    <w:rsid w:val="00560AF8"/>
    <w:rsid w:val="005615D9"/>
    <w:rsid w:val="00561808"/>
    <w:rsid w:val="005623EB"/>
    <w:rsid w:val="00563EE1"/>
    <w:rsid w:val="0056426B"/>
    <w:rsid w:val="005644A2"/>
    <w:rsid w:val="00564A08"/>
    <w:rsid w:val="0056509B"/>
    <w:rsid w:val="005651D1"/>
    <w:rsid w:val="0056528D"/>
    <w:rsid w:val="00565668"/>
    <w:rsid w:val="005674A7"/>
    <w:rsid w:val="00567FCA"/>
    <w:rsid w:val="00567FFE"/>
    <w:rsid w:val="00570084"/>
    <w:rsid w:val="005702E4"/>
    <w:rsid w:val="00570B96"/>
    <w:rsid w:val="0057165D"/>
    <w:rsid w:val="005718E8"/>
    <w:rsid w:val="00571D31"/>
    <w:rsid w:val="0057299E"/>
    <w:rsid w:val="00572E4D"/>
    <w:rsid w:val="00573292"/>
    <w:rsid w:val="00573309"/>
    <w:rsid w:val="0057348B"/>
    <w:rsid w:val="00573BC7"/>
    <w:rsid w:val="005749AB"/>
    <w:rsid w:val="005756C4"/>
    <w:rsid w:val="005757E4"/>
    <w:rsid w:val="0057621A"/>
    <w:rsid w:val="005765B3"/>
    <w:rsid w:val="00576952"/>
    <w:rsid w:val="00576CC6"/>
    <w:rsid w:val="00576DD0"/>
    <w:rsid w:val="005775EE"/>
    <w:rsid w:val="00577659"/>
    <w:rsid w:val="00580CFF"/>
    <w:rsid w:val="00581034"/>
    <w:rsid w:val="0058183A"/>
    <w:rsid w:val="005829A0"/>
    <w:rsid w:val="00583ABC"/>
    <w:rsid w:val="00583B5B"/>
    <w:rsid w:val="00584CA2"/>
    <w:rsid w:val="00585E10"/>
    <w:rsid w:val="00586425"/>
    <w:rsid w:val="005864C4"/>
    <w:rsid w:val="00586522"/>
    <w:rsid w:val="00586683"/>
    <w:rsid w:val="005900E2"/>
    <w:rsid w:val="00590483"/>
    <w:rsid w:val="00590FC4"/>
    <w:rsid w:val="005913E4"/>
    <w:rsid w:val="005922A0"/>
    <w:rsid w:val="00592525"/>
    <w:rsid w:val="0059261C"/>
    <w:rsid w:val="00592692"/>
    <w:rsid w:val="00592867"/>
    <w:rsid w:val="00592F8B"/>
    <w:rsid w:val="00593692"/>
    <w:rsid w:val="00593D06"/>
    <w:rsid w:val="00593D68"/>
    <w:rsid w:val="00594795"/>
    <w:rsid w:val="00594A6D"/>
    <w:rsid w:val="00594D9E"/>
    <w:rsid w:val="00595106"/>
    <w:rsid w:val="005953BF"/>
    <w:rsid w:val="0059562E"/>
    <w:rsid w:val="00595661"/>
    <w:rsid w:val="005957EC"/>
    <w:rsid w:val="00596F9A"/>
    <w:rsid w:val="00597DAB"/>
    <w:rsid w:val="00597F92"/>
    <w:rsid w:val="005A094B"/>
    <w:rsid w:val="005A115B"/>
    <w:rsid w:val="005A18EA"/>
    <w:rsid w:val="005A2112"/>
    <w:rsid w:val="005A26B2"/>
    <w:rsid w:val="005A273D"/>
    <w:rsid w:val="005A2E48"/>
    <w:rsid w:val="005A3378"/>
    <w:rsid w:val="005A34D2"/>
    <w:rsid w:val="005A3522"/>
    <w:rsid w:val="005A3EBD"/>
    <w:rsid w:val="005A3F03"/>
    <w:rsid w:val="005A44ED"/>
    <w:rsid w:val="005A46CC"/>
    <w:rsid w:val="005A4BFB"/>
    <w:rsid w:val="005A4C4A"/>
    <w:rsid w:val="005A57E5"/>
    <w:rsid w:val="005A5CCF"/>
    <w:rsid w:val="005A629F"/>
    <w:rsid w:val="005A6969"/>
    <w:rsid w:val="005A6A9F"/>
    <w:rsid w:val="005A6B81"/>
    <w:rsid w:val="005A6E20"/>
    <w:rsid w:val="005A6E49"/>
    <w:rsid w:val="005A6EBD"/>
    <w:rsid w:val="005A6F34"/>
    <w:rsid w:val="005A76A1"/>
    <w:rsid w:val="005A7F07"/>
    <w:rsid w:val="005B00FC"/>
    <w:rsid w:val="005B0568"/>
    <w:rsid w:val="005B0B64"/>
    <w:rsid w:val="005B0DDB"/>
    <w:rsid w:val="005B11DF"/>
    <w:rsid w:val="005B127E"/>
    <w:rsid w:val="005B1B7B"/>
    <w:rsid w:val="005B202C"/>
    <w:rsid w:val="005B2229"/>
    <w:rsid w:val="005B2585"/>
    <w:rsid w:val="005B2F89"/>
    <w:rsid w:val="005B3391"/>
    <w:rsid w:val="005B34B8"/>
    <w:rsid w:val="005B38CB"/>
    <w:rsid w:val="005B3DC8"/>
    <w:rsid w:val="005B4C45"/>
    <w:rsid w:val="005B4EEE"/>
    <w:rsid w:val="005B51F6"/>
    <w:rsid w:val="005B52F3"/>
    <w:rsid w:val="005B5575"/>
    <w:rsid w:val="005B5C7F"/>
    <w:rsid w:val="005B620C"/>
    <w:rsid w:val="005B67E5"/>
    <w:rsid w:val="005B6DD2"/>
    <w:rsid w:val="005B6E8D"/>
    <w:rsid w:val="005B6ED2"/>
    <w:rsid w:val="005B7B8C"/>
    <w:rsid w:val="005B7FDA"/>
    <w:rsid w:val="005C07FB"/>
    <w:rsid w:val="005C10E0"/>
    <w:rsid w:val="005C1AE7"/>
    <w:rsid w:val="005C1EA2"/>
    <w:rsid w:val="005C2ACA"/>
    <w:rsid w:val="005C2C11"/>
    <w:rsid w:val="005C300E"/>
    <w:rsid w:val="005C3C02"/>
    <w:rsid w:val="005C42DB"/>
    <w:rsid w:val="005C43CD"/>
    <w:rsid w:val="005C4511"/>
    <w:rsid w:val="005C4580"/>
    <w:rsid w:val="005C4891"/>
    <w:rsid w:val="005C4F2D"/>
    <w:rsid w:val="005C6173"/>
    <w:rsid w:val="005C6611"/>
    <w:rsid w:val="005C6653"/>
    <w:rsid w:val="005C6A60"/>
    <w:rsid w:val="005C6DE1"/>
    <w:rsid w:val="005C7675"/>
    <w:rsid w:val="005C7953"/>
    <w:rsid w:val="005C7AA9"/>
    <w:rsid w:val="005C7AB7"/>
    <w:rsid w:val="005D0A33"/>
    <w:rsid w:val="005D0D16"/>
    <w:rsid w:val="005D1134"/>
    <w:rsid w:val="005D14D2"/>
    <w:rsid w:val="005D1A7E"/>
    <w:rsid w:val="005D1FE4"/>
    <w:rsid w:val="005D356E"/>
    <w:rsid w:val="005D37CC"/>
    <w:rsid w:val="005D38DE"/>
    <w:rsid w:val="005D3CA2"/>
    <w:rsid w:val="005D3DD4"/>
    <w:rsid w:val="005D47B9"/>
    <w:rsid w:val="005D4B11"/>
    <w:rsid w:val="005D4CD0"/>
    <w:rsid w:val="005D5776"/>
    <w:rsid w:val="005D5BEC"/>
    <w:rsid w:val="005D6778"/>
    <w:rsid w:val="005D6AFF"/>
    <w:rsid w:val="005D6C3A"/>
    <w:rsid w:val="005D7C46"/>
    <w:rsid w:val="005E150D"/>
    <w:rsid w:val="005E1783"/>
    <w:rsid w:val="005E1D6C"/>
    <w:rsid w:val="005E2641"/>
    <w:rsid w:val="005E3479"/>
    <w:rsid w:val="005E3650"/>
    <w:rsid w:val="005E452E"/>
    <w:rsid w:val="005E50E9"/>
    <w:rsid w:val="005E5238"/>
    <w:rsid w:val="005E5A95"/>
    <w:rsid w:val="005E6227"/>
    <w:rsid w:val="005E702B"/>
    <w:rsid w:val="005E7143"/>
    <w:rsid w:val="005E7752"/>
    <w:rsid w:val="005E7C56"/>
    <w:rsid w:val="005F0697"/>
    <w:rsid w:val="005F085E"/>
    <w:rsid w:val="005F0A03"/>
    <w:rsid w:val="005F0E6D"/>
    <w:rsid w:val="005F0F18"/>
    <w:rsid w:val="005F1C41"/>
    <w:rsid w:val="005F1CD4"/>
    <w:rsid w:val="005F23DD"/>
    <w:rsid w:val="005F2575"/>
    <w:rsid w:val="005F259D"/>
    <w:rsid w:val="005F28F9"/>
    <w:rsid w:val="005F2DE2"/>
    <w:rsid w:val="005F2EC4"/>
    <w:rsid w:val="005F3FBA"/>
    <w:rsid w:val="005F3FD7"/>
    <w:rsid w:val="005F4201"/>
    <w:rsid w:val="005F43CB"/>
    <w:rsid w:val="005F49DF"/>
    <w:rsid w:val="005F4CE3"/>
    <w:rsid w:val="005F4F35"/>
    <w:rsid w:val="005F599A"/>
    <w:rsid w:val="005F5BEE"/>
    <w:rsid w:val="005F633D"/>
    <w:rsid w:val="005F639A"/>
    <w:rsid w:val="005F645F"/>
    <w:rsid w:val="005F681B"/>
    <w:rsid w:val="005F69DB"/>
    <w:rsid w:val="005F726C"/>
    <w:rsid w:val="005F72B7"/>
    <w:rsid w:val="005F7594"/>
    <w:rsid w:val="005F765A"/>
    <w:rsid w:val="005F79EA"/>
    <w:rsid w:val="005F7E4F"/>
    <w:rsid w:val="006003B5"/>
    <w:rsid w:val="006005F8"/>
    <w:rsid w:val="00600E31"/>
    <w:rsid w:val="00601058"/>
    <w:rsid w:val="0060125C"/>
    <w:rsid w:val="00601A2B"/>
    <w:rsid w:val="0060202C"/>
    <w:rsid w:val="0060285B"/>
    <w:rsid w:val="006028E7"/>
    <w:rsid w:val="00602C62"/>
    <w:rsid w:val="00604CA6"/>
    <w:rsid w:val="006050D3"/>
    <w:rsid w:val="00605476"/>
    <w:rsid w:val="00605699"/>
    <w:rsid w:val="00606541"/>
    <w:rsid w:val="00606CEF"/>
    <w:rsid w:val="006072FA"/>
    <w:rsid w:val="006077A1"/>
    <w:rsid w:val="00607EDC"/>
    <w:rsid w:val="0061017C"/>
    <w:rsid w:val="006104CF"/>
    <w:rsid w:val="00610769"/>
    <w:rsid w:val="00610A63"/>
    <w:rsid w:val="00611057"/>
    <w:rsid w:val="0061112B"/>
    <w:rsid w:val="0061178D"/>
    <w:rsid w:val="00611A9B"/>
    <w:rsid w:val="00612972"/>
    <w:rsid w:val="0061308C"/>
    <w:rsid w:val="00615508"/>
    <w:rsid w:val="00616AA8"/>
    <w:rsid w:val="00616BC2"/>
    <w:rsid w:val="00616E55"/>
    <w:rsid w:val="00617021"/>
    <w:rsid w:val="00617349"/>
    <w:rsid w:val="0061764C"/>
    <w:rsid w:val="00617B99"/>
    <w:rsid w:val="00620236"/>
    <w:rsid w:val="0062060F"/>
    <w:rsid w:val="00620EC0"/>
    <w:rsid w:val="00621455"/>
    <w:rsid w:val="006234EB"/>
    <w:rsid w:val="0062364A"/>
    <w:rsid w:val="00623C9A"/>
    <w:rsid w:val="006245C7"/>
    <w:rsid w:val="006246EC"/>
    <w:rsid w:val="00625754"/>
    <w:rsid w:val="0062591A"/>
    <w:rsid w:val="00625D69"/>
    <w:rsid w:val="00625EC7"/>
    <w:rsid w:val="00625F0F"/>
    <w:rsid w:val="0062673F"/>
    <w:rsid w:val="00626E70"/>
    <w:rsid w:val="006270F7"/>
    <w:rsid w:val="0062738C"/>
    <w:rsid w:val="00627475"/>
    <w:rsid w:val="006278C1"/>
    <w:rsid w:val="006278D2"/>
    <w:rsid w:val="00627A25"/>
    <w:rsid w:val="00627CFC"/>
    <w:rsid w:val="00627D2D"/>
    <w:rsid w:val="0063087C"/>
    <w:rsid w:val="00630BEB"/>
    <w:rsid w:val="00631823"/>
    <w:rsid w:val="00631CAC"/>
    <w:rsid w:val="0063210C"/>
    <w:rsid w:val="006323B5"/>
    <w:rsid w:val="006327BD"/>
    <w:rsid w:val="00633662"/>
    <w:rsid w:val="00633732"/>
    <w:rsid w:val="00633B7E"/>
    <w:rsid w:val="006350CA"/>
    <w:rsid w:val="0063558A"/>
    <w:rsid w:val="00635832"/>
    <w:rsid w:val="00635C08"/>
    <w:rsid w:val="00635E33"/>
    <w:rsid w:val="006368A5"/>
    <w:rsid w:val="00637410"/>
    <w:rsid w:val="00637426"/>
    <w:rsid w:val="006376A4"/>
    <w:rsid w:val="0063792D"/>
    <w:rsid w:val="00637F1B"/>
    <w:rsid w:val="00640D82"/>
    <w:rsid w:val="00640FD9"/>
    <w:rsid w:val="00641178"/>
    <w:rsid w:val="00642384"/>
    <w:rsid w:val="00642712"/>
    <w:rsid w:val="00642A89"/>
    <w:rsid w:val="00642F28"/>
    <w:rsid w:val="00643953"/>
    <w:rsid w:val="00643AF4"/>
    <w:rsid w:val="00644352"/>
    <w:rsid w:val="00644833"/>
    <w:rsid w:val="00644BDA"/>
    <w:rsid w:val="00644D19"/>
    <w:rsid w:val="00644ED0"/>
    <w:rsid w:val="00645717"/>
    <w:rsid w:val="00645E7B"/>
    <w:rsid w:val="006464D4"/>
    <w:rsid w:val="00646F11"/>
    <w:rsid w:val="0064719A"/>
    <w:rsid w:val="00647407"/>
    <w:rsid w:val="0064776C"/>
    <w:rsid w:val="00647B62"/>
    <w:rsid w:val="00647BF0"/>
    <w:rsid w:val="00647F1E"/>
    <w:rsid w:val="0065016E"/>
    <w:rsid w:val="0065019D"/>
    <w:rsid w:val="0065047E"/>
    <w:rsid w:val="006504CB"/>
    <w:rsid w:val="006507DF"/>
    <w:rsid w:val="00650C79"/>
    <w:rsid w:val="00650F33"/>
    <w:rsid w:val="0065121F"/>
    <w:rsid w:val="00651661"/>
    <w:rsid w:val="006523F4"/>
    <w:rsid w:val="00652C1E"/>
    <w:rsid w:val="00653484"/>
    <w:rsid w:val="00654729"/>
    <w:rsid w:val="00654B4D"/>
    <w:rsid w:val="00655275"/>
    <w:rsid w:val="00655692"/>
    <w:rsid w:val="00655A02"/>
    <w:rsid w:val="00655C60"/>
    <w:rsid w:val="00655C92"/>
    <w:rsid w:val="00655C93"/>
    <w:rsid w:val="006569AD"/>
    <w:rsid w:val="00656B60"/>
    <w:rsid w:val="00656C29"/>
    <w:rsid w:val="00656C62"/>
    <w:rsid w:val="00656D95"/>
    <w:rsid w:val="00657350"/>
    <w:rsid w:val="00657E73"/>
    <w:rsid w:val="006600FF"/>
    <w:rsid w:val="00660491"/>
    <w:rsid w:val="006604E9"/>
    <w:rsid w:val="00660B01"/>
    <w:rsid w:val="00660C14"/>
    <w:rsid w:val="00661B01"/>
    <w:rsid w:val="00662304"/>
    <w:rsid w:val="0066263E"/>
    <w:rsid w:val="006629F5"/>
    <w:rsid w:val="00662E4F"/>
    <w:rsid w:val="00663995"/>
    <w:rsid w:val="006643B4"/>
    <w:rsid w:val="00665216"/>
    <w:rsid w:val="00665717"/>
    <w:rsid w:val="00665908"/>
    <w:rsid w:val="00666149"/>
    <w:rsid w:val="006665E4"/>
    <w:rsid w:val="00666EAF"/>
    <w:rsid w:val="00667015"/>
    <w:rsid w:val="0066771C"/>
    <w:rsid w:val="00667FA9"/>
    <w:rsid w:val="006709F9"/>
    <w:rsid w:val="00670A23"/>
    <w:rsid w:val="00670FB3"/>
    <w:rsid w:val="006713D7"/>
    <w:rsid w:val="00671591"/>
    <w:rsid w:val="006719BF"/>
    <w:rsid w:val="00671C65"/>
    <w:rsid w:val="00671DE4"/>
    <w:rsid w:val="0067212A"/>
    <w:rsid w:val="00673B4F"/>
    <w:rsid w:val="006746FB"/>
    <w:rsid w:val="00674C20"/>
    <w:rsid w:val="00674F45"/>
    <w:rsid w:val="006772E1"/>
    <w:rsid w:val="00677370"/>
    <w:rsid w:val="00677E81"/>
    <w:rsid w:val="00677F9A"/>
    <w:rsid w:val="006806E0"/>
    <w:rsid w:val="006808A2"/>
    <w:rsid w:val="00680E8B"/>
    <w:rsid w:val="00680E91"/>
    <w:rsid w:val="00681E25"/>
    <w:rsid w:val="00681ECF"/>
    <w:rsid w:val="006823E4"/>
    <w:rsid w:val="0068289E"/>
    <w:rsid w:val="00682F17"/>
    <w:rsid w:val="00682F49"/>
    <w:rsid w:val="006834BF"/>
    <w:rsid w:val="00683912"/>
    <w:rsid w:val="006842A9"/>
    <w:rsid w:val="00684B81"/>
    <w:rsid w:val="00684F65"/>
    <w:rsid w:val="006856BA"/>
    <w:rsid w:val="006857DF"/>
    <w:rsid w:val="00685B4A"/>
    <w:rsid w:val="006861E5"/>
    <w:rsid w:val="0068711F"/>
    <w:rsid w:val="006873A2"/>
    <w:rsid w:val="006907BA"/>
    <w:rsid w:val="006908CF"/>
    <w:rsid w:val="00690D4D"/>
    <w:rsid w:val="00690FF7"/>
    <w:rsid w:val="00691296"/>
    <w:rsid w:val="006914B2"/>
    <w:rsid w:val="006917F7"/>
    <w:rsid w:val="006919FE"/>
    <w:rsid w:val="00692146"/>
    <w:rsid w:val="00692451"/>
    <w:rsid w:val="00692732"/>
    <w:rsid w:val="00692C21"/>
    <w:rsid w:val="006933D2"/>
    <w:rsid w:val="006933DE"/>
    <w:rsid w:val="00693584"/>
    <w:rsid w:val="0069386A"/>
    <w:rsid w:val="00693986"/>
    <w:rsid w:val="00694305"/>
    <w:rsid w:val="00694DAA"/>
    <w:rsid w:val="006953AF"/>
    <w:rsid w:val="006957B0"/>
    <w:rsid w:val="00695937"/>
    <w:rsid w:val="00695E53"/>
    <w:rsid w:val="00695E86"/>
    <w:rsid w:val="00695EB2"/>
    <w:rsid w:val="00696423"/>
    <w:rsid w:val="00696DC1"/>
    <w:rsid w:val="00697298"/>
    <w:rsid w:val="006977DE"/>
    <w:rsid w:val="006978BA"/>
    <w:rsid w:val="00697A03"/>
    <w:rsid w:val="00697A40"/>
    <w:rsid w:val="00697E81"/>
    <w:rsid w:val="00697FB5"/>
    <w:rsid w:val="006A091C"/>
    <w:rsid w:val="006A0E08"/>
    <w:rsid w:val="006A1097"/>
    <w:rsid w:val="006A1397"/>
    <w:rsid w:val="006A15B7"/>
    <w:rsid w:val="006A1939"/>
    <w:rsid w:val="006A2D69"/>
    <w:rsid w:val="006A313C"/>
    <w:rsid w:val="006A3307"/>
    <w:rsid w:val="006A368E"/>
    <w:rsid w:val="006A3F13"/>
    <w:rsid w:val="006A4E5E"/>
    <w:rsid w:val="006A53E3"/>
    <w:rsid w:val="006A542A"/>
    <w:rsid w:val="006A5BFD"/>
    <w:rsid w:val="006A5EA6"/>
    <w:rsid w:val="006A60A8"/>
    <w:rsid w:val="006A6859"/>
    <w:rsid w:val="006A6952"/>
    <w:rsid w:val="006A6BFA"/>
    <w:rsid w:val="006A6E62"/>
    <w:rsid w:val="006A72CA"/>
    <w:rsid w:val="006A72E3"/>
    <w:rsid w:val="006A75AF"/>
    <w:rsid w:val="006A761A"/>
    <w:rsid w:val="006A762E"/>
    <w:rsid w:val="006A797E"/>
    <w:rsid w:val="006B048E"/>
    <w:rsid w:val="006B0CDC"/>
    <w:rsid w:val="006B1630"/>
    <w:rsid w:val="006B180A"/>
    <w:rsid w:val="006B1925"/>
    <w:rsid w:val="006B1FB3"/>
    <w:rsid w:val="006B242B"/>
    <w:rsid w:val="006B26A9"/>
    <w:rsid w:val="006B2A4D"/>
    <w:rsid w:val="006B2B44"/>
    <w:rsid w:val="006B361F"/>
    <w:rsid w:val="006B39CD"/>
    <w:rsid w:val="006B3B05"/>
    <w:rsid w:val="006B3BDA"/>
    <w:rsid w:val="006B409F"/>
    <w:rsid w:val="006B4539"/>
    <w:rsid w:val="006B45D3"/>
    <w:rsid w:val="006B4605"/>
    <w:rsid w:val="006B49DA"/>
    <w:rsid w:val="006B4F99"/>
    <w:rsid w:val="006B50E6"/>
    <w:rsid w:val="006B51C1"/>
    <w:rsid w:val="006B5B76"/>
    <w:rsid w:val="006B61BA"/>
    <w:rsid w:val="006B6256"/>
    <w:rsid w:val="006B646F"/>
    <w:rsid w:val="006B681E"/>
    <w:rsid w:val="006B6956"/>
    <w:rsid w:val="006B695A"/>
    <w:rsid w:val="006B6D6C"/>
    <w:rsid w:val="006B75B3"/>
    <w:rsid w:val="006B7610"/>
    <w:rsid w:val="006B7E41"/>
    <w:rsid w:val="006B7E46"/>
    <w:rsid w:val="006C01A9"/>
    <w:rsid w:val="006C0264"/>
    <w:rsid w:val="006C034C"/>
    <w:rsid w:val="006C0433"/>
    <w:rsid w:val="006C054F"/>
    <w:rsid w:val="006C070E"/>
    <w:rsid w:val="006C0A28"/>
    <w:rsid w:val="006C0BE8"/>
    <w:rsid w:val="006C0C48"/>
    <w:rsid w:val="006C12D9"/>
    <w:rsid w:val="006C1332"/>
    <w:rsid w:val="006C1EF3"/>
    <w:rsid w:val="006C2940"/>
    <w:rsid w:val="006C29EE"/>
    <w:rsid w:val="006C3663"/>
    <w:rsid w:val="006C3868"/>
    <w:rsid w:val="006C4109"/>
    <w:rsid w:val="006C4309"/>
    <w:rsid w:val="006C490D"/>
    <w:rsid w:val="006C4A06"/>
    <w:rsid w:val="006C5248"/>
    <w:rsid w:val="006C59A7"/>
    <w:rsid w:val="006C5F12"/>
    <w:rsid w:val="006C5F6D"/>
    <w:rsid w:val="006C6407"/>
    <w:rsid w:val="006C670B"/>
    <w:rsid w:val="006C7040"/>
    <w:rsid w:val="006C70F6"/>
    <w:rsid w:val="006C7434"/>
    <w:rsid w:val="006C7C78"/>
    <w:rsid w:val="006C7F3A"/>
    <w:rsid w:val="006D0019"/>
    <w:rsid w:val="006D00F3"/>
    <w:rsid w:val="006D0CAC"/>
    <w:rsid w:val="006D0E37"/>
    <w:rsid w:val="006D1281"/>
    <w:rsid w:val="006D149A"/>
    <w:rsid w:val="006D2092"/>
    <w:rsid w:val="006D2C0A"/>
    <w:rsid w:val="006D3B12"/>
    <w:rsid w:val="006D3FD2"/>
    <w:rsid w:val="006D4322"/>
    <w:rsid w:val="006D4AC1"/>
    <w:rsid w:val="006D4FF9"/>
    <w:rsid w:val="006D5056"/>
    <w:rsid w:val="006D5384"/>
    <w:rsid w:val="006D5B56"/>
    <w:rsid w:val="006D5D8E"/>
    <w:rsid w:val="006D5E8E"/>
    <w:rsid w:val="006D6192"/>
    <w:rsid w:val="006D62DC"/>
    <w:rsid w:val="006D634D"/>
    <w:rsid w:val="006D65D5"/>
    <w:rsid w:val="006D6700"/>
    <w:rsid w:val="006D73ED"/>
    <w:rsid w:val="006D77C0"/>
    <w:rsid w:val="006E0A7C"/>
    <w:rsid w:val="006E0CED"/>
    <w:rsid w:val="006E1638"/>
    <w:rsid w:val="006E1A0C"/>
    <w:rsid w:val="006E1C5E"/>
    <w:rsid w:val="006E28A2"/>
    <w:rsid w:val="006E44BB"/>
    <w:rsid w:val="006E467E"/>
    <w:rsid w:val="006E4ABF"/>
    <w:rsid w:val="006E538B"/>
    <w:rsid w:val="006E7297"/>
    <w:rsid w:val="006E7BB8"/>
    <w:rsid w:val="006E7ECD"/>
    <w:rsid w:val="006F0B5E"/>
    <w:rsid w:val="006F0F7A"/>
    <w:rsid w:val="006F18A9"/>
    <w:rsid w:val="006F18D0"/>
    <w:rsid w:val="006F1BF6"/>
    <w:rsid w:val="006F1C70"/>
    <w:rsid w:val="006F1EF8"/>
    <w:rsid w:val="006F1FA4"/>
    <w:rsid w:val="006F23EB"/>
    <w:rsid w:val="006F27DE"/>
    <w:rsid w:val="006F3328"/>
    <w:rsid w:val="006F3A1C"/>
    <w:rsid w:val="006F425F"/>
    <w:rsid w:val="006F4BA6"/>
    <w:rsid w:val="006F4EF6"/>
    <w:rsid w:val="006F5534"/>
    <w:rsid w:val="006F57CE"/>
    <w:rsid w:val="006F5C70"/>
    <w:rsid w:val="006F5DD0"/>
    <w:rsid w:val="006F6675"/>
    <w:rsid w:val="006F6D5E"/>
    <w:rsid w:val="006F6EBB"/>
    <w:rsid w:val="006F7A6F"/>
    <w:rsid w:val="006F7E5B"/>
    <w:rsid w:val="007001EB"/>
    <w:rsid w:val="00700A1F"/>
    <w:rsid w:val="00700E9F"/>
    <w:rsid w:val="00700F43"/>
    <w:rsid w:val="00701B7E"/>
    <w:rsid w:val="007022AD"/>
    <w:rsid w:val="00702706"/>
    <w:rsid w:val="007031C9"/>
    <w:rsid w:val="00703437"/>
    <w:rsid w:val="00703794"/>
    <w:rsid w:val="007039CF"/>
    <w:rsid w:val="00703B8C"/>
    <w:rsid w:val="00704AB1"/>
    <w:rsid w:val="00704AE5"/>
    <w:rsid w:val="0070586E"/>
    <w:rsid w:val="00705914"/>
    <w:rsid w:val="00705D93"/>
    <w:rsid w:val="007069F2"/>
    <w:rsid w:val="00706BE6"/>
    <w:rsid w:val="00706E84"/>
    <w:rsid w:val="00707167"/>
    <w:rsid w:val="00707375"/>
    <w:rsid w:val="00710BCB"/>
    <w:rsid w:val="00711E5A"/>
    <w:rsid w:val="007120D8"/>
    <w:rsid w:val="0071215A"/>
    <w:rsid w:val="00712199"/>
    <w:rsid w:val="0071263C"/>
    <w:rsid w:val="007128BD"/>
    <w:rsid w:val="0071303D"/>
    <w:rsid w:val="00713C0C"/>
    <w:rsid w:val="0071455C"/>
    <w:rsid w:val="0071463E"/>
    <w:rsid w:val="00714958"/>
    <w:rsid w:val="0071546C"/>
    <w:rsid w:val="00715CCD"/>
    <w:rsid w:val="00715DD2"/>
    <w:rsid w:val="00716310"/>
    <w:rsid w:val="00717212"/>
    <w:rsid w:val="0071790E"/>
    <w:rsid w:val="00717AFE"/>
    <w:rsid w:val="00717CE4"/>
    <w:rsid w:val="00717D46"/>
    <w:rsid w:val="00720487"/>
    <w:rsid w:val="00720606"/>
    <w:rsid w:val="00721358"/>
    <w:rsid w:val="007213D9"/>
    <w:rsid w:val="00721461"/>
    <w:rsid w:val="0072199D"/>
    <w:rsid w:val="007219FC"/>
    <w:rsid w:val="00721F3E"/>
    <w:rsid w:val="00722290"/>
    <w:rsid w:val="00722A35"/>
    <w:rsid w:val="00723FA1"/>
    <w:rsid w:val="0072416C"/>
    <w:rsid w:val="007249F6"/>
    <w:rsid w:val="00724DA5"/>
    <w:rsid w:val="00725ABE"/>
    <w:rsid w:val="00725D1D"/>
    <w:rsid w:val="00725EF4"/>
    <w:rsid w:val="00725F62"/>
    <w:rsid w:val="007260EB"/>
    <w:rsid w:val="007263EC"/>
    <w:rsid w:val="00726EB9"/>
    <w:rsid w:val="007270E6"/>
    <w:rsid w:val="00730208"/>
    <w:rsid w:val="00730A79"/>
    <w:rsid w:val="007316F3"/>
    <w:rsid w:val="00731E96"/>
    <w:rsid w:val="00732426"/>
    <w:rsid w:val="00732457"/>
    <w:rsid w:val="007324FD"/>
    <w:rsid w:val="00732B7B"/>
    <w:rsid w:val="00732D32"/>
    <w:rsid w:val="00732FC3"/>
    <w:rsid w:val="00733265"/>
    <w:rsid w:val="007338D9"/>
    <w:rsid w:val="00733A32"/>
    <w:rsid w:val="00733B1B"/>
    <w:rsid w:val="00733D1E"/>
    <w:rsid w:val="007349E7"/>
    <w:rsid w:val="00735036"/>
    <w:rsid w:val="0073538B"/>
    <w:rsid w:val="007364D5"/>
    <w:rsid w:val="0073688C"/>
    <w:rsid w:val="00736905"/>
    <w:rsid w:val="00737874"/>
    <w:rsid w:val="00740584"/>
    <w:rsid w:val="007405C8"/>
    <w:rsid w:val="007408B1"/>
    <w:rsid w:val="0074092C"/>
    <w:rsid w:val="00740C3C"/>
    <w:rsid w:val="00741728"/>
    <w:rsid w:val="00741803"/>
    <w:rsid w:val="0074208F"/>
    <w:rsid w:val="00742929"/>
    <w:rsid w:val="00742976"/>
    <w:rsid w:val="007438BE"/>
    <w:rsid w:val="00743FCE"/>
    <w:rsid w:val="00744501"/>
    <w:rsid w:val="00744BCA"/>
    <w:rsid w:val="007461C9"/>
    <w:rsid w:val="0074635A"/>
    <w:rsid w:val="007469C5"/>
    <w:rsid w:val="00746EA6"/>
    <w:rsid w:val="00747566"/>
    <w:rsid w:val="007479A9"/>
    <w:rsid w:val="00747A52"/>
    <w:rsid w:val="00747A6D"/>
    <w:rsid w:val="0075050A"/>
    <w:rsid w:val="00750B10"/>
    <w:rsid w:val="00752049"/>
    <w:rsid w:val="00752512"/>
    <w:rsid w:val="00752514"/>
    <w:rsid w:val="00752BC6"/>
    <w:rsid w:val="00753798"/>
    <w:rsid w:val="007543BD"/>
    <w:rsid w:val="007544DA"/>
    <w:rsid w:val="007544FC"/>
    <w:rsid w:val="007545E4"/>
    <w:rsid w:val="007545E5"/>
    <w:rsid w:val="00754D09"/>
    <w:rsid w:val="007553AA"/>
    <w:rsid w:val="007558FC"/>
    <w:rsid w:val="007563F0"/>
    <w:rsid w:val="00756932"/>
    <w:rsid w:val="00756AF9"/>
    <w:rsid w:val="00756ED4"/>
    <w:rsid w:val="007571BE"/>
    <w:rsid w:val="007576E5"/>
    <w:rsid w:val="007577E1"/>
    <w:rsid w:val="00757C23"/>
    <w:rsid w:val="00760289"/>
    <w:rsid w:val="00760353"/>
    <w:rsid w:val="00761407"/>
    <w:rsid w:val="00761A7B"/>
    <w:rsid w:val="00761D0E"/>
    <w:rsid w:val="00761DC8"/>
    <w:rsid w:val="00761F29"/>
    <w:rsid w:val="0076297E"/>
    <w:rsid w:val="00762F96"/>
    <w:rsid w:val="00763575"/>
    <w:rsid w:val="00763973"/>
    <w:rsid w:val="00764457"/>
    <w:rsid w:val="00764CED"/>
    <w:rsid w:val="00765A22"/>
    <w:rsid w:val="00765B27"/>
    <w:rsid w:val="00766179"/>
    <w:rsid w:val="007667D1"/>
    <w:rsid w:val="0076692A"/>
    <w:rsid w:val="00766EF2"/>
    <w:rsid w:val="007671DE"/>
    <w:rsid w:val="0076741E"/>
    <w:rsid w:val="00770729"/>
    <w:rsid w:val="00770AEA"/>
    <w:rsid w:val="00770DB8"/>
    <w:rsid w:val="00771837"/>
    <w:rsid w:val="00772220"/>
    <w:rsid w:val="00772554"/>
    <w:rsid w:val="00772D4B"/>
    <w:rsid w:val="0077352C"/>
    <w:rsid w:val="007742D1"/>
    <w:rsid w:val="0077440F"/>
    <w:rsid w:val="0077469B"/>
    <w:rsid w:val="00774A90"/>
    <w:rsid w:val="00774F7D"/>
    <w:rsid w:val="007759B8"/>
    <w:rsid w:val="00775D07"/>
    <w:rsid w:val="00776458"/>
    <w:rsid w:val="00777929"/>
    <w:rsid w:val="00777B32"/>
    <w:rsid w:val="00777DE0"/>
    <w:rsid w:val="007801B9"/>
    <w:rsid w:val="0078033B"/>
    <w:rsid w:val="007803A5"/>
    <w:rsid w:val="00780B90"/>
    <w:rsid w:val="00780C83"/>
    <w:rsid w:val="00780F39"/>
    <w:rsid w:val="00781074"/>
    <w:rsid w:val="0078148D"/>
    <w:rsid w:val="007815C2"/>
    <w:rsid w:val="00781867"/>
    <w:rsid w:val="00781E57"/>
    <w:rsid w:val="00781F1B"/>
    <w:rsid w:val="0078212C"/>
    <w:rsid w:val="007822DD"/>
    <w:rsid w:val="00782396"/>
    <w:rsid w:val="00782BE6"/>
    <w:rsid w:val="00782EB8"/>
    <w:rsid w:val="00783032"/>
    <w:rsid w:val="00783171"/>
    <w:rsid w:val="0078361F"/>
    <w:rsid w:val="007836D7"/>
    <w:rsid w:val="00783B45"/>
    <w:rsid w:val="00783CC7"/>
    <w:rsid w:val="00783D1D"/>
    <w:rsid w:val="00783DA8"/>
    <w:rsid w:val="00783F8A"/>
    <w:rsid w:val="00784088"/>
    <w:rsid w:val="007843A4"/>
    <w:rsid w:val="0078440C"/>
    <w:rsid w:val="00784556"/>
    <w:rsid w:val="00784E13"/>
    <w:rsid w:val="007850FD"/>
    <w:rsid w:val="00785215"/>
    <w:rsid w:val="00785A44"/>
    <w:rsid w:val="00785ABC"/>
    <w:rsid w:val="00785C43"/>
    <w:rsid w:val="00786ABB"/>
    <w:rsid w:val="00786EAF"/>
    <w:rsid w:val="00790390"/>
    <w:rsid w:val="00790BC3"/>
    <w:rsid w:val="007913C7"/>
    <w:rsid w:val="00791EF7"/>
    <w:rsid w:val="007926B3"/>
    <w:rsid w:val="00792A68"/>
    <w:rsid w:val="00792CFC"/>
    <w:rsid w:val="00792F12"/>
    <w:rsid w:val="007934D2"/>
    <w:rsid w:val="00793889"/>
    <w:rsid w:val="00794031"/>
    <w:rsid w:val="00794085"/>
    <w:rsid w:val="007947B6"/>
    <w:rsid w:val="00794AFD"/>
    <w:rsid w:val="00794E5B"/>
    <w:rsid w:val="00794EBF"/>
    <w:rsid w:val="00795615"/>
    <w:rsid w:val="00795687"/>
    <w:rsid w:val="00795712"/>
    <w:rsid w:val="00795A23"/>
    <w:rsid w:val="00795D21"/>
    <w:rsid w:val="00796185"/>
    <w:rsid w:val="00796397"/>
    <w:rsid w:val="00796492"/>
    <w:rsid w:val="00796CDD"/>
    <w:rsid w:val="007970C5"/>
    <w:rsid w:val="0079715F"/>
    <w:rsid w:val="00797962"/>
    <w:rsid w:val="007A0255"/>
    <w:rsid w:val="007A0DE4"/>
    <w:rsid w:val="007A0E56"/>
    <w:rsid w:val="007A19A5"/>
    <w:rsid w:val="007A2493"/>
    <w:rsid w:val="007A3AC3"/>
    <w:rsid w:val="007A46FC"/>
    <w:rsid w:val="007A5C88"/>
    <w:rsid w:val="007A5ECC"/>
    <w:rsid w:val="007A6B89"/>
    <w:rsid w:val="007A6C11"/>
    <w:rsid w:val="007A6C2D"/>
    <w:rsid w:val="007A6D63"/>
    <w:rsid w:val="007A754D"/>
    <w:rsid w:val="007A7757"/>
    <w:rsid w:val="007B081D"/>
    <w:rsid w:val="007B0846"/>
    <w:rsid w:val="007B0FE1"/>
    <w:rsid w:val="007B13FB"/>
    <w:rsid w:val="007B279E"/>
    <w:rsid w:val="007B3A4F"/>
    <w:rsid w:val="007B3B48"/>
    <w:rsid w:val="007B3E19"/>
    <w:rsid w:val="007B3E52"/>
    <w:rsid w:val="007B44CA"/>
    <w:rsid w:val="007B469A"/>
    <w:rsid w:val="007B46F9"/>
    <w:rsid w:val="007B4940"/>
    <w:rsid w:val="007B4A83"/>
    <w:rsid w:val="007B4DDB"/>
    <w:rsid w:val="007B5B80"/>
    <w:rsid w:val="007B5DAB"/>
    <w:rsid w:val="007B5DD9"/>
    <w:rsid w:val="007B6510"/>
    <w:rsid w:val="007B6711"/>
    <w:rsid w:val="007B6E76"/>
    <w:rsid w:val="007B6EB1"/>
    <w:rsid w:val="007B7494"/>
    <w:rsid w:val="007B79DA"/>
    <w:rsid w:val="007B7A48"/>
    <w:rsid w:val="007C060F"/>
    <w:rsid w:val="007C0863"/>
    <w:rsid w:val="007C0EA0"/>
    <w:rsid w:val="007C0FB6"/>
    <w:rsid w:val="007C15EA"/>
    <w:rsid w:val="007C16DB"/>
    <w:rsid w:val="007C2EE4"/>
    <w:rsid w:val="007C3008"/>
    <w:rsid w:val="007C32DD"/>
    <w:rsid w:val="007C38C5"/>
    <w:rsid w:val="007C3E56"/>
    <w:rsid w:val="007C3E7D"/>
    <w:rsid w:val="007C3F5E"/>
    <w:rsid w:val="007C42C6"/>
    <w:rsid w:val="007C4B4F"/>
    <w:rsid w:val="007C61A0"/>
    <w:rsid w:val="007C6842"/>
    <w:rsid w:val="007C69AE"/>
    <w:rsid w:val="007C6A00"/>
    <w:rsid w:val="007C6B13"/>
    <w:rsid w:val="007C6F1D"/>
    <w:rsid w:val="007C754C"/>
    <w:rsid w:val="007C7DA0"/>
    <w:rsid w:val="007D07B6"/>
    <w:rsid w:val="007D15C7"/>
    <w:rsid w:val="007D18DE"/>
    <w:rsid w:val="007D1D83"/>
    <w:rsid w:val="007D2210"/>
    <w:rsid w:val="007D2298"/>
    <w:rsid w:val="007D25F3"/>
    <w:rsid w:val="007D297E"/>
    <w:rsid w:val="007D2DE6"/>
    <w:rsid w:val="007D3631"/>
    <w:rsid w:val="007D381E"/>
    <w:rsid w:val="007D3B45"/>
    <w:rsid w:val="007D3E67"/>
    <w:rsid w:val="007D4A0B"/>
    <w:rsid w:val="007D5529"/>
    <w:rsid w:val="007D5626"/>
    <w:rsid w:val="007D5C0B"/>
    <w:rsid w:val="007D5D05"/>
    <w:rsid w:val="007D6836"/>
    <w:rsid w:val="007D6E2E"/>
    <w:rsid w:val="007D6F42"/>
    <w:rsid w:val="007D72D5"/>
    <w:rsid w:val="007D779F"/>
    <w:rsid w:val="007D7995"/>
    <w:rsid w:val="007D7C85"/>
    <w:rsid w:val="007E0EB4"/>
    <w:rsid w:val="007E174D"/>
    <w:rsid w:val="007E1E56"/>
    <w:rsid w:val="007E2692"/>
    <w:rsid w:val="007E27E1"/>
    <w:rsid w:val="007E2C35"/>
    <w:rsid w:val="007E3032"/>
    <w:rsid w:val="007E317F"/>
    <w:rsid w:val="007E32C3"/>
    <w:rsid w:val="007E3B6B"/>
    <w:rsid w:val="007E3CC1"/>
    <w:rsid w:val="007E3FAC"/>
    <w:rsid w:val="007E4085"/>
    <w:rsid w:val="007E4627"/>
    <w:rsid w:val="007E4B16"/>
    <w:rsid w:val="007E5004"/>
    <w:rsid w:val="007E568B"/>
    <w:rsid w:val="007E5CC7"/>
    <w:rsid w:val="007E7B0A"/>
    <w:rsid w:val="007E7DC0"/>
    <w:rsid w:val="007F03D8"/>
    <w:rsid w:val="007F0402"/>
    <w:rsid w:val="007F0B4E"/>
    <w:rsid w:val="007F11E5"/>
    <w:rsid w:val="007F122E"/>
    <w:rsid w:val="007F166D"/>
    <w:rsid w:val="007F20DC"/>
    <w:rsid w:val="007F2245"/>
    <w:rsid w:val="007F2941"/>
    <w:rsid w:val="007F2D63"/>
    <w:rsid w:val="007F2E85"/>
    <w:rsid w:val="007F30C6"/>
    <w:rsid w:val="007F36EC"/>
    <w:rsid w:val="007F3AA9"/>
    <w:rsid w:val="007F3AAF"/>
    <w:rsid w:val="007F3E38"/>
    <w:rsid w:val="007F3F4C"/>
    <w:rsid w:val="007F44FC"/>
    <w:rsid w:val="007F4D31"/>
    <w:rsid w:val="007F51BC"/>
    <w:rsid w:val="007F5346"/>
    <w:rsid w:val="007F5561"/>
    <w:rsid w:val="007F58F0"/>
    <w:rsid w:val="007F59A3"/>
    <w:rsid w:val="007F5B30"/>
    <w:rsid w:val="007F63DD"/>
    <w:rsid w:val="007F65D0"/>
    <w:rsid w:val="007F7580"/>
    <w:rsid w:val="007F7CFD"/>
    <w:rsid w:val="007F7D80"/>
    <w:rsid w:val="00800068"/>
    <w:rsid w:val="00800E72"/>
    <w:rsid w:val="0080131D"/>
    <w:rsid w:val="008015FF"/>
    <w:rsid w:val="0080218B"/>
    <w:rsid w:val="0080283A"/>
    <w:rsid w:val="00802AB9"/>
    <w:rsid w:val="00802ACE"/>
    <w:rsid w:val="00803797"/>
    <w:rsid w:val="008059BA"/>
    <w:rsid w:val="00805CEB"/>
    <w:rsid w:val="0080605B"/>
    <w:rsid w:val="00806523"/>
    <w:rsid w:val="00806915"/>
    <w:rsid w:val="00806DFD"/>
    <w:rsid w:val="00806E6C"/>
    <w:rsid w:val="00807229"/>
    <w:rsid w:val="00807513"/>
    <w:rsid w:val="00807C0D"/>
    <w:rsid w:val="00810588"/>
    <w:rsid w:val="008108F5"/>
    <w:rsid w:val="00810FB1"/>
    <w:rsid w:val="008112B0"/>
    <w:rsid w:val="00811788"/>
    <w:rsid w:val="00811D34"/>
    <w:rsid w:val="008122DC"/>
    <w:rsid w:val="008137F8"/>
    <w:rsid w:val="008137FF"/>
    <w:rsid w:val="00813A45"/>
    <w:rsid w:val="008140BD"/>
    <w:rsid w:val="008148A2"/>
    <w:rsid w:val="00814D5C"/>
    <w:rsid w:val="00815466"/>
    <w:rsid w:val="00815CF6"/>
    <w:rsid w:val="00815E94"/>
    <w:rsid w:val="00816884"/>
    <w:rsid w:val="008168B4"/>
    <w:rsid w:val="00816905"/>
    <w:rsid w:val="00816A74"/>
    <w:rsid w:val="008170E4"/>
    <w:rsid w:val="00817F7C"/>
    <w:rsid w:val="008203D8"/>
    <w:rsid w:val="00820517"/>
    <w:rsid w:val="008206D6"/>
    <w:rsid w:val="00820763"/>
    <w:rsid w:val="008211DD"/>
    <w:rsid w:val="00821854"/>
    <w:rsid w:val="00821C8A"/>
    <w:rsid w:val="0082259E"/>
    <w:rsid w:val="00822FC5"/>
    <w:rsid w:val="008235BD"/>
    <w:rsid w:val="00823A16"/>
    <w:rsid w:val="00825058"/>
    <w:rsid w:val="00825756"/>
    <w:rsid w:val="00825C56"/>
    <w:rsid w:val="008264C0"/>
    <w:rsid w:val="00826539"/>
    <w:rsid w:val="00826611"/>
    <w:rsid w:val="008267B1"/>
    <w:rsid w:val="008269E7"/>
    <w:rsid w:val="00827417"/>
    <w:rsid w:val="008274F1"/>
    <w:rsid w:val="00827DB8"/>
    <w:rsid w:val="008309FE"/>
    <w:rsid w:val="00830FCA"/>
    <w:rsid w:val="00831278"/>
    <w:rsid w:val="008312AC"/>
    <w:rsid w:val="008316BF"/>
    <w:rsid w:val="00831DA2"/>
    <w:rsid w:val="008322C4"/>
    <w:rsid w:val="00832CD6"/>
    <w:rsid w:val="008333C7"/>
    <w:rsid w:val="0083340C"/>
    <w:rsid w:val="00833B33"/>
    <w:rsid w:val="00833CE3"/>
    <w:rsid w:val="00833E75"/>
    <w:rsid w:val="00834028"/>
    <w:rsid w:val="008342D6"/>
    <w:rsid w:val="00834664"/>
    <w:rsid w:val="008346D9"/>
    <w:rsid w:val="008347E4"/>
    <w:rsid w:val="008348E8"/>
    <w:rsid w:val="00834D3D"/>
    <w:rsid w:val="00835614"/>
    <w:rsid w:val="0083597D"/>
    <w:rsid w:val="00836644"/>
    <w:rsid w:val="00836864"/>
    <w:rsid w:val="00836B28"/>
    <w:rsid w:val="00837499"/>
    <w:rsid w:val="00837FB6"/>
    <w:rsid w:val="0084123C"/>
    <w:rsid w:val="00841406"/>
    <w:rsid w:val="008419DE"/>
    <w:rsid w:val="00842083"/>
    <w:rsid w:val="00842217"/>
    <w:rsid w:val="008428D5"/>
    <w:rsid w:val="00842DF9"/>
    <w:rsid w:val="00842E04"/>
    <w:rsid w:val="008430F4"/>
    <w:rsid w:val="00843510"/>
    <w:rsid w:val="00843EA6"/>
    <w:rsid w:val="008440C4"/>
    <w:rsid w:val="00844218"/>
    <w:rsid w:val="008442FD"/>
    <w:rsid w:val="008445FA"/>
    <w:rsid w:val="00844661"/>
    <w:rsid w:val="008447CA"/>
    <w:rsid w:val="00845666"/>
    <w:rsid w:val="00846052"/>
    <w:rsid w:val="00846A36"/>
    <w:rsid w:val="008474DF"/>
    <w:rsid w:val="00847923"/>
    <w:rsid w:val="008479D1"/>
    <w:rsid w:val="00847F00"/>
    <w:rsid w:val="00847FC3"/>
    <w:rsid w:val="0085050C"/>
    <w:rsid w:val="00851026"/>
    <w:rsid w:val="00851875"/>
    <w:rsid w:val="00851A3A"/>
    <w:rsid w:val="00851BB5"/>
    <w:rsid w:val="0085221D"/>
    <w:rsid w:val="008523EF"/>
    <w:rsid w:val="008524F7"/>
    <w:rsid w:val="00853426"/>
    <w:rsid w:val="008535E9"/>
    <w:rsid w:val="00853F4D"/>
    <w:rsid w:val="008546F0"/>
    <w:rsid w:val="00854D79"/>
    <w:rsid w:val="008558E6"/>
    <w:rsid w:val="008560E9"/>
    <w:rsid w:val="00856E0D"/>
    <w:rsid w:val="00857453"/>
    <w:rsid w:val="008577D0"/>
    <w:rsid w:val="00857AC4"/>
    <w:rsid w:val="00857EEC"/>
    <w:rsid w:val="0086036D"/>
    <w:rsid w:val="0086139B"/>
    <w:rsid w:val="0086193C"/>
    <w:rsid w:val="00862B6E"/>
    <w:rsid w:val="008631E7"/>
    <w:rsid w:val="00863257"/>
    <w:rsid w:val="008638D7"/>
    <w:rsid w:val="00863F4A"/>
    <w:rsid w:val="008641DD"/>
    <w:rsid w:val="00864CFE"/>
    <w:rsid w:val="0086532F"/>
    <w:rsid w:val="0086535A"/>
    <w:rsid w:val="00865A95"/>
    <w:rsid w:val="00865FD1"/>
    <w:rsid w:val="00865FEE"/>
    <w:rsid w:val="0086654F"/>
    <w:rsid w:val="00866746"/>
    <w:rsid w:val="008669EA"/>
    <w:rsid w:val="008670EA"/>
    <w:rsid w:val="008674C8"/>
    <w:rsid w:val="00867F55"/>
    <w:rsid w:val="00867FA6"/>
    <w:rsid w:val="008702EE"/>
    <w:rsid w:val="00870545"/>
    <w:rsid w:val="0087086A"/>
    <w:rsid w:val="00871B99"/>
    <w:rsid w:val="00872111"/>
    <w:rsid w:val="0087358B"/>
    <w:rsid w:val="00873D88"/>
    <w:rsid w:val="00873E0A"/>
    <w:rsid w:val="00873F34"/>
    <w:rsid w:val="008741A9"/>
    <w:rsid w:val="00874852"/>
    <w:rsid w:val="00874A84"/>
    <w:rsid w:val="00875CC4"/>
    <w:rsid w:val="00875D4F"/>
    <w:rsid w:val="00875EB3"/>
    <w:rsid w:val="00876286"/>
    <w:rsid w:val="008764CC"/>
    <w:rsid w:val="00876590"/>
    <w:rsid w:val="00876726"/>
    <w:rsid w:val="00876BAA"/>
    <w:rsid w:val="00876EA3"/>
    <w:rsid w:val="00877E0E"/>
    <w:rsid w:val="00877ED6"/>
    <w:rsid w:val="00880038"/>
    <w:rsid w:val="00880B36"/>
    <w:rsid w:val="00880F3E"/>
    <w:rsid w:val="0088132A"/>
    <w:rsid w:val="0088165E"/>
    <w:rsid w:val="00883589"/>
    <w:rsid w:val="008841A6"/>
    <w:rsid w:val="00884650"/>
    <w:rsid w:val="0088468F"/>
    <w:rsid w:val="00884A83"/>
    <w:rsid w:val="00885033"/>
    <w:rsid w:val="00885951"/>
    <w:rsid w:val="00885B31"/>
    <w:rsid w:val="00886064"/>
    <w:rsid w:val="0088692E"/>
    <w:rsid w:val="00886B08"/>
    <w:rsid w:val="00886CC6"/>
    <w:rsid w:val="00887A07"/>
    <w:rsid w:val="0089006B"/>
    <w:rsid w:val="008903E7"/>
    <w:rsid w:val="0089088A"/>
    <w:rsid w:val="00890D3A"/>
    <w:rsid w:val="00890D53"/>
    <w:rsid w:val="0089121F"/>
    <w:rsid w:val="008913DE"/>
    <w:rsid w:val="00891691"/>
    <w:rsid w:val="008923E0"/>
    <w:rsid w:val="008925B4"/>
    <w:rsid w:val="00893149"/>
    <w:rsid w:val="00893CBE"/>
    <w:rsid w:val="0089424B"/>
    <w:rsid w:val="008946AB"/>
    <w:rsid w:val="00894B5A"/>
    <w:rsid w:val="00895307"/>
    <w:rsid w:val="00895C8B"/>
    <w:rsid w:val="00896070"/>
    <w:rsid w:val="00896688"/>
    <w:rsid w:val="00896D84"/>
    <w:rsid w:val="00897604"/>
    <w:rsid w:val="0089796E"/>
    <w:rsid w:val="0089797D"/>
    <w:rsid w:val="008A021D"/>
    <w:rsid w:val="008A0415"/>
    <w:rsid w:val="008A04E9"/>
    <w:rsid w:val="008A0BC8"/>
    <w:rsid w:val="008A247D"/>
    <w:rsid w:val="008A2EBD"/>
    <w:rsid w:val="008A316D"/>
    <w:rsid w:val="008A31B0"/>
    <w:rsid w:val="008A3656"/>
    <w:rsid w:val="008A5668"/>
    <w:rsid w:val="008A568C"/>
    <w:rsid w:val="008A5EB5"/>
    <w:rsid w:val="008A6273"/>
    <w:rsid w:val="008A695F"/>
    <w:rsid w:val="008A71CF"/>
    <w:rsid w:val="008A77C9"/>
    <w:rsid w:val="008A7B5D"/>
    <w:rsid w:val="008B039B"/>
    <w:rsid w:val="008B0597"/>
    <w:rsid w:val="008B1279"/>
    <w:rsid w:val="008B1282"/>
    <w:rsid w:val="008B1D9A"/>
    <w:rsid w:val="008B2485"/>
    <w:rsid w:val="008B2869"/>
    <w:rsid w:val="008B3530"/>
    <w:rsid w:val="008B3546"/>
    <w:rsid w:val="008B3B9F"/>
    <w:rsid w:val="008B3BB2"/>
    <w:rsid w:val="008B3CFC"/>
    <w:rsid w:val="008B3FE3"/>
    <w:rsid w:val="008B4674"/>
    <w:rsid w:val="008B5CBC"/>
    <w:rsid w:val="008B5E0A"/>
    <w:rsid w:val="008B5EAE"/>
    <w:rsid w:val="008B6025"/>
    <w:rsid w:val="008B6A2F"/>
    <w:rsid w:val="008B6A84"/>
    <w:rsid w:val="008B6FDD"/>
    <w:rsid w:val="008B6FFC"/>
    <w:rsid w:val="008B7485"/>
    <w:rsid w:val="008B758F"/>
    <w:rsid w:val="008C0843"/>
    <w:rsid w:val="008C092D"/>
    <w:rsid w:val="008C09D5"/>
    <w:rsid w:val="008C1059"/>
    <w:rsid w:val="008C1960"/>
    <w:rsid w:val="008C1DAF"/>
    <w:rsid w:val="008C1F28"/>
    <w:rsid w:val="008C2079"/>
    <w:rsid w:val="008C269C"/>
    <w:rsid w:val="008C286C"/>
    <w:rsid w:val="008C310B"/>
    <w:rsid w:val="008C34BD"/>
    <w:rsid w:val="008C3526"/>
    <w:rsid w:val="008C3CF1"/>
    <w:rsid w:val="008C42AD"/>
    <w:rsid w:val="008C458F"/>
    <w:rsid w:val="008C56D0"/>
    <w:rsid w:val="008C5B37"/>
    <w:rsid w:val="008C5F25"/>
    <w:rsid w:val="008C6566"/>
    <w:rsid w:val="008C675E"/>
    <w:rsid w:val="008C6A78"/>
    <w:rsid w:val="008C6D11"/>
    <w:rsid w:val="008C73B8"/>
    <w:rsid w:val="008C7EBD"/>
    <w:rsid w:val="008D147F"/>
    <w:rsid w:val="008D331C"/>
    <w:rsid w:val="008D3981"/>
    <w:rsid w:val="008D3994"/>
    <w:rsid w:val="008D3B8A"/>
    <w:rsid w:val="008D3BDF"/>
    <w:rsid w:val="008D3F3A"/>
    <w:rsid w:val="008D4961"/>
    <w:rsid w:val="008D49FF"/>
    <w:rsid w:val="008D4BFA"/>
    <w:rsid w:val="008D4CA9"/>
    <w:rsid w:val="008D5057"/>
    <w:rsid w:val="008D53F8"/>
    <w:rsid w:val="008D5400"/>
    <w:rsid w:val="008D5AAD"/>
    <w:rsid w:val="008D5C7A"/>
    <w:rsid w:val="008D5EAC"/>
    <w:rsid w:val="008D5FA4"/>
    <w:rsid w:val="008D6B93"/>
    <w:rsid w:val="008E10FA"/>
    <w:rsid w:val="008E150C"/>
    <w:rsid w:val="008E19E7"/>
    <w:rsid w:val="008E1D78"/>
    <w:rsid w:val="008E25E5"/>
    <w:rsid w:val="008E2A40"/>
    <w:rsid w:val="008E2F28"/>
    <w:rsid w:val="008E325F"/>
    <w:rsid w:val="008E3518"/>
    <w:rsid w:val="008E401D"/>
    <w:rsid w:val="008E4E7C"/>
    <w:rsid w:val="008E55BE"/>
    <w:rsid w:val="008E5F47"/>
    <w:rsid w:val="008E609D"/>
    <w:rsid w:val="008E60F5"/>
    <w:rsid w:val="008E64AB"/>
    <w:rsid w:val="008E6A86"/>
    <w:rsid w:val="008E6B5E"/>
    <w:rsid w:val="008E7143"/>
    <w:rsid w:val="008E7A9B"/>
    <w:rsid w:val="008E7C25"/>
    <w:rsid w:val="008E7C4B"/>
    <w:rsid w:val="008F0554"/>
    <w:rsid w:val="008F15A3"/>
    <w:rsid w:val="008F15EB"/>
    <w:rsid w:val="008F3391"/>
    <w:rsid w:val="008F384D"/>
    <w:rsid w:val="008F4457"/>
    <w:rsid w:val="008F4961"/>
    <w:rsid w:val="008F4F4E"/>
    <w:rsid w:val="008F557A"/>
    <w:rsid w:val="008F5714"/>
    <w:rsid w:val="008F5DFD"/>
    <w:rsid w:val="008F63A9"/>
    <w:rsid w:val="008F64A6"/>
    <w:rsid w:val="008F6ED5"/>
    <w:rsid w:val="008F6F2F"/>
    <w:rsid w:val="008F7857"/>
    <w:rsid w:val="008F78D3"/>
    <w:rsid w:val="009017FE"/>
    <w:rsid w:val="00901AC5"/>
    <w:rsid w:val="0090202B"/>
    <w:rsid w:val="009020A1"/>
    <w:rsid w:val="009021C8"/>
    <w:rsid w:val="009024B0"/>
    <w:rsid w:val="00902502"/>
    <w:rsid w:val="009025FB"/>
    <w:rsid w:val="00902729"/>
    <w:rsid w:val="00903999"/>
    <w:rsid w:val="00903A4F"/>
    <w:rsid w:val="00903AAC"/>
    <w:rsid w:val="00903D5B"/>
    <w:rsid w:val="00903E06"/>
    <w:rsid w:val="00903E29"/>
    <w:rsid w:val="0090462F"/>
    <w:rsid w:val="00904E4E"/>
    <w:rsid w:val="00905035"/>
    <w:rsid w:val="00905096"/>
    <w:rsid w:val="00905164"/>
    <w:rsid w:val="00905376"/>
    <w:rsid w:val="0090540F"/>
    <w:rsid w:val="0090564B"/>
    <w:rsid w:val="00905CC2"/>
    <w:rsid w:val="00905E43"/>
    <w:rsid w:val="00906507"/>
    <w:rsid w:val="009066CD"/>
    <w:rsid w:val="0090677E"/>
    <w:rsid w:val="009067EB"/>
    <w:rsid w:val="00906D73"/>
    <w:rsid w:val="00907A39"/>
    <w:rsid w:val="00907DB9"/>
    <w:rsid w:val="00910FCC"/>
    <w:rsid w:val="00911F86"/>
    <w:rsid w:val="0091215E"/>
    <w:rsid w:val="009124A4"/>
    <w:rsid w:val="0091263F"/>
    <w:rsid w:val="00913009"/>
    <w:rsid w:val="00913040"/>
    <w:rsid w:val="009138C7"/>
    <w:rsid w:val="00913AF9"/>
    <w:rsid w:val="0091427C"/>
    <w:rsid w:val="00914A44"/>
    <w:rsid w:val="00914F68"/>
    <w:rsid w:val="00914FC2"/>
    <w:rsid w:val="0091518E"/>
    <w:rsid w:val="00915C69"/>
    <w:rsid w:val="009165B2"/>
    <w:rsid w:val="00916A3F"/>
    <w:rsid w:val="00916B35"/>
    <w:rsid w:val="00916B48"/>
    <w:rsid w:val="00916EB5"/>
    <w:rsid w:val="00917068"/>
    <w:rsid w:val="00917929"/>
    <w:rsid w:val="00917F08"/>
    <w:rsid w:val="00920062"/>
    <w:rsid w:val="00920095"/>
    <w:rsid w:val="00920167"/>
    <w:rsid w:val="009205C0"/>
    <w:rsid w:val="00920A07"/>
    <w:rsid w:val="00920CE9"/>
    <w:rsid w:val="00920D9C"/>
    <w:rsid w:val="00921307"/>
    <w:rsid w:val="0092177F"/>
    <w:rsid w:val="009217A1"/>
    <w:rsid w:val="00921B3D"/>
    <w:rsid w:val="00921CB5"/>
    <w:rsid w:val="009226E4"/>
    <w:rsid w:val="00922D57"/>
    <w:rsid w:val="00922D6A"/>
    <w:rsid w:val="00922E01"/>
    <w:rsid w:val="00922E0F"/>
    <w:rsid w:val="00922F11"/>
    <w:rsid w:val="0092314A"/>
    <w:rsid w:val="00923603"/>
    <w:rsid w:val="00923A6F"/>
    <w:rsid w:val="0092406F"/>
    <w:rsid w:val="0092456B"/>
    <w:rsid w:val="009246A5"/>
    <w:rsid w:val="00924831"/>
    <w:rsid w:val="009248E1"/>
    <w:rsid w:val="009249C3"/>
    <w:rsid w:val="00925095"/>
    <w:rsid w:val="00925D74"/>
    <w:rsid w:val="00926000"/>
    <w:rsid w:val="009267B9"/>
    <w:rsid w:val="00927089"/>
    <w:rsid w:val="0093197A"/>
    <w:rsid w:val="0093207E"/>
    <w:rsid w:val="009325E3"/>
    <w:rsid w:val="009326C5"/>
    <w:rsid w:val="00932E2E"/>
    <w:rsid w:val="00933A3F"/>
    <w:rsid w:val="0093430D"/>
    <w:rsid w:val="00934E6C"/>
    <w:rsid w:val="0093516F"/>
    <w:rsid w:val="009357CB"/>
    <w:rsid w:val="009360C1"/>
    <w:rsid w:val="00936681"/>
    <w:rsid w:val="00936C8F"/>
    <w:rsid w:val="0093700B"/>
    <w:rsid w:val="00937437"/>
    <w:rsid w:val="00937875"/>
    <w:rsid w:val="00937D46"/>
    <w:rsid w:val="00937DEA"/>
    <w:rsid w:val="0094072F"/>
    <w:rsid w:val="009409EB"/>
    <w:rsid w:val="0094126C"/>
    <w:rsid w:val="009413CD"/>
    <w:rsid w:val="00942094"/>
    <w:rsid w:val="00942190"/>
    <w:rsid w:val="00943716"/>
    <w:rsid w:val="00943FBA"/>
    <w:rsid w:val="0094498E"/>
    <w:rsid w:val="009450F7"/>
    <w:rsid w:val="00945428"/>
    <w:rsid w:val="009454D3"/>
    <w:rsid w:val="009454E8"/>
    <w:rsid w:val="00945ECC"/>
    <w:rsid w:val="009460A7"/>
    <w:rsid w:val="009464DE"/>
    <w:rsid w:val="00946573"/>
    <w:rsid w:val="00946D15"/>
    <w:rsid w:val="00947406"/>
    <w:rsid w:val="009474A2"/>
    <w:rsid w:val="00947B75"/>
    <w:rsid w:val="00950143"/>
    <w:rsid w:val="00951369"/>
    <w:rsid w:val="00951856"/>
    <w:rsid w:val="00951B0A"/>
    <w:rsid w:val="00952A4D"/>
    <w:rsid w:val="00952E3A"/>
    <w:rsid w:val="009532E2"/>
    <w:rsid w:val="009537E5"/>
    <w:rsid w:val="00953A5C"/>
    <w:rsid w:val="00953E40"/>
    <w:rsid w:val="009541E7"/>
    <w:rsid w:val="00954A72"/>
    <w:rsid w:val="00954F17"/>
    <w:rsid w:val="00955738"/>
    <w:rsid w:val="00956223"/>
    <w:rsid w:val="00956680"/>
    <w:rsid w:val="00956774"/>
    <w:rsid w:val="00957122"/>
    <w:rsid w:val="0095725F"/>
    <w:rsid w:val="00957658"/>
    <w:rsid w:val="00957726"/>
    <w:rsid w:val="00960048"/>
    <w:rsid w:val="009600EE"/>
    <w:rsid w:val="009607CA"/>
    <w:rsid w:val="009616F4"/>
    <w:rsid w:val="00961819"/>
    <w:rsid w:val="00961ACD"/>
    <w:rsid w:val="00962048"/>
    <w:rsid w:val="009630B8"/>
    <w:rsid w:val="009632E9"/>
    <w:rsid w:val="0096331E"/>
    <w:rsid w:val="00963786"/>
    <w:rsid w:val="00963D60"/>
    <w:rsid w:val="00964AFA"/>
    <w:rsid w:val="00965843"/>
    <w:rsid w:val="0096601B"/>
    <w:rsid w:val="00966306"/>
    <w:rsid w:val="009667FA"/>
    <w:rsid w:val="00966E84"/>
    <w:rsid w:val="00967037"/>
    <w:rsid w:val="009706BA"/>
    <w:rsid w:val="009707E4"/>
    <w:rsid w:val="00970B85"/>
    <w:rsid w:val="00970D12"/>
    <w:rsid w:val="00971321"/>
    <w:rsid w:val="009715FC"/>
    <w:rsid w:val="009725E9"/>
    <w:rsid w:val="00972980"/>
    <w:rsid w:val="00972F6C"/>
    <w:rsid w:val="0097302B"/>
    <w:rsid w:val="009739BA"/>
    <w:rsid w:val="00973CD7"/>
    <w:rsid w:val="00973D8D"/>
    <w:rsid w:val="0097442E"/>
    <w:rsid w:val="009745CE"/>
    <w:rsid w:val="009747D0"/>
    <w:rsid w:val="00974E11"/>
    <w:rsid w:val="00974FB6"/>
    <w:rsid w:val="00975531"/>
    <w:rsid w:val="00975B2E"/>
    <w:rsid w:val="009761AB"/>
    <w:rsid w:val="00976754"/>
    <w:rsid w:val="00976AA7"/>
    <w:rsid w:val="00976AB2"/>
    <w:rsid w:val="009775F8"/>
    <w:rsid w:val="00977E2E"/>
    <w:rsid w:val="0098084D"/>
    <w:rsid w:val="00980C3F"/>
    <w:rsid w:val="00980D24"/>
    <w:rsid w:val="00980E6B"/>
    <w:rsid w:val="00980EB9"/>
    <w:rsid w:val="0098105B"/>
    <w:rsid w:val="00981128"/>
    <w:rsid w:val="0098157F"/>
    <w:rsid w:val="009818EC"/>
    <w:rsid w:val="00981BD0"/>
    <w:rsid w:val="00981E4C"/>
    <w:rsid w:val="0098212D"/>
    <w:rsid w:val="009823F6"/>
    <w:rsid w:val="009825CE"/>
    <w:rsid w:val="009827FF"/>
    <w:rsid w:val="00982872"/>
    <w:rsid w:val="00982EBC"/>
    <w:rsid w:val="0098379E"/>
    <w:rsid w:val="009837E3"/>
    <w:rsid w:val="0098381F"/>
    <w:rsid w:val="00983C6A"/>
    <w:rsid w:val="0098512D"/>
    <w:rsid w:val="0098603B"/>
    <w:rsid w:val="009860F7"/>
    <w:rsid w:val="00986236"/>
    <w:rsid w:val="0099014B"/>
    <w:rsid w:val="009903AC"/>
    <w:rsid w:val="00990B53"/>
    <w:rsid w:val="00990CBB"/>
    <w:rsid w:val="00990D25"/>
    <w:rsid w:val="00992F06"/>
    <w:rsid w:val="00993085"/>
    <w:rsid w:val="00993087"/>
    <w:rsid w:val="0099316D"/>
    <w:rsid w:val="0099372D"/>
    <w:rsid w:val="00994251"/>
    <w:rsid w:val="00994879"/>
    <w:rsid w:val="00994951"/>
    <w:rsid w:val="00994A05"/>
    <w:rsid w:val="00994BCA"/>
    <w:rsid w:val="0099505D"/>
    <w:rsid w:val="009961FA"/>
    <w:rsid w:val="009966B9"/>
    <w:rsid w:val="00996737"/>
    <w:rsid w:val="00996CAD"/>
    <w:rsid w:val="009970C8"/>
    <w:rsid w:val="0099753E"/>
    <w:rsid w:val="0099798E"/>
    <w:rsid w:val="00997B72"/>
    <w:rsid w:val="009A03EA"/>
    <w:rsid w:val="009A09D7"/>
    <w:rsid w:val="009A0B0A"/>
    <w:rsid w:val="009A0D0A"/>
    <w:rsid w:val="009A0E4E"/>
    <w:rsid w:val="009A1129"/>
    <w:rsid w:val="009A145A"/>
    <w:rsid w:val="009A1507"/>
    <w:rsid w:val="009A1BEE"/>
    <w:rsid w:val="009A1DB3"/>
    <w:rsid w:val="009A278C"/>
    <w:rsid w:val="009A2FD2"/>
    <w:rsid w:val="009A3254"/>
    <w:rsid w:val="009A36B6"/>
    <w:rsid w:val="009A3C62"/>
    <w:rsid w:val="009A4230"/>
    <w:rsid w:val="009A4255"/>
    <w:rsid w:val="009A4768"/>
    <w:rsid w:val="009A5280"/>
    <w:rsid w:val="009A5CA9"/>
    <w:rsid w:val="009A614B"/>
    <w:rsid w:val="009A626E"/>
    <w:rsid w:val="009A63F1"/>
    <w:rsid w:val="009A65A4"/>
    <w:rsid w:val="009A679B"/>
    <w:rsid w:val="009A67F7"/>
    <w:rsid w:val="009A7083"/>
    <w:rsid w:val="009A71D4"/>
    <w:rsid w:val="009A7303"/>
    <w:rsid w:val="009A76E7"/>
    <w:rsid w:val="009A789D"/>
    <w:rsid w:val="009A7C0E"/>
    <w:rsid w:val="009A7F8F"/>
    <w:rsid w:val="009B0421"/>
    <w:rsid w:val="009B1299"/>
    <w:rsid w:val="009B1840"/>
    <w:rsid w:val="009B18B9"/>
    <w:rsid w:val="009B19C7"/>
    <w:rsid w:val="009B242E"/>
    <w:rsid w:val="009B2B71"/>
    <w:rsid w:val="009B2EE6"/>
    <w:rsid w:val="009B3959"/>
    <w:rsid w:val="009B3CFC"/>
    <w:rsid w:val="009B4263"/>
    <w:rsid w:val="009B442F"/>
    <w:rsid w:val="009B4ECD"/>
    <w:rsid w:val="009B50E1"/>
    <w:rsid w:val="009B53B0"/>
    <w:rsid w:val="009B54DC"/>
    <w:rsid w:val="009B5740"/>
    <w:rsid w:val="009B5911"/>
    <w:rsid w:val="009B5CA6"/>
    <w:rsid w:val="009B6E33"/>
    <w:rsid w:val="009B7066"/>
    <w:rsid w:val="009B72A2"/>
    <w:rsid w:val="009B773C"/>
    <w:rsid w:val="009B7DD3"/>
    <w:rsid w:val="009C019F"/>
    <w:rsid w:val="009C0453"/>
    <w:rsid w:val="009C07A1"/>
    <w:rsid w:val="009C0F0F"/>
    <w:rsid w:val="009C1714"/>
    <w:rsid w:val="009C191B"/>
    <w:rsid w:val="009C1A5C"/>
    <w:rsid w:val="009C1F96"/>
    <w:rsid w:val="009C26A3"/>
    <w:rsid w:val="009C272F"/>
    <w:rsid w:val="009C2739"/>
    <w:rsid w:val="009C28BA"/>
    <w:rsid w:val="009C36E3"/>
    <w:rsid w:val="009C3EF7"/>
    <w:rsid w:val="009C3FF7"/>
    <w:rsid w:val="009C4336"/>
    <w:rsid w:val="009C4ACD"/>
    <w:rsid w:val="009C4E7A"/>
    <w:rsid w:val="009C4FC1"/>
    <w:rsid w:val="009C58F4"/>
    <w:rsid w:val="009C5B62"/>
    <w:rsid w:val="009C61F7"/>
    <w:rsid w:val="009C64A8"/>
    <w:rsid w:val="009C69C3"/>
    <w:rsid w:val="009C6BA7"/>
    <w:rsid w:val="009C704F"/>
    <w:rsid w:val="009C7630"/>
    <w:rsid w:val="009C767B"/>
    <w:rsid w:val="009D0BC4"/>
    <w:rsid w:val="009D1286"/>
    <w:rsid w:val="009D16D5"/>
    <w:rsid w:val="009D182D"/>
    <w:rsid w:val="009D2000"/>
    <w:rsid w:val="009D2019"/>
    <w:rsid w:val="009D25A6"/>
    <w:rsid w:val="009D2814"/>
    <w:rsid w:val="009D2A16"/>
    <w:rsid w:val="009D2B82"/>
    <w:rsid w:val="009D3143"/>
    <w:rsid w:val="009D3BDC"/>
    <w:rsid w:val="009D43CA"/>
    <w:rsid w:val="009D4702"/>
    <w:rsid w:val="009D49A6"/>
    <w:rsid w:val="009D4BD5"/>
    <w:rsid w:val="009D4C11"/>
    <w:rsid w:val="009D4DFB"/>
    <w:rsid w:val="009D4E2E"/>
    <w:rsid w:val="009D591B"/>
    <w:rsid w:val="009D6BCD"/>
    <w:rsid w:val="009D6F40"/>
    <w:rsid w:val="009D708E"/>
    <w:rsid w:val="009D7133"/>
    <w:rsid w:val="009D71EB"/>
    <w:rsid w:val="009D7697"/>
    <w:rsid w:val="009D790C"/>
    <w:rsid w:val="009E0123"/>
    <w:rsid w:val="009E01ED"/>
    <w:rsid w:val="009E100D"/>
    <w:rsid w:val="009E1422"/>
    <w:rsid w:val="009E156C"/>
    <w:rsid w:val="009E1C73"/>
    <w:rsid w:val="009E1D0E"/>
    <w:rsid w:val="009E2588"/>
    <w:rsid w:val="009E2CDC"/>
    <w:rsid w:val="009E2E5A"/>
    <w:rsid w:val="009E3595"/>
    <w:rsid w:val="009E3D39"/>
    <w:rsid w:val="009E3EF4"/>
    <w:rsid w:val="009E418B"/>
    <w:rsid w:val="009E4828"/>
    <w:rsid w:val="009E4C1F"/>
    <w:rsid w:val="009E4CA1"/>
    <w:rsid w:val="009E5193"/>
    <w:rsid w:val="009E57A0"/>
    <w:rsid w:val="009E5CBD"/>
    <w:rsid w:val="009E6088"/>
    <w:rsid w:val="009E60D9"/>
    <w:rsid w:val="009E6537"/>
    <w:rsid w:val="009E657B"/>
    <w:rsid w:val="009E68DC"/>
    <w:rsid w:val="009E69EC"/>
    <w:rsid w:val="009E73FE"/>
    <w:rsid w:val="009E7B40"/>
    <w:rsid w:val="009E7BB0"/>
    <w:rsid w:val="009F0AB0"/>
    <w:rsid w:val="009F13E3"/>
    <w:rsid w:val="009F18B3"/>
    <w:rsid w:val="009F19BD"/>
    <w:rsid w:val="009F1E7B"/>
    <w:rsid w:val="009F23A8"/>
    <w:rsid w:val="009F27B4"/>
    <w:rsid w:val="009F27E9"/>
    <w:rsid w:val="009F2BC8"/>
    <w:rsid w:val="009F3079"/>
    <w:rsid w:val="009F35B2"/>
    <w:rsid w:val="009F3E53"/>
    <w:rsid w:val="009F406A"/>
    <w:rsid w:val="009F4101"/>
    <w:rsid w:val="009F4622"/>
    <w:rsid w:val="009F4798"/>
    <w:rsid w:val="009F4F4B"/>
    <w:rsid w:val="009F5990"/>
    <w:rsid w:val="009F5BA4"/>
    <w:rsid w:val="009F5C47"/>
    <w:rsid w:val="009F6247"/>
    <w:rsid w:val="009F714D"/>
    <w:rsid w:val="009F723A"/>
    <w:rsid w:val="009F77C6"/>
    <w:rsid w:val="009F7936"/>
    <w:rsid w:val="009F7AD4"/>
    <w:rsid w:val="00A00550"/>
    <w:rsid w:val="00A006F7"/>
    <w:rsid w:val="00A013A6"/>
    <w:rsid w:val="00A01402"/>
    <w:rsid w:val="00A02189"/>
    <w:rsid w:val="00A02441"/>
    <w:rsid w:val="00A02684"/>
    <w:rsid w:val="00A02CDE"/>
    <w:rsid w:val="00A02D84"/>
    <w:rsid w:val="00A030BB"/>
    <w:rsid w:val="00A033E3"/>
    <w:rsid w:val="00A03618"/>
    <w:rsid w:val="00A03B57"/>
    <w:rsid w:val="00A0462B"/>
    <w:rsid w:val="00A04950"/>
    <w:rsid w:val="00A04CDC"/>
    <w:rsid w:val="00A04E51"/>
    <w:rsid w:val="00A05BFE"/>
    <w:rsid w:val="00A06028"/>
    <w:rsid w:val="00A06567"/>
    <w:rsid w:val="00A0695F"/>
    <w:rsid w:val="00A06ADA"/>
    <w:rsid w:val="00A06B2D"/>
    <w:rsid w:val="00A06D0A"/>
    <w:rsid w:val="00A0751F"/>
    <w:rsid w:val="00A0764C"/>
    <w:rsid w:val="00A11015"/>
    <w:rsid w:val="00A11137"/>
    <w:rsid w:val="00A122A9"/>
    <w:rsid w:val="00A122D2"/>
    <w:rsid w:val="00A147F8"/>
    <w:rsid w:val="00A14932"/>
    <w:rsid w:val="00A1497D"/>
    <w:rsid w:val="00A152B9"/>
    <w:rsid w:val="00A15D1F"/>
    <w:rsid w:val="00A1609D"/>
    <w:rsid w:val="00A16126"/>
    <w:rsid w:val="00A16459"/>
    <w:rsid w:val="00A169E6"/>
    <w:rsid w:val="00A169F2"/>
    <w:rsid w:val="00A175F5"/>
    <w:rsid w:val="00A207E1"/>
    <w:rsid w:val="00A20BC2"/>
    <w:rsid w:val="00A20BCF"/>
    <w:rsid w:val="00A2177B"/>
    <w:rsid w:val="00A21AB5"/>
    <w:rsid w:val="00A21DDF"/>
    <w:rsid w:val="00A222A7"/>
    <w:rsid w:val="00A22329"/>
    <w:rsid w:val="00A22A8E"/>
    <w:rsid w:val="00A22D91"/>
    <w:rsid w:val="00A22FDD"/>
    <w:rsid w:val="00A2349B"/>
    <w:rsid w:val="00A23B5E"/>
    <w:rsid w:val="00A23E9C"/>
    <w:rsid w:val="00A24265"/>
    <w:rsid w:val="00A2488F"/>
    <w:rsid w:val="00A258E9"/>
    <w:rsid w:val="00A25C8C"/>
    <w:rsid w:val="00A26FEE"/>
    <w:rsid w:val="00A274F6"/>
    <w:rsid w:val="00A27681"/>
    <w:rsid w:val="00A27886"/>
    <w:rsid w:val="00A2798C"/>
    <w:rsid w:val="00A27A8D"/>
    <w:rsid w:val="00A27D85"/>
    <w:rsid w:val="00A30C53"/>
    <w:rsid w:val="00A31544"/>
    <w:rsid w:val="00A318DB"/>
    <w:rsid w:val="00A3190C"/>
    <w:rsid w:val="00A3209F"/>
    <w:rsid w:val="00A32825"/>
    <w:rsid w:val="00A32D31"/>
    <w:rsid w:val="00A33193"/>
    <w:rsid w:val="00A33C37"/>
    <w:rsid w:val="00A33E2C"/>
    <w:rsid w:val="00A3411F"/>
    <w:rsid w:val="00A3456B"/>
    <w:rsid w:val="00A34682"/>
    <w:rsid w:val="00A347AB"/>
    <w:rsid w:val="00A34A0F"/>
    <w:rsid w:val="00A34D4D"/>
    <w:rsid w:val="00A34DCF"/>
    <w:rsid w:val="00A34F9C"/>
    <w:rsid w:val="00A35159"/>
    <w:rsid w:val="00A35335"/>
    <w:rsid w:val="00A35EB9"/>
    <w:rsid w:val="00A364FD"/>
    <w:rsid w:val="00A3678E"/>
    <w:rsid w:val="00A36959"/>
    <w:rsid w:val="00A36CB3"/>
    <w:rsid w:val="00A36DF4"/>
    <w:rsid w:val="00A3781D"/>
    <w:rsid w:val="00A40BA5"/>
    <w:rsid w:val="00A40DF9"/>
    <w:rsid w:val="00A410BC"/>
    <w:rsid w:val="00A413EE"/>
    <w:rsid w:val="00A41A80"/>
    <w:rsid w:val="00A42127"/>
    <w:rsid w:val="00A429FC"/>
    <w:rsid w:val="00A42B1D"/>
    <w:rsid w:val="00A432D3"/>
    <w:rsid w:val="00A4362F"/>
    <w:rsid w:val="00A44F4B"/>
    <w:rsid w:val="00A4568C"/>
    <w:rsid w:val="00A45713"/>
    <w:rsid w:val="00A45D68"/>
    <w:rsid w:val="00A4651F"/>
    <w:rsid w:val="00A46FC9"/>
    <w:rsid w:val="00A475F9"/>
    <w:rsid w:val="00A50211"/>
    <w:rsid w:val="00A5071B"/>
    <w:rsid w:val="00A50921"/>
    <w:rsid w:val="00A50B3E"/>
    <w:rsid w:val="00A50EA3"/>
    <w:rsid w:val="00A513CD"/>
    <w:rsid w:val="00A51895"/>
    <w:rsid w:val="00A51F1F"/>
    <w:rsid w:val="00A52203"/>
    <w:rsid w:val="00A52D00"/>
    <w:rsid w:val="00A5369B"/>
    <w:rsid w:val="00A5380D"/>
    <w:rsid w:val="00A538E3"/>
    <w:rsid w:val="00A53ADC"/>
    <w:rsid w:val="00A53AF8"/>
    <w:rsid w:val="00A53CC4"/>
    <w:rsid w:val="00A54183"/>
    <w:rsid w:val="00A55129"/>
    <w:rsid w:val="00A55833"/>
    <w:rsid w:val="00A55CA9"/>
    <w:rsid w:val="00A564D2"/>
    <w:rsid w:val="00A56A3C"/>
    <w:rsid w:val="00A57007"/>
    <w:rsid w:val="00A571DF"/>
    <w:rsid w:val="00A57852"/>
    <w:rsid w:val="00A579A3"/>
    <w:rsid w:val="00A57E3B"/>
    <w:rsid w:val="00A605E5"/>
    <w:rsid w:val="00A60FE4"/>
    <w:rsid w:val="00A61650"/>
    <w:rsid w:val="00A61890"/>
    <w:rsid w:val="00A619A5"/>
    <w:rsid w:val="00A61B01"/>
    <w:rsid w:val="00A61EEA"/>
    <w:rsid w:val="00A61EFC"/>
    <w:rsid w:val="00A61FB2"/>
    <w:rsid w:val="00A61FF5"/>
    <w:rsid w:val="00A61FFA"/>
    <w:rsid w:val="00A620C8"/>
    <w:rsid w:val="00A62397"/>
    <w:rsid w:val="00A62710"/>
    <w:rsid w:val="00A637A7"/>
    <w:rsid w:val="00A64095"/>
    <w:rsid w:val="00A64726"/>
    <w:rsid w:val="00A64ACC"/>
    <w:rsid w:val="00A66412"/>
    <w:rsid w:val="00A66866"/>
    <w:rsid w:val="00A66B32"/>
    <w:rsid w:val="00A66FB6"/>
    <w:rsid w:val="00A67BDE"/>
    <w:rsid w:val="00A706AF"/>
    <w:rsid w:val="00A709E5"/>
    <w:rsid w:val="00A70D6B"/>
    <w:rsid w:val="00A711CD"/>
    <w:rsid w:val="00A71642"/>
    <w:rsid w:val="00A718A8"/>
    <w:rsid w:val="00A71C74"/>
    <w:rsid w:val="00A72234"/>
    <w:rsid w:val="00A7242E"/>
    <w:rsid w:val="00A72C8B"/>
    <w:rsid w:val="00A72E6E"/>
    <w:rsid w:val="00A73227"/>
    <w:rsid w:val="00A73421"/>
    <w:rsid w:val="00A73920"/>
    <w:rsid w:val="00A7395F"/>
    <w:rsid w:val="00A73E26"/>
    <w:rsid w:val="00A745F7"/>
    <w:rsid w:val="00A74885"/>
    <w:rsid w:val="00A74EE9"/>
    <w:rsid w:val="00A750D8"/>
    <w:rsid w:val="00A7560C"/>
    <w:rsid w:val="00A76F43"/>
    <w:rsid w:val="00A7778F"/>
    <w:rsid w:val="00A779DC"/>
    <w:rsid w:val="00A77ADB"/>
    <w:rsid w:val="00A77C9B"/>
    <w:rsid w:val="00A77EAF"/>
    <w:rsid w:val="00A808DA"/>
    <w:rsid w:val="00A8145E"/>
    <w:rsid w:val="00A81B5D"/>
    <w:rsid w:val="00A81EAA"/>
    <w:rsid w:val="00A822D4"/>
    <w:rsid w:val="00A825E1"/>
    <w:rsid w:val="00A827D9"/>
    <w:rsid w:val="00A82D5F"/>
    <w:rsid w:val="00A82DA5"/>
    <w:rsid w:val="00A82DD1"/>
    <w:rsid w:val="00A83290"/>
    <w:rsid w:val="00A84816"/>
    <w:rsid w:val="00A8485A"/>
    <w:rsid w:val="00A84CAA"/>
    <w:rsid w:val="00A861E0"/>
    <w:rsid w:val="00A86967"/>
    <w:rsid w:val="00A86DF4"/>
    <w:rsid w:val="00A87FD5"/>
    <w:rsid w:val="00A90172"/>
    <w:rsid w:val="00A90D67"/>
    <w:rsid w:val="00A9109C"/>
    <w:rsid w:val="00A910E1"/>
    <w:rsid w:val="00A91633"/>
    <w:rsid w:val="00A91C72"/>
    <w:rsid w:val="00A92BD6"/>
    <w:rsid w:val="00A932A6"/>
    <w:rsid w:val="00A9372F"/>
    <w:rsid w:val="00A938B1"/>
    <w:rsid w:val="00A93C84"/>
    <w:rsid w:val="00A93D95"/>
    <w:rsid w:val="00A9407A"/>
    <w:rsid w:val="00A943BD"/>
    <w:rsid w:val="00A95407"/>
    <w:rsid w:val="00A95786"/>
    <w:rsid w:val="00A9578D"/>
    <w:rsid w:val="00A96463"/>
    <w:rsid w:val="00A969A6"/>
    <w:rsid w:val="00A96AF5"/>
    <w:rsid w:val="00A96E22"/>
    <w:rsid w:val="00A97009"/>
    <w:rsid w:val="00A9715D"/>
    <w:rsid w:val="00A9747F"/>
    <w:rsid w:val="00A975C1"/>
    <w:rsid w:val="00A97974"/>
    <w:rsid w:val="00A9799E"/>
    <w:rsid w:val="00A97D47"/>
    <w:rsid w:val="00AA0757"/>
    <w:rsid w:val="00AA26BF"/>
    <w:rsid w:val="00AA2A31"/>
    <w:rsid w:val="00AA3380"/>
    <w:rsid w:val="00AA3EB3"/>
    <w:rsid w:val="00AA3ED2"/>
    <w:rsid w:val="00AA3F14"/>
    <w:rsid w:val="00AA3F46"/>
    <w:rsid w:val="00AA4194"/>
    <w:rsid w:val="00AA4D51"/>
    <w:rsid w:val="00AA4F84"/>
    <w:rsid w:val="00AA57F1"/>
    <w:rsid w:val="00AA5869"/>
    <w:rsid w:val="00AA591B"/>
    <w:rsid w:val="00AA5B0A"/>
    <w:rsid w:val="00AA64E7"/>
    <w:rsid w:val="00AA64E8"/>
    <w:rsid w:val="00AA6FEB"/>
    <w:rsid w:val="00AA70E8"/>
    <w:rsid w:val="00AA7338"/>
    <w:rsid w:val="00AB0879"/>
    <w:rsid w:val="00AB0AB8"/>
    <w:rsid w:val="00AB0AEA"/>
    <w:rsid w:val="00AB1064"/>
    <w:rsid w:val="00AB1076"/>
    <w:rsid w:val="00AB1499"/>
    <w:rsid w:val="00AB169B"/>
    <w:rsid w:val="00AB1931"/>
    <w:rsid w:val="00AB1A77"/>
    <w:rsid w:val="00AB1CDF"/>
    <w:rsid w:val="00AB1E13"/>
    <w:rsid w:val="00AB255F"/>
    <w:rsid w:val="00AB3785"/>
    <w:rsid w:val="00AB4193"/>
    <w:rsid w:val="00AB420C"/>
    <w:rsid w:val="00AB4349"/>
    <w:rsid w:val="00AB47FD"/>
    <w:rsid w:val="00AB614A"/>
    <w:rsid w:val="00AB75C8"/>
    <w:rsid w:val="00AB7A25"/>
    <w:rsid w:val="00AC03E4"/>
    <w:rsid w:val="00AC138C"/>
    <w:rsid w:val="00AC1397"/>
    <w:rsid w:val="00AC142B"/>
    <w:rsid w:val="00AC163F"/>
    <w:rsid w:val="00AC1939"/>
    <w:rsid w:val="00AC19E9"/>
    <w:rsid w:val="00AC2938"/>
    <w:rsid w:val="00AC3191"/>
    <w:rsid w:val="00AC3238"/>
    <w:rsid w:val="00AC3382"/>
    <w:rsid w:val="00AC3559"/>
    <w:rsid w:val="00AC3955"/>
    <w:rsid w:val="00AC39A4"/>
    <w:rsid w:val="00AC3CBE"/>
    <w:rsid w:val="00AC40A6"/>
    <w:rsid w:val="00AC4AB2"/>
    <w:rsid w:val="00AC4C3B"/>
    <w:rsid w:val="00AC4DEE"/>
    <w:rsid w:val="00AC5651"/>
    <w:rsid w:val="00AC5720"/>
    <w:rsid w:val="00AC5A80"/>
    <w:rsid w:val="00AC5F0C"/>
    <w:rsid w:val="00AC63AF"/>
    <w:rsid w:val="00AC6665"/>
    <w:rsid w:val="00AC7591"/>
    <w:rsid w:val="00AC77A2"/>
    <w:rsid w:val="00AC7DCB"/>
    <w:rsid w:val="00AC7DE1"/>
    <w:rsid w:val="00AD0115"/>
    <w:rsid w:val="00AD0423"/>
    <w:rsid w:val="00AD0498"/>
    <w:rsid w:val="00AD0661"/>
    <w:rsid w:val="00AD0688"/>
    <w:rsid w:val="00AD11AB"/>
    <w:rsid w:val="00AD1891"/>
    <w:rsid w:val="00AD2113"/>
    <w:rsid w:val="00AD225C"/>
    <w:rsid w:val="00AD26B8"/>
    <w:rsid w:val="00AD2BF3"/>
    <w:rsid w:val="00AD2D4A"/>
    <w:rsid w:val="00AD2F6E"/>
    <w:rsid w:val="00AD30A0"/>
    <w:rsid w:val="00AD47A4"/>
    <w:rsid w:val="00AD5965"/>
    <w:rsid w:val="00AD6860"/>
    <w:rsid w:val="00AD745D"/>
    <w:rsid w:val="00AD7A73"/>
    <w:rsid w:val="00AD7FA1"/>
    <w:rsid w:val="00AE023D"/>
    <w:rsid w:val="00AE067A"/>
    <w:rsid w:val="00AE0A0A"/>
    <w:rsid w:val="00AE0B92"/>
    <w:rsid w:val="00AE0BEB"/>
    <w:rsid w:val="00AE0E03"/>
    <w:rsid w:val="00AE0EC6"/>
    <w:rsid w:val="00AE11D2"/>
    <w:rsid w:val="00AE1FA8"/>
    <w:rsid w:val="00AE2887"/>
    <w:rsid w:val="00AE2B36"/>
    <w:rsid w:val="00AE314A"/>
    <w:rsid w:val="00AE3420"/>
    <w:rsid w:val="00AE353E"/>
    <w:rsid w:val="00AE3805"/>
    <w:rsid w:val="00AE38F9"/>
    <w:rsid w:val="00AE3D86"/>
    <w:rsid w:val="00AE50F3"/>
    <w:rsid w:val="00AE53F7"/>
    <w:rsid w:val="00AE58B0"/>
    <w:rsid w:val="00AE665A"/>
    <w:rsid w:val="00AE66D0"/>
    <w:rsid w:val="00AE672E"/>
    <w:rsid w:val="00AE6E25"/>
    <w:rsid w:val="00AE77BC"/>
    <w:rsid w:val="00AE7935"/>
    <w:rsid w:val="00AF0098"/>
    <w:rsid w:val="00AF05A2"/>
    <w:rsid w:val="00AF0603"/>
    <w:rsid w:val="00AF0621"/>
    <w:rsid w:val="00AF0BD4"/>
    <w:rsid w:val="00AF0D43"/>
    <w:rsid w:val="00AF12FB"/>
    <w:rsid w:val="00AF18F4"/>
    <w:rsid w:val="00AF21D8"/>
    <w:rsid w:val="00AF2287"/>
    <w:rsid w:val="00AF2A48"/>
    <w:rsid w:val="00AF48AF"/>
    <w:rsid w:val="00AF4992"/>
    <w:rsid w:val="00AF52C9"/>
    <w:rsid w:val="00AF54C3"/>
    <w:rsid w:val="00AF5691"/>
    <w:rsid w:val="00AF56BC"/>
    <w:rsid w:val="00AF57A4"/>
    <w:rsid w:val="00AF5A64"/>
    <w:rsid w:val="00AF5BE5"/>
    <w:rsid w:val="00AF654A"/>
    <w:rsid w:val="00AF6CF3"/>
    <w:rsid w:val="00AF6F6B"/>
    <w:rsid w:val="00B00644"/>
    <w:rsid w:val="00B006C2"/>
    <w:rsid w:val="00B008DE"/>
    <w:rsid w:val="00B010DC"/>
    <w:rsid w:val="00B014B7"/>
    <w:rsid w:val="00B01AAA"/>
    <w:rsid w:val="00B02311"/>
    <w:rsid w:val="00B0233A"/>
    <w:rsid w:val="00B02D6D"/>
    <w:rsid w:val="00B03195"/>
    <w:rsid w:val="00B03365"/>
    <w:rsid w:val="00B036E7"/>
    <w:rsid w:val="00B045D8"/>
    <w:rsid w:val="00B04736"/>
    <w:rsid w:val="00B052FD"/>
    <w:rsid w:val="00B0580F"/>
    <w:rsid w:val="00B05FBB"/>
    <w:rsid w:val="00B07928"/>
    <w:rsid w:val="00B07B03"/>
    <w:rsid w:val="00B07F2B"/>
    <w:rsid w:val="00B10898"/>
    <w:rsid w:val="00B11068"/>
    <w:rsid w:val="00B11DC2"/>
    <w:rsid w:val="00B11ED3"/>
    <w:rsid w:val="00B12185"/>
    <w:rsid w:val="00B126E7"/>
    <w:rsid w:val="00B127C1"/>
    <w:rsid w:val="00B12B02"/>
    <w:rsid w:val="00B12BEE"/>
    <w:rsid w:val="00B12F35"/>
    <w:rsid w:val="00B1306A"/>
    <w:rsid w:val="00B14DDA"/>
    <w:rsid w:val="00B15633"/>
    <w:rsid w:val="00B15E93"/>
    <w:rsid w:val="00B1600A"/>
    <w:rsid w:val="00B16A02"/>
    <w:rsid w:val="00B17451"/>
    <w:rsid w:val="00B178DA"/>
    <w:rsid w:val="00B17EBA"/>
    <w:rsid w:val="00B20ED4"/>
    <w:rsid w:val="00B211C1"/>
    <w:rsid w:val="00B21A7F"/>
    <w:rsid w:val="00B21DB2"/>
    <w:rsid w:val="00B2232C"/>
    <w:rsid w:val="00B227C1"/>
    <w:rsid w:val="00B22B1E"/>
    <w:rsid w:val="00B22F8A"/>
    <w:rsid w:val="00B232A6"/>
    <w:rsid w:val="00B233EA"/>
    <w:rsid w:val="00B246CD"/>
    <w:rsid w:val="00B24FE6"/>
    <w:rsid w:val="00B2570F"/>
    <w:rsid w:val="00B25A2C"/>
    <w:rsid w:val="00B26791"/>
    <w:rsid w:val="00B26ADB"/>
    <w:rsid w:val="00B2715A"/>
    <w:rsid w:val="00B272CB"/>
    <w:rsid w:val="00B27A17"/>
    <w:rsid w:val="00B27E7B"/>
    <w:rsid w:val="00B27F98"/>
    <w:rsid w:val="00B3097D"/>
    <w:rsid w:val="00B30C00"/>
    <w:rsid w:val="00B324AC"/>
    <w:rsid w:val="00B3279C"/>
    <w:rsid w:val="00B32ABE"/>
    <w:rsid w:val="00B32B51"/>
    <w:rsid w:val="00B338BA"/>
    <w:rsid w:val="00B33CF3"/>
    <w:rsid w:val="00B34328"/>
    <w:rsid w:val="00B344BB"/>
    <w:rsid w:val="00B34DF9"/>
    <w:rsid w:val="00B35B01"/>
    <w:rsid w:val="00B35C5A"/>
    <w:rsid w:val="00B35E4B"/>
    <w:rsid w:val="00B36507"/>
    <w:rsid w:val="00B36518"/>
    <w:rsid w:val="00B36B80"/>
    <w:rsid w:val="00B37144"/>
    <w:rsid w:val="00B372D2"/>
    <w:rsid w:val="00B37827"/>
    <w:rsid w:val="00B37923"/>
    <w:rsid w:val="00B37AD8"/>
    <w:rsid w:val="00B40330"/>
    <w:rsid w:val="00B40419"/>
    <w:rsid w:val="00B40B85"/>
    <w:rsid w:val="00B40CBE"/>
    <w:rsid w:val="00B40EE0"/>
    <w:rsid w:val="00B40F54"/>
    <w:rsid w:val="00B41818"/>
    <w:rsid w:val="00B41A4E"/>
    <w:rsid w:val="00B41F02"/>
    <w:rsid w:val="00B4207D"/>
    <w:rsid w:val="00B42171"/>
    <w:rsid w:val="00B424F8"/>
    <w:rsid w:val="00B42557"/>
    <w:rsid w:val="00B42974"/>
    <w:rsid w:val="00B43E35"/>
    <w:rsid w:val="00B43F56"/>
    <w:rsid w:val="00B4450D"/>
    <w:rsid w:val="00B44658"/>
    <w:rsid w:val="00B454CE"/>
    <w:rsid w:val="00B45573"/>
    <w:rsid w:val="00B4597F"/>
    <w:rsid w:val="00B459AC"/>
    <w:rsid w:val="00B45C12"/>
    <w:rsid w:val="00B45D68"/>
    <w:rsid w:val="00B46A69"/>
    <w:rsid w:val="00B46CA7"/>
    <w:rsid w:val="00B46FBE"/>
    <w:rsid w:val="00B4730F"/>
    <w:rsid w:val="00B47F76"/>
    <w:rsid w:val="00B5022B"/>
    <w:rsid w:val="00B508CD"/>
    <w:rsid w:val="00B50D46"/>
    <w:rsid w:val="00B511A1"/>
    <w:rsid w:val="00B511A2"/>
    <w:rsid w:val="00B5189D"/>
    <w:rsid w:val="00B51C38"/>
    <w:rsid w:val="00B52A2D"/>
    <w:rsid w:val="00B52D95"/>
    <w:rsid w:val="00B54697"/>
    <w:rsid w:val="00B54967"/>
    <w:rsid w:val="00B54A43"/>
    <w:rsid w:val="00B54FD1"/>
    <w:rsid w:val="00B55155"/>
    <w:rsid w:val="00B558C1"/>
    <w:rsid w:val="00B5625C"/>
    <w:rsid w:val="00B56DC0"/>
    <w:rsid w:val="00B572A2"/>
    <w:rsid w:val="00B575B0"/>
    <w:rsid w:val="00B57BD4"/>
    <w:rsid w:val="00B57FC9"/>
    <w:rsid w:val="00B57FF6"/>
    <w:rsid w:val="00B60189"/>
    <w:rsid w:val="00B602F0"/>
    <w:rsid w:val="00B6056E"/>
    <w:rsid w:val="00B6071C"/>
    <w:rsid w:val="00B60E37"/>
    <w:rsid w:val="00B6133D"/>
    <w:rsid w:val="00B614A1"/>
    <w:rsid w:val="00B61C9F"/>
    <w:rsid w:val="00B61CC3"/>
    <w:rsid w:val="00B61E7A"/>
    <w:rsid w:val="00B61FC1"/>
    <w:rsid w:val="00B626EB"/>
    <w:rsid w:val="00B62921"/>
    <w:rsid w:val="00B63B69"/>
    <w:rsid w:val="00B63B90"/>
    <w:rsid w:val="00B640DE"/>
    <w:rsid w:val="00B645DF"/>
    <w:rsid w:val="00B649F2"/>
    <w:rsid w:val="00B64A6D"/>
    <w:rsid w:val="00B64CB5"/>
    <w:rsid w:val="00B65C92"/>
    <w:rsid w:val="00B66619"/>
    <w:rsid w:val="00B666BB"/>
    <w:rsid w:val="00B6671D"/>
    <w:rsid w:val="00B66A2A"/>
    <w:rsid w:val="00B66CDA"/>
    <w:rsid w:val="00B676A1"/>
    <w:rsid w:val="00B67DB9"/>
    <w:rsid w:val="00B67EC7"/>
    <w:rsid w:val="00B7051A"/>
    <w:rsid w:val="00B7063D"/>
    <w:rsid w:val="00B70745"/>
    <w:rsid w:val="00B70810"/>
    <w:rsid w:val="00B708B9"/>
    <w:rsid w:val="00B7095F"/>
    <w:rsid w:val="00B7130D"/>
    <w:rsid w:val="00B71E2E"/>
    <w:rsid w:val="00B72F19"/>
    <w:rsid w:val="00B732B5"/>
    <w:rsid w:val="00B7381B"/>
    <w:rsid w:val="00B73951"/>
    <w:rsid w:val="00B73986"/>
    <w:rsid w:val="00B743A0"/>
    <w:rsid w:val="00B74548"/>
    <w:rsid w:val="00B74762"/>
    <w:rsid w:val="00B749E2"/>
    <w:rsid w:val="00B74ECE"/>
    <w:rsid w:val="00B74ECF"/>
    <w:rsid w:val="00B75681"/>
    <w:rsid w:val="00B75CAD"/>
    <w:rsid w:val="00B76EAB"/>
    <w:rsid w:val="00B7707B"/>
    <w:rsid w:val="00B776F3"/>
    <w:rsid w:val="00B77D4A"/>
    <w:rsid w:val="00B77FAA"/>
    <w:rsid w:val="00B801A3"/>
    <w:rsid w:val="00B804BE"/>
    <w:rsid w:val="00B8106D"/>
    <w:rsid w:val="00B81227"/>
    <w:rsid w:val="00B813E5"/>
    <w:rsid w:val="00B81BE2"/>
    <w:rsid w:val="00B82129"/>
    <w:rsid w:val="00B82F70"/>
    <w:rsid w:val="00B86222"/>
    <w:rsid w:val="00B866C0"/>
    <w:rsid w:val="00B86FAD"/>
    <w:rsid w:val="00B87490"/>
    <w:rsid w:val="00B91AC2"/>
    <w:rsid w:val="00B91B5B"/>
    <w:rsid w:val="00B91DB1"/>
    <w:rsid w:val="00B92111"/>
    <w:rsid w:val="00B921DB"/>
    <w:rsid w:val="00B925AD"/>
    <w:rsid w:val="00B93064"/>
    <w:rsid w:val="00B9336F"/>
    <w:rsid w:val="00B93670"/>
    <w:rsid w:val="00B93B91"/>
    <w:rsid w:val="00B94495"/>
    <w:rsid w:val="00B9460F"/>
    <w:rsid w:val="00B94DE0"/>
    <w:rsid w:val="00B95695"/>
    <w:rsid w:val="00B96C31"/>
    <w:rsid w:val="00B96C3C"/>
    <w:rsid w:val="00B97006"/>
    <w:rsid w:val="00B975DB"/>
    <w:rsid w:val="00B97632"/>
    <w:rsid w:val="00B976DA"/>
    <w:rsid w:val="00B979B4"/>
    <w:rsid w:val="00B97E8C"/>
    <w:rsid w:val="00BA0286"/>
    <w:rsid w:val="00BA047C"/>
    <w:rsid w:val="00BA12AC"/>
    <w:rsid w:val="00BA1B40"/>
    <w:rsid w:val="00BA3613"/>
    <w:rsid w:val="00BA3A63"/>
    <w:rsid w:val="00BA3AB0"/>
    <w:rsid w:val="00BA3B0B"/>
    <w:rsid w:val="00BA3E1C"/>
    <w:rsid w:val="00BA40B6"/>
    <w:rsid w:val="00BA4710"/>
    <w:rsid w:val="00BA4951"/>
    <w:rsid w:val="00BA4B40"/>
    <w:rsid w:val="00BA5DE6"/>
    <w:rsid w:val="00BA615B"/>
    <w:rsid w:val="00BA67EA"/>
    <w:rsid w:val="00BA68F1"/>
    <w:rsid w:val="00BA6B20"/>
    <w:rsid w:val="00BA71F8"/>
    <w:rsid w:val="00BA7972"/>
    <w:rsid w:val="00BA7A19"/>
    <w:rsid w:val="00BA7AE1"/>
    <w:rsid w:val="00BB0365"/>
    <w:rsid w:val="00BB1297"/>
    <w:rsid w:val="00BB154A"/>
    <w:rsid w:val="00BB182B"/>
    <w:rsid w:val="00BB2519"/>
    <w:rsid w:val="00BB255A"/>
    <w:rsid w:val="00BB28DB"/>
    <w:rsid w:val="00BB390E"/>
    <w:rsid w:val="00BB3BD7"/>
    <w:rsid w:val="00BB3E2F"/>
    <w:rsid w:val="00BB3F7C"/>
    <w:rsid w:val="00BB400F"/>
    <w:rsid w:val="00BB479C"/>
    <w:rsid w:val="00BB4B2F"/>
    <w:rsid w:val="00BB50F3"/>
    <w:rsid w:val="00BB54D6"/>
    <w:rsid w:val="00BB596B"/>
    <w:rsid w:val="00BB60F5"/>
    <w:rsid w:val="00BB76B4"/>
    <w:rsid w:val="00BB7865"/>
    <w:rsid w:val="00BC0001"/>
    <w:rsid w:val="00BC1329"/>
    <w:rsid w:val="00BC16B3"/>
    <w:rsid w:val="00BC16FB"/>
    <w:rsid w:val="00BC172A"/>
    <w:rsid w:val="00BC1831"/>
    <w:rsid w:val="00BC279D"/>
    <w:rsid w:val="00BC2A8D"/>
    <w:rsid w:val="00BC2D11"/>
    <w:rsid w:val="00BC2DF1"/>
    <w:rsid w:val="00BC31AA"/>
    <w:rsid w:val="00BC3827"/>
    <w:rsid w:val="00BC3861"/>
    <w:rsid w:val="00BC44E7"/>
    <w:rsid w:val="00BC4816"/>
    <w:rsid w:val="00BC517A"/>
    <w:rsid w:val="00BC5D22"/>
    <w:rsid w:val="00BC5DAF"/>
    <w:rsid w:val="00BC6034"/>
    <w:rsid w:val="00BC6061"/>
    <w:rsid w:val="00BC62D3"/>
    <w:rsid w:val="00BC65A5"/>
    <w:rsid w:val="00BC6CB8"/>
    <w:rsid w:val="00BC6CE4"/>
    <w:rsid w:val="00BC7065"/>
    <w:rsid w:val="00BC7FC4"/>
    <w:rsid w:val="00BD0701"/>
    <w:rsid w:val="00BD1461"/>
    <w:rsid w:val="00BD1AED"/>
    <w:rsid w:val="00BD2743"/>
    <w:rsid w:val="00BD27C7"/>
    <w:rsid w:val="00BD2C1F"/>
    <w:rsid w:val="00BD2FB5"/>
    <w:rsid w:val="00BD340C"/>
    <w:rsid w:val="00BD365A"/>
    <w:rsid w:val="00BD377D"/>
    <w:rsid w:val="00BD37A6"/>
    <w:rsid w:val="00BD386F"/>
    <w:rsid w:val="00BD3A0B"/>
    <w:rsid w:val="00BD3D0C"/>
    <w:rsid w:val="00BD3DD8"/>
    <w:rsid w:val="00BD50FC"/>
    <w:rsid w:val="00BD531E"/>
    <w:rsid w:val="00BD5684"/>
    <w:rsid w:val="00BD60A1"/>
    <w:rsid w:val="00BD6469"/>
    <w:rsid w:val="00BD6734"/>
    <w:rsid w:val="00BD6DC7"/>
    <w:rsid w:val="00BD78CD"/>
    <w:rsid w:val="00BE01A1"/>
    <w:rsid w:val="00BE024E"/>
    <w:rsid w:val="00BE0404"/>
    <w:rsid w:val="00BE05EB"/>
    <w:rsid w:val="00BE06F3"/>
    <w:rsid w:val="00BE1205"/>
    <w:rsid w:val="00BE16C1"/>
    <w:rsid w:val="00BE1B97"/>
    <w:rsid w:val="00BE1DAC"/>
    <w:rsid w:val="00BE2E36"/>
    <w:rsid w:val="00BE51C2"/>
    <w:rsid w:val="00BE582A"/>
    <w:rsid w:val="00BE5CCB"/>
    <w:rsid w:val="00BE7037"/>
    <w:rsid w:val="00BE70F9"/>
    <w:rsid w:val="00BE7184"/>
    <w:rsid w:val="00BE7439"/>
    <w:rsid w:val="00BE7EC1"/>
    <w:rsid w:val="00BE7F22"/>
    <w:rsid w:val="00BF0124"/>
    <w:rsid w:val="00BF0DE1"/>
    <w:rsid w:val="00BF10FA"/>
    <w:rsid w:val="00BF1392"/>
    <w:rsid w:val="00BF1965"/>
    <w:rsid w:val="00BF1D64"/>
    <w:rsid w:val="00BF1DD4"/>
    <w:rsid w:val="00BF296B"/>
    <w:rsid w:val="00BF2B95"/>
    <w:rsid w:val="00BF346F"/>
    <w:rsid w:val="00BF3D02"/>
    <w:rsid w:val="00BF3E34"/>
    <w:rsid w:val="00BF3EE9"/>
    <w:rsid w:val="00BF4401"/>
    <w:rsid w:val="00BF5444"/>
    <w:rsid w:val="00BF574C"/>
    <w:rsid w:val="00BF59A2"/>
    <w:rsid w:val="00BF59D1"/>
    <w:rsid w:val="00BF5F77"/>
    <w:rsid w:val="00BF6142"/>
    <w:rsid w:val="00BF61DE"/>
    <w:rsid w:val="00BF63C3"/>
    <w:rsid w:val="00BF653A"/>
    <w:rsid w:val="00BF6B50"/>
    <w:rsid w:val="00BF6B72"/>
    <w:rsid w:val="00BF6C4C"/>
    <w:rsid w:val="00BF6D8A"/>
    <w:rsid w:val="00BF78CE"/>
    <w:rsid w:val="00BF7948"/>
    <w:rsid w:val="00C00F84"/>
    <w:rsid w:val="00C0140C"/>
    <w:rsid w:val="00C0145B"/>
    <w:rsid w:val="00C01956"/>
    <w:rsid w:val="00C01959"/>
    <w:rsid w:val="00C01B62"/>
    <w:rsid w:val="00C02294"/>
    <w:rsid w:val="00C02A37"/>
    <w:rsid w:val="00C02FB2"/>
    <w:rsid w:val="00C03BB9"/>
    <w:rsid w:val="00C03D54"/>
    <w:rsid w:val="00C04288"/>
    <w:rsid w:val="00C0453C"/>
    <w:rsid w:val="00C05310"/>
    <w:rsid w:val="00C0660E"/>
    <w:rsid w:val="00C06856"/>
    <w:rsid w:val="00C06E10"/>
    <w:rsid w:val="00C07E24"/>
    <w:rsid w:val="00C10C86"/>
    <w:rsid w:val="00C10D4E"/>
    <w:rsid w:val="00C111D4"/>
    <w:rsid w:val="00C118F4"/>
    <w:rsid w:val="00C11995"/>
    <w:rsid w:val="00C11AD5"/>
    <w:rsid w:val="00C11C15"/>
    <w:rsid w:val="00C11F3D"/>
    <w:rsid w:val="00C11F49"/>
    <w:rsid w:val="00C1258C"/>
    <w:rsid w:val="00C12A78"/>
    <w:rsid w:val="00C132F1"/>
    <w:rsid w:val="00C13380"/>
    <w:rsid w:val="00C1391E"/>
    <w:rsid w:val="00C13C42"/>
    <w:rsid w:val="00C1481C"/>
    <w:rsid w:val="00C14AA7"/>
    <w:rsid w:val="00C15374"/>
    <w:rsid w:val="00C15731"/>
    <w:rsid w:val="00C158D5"/>
    <w:rsid w:val="00C15BC6"/>
    <w:rsid w:val="00C15BF0"/>
    <w:rsid w:val="00C15C2E"/>
    <w:rsid w:val="00C15D13"/>
    <w:rsid w:val="00C16817"/>
    <w:rsid w:val="00C16C39"/>
    <w:rsid w:val="00C17288"/>
    <w:rsid w:val="00C174AE"/>
    <w:rsid w:val="00C1755B"/>
    <w:rsid w:val="00C177C6"/>
    <w:rsid w:val="00C1781A"/>
    <w:rsid w:val="00C179D9"/>
    <w:rsid w:val="00C17CE6"/>
    <w:rsid w:val="00C2024C"/>
    <w:rsid w:val="00C20F7F"/>
    <w:rsid w:val="00C21BE0"/>
    <w:rsid w:val="00C224D4"/>
    <w:rsid w:val="00C22965"/>
    <w:rsid w:val="00C22A49"/>
    <w:rsid w:val="00C22D51"/>
    <w:rsid w:val="00C22F9C"/>
    <w:rsid w:val="00C2339F"/>
    <w:rsid w:val="00C24090"/>
    <w:rsid w:val="00C24221"/>
    <w:rsid w:val="00C24C9E"/>
    <w:rsid w:val="00C24DB0"/>
    <w:rsid w:val="00C2557F"/>
    <w:rsid w:val="00C25614"/>
    <w:rsid w:val="00C257F8"/>
    <w:rsid w:val="00C261FF"/>
    <w:rsid w:val="00C263AC"/>
    <w:rsid w:val="00C2642E"/>
    <w:rsid w:val="00C26C7F"/>
    <w:rsid w:val="00C2758B"/>
    <w:rsid w:val="00C30072"/>
    <w:rsid w:val="00C31065"/>
    <w:rsid w:val="00C31A0B"/>
    <w:rsid w:val="00C31CC0"/>
    <w:rsid w:val="00C32066"/>
    <w:rsid w:val="00C32489"/>
    <w:rsid w:val="00C32BD5"/>
    <w:rsid w:val="00C33D79"/>
    <w:rsid w:val="00C33E2F"/>
    <w:rsid w:val="00C34260"/>
    <w:rsid w:val="00C343D2"/>
    <w:rsid w:val="00C34A3E"/>
    <w:rsid w:val="00C351B6"/>
    <w:rsid w:val="00C35290"/>
    <w:rsid w:val="00C35390"/>
    <w:rsid w:val="00C35927"/>
    <w:rsid w:val="00C35EE2"/>
    <w:rsid w:val="00C374DF"/>
    <w:rsid w:val="00C3778F"/>
    <w:rsid w:val="00C4060A"/>
    <w:rsid w:val="00C407AC"/>
    <w:rsid w:val="00C4090E"/>
    <w:rsid w:val="00C4091F"/>
    <w:rsid w:val="00C40B53"/>
    <w:rsid w:val="00C40FCE"/>
    <w:rsid w:val="00C410BD"/>
    <w:rsid w:val="00C41D50"/>
    <w:rsid w:val="00C41EFB"/>
    <w:rsid w:val="00C4308A"/>
    <w:rsid w:val="00C43B53"/>
    <w:rsid w:val="00C43B99"/>
    <w:rsid w:val="00C45001"/>
    <w:rsid w:val="00C45038"/>
    <w:rsid w:val="00C45430"/>
    <w:rsid w:val="00C45503"/>
    <w:rsid w:val="00C458E7"/>
    <w:rsid w:val="00C46BF0"/>
    <w:rsid w:val="00C46F5E"/>
    <w:rsid w:val="00C476B9"/>
    <w:rsid w:val="00C4782C"/>
    <w:rsid w:val="00C4788D"/>
    <w:rsid w:val="00C47BD3"/>
    <w:rsid w:val="00C47C03"/>
    <w:rsid w:val="00C5010D"/>
    <w:rsid w:val="00C5029A"/>
    <w:rsid w:val="00C5044C"/>
    <w:rsid w:val="00C50A28"/>
    <w:rsid w:val="00C50D6F"/>
    <w:rsid w:val="00C50F11"/>
    <w:rsid w:val="00C5103D"/>
    <w:rsid w:val="00C510C3"/>
    <w:rsid w:val="00C51534"/>
    <w:rsid w:val="00C51839"/>
    <w:rsid w:val="00C51DB5"/>
    <w:rsid w:val="00C52224"/>
    <w:rsid w:val="00C52456"/>
    <w:rsid w:val="00C52B14"/>
    <w:rsid w:val="00C53B5E"/>
    <w:rsid w:val="00C53DD9"/>
    <w:rsid w:val="00C543B7"/>
    <w:rsid w:val="00C54827"/>
    <w:rsid w:val="00C54D15"/>
    <w:rsid w:val="00C55608"/>
    <w:rsid w:val="00C558C1"/>
    <w:rsid w:val="00C55949"/>
    <w:rsid w:val="00C567F6"/>
    <w:rsid w:val="00C57756"/>
    <w:rsid w:val="00C57C26"/>
    <w:rsid w:val="00C57F66"/>
    <w:rsid w:val="00C600A5"/>
    <w:rsid w:val="00C603D3"/>
    <w:rsid w:val="00C604F5"/>
    <w:rsid w:val="00C60B39"/>
    <w:rsid w:val="00C6108F"/>
    <w:rsid w:val="00C611E0"/>
    <w:rsid w:val="00C618F8"/>
    <w:rsid w:val="00C6352A"/>
    <w:rsid w:val="00C638DF"/>
    <w:rsid w:val="00C63943"/>
    <w:rsid w:val="00C63DC5"/>
    <w:rsid w:val="00C64211"/>
    <w:rsid w:val="00C64822"/>
    <w:rsid w:val="00C653B8"/>
    <w:rsid w:val="00C65A18"/>
    <w:rsid w:val="00C65B81"/>
    <w:rsid w:val="00C65CC1"/>
    <w:rsid w:val="00C65EA5"/>
    <w:rsid w:val="00C66394"/>
    <w:rsid w:val="00C66591"/>
    <w:rsid w:val="00C6693D"/>
    <w:rsid w:val="00C67112"/>
    <w:rsid w:val="00C67620"/>
    <w:rsid w:val="00C67719"/>
    <w:rsid w:val="00C678E2"/>
    <w:rsid w:val="00C7109A"/>
    <w:rsid w:val="00C7110C"/>
    <w:rsid w:val="00C71313"/>
    <w:rsid w:val="00C71EEB"/>
    <w:rsid w:val="00C7210A"/>
    <w:rsid w:val="00C732D5"/>
    <w:rsid w:val="00C7353F"/>
    <w:rsid w:val="00C73FAD"/>
    <w:rsid w:val="00C7428B"/>
    <w:rsid w:val="00C74B9F"/>
    <w:rsid w:val="00C756A6"/>
    <w:rsid w:val="00C759CF"/>
    <w:rsid w:val="00C759E9"/>
    <w:rsid w:val="00C761FF"/>
    <w:rsid w:val="00C76CC9"/>
    <w:rsid w:val="00C77397"/>
    <w:rsid w:val="00C77480"/>
    <w:rsid w:val="00C80C97"/>
    <w:rsid w:val="00C814E5"/>
    <w:rsid w:val="00C8195B"/>
    <w:rsid w:val="00C821FF"/>
    <w:rsid w:val="00C8268A"/>
    <w:rsid w:val="00C82AB4"/>
    <w:rsid w:val="00C83062"/>
    <w:rsid w:val="00C83211"/>
    <w:rsid w:val="00C8381A"/>
    <w:rsid w:val="00C84343"/>
    <w:rsid w:val="00C84F40"/>
    <w:rsid w:val="00C860F3"/>
    <w:rsid w:val="00C86779"/>
    <w:rsid w:val="00C86C31"/>
    <w:rsid w:val="00C86D78"/>
    <w:rsid w:val="00C87776"/>
    <w:rsid w:val="00C87840"/>
    <w:rsid w:val="00C87880"/>
    <w:rsid w:val="00C87930"/>
    <w:rsid w:val="00C90347"/>
    <w:rsid w:val="00C904DD"/>
    <w:rsid w:val="00C904EF"/>
    <w:rsid w:val="00C9079E"/>
    <w:rsid w:val="00C90BEB"/>
    <w:rsid w:val="00C90D7D"/>
    <w:rsid w:val="00C915C4"/>
    <w:rsid w:val="00C92FD4"/>
    <w:rsid w:val="00C93485"/>
    <w:rsid w:val="00C939B9"/>
    <w:rsid w:val="00C94329"/>
    <w:rsid w:val="00C946FA"/>
    <w:rsid w:val="00C94E84"/>
    <w:rsid w:val="00C9549A"/>
    <w:rsid w:val="00C9552E"/>
    <w:rsid w:val="00C95CF5"/>
    <w:rsid w:val="00C960AB"/>
    <w:rsid w:val="00C9647B"/>
    <w:rsid w:val="00C96690"/>
    <w:rsid w:val="00C97163"/>
    <w:rsid w:val="00C975F5"/>
    <w:rsid w:val="00C97791"/>
    <w:rsid w:val="00C979DA"/>
    <w:rsid w:val="00CA0410"/>
    <w:rsid w:val="00CA066A"/>
    <w:rsid w:val="00CA0AC0"/>
    <w:rsid w:val="00CA1060"/>
    <w:rsid w:val="00CA120A"/>
    <w:rsid w:val="00CA15A8"/>
    <w:rsid w:val="00CA173A"/>
    <w:rsid w:val="00CA209A"/>
    <w:rsid w:val="00CA22B6"/>
    <w:rsid w:val="00CA2898"/>
    <w:rsid w:val="00CA292B"/>
    <w:rsid w:val="00CA2E64"/>
    <w:rsid w:val="00CA31D7"/>
    <w:rsid w:val="00CA534A"/>
    <w:rsid w:val="00CA5719"/>
    <w:rsid w:val="00CA5F12"/>
    <w:rsid w:val="00CA5FC8"/>
    <w:rsid w:val="00CA6795"/>
    <w:rsid w:val="00CA7D20"/>
    <w:rsid w:val="00CB0921"/>
    <w:rsid w:val="00CB195C"/>
    <w:rsid w:val="00CB1A42"/>
    <w:rsid w:val="00CB228D"/>
    <w:rsid w:val="00CB2724"/>
    <w:rsid w:val="00CB2CC9"/>
    <w:rsid w:val="00CB2D37"/>
    <w:rsid w:val="00CB2FD2"/>
    <w:rsid w:val="00CB3704"/>
    <w:rsid w:val="00CB3BC9"/>
    <w:rsid w:val="00CB3D83"/>
    <w:rsid w:val="00CB4160"/>
    <w:rsid w:val="00CB4282"/>
    <w:rsid w:val="00CB4336"/>
    <w:rsid w:val="00CB4A02"/>
    <w:rsid w:val="00CB4BC2"/>
    <w:rsid w:val="00CB4BD5"/>
    <w:rsid w:val="00CB58C7"/>
    <w:rsid w:val="00CB67E9"/>
    <w:rsid w:val="00CB70BA"/>
    <w:rsid w:val="00CB71EB"/>
    <w:rsid w:val="00CB75C5"/>
    <w:rsid w:val="00CB760B"/>
    <w:rsid w:val="00CB7B17"/>
    <w:rsid w:val="00CB7BBB"/>
    <w:rsid w:val="00CB7E25"/>
    <w:rsid w:val="00CC05E3"/>
    <w:rsid w:val="00CC0E21"/>
    <w:rsid w:val="00CC0FC7"/>
    <w:rsid w:val="00CC115F"/>
    <w:rsid w:val="00CC125A"/>
    <w:rsid w:val="00CC172E"/>
    <w:rsid w:val="00CC21FF"/>
    <w:rsid w:val="00CC2377"/>
    <w:rsid w:val="00CC29D3"/>
    <w:rsid w:val="00CC35EC"/>
    <w:rsid w:val="00CC4801"/>
    <w:rsid w:val="00CC5443"/>
    <w:rsid w:val="00CC5ACE"/>
    <w:rsid w:val="00CC5E40"/>
    <w:rsid w:val="00CC5E87"/>
    <w:rsid w:val="00CC6030"/>
    <w:rsid w:val="00CC61DC"/>
    <w:rsid w:val="00CC6C8A"/>
    <w:rsid w:val="00CC6CEC"/>
    <w:rsid w:val="00CC7479"/>
    <w:rsid w:val="00CC75E6"/>
    <w:rsid w:val="00CC75F9"/>
    <w:rsid w:val="00CC77B8"/>
    <w:rsid w:val="00CC784A"/>
    <w:rsid w:val="00CC7EEF"/>
    <w:rsid w:val="00CD00A8"/>
    <w:rsid w:val="00CD0577"/>
    <w:rsid w:val="00CD1A82"/>
    <w:rsid w:val="00CD1B8A"/>
    <w:rsid w:val="00CD2657"/>
    <w:rsid w:val="00CD28BA"/>
    <w:rsid w:val="00CD29F1"/>
    <w:rsid w:val="00CD2A83"/>
    <w:rsid w:val="00CD34AC"/>
    <w:rsid w:val="00CD37CC"/>
    <w:rsid w:val="00CD4A24"/>
    <w:rsid w:val="00CD4EB9"/>
    <w:rsid w:val="00CD53C0"/>
    <w:rsid w:val="00CD6326"/>
    <w:rsid w:val="00CD63BB"/>
    <w:rsid w:val="00CD6D7D"/>
    <w:rsid w:val="00CD7590"/>
    <w:rsid w:val="00CD7A2D"/>
    <w:rsid w:val="00CD7B99"/>
    <w:rsid w:val="00CD7F7D"/>
    <w:rsid w:val="00CE04E0"/>
    <w:rsid w:val="00CE057C"/>
    <w:rsid w:val="00CE0A37"/>
    <w:rsid w:val="00CE0A4A"/>
    <w:rsid w:val="00CE1371"/>
    <w:rsid w:val="00CE13A7"/>
    <w:rsid w:val="00CE15C8"/>
    <w:rsid w:val="00CE1CFB"/>
    <w:rsid w:val="00CE1D11"/>
    <w:rsid w:val="00CE1EE7"/>
    <w:rsid w:val="00CE2302"/>
    <w:rsid w:val="00CE2315"/>
    <w:rsid w:val="00CE234B"/>
    <w:rsid w:val="00CE279F"/>
    <w:rsid w:val="00CE3241"/>
    <w:rsid w:val="00CE375E"/>
    <w:rsid w:val="00CE462B"/>
    <w:rsid w:val="00CE5164"/>
    <w:rsid w:val="00CE51B0"/>
    <w:rsid w:val="00CE6254"/>
    <w:rsid w:val="00CE651F"/>
    <w:rsid w:val="00CE68B3"/>
    <w:rsid w:val="00CE6C32"/>
    <w:rsid w:val="00CE7502"/>
    <w:rsid w:val="00CE7610"/>
    <w:rsid w:val="00CE76C2"/>
    <w:rsid w:val="00CF0A32"/>
    <w:rsid w:val="00CF10BF"/>
    <w:rsid w:val="00CF1AB8"/>
    <w:rsid w:val="00CF2737"/>
    <w:rsid w:val="00CF30F4"/>
    <w:rsid w:val="00CF35E6"/>
    <w:rsid w:val="00CF389E"/>
    <w:rsid w:val="00CF3ED4"/>
    <w:rsid w:val="00CF4008"/>
    <w:rsid w:val="00CF41A1"/>
    <w:rsid w:val="00CF4494"/>
    <w:rsid w:val="00CF46F4"/>
    <w:rsid w:val="00CF5639"/>
    <w:rsid w:val="00CF7482"/>
    <w:rsid w:val="00CF7B83"/>
    <w:rsid w:val="00CF7E64"/>
    <w:rsid w:val="00D00C8B"/>
    <w:rsid w:val="00D0243B"/>
    <w:rsid w:val="00D02730"/>
    <w:rsid w:val="00D027A1"/>
    <w:rsid w:val="00D02870"/>
    <w:rsid w:val="00D02C7F"/>
    <w:rsid w:val="00D02DCC"/>
    <w:rsid w:val="00D0388B"/>
    <w:rsid w:val="00D038FD"/>
    <w:rsid w:val="00D044E1"/>
    <w:rsid w:val="00D04A9C"/>
    <w:rsid w:val="00D05587"/>
    <w:rsid w:val="00D056BA"/>
    <w:rsid w:val="00D059C6"/>
    <w:rsid w:val="00D067EB"/>
    <w:rsid w:val="00D06D65"/>
    <w:rsid w:val="00D06D89"/>
    <w:rsid w:val="00D06DE0"/>
    <w:rsid w:val="00D077DA"/>
    <w:rsid w:val="00D07829"/>
    <w:rsid w:val="00D108BA"/>
    <w:rsid w:val="00D11006"/>
    <w:rsid w:val="00D119C9"/>
    <w:rsid w:val="00D119F3"/>
    <w:rsid w:val="00D11AF9"/>
    <w:rsid w:val="00D11D78"/>
    <w:rsid w:val="00D12429"/>
    <w:rsid w:val="00D12678"/>
    <w:rsid w:val="00D12A89"/>
    <w:rsid w:val="00D12AF9"/>
    <w:rsid w:val="00D1304E"/>
    <w:rsid w:val="00D1408B"/>
    <w:rsid w:val="00D14489"/>
    <w:rsid w:val="00D1475D"/>
    <w:rsid w:val="00D147A0"/>
    <w:rsid w:val="00D14C4C"/>
    <w:rsid w:val="00D14E1E"/>
    <w:rsid w:val="00D1593D"/>
    <w:rsid w:val="00D15F9F"/>
    <w:rsid w:val="00D16234"/>
    <w:rsid w:val="00D163CB"/>
    <w:rsid w:val="00D16565"/>
    <w:rsid w:val="00D16634"/>
    <w:rsid w:val="00D16B18"/>
    <w:rsid w:val="00D16E9B"/>
    <w:rsid w:val="00D1700C"/>
    <w:rsid w:val="00D172FC"/>
    <w:rsid w:val="00D1764E"/>
    <w:rsid w:val="00D17A52"/>
    <w:rsid w:val="00D17BDA"/>
    <w:rsid w:val="00D17D95"/>
    <w:rsid w:val="00D2016B"/>
    <w:rsid w:val="00D20B6F"/>
    <w:rsid w:val="00D20D0E"/>
    <w:rsid w:val="00D2109C"/>
    <w:rsid w:val="00D21FD8"/>
    <w:rsid w:val="00D22043"/>
    <w:rsid w:val="00D22B9E"/>
    <w:rsid w:val="00D2351F"/>
    <w:rsid w:val="00D23547"/>
    <w:rsid w:val="00D238B1"/>
    <w:rsid w:val="00D23BC2"/>
    <w:rsid w:val="00D23BF8"/>
    <w:rsid w:val="00D23D06"/>
    <w:rsid w:val="00D24228"/>
    <w:rsid w:val="00D24B3C"/>
    <w:rsid w:val="00D24F9D"/>
    <w:rsid w:val="00D2575E"/>
    <w:rsid w:val="00D2576C"/>
    <w:rsid w:val="00D25DFB"/>
    <w:rsid w:val="00D26140"/>
    <w:rsid w:val="00D26649"/>
    <w:rsid w:val="00D26A57"/>
    <w:rsid w:val="00D27150"/>
    <w:rsid w:val="00D2739B"/>
    <w:rsid w:val="00D27B52"/>
    <w:rsid w:val="00D27C34"/>
    <w:rsid w:val="00D301F5"/>
    <w:rsid w:val="00D30726"/>
    <w:rsid w:val="00D3081A"/>
    <w:rsid w:val="00D317F2"/>
    <w:rsid w:val="00D31A20"/>
    <w:rsid w:val="00D31E03"/>
    <w:rsid w:val="00D32331"/>
    <w:rsid w:val="00D324E5"/>
    <w:rsid w:val="00D3375D"/>
    <w:rsid w:val="00D3378E"/>
    <w:rsid w:val="00D33DC8"/>
    <w:rsid w:val="00D340B4"/>
    <w:rsid w:val="00D34678"/>
    <w:rsid w:val="00D34CBA"/>
    <w:rsid w:val="00D34E15"/>
    <w:rsid w:val="00D35007"/>
    <w:rsid w:val="00D35992"/>
    <w:rsid w:val="00D361E4"/>
    <w:rsid w:val="00D36706"/>
    <w:rsid w:val="00D3676B"/>
    <w:rsid w:val="00D3738E"/>
    <w:rsid w:val="00D37765"/>
    <w:rsid w:val="00D40870"/>
    <w:rsid w:val="00D410EF"/>
    <w:rsid w:val="00D4119D"/>
    <w:rsid w:val="00D41C1A"/>
    <w:rsid w:val="00D4220B"/>
    <w:rsid w:val="00D422C0"/>
    <w:rsid w:val="00D42332"/>
    <w:rsid w:val="00D42D5B"/>
    <w:rsid w:val="00D42D9A"/>
    <w:rsid w:val="00D4325C"/>
    <w:rsid w:val="00D43706"/>
    <w:rsid w:val="00D43D75"/>
    <w:rsid w:val="00D44079"/>
    <w:rsid w:val="00D440A6"/>
    <w:rsid w:val="00D440F8"/>
    <w:rsid w:val="00D441B5"/>
    <w:rsid w:val="00D4427D"/>
    <w:rsid w:val="00D445F4"/>
    <w:rsid w:val="00D44E60"/>
    <w:rsid w:val="00D44EBD"/>
    <w:rsid w:val="00D45055"/>
    <w:rsid w:val="00D4518B"/>
    <w:rsid w:val="00D4571F"/>
    <w:rsid w:val="00D45F71"/>
    <w:rsid w:val="00D46D92"/>
    <w:rsid w:val="00D47282"/>
    <w:rsid w:val="00D47CF5"/>
    <w:rsid w:val="00D47EFF"/>
    <w:rsid w:val="00D500BD"/>
    <w:rsid w:val="00D506B3"/>
    <w:rsid w:val="00D507FE"/>
    <w:rsid w:val="00D50C47"/>
    <w:rsid w:val="00D50C56"/>
    <w:rsid w:val="00D50D6A"/>
    <w:rsid w:val="00D50D9C"/>
    <w:rsid w:val="00D51861"/>
    <w:rsid w:val="00D51A38"/>
    <w:rsid w:val="00D51A7F"/>
    <w:rsid w:val="00D526FE"/>
    <w:rsid w:val="00D53310"/>
    <w:rsid w:val="00D53605"/>
    <w:rsid w:val="00D53E5F"/>
    <w:rsid w:val="00D53FF1"/>
    <w:rsid w:val="00D541DA"/>
    <w:rsid w:val="00D5432E"/>
    <w:rsid w:val="00D550F9"/>
    <w:rsid w:val="00D5553A"/>
    <w:rsid w:val="00D5557A"/>
    <w:rsid w:val="00D55901"/>
    <w:rsid w:val="00D55FA4"/>
    <w:rsid w:val="00D564AA"/>
    <w:rsid w:val="00D567AF"/>
    <w:rsid w:val="00D56B80"/>
    <w:rsid w:val="00D570BF"/>
    <w:rsid w:val="00D572EE"/>
    <w:rsid w:val="00D577A8"/>
    <w:rsid w:val="00D57AC7"/>
    <w:rsid w:val="00D60080"/>
    <w:rsid w:val="00D60371"/>
    <w:rsid w:val="00D60933"/>
    <w:rsid w:val="00D609BC"/>
    <w:rsid w:val="00D60B7C"/>
    <w:rsid w:val="00D60C7E"/>
    <w:rsid w:val="00D60DB6"/>
    <w:rsid w:val="00D628B5"/>
    <w:rsid w:val="00D6315E"/>
    <w:rsid w:val="00D63331"/>
    <w:rsid w:val="00D639C8"/>
    <w:rsid w:val="00D64080"/>
    <w:rsid w:val="00D64BBE"/>
    <w:rsid w:val="00D64C1F"/>
    <w:rsid w:val="00D64CA5"/>
    <w:rsid w:val="00D64F4A"/>
    <w:rsid w:val="00D65093"/>
    <w:rsid w:val="00D66C83"/>
    <w:rsid w:val="00D6702A"/>
    <w:rsid w:val="00D673BD"/>
    <w:rsid w:val="00D67600"/>
    <w:rsid w:val="00D67997"/>
    <w:rsid w:val="00D70889"/>
    <w:rsid w:val="00D7097B"/>
    <w:rsid w:val="00D70C51"/>
    <w:rsid w:val="00D70C78"/>
    <w:rsid w:val="00D7165C"/>
    <w:rsid w:val="00D717B7"/>
    <w:rsid w:val="00D724E7"/>
    <w:rsid w:val="00D72927"/>
    <w:rsid w:val="00D72BC4"/>
    <w:rsid w:val="00D72D69"/>
    <w:rsid w:val="00D72DF7"/>
    <w:rsid w:val="00D72ED3"/>
    <w:rsid w:val="00D736CA"/>
    <w:rsid w:val="00D73720"/>
    <w:rsid w:val="00D7406B"/>
    <w:rsid w:val="00D742EB"/>
    <w:rsid w:val="00D74C1E"/>
    <w:rsid w:val="00D74F8A"/>
    <w:rsid w:val="00D75051"/>
    <w:rsid w:val="00D7573C"/>
    <w:rsid w:val="00D75C20"/>
    <w:rsid w:val="00D75D03"/>
    <w:rsid w:val="00D764BA"/>
    <w:rsid w:val="00D7686E"/>
    <w:rsid w:val="00D76A99"/>
    <w:rsid w:val="00D77A06"/>
    <w:rsid w:val="00D77C30"/>
    <w:rsid w:val="00D77DB2"/>
    <w:rsid w:val="00D77F5B"/>
    <w:rsid w:val="00D8000A"/>
    <w:rsid w:val="00D80086"/>
    <w:rsid w:val="00D80F34"/>
    <w:rsid w:val="00D81EC8"/>
    <w:rsid w:val="00D82396"/>
    <w:rsid w:val="00D824CC"/>
    <w:rsid w:val="00D82526"/>
    <w:rsid w:val="00D82630"/>
    <w:rsid w:val="00D82A56"/>
    <w:rsid w:val="00D836A7"/>
    <w:rsid w:val="00D8381D"/>
    <w:rsid w:val="00D83B1E"/>
    <w:rsid w:val="00D84578"/>
    <w:rsid w:val="00D84643"/>
    <w:rsid w:val="00D84EF4"/>
    <w:rsid w:val="00D850A5"/>
    <w:rsid w:val="00D858B0"/>
    <w:rsid w:val="00D85FBA"/>
    <w:rsid w:val="00D8665A"/>
    <w:rsid w:val="00D86A36"/>
    <w:rsid w:val="00D903D6"/>
    <w:rsid w:val="00D90884"/>
    <w:rsid w:val="00D9093C"/>
    <w:rsid w:val="00D90A6A"/>
    <w:rsid w:val="00D917E6"/>
    <w:rsid w:val="00D91D04"/>
    <w:rsid w:val="00D9318C"/>
    <w:rsid w:val="00D93BC7"/>
    <w:rsid w:val="00D94407"/>
    <w:rsid w:val="00D950C9"/>
    <w:rsid w:val="00D9547B"/>
    <w:rsid w:val="00D95E3D"/>
    <w:rsid w:val="00D95E85"/>
    <w:rsid w:val="00D95EC7"/>
    <w:rsid w:val="00D9602D"/>
    <w:rsid w:val="00D9674C"/>
    <w:rsid w:val="00D9677B"/>
    <w:rsid w:val="00D9695B"/>
    <w:rsid w:val="00D97A0B"/>
    <w:rsid w:val="00D97C4E"/>
    <w:rsid w:val="00DA1291"/>
    <w:rsid w:val="00DA13A4"/>
    <w:rsid w:val="00DA1500"/>
    <w:rsid w:val="00DA1744"/>
    <w:rsid w:val="00DA3150"/>
    <w:rsid w:val="00DA406B"/>
    <w:rsid w:val="00DA5E73"/>
    <w:rsid w:val="00DA5FF9"/>
    <w:rsid w:val="00DA61BD"/>
    <w:rsid w:val="00DA6C4E"/>
    <w:rsid w:val="00DA6C8D"/>
    <w:rsid w:val="00DA7113"/>
    <w:rsid w:val="00DA71BA"/>
    <w:rsid w:val="00DA77DF"/>
    <w:rsid w:val="00DA788C"/>
    <w:rsid w:val="00DB00A7"/>
    <w:rsid w:val="00DB0263"/>
    <w:rsid w:val="00DB02B6"/>
    <w:rsid w:val="00DB04B5"/>
    <w:rsid w:val="00DB0A97"/>
    <w:rsid w:val="00DB1B31"/>
    <w:rsid w:val="00DB1D17"/>
    <w:rsid w:val="00DB2206"/>
    <w:rsid w:val="00DB2286"/>
    <w:rsid w:val="00DB2ADE"/>
    <w:rsid w:val="00DB2ECF"/>
    <w:rsid w:val="00DB38EE"/>
    <w:rsid w:val="00DB3945"/>
    <w:rsid w:val="00DB3C76"/>
    <w:rsid w:val="00DB48E0"/>
    <w:rsid w:val="00DB4C4E"/>
    <w:rsid w:val="00DB5374"/>
    <w:rsid w:val="00DB54C1"/>
    <w:rsid w:val="00DB600E"/>
    <w:rsid w:val="00DB6463"/>
    <w:rsid w:val="00DB6954"/>
    <w:rsid w:val="00DB69B3"/>
    <w:rsid w:val="00DB69CC"/>
    <w:rsid w:val="00DB7031"/>
    <w:rsid w:val="00DB7155"/>
    <w:rsid w:val="00DC0C8D"/>
    <w:rsid w:val="00DC1E57"/>
    <w:rsid w:val="00DC28E3"/>
    <w:rsid w:val="00DC2A1D"/>
    <w:rsid w:val="00DC2D42"/>
    <w:rsid w:val="00DC32E3"/>
    <w:rsid w:val="00DC332E"/>
    <w:rsid w:val="00DC3789"/>
    <w:rsid w:val="00DC3B54"/>
    <w:rsid w:val="00DC475D"/>
    <w:rsid w:val="00DC56E4"/>
    <w:rsid w:val="00DC5B4C"/>
    <w:rsid w:val="00DC64C9"/>
    <w:rsid w:val="00DC67B2"/>
    <w:rsid w:val="00DC6E0A"/>
    <w:rsid w:val="00DC7013"/>
    <w:rsid w:val="00DC7036"/>
    <w:rsid w:val="00DC74E5"/>
    <w:rsid w:val="00DC78E7"/>
    <w:rsid w:val="00DC7C53"/>
    <w:rsid w:val="00DD056A"/>
    <w:rsid w:val="00DD06C5"/>
    <w:rsid w:val="00DD0A15"/>
    <w:rsid w:val="00DD0B42"/>
    <w:rsid w:val="00DD0E35"/>
    <w:rsid w:val="00DD11B7"/>
    <w:rsid w:val="00DD14A1"/>
    <w:rsid w:val="00DD1620"/>
    <w:rsid w:val="00DD1710"/>
    <w:rsid w:val="00DD1954"/>
    <w:rsid w:val="00DD1B0E"/>
    <w:rsid w:val="00DD1DA2"/>
    <w:rsid w:val="00DD1FDE"/>
    <w:rsid w:val="00DD20DF"/>
    <w:rsid w:val="00DD2207"/>
    <w:rsid w:val="00DD2D2F"/>
    <w:rsid w:val="00DD2F50"/>
    <w:rsid w:val="00DD36CC"/>
    <w:rsid w:val="00DD3A99"/>
    <w:rsid w:val="00DD3DF4"/>
    <w:rsid w:val="00DD3FCF"/>
    <w:rsid w:val="00DD43A9"/>
    <w:rsid w:val="00DD4A05"/>
    <w:rsid w:val="00DD4C81"/>
    <w:rsid w:val="00DD67E9"/>
    <w:rsid w:val="00DD6C96"/>
    <w:rsid w:val="00DD7081"/>
    <w:rsid w:val="00DD7516"/>
    <w:rsid w:val="00DD7637"/>
    <w:rsid w:val="00DD7676"/>
    <w:rsid w:val="00DD7A7E"/>
    <w:rsid w:val="00DD7BFB"/>
    <w:rsid w:val="00DD7DBD"/>
    <w:rsid w:val="00DD7F16"/>
    <w:rsid w:val="00DE00C7"/>
    <w:rsid w:val="00DE0666"/>
    <w:rsid w:val="00DE0F90"/>
    <w:rsid w:val="00DE1053"/>
    <w:rsid w:val="00DE1966"/>
    <w:rsid w:val="00DE2560"/>
    <w:rsid w:val="00DE331C"/>
    <w:rsid w:val="00DE4A8D"/>
    <w:rsid w:val="00DE50A3"/>
    <w:rsid w:val="00DE5E02"/>
    <w:rsid w:val="00DE60E5"/>
    <w:rsid w:val="00DE6C73"/>
    <w:rsid w:val="00DE7F61"/>
    <w:rsid w:val="00DF08EB"/>
    <w:rsid w:val="00DF0C90"/>
    <w:rsid w:val="00DF0D1E"/>
    <w:rsid w:val="00DF1739"/>
    <w:rsid w:val="00DF2676"/>
    <w:rsid w:val="00DF3685"/>
    <w:rsid w:val="00DF43C9"/>
    <w:rsid w:val="00DF47F0"/>
    <w:rsid w:val="00DF4E01"/>
    <w:rsid w:val="00DF532E"/>
    <w:rsid w:val="00DF5834"/>
    <w:rsid w:val="00DF59A8"/>
    <w:rsid w:val="00DF59E6"/>
    <w:rsid w:val="00DF63E7"/>
    <w:rsid w:val="00DF6879"/>
    <w:rsid w:val="00DF68B5"/>
    <w:rsid w:val="00DF6C10"/>
    <w:rsid w:val="00DF7025"/>
    <w:rsid w:val="00E00C3C"/>
    <w:rsid w:val="00E021CB"/>
    <w:rsid w:val="00E0236F"/>
    <w:rsid w:val="00E02528"/>
    <w:rsid w:val="00E02529"/>
    <w:rsid w:val="00E0271E"/>
    <w:rsid w:val="00E02C5B"/>
    <w:rsid w:val="00E02CD0"/>
    <w:rsid w:val="00E03179"/>
    <w:rsid w:val="00E0318D"/>
    <w:rsid w:val="00E03A2E"/>
    <w:rsid w:val="00E03B28"/>
    <w:rsid w:val="00E03F97"/>
    <w:rsid w:val="00E040CA"/>
    <w:rsid w:val="00E0439C"/>
    <w:rsid w:val="00E044D4"/>
    <w:rsid w:val="00E04571"/>
    <w:rsid w:val="00E04761"/>
    <w:rsid w:val="00E0480D"/>
    <w:rsid w:val="00E049E0"/>
    <w:rsid w:val="00E04C43"/>
    <w:rsid w:val="00E05087"/>
    <w:rsid w:val="00E05240"/>
    <w:rsid w:val="00E0527A"/>
    <w:rsid w:val="00E05FC4"/>
    <w:rsid w:val="00E063CE"/>
    <w:rsid w:val="00E100D3"/>
    <w:rsid w:val="00E12232"/>
    <w:rsid w:val="00E123CC"/>
    <w:rsid w:val="00E1258C"/>
    <w:rsid w:val="00E127F5"/>
    <w:rsid w:val="00E13437"/>
    <w:rsid w:val="00E14198"/>
    <w:rsid w:val="00E14365"/>
    <w:rsid w:val="00E143D5"/>
    <w:rsid w:val="00E1458C"/>
    <w:rsid w:val="00E14737"/>
    <w:rsid w:val="00E14B9C"/>
    <w:rsid w:val="00E14C6F"/>
    <w:rsid w:val="00E14F8B"/>
    <w:rsid w:val="00E158CF"/>
    <w:rsid w:val="00E15939"/>
    <w:rsid w:val="00E15C76"/>
    <w:rsid w:val="00E160A6"/>
    <w:rsid w:val="00E16414"/>
    <w:rsid w:val="00E16638"/>
    <w:rsid w:val="00E16A5D"/>
    <w:rsid w:val="00E16C19"/>
    <w:rsid w:val="00E17582"/>
    <w:rsid w:val="00E20395"/>
    <w:rsid w:val="00E203A7"/>
    <w:rsid w:val="00E2119F"/>
    <w:rsid w:val="00E21B6A"/>
    <w:rsid w:val="00E21D6E"/>
    <w:rsid w:val="00E21EAD"/>
    <w:rsid w:val="00E22187"/>
    <w:rsid w:val="00E223DC"/>
    <w:rsid w:val="00E22B68"/>
    <w:rsid w:val="00E2306A"/>
    <w:rsid w:val="00E2361C"/>
    <w:rsid w:val="00E23634"/>
    <w:rsid w:val="00E23FB6"/>
    <w:rsid w:val="00E24040"/>
    <w:rsid w:val="00E243AD"/>
    <w:rsid w:val="00E2514F"/>
    <w:rsid w:val="00E25B75"/>
    <w:rsid w:val="00E26453"/>
    <w:rsid w:val="00E26CA3"/>
    <w:rsid w:val="00E26F79"/>
    <w:rsid w:val="00E27EBA"/>
    <w:rsid w:val="00E3070C"/>
    <w:rsid w:val="00E31509"/>
    <w:rsid w:val="00E31813"/>
    <w:rsid w:val="00E3193A"/>
    <w:rsid w:val="00E31CE6"/>
    <w:rsid w:val="00E32AB7"/>
    <w:rsid w:val="00E32D73"/>
    <w:rsid w:val="00E33E6A"/>
    <w:rsid w:val="00E33F3C"/>
    <w:rsid w:val="00E342AF"/>
    <w:rsid w:val="00E345F5"/>
    <w:rsid w:val="00E34640"/>
    <w:rsid w:val="00E348CB"/>
    <w:rsid w:val="00E349FB"/>
    <w:rsid w:val="00E34A6A"/>
    <w:rsid w:val="00E34C3C"/>
    <w:rsid w:val="00E350AC"/>
    <w:rsid w:val="00E3563C"/>
    <w:rsid w:val="00E359A7"/>
    <w:rsid w:val="00E35A20"/>
    <w:rsid w:val="00E35D53"/>
    <w:rsid w:val="00E35E5D"/>
    <w:rsid w:val="00E362F6"/>
    <w:rsid w:val="00E3676C"/>
    <w:rsid w:val="00E36AC2"/>
    <w:rsid w:val="00E378A9"/>
    <w:rsid w:val="00E37C66"/>
    <w:rsid w:val="00E4067F"/>
    <w:rsid w:val="00E40E6B"/>
    <w:rsid w:val="00E417A5"/>
    <w:rsid w:val="00E41FD5"/>
    <w:rsid w:val="00E424F4"/>
    <w:rsid w:val="00E42E86"/>
    <w:rsid w:val="00E43E34"/>
    <w:rsid w:val="00E44106"/>
    <w:rsid w:val="00E446D0"/>
    <w:rsid w:val="00E45482"/>
    <w:rsid w:val="00E454F2"/>
    <w:rsid w:val="00E45C95"/>
    <w:rsid w:val="00E460A0"/>
    <w:rsid w:val="00E46902"/>
    <w:rsid w:val="00E475AD"/>
    <w:rsid w:val="00E50928"/>
    <w:rsid w:val="00E523F6"/>
    <w:rsid w:val="00E5248D"/>
    <w:rsid w:val="00E526B7"/>
    <w:rsid w:val="00E52FF4"/>
    <w:rsid w:val="00E53930"/>
    <w:rsid w:val="00E53F79"/>
    <w:rsid w:val="00E5414E"/>
    <w:rsid w:val="00E54328"/>
    <w:rsid w:val="00E5487F"/>
    <w:rsid w:val="00E54F59"/>
    <w:rsid w:val="00E54F7E"/>
    <w:rsid w:val="00E557CD"/>
    <w:rsid w:val="00E55A13"/>
    <w:rsid w:val="00E55C4E"/>
    <w:rsid w:val="00E55D9B"/>
    <w:rsid w:val="00E5611C"/>
    <w:rsid w:val="00E564F9"/>
    <w:rsid w:val="00E56897"/>
    <w:rsid w:val="00E568AE"/>
    <w:rsid w:val="00E569C1"/>
    <w:rsid w:val="00E56EFD"/>
    <w:rsid w:val="00E572E1"/>
    <w:rsid w:val="00E5754D"/>
    <w:rsid w:val="00E57A0F"/>
    <w:rsid w:val="00E57FC6"/>
    <w:rsid w:val="00E60729"/>
    <w:rsid w:val="00E60A47"/>
    <w:rsid w:val="00E6108C"/>
    <w:rsid w:val="00E61D99"/>
    <w:rsid w:val="00E620CC"/>
    <w:rsid w:val="00E623E1"/>
    <w:rsid w:val="00E62A40"/>
    <w:rsid w:val="00E62DB7"/>
    <w:rsid w:val="00E62F9D"/>
    <w:rsid w:val="00E63001"/>
    <w:rsid w:val="00E633AD"/>
    <w:rsid w:val="00E633C5"/>
    <w:rsid w:val="00E638DE"/>
    <w:rsid w:val="00E64314"/>
    <w:rsid w:val="00E64A4D"/>
    <w:rsid w:val="00E64B55"/>
    <w:rsid w:val="00E65828"/>
    <w:rsid w:val="00E660D2"/>
    <w:rsid w:val="00E66A1D"/>
    <w:rsid w:val="00E66B10"/>
    <w:rsid w:val="00E66EEB"/>
    <w:rsid w:val="00E674A3"/>
    <w:rsid w:val="00E70286"/>
    <w:rsid w:val="00E70D1F"/>
    <w:rsid w:val="00E710A6"/>
    <w:rsid w:val="00E72024"/>
    <w:rsid w:val="00E732B0"/>
    <w:rsid w:val="00E7344C"/>
    <w:rsid w:val="00E7368C"/>
    <w:rsid w:val="00E73786"/>
    <w:rsid w:val="00E73923"/>
    <w:rsid w:val="00E73B6A"/>
    <w:rsid w:val="00E73BFD"/>
    <w:rsid w:val="00E7413A"/>
    <w:rsid w:val="00E74470"/>
    <w:rsid w:val="00E7477B"/>
    <w:rsid w:val="00E747D9"/>
    <w:rsid w:val="00E75070"/>
    <w:rsid w:val="00E7513A"/>
    <w:rsid w:val="00E75B66"/>
    <w:rsid w:val="00E76997"/>
    <w:rsid w:val="00E77326"/>
    <w:rsid w:val="00E777AC"/>
    <w:rsid w:val="00E7788B"/>
    <w:rsid w:val="00E77A03"/>
    <w:rsid w:val="00E77BDB"/>
    <w:rsid w:val="00E8010F"/>
    <w:rsid w:val="00E803FC"/>
    <w:rsid w:val="00E805AF"/>
    <w:rsid w:val="00E81A24"/>
    <w:rsid w:val="00E81D0A"/>
    <w:rsid w:val="00E81F47"/>
    <w:rsid w:val="00E8210C"/>
    <w:rsid w:val="00E825EB"/>
    <w:rsid w:val="00E82FC2"/>
    <w:rsid w:val="00E835D5"/>
    <w:rsid w:val="00E83A71"/>
    <w:rsid w:val="00E83ABC"/>
    <w:rsid w:val="00E83F2C"/>
    <w:rsid w:val="00E840F0"/>
    <w:rsid w:val="00E84244"/>
    <w:rsid w:val="00E845A5"/>
    <w:rsid w:val="00E846EA"/>
    <w:rsid w:val="00E847BA"/>
    <w:rsid w:val="00E84EFE"/>
    <w:rsid w:val="00E85004"/>
    <w:rsid w:val="00E85387"/>
    <w:rsid w:val="00E856B5"/>
    <w:rsid w:val="00E86023"/>
    <w:rsid w:val="00E8615E"/>
    <w:rsid w:val="00E8638C"/>
    <w:rsid w:val="00E868DC"/>
    <w:rsid w:val="00E86A64"/>
    <w:rsid w:val="00E86FC6"/>
    <w:rsid w:val="00E870E7"/>
    <w:rsid w:val="00E8717D"/>
    <w:rsid w:val="00E874D7"/>
    <w:rsid w:val="00E87660"/>
    <w:rsid w:val="00E87690"/>
    <w:rsid w:val="00E90041"/>
    <w:rsid w:val="00E904D3"/>
    <w:rsid w:val="00E912C7"/>
    <w:rsid w:val="00E915CA"/>
    <w:rsid w:val="00E91818"/>
    <w:rsid w:val="00E9183D"/>
    <w:rsid w:val="00E92EC5"/>
    <w:rsid w:val="00E93008"/>
    <w:rsid w:val="00E9314E"/>
    <w:rsid w:val="00E933B0"/>
    <w:rsid w:val="00E93567"/>
    <w:rsid w:val="00E9381A"/>
    <w:rsid w:val="00E93A2F"/>
    <w:rsid w:val="00E93C2B"/>
    <w:rsid w:val="00E93E0B"/>
    <w:rsid w:val="00E9448E"/>
    <w:rsid w:val="00E94FB6"/>
    <w:rsid w:val="00E951A3"/>
    <w:rsid w:val="00E95381"/>
    <w:rsid w:val="00E954D8"/>
    <w:rsid w:val="00E95BC2"/>
    <w:rsid w:val="00E95BDF"/>
    <w:rsid w:val="00E965E3"/>
    <w:rsid w:val="00E966DB"/>
    <w:rsid w:val="00E96780"/>
    <w:rsid w:val="00E97109"/>
    <w:rsid w:val="00E971C8"/>
    <w:rsid w:val="00E973C6"/>
    <w:rsid w:val="00E976A9"/>
    <w:rsid w:val="00EA0010"/>
    <w:rsid w:val="00EA1DBE"/>
    <w:rsid w:val="00EA1E52"/>
    <w:rsid w:val="00EA2390"/>
    <w:rsid w:val="00EA3343"/>
    <w:rsid w:val="00EA493D"/>
    <w:rsid w:val="00EA526E"/>
    <w:rsid w:val="00EA5424"/>
    <w:rsid w:val="00EA5896"/>
    <w:rsid w:val="00EA59E7"/>
    <w:rsid w:val="00EA5D81"/>
    <w:rsid w:val="00EA5DB1"/>
    <w:rsid w:val="00EA629F"/>
    <w:rsid w:val="00EA775E"/>
    <w:rsid w:val="00EA7AC7"/>
    <w:rsid w:val="00EA7B3A"/>
    <w:rsid w:val="00EB0A79"/>
    <w:rsid w:val="00EB1131"/>
    <w:rsid w:val="00EB1C1C"/>
    <w:rsid w:val="00EB1FF7"/>
    <w:rsid w:val="00EB247D"/>
    <w:rsid w:val="00EB2784"/>
    <w:rsid w:val="00EB2A72"/>
    <w:rsid w:val="00EB3228"/>
    <w:rsid w:val="00EB3D12"/>
    <w:rsid w:val="00EB476C"/>
    <w:rsid w:val="00EB4C32"/>
    <w:rsid w:val="00EB4D00"/>
    <w:rsid w:val="00EB4DAA"/>
    <w:rsid w:val="00EB4F3E"/>
    <w:rsid w:val="00EB59E1"/>
    <w:rsid w:val="00EB6154"/>
    <w:rsid w:val="00EB6421"/>
    <w:rsid w:val="00EB6C1A"/>
    <w:rsid w:val="00EB71A1"/>
    <w:rsid w:val="00EB76D0"/>
    <w:rsid w:val="00EB7A08"/>
    <w:rsid w:val="00EB7ACE"/>
    <w:rsid w:val="00EC0453"/>
    <w:rsid w:val="00EC05BF"/>
    <w:rsid w:val="00EC08DD"/>
    <w:rsid w:val="00EC18CE"/>
    <w:rsid w:val="00EC2222"/>
    <w:rsid w:val="00EC2679"/>
    <w:rsid w:val="00EC269D"/>
    <w:rsid w:val="00EC2B6E"/>
    <w:rsid w:val="00EC2F69"/>
    <w:rsid w:val="00EC3695"/>
    <w:rsid w:val="00EC3A68"/>
    <w:rsid w:val="00EC3BDC"/>
    <w:rsid w:val="00EC437C"/>
    <w:rsid w:val="00EC4F27"/>
    <w:rsid w:val="00EC53CF"/>
    <w:rsid w:val="00EC5A59"/>
    <w:rsid w:val="00EC5E96"/>
    <w:rsid w:val="00EC74E0"/>
    <w:rsid w:val="00EC7704"/>
    <w:rsid w:val="00EC779F"/>
    <w:rsid w:val="00EC7B17"/>
    <w:rsid w:val="00EC7D49"/>
    <w:rsid w:val="00ED055E"/>
    <w:rsid w:val="00ED0E9E"/>
    <w:rsid w:val="00ED1936"/>
    <w:rsid w:val="00ED1A60"/>
    <w:rsid w:val="00ED2032"/>
    <w:rsid w:val="00ED3124"/>
    <w:rsid w:val="00ED3F8B"/>
    <w:rsid w:val="00ED4410"/>
    <w:rsid w:val="00ED4C11"/>
    <w:rsid w:val="00ED526F"/>
    <w:rsid w:val="00ED5A11"/>
    <w:rsid w:val="00ED5B39"/>
    <w:rsid w:val="00ED6AF0"/>
    <w:rsid w:val="00ED6C40"/>
    <w:rsid w:val="00ED7392"/>
    <w:rsid w:val="00ED7B1E"/>
    <w:rsid w:val="00ED7E66"/>
    <w:rsid w:val="00EE0003"/>
    <w:rsid w:val="00EE07EE"/>
    <w:rsid w:val="00EE1009"/>
    <w:rsid w:val="00EE2CF7"/>
    <w:rsid w:val="00EE311E"/>
    <w:rsid w:val="00EE3617"/>
    <w:rsid w:val="00EE47AF"/>
    <w:rsid w:val="00EE594A"/>
    <w:rsid w:val="00EE5ECD"/>
    <w:rsid w:val="00EE6151"/>
    <w:rsid w:val="00EE6A78"/>
    <w:rsid w:val="00EE6D29"/>
    <w:rsid w:val="00EE7945"/>
    <w:rsid w:val="00EE7979"/>
    <w:rsid w:val="00EE7D81"/>
    <w:rsid w:val="00EF07C8"/>
    <w:rsid w:val="00EF0803"/>
    <w:rsid w:val="00EF094A"/>
    <w:rsid w:val="00EF09FD"/>
    <w:rsid w:val="00EF0ED9"/>
    <w:rsid w:val="00EF1368"/>
    <w:rsid w:val="00EF242D"/>
    <w:rsid w:val="00EF2637"/>
    <w:rsid w:val="00EF288B"/>
    <w:rsid w:val="00EF3A67"/>
    <w:rsid w:val="00EF3CD1"/>
    <w:rsid w:val="00EF42F7"/>
    <w:rsid w:val="00EF45A2"/>
    <w:rsid w:val="00EF4612"/>
    <w:rsid w:val="00EF4A62"/>
    <w:rsid w:val="00EF52B5"/>
    <w:rsid w:val="00EF5549"/>
    <w:rsid w:val="00EF558A"/>
    <w:rsid w:val="00EF56B6"/>
    <w:rsid w:val="00EF76DA"/>
    <w:rsid w:val="00EF7EB5"/>
    <w:rsid w:val="00EF7F36"/>
    <w:rsid w:val="00F020A2"/>
    <w:rsid w:val="00F022B4"/>
    <w:rsid w:val="00F02452"/>
    <w:rsid w:val="00F02578"/>
    <w:rsid w:val="00F027B7"/>
    <w:rsid w:val="00F038AF"/>
    <w:rsid w:val="00F04FB4"/>
    <w:rsid w:val="00F05230"/>
    <w:rsid w:val="00F0590A"/>
    <w:rsid w:val="00F05CA8"/>
    <w:rsid w:val="00F066F8"/>
    <w:rsid w:val="00F067A9"/>
    <w:rsid w:val="00F07017"/>
    <w:rsid w:val="00F07046"/>
    <w:rsid w:val="00F07252"/>
    <w:rsid w:val="00F07557"/>
    <w:rsid w:val="00F075DD"/>
    <w:rsid w:val="00F07B3F"/>
    <w:rsid w:val="00F07D78"/>
    <w:rsid w:val="00F10030"/>
    <w:rsid w:val="00F100A2"/>
    <w:rsid w:val="00F10314"/>
    <w:rsid w:val="00F1071E"/>
    <w:rsid w:val="00F10D82"/>
    <w:rsid w:val="00F118A4"/>
    <w:rsid w:val="00F119BC"/>
    <w:rsid w:val="00F12751"/>
    <w:rsid w:val="00F12F20"/>
    <w:rsid w:val="00F12FCF"/>
    <w:rsid w:val="00F13A36"/>
    <w:rsid w:val="00F13D0F"/>
    <w:rsid w:val="00F143B9"/>
    <w:rsid w:val="00F14FC5"/>
    <w:rsid w:val="00F151F3"/>
    <w:rsid w:val="00F151FA"/>
    <w:rsid w:val="00F155A5"/>
    <w:rsid w:val="00F157CE"/>
    <w:rsid w:val="00F1597C"/>
    <w:rsid w:val="00F16321"/>
    <w:rsid w:val="00F1649F"/>
    <w:rsid w:val="00F17821"/>
    <w:rsid w:val="00F20533"/>
    <w:rsid w:val="00F2079D"/>
    <w:rsid w:val="00F20A98"/>
    <w:rsid w:val="00F20C6F"/>
    <w:rsid w:val="00F20FC5"/>
    <w:rsid w:val="00F21485"/>
    <w:rsid w:val="00F21528"/>
    <w:rsid w:val="00F21B39"/>
    <w:rsid w:val="00F22210"/>
    <w:rsid w:val="00F22B19"/>
    <w:rsid w:val="00F22EAE"/>
    <w:rsid w:val="00F22FCC"/>
    <w:rsid w:val="00F23357"/>
    <w:rsid w:val="00F24080"/>
    <w:rsid w:val="00F2446F"/>
    <w:rsid w:val="00F256F7"/>
    <w:rsid w:val="00F25B3F"/>
    <w:rsid w:val="00F25E82"/>
    <w:rsid w:val="00F25F83"/>
    <w:rsid w:val="00F26141"/>
    <w:rsid w:val="00F26C89"/>
    <w:rsid w:val="00F27236"/>
    <w:rsid w:val="00F27311"/>
    <w:rsid w:val="00F27EED"/>
    <w:rsid w:val="00F27FFE"/>
    <w:rsid w:val="00F30ADE"/>
    <w:rsid w:val="00F30B9D"/>
    <w:rsid w:val="00F31ACD"/>
    <w:rsid w:val="00F31F29"/>
    <w:rsid w:val="00F320C9"/>
    <w:rsid w:val="00F32334"/>
    <w:rsid w:val="00F326B4"/>
    <w:rsid w:val="00F32FCC"/>
    <w:rsid w:val="00F335D0"/>
    <w:rsid w:val="00F336B5"/>
    <w:rsid w:val="00F33705"/>
    <w:rsid w:val="00F3372A"/>
    <w:rsid w:val="00F33C4D"/>
    <w:rsid w:val="00F33CDC"/>
    <w:rsid w:val="00F341AF"/>
    <w:rsid w:val="00F353C6"/>
    <w:rsid w:val="00F35448"/>
    <w:rsid w:val="00F3561B"/>
    <w:rsid w:val="00F36891"/>
    <w:rsid w:val="00F36D1F"/>
    <w:rsid w:val="00F36DCB"/>
    <w:rsid w:val="00F37062"/>
    <w:rsid w:val="00F37CF2"/>
    <w:rsid w:val="00F400FA"/>
    <w:rsid w:val="00F40298"/>
    <w:rsid w:val="00F406CD"/>
    <w:rsid w:val="00F408B6"/>
    <w:rsid w:val="00F40A45"/>
    <w:rsid w:val="00F40AFC"/>
    <w:rsid w:val="00F40B97"/>
    <w:rsid w:val="00F40D51"/>
    <w:rsid w:val="00F40E7A"/>
    <w:rsid w:val="00F40E8E"/>
    <w:rsid w:val="00F4127C"/>
    <w:rsid w:val="00F418B5"/>
    <w:rsid w:val="00F419C1"/>
    <w:rsid w:val="00F41AC0"/>
    <w:rsid w:val="00F41C72"/>
    <w:rsid w:val="00F41DF4"/>
    <w:rsid w:val="00F42028"/>
    <w:rsid w:val="00F426AC"/>
    <w:rsid w:val="00F42DB1"/>
    <w:rsid w:val="00F44010"/>
    <w:rsid w:val="00F44851"/>
    <w:rsid w:val="00F44AE6"/>
    <w:rsid w:val="00F455EE"/>
    <w:rsid w:val="00F458A8"/>
    <w:rsid w:val="00F45A5A"/>
    <w:rsid w:val="00F45CC2"/>
    <w:rsid w:val="00F46739"/>
    <w:rsid w:val="00F46772"/>
    <w:rsid w:val="00F46862"/>
    <w:rsid w:val="00F46A5B"/>
    <w:rsid w:val="00F46F5A"/>
    <w:rsid w:val="00F46FFA"/>
    <w:rsid w:val="00F4770B"/>
    <w:rsid w:val="00F4777A"/>
    <w:rsid w:val="00F479D2"/>
    <w:rsid w:val="00F47E1E"/>
    <w:rsid w:val="00F502A4"/>
    <w:rsid w:val="00F504ED"/>
    <w:rsid w:val="00F50746"/>
    <w:rsid w:val="00F5164D"/>
    <w:rsid w:val="00F51821"/>
    <w:rsid w:val="00F518BD"/>
    <w:rsid w:val="00F51E32"/>
    <w:rsid w:val="00F51FCD"/>
    <w:rsid w:val="00F523D5"/>
    <w:rsid w:val="00F526E3"/>
    <w:rsid w:val="00F52717"/>
    <w:rsid w:val="00F53140"/>
    <w:rsid w:val="00F5332A"/>
    <w:rsid w:val="00F53332"/>
    <w:rsid w:val="00F533FD"/>
    <w:rsid w:val="00F53734"/>
    <w:rsid w:val="00F5420F"/>
    <w:rsid w:val="00F54EDC"/>
    <w:rsid w:val="00F5516B"/>
    <w:rsid w:val="00F55558"/>
    <w:rsid w:val="00F55623"/>
    <w:rsid w:val="00F55B3D"/>
    <w:rsid w:val="00F55BB0"/>
    <w:rsid w:val="00F55BCB"/>
    <w:rsid w:val="00F566FD"/>
    <w:rsid w:val="00F567B7"/>
    <w:rsid w:val="00F56E11"/>
    <w:rsid w:val="00F570FA"/>
    <w:rsid w:val="00F57476"/>
    <w:rsid w:val="00F60053"/>
    <w:rsid w:val="00F60668"/>
    <w:rsid w:val="00F607DA"/>
    <w:rsid w:val="00F60BBA"/>
    <w:rsid w:val="00F60C17"/>
    <w:rsid w:val="00F60C77"/>
    <w:rsid w:val="00F6127B"/>
    <w:rsid w:val="00F626E8"/>
    <w:rsid w:val="00F63C5E"/>
    <w:rsid w:val="00F63F79"/>
    <w:rsid w:val="00F640CA"/>
    <w:rsid w:val="00F641A8"/>
    <w:rsid w:val="00F64366"/>
    <w:rsid w:val="00F64C6A"/>
    <w:rsid w:val="00F650ED"/>
    <w:rsid w:val="00F652F1"/>
    <w:rsid w:val="00F65474"/>
    <w:rsid w:val="00F65478"/>
    <w:rsid w:val="00F65675"/>
    <w:rsid w:val="00F6642E"/>
    <w:rsid w:val="00F67618"/>
    <w:rsid w:val="00F706AD"/>
    <w:rsid w:val="00F707AA"/>
    <w:rsid w:val="00F708BF"/>
    <w:rsid w:val="00F715E9"/>
    <w:rsid w:val="00F71B6B"/>
    <w:rsid w:val="00F721D4"/>
    <w:rsid w:val="00F7277F"/>
    <w:rsid w:val="00F729FB"/>
    <w:rsid w:val="00F73CA3"/>
    <w:rsid w:val="00F74607"/>
    <w:rsid w:val="00F748F4"/>
    <w:rsid w:val="00F754A4"/>
    <w:rsid w:val="00F754E5"/>
    <w:rsid w:val="00F75940"/>
    <w:rsid w:val="00F75979"/>
    <w:rsid w:val="00F75BF8"/>
    <w:rsid w:val="00F75E69"/>
    <w:rsid w:val="00F75EB2"/>
    <w:rsid w:val="00F7628B"/>
    <w:rsid w:val="00F76678"/>
    <w:rsid w:val="00F766FC"/>
    <w:rsid w:val="00F76CFE"/>
    <w:rsid w:val="00F76DF7"/>
    <w:rsid w:val="00F76E56"/>
    <w:rsid w:val="00F76F82"/>
    <w:rsid w:val="00F770FD"/>
    <w:rsid w:val="00F77E39"/>
    <w:rsid w:val="00F80411"/>
    <w:rsid w:val="00F809E9"/>
    <w:rsid w:val="00F80DEA"/>
    <w:rsid w:val="00F80DFD"/>
    <w:rsid w:val="00F81166"/>
    <w:rsid w:val="00F813A8"/>
    <w:rsid w:val="00F82733"/>
    <w:rsid w:val="00F835AF"/>
    <w:rsid w:val="00F843AF"/>
    <w:rsid w:val="00F846B9"/>
    <w:rsid w:val="00F84D67"/>
    <w:rsid w:val="00F8565C"/>
    <w:rsid w:val="00F85DD6"/>
    <w:rsid w:val="00F862C7"/>
    <w:rsid w:val="00F86922"/>
    <w:rsid w:val="00F86DA6"/>
    <w:rsid w:val="00F87043"/>
    <w:rsid w:val="00F871E2"/>
    <w:rsid w:val="00F87350"/>
    <w:rsid w:val="00F87D9A"/>
    <w:rsid w:val="00F9043A"/>
    <w:rsid w:val="00F90511"/>
    <w:rsid w:val="00F9075F"/>
    <w:rsid w:val="00F91788"/>
    <w:rsid w:val="00F91C7D"/>
    <w:rsid w:val="00F92059"/>
    <w:rsid w:val="00F928C0"/>
    <w:rsid w:val="00F92ABA"/>
    <w:rsid w:val="00F93294"/>
    <w:rsid w:val="00F933E9"/>
    <w:rsid w:val="00F93859"/>
    <w:rsid w:val="00F938A5"/>
    <w:rsid w:val="00F93A71"/>
    <w:rsid w:val="00F93BDE"/>
    <w:rsid w:val="00F93F21"/>
    <w:rsid w:val="00F93FDA"/>
    <w:rsid w:val="00F940BF"/>
    <w:rsid w:val="00F94FF0"/>
    <w:rsid w:val="00F9509A"/>
    <w:rsid w:val="00F9546E"/>
    <w:rsid w:val="00F95924"/>
    <w:rsid w:val="00F9598D"/>
    <w:rsid w:val="00F95BC1"/>
    <w:rsid w:val="00F95D07"/>
    <w:rsid w:val="00F97381"/>
    <w:rsid w:val="00F975E4"/>
    <w:rsid w:val="00F97969"/>
    <w:rsid w:val="00FA000E"/>
    <w:rsid w:val="00FA263C"/>
    <w:rsid w:val="00FA2E5C"/>
    <w:rsid w:val="00FA2FE3"/>
    <w:rsid w:val="00FA33DE"/>
    <w:rsid w:val="00FA3541"/>
    <w:rsid w:val="00FA3A57"/>
    <w:rsid w:val="00FA3B44"/>
    <w:rsid w:val="00FA3B6E"/>
    <w:rsid w:val="00FA3BCD"/>
    <w:rsid w:val="00FA463C"/>
    <w:rsid w:val="00FA513A"/>
    <w:rsid w:val="00FA5309"/>
    <w:rsid w:val="00FA54DE"/>
    <w:rsid w:val="00FA58F7"/>
    <w:rsid w:val="00FA597A"/>
    <w:rsid w:val="00FA5F0B"/>
    <w:rsid w:val="00FA6269"/>
    <w:rsid w:val="00FA6571"/>
    <w:rsid w:val="00FA78A2"/>
    <w:rsid w:val="00FA7AAC"/>
    <w:rsid w:val="00FB0386"/>
    <w:rsid w:val="00FB0EDC"/>
    <w:rsid w:val="00FB10F7"/>
    <w:rsid w:val="00FB13D0"/>
    <w:rsid w:val="00FB1575"/>
    <w:rsid w:val="00FB2386"/>
    <w:rsid w:val="00FB23B0"/>
    <w:rsid w:val="00FB2688"/>
    <w:rsid w:val="00FB389E"/>
    <w:rsid w:val="00FB4F29"/>
    <w:rsid w:val="00FB4F48"/>
    <w:rsid w:val="00FB4F9F"/>
    <w:rsid w:val="00FB5567"/>
    <w:rsid w:val="00FB5EBB"/>
    <w:rsid w:val="00FB605A"/>
    <w:rsid w:val="00FB6423"/>
    <w:rsid w:val="00FB69B4"/>
    <w:rsid w:val="00FB6CE1"/>
    <w:rsid w:val="00FB6E77"/>
    <w:rsid w:val="00FB7C62"/>
    <w:rsid w:val="00FB7CC6"/>
    <w:rsid w:val="00FB7EDB"/>
    <w:rsid w:val="00FC0474"/>
    <w:rsid w:val="00FC0FB5"/>
    <w:rsid w:val="00FC1282"/>
    <w:rsid w:val="00FC15E6"/>
    <w:rsid w:val="00FC2302"/>
    <w:rsid w:val="00FC2680"/>
    <w:rsid w:val="00FC27A8"/>
    <w:rsid w:val="00FC2CD6"/>
    <w:rsid w:val="00FC2E69"/>
    <w:rsid w:val="00FC3EA1"/>
    <w:rsid w:val="00FC407A"/>
    <w:rsid w:val="00FC4149"/>
    <w:rsid w:val="00FC41DA"/>
    <w:rsid w:val="00FC4294"/>
    <w:rsid w:val="00FC4732"/>
    <w:rsid w:val="00FC49BC"/>
    <w:rsid w:val="00FC49BD"/>
    <w:rsid w:val="00FC4B0E"/>
    <w:rsid w:val="00FC4C14"/>
    <w:rsid w:val="00FC56D3"/>
    <w:rsid w:val="00FC5E26"/>
    <w:rsid w:val="00FC5EDC"/>
    <w:rsid w:val="00FC6460"/>
    <w:rsid w:val="00FC64A5"/>
    <w:rsid w:val="00FC6603"/>
    <w:rsid w:val="00FC6B8B"/>
    <w:rsid w:val="00FC6F06"/>
    <w:rsid w:val="00FC7706"/>
    <w:rsid w:val="00FC783F"/>
    <w:rsid w:val="00FD0270"/>
    <w:rsid w:val="00FD0473"/>
    <w:rsid w:val="00FD048F"/>
    <w:rsid w:val="00FD0626"/>
    <w:rsid w:val="00FD0E5C"/>
    <w:rsid w:val="00FD0FF9"/>
    <w:rsid w:val="00FD100F"/>
    <w:rsid w:val="00FD13DF"/>
    <w:rsid w:val="00FD16BF"/>
    <w:rsid w:val="00FD1861"/>
    <w:rsid w:val="00FD1F38"/>
    <w:rsid w:val="00FD2A4F"/>
    <w:rsid w:val="00FD2CCB"/>
    <w:rsid w:val="00FD376E"/>
    <w:rsid w:val="00FD3851"/>
    <w:rsid w:val="00FD3A0A"/>
    <w:rsid w:val="00FD3F69"/>
    <w:rsid w:val="00FD4277"/>
    <w:rsid w:val="00FD455C"/>
    <w:rsid w:val="00FD5201"/>
    <w:rsid w:val="00FD52D6"/>
    <w:rsid w:val="00FD5BDD"/>
    <w:rsid w:val="00FD640D"/>
    <w:rsid w:val="00FD645C"/>
    <w:rsid w:val="00FD651B"/>
    <w:rsid w:val="00FD6AE8"/>
    <w:rsid w:val="00FD7A2D"/>
    <w:rsid w:val="00FD7AD8"/>
    <w:rsid w:val="00FD7E02"/>
    <w:rsid w:val="00FE0254"/>
    <w:rsid w:val="00FE16E5"/>
    <w:rsid w:val="00FE190C"/>
    <w:rsid w:val="00FE1E92"/>
    <w:rsid w:val="00FE27CB"/>
    <w:rsid w:val="00FE3493"/>
    <w:rsid w:val="00FE3AFA"/>
    <w:rsid w:val="00FE3C4E"/>
    <w:rsid w:val="00FE3E48"/>
    <w:rsid w:val="00FE3FAB"/>
    <w:rsid w:val="00FE4415"/>
    <w:rsid w:val="00FE4CC3"/>
    <w:rsid w:val="00FE5081"/>
    <w:rsid w:val="00FE5AAF"/>
    <w:rsid w:val="00FE5CCA"/>
    <w:rsid w:val="00FE5EA7"/>
    <w:rsid w:val="00FE66E2"/>
    <w:rsid w:val="00FE6772"/>
    <w:rsid w:val="00FE6AC3"/>
    <w:rsid w:val="00FE6CC6"/>
    <w:rsid w:val="00FE7927"/>
    <w:rsid w:val="00FF0161"/>
    <w:rsid w:val="00FF0200"/>
    <w:rsid w:val="00FF1011"/>
    <w:rsid w:val="00FF2695"/>
    <w:rsid w:val="00FF3408"/>
    <w:rsid w:val="00FF3F69"/>
    <w:rsid w:val="00FF4165"/>
    <w:rsid w:val="00FF42C3"/>
    <w:rsid w:val="00FF483D"/>
    <w:rsid w:val="00FF4848"/>
    <w:rsid w:val="00FF4CCE"/>
    <w:rsid w:val="00FF514B"/>
    <w:rsid w:val="00FF5318"/>
    <w:rsid w:val="00FF5BA1"/>
    <w:rsid w:val="00FF65AD"/>
    <w:rsid w:val="00FF6702"/>
    <w:rsid w:val="00FF71F4"/>
    <w:rsid w:val="00FF720F"/>
    <w:rsid w:val="00FF78D9"/>
    <w:rsid w:val="00FF7FBA"/>
    <w:rsid w:val="1269D87E"/>
    <w:rsid w:val="17110EEF"/>
    <w:rsid w:val="17FAEC1E"/>
    <w:rsid w:val="2A852AF3"/>
    <w:rsid w:val="34DF3689"/>
    <w:rsid w:val="62C5E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0C4DDF"/>
  <w15:docId w15:val="{BCEEFB76-3842-49D3-BE99-1C773F2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322"/>
    <w:rPr>
      <w:szCs w:val="24"/>
    </w:rPr>
  </w:style>
  <w:style w:type="paragraph" w:styleId="Heading1">
    <w:name w:val="heading 1"/>
    <w:basedOn w:val="Normal"/>
    <w:next w:val="Body1"/>
    <w:link w:val="Heading1Char"/>
    <w:uiPriority w:val="9"/>
    <w:qFormat/>
    <w:pPr>
      <w:keepNext/>
      <w:pageBreakBefore/>
      <w:numPr>
        <w:numId w:val="1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
    <w:qFormat/>
    <w:rsid w:val="00E44106"/>
    <w:pPr>
      <w:keepNext/>
      <w:numPr>
        <w:ilvl w:val="1"/>
        <w:numId w:val="12"/>
      </w:numPr>
      <w:spacing w:before="240" w:after="60"/>
      <w:outlineLvl w:val="1"/>
    </w:pPr>
    <w:rPr>
      <w:rFonts w:ascii="Arial" w:hAnsi="Arial"/>
      <w:b/>
      <w:sz w:val="28"/>
      <w:szCs w:val="28"/>
    </w:rPr>
  </w:style>
  <w:style w:type="paragraph" w:styleId="Heading3">
    <w:name w:val="heading 3"/>
    <w:basedOn w:val="Normal"/>
    <w:next w:val="Body1"/>
    <w:link w:val="Heading3Char2"/>
    <w:uiPriority w:val="9"/>
    <w:qFormat/>
    <w:pPr>
      <w:keepNext/>
      <w:numPr>
        <w:ilvl w:val="2"/>
        <w:numId w:val="12"/>
      </w:numPr>
      <w:spacing w:before="240" w:after="60"/>
      <w:outlineLvl w:val="2"/>
    </w:pPr>
    <w:rPr>
      <w:rFonts w:ascii="Arial" w:hAnsi="Arial"/>
      <w:b/>
      <w:sz w:val="24"/>
    </w:rPr>
  </w:style>
  <w:style w:type="paragraph" w:styleId="Heading4">
    <w:name w:val="heading 4"/>
    <w:basedOn w:val="Normal"/>
    <w:next w:val="Body1"/>
    <w:uiPriority w:val="9"/>
    <w:qFormat/>
    <w:rsid w:val="00ED7E66"/>
    <w:pPr>
      <w:keepNext/>
      <w:numPr>
        <w:ilvl w:val="3"/>
        <w:numId w:val="12"/>
      </w:numPr>
      <w:spacing w:before="240" w:after="60"/>
      <w:outlineLvl w:val="3"/>
    </w:pPr>
    <w:rPr>
      <w:rFonts w:ascii="Arial" w:hAnsi="Arial"/>
      <w:b/>
      <w:sz w:val="22"/>
    </w:rPr>
  </w:style>
  <w:style w:type="paragraph" w:styleId="Heading5">
    <w:name w:val="heading 5"/>
    <w:basedOn w:val="Normal"/>
    <w:next w:val="Body1"/>
    <w:qFormat/>
    <w:pPr>
      <w:numPr>
        <w:ilvl w:val="4"/>
        <w:numId w:val="12"/>
      </w:numPr>
      <w:spacing w:before="240" w:after="60"/>
      <w:outlineLvl w:val="4"/>
    </w:pPr>
    <w:rPr>
      <w:rFonts w:ascii="Arial" w:hAnsi="Arial"/>
      <w:b/>
      <w:szCs w:val="20"/>
    </w:rPr>
  </w:style>
  <w:style w:type="paragraph" w:styleId="Heading6">
    <w:name w:val="heading 6"/>
    <w:basedOn w:val="Normal"/>
    <w:next w:val="Body1"/>
    <w:qFormat/>
    <w:pPr>
      <w:numPr>
        <w:ilvl w:val="5"/>
        <w:numId w:val="12"/>
      </w:numPr>
      <w:spacing w:before="240" w:after="60"/>
      <w:outlineLvl w:val="5"/>
    </w:pPr>
    <w:rPr>
      <w:i/>
    </w:rPr>
  </w:style>
  <w:style w:type="paragraph" w:styleId="Heading7">
    <w:name w:val="heading 7"/>
    <w:basedOn w:val="Normal"/>
    <w:next w:val="Body1"/>
    <w:qFormat/>
    <w:pPr>
      <w:numPr>
        <w:ilvl w:val="6"/>
        <w:numId w:val="12"/>
      </w:numPr>
      <w:spacing w:before="240" w:after="60"/>
      <w:outlineLvl w:val="6"/>
    </w:pPr>
    <w:rPr>
      <w:rFonts w:ascii="Arial" w:hAnsi="Arial"/>
      <w:b/>
      <w:sz w:val="16"/>
    </w:rPr>
  </w:style>
  <w:style w:type="paragraph" w:styleId="Heading8">
    <w:name w:val="heading 8"/>
    <w:basedOn w:val="Normal"/>
    <w:next w:val="Body1"/>
    <w:qFormat/>
    <w:pPr>
      <w:numPr>
        <w:ilvl w:val="7"/>
        <w:numId w:val="12"/>
      </w:numPr>
      <w:spacing w:before="240" w:after="60"/>
      <w:outlineLvl w:val="7"/>
    </w:pPr>
    <w:rPr>
      <w:rFonts w:ascii="Arial" w:hAnsi="Arial"/>
      <w:i/>
      <w:sz w:val="16"/>
    </w:rPr>
  </w:style>
  <w:style w:type="paragraph" w:styleId="Heading9">
    <w:name w:val="heading 9"/>
    <w:basedOn w:val="Normal"/>
    <w:next w:val="Body1"/>
    <w:qFormat/>
    <w:pPr>
      <w:numPr>
        <w:ilvl w:val="8"/>
        <w:numId w:val="1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uiPriority w:val="9"/>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rsid w:val="009226E4"/>
    <w:pPr>
      <w:tabs>
        <w:tab w:val="right" w:leader="dot" w:pos="8630"/>
      </w:tabs>
      <w:spacing w:before="120" w:after="120"/>
    </w:pPr>
    <w:rPr>
      <w:b/>
      <w:bCs/>
      <w:caps/>
    </w:rPr>
  </w:style>
  <w:style w:type="character" w:styleId="Emphasis">
    <w:name w:val="Emphasis"/>
    <w:basedOn w:val="DefaultParagraphFont"/>
    <w:uiPriority w:val="20"/>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uiPriority w:val="9"/>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rsid w:val="00FA263C"/>
    <w:pPr>
      <w:tabs>
        <w:tab w:val="left" w:pos="800"/>
        <w:tab w:val="right" w:leader="dot" w:pos="8630"/>
      </w:tabs>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rsid w:val="006A1097"/>
    <w:pPr>
      <w:tabs>
        <w:tab w:val="left" w:pos="900"/>
      </w:tabs>
      <w:spacing w:after="120"/>
      <w:ind w:left="1901" w:hanging="994"/>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1"/>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uiPriority w:val="99"/>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qFormat/>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uiPriority w:val="9"/>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next w:val="Observation"/>
    <w:autoRedefine/>
    <w:qFormat/>
    <w:rsid w:val="006B6D6C"/>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ObservationNumbering">
    <w:name w:val="Observation Numbering"/>
    <w:basedOn w:val="Normal"/>
    <w:rsid w:val="0013199A"/>
    <w:pPr>
      <w:numPr>
        <w:numId w:val="8"/>
      </w:num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pPr>
    <w:rPr>
      <w:rFonts w:eastAsia="MS Mincho"/>
      <w:szCs w:val="20"/>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BodyTextChar">
    <w:name w:val="Body Text Char"/>
    <w:basedOn w:val="DefaultParagraphFont"/>
    <w:link w:val="BodyText"/>
    <w:rsid w:val="001D5197"/>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
    <w:rsid w:val="00E44106"/>
    <w:rPr>
      <w:rFonts w:ascii="Arial" w:hAnsi="Arial"/>
      <w:b/>
      <w:sz w:val="28"/>
      <w:szCs w:val="28"/>
    </w:rPr>
  </w:style>
  <w:style w:type="character" w:customStyle="1" w:styleId="Heading3Char2">
    <w:name w:val="Heading 3 Char2"/>
    <w:basedOn w:val="DefaultParagraphFont"/>
    <w:link w:val="Heading3"/>
    <w:uiPriority w:val="9"/>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StyleObservationTitleLeft0">
    <w:name w:val="Style Observation Title + Left:  0&quot;"/>
    <w:basedOn w:val="Normal"/>
    <w:rsid w:val="006E44BB"/>
    <w:pPr>
      <w:autoSpaceDE w:val="0"/>
      <w:autoSpaceDN w:val="0"/>
      <w:adjustRightInd w:val="0"/>
      <w:jc w:val="center"/>
    </w:pPr>
    <w:rPr>
      <w:rFonts w:ascii="Arial" w:hAnsi="Arial"/>
      <w:b/>
      <w:bCs/>
      <w:i/>
      <w:iCs/>
      <w:sz w:val="44"/>
      <w:szCs w:val="44"/>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character" w:customStyle="1" w:styleId="msoins0">
    <w:name w:val="msoins"/>
    <w:basedOn w:val="DefaultParagraphFont"/>
    <w:rsid w:val="006504CB"/>
  </w:style>
  <w:style w:type="paragraph" w:customStyle="1" w:styleId="lxiobservationbody">
    <w:name w:val="lxiobservationbody"/>
    <w:basedOn w:val="Normal"/>
    <w:rsid w:val="006504CB"/>
    <w:pPr>
      <w:spacing w:before="100" w:beforeAutospacing="1" w:after="100" w:afterAutospacing="1"/>
    </w:pPr>
    <w:rPr>
      <w:color w:val="000000"/>
      <w:sz w:val="24"/>
    </w:rPr>
  </w:style>
  <w:style w:type="paragraph" w:styleId="ListParagraph">
    <w:name w:val="List Paragraph"/>
    <w:basedOn w:val="List"/>
    <w:uiPriority w:val="34"/>
    <w:qFormat/>
    <w:rsid w:val="000A391A"/>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paragraph" w:styleId="Revision">
    <w:name w:val="Revision"/>
    <w:hidden/>
    <w:uiPriority w:val="99"/>
    <w:semiHidden/>
    <w:rsid w:val="00F640CA"/>
    <w:rPr>
      <w:szCs w:val="24"/>
    </w:rPr>
  </w:style>
  <w:style w:type="character" w:customStyle="1" w:styleId="FooterChar">
    <w:name w:val="Footer Char"/>
    <w:basedOn w:val="DefaultParagraphFont"/>
    <w:link w:val="Footer"/>
    <w:uiPriority w:val="99"/>
    <w:rsid w:val="009F4101"/>
    <w:rPr>
      <w:rFonts w:ascii="Tms Rmn" w:hAnsi="Tms Rmn"/>
      <w:szCs w:val="24"/>
    </w:rPr>
  </w:style>
  <w:style w:type="character" w:styleId="UnresolvedMention">
    <w:name w:val="Unresolved Mention"/>
    <w:basedOn w:val="DefaultParagraphFont"/>
    <w:uiPriority w:val="99"/>
    <w:semiHidden/>
    <w:unhideWhenUsed/>
    <w:rsid w:val="00330100"/>
    <w:rPr>
      <w:color w:val="605E5C"/>
      <w:shd w:val="clear" w:color="auto" w:fill="E1DFDD"/>
    </w:rPr>
  </w:style>
  <w:style w:type="paragraph" w:customStyle="1" w:styleId="Default">
    <w:name w:val="Default"/>
    <w:rsid w:val="007E568B"/>
    <w:pPr>
      <w:autoSpaceDE w:val="0"/>
      <w:autoSpaceDN w:val="0"/>
      <w:adjustRightInd w:val="0"/>
    </w:pPr>
    <w:rPr>
      <w:color w:val="000000"/>
      <w:sz w:val="24"/>
      <w:szCs w:val="24"/>
      <w:lang w:val="de-DE"/>
    </w:rPr>
  </w:style>
  <w:style w:type="character" w:customStyle="1" w:styleId="normaltextrun">
    <w:name w:val="normaltextrun"/>
    <w:basedOn w:val="DefaultParagraphFont"/>
    <w:rsid w:val="00A53AF8"/>
  </w:style>
  <w:style w:type="character" w:customStyle="1" w:styleId="eop">
    <w:name w:val="eop"/>
    <w:basedOn w:val="DefaultParagraphFont"/>
    <w:rsid w:val="00A53AF8"/>
  </w:style>
  <w:style w:type="paragraph" w:customStyle="1" w:styleId="Observation">
    <w:name w:val="Observation"/>
    <w:basedOn w:val="Normal"/>
    <w:link w:val="ObservationChar"/>
    <w:qFormat/>
    <w:rsid w:val="0013199A"/>
    <w:pPr>
      <w:pBdr>
        <w:top w:val="single" w:sz="4" w:space="4" w:color="auto"/>
        <w:left w:val="single" w:sz="4" w:space="4" w:color="auto"/>
        <w:bottom w:val="single" w:sz="4" w:space="4" w:color="auto"/>
        <w:right w:val="single" w:sz="4" w:space="4" w:color="auto"/>
      </w:pBdr>
      <w:shd w:val="clear" w:color="auto" w:fill="E6E6E6"/>
      <w:autoSpaceDE w:val="0"/>
      <w:autoSpaceDN w:val="0"/>
      <w:adjustRightInd w:val="0"/>
      <w:ind w:left="1699"/>
    </w:pPr>
  </w:style>
  <w:style w:type="character" w:customStyle="1" w:styleId="ObservationChar">
    <w:name w:val="Observation Char"/>
    <w:basedOn w:val="DefaultParagraphFont"/>
    <w:link w:val="Observation"/>
    <w:rsid w:val="0013199A"/>
    <w:rPr>
      <w:szCs w:val="24"/>
      <w:shd w:val="clear" w:color="auto" w:fill="E6E6E6"/>
      <w:lang w:val="en-US" w:eastAsia="en-US" w:bidi="ar-SA"/>
    </w:rPr>
  </w:style>
  <w:style w:type="paragraph" w:styleId="Quote">
    <w:name w:val="Quote"/>
    <w:basedOn w:val="Normal"/>
    <w:next w:val="Normal"/>
    <w:link w:val="QuoteChar"/>
    <w:uiPriority w:val="29"/>
    <w:qFormat/>
    <w:rsid w:val="00091A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91A19"/>
    <w:rPr>
      <w:i/>
      <w:iCs/>
      <w:color w:val="404040" w:themeColor="text1" w:themeTint="BF"/>
      <w:szCs w:val="24"/>
    </w:rPr>
  </w:style>
  <w:style w:type="table" w:styleId="GridTable1Light">
    <w:name w:val="Grid Table 1 Light"/>
    <w:basedOn w:val="TableNormal"/>
    <w:uiPriority w:val="46"/>
    <w:rsid w:val="00CA0A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01279E"/>
    <w:pPr>
      <w:spacing w:before="100" w:beforeAutospacing="1" w:after="100" w:afterAutospacing="1"/>
    </w:pPr>
    <w:rPr>
      <w:rFonts w:eastAsiaTheme="minorEastAsia"/>
      <w:sz w:val="24"/>
    </w:rPr>
  </w:style>
  <w:style w:type="character" w:customStyle="1" w:styleId="Heading1Char">
    <w:name w:val="Heading 1 Char"/>
    <w:basedOn w:val="DefaultParagraphFont"/>
    <w:link w:val="Heading1"/>
    <w:uiPriority w:val="9"/>
    <w:rsid w:val="0001279E"/>
    <w:rPr>
      <w:rFonts w:ascii="Arial" w:hAnsi="Arial"/>
      <w:b/>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933">
      <w:bodyDiv w:val="1"/>
      <w:marLeft w:val="0"/>
      <w:marRight w:val="0"/>
      <w:marTop w:val="0"/>
      <w:marBottom w:val="0"/>
      <w:divBdr>
        <w:top w:val="none" w:sz="0" w:space="0" w:color="auto"/>
        <w:left w:val="none" w:sz="0" w:space="0" w:color="auto"/>
        <w:bottom w:val="none" w:sz="0" w:space="0" w:color="auto"/>
        <w:right w:val="none" w:sz="0" w:space="0" w:color="auto"/>
      </w:divBdr>
      <w:divsChild>
        <w:div w:id="16541560">
          <w:marLeft w:val="0"/>
          <w:marRight w:val="0"/>
          <w:marTop w:val="0"/>
          <w:marBottom w:val="0"/>
          <w:divBdr>
            <w:top w:val="none" w:sz="0" w:space="0" w:color="auto"/>
            <w:left w:val="none" w:sz="0" w:space="0" w:color="auto"/>
            <w:bottom w:val="none" w:sz="0" w:space="0" w:color="auto"/>
            <w:right w:val="none" w:sz="0" w:space="0" w:color="auto"/>
          </w:divBdr>
        </w:div>
        <w:div w:id="108822013">
          <w:marLeft w:val="0"/>
          <w:marRight w:val="0"/>
          <w:marTop w:val="0"/>
          <w:marBottom w:val="0"/>
          <w:divBdr>
            <w:top w:val="none" w:sz="0" w:space="0" w:color="auto"/>
            <w:left w:val="none" w:sz="0" w:space="0" w:color="auto"/>
            <w:bottom w:val="none" w:sz="0" w:space="0" w:color="auto"/>
            <w:right w:val="none" w:sz="0" w:space="0" w:color="auto"/>
          </w:divBdr>
        </w:div>
        <w:div w:id="139080091">
          <w:marLeft w:val="0"/>
          <w:marRight w:val="0"/>
          <w:marTop w:val="0"/>
          <w:marBottom w:val="0"/>
          <w:divBdr>
            <w:top w:val="none" w:sz="0" w:space="0" w:color="auto"/>
            <w:left w:val="none" w:sz="0" w:space="0" w:color="auto"/>
            <w:bottom w:val="none" w:sz="0" w:space="0" w:color="auto"/>
            <w:right w:val="none" w:sz="0" w:space="0" w:color="auto"/>
          </w:divBdr>
        </w:div>
        <w:div w:id="150559629">
          <w:marLeft w:val="0"/>
          <w:marRight w:val="0"/>
          <w:marTop w:val="0"/>
          <w:marBottom w:val="0"/>
          <w:divBdr>
            <w:top w:val="none" w:sz="0" w:space="0" w:color="auto"/>
            <w:left w:val="none" w:sz="0" w:space="0" w:color="auto"/>
            <w:bottom w:val="none" w:sz="0" w:space="0" w:color="auto"/>
            <w:right w:val="none" w:sz="0" w:space="0" w:color="auto"/>
          </w:divBdr>
        </w:div>
        <w:div w:id="221403149">
          <w:marLeft w:val="0"/>
          <w:marRight w:val="0"/>
          <w:marTop w:val="0"/>
          <w:marBottom w:val="0"/>
          <w:divBdr>
            <w:top w:val="none" w:sz="0" w:space="0" w:color="auto"/>
            <w:left w:val="none" w:sz="0" w:space="0" w:color="auto"/>
            <w:bottom w:val="none" w:sz="0" w:space="0" w:color="auto"/>
            <w:right w:val="none" w:sz="0" w:space="0" w:color="auto"/>
          </w:divBdr>
        </w:div>
        <w:div w:id="403911484">
          <w:marLeft w:val="0"/>
          <w:marRight w:val="0"/>
          <w:marTop w:val="0"/>
          <w:marBottom w:val="0"/>
          <w:divBdr>
            <w:top w:val="none" w:sz="0" w:space="0" w:color="auto"/>
            <w:left w:val="none" w:sz="0" w:space="0" w:color="auto"/>
            <w:bottom w:val="none" w:sz="0" w:space="0" w:color="auto"/>
            <w:right w:val="none" w:sz="0" w:space="0" w:color="auto"/>
          </w:divBdr>
        </w:div>
        <w:div w:id="507404689">
          <w:marLeft w:val="0"/>
          <w:marRight w:val="0"/>
          <w:marTop w:val="0"/>
          <w:marBottom w:val="0"/>
          <w:divBdr>
            <w:top w:val="none" w:sz="0" w:space="0" w:color="auto"/>
            <w:left w:val="none" w:sz="0" w:space="0" w:color="auto"/>
            <w:bottom w:val="none" w:sz="0" w:space="0" w:color="auto"/>
            <w:right w:val="none" w:sz="0" w:space="0" w:color="auto"/>
          </w:divBdr>
        </w:div>
        <w:div w:id="546723020">
          <w:marLeft w:val="0"/>
          <w:marRight w:val="0"/>
          <w:marTop w:val="0"/>
          <w:marBottom w:val="0"/>
          <w:divBdr>
            <w:top w:val="none" w:sz="0" w:space="0" w:color="auto"/>
            <w:left w:val="none" w:sz="0" w:space="0" w:color="auto"/>
            <w:bottom w:val="none" w:sz="0" w:space="0" w:color="auto"/>
            <w:right w:val="none" w:sz="0" w:space="0" w:color="auto"/>
          </w:divBdr>
        </w:div>
        <w:div w:id="565652575">
          <w:marLeft w:val="0"/>
          <w:marRight w:val="0"/>
          <w:marTop w:val="0"/>
          <w:marBottom w:val="0"/>
          <w:divBdr>
            <w:top w:val="none" w:sz="0" w:space="0" w:color="auto"/>
            <w:left w:val="none" w:sz="0" w:space="0" w:color="auto"/>
            <w:bottom w:val="none" w:sz="0" w:space="0" w:color="auto"/>
            <w:right w:val="none" w:sz="0" w:space="0" w:color="auto"/>
          </w:divBdr>
        </w:div>
        <w:div w:id="636911369">
          <w:marLeft w:val="0"/>
          <w:marRight w:val="0"/>
          <w:marTop w:val="0"/>
          <w:marBottom w:val="0"/>
          <w:divBdr>
            <w:top w:val="none" w:sz="0" w:space="0" w:color="auto"/>
            <w:left w:val="none" w:sz="0" w:space="0" w:color="auto"/>
            <w:bottom w:val="none" w:sz="0" w:space="0" w:color="auto"/>
            <w:right w:val="none" w:sz="0" w:space="0" w:color="auto"/>
          </w:divBdr>
        </w:div>
        <w:div w:id="642083176">
          <w:marLeft w:val="0"/>
          <w:marRight w:val="0"/>
          <w:marTop w:val="0"/>
          <w:marBottom w:val="0"/>
          <w:divBdr>
            <w:top w:val="none" w:sz="0" w:space="0" w:color="auto"/>
            <w:left w:val="none" w:sz="0" w:space="0" w:color="auto"/>
            <w:bottom w:val="none" w:sz="0" w:space="0" w:color="auto"/>
            <w:right w:val="none" w:sz="0" w:space="0" w:color="auto"/>
          </w:divBdr>
        </w:div>
        <w:div w:id="647520282">
          <w:marLeft w:val="0"/>
          <w:marRight w:val="0"/>
          <w:marTop w:val="0"/>
          <w:marBottom w:val="0"/>
          <w:divBdr>
            <w:top w:val="none" w:sz="0" w:space="0" w:color="auto"/>
            <w:left w:val="none" w:sz="0" w:space="0" w:color="auto"/>
            <w:bottom w:val="none" w:sz="0" w:space="0" w:color="auto"/>
            <w:right w:val="none" w:sz="0" w:space="0" w:color="auto"/>
          </w:divBdr>
        </w:div>
        <w:div w:id="680162055">
          <w:marLeft w:val="0"/>
          <w:marRight w:val="0"/>
          <w:marTop w:val="0"/>
          <w:marBottom w:val="0"/>
          <w:divBdr>
            <w:top w:val="none" w:sz="0" w:space="0" w:color="auto"/>
            <w:left w:val="none" w:sz="0" w:space="0" w:color="auto"/>
            <w:bottom w:val="none" w:sz="0" w:space="0" w:color="auto"/>
            <w:right w:val="none" w:sz="0" w:space="0" w:color="auto"/>
          </w:divBdr>
          <w:divsChild>
            <w:div w:id="971520712">
              <w:marLeft w:val="0"/>
              <w:marRight w:val="0"/>
              <w:marTop w:val="0"/>
              <w:marBottom w:val="0"/>
              <w:divBdr>
                <w:top w:val="none" w:sz="0" w:space="0" w:color="auto"/>
                <w:left w:val="none" w:sz="0" w:space="0" w:color="auto"/>
                <w:bottom w:val="none" w:sz="0" w:space="0" w:color="auto"/>
                <w:right w:val="none" w:sz="0" w:space="0" w:color="auto"/>
              </w:divBdr>
            </w:div>
            <w:div w:id="1812553222">
              <w:marLeft w:val="0"/>
              <w:marRight w:val="0"/>
              <w:marTop w:val="0"/>
              <w:marBottom w:val="0"/>
              <w:divBdr>
                <w:top w:val="none" w:sz="0" w:space="0" w:color="auto"/>
                <w:left w:val="none" w:sz="0" w:space="0" w:color="auto"/>
                <w:bottom w:val="none" w:sz="0" w:space="0" w:color="auto"/>
                <w:right w:val="none" w:sz="0" w:space="0" w:color="auto"/>
              </w:divBdr>
            </w:div>
            <w:div w:id="1822306128">
              <w:marLeft w:val="0"/>
              <w:marRight w:val="0"/>
              <w:marTop w:val="0"/>
              <w:marBottom w:val="0"/>
              <w:divBdr>
                <w:top w:val="none" w:sz="0" w:space="0" w:color="auto"/>
                <w:left w:val="none" w:sz="0" w:space="0" w:color="auto"/>
                <w:bottom w:val="none" w:sz="0" w:space="0" w:color="auto"/>
                <w:right w:val="none" w:sz="0" w:space="0" w:color="auto"/>
              </w:divBdr>
              <w:divsChild>
                <w:div w:id="126044839">
                  <w:marLeft w:val="0"/>
                  <w:marRight w:val="0"/>
                  <w:marTop w:val="0"/>
                  <w:marBottom w:val="0"/>
                  <w:divBdr>
                    <w:top w:val="none" w:sz="0" w:space="0" w:color="auto"/>
                    <w:left w:val="none" w:sz="0" w:space="0" w:color="auto"/>
                    <w:bottom w:val="none" w:sz="0" w:space="0" w:color="auto"/>
                    <w:right w:val="none" w:sz="0" w:space="0" w:color="auto"/>
                  </w:divBdr>
                </w:div>
                <w:div w:id="212271600">
                  <w:marLeft w:val="0"/>
                  <w:marRight w:val="0"/>
                  <w:marTop w:val="0"/>
                  <w:marBottom w:val="0"/>
                  <w:divBdr>
                    <w:top w:val="none" w:sz="0" w:space="0" w:color="auto"/>
                    <w:left w:val="none" w:sz="0" w:space="0" w:color="auto"/>
                    <w:bottom w:val="none" w:sz="0" w:space="0" w:color="auto"/>
                    <w:right w:val="none" w:sz="0" w:space="0" w:color="auto"/>
                  </w:divBdr>
                </w:div>
                <w:div w:id="437873513">
                  <w:marLeft w:val="0"/>
                  <w:marRight w:val="0"/>
                  <w:marTop w:val="0"/>
                  <w:marBottom w:val="0"/>
                  <w:divBdr>
                    <w:top w:val="none" w:sz="0" w:space="0" w:color="auto"/>
                    <w:left w:val="none" w:sz="0" w:space="0" w:color="auto"/>
                    <w:bottom w:val="none" w:sz="0" w:space="0" w:color="auto"/>
                    <w:right w:val="none" w:sz="0" w:space="0" w:color="auto"/>
                  </w:divBdr>
                </w:div>
                <w:div w:id="1323507297">
                  <w:marLeft w:val="0"/>
                  <w:marRight w:val="0"/>
                  <w:marTop w:val="0"/>
                  <w:marBottom w:val="0"/>
                  <w:divBdr>
                    <w:top w:val="none" w:sz="0" w:space="0" w:color="auto"/>
                    <w:left w:val="none" w:sz="0" w:space="0" w:color="auto"/>
                    <w:bottom w:val="none" w:sz="0" w:space="0" w:color="auto"/>
                    <w:right w:val="none" w:sz="0" w:space="0" w:color="auto"/>
                  </w:divBdr>
                </w:div>
                <w:div w:id="1595162332">
                  <w:marLeft w:val="0"/>
                  <w:marRight w:val="0"/>
                  <w:marTop w:val="0"/>
                  <w:marBottom w:val="0"/>
                  <w:divBdr>
                    <w:top w:val="none" w:sz="0" w:space="0" w:color="auto"/>
                    <w:left w:val="none" w:sz="0" w:space="0" w:color="auto"/>
                    <w:bottom w:val="none" w:sz="0" w:space="0" w:color="auto"/>
                    <w:right w:val="none" w:sz="0" w:space="0" w:color="auto"/>
                  </w:divBdr>
                </w:div>
                <w:div w:id="21206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178">
          <w:marLeft w:val="0"/>
          <w:marRight w:val="0"/>
          <w:marTop w:val="0"/>
          <w:marBottom w:val="0"/>
          <w:divBdr>
            <w:top w:val="none" w:sz="0" w:space="0" w:color="auto"/>
            <w:left w:val="none" w:sz="0" w:space="0" w:color="auto"/>
            <w:bottom w:val="none" w:sz="0" w:space="0" w:color="auto"/>
            <w:right w:val="none" w:sz="0" w:space="0" w:color="auto"/>
          </w:divBdr>
        </w:div>
        <w:div w:id="826093053">
          <w:marLeft w:val="0"/>
          <w:marRight w:val="0"/>
          <w:marTop w:val="0"/>
          <w:marBottom w:val="0"/>
          <w:divBdr>
            <w:top w:val="none" w:sz="0" w:space="0" w:color="auto"/>
            <w:left w:val="none" w:sz="0" w:space="0" w:color="auto"/>
            <w:bottom w:val="none" w:sz="0" w:space="0" w:color="auto"/>
            <w:right w:val="none" w:sz="0" w:space="0" w:color="auto"/>
          </w:divBdr>
        </w:div>
        <w:div w:id="851917019">
          <w:marLeft w:val="0"/>
          <w:marRight w:val="0"/>
          <w:marTop w:val="0"/>
          <w:marBottom w:val="0"/>
          <w:divBdr>
            <w:top w:val="none" w:sz="0" w:space="0" w:color="auto"/>
            <w:left w:val="none" w:sz="0" w:space="0" w:color="auto"/>
            <w:bottom w:val="none" w:sz="0" w:space="0" w:color="auto"/>
            <w:right w:val="none" w:sz="0" w:space="0" w:color="auto"/>
          </w:divBdr>
        </w:div>
        <w:div w:id="963731056">
          <w:marLeft w:val="0"/>
          <w:marRight w:val="0"/>
          <w:marTop w:val="0"/>
          <w:marBottom w:val="0"/>
          <w:divBdr>
            <w:top w:val="none" w:sz="0" w:space="0" w:color="auto"/>
            <w:left w:val="none" w:sz="0" w:space="0" w:color="auto"/>
            <w:bottom w:val="none" w:sz="0" w:space="0" w:color="auto"/>
            <w:right w:val="none" w:sz="0" w:space="0" w:color="auto"/>
          </w:divBdr>
        </w:div>
        <w:div w:id="1088388025">
          <w:marLeft w:val="0"/>
          <w:marRight w:val="0"/>
          <w:marTop w:val="0"/>
          <w:marBottom w:val="0"/>
          <w:divBdr>
            <w:top w:val="none" w:sz="0" w:space="0" w:color="auto"/>
            <w:left w:val="none" w:sz="0" w:space="0" w:color="auto"/>
            <w:bottom w:val="none" w:sz="0" w:space="0" w:color="auto"/>
            <w:right w:val="none" w:sz="0" w:space="0" w:color="auto"/>
          </w:divBdr>
        </w:div>
        <w:div w:id="1164929713">
          <w:marLeft w:val="0"/>
          <w:marRight w:val="0"/>
          <w:marTop w:val="0"/>
          <w:marBottom w:val="0"/>
          <w:divBdr>
            <w:top w:val="none" w:sz="0" w:space="0" w:color="auto"/>
            <w:left w:val="none" w:sz="0" w:space="0" w:color="auto"/>
            <w:bottom w:val="none" w:sz="0" w:space="0" w:color="auto"/>
            <w:right w:val="none" w:sz="0" w:space="0" w:color="auto"/>
          </w:divBdr>
        </w:div>
        <w:div w:id="1278639944">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1511526085">
          <w:marLeft w:val="0"/>
          <w:marRight w:val="0"/>
          <w:marTop w:val="0"/>
          <w:marBottom w:val="0"/>
          <w:divBdr>
            <w:top w:val="none" w:sz="0" w:space="0" w:color="auto"/>
            <w:left w:val="none" w:sz="0" w:space="0" w:color="auto"/>
            <w:bottom w:val="none" w:sz="0" w:space="0" w:color="auto"/>
            <w:right w:val="none" w:sz="0" w:space="0" w:color="auto"/>
          </w:divBdr>
        </w:div>
        <w:div w:id="1569998057">
          <w:marLeft w:val="0"/>
          <w:marRight w:val="0"/>
          <w:marTop w:val="0"/>
          <w:marBottom w:val="0"/>
          <w:divBdr>
            <w:top w:val="none" w:sz="0" w:space="0" w:color="auto"/>
            <w:left w:val="none" w:sz="0" w:space="0" w:color="auto"/>
            <w:bottom w:val="none" w:sz="0" w:space="0" w:color="auto"/>
            <w:right w:val="none" w:sz="0" w:space="0" w:color="auto"/>
          </w:divBdr>
        </w:div>
        <w:div w:id="1585800687">
          <w:marLeft w:val="0"/>
          <w:marRight w:val="0"/>
          <w:marTop w:val="0"/>
          <w:marBottom w:val="0"/>
          <w:divBdr>
            <w:top w:val="none" w:sz="0" w:space="0" w:color="auto"/>
            <w:left w:val="none" w:sz="0" w:space="0" w:color="auto"/>
            <w:bottom w:val="none" w:sz="0" w:space="0" w:color="auto"/>
            <w:right w:val="none" w:sz="0" w:space="0" w:color="auto"/>
          </w:divBdr>
        </w:div>
        <w:div w:id="1693338570">
          <w:marLeft w:val="0"/>
          <w:marRight w:val="0"/>
          <w:marTop w:val="0"/>
          <w:marBottom w:val="0"/>
          <w:divBdr>
            <w:top w:val="none" w:sz="0" w:space="0" w:color="auto"/>
            <w:left w:val="none" w:sz="0" w:space="0" w:color="auto"/>
            <w:bottom w:val="none" w:sz="0" w:space="0" w:color="auto"/>
            <w:right w:val="none" w:sz="0" w:space="0" w:color="auto"/>
          </w:divBdr>
        </w:div>
        <w:div w:id="2073507095">
          <w:marLeft w:val="0"/>
          <w:marRight w:val="0"/>
          <w:marTop w:val="0"/>
          <w:marBottom w:val="0"/>
          <w:divBdr>
            <w:top w:val="none" w:sz="0" w:space="0" w:color="auto"/>
            <w:left w:val="none" w:sz="0" w:space="0" w:color="auto"/>
            <w:bottom w:val="none" w:sz="0" w:space="0" w:color="auto"/>
            <w:right w:val="none" w:sz="0" w:space="0" w:color="auto"/>
          </w:divBdr>
        </w:div>
      </w:divsChild>
    </w:div>
    <w:div w:id="93062176">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104576">
      <w:bodyDiv w:val="1"/>
      <w:marLeft w:val="0"/>
      <w:marRight w:val="0"/>
      <w:marTop w:val="0"/>
      <w:marBottom w:val="0"/>
      <w:divBdr>
        <w:top w:val="none" w:sz="0" w:space="0" w:color="auto"/>
        <w:left w:val="none" w:sz="0" w:space="0" w:color="auto"/>
        <w:bottom w:val="none" w:sz="0" w:space="0" w:color="auto"/>
        <w:right w:val="none" w:sz="0" w:space="0" w:color="auto"/>
      </w:divBdr>
      <w:divsChild>
        <w:div w:id="254170418">
          <w:marLeft w:val="0"/>
          <w:marRight w:val="0"/>
          <w:marTop w:val="0"/>
          <w:marBottom w:val="0"/>
          <w:divBdr>
            <w:top w:val="none" w:sz="0" w:space="0" w:color="auto"/>
            <w:left w:val="none" w:sz="0" w:space="0" w:color="auto"/>
            <w:bottom w:val="none" w:sz="0" w:space="0" w:color="auto"/>
            <w:right w:val="none" w:sz="0" w:space="0" w:color="auto"/>
          </w:divBdr>
        </w:div>
      </w:divsChild>
    </w:div>
    <w:div w:id="164054070">
      <w:bodyDiv w:val="1"/>
      <w:marLeft w:val="0"/>
      <w:marRight w:val="0"/>
      <w:marTop w:val="0"/>
      <w:marBottom w:val="0"/>
      <w:divBdr>
        <w:top w:val="none" w:sz="0" w:space="0" w:color="auto"/>
        <w:left w:val="none" w:sz="0" w:space="0" w:color="auto"/>
        <w:bottom w:val="none" w:sz="0" w:space="0" w:color="auto"/>
        <w:right w:val="none" w:sz="0" w:space="0" w:color="auto"/>
      </w:divBdr>
    </w:div>
    <w:div w:id="171727320">
      <w:bodyDiv w:val="1"/>
      <w:marLeft w:val="0"/>
      <w:marRight w:val="0"/>
      <w:marTop w:val="0"/>
      <w:marBottom w:val="0"/>
      <w:divBdr>
        <w:top w:val="none" w:sz="0" w:space="0" w:color="auto"/>
        <w:left w:val="none" w:sz="0" w:space="0" w:color="auto"/>
        <w:bottom w:val="none" w:sz="0" w:space="0" w:color="auto"/>
        <w:right w:val="none" w:sz="0" w:space="0" w:color="auto"/>
      </w:divBdr>
      <w:divsChild>
        <w:div w:id="849291500">
          <w:marLeft w:val="0"/>
          <w:marRight w:val="0"/>
          <w:marTop w:val="0"/>
          <w:marBottom w:val="0"/>
          <w:divBdr>
            <w:top w:val="none" w:sz="0" w:space="0" w:color="auto"/>
            <w:left w:val="none" w:sz="0" w:space="0" w:color="auto"/>
            <w:bottom w:val="none" w:sz="0" w:space="0" w:color="auto"/>
            <w:right w:val="none" w:sz="0" w:space="0" w:color="auto"/>
          </w:divBdr>
        </w:div>
      </w:divsChild>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530">
      <w:bodyDiv w:val="1"/>
      <w:marLeft w:val="0"/>
      <w:marRight w:val="0"/>
      <w:marTop w:val="0"/>
      <w:marBottom w:val="0"/>
      <w:divBdr>
        <w:top w:val="none" w:sz="0" w:space="0" w:color="auto"/>
        <w:left w:val="none" w:sz="0" w:space="0" w:color="auto"/>
        <w:bottom w:val="none" w:sz="0" w:space="0" w:color="auto"/>
        <w:right w:val="none" w:sz="0" w:space="0" w:color="auto"/>
      </w:divBdr>
      <w:divsChild>
        <w:div w:id="1233855020">
          <w:marLeft w:val="0"/>
          <w:marRight w:val="0"/>
          <w:marTop w:val="0"/>
          <w:marBottom w:val="0"/>
          <w:divBdr>
            <w:top w:val="none" w:sz="0" w:space="0" w:color="auto"/>
            <w:left w:val="none" w:sz="0" w:space="0" w:color="auto"/>
            <w:bottom w:val="none" w:sz="0" w:space="0" w:color="auto"/>
            <w:right w:val="none" w:sz="0" w:space="0" w:color="auto"/>
          </w:divBdr>
        </w:div>
      </w:divsChild>
    </w:div>
    <w:div w:id="245189735">
      <w:bodyDiv w:val="1"/>
      <w:marLeft w:val="0"/>
      <w:marRight w:val="0"/>
      <w:marTop w:val="0"/>
      <w:marBottom w:val="0"/>
      <w:divBdr>
        <w:top w:val="none" w:sz="0" w:space="0" w:color="auto"/>
        <w:left w:val="none" w:sz="0" w:space="0" w:color="auto"/>
        <w:bottom w:val="none" w:sz="0" w:space="0" w:color="auto"/>
        <w:right w:val="none" w:sz="0" w:space="0" w:color="auto"/>
      </w:divBdr>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292491865">
      <w:bodyDiv w:val="1"/>
      <w:marLeft w:val="0"/>
      <w:marRight w:val="0"/>
      <w:marTop w:val="0"/>
      <w:marBottom w:val="0"/>
      <w:divBdr>
        <w:top w:val="none" w:sz="0" w:space="0" w:color="auto"/>
        <w:left w:val="none" w:sz="0" w:space="0" w:color="auto"/>
        <w:bottom w:val="none" w:sz="0" w:space="0" w:color="auto"/>
        <w:right w:val="none" w:sz="0" w:space="0" w:color="auto"/>
      </w:divBdr>
    </w:div>
    <w:div w:id="299774179">
      <w:bodyDiv w:val="1"/>
      <w:marLeft w:val="0"/>
      <w:marRight w:val="0"/>
      <w:marTop w:val="0"/>
      <w:marBottom w:val="0"/>
      <w:divBdr>
        <w:top w:val="none" w:sz="0" w:space="0" w:color="auto"/>
        <w:left w:val="none" w:sz="0" w:space="0" w:color="auto"/>
        <w:bottom w:val="none" w:sz="0" w:space="0" w:color="auto"/>
        <w:right w:val="none" w:sz="0" w:space="0" w:color="auto"/>
      </w:divBdr>
      <w:divsChild>
        <w:div w:id="1656374157">
          <w:marLeft w:val="0"/>
          <w:marRight w:val="0"/>
          <w:marTop w:val="0"/>
          <w:marBottom w:val="0"/>
          <w:divBdr>
            <w:top w:val="none" w:sz="0" w:space="0" w:color="auto"/>
            <w:left w:val="none" w:sz="0" w:space="0" w:color="auto"/>
            <w:bottom w:val="none" w:sz="0" w:space="0" w:color="auto"/>
            <w:right w:val="none" w:sz="0" w:space="0" w:color="auto"/>
          </w:divBdr>
        </w:div>
      </w:divsChild>
    </w:div>
    <w:div w:id="316424527">
      <w:bodyDiv w:val="1"/>
      <w:marLeft w:val="0"/>
      <w:marRight w:val="0"/>
      <w:marTop w:val="0"/>
      <w:marBottom w:val="0"/>
      <w:divBdr>
        <w:top w:val="none" w:sz="0" w:space="0" w:color="auto"/>
        <w:left w:val="none" w:sz="0" w:space="0" w:color="auto"/>
        <w:bottom w:val="none" w:sz="0" w:space="0" w:color="auto"/>
        <w:right w:val="none" w:sz="0" w:space="0" w:color="auto"/>
      </w:divBdr>
    </w:div>
    <w:div w:id="324748128">
      <w:bodyDiv w:val="1"/>
      <w:marLeft w:val="0"/>
      <w:marRight w:val="0"/>
      <w:marTop w:val="0"/>
      <w:marBottom w:val="0"/>
      <w:divBdr>
        <w:top w:val="none" w:sz="0" w:space="0" w:color="auto"/>
        <w:left w:val="none" w:sz="0" w:space="0" w:color="auto"/>
        <w:bottom w:val="none" w:sz="0" w:space="0" w:color="auto"/>
        <w:right w:val="none" w:sz="0" w:space="0" w:color="auto"/>
      </w:divBdr>
    </w:div>
    <w:div w:id="358315376">
      <w:bodyDiv w:val="1"/>
      <w:marLeft w:val="0"/>
      <w:marRight w:val="0"/>
      <w:marTop w:val="0"/>
      <w:marBottom w:val="0"/>
      <w:divBdr>
        <w:top w:val="none" w:sz="0" w:space="0" w:color="auto"/>
        <w:left w:val="none" w:sz="0" w:space="0" w:color="auto"/>
        <w:bottom w:val="none" w:sz="0" w:space="0" w:color="auto"/>
        <w:right w:val="none" w:sz="0" w:space="0" w:color="auto"/>
      </w:divBdr>
      <w:divsChild>
        <w:div w:id="629671443">
          <w:marLeft w:val="0"/>
          <w:marRight w:val="0"/>
          <w:marTop w:val="0"/>
          <w:marBottom w:val="0"/>
          <w:divBdr>
            <w:top w:val="none" w:sz="0" w:space="0" w:color="auto"/>
            <w:left w:val="none" w:sz="0" w:space="0" w:color="auto"/>
            <w:bottom w:val="none" w:sz="0" w:space="0" w:color="auto"/>
            <w:right w:val="none" w:sz="0" w:space="0" w:color="auto"/>
          </w:divBdr>
        </w:div>
      </w:divsChild>
    </w:div>
    <w:div w:id="390888843">
      <w:bodyDiv w:val="1"/>
      <w:marLeft w:val="0"/>
      <w:marRight w:val="0"/>
      <w:marTop w:val="0"/>
      <w:marBottom w:val="0"/>
      <w:divBdr>
        <w:top w:val="none" w:sz="0" w:space="0" w:color="auto"/>
        <w:left w:val="none" w:sz="0" w:space="0" w:color="auto"/>
        <w:bottom w:val="none" w:sz="0" w:space="0" w:color="auto"/>
        <w:right w:val="none" w:sz="0" w:space="0" w:color="auto"/>
      </w:divBdr>
      <w:divsChild>
        <w:div w:id="1239829203">
          <w:marLeft w:val="0"/>
          <w:marRight w:val="0"/>
          <w:marTop w:val="0"/>
          <w:marBottom w:val="0"/>
          <w:divBdr>
            <w:top w:val="none" w:sz="0" w:space="0" w:color="auto"/>
            <w:left w:val="none" w:sz="0" w:space="0" w:color="auto"/>
            <w:bottom w:val="none" w:sz="0" w:space="0" w:color="auto"/>
            <w:right w:val="none" w:sz="0" w:space="0" w:color="auto"/>
          </w:divBdr>
        </w:div>
      </w:divsChild>
    </w:div>
    <w:div w:id="424883804">
      <w:bodyDiv w:val="1"/>
      <w:marLeft w:val="0"/>
      <w:marRight w:val="0"/>
      <w:marTop w:val="0"/>
      <w:marBottom w:val="0"/>
      <w:divBdr>
        <w:top w:val="none" w:sz="0" w:space="0" w:color="auto"/>
        <w:left w:val="none" w:sz="0" w:space="0" w:color="auto"/>
        <w:bottom w:val="none" w:sz="0" w:space="0" w:color="auto"/>
        <w:right w:val="none" w:sz="0" w:space="0" w:color="auto"/>
      </w:divBdr>
      <w:divsChild>
        <w:div w:id="4284693">
          <w:marLeft w:val="0"/>
          <w:marRight w:val="0"/>
          <w:marTop w:val="0"/>
          <w:marBottom w:val="0"/>
          <w:divBdr>
            <w:top w:val="none" w:sz="0" w:space="0" w:color="auto"/>
            <w:left w:val="none" w:sz="0" w:space="0" w:color="auto"/>
            <w:bottom w:val="none" w:sz="0" w:space="0" w:color="auto"/>
            <w:right w:val="none" w:sz="0" w:space="0" w:color="auto"/>
          </w:divBdr>
        </w:div>
        <w:div w:id="41171911">
          <w:marLeft w:val="0"/>
          <w:marRight w:val="0"/>
          <w:marTop w:val="0"/>
          <w:marBottom w:val="0"/>
          <w:divBdr>
            <w:top w:val="none" w:sz="0" w:space="0" w:color="auto"/>
            <w:left w:val="none" w:sz="0" w:space="0" w:color="auto"/>
            <w:bottom w:val="none" w:sz="0" w:space="0" w:color="auto"/>
            <w:right w:val="none" w:sz="0" w:space="0" w:color="auto"/>
          </w:divBdr>
        </w:div>
        <w:div w:id="99766735">
          <w:marLeft w:val="0"/>
          <w:marRight w:val="0"/>
          <w:marTop w:val="0"/>
          <w:marBottom w:val="0"/>
          <w:divBdr>
            <w:top w:val="none" w:sz="0" w:space="0" w:color="auto"/>
            <w:left w:val="none" w:sz="0" w:space="0" w:color="auto"/>
            <w:bottom w:val="none" w:sz="0" w:space="0" w:color="auto"/>
            <w:right w:val="none" w:sz="0" w:space="0" w:color="auto"/>
          </w:divBdr>
        </w:div>
        <w:div w:id="372080144">
          <w:marLeft w:val="0"/>
          <w:marRight w:val="0"/>
          <w:marTop w:val="0"/>
          <w:marBottom w:val="0"/>
          <w:divBdr>
            <w:top w:val="none" w:sz="0" w:space="0" w:color="auto"/>
            <w:left w:val="none" w:sz="0" w:space="0" w:color="auto"/>
            <w:bottom w:val="none" w:sz="0" w:space="0" w:color="auto"/>
            <w:right w:val="none" w:sz="0" w:space="0" w:color="auto"/>
          </w:divBdr>
        </w:div>
        <w:div w:id="477188721">
          <w:marLeft w:val="0"/>
          <w:marRight w:val="0"/>
          <w:marTop w:val="0"/>
          <w:marBottom w:val="0"/>
          <w:divBdr>
            <w:top w:val="none" w:sz="0" w:space="0" w:color="auto"/>
            <w:left w:val="none" w:sz="0" w:space="0" w:color="auto"/>
            <w:bottom w:val="none" w:sz="0" w:space="0" w:color="auto"/>
            <w:right w:val="none" w:sz="0" w:space="0" w:color="auto"/>
          </w:divBdr>
        </w:div>
        <w:div w:id="484013554">
          <w:marLeft w:val="0"/>
          <w:marRight w:val="0"/>
          <w:marTop w:val="0"/>
          <w:marBottom w:val="0"/>
          <w:divBdr>
            <w:top w:val="none" w:sz="0" w:space="0" w:color="auto"/>
            <w:left w:val="none" w:sz="0" w:space="0" w:color="auto"/>
            <w:bottom w:val="none" w:sz="0" w:space="0" w:color="auto"/>
            <w:right w:val="none" w:sz="0" w:space="0" w:color="auto"/>
          </w:divBdr>
        </w:div>
        <w:div w:id="529879921">
          <w:marLeft w:val="0"/>
          <w:marRight w:val="0"/>
          <w:marTop w:val="0"/>
          <w:marBottom w:val="0"/>
          <w:divBdr>
            <w:top w:val="none" w:sz="0" w:space="0" w:color="auto"/>
            <w:left w:val="none" w:sz="0" w:space="0" w:color="auto"/>
            <w:bottom w:val="none" w:sz="0" w:space="0" w:color="auto"/>
            <w:right w:val="none" w:sz="0" w:space="0" w:color="auto"/>
          </w:divBdr>
        </w:div>
        <w:div w:id="536965817">
          <w:marLeft w:val="0"/>
          <w:marRight w:val="0"/>
          <w:marTop w:val="0"/>
          <w:marBottom w:val="0"/>
          <w:divBdr>
            <w:top w:val="none" w:sz="0" w:space="0" w:color="auto"/>
            <w:left w:val="none" w:sz="0" w:space="0" w:color="auto"/>
            <w:bottom w:val="none" w:sz="0" w:space="0" w:color="auto"/>
            <w:right w:val="none" w:sz="0" w:space="0" w:color="auto"/>
          </w:divBdr>
        </w:div>
        <w:div w:id="573054917">
          <w:marLeft w:val="0"/>
          <w:marRight w:val="0"/>
          <w:marTop w:val="0"/>
          <w:marBottom w:val="0"/>
          <w:divBdr>
            <w:top w:val="none" w:sz="0" w:space="0" w:color="auto"/>
            <w:left w:val="none" w:sz="0" w:space="0" w:color="auto"/>
            <w:bottom w:val="none" w:sz="0" w:space="0" w:color="auto"/>
            <w:right w:val="none" w:sz="0" w:space="0" w:color="auto"/>
          </w:divBdr>
        </w:div>
        <w:div w:id="637298425">
          <w:marLeft w:val="0"/>
          <w:marRight w:val="0"/>
          <w:marTop w:val="0"/>
          <w:marBottom w:val="0"/>
          <w:divBdr>
            <w:top w:val="none" w:sz="0" w:space="0" w:color="auto"/>
            <w:left w:val="none" w:sz="0" w:space="0" w:color="auto"/>
            <w:bottom w:val="none" w:sz="0" w:space="0" w:color="auto"/>
            <w:right w:val="none" w:sz="0" w:space="0" w:color="auto"/>
          </w:divBdr>
        </w:div>
        <w:div w:id="792748472">
          <w:marLeft w:val="0"/>
          <w:marRight w:val="0"/>
          <w:marTop w:val="0"/>
          <w:marBottom w:val="0"/>
          <w:divBdr>
            <w:top w:val="none" w:sz="0" w:space="0" w:color="auto"/>
            <w:left w:val="none" w:sz="0" w:space="0" w:color="auto"/>
            <w:bottom w:val="none" w:sz="0" w:space="0" w:color="auto"/>
            <w:right w:val="none" w:sz="0" w:space="0" w:color="auto"/>
          </w:divBdr>
        </w:div>
        <w:div w:id="809177243">
          <w:marLeft w:val="0"/>
          <w:marRight w:val="0"/>
          <w:marTop w:val="0"/>
          <w:marBottom w:val="0"/>
          <w:divBdr>
            <w:top w:val="none" w:sz="0" w:space="0" w:color="auto"/>
            <w:left w:val="none" w:sz="0" w:space="0" w:color="auto"/>
            <w:bottom w:val="none" w:sz="0" w:space="0" w:color="auto"/>
            <w:right w:val="none" w:sz="0" w:space="0" w:color="auto"/>
          </w:divBdr>
          <w:divsChild>
            <w:div w:id="9338679">
              <w:marLeft w:val="0"/>
              <w:marRight w:val="0"/>
              <w:marTop w:val="0"/>
              <w:marBottom w:val="0"/>
              <w:divBdr>
                <w:top w:val="none" w:sz="0" w:space="0" w:color="auto"/>
                <w:left w:val="none" w:sz="0" w:space="0" w:color="auto"/>
                <w:bottom w:val="none" w:sz="0" w:space="0" w:color="auto"/>
                <w:right w:val="none" w:sz="0" w:space="0" w:color="auto"/>
              </w:divBdr>
            </w:div>
            <w:div w:id="135034415">
              <w:marLeft w:val="0"/>
              <w:marRight w:val="0"/>
              <w:marTop w:val="0"/>
              <w:marBottom w:val="0"/>
              <w:divBdr>
                <w:top w:val="none" w:sz="0" w:space="0" w:color="auto"/>
                <w:left w:val="none" w:sz="0" w:space="0" w:color="auto"/>
                <w:bottom w:val="none" w:sz="0" w:space="0" w:color="auto"/>
                <w:right w:val="none" w:sz="0" w:space="0" w:color="auto"/>
              </w:divBdr>
            </w:div>
            <w:div w:id="1595632442">
              <w:marLeft w:val="0"/>
              <w:marRight w:val="0"/>
              <w:marTop w:val="0"/>
              <w:marBottom w:val="0"/>
              <w:divBdr>
                <w:top w:val="none" w:sz="0" w:space="0" w:color="auto"/>
                <w:left w:val="none" w:sz="0" w:space="0" w:color="auto"/>
                <w:bottom w:val="none" w:sz="0" w:space="0" w:color="auto"/>
                <w:right w:val="none" w:sz="0" w:space="0" w:color="auto"/>
              </w:divBdr>
              <w:divsChild>
                <w:div w:id="178739809">
                  <w:marLeft w:val="0"/>
                  <w:marRight w:val="0"/>
                  <w:marTop w:val="0"/>
                  <w:marBottom w:val="0"/>
                  <w:divBdr>
                    <w:top w:val="none" w:sz="0" w:space="0" w:color="auto"/>
                    <w:left w:val="none" w:sz="0" w:space="0" w:color="auto"/>
                    <w:bottom w:val="none" w:sz="0" w:space="0" w:color="auto"/>
                    <w:right w:val="none" w:sz="0" w:space="0" w:color="auto"/>
                  </w:divBdr>
                </w:div>
                <w:div w:id="1395355628">
                  <w:marLeft w:val="0"/>
                  <w:marRight w:val="0"/>
                  <w:marTop w:val="0"/>
                  <w:marBottom w:val="0"/>
                  <w:divBdr>
                    <w:top w:val="none" w:sz="0" w:space="0" w:color="auto"/>
                    <w:left w:val="none" w:sz="0" w:space="0" w:color="auto"/>
                    <w:bottom w:val="none" w:sz="0" w:space="0" w:color="auto"/>
                    <w:right w:val="none" w:sz="0" w:space="0" w:color="auto"/>
                  </w:divBdr>
                </w:div>
                <w:div w:id="1765881963">
                  <w:marLeft w:val="0"/>
                  <w:marRight w:val="0"/>
                  <w:marTop w:val="0"/>
                  <w:marBottom w:val="0"/>
                  <w:divBdr>
                    <w:top w:val="none" w:sz="0" w:space="0" w:color="auto"/>
                    <w:left w:val="none" w:sz="0" w:space="0" w:color="auto"/>
                    <w:bottom w:val="none" w:sz="0" w:space="0" w:color="auto"/>
                    <w:right w:val="none" w:sz="0" w:space="0" w:color="auto"/>
                  </w:divBdr>
                </w:div>
                <w:div w:id="1879078171">
                  <w:marLeft w:val="0"/>
                  <w:marRight w:val="0"/>
                  <w:marTop w:val="0"/>
                  <w:marBottom w:val="0"/>
                  <w:divBdr>
                    <w:top w:val="none" w:sz="0" w:space="0" w:color="auto"/>
                    <w:left w:val="none" w:sz="0" w:space="0" w:color="auto"/>
                    <w:bottom w:val="none" w:sz="0" w:space="0" w:color="auto"/>
                    <w:right w:val="none" w:sz="0" w:space="0" w:color="auto"/>
                  </w:divBdr>
                </w:div>
                <w:div w:id="1883403449">
                  <w:marLeft w:val="0"/>
                  <w:marRight w:val="0"/>
                  <w:marTop w:val="0"/>
                  <w:marBottom w:val="0"/>
                  <w:divBdr>
                    <w:top w:val="none" w:sz="0" w:space="0" w:color="auto"/>
                    <w:left w:val="none" w:sz="0" w:space="0" w:color="auto"/>
                    <w:bottom w:val="none" w:sz="0" w:space="0" w:color="auto"/>
                    <w:right w:val="none" w:sz="0" w:space="0" w:color="auto"/>
                  </w:divBdr>
                </w:div>
                <w:div w:id="18879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6026">
          <w:marLeft w:val="0"/>
          <w:marRight w:val="0"/>
          <w:marTop w:val="0"/>
          <w:marBottom w:val="0"/>
          <w:divBdr>
            <w:top w:val="none" w:sz="0" w:space="0" w:color="auto"/>
            <w:left w:val="none" w:sz="0" w:space="0" w:color="auto"/>
            <w:bottom w:val="none" w:sz="0" w:space="0" w:color="auto"/>
            <w:right w:val="none" w:sz="0" w:space="0" w:color="auto"/>
          </w:divBdr>
        </w:div>
        <w:div w:id="961766193">
          <w:marLeft w:val="0"/>
          <w:marRight w:val="0"/>
          <w:marTop w:val="0"/>
          <w:marBottom w:val="0"/>
          <w:divBdr>
            <w:top w:val="none" w:sz="0" w:space="0" w:color="auto"/>
            <w:left w:val="none" w:sz="0" w:space="0" w:color="auto"/>
            <w:bottom w:val="none" w:sz="0" w:space="0" w:color="auto"/>
            <w:right w:val="none" w:sz="0" w:space="0" w:color="auto"/>
          </w:divBdr>
        </w:div>
        <w:div w:id="1109162061">
          <w:marLeft w:val="0"/>
          <w:marRight w:val="0"/>
          <w:marTop w:val="0"/>
          <w:marBottom w:val="0"/>
          <w:divBdr>
            <w:top w:val="none" w:sz="0" w:space="0" w:color="auto"/>
            <w:left w:val="none" w:sz="0" w:space="0" w:color="auto"/>
            <w:bottom w:val="none" w:sz="0" w:space="0" w:color="auto"/>
            <w:right w:val="none" w:sz="0" w:space="0" w:color="auto"/>
          </w:divBdr>
        </w:div>
        <w:div w:id="1200901012">
          <w:marLeft w:val="0"/>
          <w:marRight w:val="0"/>
          <w:marTop w:val="0"/>
          <w:marBottom w:val="0"/>
          <w:divBdr>
            <w:top w:val="none" w:sz="0" w:space="0" w:color="auto"/>
            <w:left w:val="none" w:sz="0" w:space="0" w:color="auto"/>
            <w:bottom w:val="none" w:sz="0" w:space="0" w:color="auto"/>
            <w:right w:val="none" w:sz="0" w:space="0" w:color="auto"/>
          </w:divBdr>
        </w:div>
        <w:div w:id="1257521802">
          <w:marLeft w:val="0"/>
          <w:marRight w:val="0"/>
          <w:marTop w:val="0"/>
          <w:marBottom w:val="0"/>
          <w:divBdr>
            <w:top w:val="none" w:sz="0" w:space="0" w:color="auto"/>
            <w:left w:val="none" w:sz="0" w:space="0" w:color="auto"/>
            <w:bottom w:val="none" w:sz="0" w:space="0" w:color="auto"/>
            <w:right w:val="none" w:sz="0" w:space="0" w:color="auto"/>
          </w:divBdr>
        </w:div>
        <w:div w:id="1303391468">
          <w:marLeft w:val="0"/>
          <w:marRight w:val="0"/>
          <w:marTop w:val="0"/>
          <w:marBottom w:val="0"/>
          <w:divBdr>
            <w:top w:val="none" w:sz="0" w:space="0" w:color="auto"/>
            <w:left w:val="none" w:sz="0" w:space="0" w:color="auto"/>
            <w:bottom w:val="none" w:sz="0" w:space="0" w:color="auto"/>
            <w:right w:val="none" w:sz="0" w:space="0" w:color="auto"/>
          </w:divBdr>
        </w:div>
        <w:div w:id="1384599979">
          <w:marLeft w:val="0"/>
          <w:marRight w:val="0"/>
          <w:marTop w:val="0"/>
          <w:marBottom w:val="0"/>
          <w:divBdr>
            <w:top w:val="none" w:sz="0" w:space="0" w:color="auto"/>
            <w:left w:val="none" w:sz="0" w:space="0" w:color="auto"/>
            <w:bottom w:val="none" w:sz="0" w:space="0" w:color="auto"/>
            <w:right w:val="none" w:sz="0" w:space="0" w:color="auto"/>
          </w:divBdr>
        </w:div>
        <w:div w:id="1518615797">
          <w:marLeft w:val="0"/>
          <w:marRight w:val="0"/>
          <w:marTop w:val="0"/>
          <w:marBottom w:val="0"/>
          <w:divBdr>
            <w:top w:val="none" w:sz="0" w:space="0" w:color="auto"/>
            <w:left w:val="none" w:sz="0" w:space="0" w:color="auto"/>
            <w:bottom w:val="none" w:sz="0" w:space="0" w:color="auto"/>
            <w:right w:val="none" w:sz="0" w:space="0" w:color="auto"/>
          </w:divBdr>
        </w:div>
        <w:div w:id="1544172941">
          <w:marLeft w:val="0"/>
          <w:marRight w:val="0"/>
          <w:marTop w:val="0"/>
          <w:marBottom w:val="0"/>
          <w:divBdr>
            <w:top w:val="none" w:sz="0" w:space="0" w:color="auto"/>
            <w:left w:val="none" w:sz="0" w:space="0" w:color="auto"/>
            <w:bottom w:val="none" w:sz="0" w:space="0" w:color="auto"/>
            <w:right w:val="none" w:sz="0" w:space="0" w:color="auto"/>
          </w:divBdr>
        </w:div>
        <w:div w:id="1650359253">
          <w:marLeft w:val="0"/>
          <w:marRight w:val="0"/>
          <w:marTop w:val="0"/>
          <w:marBottom w:val="0"/>
          <w:divBdr>
            <w:top w:val="none" w:sz="0" w:space="0" w:color="auto"/>
            <w:left w:val="none" w:sz="0" w:space="0" w:color="auto"/>
            <w:bottom w:val="none" w:sz="0" w:space="0" w:color="auto"/>
            <w:right w:val="none" w:sz="0" w:space="0" w:color="auto"/>
          </w:divBdr>
        </w:div>
        <w:div w:id="1748839997">
          <w:marLeft w:val="0"/>
          <w:marRight w:val="0"/>
          <w:marTop w:val="0"/>
          <w:marBottom w:val="0"/>
          <w:divBdr>
            <w:top w:val="none" w:sz="0" w:space="0" w:color="auto"/>
            <w:left w:val="none" w:sz="0" w:space="0" w:color="auto"/>
            <w:bottom w:val="none" w:sz="0" w:space="0" w:color="auto"/>
            <w:right w:val="none" w:sz="0" w:space="0" w:color="auto"/>
          </w:divBdr>
        </w:div>
        <w:div w:id="1883059203">
          <w:marLeft w:val="0"/>
          <w:marRight w:val="0"/>
          <w:marTop w:val="0"/>
          <w:marBottom w:val="0"/>
          <w:divBdr>
            <w:top w:val="none" w:sz="0" w:space="0" w:color="auto"/>
            <w:left w:val="none" w:sz="0" w:space="0" w:color="auto"/>
            <w:bottom w:val="none" w:sz="0" w:space="0" w:color="auto"/>
            <w:right w:val="none" w:sz="0" w:space="0" w:color="auto"/>
          </w:divBdr>
        </w:div>
        <w:div w:id="1966963809">
          <w:marLeft w:val="0"/>
          <w:marRight w:val="0"/>
          <w:marTop w:val="0"/>
          <w:marBottom w:val="0"/>
          <w:divBdr>
            <w:top w:val="none" w:sz="0" w:space="0" w:color="auto"/>
            <w:left w:val="none" w:sz="0" w:space="0" w:color="auto"/>
            <w:bottom w:val="none" w:sz="0" w:space="0" w:color="auto"/>
            <w:right w:val="none" w:sz="0" w:space="0" w:color="auto"/>
          </w:divBdr>
        </w:div>
        <w:div w:id="2033844927">
          <w:marLeft w:val="0"/>
          <w:marRight w:val="0"/>
          <w:marTop w:val="0"/>
          <w:marBottom w:val="0"/>
          <w:divBdr>
            <w:top w:val="none" w:sz="0" w:space="0" w:color="auto"/>
            <w:left w:val="none" w:sz="0" w:space="0" w:color="auto"/>
            <w:bottom w:val="none" w:sz="0" w:space="0" w:color="auto"/>
            <w:right w:val="none" w:sz="0" w:space="0" w:color="auto"/>
          </w:divBdr>
        </w:div>
        <w:div w:id="2118865150">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08639160">
      <w:bodyDiv w:val="1"/>
      <w:marLeft w:val="0"/>
      <w:marRight w:val="0"/>
      <w:marTop w:val="0"/>
      <w:marBottom w:val="0"/>
      <w:divBdr>
        <w:top w:val="none" w:sz="0" w:space="0" w:color="auto"/>
        <w:left w:val="none" w:sz="0" w:space="0" w:color="auto"/>
        <w:bottom w:val="none" w:sz="0" w:space="0" w:color="auto"/>
        <w:right w:val="none" w:sz="0" w:space="0" w:color="auto"/>
      </w:divBdr>
    </w:div>
    <w:div w:id="578296061">
      <w:bodyDiv w:val="1"/>
      <w:marLeft w:val="0"/>
      <w:marRight w:val="0"/>
      <w:marTop w:val="0"/>
      <w:marBottom w:val="0"/>
      <w:divBdr>
        <w:top w:val="none" w:sz="0" w:space="0" w:color="auto"/>
        <w:left w:val="none" w:sz="0" w:space="0" w:color="auto"/>
        <w:bottom w:val="none" w:sz="0" w:space="0" w:color="auto"/>
        <w:right w:val="none" w:sz="0" w:space="0" w:color="auto"/>
      </w:divBdr>
      <w:divsChild>
        <w:div w:id="355347687">
          <w:marLeft w:val="0"/>
          <w:marRight w:val="0"/>
          <w:marTop w:val="0"/>
          <w:marBottom w:val="0"/>
          <w:divBdr>
            <w:top w:val="none" w:sz="0" w:space="0" w:color="auto"/>
            <w:left w:val="none" w:sz="0" w:space="0" w:color="auto"/>
            <w:bottom w:val="none" w:sz="0" w:space="0" w:color="auto"/>
            <w:right w:val="none" w:sz="0" w:space="0" w:color="auto"/>
          </w:divBdr>
          <w:divsChild>
            <w:div w:id="1756435261">
              <w:marLeft w:val="0"/>
              <w:marRight w:val="0"/>
              <w:marTop w:val="0"/>
              <w:marBottom w:val="0"/>
              <w:divBdr>
                <w:top w:val="none" w:sz="0" w:space="0" w:color="auto"/>
                <w:left w:val="none" w:sz="0" w:space="0" w:color="auto"/>
                <w:bottom w:val="none" w:sz="0" w:space="0" w:color="auto"/>
                <w:right w:val="none" w:sz="0" w:space="0" w:color="auto"/>
              </w:divBdr>
              <w:divsChild>
                <w:div w:id="512032814">
                  <w:marLeft w:val="0"/>
                  <w:marRight w:val="0"/>
                  <w:marTop w:val="0"/>
                  <w:marBottom w:val="0"/>
                  <w:divBdr>
                    <w:top w:val="none" w:sz="0" w:space="0" w:color="auto"/>
                    <w:left w:val="none" w:sz="0" w:space="0" w:color="auto"/>
                    <w:bottom w:val="none" w:sz="0" w:space="0" w:color="auto"/>
                    <w:right w:val="none" w:sz="0" w:space="0" w:color="auto"/>
                  </w:divBdr>
                  <w:divsChild>
                    <w:div w:id="2026246372">
                      <w:marLeft w:val="0"/>
                      <w:marRight w:val="0"/>
                      <w:marTop w:val="0"/>
                      <w:marBottom w:val="0"/>
                      <w:divBdr>
                        <w:top w:val="none" w:sz="0" w:space="0" w:color="auto"/>
                        <w:left w:val="none" w:sz="0" w:space="0" w:color="auto"/>
                        <w:bottom w:val="none" w:sz="0" w:space="0" w:color="auto"/>
                        <w:right w:val="none" w:sz="0" w:space="0" w:color="auto"/>
                      </w:divBdr>
                      <w:divsChild>
                        <w:div w:id="200630936">
                          <w:marLeft w:val="0"/>
                          <w:marRight w:val="0"/>
                          <w:marTop w:val="0"/>
                          <w:marBottom w:val="0"/>
                          <w:divBdr>
                            <w:top w:val="none" w:sz="0" w:space="0" w:color="auto"/>
                            <w:left w:val="none" w:sz="0" w:space="0" w:color="auto"/>
                            <w:bottom w:val="none" w:sz="0" w:space="0" w:color="auto"/>
                            <w:right w:val="none" w:sz="0" w:space="0" w:color="auto"/>
                          </w:divBdr>
                          <w:divsChild>
                            <w:div w:id="25637935">
                              <w:marLeft w:val="0"/>
                              <w:marRight w:val="0"/>
                              <w:marTop w:val="0"/>
                              <w:marBottom w:val="0"/>
                              <w:divBdr>
                                <w:top w:val="none" w:sz="0" w:space="0" w:color="auto"/>
                                <w:left w:val="none" w:sz="0" w:space="0" w:color="auto"/>
                                <w:bottom w:val="none" w:sz="0" w:space="0" w:color="auto"/>
                                <w:right w:val="none" w:sz="0" w:space="0" w:color="auto"/>
                              </w:divBdr>
                              <w:divsChild>
                                <w:div w:id="1702822386">
                                  <w:marLeft w:val="0"/>
                                  <w:marRight w:val="0"/>
                                  <w:marTop w:val="0"/>
                                  <w:marBottom w:val="0"/>
                                  <w:divBdr>
                                    <w:top w:val="none" w:sz="0" w:space="0" w:color="auto"/>
                                    <w:left w:val="none" w:sz="0" w:space="0" w:color="auto"/>
                                    <w:bottom w:val="none" w:sz="0" w:space="0" w:color="auto"/>
                                    <w:right w:val="none" w:sz="0" w:space="0" w:color="auto"/>
                                  </w:divBdr>
                                </w:div>
                                <w:div w:id="716860112">
                                  <w:marLeft w:val="0"/>
                                  <w:marRight w:val="0"/>
                                  <w:marTop w:val="0"/>
                                  <w:marBottom w:val="0"/>
                                  <w:divBdr>
                                    <w:top w:val="none" w:sz="0" w:space="0" w:color="auto"/>
                                    <w:left w:val="none" w:sz="0" w:space="0" w:color="auto"/>
                                    <w:bottom w:val="none" w:sz="0" w:space="0" w:color="auto"/>
                                    <w:right w:val="none" w:sz="0" w:space="0" w:color="auto"/>
                                  </w:divBdr>
                                </w:div>
                                <w:div w:id="1605578792">
                                  <w:marLeft w:val="0"/>
                                  <w:marRight w:val="0"/>
                                  <w:marTop w:val="0"/>
                                  <w:marBottom w:val="0"/>
                                  <w:divBdr>
                                    <w:top w:val="none" w:sz="0" w:space="0" w:color="auto"/>
                                    <w:left w:val="none" w:sz="0" w:space="0" w:color="auto"/>
                                    <w:bottom w:val="none" w:sz="0" w:space="0" w:color="auto"/>
                                    <w:right w:val="none" w:sz="0" w:space="0" w:color="auto"/>
                                  </w:divBdr>
                                </w:div>
                                <w:div w:id="605311252">
                                  <w:marLeft w:val="0"/>
                                  <w:marRight w:val="0"/>
                                  <w:marTop w:val="0"/>
                                  <w:marBottom w:val="0"/>
                                  <w:divBdr>
                                    <w:top w:val="none" w:sz="0" w:space="0" w:color="auto"/>
                                    <w:left w:val="none" w:sz="0" w:space="0" w:color="auto"/>
                                    <w:bottom w:val="none" w:sz="0" w:space="0" w:color="auto"/>
                                    <w:right w:val="none" w:sz="0" w:space="0" w:color="auto"/>
                                  </w:divBdr>
                                </w:div>
                                <w:div w:id="1999310538">
                                  <w:marLeft w:val="0"/>
                                  <w:marRight w:val="0"/>
                                  <w:marTop w:val="0"/>
                                  <w:marBottom w:val="0"/>
                                  <w:divBdr>
                                    <w:top w:val="none" w:sz="0" w:space="0" w:color="auto"/>
                                    <w:left w:val="none" w:sz="0" w:space="0" w:color="auto"/>
                                    <w:bottom w:val="none" w:sz="0" w:space="0" w:color="auto"/>
                                    <w:right w:val="none" w:sz="0" w:space="0" w:color="auto"/>
                                  </w:divBdr>
                                </w:div>
                                <w:div w:id="992416247">
                                  <w:marLeft w:val="0"/>
                                  <w:marRight w:val="0"/>
                                  <w:marTop w:val="0"/>
                                  <w:marBottom w:val="0"/>
                                  <w:divBdr>
                                    <w:top w:val="none" w:sz="0" w:space="0" w:color="auto"/>
                                    <w:left w:val="none" w:sz="0" w:space="0" w:color="auto"/>
                                    <w:bottom w:val="none" w:sz="0" w:space="0" w:color="auto"/>
                                    <w:right w:val="none" w:sz="0" w:space="0" w:color="auto"/>
                                  </w:divBdr>
                                </w:div>
                                <w:div w:id="1699938466">
                                  <w:marLeft w:val="0"/>
                                  <w:marRight w:val="0"/>
                                  <w:marTop w:val="0"/>
                                  <w:marBottom w:val="0"/>
                                  <w:divBdr>
                                    <w:top w:val="none" w:sz="0" w:space="0" w:color="auto"/>
                                    <w:left w:val="none" w:sz="0" w:space="0" w:color="auto"/>
                                    <w:bottom w:val="none" w:sz="0" w:space="0" w:color="auto"/>
                                    <w:right w:val="none" w:sz="0" w:space="0" w:color="auto"/>
                                  </w:divBdr>
                                </w:div>
                                <w:div w:id="1065227406">
                                  <w:marLeft w:val="0"/>
                                  <w:marRight w:val="0"/>
                                  <w:marTop w:val="0"/>
                                  <w:marBottom w:val="0"/>
                                  <w:divBdr>
                                    <w:top w:val="none" w:sz="0" w:space="0" w:color="auto"/>
                                    <w:left w:val="none" w:sz="0" w:space="0" w:color="auto"/>
                                    <w:bottom w:val="none" w:sz="0" w:space="0" w:color="auto"/>
                                    <w:right w:val="none" w:sz="0" w:space="0" w:color="auto"/>
                                  </w:divBdr>
                                </w:div>
                                <w:div w:id="1976714795">
                                  <w:marLeft w:val="0"/>
                                  <w:marRight w:val="0"/>
                                  <w:marTop w:val="0"/>
                                  <w:marBottom w:val="0"/>
                                  <w:divBdr>
                                    <w:top w:val="none" w:sz="0" w:space="0" w:color="auto"/>
                                    <w:left w:val="none" w:sz="0" w:space="0" w:color="auto"/>
                                    <w:bottom w:val="none" w:sz="0" w:space="0" w:color="auto"/>
                                    <w:right w:val="none" w:sz="0" w:space="0" w:color="auto"/>
                                  </w:divBdr>
                                </w:div>
                                <w:div w:id="1938901219">
                                  <w:marLeft w:val="0"/>
                                  <w:marRight w:val="0"/>
                                  <w:marTop w:val="0"/>
                                  <w:marBottom w:val="0"/>
                                  <w:divBdr>
                                    <w:top w:val="none" w:sz="0" w:space="0" w:color="auto"/>
                                    <w:left w:val="none" w:sz="0" w:space="0" w:color="auto"/>
                                    <w:bottom w:val="none" w:sz="0" w:space="0" w:color="auto"/>
                                    <w:right w:val="none" w:sz="0" w:space="0" w:color="auto"/>
                                  </w:divBdr>
                                </w:div>
                                <w:div w:id="1342664507">
                                  <w:marLeft w:val="0"/>
                                  <w:marRight w:val="0"/>
                                  <w:marTop w:val="0"/>
                                  <w:marBottom w:val="0"/>
                                  <w:divBdr>
                                    <w:top w:val="none" w:sz="0" w:space="0" w:color="auto"/>
                                    <w:left w:val="none" w:sz="0" w:space="0" w:color="auto"/>
                                    <w:bottom w:val="none" w:sz="0" w:space="0" w:color="auto"/>
                                    <w:right w:val="none" w:sz="0" w:space="0" w:color="auto"/>
                                  </w:divBdr>
                                </w:div>
                                <w:div w:id="836772872">
                                  <w:marLeft w:val="0"/>
                                  <w:marRight w:val="0"/>
                                  <w:marTop w:val="0"/>
                                  <w:marBottom w:val="0"/>
                                  <w:divBdr>
                                    <w:top w:val="none" w:sz="0" w:space="0" w:color="auto"/>
                                    <w:left w:val="none" w:sz="0" w:space="0" w:color="auto"/>
                                    <w:bottom w:val="none" w:sz="0" w:space="0" w:color="auto"/>
                                    <w:right w:val="none" w:sz="0" w:space="0" w:color="auto"/>
                                  </w:divBdr>
                                </w:div>
                                <w:div w:id="1615553080">
                                  <w:marLeft w:val="0"/>
                                  <w:marRight w:val="0"/>
                                  <w:marTop w:val="0"/>
                                  <w:marBottom w:val="0"/>
                                  <w:divBdr>
                                    <w:top w:val="none" w:sz="0" w:space="0" w:color="auto"/>
                                    <w:left w:val="none" w:sz="0" w:space="0" w:color="auto"/>
                                    <w:bottom w:val="none" w:sz="0" w:space="0" w:color="auto"/>
                                    <w:right w:val="none" w:sz="0" w:space="0" w:color="auto"/>
                                  </w:divBdr>
                                </w:div>
                                <w:div w:id="1321348225">
                                  <w:marLeft w:val="0"/>
                                  <w:marRight w:val="0"/>
                                  <w:marTop w:val="0"/>
                                  <w:marBottom w:val="0"/>
                                  <w:divBdr>
                                    <w:top w:val="none" w:sz="0" w:space="0" w:color="auto"/>
                                    <w:left w:val="none" w:sz="0" w:space="0" w:color="auto"/>
                                    <w:bottom w:val="none" w:sz="0" w:space="0" w:color="auto"/>
                                    <w:right w:val="none" w:sz="0" w:space="0" w:color="auto"/>
                                  </w:divBdr>
                                </w:div>
                                <w:div w:id="2126921131">
                                  <w:marLeft w:val="0"/>
                                  <w:marRight w:val="0"/>
                                  <w:marTop w:val="0"/>
                                  <w:marBottom w:val="0"/>
                                  <w:divBdr>
                                    <w:top w:val="none" w:sz="0" w:space="0" w:color="auto"/>
                                    <w:left w:val="none" w:sz="0" w:space="0" w:color="auto"/>
                                    <w:bottom w:val="none" w:sz="0" w:space="0" w:color="auto"/>
                                    <w:right w:val="none" w:sz="0" w:space="0" w:color="auto"/>
                                  </w:divBdr>
                                </w:div>
                                <w:div w:id="216672848">
                                  <w:marLeft w:val="0"/>
                                  <w:marRight w:val="0"/>
                                  <w:marTop w:val="0"/>
                                  <w:marBottom w:val="0"/>
                                  <w:divBdr>
                                    <w:top w:val="none" w:sz="0" w:space="0" w:color="auto"/>
                                    <w:left w:val="none" w:sz="0" w:space="0" w:color="auto"/>
                                    <w:bottom w:val="none" w:sz="0" w:space="0" w:color="auto"/>
                                    <w:right w:val="none" w:sz="0" w:space="0" w:color="auto"/>
                                  </w:divBdr>
                                </w:div>
                                <w:div w:id="1480532842">
                                  <w:marLeft w:val="0"/>
                                  <w:marRight w:val="0"/>
                                  <w:marTop w:val="0"/>
                                  <w:marBottom w:val="0"/>
                                  <w:divBdr>
                                    <w:top w:val="none" w:sz="0" w:space="0" w:color="auto"/>
                                    <w:left w:val="none" w:sz="0" w:space="0" w:color="auto"/>
                                    <w:bottom w:val="none" w:sz="0" w:space="0" w:color="auto"/>
                                    <w:right w:val="none" w:sz="0" w:space="0" w:color="auto"/>
                                  </w:divBdr>
                                </w:div>
                                <w:div w:id="1712799574">
                                  <w:marLeft w:val="0"/>
                                  <w:marRight w:val="0"/>
                                  <w:marTop w:val="0"/>
                                  <w:marBottom w:val="0"/>
                                  <w:divBdr>
                                    <w:top w:val="none" w:sz="0" w:space="0" w:color="auto"/>
                                    <w:left w:val="none" w:sz="0" w:space="0" w:color="auto"/>
                                    <w:bottom w:val="none" w:sz="0" w:space="0" w:color="auto"/>
                                    <w:right w:val="none" w:sz="0" w:space="0" w:color="auto"/>
                                  </w:divBdr>
                                </w:div>
                                <w:div w:id="936787893">
                                  <w:marLeft w:val="0"/>
                                  <w:marRight w:val="0"/>
                                  <w:marTop w:val="0"/>
                                  <w:marBottom w:val="0"/>
                                  <w:divBdr>
                                    <w:top w:val="none" w:sz="0" w:space="0" w:color="auto"/>
                                    <w:left w:val="none" w:sz="0" w:space="0" w:color="auto"/>
                                    <w:bottom w:val="none" w:sz="0" w:space="0" w:color="auto"/>
                                    <w:right w:val="none" w:sz="0" w:space="0" w:color="auto"/>
                                  </w:divBdr>
                                </w:div>
                                <w:div w:id="1181505161">
                                  <w:marLeft w:val="0"/>
                                  <w:marRight w:val="0"/>
                                  <w:marTop w:val="0"/>
                                  <w:marBottom w:val="0"/>
                                  <w:divBdr>
                                    <w:top w:val="none" w:sz="0" w:space="0" w:color="auto"/>
                                    <w:left w:val="none" w:sz="0" w:space="0" w:color="auto"/>
                                    <w:bottom w:val="none" w:sz="0" w:space="0" w:color="auto"/>
                                    <w:right w:val="none" w:sz="0" w:space="0" w:color="auto"/>
                                  </w:divBdr>
                                </w:div>
                                <w:div w:id="1411003029">
                                  <w:marLeft w:val="0"/>
                                  <w:marRight w:val="0"/>
                                  <w:marTop w:val="0"/>
                                  <w:marBottom w:val="0"/>
                                  <w:divBdr>
                                    <w:top w:val="none" w:sz="0" w:space="0" w:color="auto"/>
                                    <w:left w:val="none" w:sz="0" w:space="0" w:color="auto"/>
                                    <w:bottom w:val="none" w:sz="0" w:space="0" w:color="auto"/>
                                    <w:right w:val="none" w:sz="0" w:space="0" w:color="auto"/>
                                  </w:divBdr>
                                </w:div>
                                <w:div w:id="1908299380">
                                  <w:marLeft w:val="0"/>
                                  <w:marRight w:val="0"/>
                                  <w:marTop w:val="0"/>
                                  <w:marBottom w:val="0"/>
                                  <w:divBdr>
                                    <w:top w:val="none" w:sz="0" w:space="0" w:color="auto"/>
                                    <w:left w:val="none" w:sz="0" w:space="0" w:color="auto"/>
                                    <w:bottom w:val="none" w:sz="0" w:space="0" w:color="auto"/>
                                    <w:right w:val="none" w:sz="0" w:space="0" w:color="auto"/>
                                  </w:divBdr>
                                </w:div>
                                <w:div w:id="857162859">
                                  <w:marLeft w:val="0"/>
                                  <w:marRight w:val="0"/>
                                  <w:marTop w:val="0"/>
                                  <w:marBottom w:val="0"/>
                                  <w:divBdr>
                                    <w:top w:val="none" w:sz="0" w:space="0" w:color="auto"/>
                                    <w:left w:val="none" w:sz="0" w:space="0" w:color="auto"/>
                                    <w:bottom w:val="none" w:sz="0" w:space="0" w:color="auto"/>
                                    <w:right w:val="none" w:sz="0" w:space="0" w:color="auto"/>
                                  </w:divBdr>
                                </w:div>
                                <w:div w:id="1260795445">
                                  <w:marLeft w:val="0"/>
                                  <w:marRight w:val="0"/>
                                  <w:marTop w:val="0"/>
                                  <w:marBottom w:val="0"/>
                                  <w:divBdr>
                                    <w:top w:val="none" w:sz="0" w:space="0" w:color="auto"/>
                                    <w:left w:val="none" w:sz="0" w:space="0" w:color="auto"/>
                                    <w:bottom w:val="none" w:sz="0" w:space="0" w:color="auto"/>
                                    <w:right w:val="none" w:sz="0" w:space="0" w:color="auto"/>
                                  </w:divBdr>
                                </w:div>
                                <w:div w:id="1756782549">
                                  <w:marLeft w:val="0"/>
                                  <w:marRight w:val="0"/>
                                  <w:marTop w:val="0"/>
                                  <w:marBottom w:val="0"/>
                                  <w:divBdr>
                                    <w:top w:val="none" w:sz="0" w:space="0" w:color="auto"/>
                                    <w:left w:val="none" w:sz="0" w:space="0" w:color="auto"/>
                                    <w:bottom w:val="none" w:sz="0" w:space="0" w:color="auto"/>
                                    <w:right w:val="none" w:sz="0" w:space="0" w:color="auto"/>
                                  </w:divBdr>
                                </w:div>
                                <w:div w:id="233900378">
                                  <w:marLeft w:val="0"/>
                                  <w:marRight w:val="0"/>
                                  <w:marTop w:val="0"/>
                                  <w:marBottom w:val="0"/>
                                  <w:divBdr>
                                    <w:top w:val="none" w:sz="0" w:space="0" w:color="auto"/>
                                    <w:left w:val="none" w:sz="0" w:space="0" w:color="auto"/>
                                    <w:bottom w:val="none" w:sz="0" w:space="0" w:color="auto"/>
                                    <w:right w:val="none" w:sz="0" w:space="0" w:color="auto"/>
                                  </w:divBdr>
                                </w:div>
                                <w:div w:id="1575236452">
                                  <w:marLeft w:val="0"/>
                                  <w:marRight w:val="0"/>
                                  <w:marTop w:val="0"/>
                                  <w:marBottom w:val="0"/>
                                  <w:divBdr>
                                    <w:top w:val="none" w:sz="0" w:space="0" w:color="auto"/>
                                    <w:left w:val="none" w:sz="0" w:space="0" w:color="auto"/>
                                    <w:bottom w:val="none" w:sz="0" w:space="0" w:color="auto"/>
                                    <w:right w:val="none" w:sz="0" w:space="0" w:color="auto"/>
                                  </w:divBdr>
                                </w:div>
                                <w:div w:id="45183809">
                                  <w:marLeft w:val="0"/>
                                  <w:marRight w:val="0"/>
                                  <w:marTop w:val="0"/>
                                  <w:marBottom w:val="0"/>
                                  <w:divBdr>
                                    <w:top w:val="none" w:sz="0" w:space="0" w:color="auto"/>
                                    <w:left w:val="none" w:sz="0" w:space="0" w:color="auto"/>
                                    <w:bottom w:val="none" w:sz="0" w:space="0" w:color="auto"/>
                                    <w:right w:val="none" w:sz="0" w:space="0" w:color="auto"/>
                                  </w:divBdr>
                                </w:div>
                                <w:div w:id="557401685">
                                  <w:marLeft w:val="0"/>
                                  <w:marRight w:val="0"/>
                                  <w:marTop w:val="0"/>
                                  <w:marBottom w:val="0"/>
                                  <w:divBdr>
                                    <w:top w:val="none" w:sz="0" w:space="0" w:color="auto"/>
                                    <w:left w:val="none" w:sz="0" w:space="0" w:color="auto"/>
                                    <w:bottom w:val="none" w:sz="0" w:space="0" w:color="auto"/>
                                    <w:right w:val="none" w:sz="0" w:space="0" w:color="auto"/>
                                  </w:divBdr>
                                </w:div>
                                <w:div w:id="450126455">
                                  <w:marLeft w:val="0"/>
                                  <w:marRight w:val="0"/>
                                  <w:marTop w:val="0"/>
                                  <w:marBottom w:val="0"/>
                                  <w:divBdr>
                                    <w:top w:val="none" w:sz="0" w:space="0" w:color="auto"/>
                                    <w:left w:val="none" w:sz="0" w:space="0" w:color="auto"/>
                                    <w:bottom w:val="none" w:sz="0" w:space="0" w:color="auto"/>
                                    <w:right w:val="none" w:sz="0" w:space="0" w:color="auto"/>
                                  </w:divBdr>
                                  <w:divsChild>
                                    <w:div w:id="2062240074">
                                      <w:marLeft w:val="0"/>
                                      <w:marRight w:val="0"/>
                                      <w:marTop w:val="0"/>
                                      <w:marBottom w:val="0"/>
                                      <w:divBdr>
                                        <w:top w:val="none" w:sz="0" w:space="0" w:color="auto"/>
                                        <w:left w:val="none" w:sz="0" w:space="0" w:color="auto"/>
                                        <w:bottom w:val="none" w:sz="0" w:space="0" w:color="auto"/>
                                        <w:right w:val="none" w:sz="0" w:space="0" w:color="auto"/>
                                      </w:divBdr>
                                    </w:div>
                                    <w:div w:id="750467557">
                                      <w:marLeft w:val="0"/>
                                      <w:marRight w:val="0"/>
                                      <w:marTop w:val="0"/>
                                      <w:marBottom w:val="0"/>
                                      <w:divBdr>
                                        <w:top w:val="none" w:sz="0" w:space="0" w:color="auto"/>
                                        <w:left w:val="none" w:sz="0" w:space="0" w:color="auto"/>
                                        <w:bottom w:val="none" w:sz="0" w:space="0" w:color="auto"/>
                                        <w:right w:val="none" w:sz="0" w:space="0" w:color="auto"/>
                                      </w:divBdr>
                                    </w:div>
                                    <w:div w:id="629744950">
                                      <w:marLeft w:val="0"/>
                                      <w:marRight w:val="0"/>
                                      <w:marTop w:val="0"/>
                                      <w:marBottom w:val="0"/>
                                      <w:divBdr>
                                        <w:top w:val="none" w:sz="0" w:space="0" w:color="auto"/>
                                        <w:left w:val="none" w:sz="0" w:space="0" w:color="auto"/>
                                        <w:bottom w:val="none" w:sz="0" w:space="0" w:color="auto"/>
                                        <w:right w:val="none" w:sz="0" w:space="0" w:color="auto"/>
                                      </w:divBdr>
                                    </w:div>
                                    <w:div w:id="852106453">
                                      <w:marLeft w:val="0"/>
                                      <w:marRight w:val="0"/>
                                      <w:marTop w:val="0"/>
                                      <w:marBottom w:val="0"/>
                                      <w:divBdr>
                                        <w:top w:val="none" w:sz="0" w:space="0" w:color="auto"/>
                                        <w:left w:val="none" w:sz="0" w:space="0" w:color="auto"/>
                                        <w:bottom w:val="none" w:sz="0" w:space="0" w:color="auto"/>
                                        <w:right w:val="none" w:sz="0" w:space="0" w:color="auto"/>
                                      </w:divBdr>
                                    </w:div>
                                    <w:div w:id="1256356708">
                                      <w:marLeft w:val="0"/>
                                      <w:marRight w:val="0"/>
                                      <w:marTop w:val="0"/>
                                      <w:marBottom w:val="0"/>
                                      <w:divBdr>
                                        <w:top w:val="none" w:sz="0" w:space="0" w:color="auto"/>
                                        <w:left w:val="none" w:sz="0" w:space="0" w:color="auto"/>
                                        <w:bottom w:val="none" w:sz="0" w:space="0" w:color="auto"/>
                                        <w:right w:val="none" w:sz="0" w:space="0" w:color="auto"/>
                                      </w:divBdr>
                                    </w:div>
                                    <w:div w:id="1630934695">
                                      <w:marLeft w:val="0"/>
                                      <w:marRight w:val="0"/>
                                      <w:marTop w:val="0"/>
                                      <w:marBottom w:val="0"/>
                                      <w:divBdr>
                                        <w:top w:val="none" w:sz="0" w:space="0" w:color="auto"/>
                                        <w:left w:val="none" w:sz="0" w:space="0" w:color="auto"/>
                                        <w:bottom w:val="none" w:sz="0" w:space="0" w:color="auto"/>
                                        <w:right w:val="none" w:sz="0" w:space="0" w:color="auto"/>
                                      </w:divBdr>
                                    </w:div>
                                    <w:div w:id="449857528">
                                      <w:marLeft w:val="0"/>
                                      <w:marRight w:val="0"/>
                                      <w:marTop w:val="0"/>
                                      <w:marBottom w:val="0"/>
                                      <w:divBdr>
                                        <w:top w:val="none" w:sz="0" w:space="0" w:color="auto"/>
                                        <w:left w:val="none" w:sz="0" w:space="0" w:color="auto"/>
                                        <w:bottom w:val="none" w:sz="0" w:space="0" w:color="auto"/>
                                        <w:right w:val="none" w:sz="0" w:space="0" w:color="auto"/>
                                      </w:divBdr>
                                    </w:div>
                                    <w:div w:id="1164511763">
                                      <w:marLeft w:val="0"/>
                                      <w:marRight w:val="0"/>
                                      <w:marTop w:val="0"/>
                                      <w:marBottom w:val="0"/>
                                      <w:divBdr>
                                        <w:top w:val="none" w:sz="0" w:space="0" w:color="auto"/>
                                        <w:left w:val="none" w:sz="0" w:space="0" w:color="auto"/>
                                        <w:bottom w:val="none" w:sz="0" w:space="0" w:color="auto"/>
                                        <w:right w:val="none" w:sz="0" w:space="0" w:color="auto"/>
                                      </w:divBdr>
                                    </w:div>
                                    <w:div w:id="1107846321">
                                      <w:marLeft w:val="0"/>
                                      <w:marRight w:val="0"/>
                                      <w:marTop w:val="0"/>
                                      <w:marBottom w:val="0"/>
                                      <w:divBdr>
                                        <w:top w:val="none" w:sz="0" w:space="0" w:color="auto"/>
                                        <w:left w:val="none" w:sz="0" w:space="0" w:color="auto"/>
                                        <w:bottom w:val="none" w:sz="0" w:space="0" w:color="auto"/>
                                        <w:right w:val="none" w:sz="0" w:space="0" w:color="auto"/>
                                      </w:divBdr>
                                    </w:div>
                                    <w:div w:id="1172260397">
                                      <w:marLeft w:val="0"/>
                                      <w:marRight w:val="0"/>
                                      <w:marTop w:val="0"/>
                                      <w:marBottom w:val="0"/>
                                      <w:divBdr>
                                        <w:top w:val="none" w:sz="0" w:space="0" w:color="auto"/>
                                        <w:left w:val="none" w:sz="0" w:space="0" w:color="auto"/>
                                        <w:bottom w:val="none" w:sz="0" w:space="0" w:color="auto"/>
                                        <w:right w:val="none" w:sz="0" w:space="0" w:color="auto"/>
                                      </w:divBdr>
                                    </w:div>
                                    <w:div w:id="1046877882">
                                      <w:marLeft w:val="0"/>
                                      <w:marRight w:val="0"/>
                                      <w:marTop w:val="0"/>
                                      <w:marBottom w:val="0"/>
                                      <w:divBdr>
                                        <w:top w:val="none" w:sz="0" w:space="0" w:color="auto"/>
                                        <w:left w:val="none" w:sz="0" w:space="0" w:color="auto"/>
                                        <w:bottom w:val="none" w:sz="0" w:space="0" w:color="auto"/>
                                        <w:right w:val="none" w:sz="0" w:space="0" w:color="auto"/>
                                      </w:divBdr>
                                    </w:div>
                                    <w:div w:id="1893998033">
                                      <w:marLeft w:val="0"/>
                                      <w:marRight w:val="0"/>
                                      <w:marTop w:val="0"/>
                                      <w:marBottom w:val="0"/>
                                      <w:divBdr>
                                        <w:top w:val="none" w:sz="0" w:space="0" w:color="auto"/>
                                        <w:left w:val="none" w:sz="0" w:space="0" w:color="auto"/>
                                        <w:bottom w:val="none" w:sz="0" w:space="0" w:color="auto"/>
                                        <w:right w:val="none" w:sz="0" w:space="0" w:color="auto"/>
                                      </w:divBdr>
                                    </w:div>
                                    <w:div w:id="1823347152">
                                      <w:marLeft w:val="0"/>
                                      <w:marRight w:val="0"/>
                                      <w:marTop w:val="0"/>
                                      <w:marBottom w:val="0"/>
                                      <w:divBdr>
                                        <w:top w:val="none" w:sz="0" w:space="0" w:color="auto"/>
                                        <w:left w:val="none" w:sz="0" w:space="0" w:color="auto"/>
                                        <w:bottom w:val="none" w:sz="0" w:space="0" w:color="auto"/>
                                        <w:right w:val="none" w:sz="0" w:space="0" w:color="auto"/>
                                      </w:divBdr>
                                    </w:div>
                                    <w:div w:id="1550067719">
                                      <w:marLeft w:val="0"/>
                                      <w:marRight w:val="0"/>
                                      <w:marTop w:val="0"/>
                                      <w:marBottom w:val="0"/>
                                      <w:divBdr>
                                        <w:top w:val="none" w:sz="0" w:space="0" w:color="auto"/>
                                        <w:left w:val="none" w:sz="0" w:space="0" w:color="auto"/>
                                        <w:bottom w:val="none" w:sz="0" w:space="0" w:color="auto"/>
                                        <w:right w:val="none" w:sz="0" w:space="0" w:color="auto"/>
                                      </w:divBdr>
                                    </w:div>
                                    <w:div w:id="480729421">
                                      <w:marLeft w:val="0"/>
                                      <w:marRight w:val="0"/>
                                      <w:marTop w:val="0"/>
                                      <w:marBottom w:val="0"/>
                                      <w:divBdr>
                                        <w:top w:val="none" w:sz="0" w:space="0" w:color="auto"/>
                                        <w:left w:val="none" w:sz="0" w:space="0" w:color="auto"/>
                                        <w:bottom w:val="none" w:sz="0" w:space="0" w:color="auto"/>
                                        <w:right w:val="none" w:sz="0" w:space="0" w:color="auto"/>
                                      </w:divBdr>
                                    </w:div>
                                    <w:div w:id="176162398">
                                      <w:marLeft w:val="0"/>
                                      <w:marRight w:val="0"/>
                                      <w:marTop w:val="0"/>
                                      <w:marBottom w:val="0"/>
                                      <w:divBdr>
                                        <w:top w:val="none" w:sz="0" w:space="0" w:color="auto"/>
                                        <w:left w:val="none" w:sz="0" w:space="0" w:color="auto"/>
                                        <w:bottom w:val="none" w:sz="0" w:space="0" w:color="auto"/>
                                        <w:right w:val="none" w:sz="0" w:space="0" w:color="auto"/>
                                      </w:divBdr>
                                    </w:div>
                                    <w:div w:id="1292715011">
                                      <w:marLeft w:val="0"/>
                                      <w:marRight w:val="0"/>
                                      <w:marTop w:val="0"/>
                                      <w:marBottom w:val="0"/>
                                      <w:divBdr>
                                        <w:top w:val="none" w:sz="0" w:space="0" w:color="auto"/>
                                        <w:left w:val="none" w:sz="0" w:space="0" w:color="auto"/>
                                        <w:bottom w:val="none" w:sz="0" w:space="0" w:color="auto"/>
                                        <w:right w:val="none" w:sz="0" w:space="0" w:color="auto"/>
                                      </w:divBdr>
                                    </w:div>
                                    <w:div w:id="1162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611665146">
      <w:bodyDiv w:val="1"/>
      <w:marLeft w:val="0"/>
      <w:marRight w:val="0"/>
      <w:marTop w:val="0"/>
      <w:marBottom w:val="0"/>
      <w:divBdr>
        <w:top w:val="none" w:sz="0" w:space="0" w:color="auto"/>
        <w:left w:val="none" w:sz="0" w:space="0" w:color="auto"/>
        <w:bottom w:val="none" w:sz="0" w:space="0" w:color="auto"/>
        <w:right w:val="none" w:sz="0" w:space="0" w:color="auto"/>
      </w:divBdr>
    </w:div>
    <w:div w:id="629828488">
      <w:bodyDiv w:val="1"/>
      <w:marLeft w:val="0"/>
      <w:marRight w:val="0"/>
      <w:marTop w:val="0"/>
      <w:marBottom w:val="0"/>
      <w:divBdr>
        <w:top w:val="none" w:sz="0" w:space="0" w:color="auto"/>
        <w:left w:val="none" w:sz="0" w:space="0" w:color="auto"/>
        <w:bottom w:val="none" w:sz="0" w:space="0" w:color="auto"/>
        <w:right w:val="none" w:sz="0" w:space="0" w:color="auto"/>
      </w:divBdr>
    </w:div>
    <w:div w:id="631909014">
      <w:bodyDiv w:val="1"/>
      <w:marLeft w:val="0"/>
      <w:marRight w:val="0"/>
      <w:marTop w:val="0"/>
      <w:marBottom w:val="0"/>
      <w:divBdr>
        <w:top w:val="none" w:sz="0" w:space="0" w:color="auto"/>
        <w:left w:val="none" w:sz="0" w:space="0" w:color="auto"/>
        <w:bottom w:val="none" w:sz="0" w:space="0" w:color="auto"/>
        <w:right w:val="none" w:sz="0" w:space="0" w:color="auto"/>
      </w:divBdr>
    </w:div>
    <w:div w:id="793059640">
      <w:bodyDiv w:val="1"/>
      <w:marLeft w:val="0"/>
      <w:marRight w:val="0"/>
      <w:marTop w:val="0"/>
      <w:marBottom w:val="0"/>
      <w:divBdr>
        <w:top w:val="none" w:sz="0" w:space="0" w:color="auto"/>
        <w:left w:val="none" w:sz="0" w:space="0" w:color="auto"/>
        <w:bottom w:val="none" w:sz="0" w:space="0" w:color="auto"/>
        <w:right w:val="none" w:sz="0" w:space="0" w:color="auto"/>
      </w:divBdr>
      <w:divsChild>
        <w:div w:id="289288553">
          <w:marLeft w:val="0"/>
          <w:marRight w:val="0"/>
          <w:marTop w:val="0"/>
          <w:marBottom w:val="0"/>
          <w:divBdr>
            <w:top w:val="none" w:sz="0" w:space="0" w:color="auto"/>
            <w:left w:val="none" w:sz="0" w:space="0" w:color="auto"/>
            <w:bottom w:val="none" w:sz="0" w:space="0" w:color="auto"/>
            <w:right w:val="none" w:sz="0" w:space="0" w:color="auto"/>
          </w:divBdr>
        </w:div>
      </w:divsChild>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27787338">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22302947">
      <w:bodyDiv w:val="1"/>
      <w:marLeft w:val="0"/>
      <w:marRight w:val="0"/>
      <w:marTop w:val="0"/>
      <w:marBottom w:val="0"/>
      <w:divBdr>
        <w:top w:val="none" w:sz="0" w:space="0" w:color="auto"/>
        <w:left w:val="none" w:sz="0" w:space="0" w:color="auto"/>
        <w:bottom w:val="none" w:sz="0" w:space="0" w:color="auto"/>
        <w:right w:val="none" w:sz="0" w:space="0" w:color="auto"/>
      </w:divBdr>
      <w:divsChild>
        <w:div w:id="52243028">
          <w:marLeft w:val="0"/>
          <w:marRight w:val="0"/>
          <w:marTop w:val="0"/>
          <w:marBottom w:val="0"/>
          <w:divBdr>
            <w:top w:val="none" w:sz="0" w:space="0" w:color="auto"/>
            <w:left w:val="none" w:sz="0" w:space="0" w:color="auto"/>
            <w:bottom w:val="none" w:sz="0" w:space="0" w:color="auto"/>
            <w:right w:val="none" w:sz="0" w:space="0" w:color="auto"/>
          </w:divBdr>
        </w:div>
        <w:div w:id="53478608">
          <w:marLeft w:val="0"/>
          <w:marRight w:val="0"/>
          <w:marTop w:val="0"/>
          <w:marBottom w:val="0"/>
          <w:divBdr>
            <w:top w:val="none" w:sz="0" w:space="0" w:color="auto"/>
            <w:left w:val="none" w:sz="0" w:space="0" w:color="auto"/>
            <w:bottom w:val="none" w:sz="0" w:space="0" w:color="auto"/>
            <w:right w:val="none" w:sz="0" w:space="0" w:color="auto"/>
          </w:divBdr>
        </w:div>
        <w:div w:id="96755206">
          <w:marLeft w:val="0"/>
          <w:marRight w:val="0"/>
          <w:marTop w:val="0"/>
          <w:marBottom w:val="0"/>
          <w:divBdr>
            <w:top w:val="none" w:sz="0" w:space="0" w:color="auto"/>
            <w:left w:val="none" w:sz="0" w:space="0" w:color="auto"/>
            <w:bottom w:val="none" w:sz="0" w:space="0" w:color="auto"/>
            <w:right w:val="none" w:sz="0" w:space="0" w:color="auto"/>
          </w:divBdr>
        </w:div>
        <w:div w:id="103233588">
          <w:marLeft w:val="0"/>
          <w:marRight w:val="0"/>
          <w:marTop w:val="0"/>
          <w:marBottom w:val="0"/>
          <w:divBdr>
            <w:top w:val="none" w:sz="0" w:space="0" w:color="auto"/>
            <w:left w:val="none" w:sz="0" w:space="0" w:color="auto"/>
            <w:bottom w:val="none" w:sz="0" w:space="0" w:color="auto"/>
            <w:right w:val="none" w:sz="0" w:space="0" w:color="auto"/>
          </w:divBdr>
        </w:div>
        <w:div w:id="196702475">
          <w:marLeft w:val="0"/>
          <w:marRight w:val="0"/>
          <w:marTop w:val="0"/>
          <w:marBottom w:val="0"/>
          <w:divBdr>
            <w:top w:val="none" w:sz="0" w:space="0" w:color="auto"/>
            <w:left w:val="none" w:sz="0" w:space="0" w:color="auto"/>
            <w:bottom w:val="none" w:sz="0" w:space="0" w:color="auto"/>
            <w:right w:val="none" w:sz="0" w:space="0" w:color="auto"/>
          </w:divBdr>
        </w:div>
        <w:div w:id="252519900">
          <w:marLeft w:val="0"/>
          <w:marRight w:val="0"/>
          <w:marTop w:val="0"/>
          <w:marBottom w:val="0"/>
          <w:divBdr>
            <w:top w:val="none" w:sz="0" w:space="0" w:color="auto"/>
            <w:left w:val="none" w:sz="0" w:space="0" w:color="auto"/>
            <w:bottom w:val="none" w:sz="0" w:space="0" w:color="auto"/>
            <w:right w:val="none" w:sz="0" w:space="0" w:color="auto"/>
          </w:divBdr>
        </w:div>
        <w:div w:id="326058709">
          <w:marLeft w:val="0"/>
          <w:marRight w:val="0"/>
          <w:marTop w:val="0"/>
          <w:marBottom w:val="0"/>
          <w:divBdr>
            <w:top w:val="none" w:sz="0" w:space="0" w:color="auto"/>
            <w:left w:val="none" w:sz="0" w:space="0" w:color="auto"/>
            <w:bottom w:val="none" w:sz="0" w:space="0" w:color="auto"/>
            <w:right w:val="none" w:sz="0" w:space="0" w:color="auto"/>
          </w:divBdr>
        </w:div>
        <w:div w:id="343019799">
          <w:marLeft w:val="0"/>
          <w:marRight w:val="0"/>
          <w:marTop w:val="0"/>
          <w:marBottom w:val="0"/>
          <w:divBdr>
            <w:top w:val="none" w:sz="0" w:space="0" w:color="auto"/>
            <w:left w:val="none" w:sz="0" w:space="0" w:color="auto"/>
            <w:bottom w:val="none" w:sz="0" w:space="0" w:color="auto"/>
            <w:right w:val="none" w:sz="0" w:space="0" w:color="auto"/>
          </w:divBdr>
        </w:div>
        <w:div w:id="427846960">
          <w:marLeft w:val="0"/>
          <w:marRight w:val="0"/>
          <w:marTop w:val="0"/>
          <w:marBottom w:val="0"/>
          <w:divBdr>
            <w:top w:val="none" w:sz="0" w:space="0" w:color="auto"/>
            <w:left w:val="none" w:sz="0" w:space="0" w:color="auto"/>
            <w:bottom w:val="none" w:sz="0" w:space="0" w:color="auto"/>
            <w:right w:val="none" w:sz="0" w:space="0" w:color="auto"/>
          </w:divBdr>
        </w:div>
        <w:div w:id="751777341">
          <w:marLeft w:val="0"/>
          <w:marRight w:val="0"/>
          <w:marTop w:val="0"/>
          <w:marBottom w:val="0"/>
          <w:divBdr>
            <w:top w:val="none" w:sz="0" w:space="0" w:color="auto"/>
            <w:left w:val="none" w:sz="0" w:space="0" w:color="auto"/>
            <w:bottom w:val="none" w:sz="0" w:space="0" w:color="auto"/>
            <w:right w:val="none" w:sz="0" w:space="0" w:color="auto"/>
          </w:divBdr>
        </w:div>
        <w:div w:id="886993014">
          <w:marLeft w:val="0"/>
          <w:marRight w:val="0"/>
          <w:marTop w:val="0"/>
          <w:marBottom w:val="0"/>
          <w:divBdr>
            <w:top w:val="none" w:sz="0" w:space="0" w:color="auto"/>
            <w:left w:val="none" w:sz="0" w:space="0" w:color="auto"/>
            <w:bottom w:val="none" w:sz="0" w:space="0" w:color="auto"/>
            <w:right w:val="none" w:sz="0" w:space="0" w:color="auto"/>
          </w:divBdr>
        </w:div>
        <w:div w:id="1056660109">
          <w:marLeft w:val="0"/>
          <w:marRight w:val="0"/>
          <w:marTop w:val="0"/>
          <w:marBottom w:val="0"/>
          <w:divBdr>
            <w:top w:val="none" w:sz="0" w:space="0" w:color="auto"/>
            <w:left w:val="none" w:sz="0" w:space="0" w:color="auto"/>
            <w:bottom w:val="none" w:sz="0" w:space="0" w:color="auto"/>
            <w:right w:val="none" w:sz="0" w:space="0" w:color="auto"/>
          </w:divBdr>
        </w:div>
        <w:div w:id="1211764857">
          <w:marLeft w:val="0"/>
          <w:marRight w:val="0"/>
          <w:marTop w:val="0"/>
          <w:marBottom w:val="0"/>
          <w:divBdr>
            <w:top w:val="none" w:sz="0" w:space="0" w:color="auto"/>
            <w:left w:val="none" w:sz="0" w:space="0" w:color="auto"/>
            <w:bottom w:val="none" w:sz="0" w:space="0" w:color="auto"/>
            <w:right w:val="none" w:sz="0" w:space="0" w:color="auto"/>
          </w:divBdr>
        </w:div>
        <w:div w:id="1247809175">
          <w:marLeft w:val="0"/>
          <w:marRight w:val="0"/>
          <w:marTop w:val="0"/>
          <w:marBottom w:val="0"/>
          <w:divBdr>
            <w:top w:val="none" w:sz="0" w:space="0" w:color="auto"/>
            <w:left w:val="none" w:sz="0" w:space="0" w:color="auto"/>
            <w:bottom w:val="none" w:sz="0" w:space="0" w:color="auto"/>
            <w:right w:val="none" w:sz="0" w:space="0" w:color="auto"/>
          </w:divBdr>
        </w:div>
        <w:div w:id="1630866495">
          <w:marLeft w:val="0"/>
          <w:marRight w:val="0"/>
          <w:marTop w:val="0"/>
          <w:marBottom w:val="0"/>
          <w:divBdr>
            <w:top w:val="none" w:sz="0" w:space="0" w:color="auto"/>
            <w:left w:val="none" w:sz="0" w:space="0" w:color="auto"/>
            <w:bottom w:val="none" w:sz="0" w:space="0" w:color="auto"/>
            <w:right w:val="none" w:sz="0" w:space="0" w:color="auto"/>
          </w:divBdr>
        </w:div>
        <w:div w:id="1706129227">
          <w:marLeft w:val="0"/>
          <w:marRight w:val="0"/>
          <w:marTop w:val="0"/>
          <w:marBottom w:val="0"/>
          <w:divBdr>
            <w:top w:val="none" w:sz="0" w:space="0" w:color="auto"/>
            <w:left w:val="none" w:sz="0" w:space="0" w:color="auto"/>
            <w:bottom w:val="none" w:sz="0" w:space="0" w:color="auto"/>
            <w:right w:val="none" w:sz="0" w:space="0" w:color="auto"/>
          </w:divBdr>
        </w:div>
        <w:div w:id="1781217146">
          <w:marLeft w:val="0"/>
          <w:marRight w:val="0"/>
          <w:marTop w:val="0"/>
          <w:marBottom w:val="0"/>
          <w:divBdr>
            <w:top w:val="none" w:sz="0" w:space="0" w:color="auto"/>
            <w:left w:val="none" w:sz="0" w:space="0" w:color="auto"/>
            <w:bottom w:val="none" w:sz="0" w:space="0" w:color="auto"/>
            <w:right w:val="none" w:sz="0" w:space="0" w:color="auto"/>
          </w:divBdr>
        </w:div>
        <w:div w:id="1807039740">
          <w:marLeft w:val="0"/>
          <w:marRight w:val="0"/>
          <w:marTop w:val="0"/>
          <w:marBottom w:val="0"/>
          <w:divBdr>
            <w:top w:val="none" w:sz="0" w:space="0" w:color="auto"/>
            <w:left w:val="none" w:sz="0" w:space="0" w:color="auto"/>
            <w:bottom w:val="none" w:sz="0" w:space="0" w:color="auto"/>
            <w:right w:val="none" w:sz="0" w:space="0" w:color="auto"/>
          </w:divBdr>
        </w:div>
        <w:div w:id="1843156476">
          <w:marLeft w:val="0"/>
          <w:marRight w:val="0"/>
          <w:marTop w:val="0"/>
          <w:marBottom w:val="0"/>
          <w:divBdr>
            <w:top w:val="none" w:sz="0" w:space="0" w:color="auto"/>
            <w:left w:val="none" w:sz="0" w:space="0" w:color="auto"/>
            <w:bottom w:val="none" w:sz="0" w:space="0" w:color="auto"/>
            <w:right w:val="none" w:sz="0" w:space="0" w:color="auto"/>
          </w:divBdr>
        </w:div>
        <w:div w:id="1871067663">
          <w:marLeft w:val="0"/>
          <w:marRight w:val="0"/>
          <w:marTop w:val="0"/>
          <w:marBottom w:val="0"/>
          <w:divBdr>
            <w:top w:val="none" w:sz="0" w:space="0" w:color="auto"/>
            <w:left w:val="none" w:sz="0" w:space="0" w:color="auto"/>
            <w:bottom w:val="none" w:sz="0" w:space="0" w:color="auto"/>
            <w:right w:val="none" w:sz="0" w:space="0" w:color="auto"/>
          </w:divBdr>
        </w:div>
        <w:div w:id="1905330120">
          <w:marLeft w:val="0"/>
          <w:marRight w:val="0"/>
          <w:marTop w:val="0"/>
          <w:marBottom w:val="0"/>
          <w:divBdr>
            <w:top w:val="none" w:sz="0" w:space="0" w:color="auto"/>
            <w:left w:val="none" w:sz="0" w:space="0" w:color="auto"/>
            <w:bottom w:val="none" w:sz="0" w:space="0" w:color="auto"/>
            <w:right w:val="none" w:sz="0" w:space="0" w:color="auto"/>
          </w:divBdr>
        </w:div>
        <w:div w:id="1913617481">
          <w:marLeft w:val="0"/>
          <w:marRight w:val="0"/>
          <w:marTop w:val="0"/>
          <w:marBottom w:val="0"/>
          <w:divBdr>
            <w:top w:val="none" w:sz="0" w:space="0" w:color="auto"/>
            <w:left w:val="none" w:sz="0" w:space="0" w:color="auto"/>
            <w:bottom w:val="none" w:sz="0" w:space="0" w:color="auto"/>
            <w:right w:val="none" w:sz="0" w:space="0" w:color="auto"/>
          </w:divBdr>
          <w:divsChild>
            <w:div w:id="312224063">
              <w:marLeft w:val="0"/>
              <w:marRight w:val="0"/>
              <w:marTop w:val="0"/>
              <w:marBottom w:val="0"/>
              <w:divBdr>
                <w:top w:val="none" w:sz="0" w:space="0" w:color="auto"/>
                <w:left w:val="none" w:sz="0" w:space="0" w:color="auto"/>
                <w:bottom w:val="none" w:sz="0" w:space="0" w:color="auto"/>
                <w:right w:val="none" w:sz="0" w:space="0" w:color="auto"/>
              </w:divBdr>
            </w:div>
            <w:div w:id="377165462">
              <w:marLeft w:val="0"/>
              <w:marRight w:val="0"/>
              <w:marTop w:val="0"/>
              <w:marBottom w:val="0"/>
              <w:divBdr>
                <w:top w:val="none" w:sz="0" w:space="0" w:color="auto"/>
                <w:left w:val="none" w:sz="0" w:space="0" w:color="auto"/>
                <w:bottom w:val="none" w:sz="0" w:space="0" w:color="auto"/>
                <w:right w:val="none" w:sz="0" w:space="0" w:color="auto"/>
              </w:divBdr>
            </w:div>
            <w:div w:id="415857333">
              <w:marLeft w:val="0"/>
              <w:marRight w:val="0"/>
              <w:marTop w:val="0"/>
              <w:marBottom w:val="0"/>
              <w:divBdr>
                <w:top w:val="none" w:sz="0" w:space="0" w:color="auto"/>
                <w:left w:val="none" w:sz="0" w:space="0" w:color="auto"/>
                <w:bottom w:val="none" w:sz="0" w:space="0" w:color="auto"/>
                <w:right w:val="none" w:sz="0" w:space="0" w:color="auto"/>
              </w:divBdr>
            </w:div>
            <w:div w:id="443228963">
              <w:marLeft w:val="0"/>
              <w:marRight w:val="0"/>
              <w:marTop w:val="0"/>
              <w:marBottom w:val="0"/>
              <w:divBdr>
                <w:top w:val="none" w:sz="0" w:space="0" w:color="auto"/>
                <w:left w:val="none" w:sz="0" w:space="0" w:color="auto"/>
                <w:bottom w:val="none" w:sz="0" w:space="0" w:color="auto"/>
                <w:right w:val="none" w:sz="0" w:space="0" w:color="auto"/>
              </w:divBdr>
            </w:div>
            <w:div w:id="568154037">
              <w:marLeft w:val="0"/>
              <w:marRight w:val="0"/>
              <w:marTop w:val="0"/>
              <w:marBottom w:val="0"/>
              <w:divBdr>
                <w:top w:val="none" w:sz="0" w:space="0" w:color="auto"/>
                <w:left w:val="none" w:sz="0" w:space="0" w:color="auto"/>
                <w:bottom w:val="none" w:sz="0" w:space="0" w:color="auto"/>
                <w:right w:val="none" w:sz="0" w:space="0" w:color="auto"/>
              </w:divBdr>
            </w:div>
            <w:div w:id="779034968">
              <w:marLeft w:val="0"/>
              <w:marRight w:val="0"/>
              <w:marTop w:val="0"/>
              <w:marBottom w:val="0"/>
              <w:divBdr>
                <w:top w:val="none" w:sz="0" w:space="0" w:color="auto"/>
                <w:left w:val="none" w:sz="0" w:space="0" w:color="auto"/>
                <w:bottom w:val="none" w:sz="0" w:space="0" w:color="auto"/>
                <w:right w:val="none" w:sz="0" w:space="0" w:color="auto"/>
              </w:divBdr>
            </w:div>
            <w:div w:id="882249036">
              <w:marLeft w:val="0"/>
              <w:marRight w:val="0"/>
              <w:marTop w:val="0"/>
              <w:marBottom w:val="0"/>
              <w:divBdr>
                <w:top w:val="none" w:sz="0" w:space="0" w:color="auto"/>
                <w:left w:val="none" w:sz="0" w:space="0" w:color="auto"/>
                <w:bottom w:val="none" w:sz="0" w:space="0" w:color="auto"/>
                <w:right w:val="none" w:sz="0" w:space="0" w:color="auto"/>
              </w:divBdr>
            </w:div>
            <w:div w:id="967660721">
              <w:marLeft w:val="0"/>
              <w:marRight w:val="0"/>
              <w:marTop w:val="0"/>
              <w:marBottom w:val="0"/>
              <w:divBdr>
                <w:top w:val="none" w:sz="0" w:space="0" w:color="auto"/>
                <w:left w:val="none" w:sz="0" w:space="0" w:color="auto"/>
                <w:bottom w:val="none" w:sz="0" w:space="0" w:color="auto"/>
                <w:right w:val="none" w:sz="0" w:space="0" w:color="auto"/>
              </w:divBdr>
            </w:div>
            <w:div w:id="1383410445">
              <w:marLeft w:val="0"/>
              <w:marRight w:val="0"/>
              <w:marTop w:val="0"/>
              <w:marBottom w:val="0"/>
              <w:divBdr>
                <w:top w:val="none" w:sz="0" w:space="0" w:color="auto"/>
                <w:left w:val="none" w:sz="0" w:space="0" w:color="auto"/>
                <w:bottom w:val="none" w:sz="0" w:space="0" w:color="auto"/>
                <w:right w:val="none" w:sz="0" w:space="0" w:color="auto"/>
              </w:divBdr>
            </w:div>
            <w:div w:id="1603759781">
              <w:marLeft w:val="0"/>
              <w:marRight w:val="0"/>
              <w:marTop w:val="0"/>
              <w:marBottom w:val="0"/>
              <w:divBdr>
                <w:top w:val="none" w:sz="0" w:space="0" w:color="auto"/>
                <w:left w:val="none" w:sz="0" w:space="0" w:color="auto"/>
                <w:bottom w:val="none" w:sz="0" w:space="0" w:color="auto"/>
                <w:right w:val="none" w:sz="0" w:space="0" w:color="auto"/>
              </w:divBdr>
            </w:div>
            <w:div w:id="1611938399">
              <w:marLeft w:val="0"/>
              <w:marRight w:val="0"/>
              <w:marTop w:val="0"/>
              <w:marBottom w:val="0"/>
              <w:divBdr>
                <w:top w:val="none" w:sz="0" w:space="0" w:color="auto"/>
                <w:left w:val="none" w:sz="0" w:space="0" w:color="auto"/>
                <w:bottom w:val="none" w:sz="0" w:space="0" w:color="auto"/>
                <w:right w:val="none" w:sz="0" w:space="0" w:color="auto"/>
              </w:divBdr>
            </w:div>
            <w:div w:id="1722628975">
              <w:marLeft w:val="0"/>
              <w:marRight w:val="0"/>
              <w:marTop w:val="0"/>
              <w:marBottom w:val="0"/>
              <w:divBdr>
                <w:top w:val="none" w:sz="0" w:space="0" w:color="auto"/>
                <w:left w:val="none" w:sz="0" w:space="0" w:color="auto"/>
                <w:bottom w:val="none" w:sz="0" w:space="0" w:color="auto"/>
                <w:right w:val="none" w:sz="0" w:space="0" w:color="auto"/>
              </w:divBdr>
            </w:div>
            <w:div w:id="2007398295">
              <w:marLeft w:val="0"/>
              <w:marRight w:val="0"/>
              <w:marTop w:val="0"/>
              <w:marBottom w:val="0"/>
              <w:divBdr>
                <w:top w:val="none" w:sz="0" w:space="0" w:color="auto"/>
                <w:left w:val="none" w:sz="0" w:space="0" w:color="auto"/>
                <w:bottom w:val="none" w:sz="0" w:space="0" w:color="auto"/>
                <w:right w:val="none" w:sz="0" w:space="0" w:color="auto"/>
              </w:divBdr>
            </w:div>
            <w:div w:id="2079593871">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 w:id="2008483877">
          <w:marLeft w:val="0"/>
          <w:marRight w:val="0"/>
          <w:marTop w:val="0"/>
          <w:marBottom w:val="0"/>
          <w:divBdr>
            <w:top w:val="none" w:sz="0" w:space="0" w:color="auto"/>
            <w:left w:val="none" w:sz="0" w:space="0" w:color="auto"/>
            <w:bottom w:val="none" w:sz="0" w:space="0" w:color="auto"/>
            <w:right w:val="none" w:sz="0" w:space="0" w:color="auto"/>
          </w:divBdr>
        </w:div>
        <w:div w:id="2011132308">
          <w:marLeft w:val="0"/>
          <w:marRight w:val="0"/>
          <w:marTop w:val="0"/>
          <w:marBottom w:val="0"/>
          <w:divBdr>
            <w:top w:val="none" w:sz="0" w:space="0" w:color="auto"/>
            <w:left w:val="none" w:sz="0" w:space="0" w:color="auto"/>
            <w:bottom w:val="none" w:sz="0" w:space="0" w:color="auto"/>
            <w:right w:val="none" w:sz="0" w:space="0" w:color="auto"/>
          </w:divBdr>
        </w:div>
        <w:div w:id="2025013392">
          <w:marLeft w:val="0"/>
          <w:marRight w:val="0"/>
          <w:marTop w:val="0"/>
          <w:marBottom w:val="0"/>
          <w:divBdr>
            <w:top w:val="none" w:sz="0" w:space="0" w:color="auto"/>
            <w:left w:val="none" w:sz="0" w:space="0" w:color="auto"/>
            <w:bottom w:val="none" w:sz="0" w:space="0" w:color="auto"/>
            <w:right w:val="none" w:sz="0" w:space="0" w:color="auto"/>
          </w:divBdr>
        </w:div>
        <w:div w:id="2044943738">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087607075">
          <w:marLeft w:val="0"/>
          <w:marRight w:val="0"/>
          <w:marTop w:val="0"/>
          <w:marBottom w:val="0"/>
          <w:divBdr>
            <w:top w:val="none" w:sz="0" w:space="0" w:color="auto"/>
            <w:left w:val="none" w:sz="0" w:space="0" w:color="auto"/>
            <w:bottom w:val="none" w:sz="0" w:space="0" w:color="auto"/>
            <w:right w:val="none" w:sz="0" w:space="0" w:color="auto"/>
          </w:divBdr>
        </w:div>
        <w:div w:id="2094275786">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80262">
      <w:bodyDiv w:val="1"/>
      <w:marLeft w:val="0"/>
      <w:marRight w:val="0"/>
      <w:marTop w:val="0"/>
      <w:marBottom w:val="0"/>
      <w:divBdr>
        <w:top w:val="none" w:sz="0" w:space="0" w:color="auto"/>
        <w:left w:val="none" w:sz="0" w:space="0" w:color="auto"/>
        <w:bottom w:val="none" w:sz="0" w:space="0" w:color="auto"/>
        <w:right w:val="none" w:sz="0" w:space="0" w:color="auto"/>
      </w:divBdr>
    </w:div>
    <w:div w:id="1003050351">
      <w:bodyDiv w:val="1"/>
      <w:marLeft w:val="0"/>
      <w:marRight w:val="0"/>
      <w:marTop w:val="0"/>
      <w:marBottom w:val="0"/>
      <w:divBdr>
        <w:top w:val="none" w:sz="0" w:space="0" w:color="auto"/>
        <w:left w:val="none" w:sz="0" w:space="0" w:color="auto"/>
        <w:bottom w:val="none" w:sz="0" w:space="0" w:color="auto"/>
        <w:right w:val="none" w:sz="0" w:space="0" w:color="auto"/>
      </w:divBdr>
      <w:divsChild>
        <w:div w:id="1806466028">
          <w:marLeft w:val="0"/>
          <w:marRight w:val="0"/>
          <w:marTop w:val="0"/>
          <w:marBottom w:val="0"/>
          <w:divBdr>
            <w:top w:val="none" w:sz="0" w:space="0" w:color="auto"/>
            <w:left w:val="none" w:sz="0" w:space="0" w:color="auto"/>
            <w:bottom w:val="none" w:sz="0" w:space="0" w:color="auto"/>
            <w:right w:val="none" w:sz="0" w:space="0" w:color="auto"/>
          </w:divBdr>
          <w:divsChild>
            <w:div w:id="4408090">
              <w:marLeft w:val="0"/>
              <w:marRight w:val="0"/>
              <w:marTop w:val="0"/>
              <w:marBottom w:val="0"/>
              <w:divBdr>
                <w:top w:val="none" w:sz="0" w:space="0" w:color="auto"/>
                <w:left w:val="none" w:sz="0" w:space="0" w:color="auto"/>
                <w:bottom w:val="none" w:sz="0" w:space="0" w:color="auto"/>
                <w:right w:val="none" w:sz="0" w:space="0" w:color="auto"/>
              </w:divBdr>
            </w:div>
            <w:div w:id="779377917">
              <w:marLeft w:val="0"/>
              <w:marRight w:val="0"/>
              <w:marTop w:val="0"/>
              <w:marBottom w:val="0"/>
              <w:divBdr>
                <w:top w:val="none" w:sz="0" w:space="0" w:color="auto"/>
                <w:left w:val="none" w:sz="0" w:space="0" w:color="auto"/>
                <w:bottom w:val="none" w:sz="0" w:space="0" w:color="auto"/>
                <w:right w:val="none" w:sz="0" w:space="0" w:color="auto"/>
              </w:divBdr>
            </w:div>
            <w:div w:id="862984939">
              <w:marLeft w:val="0"/>
              <w:marRight w:val="0"/>
              <w:marTop w:val="0"/>
              <w:marBottom w:val="0"/>
              <w:divBdr>
                <w:top w:val="none" w:sz="0" w:space="0" w:color="auto"/>
                <w:left w:val="none" w:sz="0" w:space="0" w:color="auto"/>
                <w:bottom w:val="none" w:sz="0" w:space="0" w:color="auto"/>
                <w:right w:val="none" w:sz="0" w:space="0" w:color="auto"/>
              </w:divBdr>
            </w:div>
            <w:div w:id="1017121016">
              <w:marLeft w:val="0"/>
              <w:marRight w:val="0"/>
              <w:marTop w:val="0"/>
              <w:marBottom w:val="0"/>
              <w:divBdr>
                <w:top w:val="none" w:sz="0" w:space="0" w:color="auto"/>
                <w:left w:val="none" w:sz="0" w:space="0" w:color="auto"/>
                <w:bottom w:val="none" w:sz="0" w:space="0" w:color="auto"/>
                <w:right w:val="none" w:sz="0" w:space="0" w:color="auto"/>
              </w:divBdr>
            </w:div>
            <w:div w:id="1582134940">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311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43187">
          <w:marLeft w:val="0"/>
          <w:marRight w:val="0"/>
          <w:marTop w:val="0"/>
          <w:marBottom w:val="0"/>
          <w:divBdr>
            <w:top w:val="none" w:sz="0" w:space="0" w:color="auto"/>
            <w:left w:val="none" w:sz="0" w:space="0" w:color="auto"/>
            <w:bottom w:val="none" w:sz="0" w:space="0" w:color="auto"/>
            <w:right w:val="none" w:sz="0" w:space="0" w:color="auto"/>
          </w:divBdr>
        </w:div>
      </w:divsChild>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075011047">
      <w:bodyDiv w:val="1"/>
      <w:marLeft w:val="0"/>
      <w:marRight w:val="0"/>
      <w:marTop w:val="0"/>
      <w:marBottom w:val="0"/>
      <w:divBdr>
        <w:top w:val="none" w:sz="0" w:space="0" w:color="auto"/>
        <w:left w:val="none" w:sz="0" w:space="0" w:color="auto"/>
        <w:bottom w:val="none" w:sz="0" w:space="0" w:color="auto"/>
        <w:right w:val="none" w:sz="0" w:space="0" w:color="auto"/>
      </w:divBdr>
      <w:divsChild>
        <w:div w:id="584413494">
          <w:marLeft w:val="0"/>
          <w:marRight w:val="0"/>
          <w:marTop w:val="0"/>
          <w:marBottom w:val="0"/>
          <w:divBdr>
            <w:top w:val="none" w:sz="0" w:space="0" w:color="auto"/>
            <w:left w:val="none" w:sz="0" w:space="0" w:color="auto"/>
            <w:bottom w:val="none" w:sz="0" w:space="0" w:color="auto"/>
            <w:right w:val="none" w:sz="0" w:space="0" w:color="auto"/>
          </w:divBdr>
        </w:div>
      </w:divsChild>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897621">
      <w:bodyDiv w:val="1"/>
      <w:marLeft w:val="0"/>
      <w:marRight w:val="0"/>
      <w:marTop w:val="0"/>
      <w:marBottom w:val="0"/>
      <w:divBdr>
        <w:top w:val="none" w:sz="0" w:space="0" w:color="auto"/>
        <w:left w:val="none" w:sz="0" w:space="0" w:color="auto"/>
        <w:bottom w:val="none" w:sz="0" w:space="0" w:color="auto"/>
        <w:right w:val="none" w:sz="0" w:space="0" w:color="auto"/>
      </w:divBdr>
      <w:divsChild>
        <w:div w:id="689065701">
          <w:marLeft w:val="0"/>
          <w:marRight w:val="0"/>
          <w:marTop w:val="0"/>
          <w:marBottom w:val="0"/>
          <w:divBdr>
            <w:top w:val="none" w:sz="0" w:space="0" w:color="auto"/>
            <w:left w:val="none" w:sz="0" w:space="0" w:color="auto"/>
            <w:bottom w:val="none" w:sz="0" w:space="0" w:color="auto"/>
            <w:right w:val="none" w:sz="0" w:space="0" w:color="auto"/>
          </w:divBdr>
        </w:div>
      </w:divsChild>
    </w:div>
    <w:div w:id="1194538464">
      <w:bodyDiv w:val="1"/>
      <w:marLeft w:val="0"/>
      <w:marRight w:val="0"/>
      <w:marTop w:val="0"/>
      <w:marBottom w:val="0"/>
      <w:divBdr>
        <w:top w:val="none" w:sz="0" w:space="0" w:color="auto"/>
        <w:left w:val="none" w:sz="0" w:space="0" w:color="auto"/>
        <w:bottom w:val="none" w:sz="0" w:space="0" w:color="auto"/>
        <w:right w:val="none" w:sz="0" w:space="0" w:color="auto"/>
      </w:divBdr>
      <w:divsChild>
        <w:div w:id="340007079">
          <w:marLeft w:val="0"/>
          <w:marRight w:val="0"/>
          <w:marTop w:val="0"/>
          <w:marBottom w:val="0"/>
          <w:divBdr>
            <w:top w:val="none" w:sz="0" w:space="0" w:color="auto"/>
            <w:left w:val="none" w:sz="0" w:space="0" w:color="auto"/>
            <w:bottom w:val="none" w:sz="0" w:space="0" w:color="auto"/>
            <w:right w:val="none" w:sz="0" w:space="0" w:color="auto"/>
          </w:divBdr>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09949912">
      <w:bodyDiv w:val="1"/>
      <w:marLeft w:val="0"/>
      <w:marRight w:val="0"/>
      <w:marTop w:val="0"/>
      <w:marBottom w:val="0"/>
      <w:divBdr>
        <w:top w:val="none" w:sz="0" w:space="0" w:color="auto"/>
        <w:left w:val="none" w:sz="0" w:space="0" w:color="auto"/>
        <w:bottom w:val="none" w:sz="0" w:space="0" w:color="auto"/>
        <w:right w:val="none" w:sz="0" w:space="0" w:color="auto"/>
      </w:divBdr>
      <w:divsChild>
        <w:div w:id="553740501">
          <w:marLeft w:val="0"/>
          <w:marRight w:val="0"/>
          <w:marTop w:val="0"/>
          <w:marBottom w:val="0"/>
          <w:divBdr>
            <w:top w:val="none" w:sz="0" w:space="0" w:color="auto"/>
            <w:left w:val="none" w:sz="0" w:space="0" w:color="auto"/>
            <w:bottom w:val="none" w:sz="0" w:space="0" w:color="auto"/>
            <w:right w:val="none" w:sz="0" w:space="0" w:color="auto"/>
          </w:divBdr>
          <w:divsChild>
            <w:div w:id="1085226952">
              <w:marLeft w:val="0"/>
              <w:marRight w:val="0"/>
              <w:marTop w:val="0"/>
              <w:marBottom w:val="0"/>
              <w:divBdr>
                <w:top w:val="none" w:sz="0" w:space="0" w:color="auto"/>
                <w:left w:val="none" w:sz="0" w:space="0" w:color="auto"/>
                <w:bottom w:val="none" w:sz="0" w:space="0" w:color="auto"/>
                <w:right w:val="none" w:sz="0" w:space="0" w:color="auto"/>
              </w:divBdr>
              <w:divsChild>
                <w:div w:id="624703674">
                  <w:marLeft w:val="0"/>
                  <w:marRight w:val="0"/>
                  <w:marTop w:val="0"/>
                  <w:marBottom w:val="0"/>
                  <w:divBdr>
                    <w:top w:val="none" w:sz="0" w:space="0" w:color="auto"/>
                    <w:left w:val="none" w:sz="0" w:space="0" w:color="auto"/>
                    <w:bottom w:val="none" w:sz="0" w:space="0" w:color="auto"/>
                    <w:right w:val="none" w:sz="0" w:space="0" w:color="auto"/>
                  </w:divBdr>
                  <w:divsChild>
                    <w:div w:id="943268048">
                      <w:marLeft w:val="0"/>
                      <w:marRight w:val="0"/>
                      <w:marTop w:val="0"/>
                      <w:marBottom w:val="0"/>
                      <w:divBdr>
                        <w:top w:val="none" w:sz="0" w:space="0" w:color="auto"/>
                        <w:left w:val="none" w:sz="0" w:space="0" w:color="auto"/>
                        <w:bottom w:val="none" w:sz="0" w:space="0" w:color="auto"/>
                        <w:right w:val="none" w:sz="0" w:space="0" w:color="auto"/>
                      </w:divBdr>
                      <w:divsChild>
                        <w:div w:id="762725452">
                          <w:marLeft w:val="0"/>
                          <w:marRight w:val="0"/>
                          <w:marTop w:val="0"/>
                          <w:marBottom w:val="0"/>
                          <w:divBdr>
                            <w:top w:val="none" w:sz="0" w:space="0" w:color="auto"/>
                            <w:left w:val="none" w:sz="0" w:space="0" w:color="auto"/>
                            <w:bottom w:val="none" w:sz="0" w:space="0" w:color="auto"/>
                            <w:right w:val="none" w:sz="0" w:space="0" w:color="auto"/>
                          </w:divBdr>
                          <w:divsChild>
                            <w:div w:id="1462453646">
                              <w:marLeft w:val="0"/>
                              <w:marRight w:val="0"/>
                              <w:marTop w:val="0"/>
                              <w:marBottom w:val="0"/>
                              <w:divBdr>
                                <w:top w:val="none" w:sz="0" w:space="0" w:color="auto"/>
                                <w:left w:val="none" w:sz="0" w:space="0" w:color="auto"/>
                                <w:bottom w:val="none" w:sz="0" w:space="0" w:color="auto"/>
                                <w:right w:val="none" w:sz="0" w:space="0" w:color="auto"/>
                              </w:divBdr>
                              <w:divsChild>
                                <w:div w:id="638534169">
                                  <w:marLeft w:val="0"/>
                                  <w:marRight w:val="0"/>
                                  <w:marTop w:val="0"/>
                                  <w:marBottom w:val="0"/>
                                  <w:divBdr>
                                    <w:top w:val="none" w:sz="0" w:space="0" w:color="auto"/>
                                    <w:left w:val="none" w:sz="0" w:space="0" w:color="auto"/>
                                    <w:bottom w:val="none" w:sz="0" w:space="0" w:color="auto"/>
                                    <w:right w:val="none" w:sz="0" w:space="0" w:color="auto"/>
                                  </w:divBdr>
                                  <w:divsChild>
                                    <w:div w:id="2117480566">
                                      <w:marLeft w:val="0"/>
                                      <w:marRight w:val="0"/>
                                      <w:marTop w:val="0"/>
                                      <w:marBottom w:val="0"/>
                                      <w:divBdr>
                                        <w:top w:val="none" w:sz="0" w:space="0" w:color="auto"/>
                                        <w:left w:val="none" w:sz="0" w:space="0" w:color="auto"/>
                                        <w:bottom w:val="none" w:sz="0" w:space="0" w:color="auto"/>
                                        <w:right w:val="none" w:sz="0" w:space="0" w:color="auto"/>
                                      </w:divBdr>
                                      <w:divsChild>
                                        <w:div w:id="18429852">
                                          <w:marLeft w:val="0"/>
                                          <w:marRight w:val="0"/>
                                          <w:marTop w:val="0"/>
                                          <w:marBottom w:val="0"/>
                                          <w:divBdr>
                                            <w:top w:val="none" w:sz="0" w:space="0" w:color="auto"/>
                                            <w:left w:val="none" w:sz="0" w:space="0" w:color="auto"/>
                                            <w:bottom w:val="none" w:sz="0" w:space="0" w:color="auto"/>
                                            <w:right w:val="none" w:sz="0" w:space="0" w:color="auto"/>
                                          </w:divBdr>
                                          <w:divsChild>
                                            <w:div w:id="1013461748">
                                              <w:marLeft w:val="0"/>
                                              <w:marRight w:val="0"/>
                                              <w:marTop w:val="0"/>
                                              <w:marBottom w:val="0"/>
                                              <w:divBdr>
                                                <w:top w:val="none" w:sz="0" w:space="0" w:color="auto"/>
                                                <w:left w:val="none" w:sz="0" w:space="0" w:color="auto"/>
                                                <w:bottom w:val="none" w:sz="0" w:space="0" w:color="auto"/>
                                                <w:right w:val="none" w:sz="0" w:space="0" w:color="auto"/>
                                              </w:divBdr>
                                              <w:divsChild>
                                                <w:div w:id="2001301533">
                                                  <w:marLeft w:val="0"/>
                                                  <w:marRight w:val="0"/>
                                                  <w:marTop w:val="0"/>
                                                  <w:marBottom w:val="0"/>
                                                  <w:divBdr>
                                                    <w:top w:val="none" w:sz="0" w:space="0" w:color="auto"/>
                                                    <w:left w:val="none" w:sz="0" w:space="0" w:color="auto"/>
                                                    <w:bottom w:val="none" w:sz="0" w:space="0" w:color="auto"/>
                                                    <w:right w:val="none" w:sz="0" w:space="0" w:color="auto"/>
                                                  </w:divBdr>
                                                  <w:divsChild>
                                                    <w:div w:id="460421988">
                                                      <w:marLeft w:val="0"/>
                                                      <w:marRight w:val="0"/>
                                                      <w:marTop w:val="0"/>
                                                      <w:marBottom w:val="0"/>
                                                      <w:divBdr>
                                                        <w:top w:val="none" w:sz="0" w:space="0" w:color="auto"/>
                                                        <w:left w:val="none" w:sz="0" w:space="0" w:color="auto"/>
                                                        <w:bottom w:val="none" w:sz="0" w:space="0" w:color="auto"/>
                                                        <w:right w:val="none" w:sz="0" w:space="0" w:color="auto"/>
                                                      </w:divBdr>
                                                      <w:divsChild>
                                                        <w:div w:id="1475752834">
                                                          <w:marLeft w:val="0"/>
                                                          <w:marRight w:val="0"/>
                                                          <w:marTop w:val="0"/>
                                                          <w:marBottom w:val="0"/>
                                                          <w:divBdr>
                                                            <w:top w:val="none" w:sz="0" w:space="0" w:color="auto"/>
                                                            <w:left w:val="none" w:sz="0" w:space="0" w:color="auto"/>
                                                            <w:bottom w:val="none" w:sz="0" w:space="0" w:color="auto"/>
                                                            <w:right w:val="none" w:sz="0" w:space="0" w:color="auto"/>
                                                          </w:divBdr>
                                                          <w:divsChild>
                                                            <w:div w:id="1279726872">
                                                              <w:marLeft w:val="0"/>
                                                              <w:marRight w:val="0"/>
                                                              <w:marTop w:val="0"/>
                                                              <w:marBottom w:val="0"/>
                                                              <w:divBdr>
                                                                <w:top w:val="none" w:sz="0" w:space="0" w:color="auto"/>
                                                                <w:left w:val="none" w:sz="0" w:space="0" w:color="auto"/>
                                                                <w:bottom w:val="none" w:sz="0" w:space="0" w:color="auto"/>
                                                                <w:right w:val="none" w:sz="0" w:space="0" w:color="auto"/>
                                                              </w:divBdr>
                                                              <w:divsChild>
                                                                <w:div w:id="72702027">
                                                                  <w:marLeft w:val="0"/>
                                                                  <w:marRight w:val="0"/>
                                                                  <w:marTop w:val="0"/>
                                                                  <w:marBottom w:val="0"/>
                                                                  <w:divBdr>
                                                                    <w:top w:val="none" w:sz="0" w:space="0" w:color="auto"/>
                                                                    <w:left w:val="none" w:sz="0" w:space="0" w:color="auto"/>
                                                                    <w:bottom w:val="none" w:sz="0" w:space="0" w:color="auto"/>
                                                                    <w:right w:val="none" w:sz="0" w:space="0" w:color="auto"/>
                                                                  </w:divBdr>
                                                                  <w:divsChild>
                                                                    <w:div w:id="155729716">
                                                                      <w:marLeft w:val="0"/>
                                                                      <w:marRight w:val="0"/>
                                                                      <w:marTop w:val="0"/>
                                                                      <w:marBottom w:val="0"/>
                                                                      <w:divBdr>
                                                                        <w:top w:val="none" w:sz="0" w:space="0" w:color="auto"/>
                                                                        <w:left w:val="none" w:sz="0" w:space="0" w:color="auto"/>
                                                                        <w:bottom w:val="none" w:sz="0" w:space="0" w:color="auto"/>
                                                                        <w:right w:val="none" w:sz="0" w:space="0" w:color="auto"/>
                                                                      </w:divBdr>
                                                                      <w:divsChild>
                                                                        <w:div w:id="1753165450">
                                                                          <w:marLeft w:val="0"/>
                                                                          <w:marRight w:val="0"/>
                                                                          <w:marTop w:val="0"/>
                                                                          <w:marBottom w:val="0"/>
                                                                          <w:divBdr>
                                                                            <w:top w:val="none" w:sz="0" w:space="0" w:color="auto"/>
                                                                            <w:left w:val="none" w:sz="0" w:space="0" w:color="auto"/>
                                                                            <w:bottom w:val="none" w:sz="0" w:space="0" w:color="auto"/>
                                                                            <w:right w:val="none" w:sz="0" w:space="0" w:color="auto"/>
                                                                          </w:divBdr>
                                                                          <w:divsChild>
                                                                            <w:div w:id="1595742950">
                                                                              <w:marLeft w:val="0"/>
                                                                              <w:marRight w:val="0"/>
                                                                              <w:marTop w:val="0"/>
                                                                              <w:marBottom w:val="0"/>
                                                                              <w:divBdr>
                                                                                <w:top w:val="none" w:sz="0" w:space="0" w:color="auto"/>
                                                                                <w:left w:val="none" w:sz="0" w:space="0" w:color="auto"/>
                                                                                <w:bottom w:val="none" w:sz="0" w:space="0" w:color="auto"/>
                                                                                <w:right w:val="none" w:sz="0" w:space="0" w:color="auto"/>
                                                                              </w:divBdr>
                                                                              <w:divsChild>
                                                                                <w:div w:id="337654834">
                                                                                  <w:marLeft w:val="0"/>
                                                                                  <w:marRight w:val="0"/>
                                                                                  <w:marTop w:val="0"/>
                                                                                  <w:marBottom w:val="0"/>
                                                                                  <w:divBdr>
                                                                                    <w:top w:val="none" w:sz="0" w:space="0" w:color="auto"/>
                                                                                    <w:left w:val="none" w:sz="0" w:space="0" w:color="auto"/>
                                                                                    <w:bottom w:val="none" w:sz="0" w:space="0" w:color="auto"/>
                                                                                    <w:right w:val="none" w:sz="0" w:space="0" w:color="auto"/>
                                                                                  </w:divBdr>
                                                                                </w:div>
                                                                                <w:div w:id="89936405">
                                                                                  <w:marLeft w:val="0"/>
                                                                                  <w:marRight w:val="0"/>
                                                                                  <w:marTop w:val="0"/>
                                                                                  <w:marBottom w:val="0"/>
                                                                                  <w:divBdr>
                                                                                    <w:top w:val="none" w:sz="0" w:space="0" w:color="auto"/>
                                                                                    <w:left w:val="none" w:sz="0" w:space="0" w:color="auto"/>
                                                                                    <w:bottom w:val="none" w:sz="0" w:space="0" w:color="auto"/>
                                                                                    <w:right w:val="none" w:sz="0" w:space="0" w:color="auto"/>
                                                                                  </w:divBdr>
                                                                                </w:div>
                                                                                <w:div w:id="476723232">
                                                                                  <w:marLeft w:val="0"/>
                                                                                  <w:marRight w:val="0"/>
                                                                                  <w:marTop w:val="0"/>
                                                                                  <w:marBottom w:val="0"/>
                                                                                  <w:divBdr>
                                                                                    <w:top w:val="none" w:sz="0" w:space="0" w:color="auto"/>
                                                                                    <w:left w:val="none" w:sz="0" w:space="0" w:color="auto"/>
                                                                                    <w:bottom w:val="none" w:sz="0" w:space="0" w:color="auto"/>
                                                                                    <w:right w:val="none" w:sz="0" w:space="0" w:color="auto"/>
                                                                                  </w:divBdr>
                                                                                  <w:divsChild>
                                                                                    <w:div w:id="179440922">
                                                                                      <w:marLeft w:val="0"/>
                                                                                      <w:marRight w:val="0"/>
                                                                                      <w:marTop w:val="0"/>
                                                                                      <w:marBottom w:val="0"/>
                                                                                      <w:divBdr>
                                                                                        <w:top w:val="none" w:sz="0" w:space="0" w:color="auto"/>
                                                                                        <w:left w:val="none" w:sz="0" w:space="0" w:color="auto"/>
                                                                                        <w:bottom w:val="none" w:sz="0" w:space="0" w:color="auto"/>
                                                                                        <w:right w:val="none" w:sz="0" w:space="0" w:color="auto"/>
                                                                                      </w:divBdr>
                                                                                    </w:div>
                                                                                  </w:divsChild>
                                                                                </w:div>
                                                                                <w:div w:id="218247549">
                                                                                  <w:marLeft w:val="0"/>
                                                                                  <w:marRight w:val="0"/>
                                                                                  <w:marTop w:val="0"/>
                                                                                  <w:marBottom w:val="0"/>
                                                                                  <w:divBdr>
                                                                                    <w:top w:val="none" w:sz="0" w:space="0" w:color="auto"/>
                                                                                    <w:left w:val="none" w:sz="0" w:space="0" w:color="auto"/>
                                                                                    <w:bottom w:val="none" w:sz="0" w:space="0" w:color="auto"/>
                                                                                    <w:right w:val="none" w:sz="0" w:space="0" w:color="auto"/>
                                                                                  </w:divBdr>
                                                                                </w:div>
                                                                                <w:div w:id="1565990267">
                                                                                  <w:marLeft w:val="0"/>
                                                                                  <w:marRight w:val="0"/>
                                                                                  <w:marTop w:val="0"/>
                                                                                  <w:marBottom w:val="0"/>
                                                                                  <w:divBdr>
                                                                                    <w:top w:val="none" w:sz="0" w:space="0" w:color="auto"/>
                                                                                    <w:left w:val="none" w:sz="0" w:space="0" w:color="auto"/>
                                                                                    <w:bottom w:val="none" w:sz="0" w:space="0" w:color="auto"/>
                                                                                    <w:right w:val="none" w:sz="0" w:space="0" w:color="auto"/>
                                                                                  </w:divBdr>
                                                                                </w:div>
                                                                                <w:div w:id="1388647505">
                                                                                  <w:marLeft w:val="0"/>
                                                                                  <w:marRight w:val="0"/>
                                                                                  <w:marTop w:val="0"/>
                                                                                  <w:marBottom w:val="0"/>
                                                                                  <w:divBdr>
                                                                                    <w:top w:val="none" w:sz="0" w:space="0" w:color="auto"/>
                                                                                    <w:left w:val="none" w:sz="0" w:space="0" w:color="auto"/>
                                                                                    <w:bottom w:val="none" w:sz="0" w:space="0" w:color="auto"/>
                                                                                    <w:right w:val="none" w:sz="0" w:space="0" w:color="auto"/>
                                                                                  </w:divBdr>
                                                                                </w:div>
                                                                                <w:div w:id="82268666">
                                                                                  <w:marLeft w:val="0"/>
                                                                                  <w:marRight w:val="0"/>
                                                                                  <w:marTop w:val="0"/>
                                                                                  <w:marBottom w:val="0"/>
                                                                                  <w:divBdr>
                                                                                    <w:top w:val="none" w:sz="0" w:space="0" w:color="auto"/>
                                                                                    <w:left w:val="none" w:sz="0" w:space="0" w:color="auto"/>
                                                                                    <w:bottom w:val="none" w:sz="0" w:space="0" w:color="auto"/>
                                                                                    <w:right w:val="none" w:sz="0" w:space="0" w:color="auto"/>
                                                                                  </w:divBdr>
                                                                                </w:div>
                                                                                <w:div w:id="1993176365">
                                                                                  <w:marLeft w:val="0"/>
                                                                                  <w:marRight w:val="0"/>
                                                                                  <w:marTop w:val="0"/>
                                                                                  <w:marBottom w:val="0"/>
                                                                                  <w:divBdr>
                                                                                    <w:top w:val="none" w:sz="0" w:space="0" w:color="auto"/>
                                                                                    <w:left w:val="none" w:sz="0" w:space="0" w:color="auto"/>
                                                                                    <w:bottom w:val="none" w:sz="0" w:space="0" w:color="auto"/>
                                                                                    <w:right w:val="none" w:sz="0" w:space="0" w:color="auto"/>
                                                                                  </w:divBdr>
                                                                                </w:div>
                                                                                <w:div w:id="998966671">
                                                                                  <w:marLeft w:val="0"/>
                                                                                  <w:marRight w:val="0"/>
                                                                                  <w:marTop w:val="0"/>
                                                                                  <w:marBottom w:val="0"/>
                                                                                  <w:divBdr>
                                                                                    <w:top w:val="none" w:sz="0" w:space="0" w:color="auto"/>
                                                                                    <w:left w:val="none" w:sz="0" w:space="0" w:color="auto"/>
                                                                                    <w:bottom w:val="none" w:sz="0" w:space="0" w:color="auto"/>
                                                                                    <w:right w:val="none" w:sz="0" w:space="0" w:color="auto"/>
                                                                                  </w:divBdr>
                                                                                </w:div>
                                                                                <w:div w:id="1393694817">
                                                                                  <w:marLeft w:val="0"/>
                                                                                  <w:marRight w:val="0"/>
                                                                                  <w:marTop w:val="0"/>
                                                                                  <w:marBottom w:val="0"/>
                                                                                  <w:divBdr>
                                                                                    <w:top w:val="none" w:sz="0" w:space="0" w:color="auto"/>
                                                                                    <w:left w:val="none" w:sz="0" w:space="0" w:color="auto"/>
                                                                                    <w:bottom w:val="none" w:sz="0" w:space="0" w:color="auto"/>
                                                                                    <w:right w:val="none" w:sz="0" w:space="0" w:color="auto"/>
                                                                                  </w:divBdr>
                                                                                </w:div>
                                                                                <w:div w:id="1382710052">
                                                                                  <w:marLeft w:val="0"/>
                                                                                  <w:marRight w:val="0"/>
                                                                                  <w:marTop w:val="0"/>
                                                                                  <w:marBottom w:val="0"/>
                                                                                  <w:divBdr>
                                                                                    <w:top w:val="none" w:sz="0" w:space="0" w:color="auto"/>
                                                                                    <w:left w:val="none" w:sz="0" w:space="0" w:color="auto"/>
                                                                                    <w:bottom w:val="none" w:sz="0" w:space="0" w:color="auto"/>
                                                                                    <w:right w:val="none" w:sz="0" w:space="0" w:color="auto"/>
                                                                                  </w:divBdr>
                                                                                </w:div>
                                                                                <w:div w:id="2042242613">
                                                                                  <w:marLeft w:val="0"/>
                                                                                  <w:marRight w:val="0"/>
                                                                                  <w:marTop w:val="0"/>
                                                                                  <w:marBottom w:val="0"/>
                                                                                  <w:divBdr>
                                                                                    <w:top w:val="none" w:sz="0" w:space="0" w:color="auto"/>
                                                                                    <w:left w:val="none" w:sz="0" w:space="0" w:color="auto"/>
                                                                                    <w:bottom w:val="none" w:sz="0" w:space="0" w:color="auto"/>
                                                                                    <w:right w:val="none" w:sz="0" w:space="0" w:color="auto"/>
                                                                                  </w:divBdr>
                                                                                </w:div>
                                                                                <w:div w:id="1649283323">
                                                                                  <w:marLeft w:val="0"/>
                                                                                  <w:marRight w:val="0"/>
                                                                                  <w:marTop w:val="0"/>
                                                                                  <w:marBottom w:val="0"/>
                                                                                  <w:divBdr>
                                                                                    <w:top w:val="none" w:sz="0" w:space="0" w:color="auto"/>
                                                                                    <w:left w:val="none" w:sz="0" w:space="0" w:color="auto"/>
                                                                                    <w:bottom w:val="none" w:sz="0" w:space="0" w:color="auto"/>
                                                                                    <w:right w:val="none" w:sz="0" w:space="0" w:color="auto"/>
                                                                                  </w:divBdr>
                                                                                </w:div>
                                                                                <w:div w:id="217519613">
                                                                                  <w:marLeft w:val="0"/>
                                                                                  <w:marRight w:val="0"/>
                                                                                  <w:marTop w:val="0"/>
                                                                                  <w:marBottom w:val="0"/>
                                                                                  <w:divBdr>
                                                                                    <w:top w:val="none" w:sz="0" w:space="0" w:color="auto"/>
                                                                                    <w:left w:val="none" w:sz="0" w:space="0" w:color="auto"/>
                                                                                    <w:bottom w:val="none" w:sz="0" w:space="0" w:color="auto"/>
                                                                                    <w:right w:val="none" w:sz="0" w:space="0" w:color="auto"/>
                                                                                  </w:divBdr>
                                                                                </w:div>
                                                                                <w:div w:id="1914048925">
                                                                                  <w:marLeft w:val="0"/>
                                                                                  <w:marRight w:val="0"/>
                                                                                  <w:marTop w:val="0"/>
                                                                                  <w:marBottom w:val="0"/>
                                                                                  <w:divBdr>
                                                                                    <w:top w:val="none" w:sz="0" w:space="0" w:color="auto"/>
                                                                                    <w:left w:val="none" w:sz="0" w:space="0" w:color="auto"/>
                                                                                    <w:bottom w:val="none" w:sz="0" w:space="0" w:color="auto"/>
                                                                                    <w:right w:val="none" w:sz="0" w:space="0" w:color="auto"/>
                                                                                  </w:divBdr>
                                                                                </w:div>
                                                                                <w:div w:id="28801247">
                                                                                  <w:marLeft w:val="0"/>
                                                                                  <w:marRight w:val="0"/>
                                                                                  <w:marTop w:val="0"/>
                                                                                  <w:marBottom w:val="0"/>
                                                                                  <w:divBdr>
                                                                                    <w:top w:val="none" w:sz="0" w:space="0" w:color="auto"/>
                                                                                    <w:left w:val="none" w:sz="0" w:space="0" w:color="auto"/>
                                                                                    <w:bottom w:val="none" w:sz="0" w:space="0" w:color="auto"/>
                                                                                    <w:right w:val="none" w:sz="0" w:space="0" w:color="auto"/>
                                                                                  </w:divBdr>
                                                                                </w:div>
                                                                                <w:div w:id="1762217520">
                                                                                  <w:marLeft w:val="0"/>
                                                                                  <w:marRight w:val="0"/>
                                                                                  <w:marTop w:val="0"/>
                                                                                  <w:marBottom w:val="0"/>
                                                                                  <w:divBdr>
                                                                                    <w:top w:val="none" w:sz="0" w:space="0" w:color="auto"/>
                                                                                    <w:left w:val="none" w:sz="0" w:space="0" w:color="auto"/>
                                                                                    <w:bottom w:val="none" w:sz="0" w:space="0" w:color="auto"/>
                                                                                    <w:right w:val="none" w:sz="0" w:space="0" w:color="auto"/>
                                                                                  </w:divBdr>
                                                                                </w:div>
                                                                                <w:div w:id="609972263">
                                                                                  <w:marLeft w:val="0"/>
                                                                                  <w:marRight w:val="0"/>
                                                                                  <w:marTop w:val="0"/>
                                                                                  <w:marBottom w:val="0"/>
                                                                                  <w:divBdr>
                                                                                    <w:top w:val="none" w:sz="0" w:space="0" w:color="auto"/>
                                                                                    <w:left w:val="none" w:sz="0" w:space="0" w:color="auto"/>
                                                                                    <w:bottom w:val="none" w:sz="0" w:space="0" w:color="auto"/>
                                                                                    <w:right w:val="none" w:sz="0" w:space="0" w:color="auto"/>
                                                                                  </w:divBdr>
                                                                                </w:div>
                                                                                <w:div w:id="742340105">
                                                                                  <w:marLeft w:val="0"/>
                                                                                  <w:marRight w:val="0"/>
                                                                                  <w:marTop w:val="0"/>
                                                                                  <w:marBottom w:val="0"/>
                                                                                  <w:divBdr>
                                                                                    <w:top w:val="none" w:sz="0" w:space="0" w:color="auto"/>
                                                                                    <w:left w:val="none" w:sz="0" w:space="0" w:color="auto"/>
                                                                                    <w:bottom w:val="none" w:sz="0" w:space="0" w:color="auto"/>
                                                                                    <w:right w:val="none" w:sz="0" w:space="0" w:color="auto"/>
                                                                                  </w:divBdr>
                                                                                </w:div>
                                                                                <w:div w:id="166790531">
                                                                                  <w:marLeft w:val="0"/>
                                                                                  <w:marRight w:val="0"/>
                                                                                  <w:marTop w:val="0"/>
                                                                                  <w:marBottom w:val="0"/>
                                                                                  <w:divBdr>
                                                                                    <w:top w:val="none" w:sz="0" w:space="0" w:color="auto"/>
                                                                                    <w:left w:val="none" w:sz="0" w:space="0" w:color="auto"/>
                                                                                    <w:bottom w:val="none" w:sz="0" w:space="0" w:color="auto"/>
                                                                                    <w:right w:val="none" w:sz="0" w:space="0" w:color="auto"/>
                                                                                  </w:divBdr>
                                                                                </w:div>
                                                                                <w:div w:id="1933732481">
                                                                                  <w:marLeft w:val="0"/>
                                                                                  <w:marRight w:val="0"/>
                                                                                  <w:marTop w:val="0"/>
                                                                                  <w:marBottom w:val="0"/>
                                                                                  <w:divBdr>
                                                                                    <w:top w:val="none" w:sz="0" w:space="0" w:color="auto"/>
                                                                                    <w:left w:val="none" w:sz="0" w:space="0" w:color="auto"/>
                                                                                    <w:bottom w:val="none" w:sz="0" w:space="0" w:color="auto"/>
                                                                                    <w:right w:val="none" w:sz="0" w:space="0" w:color="auto"/>
                                                                                  </w:divBdr>
                                                                                </w:div>
                                                                                <w:div w:id="815875190">
                                                                                  <w:marLeft w:val="0"/>
                                                                                  <w:marRight w:val="0"/>
                                                                                  <w:marTop w:val="0"/>
                                                                                  <w:marBottom w:val="0"/>
                                                                                  <w:divBdr>
                                                                                    <w:top w:val="none" w:sz="0" w:space="0" w:color="auto"/>
                                                                                    <w:left w:val="none" w:sz="0" w:space="0" w:color="auto"/>
                                                                                    <w:bottom w:val="none" w:sz="0" w:space="0" w:color="auto"/>
                                                                                    <w:right w:val="none" w:sz="0" w:space="0" w:color="auto"/>
                                                                                  </w:divBdr>
                                                                                </w:div>
                                                                                <w:div w:id="949510786">
                                                                                  <w:marLeft w:val="0"/>
                                                                                  <w:marRight w:val="0"/>
                                                                                  <w:marTop w:val="0"/>
                                                                                  <w:marBottom w:val="0"/>
                                                                                  <w:divBdr>
                                                                                    <w:top w:val="none" w:sz="0" w:space="0" w:color="auto"/>
                                                                                    <w:left w:val="none" w:sz="0" w:space="0" w:color="auto"/>
                                                                                    <w:bottom w:val="none" w:sz="0" w:space="0" w:color="auto"/>
                                                                                    <w:right w:val="none" w:sz="0" w:space="0" w:color="auto"/>
                                                                                  </w:divBdr>
                                                                                </w:div>
                                                                                <w:div w:id="52122501">
                                                                                  <w:marLeft w:val="0"/>
                                                                                  <w:marRight w:val="0"/>
                                                                                  <w:marTop w:val="0"/>
                                                                                  <w:marBottom w:val="0"/>
                                                                                  <w:divBdr>
                                                                                    <w:top w:val="none" w:sz="0" w:space="0" w:color="auto"/>
                                                                                    <w:left w:val="none" w:sz="0" w:space="0" w:color="auto"/>
                                                                                    <w:bottom w:val="none" w:sz="0" w:space="0" w:color="auto"/>
                                                                                    <w:right w:val="none" w:sz="0" w:space="0" w:color="auto"/>
                                                                                  </w:divBdr>
                                                                                </w:div>
                                                                                <w:div w:id="446002378">
                                                                                  <w:marLeft w:val="0"/>
                                                                                  <w:marRight w:val="0"/>
                                                                                  <w:marTop w:val="0"/>
                                                                                  <w:marBottom w:val="0"/>
                                                                                  <w:divBdr>
                                                                                    <w:top w:val="none" w:sz="0" w:space="0" w:color="auto"/>
                                                                                    <w:left w:val="none" w:sz="0" w:space="0" w:color="auto"/>
                                                                                    <w:bottom w:val="none" w:sz="0" w:space="0" w:color="auto"/>
                                                                                    <w:right w:val="none" w:sz="0" w:space="0" w:color="auto"/>
                                                                                  </w:divBdr>
                                                                                </w:div>
                                                                                <w:div w:id="2133866447">
                                                                                  <w:marLeft w:val="0"/>
                                                                                  <w:marRight w:val="0"/>
                                                                                  <w:marTop w:val="0"/>
                                                                                  <w:marBottom w:val="0"/>
                                                                                  <w:divBdr>
                                                                                    <w:top w:val="none" w:sz="0" w:space="0" w:color="auto"/>
                                                                                    <w:left w:val="none" w:sz="0" w:space="0" w:color="auto"/>
                                                                                    <w:bottom w:val="none" w:sz="0" w:space="0" w:color="auto"/>
                                                                                    <w:right w:val="none" w:sz="0" w:space="0" w:color="auto"/>
                                                                                  </w:divBdr>
                                                                                </w:div>
                                                                                <w:div w:id="1875851850">
                                                                                  <w:marLeft w:val="0"/>
                                                                                  <w:marRight w:val="0"/>
                                                                                  <w:marTop w:val="0"/>
                                                                                  <w:marBottom w:val="0"/>
                                                                                  <w:divBdr>
                                                                                    <w:top w:val="none" w:sz="0" w:space="0" w:color="auto"/>
                                                                                    <w:left w:val="none" w:sz="0" w:space="0" w:color="auto"/>
                                                                                    <w:bottom w:val="none" w:sz="0" w:space="0" w:color="auto"/>
                                                                                    <w:right w:val="none" w:sz="0" w:space="0" w:color="auto"/>
                                                                                  </w:divBdr>
                                                                                </w:div>
                                                                                <w:div w:id="53940590">
                                                                                  <w:marLeft w:val="0"/>
                                                                                  <w:marRight w:val="0"/>
                                                                                  <w:marTop w:val="0"/>
                                                                                  <w:marBottom w:val="0"/>
                                                                                  <w:divBdr>
                                                                                    <w:top w:val="none" w:sz="0" w:space="0" w:color="auto"/>
                                                                                    <w:left w:val="none" w:sz="0" w:space="0" w:color="auto"/>
                                                                                    <w:bottom w:val="none" w:sz="0" w:space="0" w:color="auto"/>
                                                                                    <w:right w:val="none" w:sz="0" w:space="0" w:color="auto"/>
                                                                                  </w:divBdr>
                                                                                </w:div>
                                                                                <w:div w:id="1300191074">
                                                                                  <w:marLeft w:val="0"/>
                                                                                  <w:marRight w:val="0"/>
                                                                                  <w:marTop w:val="0"/>
                                                                                  <w:marBottom w:val="0"/>
                                                                                  <w:divBdr>
                                                                                    <w:top w:val="none" w:sz="0" w:space="0" w:color="auto"/>
                                                                                    <w:left w:val="none" w:sz="0" w:space="0" w:color="auto"/>
                                                                                    <w:bottom w:val="none" w:sz="0" w:space="0" w:color="auto"/>
                                                                                    <w:right w:val="none" w:sz="0" w:space="0" w:color="auto"/>
                                                                                  </w:divBdr>
                                                                                </w:div>
                                                                                <w:div w:id="1841461708">
                                                                                  <w:marLeft w:val="0"/>
                                                                                  <w:marRight w:val="0"/>
                                                                                  <w:marTop w:val="0"/>
                                                                                  <w:marBottom w:val="0"/>
                                                                                  <w:divBdr>
                                                                                    <w:top w:val="none" w:sz="0" w:space="0" w:color="auto"/>
                                                                                    <w:left w:val="none" w:sz="0" w:space="0" w:color="auto"/>
                                                                                    <w:bottom w:val="none" w:sz="0" w:space="0" w:color="auto"/>
                                                                                    <w:right w:val="none" w:sz="0" w:space="0" w:color="auto"/>
                                                                                  </w:divBdr>
                                                                                </w:div>
                                                                                <w:div w:id="1883206332">
                                                                                  <w:marLeft w:val="0"/>
                                                                                  <w:marRight w:val="0"/>
                                                                                  <w:marTop w:val="0"/>
                                                                                  <w:marBottom w:val="0"/>
                                                                                  <w:divBdr>
                                                                                    <w:top w:val="none" w:sz="0" w:space="0" w:color="auto"/>
                                                                                    <w:left w:val="none" w:sz="0" w:space="0" w:color="auto"/>
                                                                                    <w:bottom w:val="none" w:sz="0" w:space="0" w:color="auto"/>
                                                                                    <w:right w:val="none" w:sz="0" w:space="0" w:color="auto"/>
                                                                                  </w:divBdr>
                                                                                </w:div>
                                                                                <w:div w:id="1574655935">
                                                                                  <w:marLeft w:val="0"/>
                                                                                  <w:marRight w:val="0"/>
                                                                                  <w:marTop w:val="0"/>
                                                                                  <w:marBottom w:val="0"/>
                                                                                  <w:divBdr>
                                                                                    <w:top w:val="none" w:sz="0" w:space="0" w:color="auto"/>
                                                                                    <w:left w:val="none" w:sz="0" w:space="0" w:color="auto"/>
                                                                                    <w:bottom w:val="none" w:sz="0" w:space="0" w:color="auto"/>
                                                                                    <w:right w:val="none" w:sz="0" w:space="0" w:color="auto"/>
                                                                                  </w:divBdr>
                                                                                </w:div>
                                                                                <w:div w:id="719401934">
                                                                                  <w:marLeft w:val="0"/>
                                                                                  <w:marRight w:val="0"/>
                                                                                  <w:marTop w:val="0"/>
                                                                                  <w:marBottom w:val="0"/>
                                                                                  <w:divBdr>
                                                                                    <w:top w:val="none" w:sz="0" w:space="0" w:color="auto"/>
                                                                                    <w:left w:val="none" w:sz="0" w:space="0" w:color="auto"/>
                                                                                    <w:bottom w:val="none" w:sz="0" w:space="0" w:color="auto"/>
                                                                                    <w:right w:val="none" w:sz="0" w:space="0" w:color="auto"/>
                                                                                  </w:divBdr>
                                                                                </w:div>
                                                                                <w:div w:id="1260869319">
                                                                                  <w:marLeft w:val="0"/>
                                                                                  <w:marRight w:val="0"/>
                                                                                  <w:marTop w:val="0"/>
                                                                                  <w:marBottom w:val="0"/>
                                                                                  <w:divBdr>
                                                                                    <w:top w:val="none" w:sz="0" w:space="0" w:color="auto"/>
                                                                                    <w:left w:val="none" w:sz="0" w:space="0" w:color="auto"/>
                                                                                    <w:bottom w:val="none" w:sz="0" w:space="0" w:color="auto"/>
                                                                                    <w:right w:val="none" w:sz="0" w:space="0" w:color="auto"/>
                                                                                  </w:divBdr>
                                                                                </w:div>
                                                                                <w:div w:id="1897087009">
                                                                                  <w:marLeft w:val="0"/>
                                                                                  <w:marRight w:val="0"/>
                                                                                  <w:marTop w:val="0"/>
                                                                                  <w:marBottom w:val="0"/>
                                                                                  <w:divBdr>
                                                                                    <w:top w:val="none" w:sz="0" w:space="0" w:color="auto"/>
                                                                                    <w:left w:val="none" w:sz="0" w:space="0" w:color="auto"/>
                                                                                    <w:bottom w:val="none" w:sz="0" w:space="0" w:color="auto"/>
                                                                                    <w:right w:val="none" w:sz="0" w:space="0" w:color="auto"/>
                                                                                  </w:divBdr>
                                                                                </w:div>
                                                                                <w:div w:id="697698357">
                                                                                  <w:marLeft w:val="0"/>
                                                                                  <w:marRight w:val="0"/>
                                                                                  <w:marTop w:val="0"/>
                                                                                  <w:marBottom w:val="0"/>
                                                                                  <w:divBdr>
                                                                                    <w:top w:val="none" w:sz="0" w:space="0" w:color="auto"/>
                                                                                    <w:left w:val="none" w:sz="0" w:space="0" w:color="auto"/>
                                                                                    <w:bottom w:val="none" w:sz="0" w:space="0" w:color="auto"/>
                                                                                    <w:right w:val="none" w:sz="0" w:space="0" w:color="auto"/>
                                                                                  </w:divBdr>
                                                                                </w:div>
                                                                                <w:div w:id="677584806">
                                                                                  <w:marLeft w:val="0"/>
                                                                                  <w:marRight w:val="0"/>
                                                                                  <w:marTop w:val="0"/>
                                                                                  <w:marBottom w:val="0"/>
                                                                                  <w:divBdr>
                                                                                    <w:top w:val="none" w:sz="0" w:space="0" w:color="auto"/>
                                                                                    <w:left w:val="none" w:sz="0" w:space="0" w:color="auto"/>
                                                                                    <w:bottom w:val="none" w:sz="0" w:space="0" w:color="auto"/>
                                                                                    <w:right w:val="none" w:sz="0" w:space="0" w:color="auto"/>
                                                                                  </w:divBdr>
                                                                                </w:div>
                                                                                <w:div w:id="1029835190">
                                                                                  <w:marLeft w:val="0"/>
                                                                                  <w:marRight w:val="0"/>
                                                                                  <w:marTop w:val="0"/>
                                                                                  <w:marBottom w:val="0"/>
                                                                                  <w:divBdr>
                                                                                    <w:top w:val="none" w:sz="0" w:space="0" w:color="auto"/>
                                                                                    <w:left w:val="none" w:sz="0" w:space="0" w:color="auto"/>
                                                                                    <w:bottom w:val="none" w:sz="0" w:space="0" w:color="auto"/>
                                                                                    <w:right w:val="none" w:sz="0" w:space="0" w:color="auto"/>
                                                                                  </w:divBdr>
                                                                                </w:div>
                                                                                <w:div w:id="273445179">
                                                                                  <w:marLeft w:val="0"/>
                                                                                  <w:marRight w:val="0"/>
                                                                                  <w:marTop w:val="0"/>
                                                                                  <w:marBottom w:val="0"/>
                                                                                  <w:divBdr>
                                                                                    <w:top w:val="none" w:sz="0" w:space="0" w:color="auto"/>
                                                                                    <w:left w:val="none" w:sz="0" w:space="0" w:color="auto"/>
                                                                                    <w:bottom w:val="none" w:sz="0" w:space="0" w:color="auto"/>
                                                                                    <w:right w:val="none" w:sz="0" w:space="0" w:color="auto"/>
                                                                                  </w:divBdr>
                                                                                </w:div>
                                                                                <w:div w:id="332607394">
                                                                                  <w:marLeft w:val="0"/>
                                                                                  <w:marRight w:val="0"/>
                                                                                  <w:marTop w:val="0"/>
                                                                                  <w:marBottom w:val="0"/>
                                                                                  <w:divBdr>
                                                                                    <w:top w:val="none" w:sz="0" w:space="0" w:color="auto"/>
                                                                                    <w:left w:val="none" w:sz="0" w:space="0" w:color="auto"/>
                                                                                    <w:bottom w:val="none" w:sz="0" w:space="0" w:color="auto"/>
                                                                                    <w:right w:val="none" w:sz="0" w:space="0" w:color="auto"/>
                                                                                  </w:divBdr>
                                                                                </w:div>
                                                                                <w:div w:id="1261915333">
                                                                                  <w:marLeft w:val="0"/>
                                                                                  <w:marRight w:val="0"/>
                                                                                  <w:marTop w:val="0"/>
                                                                                  <w:marBottom w:val="0"/>
                                                                                  <w:divBdr>
                                                                                    <w:top w:val="none" w:sz="0" w:space="0" w:color="auto"/>
                                                                                    <w:left w:val="none" w:sz="0" w:space="0" w:color="auto"/>
                                                                                    <w:bottom w:val="none" w:sz="0" w:space="0" w:color="auto"/>
                                                                                    <w:right w:val="none" w:sz="0" w:space="0" w:color="auto"/>
                                                                                  </w:divBdr>
                                                                                </w:div>
                                                                                <w:div w:id="744884871">
                                                                                  <w:marLeft w:val="0"/>
                                                                                  <w:marRight w:val="0"/>
                                                                                  <w:marTop w:val="0"/>
                                                                                  <w:marBottom w:val="0"/>
                                                                                  <w:divBdr>
                                                                                    <w:top w:val="none" w:sz="0" w:space="0" w:color="auto"/>
                                                                                    <w:left w:val="none" w:sz="0" w:space="0" w:color="auto"/>
                                                                                    <w:bottom w:val="none" w:sz="0" w:space="0" w:color="auto"/>
                                                                                    <w:right w:val="none" w:sz="0" w:space="0" w:color="auto"/>
                                                                                  </w:divBdr>
                                                                                </w:div>
                                                                                <w:div w:id="562060867">
                                                                                  <w:marLeft w:val="0"/>
                                                                                  <w:marRight w:val="0"/>
                                                                                  <w:marTop w:val="0"/>
                                                                                  <w:marBottom w:val="0"/>
                                                                                  <w:divBdr>
                                                                                    <w:top w:val="none" w:sz="0" w:space="0" w:color="auto"/>
                                                                                    <w:left w:val="none" w:sz="0" w:space="0" w:color="auto"/>
                                                                                    <w:bottom w:val="none" w:sz="0" w:space="0" w:color="auto"/>
                                                                                    <w:right w:val="none" w:sz="0" w:space="0" w:color="auto"/>
                                                                                  </w:divBdr>
                                                                                </w:div>
                                                                                <w:div w:id="529344326">
                                                                                  <w:marLeft w:val="0"/>
                                                                                  <w:marRight w:val="0"/>
                                                                                  <w:marTop w:val="0"/>
                                                                                  <w:marBottom w:val="0"/>
                                                                                  <w:divBdr>
                                                                                    <w:top w:val="none" w:sz="0" w:space="0" w:color="auto"/>
                                                                                    <w:left w:val="none" w:sz="0" w:space="0" w:color="auto"/>
                                                                                    <w:bottom w:val="none" w:sz="0" w:space="0" w:color="auto"/>
                                                                                    <w:right w:val="none" w:sz="0" w:space="0" w:color="auto"/>
                                                                                  </w:divBdr>
                                                                                </w:div>
                                                                                <w:div w:id="1101411648">
                                                                                  <w:marLeft w:val="0"/>
                                                                                  <w:marRight w:val="0"/>
                                                                                  <w:marTop w:val="0"/>
                                                                                  <w:marBottom w:val="0"/>
                                                                                  <w:divBdr>
                                                                                    <w:top w:val="none" w:sz="0" w:space="0" w:color="auto"/>
                                                                                    <w:left w:val="none" w:sz="0" w:space="0" w:color="auto"/>
                                                                                    <w:bottom w:val="none" w:sz="0" w:space="0" w:color="auto"/>
                                                                                    <w:right w:val="none" w:sz="0" w:space="0" w:color="auto"/>
                                                                                  </w:divBdr>
                                                                                </w:div>
                                                                                <w:div w:id="2091190458">
                                                                                  <w:marLeft w:val="0"/>
                                                                                  <w:marRight w:val="0"/>
                                                                                  <w:marTop w:val="0"/>
                                                                                  <w:marBottom w:val="0"/>
                                                                                  <w:divBdr>
                                                                                    <w:top w:val="none" w:sz="0" w:space="0" w:color="auto"/>
                                                                                    <w:left w:val="none" w:sz="0" w:space="0" w:color="auto"/>
                                                                                    <w:bottom w:val="none" w:sz="0" w:space="0" w:color="auto"/>
                                                                                    <w:right w:val="none" w:sz="0" w:space="0" w:color="auto"/>
                                                                                  </w:divBdr>
                                                                                  <w:divsChild>
                                                                                    <w:div w:id="494608972">
                                                                                      <w:marLeft w:val="0"/>
                                                                                      <w:marRight w:val="0"/>
                                                                                      <w:marTop w:val="0"/>
                                                                                      <w:marBottom w:val="0"/>
                                                                                      <w:divBdr>
                                                                                        <w:top w:val="none" w:sz="0" w:space="0" w:color="auto"/>
                                                                                        <w:left w:val="none" w:sz="0" w:space="0" w:color="auto"/>
                                                                                        <w:bottom w:val="none" w:sz="0" w:space="0" w:color="auto"/>
                                                                                        <w:right w:val="none" w:sz="0" w:space="0" w:color="auto"/>
                                                                                      </w:divBdr>
                                                                                    </w:div>
                                                                                    <w:div w:id="1329744831">
                                                                                      <w:marLeft w:val="0"/>
                                                                                      <w:marRight w:val="0"/>
                                                                                      <w:marTop w:val="0"/>
                                                                                      <w:marBottom w:val="0"/>
                                                                                      <w:divBdr>
                                                                                        <w:top w:val="none" w:sz="0" w:space="0" w:color="auto"/>
                                                                                        <w:left w:val="none" w:sz="0" w:space="0" w:color="auto"/>
                                                                                        <w:bottom w:val="none" w:sz="0" w:space="0" w:color="auto"/>
                                                                                        <w:right w:val="none" w:sz="0" w:space="0" w:color="auto"/>
                                                                                      </w:divBdr>
                                                                                    </w:div>
                                                                                    <w:div w:id="244802426">
                                                                                      <w:marLeft w:val="0"/>
                                                                                      <w:marRight w:val="0"/>
                                                                                      <w:marTop w:val="0"/>
                                                                                      <w:marBottom w:val="0"/>
                                                                                      <w:divBdr>
                                                                                        <w:top w:val="none" w:sz="0" w:space="0" w:color="auto"/>
                                                                                        <w:left w:val="none" w:sz="0" w:space="0" w:color="auto"/>
                                                                                        <w:bottom w:val="none" w:sz="0" w:space="0" w:color="auto"/>
                                                                                        <w:right w:val="none" w:sz="0" w:space="0" w:color="auto"/>
                                                                                      </w:divBdr>
                                                                                    </w:div>
                                                                                    <w:div w:id="411515397">
                                                                                      <w:marLeft w:val="0"/>
                                                                                      <w:marRight w:val="0"/>
                                                                                      <w:marTop w:val="0"/>
                                                                                      <w:marBottom w:val="0"/>
                                                                                      <w:divBdr>
                                                                                        <w:top w:val="none" w:sz="0" w:space="0" w:color="auto"/>
                                                                                        <w:left w:val="none" w:sz="0" w:space="0" w:color="auto"/>
                                                                                        <w:bottom w:val="none" w:sz="0" w:space="0" w:color="auto"/>
                                                                                        <w:right w:val="none" w:sz="0" w:space="0" w:color="auto"/>
                                                                                      </w:divBdr>
                                                                                    </w:div>
                                                                                    <w:div w:id="593823842">
                                                                                      <w:marLeft w:val="0"/>
                                                                                      <w:marRight w:val="0"/>
                                                                                      <w:marTop w:val="0"/>
                                                                                      <w:marBottom w:val="0"/>
                                                                                      <w:divBdr>
                                                                                        <w:top w:val="none" w:sz="0" w:space="0" w:color="auto"/>
                                                                                        <w:left w:val="none" w:sz="0" w:space="0" w:color="auto"/>
                                                                                        <w:bottom w:val="none" w:sz="0" w:space="0" w:color="auto"/>
                                                                                        <w:right w:val="none" w:sz="0" w:space="0" w:color="auto"/>
                                                                                      </w:divBdr>
                                                                                    </w:div>
                                                                                    <w:div w:id="621686902">
                                                                                      <w:marLeft w:val="0"/>
                                                                                      <w:marRight w:val="0"/>
                                                                                      <w:marTop w:val="0"/>
                                                                                      <w:marBottom w:val="0"/>
                                                                                      <w:divBdr>
                                                                                        <w:top w:val="none" w:sz="0" w:space="0" w:color="auto"/>
                                                                                        <w:left w:val="none" w:sz="0" w:space="0" w:color="auto"/>
                                                                                        <w:bottom w:val="none" w:sz="0" w:space="0" w:color="auto"/>
                                                                                        <w:right w:val="none" w:sz="0" w:space="0" w:color="auto"/>
                                                                                      </w:divBdr>
                                                                                    </w:div>
                                                                                    <w:div w:id="838538728">
                                                                                      <w:marLeft w:val="0"/>
                                                                                      <w:marRight w:val="0"/>
                                                                                      <w:marTop w:val="0"/>
                                                                                      <w:marBottom w:val="0"/>
                                                                                      <w:divBdr>
                                                                                        <w:top w:val="none" w:sz="0" w:space="0" w:color="auto"/>
                                                                                        <w:left w:val="none" w:sz="0" w:space="0" w:color="auto"/>
                                                                                        <w:bottom w:val="none" w:sz="0" w:space="0" w:color="auto"/>
                                                                                        <w:right w:val="none" w:sz="0" w:space="0" w:color="auto"/>
                                                                                      </w:divBdr>
                                                                                    </w:div>
                                                                                    <w:div w:id="168957375">
                                                                                      <w:marLeft w:val="0"/>
                                                                                      <w:marRight w:val="0"/>
                                                                                      <w:marTop w:val="0"/>
                                                                                      <w:marBottom w:val="0"/>
                                                                                      <w:divBdr>
                                                                                        <w:top w:val="none" w:sz="0" w:space="0" w:color="auto"/>
                                                                                        <w:left w:val="none" w:sz="0" w:space="0" w:color="auto"/>
                                                                                        <w:bottom w:val="none" w:sz="0" w:space="0" w:color="auto"/>
                                                                                        <w:right w:val="none" w:sz="0" w:space="0" w:color="auto"/>
                                                                                      </w:divBdr>
                                                                                    </w:div>
                                                                                    <w:div w:id="1893156635">
                                                                                      <w:marLeft w:val="0"/>
                                                                                      <w:marRight w:val="0"/>
                                                                                      <w:marTop w:val="0"/>
                                                                                      <w:marBottom w:val="0"/>
                                                                                      <w:divBdr>
                                                                                        <w:top w:val="none" w:sz="0" w:space="0" w:color="auto"/>
                                                                                        <w:left w:val="none" w:sz="0" w:space="0" w:color="auto"/>
                                                                                        <w:bottom w:val="none" w:sz="0" w:space="0" w:color="auto"/>
                                                                                        <w:right w:val="none" w:sz="0" w:space="0" w:color="auto"/>
                                                                                      </w:divBdr>
                                                                                    </w:div>
                                                                                    <w:div w:id="841168901">
                                                                                      <w:marLeft w:val="0"/>
                                                                                      <w:marRight w:val="0"/>
                                                                                      <w:marTop w:val="0"/>
                                                                                      <w:marBottom w:val="0"/>
                                                                                      <w:divBdr>
                                                                                        <w:top w:val="none" w:sz="0" w:space="0" w:color="auto"/>
                                                                                        <w:left w:val="none" w:sz="0" w:space="0" w:color="auto"/>
                                                                                        <w:bottom w:val="none" w:sz="0" w:space="0" w:color="auto"/>
                                                                                        <w:right w:val="none" w:sz="0" w:space="0" w:color="auto"/>
                                                                                      </w:divBdr>
                                                                                    </w:div>
                                                                                    <w:div w:id="662701863">
                                                                                      <w:marLeft w:val="0"/>
                                                                                      <w:marRight w:val="0"/>
                                                                                      <w:marTop w:val="0"/>
                                                                                      <w:marBottom w:val="0"/>
                                                                                      <w:divBdr>
                                                                                        <w:top w:val="none" w:sz="0" w:space="0" w:color="auto"/>
                                                                                        <w:left w:val="none" w:sz="0" w:space="0" w:color="auto"/>
                                                                                        <w:bottom w:val="none" w:sz="0" w:space="0" w:color="auto"/>
                                                                                        <w:right w:val="none" w:sz="0" w:space="0" w:color="auto"/>
                                                                                      </w:divBdr>
                                                                                    </w:div>
                                                                                    <w:div w:id="620500">
                                                                                      <w:marLeft w:val="0"/>
                                                                                      <w:marRight w:val="0"/>
                                                                                      <w:marTop w:val="0"/>
                                                                                      <w:marBottom w:val="0"/>
                                                                                      <w:divBdr>
                                                                                        <w:top w:val="none" w:sz="0" w:space="0" w:color="auto"/>
                                                                                        <w:left w:val="none" w:sz="0" w:space="0" w:color="auto"/>
                                                                                        <w:bottom w:val="none" w:sz="0" w:space="0" w:color="auto"/>
                                                                                        <w:right w:val="none" w:sz="0" w:space="0" w:color="auto"/>
                                                                                      </w:divBdr>
                                                                                    </w:div>
                                                                                    <w:div w:id="422531689">
                                                                                      <w:marLeft w:val="0"/>
                                                                                      <w:marRight w:val="0"/>
                                                                                      <w:marTop w:val="0"/>
                                                                                      <w:marBottom w:val="0"/>
                                                                                      <w:divBdr>
                                                                                        <w:top w:val="none" w:sz="0" w:space="0" w:color="auto"/>
                                                                                        <w:left w:val="none" w:sz="0" w:space="0" w:color="auto"/>
                                                                                        <w:bottom w:val="none" w:sz="0" w:space="0" w:color="auto"/>
                                                                                        <w:right w:val="none" w:sz="0" w:space="0" w:color="auto"/>
                                                                                      </w:divBdr>
                                                                                    </w:div>
                                                                                    <w:div w:id="948319243">
                                                                                      <w:marLeft w:val="0"/>
                                                                                      <w:marRight w:val="0"/>
                                                                                      <w:marTop w:val="0"/>
                                                                                      <w:marBottom w:val="0"/>
                                                                                      <w:divBdr>
                                                                                        <w:top w:val="none" w:sz="0" w:space="0" w:color="auto"/>
                                                                                        <w:left w:val="none" w:sz="0" w:space="0" w:color="auto"/>
                                                                                        <w:bottom w:val="none" w:sz="0" w:space="0" w:color="auto"/>
                                                                                        <w:right w:val="none" w:sz="0" w:space="0" w:color="auto"/>
                                                                                      </w:divBdr>
                                                                                    </w:div>
                                                                                    <w:div w:id="525102834">
                                                                                      <w:marLeft w:val="0"/>
                                                                                      <w:marRight w:val="0"/>
                                                                                      <w:marTop w:val="0"/>
                                                                                      <w:marBottom w:val="0"/>
                                                                                      <w:divBdr>
                                                                                        <w:top w:val="none" w:sz="0" w:space="0" w:color="auto"/>
                                                                                        <w:left w:val="none" w:sz="0" w:space="0" w:color="auto"/>
                                                                                        <w:bottom w:val="none" w:sz="0" w:space="0" w:color="auto"/>
                                                                                        <w:right w:val="none" w:sz="0" w:space="0" w:color="auto"/>
                                                                                      </w:divBdr>
                                                                                    </w:div>
                                                                                    <w:div w:id="1815021872">
                                                                                      <w:marLeft w:val="0"/>
                                                                                      <w:marRight w:val="0"/>
                                                                                      <w:marTop w:val="0"/>
                                                                                      <w:marBottom w:val="0"/>
                                                                                      <w:divBdr>
                                                                                        <w:top w:val="none" w:sz="0" w:space="0" w:color="auto"/>
                                                                                        <w:left w:val="none" w:sz="0" w:space="0" w:color="auto"/>
                                                                                        <w:bottom w:val="none" w:sz="0" w:space="0" w:color="auto"/>
                                                                                        <w:right w:val="none" w:sz="0" w:space="0" w:color="auto"/>
                                                                                      </w:divBdr>
                                                                                    </w:div>
                                                                                    <w:div w:id="98259716">
                                                                                      <w:marLeft w:val="0"/>
                                                                                      <w:marRight w:val="0"/>
                                                                                      <w:marTop w:val="0"/>
                                                                                      <w:marBottom w:val="0"/>
                                                                                      <w:divBdr>
                                                                                        <w:top w:val="none" w:sz="0" w:space="0" w:color="auto"/>
                                                                                        <w:left w:val="none" w:sz="0" w:space="0" w:color="auto"/>
                                                                                        <w:bottom w:val="none" w:sz="0" w:space="0" w:color="auto"/>
                                                                                        <w:right w:val="none" w:sz="0" w:space="0" w:color="auto"/>
                                                                                      </w:divBdr>
                                                                                    </w:div>
                                                                                    <w:div w:id="16405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5056">
      <w:bodyDiv w:val="1"/>
      <w:marLeft w:val="0"/>
      <w:marRight w:val="0"/>
      <w:marTop w:val="0"/>
      <w:marBottom w:val="0"/>
      <w:divBdr>
        <w:top w:val="none" w:sz="0" w:space="0" w:color="auto"/>
        <w:left w:val="none" w:sz="0" w:space="0" w:color="auto"/>
        <w:bottom w:val="none" w:sz="0" w:space="0" w:color="auto"/>
        <w:right w:val="none" w:sz="0" w:space="0" w:color="auto"/>
      </w:divBdr>
      <w:divsChild>
        <w:div w:id="1774977473">
          <w:marLeft w:val="547"/>
          <w:marRight w:val="0"/>
          <w:marTop w:val="86"/>
          <w:marBottom w:val="0"/>
          <w:divBdr>
            <w:top w:val="none" w:sz="0" w:space="0" w:color="auto"/>
            <w:left w:val="none" w:sz="0" w:space="0" w:color="auto"/>
            <w:bottom w:val="none" w:sz="0" w:space="0" w:color="auto"/>
            <w:right w:val="none" w:sz="0" w:space="0" w:color="auto"/>
          </w:divBdr>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64478220">
      <w:bodyDiv w:val="1"/>
      <w:marLeft w:val="0"/>
      <w:marRight w:val="0"/>
      <w:marTop w:val="0"/>
      <w:marBottom w:val="0"/>
      <w:divBdr>
        <w:top w:val="none" w:sz="0" w:space="0" w:color="auto"/>
        <w:left w:val="none" w:sz="0" w:space="0" w:color="auto"/>
        <w:bottom w:val="none" w:sz="0" w:space="0" w:color="auto"/>
        <w:right w:val="none" w:sz="0" w:space="0" w:color="auto"/>
      </w:divBdr>
    </w:div>
    <w:div w:id="1440098805">
      <w:bodyDiv w:val="1"/>
      <w:marLeft w:val="0"/>
      <w:marRight w:val="0"/>
      <w:marTop w:val="0"/>
      <w:marBottom w:val="0"/>
      <w:divBdr>
        <w:top w:val="none" w:sz="0" w:space="0" w:color="auto"/>
        <w:left w:val="none" w:sz="0" w:space="0" w:color="auto"/>
        <w:bottom w:val="none" w:sz="0" w:space="0" w:color="auto"/>
        <w:right w:val="none" w:sz="0" w:space="0" w:color="auto"/>
      </w:divBdr>
    </w:div>
    <w:div w:id="144441662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10813297">
      <w:bodyDiv w:val="1"/>
      <w:marLeft w:val="0"/>
      <w:marRight w:val="0"/>
      <w:marTop w:val="0"/>
      <w:marBottom w:val="0"/>
      <w:divBdr>
        <w:top w:val="none" w:sz="0" w:space="0" w:color="auto"/>
        <w:left w:val="none" w:sz="0" w:space="0" w:color="auto"/>
        <w:bottom w:val="none" w:sz="0" w:space="0" w:color="auto"/>
        <w:right w:val="none" w:sz="0" w:space="0" w:color="auto"/>
      </w:divBdr>
      <w:divsChild>
        <w:div w:id="1532378522">
          <w:marLeft w:val="547"/>
          <w:marRight w:val="0"/>
          <w:marTop w:val="77"/>
          <w:marBottom w:val="0"/>
          <w:divBdr>
            <w:top w:val="none" w:sz="0" w:space="0" w:color="auto"/>
            <w:left w:val="none" w:sz="0" w:space="0" w:color="auto"/>
            <w:bottom w:val="none" w:sz="0" w:space="0" w:color="auto"/>
            <w:right w:val="none" w:sz="0" w:space="0" w:color="auto"/>
          </w:divBdr>
        </w:div>
        <w:div w:id="2091148167">
          <w:marLeft w:val="547"/>
          <w:marRight w:val="0"/>
          <w:marTop w:val="77"/>
          <w:marBottom w:val="0"/>
          <w:divBdr>
            <w:top w:val="none" w:sz="0" w:space="0" w:color="auto"/>
            <w:left w:val="none" w:sz="0" w:space="0" w:color="auto"/>
            <w:bottom w:val="none" w:sz="0" w:space="0" w:color="auto"/>
            <w:right w:val="none" w:sz="0" w:space="0" w:color="auto"/>
          </w:divBdr>
        </w:div>
      </w:divsChild>
    </w:div>
    <w:div w:id="1649095175">
      <w:bodyDiv w:val="1"/>
      <w:marLeft w:val="0"/>
      <w:marRight w:val="0"/>
      <w:marTop w:val="0"/>
      <w:marBottom w:val="0"/>
      <w:divBdr>
        <w:top w:val="none" w:sz="0" w:space="0" w:color="auto"/>
        <w:left w:val="none" w:sz="0" w:space="0" w:color="auto"/>
        <w:bottom w:val="none" w:sz="0" w:space="0" w:color="auto"/>
        <w:right w:val="none" w:sz="0" w:space="0" w:color="auto"/>
      </w:divBdr>
      <w:divsChild>
        <w:div w:id="2146046112">
          <w:marLeft w:val="0"/>
          <w:marRight w:val="0"/>
          <w:marTop w:val="0"/>
          <w:marBottom w:val="0"/>
          <w:divBdr>
            <w:top w:val="none" w:sz="0" w:space="0" w:color="auto"/>
            <w:left w:val="none" w:sz="0" w:space="0" w:color="auto"/>
            <w:bottom w:val="none" w:sz="0" w:space="0" w:color="auto"/>
            <w:right w:val="none" w:sz="0" w:space="0"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0785">
      <w:bodyDiv w:val="1"/>
      <w:marLeft w:val="0"/>
      <w:marRight w:val="0"/>
      <w:marTop w:val="0"/>
      <w:marBottom w:val="0"/>
      <w:divBdr>
        <w:top w:val="none" w:sz="0" w:space="0" w:color="auto"/>
        <w:left w:val="none" w:sz="0" w:space="0" w:color="auto"/>
        <w:bottom w:val="none" w:sz="0" w:space="0" w:color="auto"/>
        <w:right w:val="none" w:sz="0" w:space="0" w:color="auto"/>
      </w:divBdr>
      <w:divsChild>
        <w:div w:id="11615852">
          <w:marLeft w:val="0"/>
          <w:marRight w:val="0"/>
          <w:marTop w:val="0"/>
          <w:marBottom w:val="0"/>
          <w:divBdr>
            <w:top w:val="none" w:sz="0" w:space="0" w:color="auto"/>
            <w:left w:val="none" w:sz="0" w:space="0" w:color="auto"/>
            <w:bottom w:val="none" w:sz="0" w:space="0" w:color="auto"/>
            <w:right w:val="none" w:sz="0" w:space="0" w:color="auto"/>
          </w:divBdr>
        </w:div>
        <w:div w:id="16931818">
          <w:marLeft w:val="0"/>
          <w:marRight w:val="0"/>
          <w:marTop w:val="0"/>
          <w:marBottom w:val="0"/>
          <w:divBdr>
            <w:top w:val="none" w:sz="0" w:space="0" w:color="auto"/>
            <w:left w:val="none" w:sz="0" w:space="0" w:color="auto"/>
            <w:bottom w:val="none" w:sz="0" w:space="0" w:color="auto"/>
            <w:right w:val="none" w:sz="0" w:space="0" w:color="auto"/>
          </w:divBdr>
        </w:div>
        <w:div w:id="18744155">
          <w:marLeft w:val="0"/>
          <w:marRight w:val="0"/>
          <w:marTop w:val="0"/>
          <w:marBottom w:val="0"/>
          <w:divBdr>
            <w:top w:val="none" w:sz="0" w:space="0" w:color="auto"/>
            <w:left w:val="none" w:sz="0" w:space="0" w:color="auto"/>
            <w:bottom w:val="none" w:sz="0" w:space="0" w:color="auto"/>
            <w:right w:val="none" w:sz="0" w:space="0" w:color="auto"/>
          </w:divBdr>
        </w:div>
        <w:div w:id="47462526">
          <w:marLeft w:val="0"/>
          <w:marRight w:val="0"/>
          <w:marTop w:val="0"/>
          <w:marBottom w:val="0"/>
          <w:divBdr>
            <w:top w:val="none" w:sz="0" w:space="0" w:color="auto"/>
            <w:left w:val="none" w:sz="0" w:space="0" w:color="auto"/>
            <w:bottom w:val="none" w:sz="0" w:space="0" w:color="auto"/>
            <w:right w:val="none" w:sz="0" w:space="0" w:color="auto"/>
          </w:divBdr>
        </w:div>
        <w:div w:id="80807606">
          <w:marLeft w:val="0"/>
          <w:marRight w:val="0"/>
          <w:marTop w:val="0"/>
          <w:marBottom w:val="0"/>
          <w:divBdr>
            <w:top w:val="none" w:sz="0" w:space="0" w:color="auto"/>
            <w:left w:val="none" w:sz="0" w:space="0" w:color="auto"/>
            <w:bottom w:val="none" w:sz="0" w:space="0" w:color="auto"/>
            <w:right w:val="none" w:sz="0" w:space="0" w:color="auto"/>
          </w:divBdr>
          <w:divsChild>
            <w:div w:id="304311220">
              <w:marLeft w:val="0"/>
              <w:marRight w:val="0"/>
              <w:marTop w:val="0"/>
              <w:marBottom w:val="0"/>
              <w:divBdr>
                <w:top w:val="none" w:sz="0" w:space="0" w:color="auto"/>
                <w:left w:val="none" w:sz="0" w:space="0" w:color="auto"/>
                <w:bottom w:val="none" w:sz="0" w:space="0" w:color="auto"/>
                <w:right w:val="none" w:sz="0" w:space="0" w:color="auto"/>
              </w:divBdr>
              <w:divsChild>
                <w:div w:id="779647163">
                  <w:marLeft w:val="0"/>
                  <w:marRight w:val="0"/>
                  <w:marTop w:val="0"/>
                  <w:marBottom w:val="0"/>
                  <w:divBdr>
                    <w:top w:val="none" w:sz="0" w:space="0" w:color="auto"/>
                    <w:left w:val="none" w:sz="0" w:space="0" w:color="auto"/>
                    <w:bottom w:val="none" w:sz="0" w:space="0" w:color="auto"/>
                    <w:right w:val="none" w:sz="0" w:space="0" w:color="auto"/>
                  </w:divBdr>
                </w:div>
                <w:div w:id="886379290">
                  <w:marLeft w:val="0"/>
                  <w:marRight w:val="0"/>
                  <w:marTop w:val="0"/>
                  <w:marBottom w:val="0"/>
                  <w:divBdr>
                    <w:top w:val="none" w:sz="0" w:space="0" w:color="auto"/>
                    <w:left w:val="none" w:sz="0" w:space="0" w:color="auto"/>
                    <w:bottom w:val="none" w:sz="0" w:space="0" w:color="auto"/>
                    <w:right w:val="none" w:sz="0" w:space="0" w:color="auto"/>
                  </w:divBdr>
                </w:div>
                <w:div w:id="923489948">
                  <w:marLeft w:val="0"/>
                  <w:marRight w:val="0"/>
                  <w:marTop w:val="0"/>
                  <w:marBottom w:val="0"/>
                  <w:divBdr>
                    <w:top w:val="none" w:sz="0" w:space="0" w:color="auto"/>
                    <w:left w:val="none" w:sz="0" w:space="0" w:color="auto"/>
                    <w:bottom w:val="none" w:sz="0" w:space="0" w:color="auto"/>
                    <w:right w:val="none" w:sz="0" w:space="0" w:color="auto"/>
                  </w:divBdr>
                </w:div>
                <w:div w:id="948051528">
                  <w:marLeft w:val="0"/>
                  <w:marRight w:val="0"/>
                  <w:marTop w:val="0"/>
                  <w:marBottom w:val="0"/>
                  <w:divBdr>
                    <w:top w:val="none" w:sz="0" w:space="0" w:color="auto"/>
                    <w:left w:val="none" w:sz="0" w:space="0" w:color="auto"/>
                    <w:bottom w:val="none" w:sz="0" w:space="0" w:color="auto"/>
                    <w:right w:val="none" w:sz="0" w:space="0" w:color="auto"/>
                  </w:divBdr>
                </w:div>
                <w:div w:id="1015887609">
                  <w:marLeft w:val="0"/>
                  <w:marRight w:val="0"/>
                  <w:marTop w:val="0"/>
                  <w:marBottom w:val="0"/>
                  <w:divBdr>
                    <w:top w:val="none" w:sz="0" w:space="0" w:color="auto"/>
                    <w:left w:val="none" w:sz="0" w:space="0" w:color="auto"/>
                    <w:bottom w:val="none" w:sz="0" w:space="0" w:color="auto"/>
                    <w:right w:val="none" w:sz="0" w:space="0" w:color="auto"/>
                  </w:divBdr>
                </w:div>
                <w:div w:id="1600286763">
                  <w:marLeft w:val="0"/>
                  <w:marRight w:val="0"/>
                  <w:marTop w:val="0"/>
                  <w:marBottom w:val="0"/>
                  <w:divBdr>
                    <w:top w:val="none" w:sz="0" w:space="0" w:color="auto"/>
                    <w:left w:val="none" w:sz="0" w:space="0" w:color="auto"/>
                    <w:bottom w:val="none" w:sz="0" w:space="0" w:color="auto"/>
                    <w:right w:val="none" w:sz="0" w:space="0" w:color="auto"/>
                  </w:divBdr>
                </w:div>
              </w:divsChild>
            </w:div>
            <w:div w:id="481240354">
              <w:marLeft w:val="0"/>
              <w:marRight w:val="0"/>
              <w:marTop w:val="0"/>
              <w:marBottom w:val="0"/>
              <w:divBdr>
                <w:top w:val="none" w:sz="0" w:space="0" w:color="auto"/>
                <w:left w:val="none" w:sz="0" w:space="0" w:color="auto"/>
                <w:bottom w:val="none" w:sz="0" w:space="0" w:color="auto"/>
                <w:right w:val="none" w:sz="0" w:space="0" w:color="auto"/>
              </w:divBdr>
            </w:div>
            <w:div w:id="691108154">
              <w:marLeft w:val="0"/>
              <w:marRight w:val="0"/>
              <w:marTop w:val="0"/>
              <w:marBottom w:val="0"/>
              <w:divBdr>
                <w:top w:val="none" w:sz="0" w:space="0" w:color="auto"/>
                <w:left w:val="none" w:sz="0" w:space="0" w:color="auto"/>
                <w:bottom w:val="none" w:sz="0" w:space="0" w:color="auto"/>
                <w:right w:val="none" w:sz="0" w:space="0" w:color="auto"/>
              </w:divBdr>
            </w:div>
          </w:divsChild>
        </w:div>
        <w:div w:id="86197175">
          <w:marLeft w:val="0"/>
          <w:marRight w:val="0"/>
          <w:marTop w:val="0"/>
          <w:marBottom w:val="0"/>
          <w:divBdr>
            <w:top w:val="none" w:sz="0" w:space="0" w:color="auto"/>
            <w:left w:val="none" w:sz="0" w:space="0" w:color="auto"/>
            <w:bottom w:val="none" w:sz="0" w:space="0" w:color="auto"/>
            <w:right w:val="none" w:sz="0" w:space="0" w:color="auto"/>
          </w:divBdr>
        </w:div>
        <w:div w:id="128129680">
          <w:marLeft w:val="0"/>
          <w:marRight w:val="0"/>
          <w:marTop w:val="0"/>
          <w:marBottom w:val="0"/>
          <w:divBdr>
            <w:top w:val="none" w:sz="0" w:space="0" w:color="auto"/>
            <w:left w:val="none" w:sz="0" w:space="0" w:color="auto"/>
            <w:bottom w:val="none" w:sz="0" w:space="0" w:color="auto"/>
            <w:right w:val="none" w:sz="0" w:space="0" w:color="auto"/>
          </w:divBdr>
        </w:div>
        <w:div w:id="340593134">
          <w:marLeft w:val="0"/>
          <w:marRight w:val="0"/>
          <w:marTop w:val="0"/>
          <w:marBottom w:val="0"/>
          <w:divBdr>
            <w:top w:val="none" w:sz="0" w:space="0" w:color="auto"/>
            <w:left w:val="none" w:sz="0" w:space="0" w:color="auto"/>
            <w:bottom w:val="none" w:sz="0" w:space="0" w:color="auto"/>
            <w:right w:val="none" w:sz="0" w:space="0" w:color="auto"/>
          </w:divBdr>
        </w:div>
        <w:div w:id="392890376">
          <w:marLeft w:val="0"/>
          <w:marRight w:val="0"/>
          <w:marTop w:val="0"/>
          <w:marBottom w:val="0"/>
          <w:divBdr>
            <w:top w:val="none" w:sz="0" w:space="0" w:color="auto"/>
            <w:left w:val="none" w:sz="0" w:space="0" w:color="auto"/>
            <w:bottom w:val="none" w:sz="0" w:space="0" w:color="auto"/>
            <w:right w:val="none" w:sz="0" w:space="0" w:color="auto"/>
          </w:divBdr>
        </w:div>
        <w:div w:id="401876606">
          <w:marLeft w:val="0"/>
          <w:marRight w:val="0"/>
          <w:marTop w:val="0"/>
          <w:marBottom w:val="0"/>
          <w:divBdr>
            <w:top w:val="none" w:sz="0" w:space="0" w:color="auto"/>
            <w:left w:val="none" w:sz="0" w:space="0" w:color="auto"/>
            <w:bottom w:val="none" w:sz="0" w:space="0" w:color="auto"/>
            <w:right w:val="none" w:sz="0" w:space="0" w:color="auto"/>
          </w:divBdr>
        </w:div>
        <w:div w:id="458231534">
          <w:marLeft w:val="0"/>
          <w:marRight w:val="0"/>
          <w:marTop w:val="0"/>
          <w:marBottom w:val="0"/>
          <w:divBdr>
            <w:top w:val="none" w:sz="0" w:space="0" w:color="auto"/>
            <w:left w:val="none" w:sz="0" w:space="0" w:color="auto"/>
            <w:bottom w:val="none" w:sz="0" w:space="0" w:color="auto"/>
            <w:right w:val="none" w:sz="0" w:space="0" w:color="auto"/>
          </w:divBdr>
        </w:div>
        <w:div w:id="531378074">
          <w:marLeft w:val="0"/>
          <w:marRight w:val="0"/>
          <w:marTop w:val="0"/>
          <w:marBottom w:val="0"/>
          <w:divBdr>
            <w:top w:val="none" w:sz="0" w:space="0" w:color="auto"/>
            <w:left w:val="none" w:sz="0" w:space="0" w:color="auto"/>
            <w:bottom w:val="none" w:sz="0" w:space="0" w:color="auto"/>
            <w:right w:val="none" w:sz="0" w:space="0" w:color="auto"/>
          </w:divBdr>
        </w:div>
        <w:div w:id="620497868">
          <w:marLeft w:val="0"/>
          <w:marRight w:val="0"/>
          <w:marTop w:val="0"/>
          <w:marBottom w:val="0"/>
          <w:divBdr>
            <w:top w:val="none" w:sz="0" w:space="0" w:color="auto"/>
            <w:left w:val="none" w:sz="0" w:space="0" w:color="auto"/>
            <w:bottom w:val="none" w:sz="0" w:space="0" w:color="auto"/>
            <w:right w:val="none" w:sz="0" w:space="0" w:color="auto"/>
          </w:divBdr>
        </w:div>
        <w:div w:id="644548088">
          <w:marLeft w:val="0"/>
          <w:marRight w:val="0"/>
          <w:marTop w:val="0"/>
          <w:marBottom w:val="0"/>
          <w:divBdr>
            <w:top w:val="none" w:sz="0" w:space="0" w:color="auto"/>
            <w:left w:val="none" w:sz="0" w:space="0" w:color="auto"/>
            <w:bottom w:val="none" w:sz="0" w:space="0" w:color="auto"/>
            <w:right w:val="none" w:sz="0" w:space="0" w:color="auto"/>
          </w:divBdr>
        </w:div>
        <w:div w:id="874586846">
          <w:marLeft w:val="0"/>
          <w:marRight w:val="0"/>
          <w:marTop w:val="0"/>
          <w:marBottom w:val="0"/>
          <w:divBdr>
            <w:top w:val="none" w:sz="0" w:space="0" w:color="auto"/>
            <w:left w:val="none" w:sz="0" w:space="0" w:color="auto"/>
            <w:bottom w:val="none" w:sz="0" w:space="0" w:color="auto"/>
            <w:right w:val="none" w:sz="0" w:space="0" w:color="auto"/>
          </w:divBdr>
        </w:div>
        <w:div w:id="910702150">
          <w:marLeft w:val="0"/>
          <w:marRight w:val="0"/>
          <w:marTop w:val="0"/>
          <w:marBottom w:val="0"/>
          <w:divBdr>
            <w:top w:val="none" w:sz="0" w:space="0" w:color="auto"/>
            <w:left w:val="none" w:sz="0" w:space="0" w:color="auto"/>
            <w:bottom w:val="none" w:sz="0" w:space="0" w:color="auto"/>
            <w:right w:val="none" w:sz="0" w:space="0" w:color="auto"/>
          </w:divBdr>
        </w:div>
        <w:div w:id="931400351">
          <w:marLeft w:val="0"/>
          <w:marRight w:val="0"/>
          <w:marTop w:val="0"/>
          <w:marBottom w:val="0"/>
          <w:divBdr>
            <w:top w:val="none" w:sz="0" w:space="0" w:color="auto"/>
            <w:left w:val="none" w:sz="0" w:space="0" w:color="auto"/>
            <w:bottom w:val="none" w:sz="0" w:space="0" w:color="auto"/>
            <w:right w:val="none" w:sz="0" w:space="0" w:color="auto"/>
          </w:divBdr>
        </w:div>
        <w:div w:id="1008752377">
          <w:marLeft w:val="0"/>
          <w:marRight w:val="0"/>
          <w:marTop w:val="0"/>
          <w:marBottom w:val="0"/>
          <w:divBdr>
            <w:top w:val="none" w:sz="0" w:space="0" w:color="auto"/>
            <w:left w:val="none" w:sz="0" w:space="0" w:color="auto"/>
            <w:bottom w:val="none" w:sz="0" w:space="0" w:color="auto"/>
            <w:right w:val="none" w:sz="0" w:space="0" w:color="auto"/>
          </w:divBdr>
        </w:div>
        <w:div w:id="1076978642">
          <w:marLeft w:val="0"/>
          <w:marRight w:val="0"/>
          <w:marTop w:val="0"/>
          <w:marBottom w:val="0"/>
          <w:divBdr>
            <w:top w:val="none" w:sz="0" w:space="0" w:color="auto"/>
            <w:left w:val="none" w:sz="0" w:space="0" w:color="auto"/>
            <w:bottom w:val="none" w:sz="0" w:space="0" w:color="auto"/>
            <w:right w:val="none" w:sz="0" w:space="0" w:color="auto"/>
          </w:divBdr>
        </w:div>
        <w:div w:id="1321230770">
          <w:marLeft w:val="0"/>
          <w:marRight w:val="0"/>
          <w:marTop w:val="0"/>
          <w:marBottom w:val="0"/>
          <w:divBdr>
            <w:top w:val="none" w:sz="0" w:space="0" w:color="auto"/>
            <w:left w:val="none" w:sz="0" w:space="0" w:color="auto"/>
            <w:bottom w:val="none" w:sz="0" w:space="0" w:color="auto"/>
            <w:right w:val="none" w:sz="0" w:space="0" w:color="auto"/>
          </w:divBdr>
        </w:div>
        <w:div w:id="1627276081">
          <w:marLeft w:val="0"/>
          <w:marRight w:val="0"/>
          <w:marTop w:val="0"/>
          <w:marBottom w:val="0"/>
          <w:divBdr>
            <w:top w:val="none" w:sz="0" w:space="0" w:color="auto"/>
            <w:left w:val="none" w:sz="0" w:space="0" w:color="auto"/>
            <w:bottom w:val="none" w:sz="0" w:space="0" w:color="auto"/>
            <w:right w:val="none" w:sz="0" w:space="0" w:color="auto"/>
          </w:divBdr>
        </w:div>
        <w:div w:id="1791971560">
          <w:marLeft w:val="0"/>
          <w:marRight w:val="0"/>
          <w:marTop w:val="0"/>
          <w:marBottom w:val="0"/>
          <w:divBdr>
            <w:top w:val="none" w:sz="0" w:space="0" w:color="auto"/>
            <w:left w:val="none" w:sz="0" w:space="0" w:color="auto"/>
            <w:bottom w:val="none" w:sz="0" w:space="0" w:color="auto"/>
            <w:right w:val="none" w:sz="0" w:space="0" w:color="auto"/>
          </w:divBdr>
        </w:div>
        <w:div w:id="1800756797">
          <w:marLeft w:val="0"/>
          <w:marRight w:val="0"/>
          <w:marTop w:val="0"/>
          <w:marBottom w:val="0"/>
          <w:divBdr>
            <w:top w:val="none" w:sz="0" w:space="0" w:color="auto"/>
            <w:left w:val="none" w:sz="0" w:space="0" w:color="auto"/>
            <w:bottom w:val="none" w:sz="0" w:space="0" w:color="auto"/>
            <w:right w:val="none" w:sz="0" w:space="0" w:color="auto"/>
          </w:divBdr>
        </w:div>
        <w:div w:id="1997416088">
          <w:marLeft w:val="0"/>
          <w:marRight w:val="0"/>
          <w:marTop w:val="0"/>
          <w:marBottom w:val="0"/>
          <w:divBdr>
            <w:top w:val="none" w:sz="0" w:space="0" w:color="auto"/>
            <w:left w:val="none" w:sz="0" w:space="0" w:color="auto"/>
            <w:bottom w:val="none" w:sz="0" w:space="0" w:color="auto"/>
            <w:right w:val="none" w:sz="0" w:space="0" w:color="auto"/>
          </w:divBdr>
        </w:div>
        <w:div w:id="2010938200">
          <w:marLeft w:val="0"/>
          <w:marRight w:val="0"/>
          <w:marTop w:val="0"/>
          <w:marBottom w:val="0"/>
          <w:divBdr>
            <w:top w:val="none" w:sz="0" w:space="0" w:color="auto"/>
            <w:left w:val="none" w:sz="0" w:space="0" w:color="auto"/>
            <w:bottom w:val="none" w:sz="0" w:space="0" w:color="auto"/>
            <w:right w:val="none" w:sz="0" w:space="0" w:color="auto"/>
          </w:divBdr>
        </w:div>
        <w:div w:id="2061319552">
          <w:marLeft w:val="0"/>
          <w:marRight w:val="0"/>
          <w:marTop w:val="0"/>
          <w:marBottom w:val="0"/>
          <w:divBdr>
            <w:top w:val="none" w:sz="0" w:space="0" w:color="auto"/>
            <w:left w:val="none" w:sz="0" w:space="0" w:color="auto"/>
            <w:bottom w:val="none" w:sz="0" w:space="0" w:color="auto"/>
            <w:right w:val="none" w:sz="0" w:space="0" w:color="auto"/>
          </w:divBdr>
        </w:div>
        <w:div w:id="2093428925">
          <w:marLeft w:val="0"/>
          <w:marRight w:val="0"/>
          <w:marTop w:val="0"/>
          <w:marBottom w:val="0"/>
          <w:divBdr>
            <w:top w:val="none" w:sz="0" w:space="0" w:color="auto"/>
            <w:left w:val="none" w:sz="0" w:space="0" w:color="auto"/>
            <w:bottom w:val="none" w:sz="0" w:space="0" w:color="auto"/>
            <w:right w:val="none" w:sz="0" w:space="0" w:color="auto"/>
          </w:divBdr>
        </w:div>
      </w:divsChild>
    </w:div>
    <w:div w:id="1908374986">
      <w:bodyDiv w:val="1"/>
      <w:marLeft w:val="0"/>
      <w:marRight w:val="0"/>
      <w:marTop w:val="0"/>
      <w:marBottom w:val="0"/>
      <w:divBdr>
        <w:top w:val="none" w:sz="0" w:space="0" w:color="auto"/>
        <w:left w:val="none" w:sz="0" w:space="0" w:color="auto"/>
        <w:bottom w:val="none" w:sz="0" w:space="0" w:color="auto"/>
        <w:right w:val="none" w:sz="0" w:space="0" w:color="auto"/>
      </w:divBdr>
    </w:div>
    <w:div w:id="1908681186">
      <w:bodyDiv w:val="1"/>
      <w:marLeft w:val="0"/>
      <w:marRight w:val="0"/>
      <w:marTop w:val="0"/>
      <w:marBottom w:val="0"/>
      <w:divBdr>
        <w:top w:val="none" w:sz="0" w:space="0" w:color="auto"/>
        <w:left w:val="none" w:sz="0" w:space="0" w:color="auto"/>
        <w:bottom w:val="none" w:sz="0" w:space="0" w:color="auto"/>
        <w:right w:val="none" w:sz="0" w:space="0" w:color="auto"/>
      </w:divBdr>
      <w:divsChild>
        <w:div w:id="821850106">
          <w:marLeft w:val="0"/>
          <w:marRight w:val="0"/>
          <w:marTop w:val="0"/>
          <w:marBottom w:val="0"/>
          <w:divBdr>
            <w:top w:val="none" w:sz="0" w:space="0" w:color="auto"/>
            <w:left w:val="none" w:sz="0" w:space="0" w:color="auto"/>
            <w:bottom w:val="none" w:sz="0" w:space="0" w:color="auto"/>
            <w:right w:val="none" w:sz="0" w:space="0" w:color="auto"/>
          </w:divBdr>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920216120">
      <w:bodyDiv w:val="1"/>
      <w:marLeft w:val="0"/>
      <w:marRight w:val="0"/>
      <w:marTop w:val="0"/>
      <w:marBottom w:val="0"/>
      <w:divBdr>
        <w:top w:val="none" w:sz="0" w:space="0" w:color="auto"/>
        <w:left w:val="none" w:sz="0" w:space="0" w:color="auto"/>
        <w:bottom w:val="none" w:sz="0" w:space="0" w:color="auto"/>
        <w:right w:val="none" w:sz="0" w:space="0" w:color="auto"/>
      </w:divBdr>
      <w:divsChild>
        <w:div w:id="1195509100">
          <w:marLeft w:val="547"/>
          <w:marRight w:val="0"/>
          <w:marTop w:val="77"/>
          <w:marBottom w:val="0"/>
          <w:divBdr>
            <w:top w:val="none" w:sz="0" w:space="0" w:color="auto"/>
            <w:left w:val="none" w:sz="0" w:space="0" w:color="auto"/>
            <w:bottom w:val="none" w:sz="0" w:space="0" w:color="auto"/>
            <w:right w:val="none" w:sz="0" w:space="0" w:color="auto"/>
          </w:divBdr>
        </w:div>
        <w:div w:id="1512334526">
          <w:marLeft w:val="547"/>
          <w:marRight w:val="0"/>
          <w:marTop w:val="77"/>
          <w:marBottom w:val="0"/>
          <w:divBdr>
            <w:top w:val="none" w:sz="0" w:space="0" w:color="auto"/>
            <w:left w:val="none" w:sz="0" w:space="0" w:color="auto"/>
            <w:bottom w:val="none" w:sz="0" w:space="0" w:color="auto"/>
            <w:right w:val="none" w:sz="0" w:space="0" w:color="auto"/>
          </w:divBdr>
        </w:div>
        <w:div w:id="2062711764">
          <w:marLeft w:val="547"/>
          <w:marRight w:val="0"/>
          <w:marTop w:val="77"/>
          <w:marBottom w:val="0"/>
          <w:divBdr>
            <w:top w:val="none" w:sz="0" w:space="0" w:color="auto"/>
            <w:left w:val="none" w:sz="0" w:space="0" w:color="auto"/>
            <w:bottom w:val="none" w:sz="0" w:space="0" w:color="auto"/>
            <w:right w:val="none" w:sz="0" w:space="0" w:color="auto"/>
          </w:divBdr>
        </w:div>
      </w:divsChild>
    </w:div>
    <w:div w:id="1938636947">
      <w:bodyDiv w:val="1"/>
      <w:marLeft w:val="0"/>
      <w:marRight w:val="0"/>
      <w:marTop w:val="0"/>
      <w:marBottom w:val="0"/>
      <w:divBdr>
        <w:top w:val="none" w:sz="0" w:space="0" w:color="auto"/>
        <w:left w:val="none" w:sz="0" w:space="0" w:color="auto"/>
        <w:bottom w:val="none" w:sz="0" w:space="0" w:color="auto"/>
        <w:right w:val="none" w:sz="0" w:space="0" w:color="auto"/>
      </w:divBdr>
      <w:divsChild>
        <w:div w:id="1292858065">
          <w:marLeft w:val="1166"/>
          <w:marRight w:val="0"/>
          <w:marTop w:val="77"/>
          <w:marBottom w:val="0"/>
          <w:divBdr>
            <w:top w:val="none" w:sz="0" w:space="0" w:color="auto"/>
            <w:left w:val="none" w:sz="0" w:space="0" w:color="auto"/>
            <w:bottom w:val="none" w:sz="0" w:space="0" w:color="auto"/>
            <w:right w:val="none" w:sz="0" w:space="0" w:color="auto"/>
          </w:divBdr>
        </w:div>
        <w:div w:id="2004698707">
          <w:marLeft w:val="1166"/>
          <w:marRight w:val="0"/>
          <w:marTop w:val="77"/>
          <w:marBottom w:val="0"/>
          <w:divBdr>
            <w:top w:val="none" w:sz="0" w:space="0" w:color="auto"/>
            <w:left w:val="none" w:sz="0" w:space="0" w:color="auto"/>
            <w:bottom w:val="none" w:sz="0" w:space="0" w:color="auto"/>
            <w:right w:val="none" w:sz="0" w:space="0" w:color="auto"/>
          </w:divBdr>
        </w:div>
      </w:divsChild>
    </w:div>
    <w:div w:id="2033148080">
      <w:bodyDiv w:val="1"/>
      <w:marLeft w:val="0"/>
      <w:marRight w:val="0"/>
      <w:marTop w:val="0"/>
      <w:marBottom w:val="0"/>
      <w:divBdr>
        <w:top w:val="none" w:sz="0" w:space="0" w:color="auto"/>
        <w:left w:val="none" w:sz="0" w:space="0" w:color="auto"/>
        <w:bottom w:val="none" w:sz="0" w:space="0" w:color="auto"/>
        <w:right w:val="none" w:sz="0" w:space="0" w:color="auto"/>
      </w:divBdr>
      <w:divsChild>
        <w:div w:id="98792455">
          <w:marLeft w:val="0"/>
          <w:marRight w:val="0"/>
          <w:marTop w:val="0"/>
          <w:marBottom w:val="0"/>
          <w:divBdr>
            <w:top w:val="none" w:sz="0" w:space="0" w:color="auto"/>
            <w:left w:val="none" w:sz="0" w:space="0" w:color="auto"/>
            <w:bottom w:val="none" w:sz="0" w:space="0" w:color="auto"/>
            <w:right w:val="none" w:sz="0" w:space="0" w:color="auto"/>
          </w:divBdr>
        </w:div>
        <w:div w:id="162207614">
          <w:marLeft w:val="0"/>
          <w:marRight w:val="0"/>
          <w:marTop w:val="0"/>
          <w:marBottom w:val="0"/>
          <w:divBdr>
            <w:top w:val="none" w:sz="0" w:space="0" w:color="auto"/>
            <w:left w:val="none" w:sz="0" w:space="0" w:color="auto"/>
            <w:bottom w:val="none" w:sz="0" w:space="0" w:color="auto"/>
            <w:right w:val="none" w:sz="0" w:space="0" w:color="auto"/>
          </w:divBdr>
        </w:div>
        <w:div w:id="288365014">
          <w:marLeft w:val="0"/>
          <w:marRight w:val="0"/>
          <w:marTop w:val="0"/>
          <w:marBottom w:val="0"/>
          <w:divBdr>
            <w:top w:val="none" w:sz="0" w:space="0" w:color="auto"/>
            <w:left w:val="none" w:sz="0" w:space="0" w:color="auto"/>
            <w:bottom w:val="none" w:sz="0" w:space="0" w:color="auto"/>
            <w:right w:val="none" w:sz="0" w:space="0" w:color="auto"/>
          </w:divBdr>
        </w:div>
        <w:div w:id="411240481">
          <w:marLeft w:val="0"/>
          <w:marRight w:val="0"/>
          <w:marTop w:val="0"/>
          <w:marBottom w:val="0"/>
          <w:divBdr>
            <w:top w:val="none" w:sz="0" w:space="0" w:color="auto"/>
            <w:left w:val="none" w:sz="0" w:space="0" w:color="auto"/>
            <w:bottom w:val="none" w:sz="0" w:space="0" w:color="auto"/>
            <w:right w:val="none" w:sz="0" w:space="0" w:color="auto"/>
          </w:divBdr>
        </w:div>
        <w:div w:id="424885077">
          <w:marLeft w:val="0"/>
          <w:marRight w:val="0"/>
          <w:marTop w:val="0"/>
          <w:marBottom w:val="0"/>
          <w:divBdr>
            <w:top w:val="none" w:sz="0" w:space="0" w:color="auto"/>
            <w:left w:val="none" w:sz="0" w:space="0" w:color="auto"/>
            <w:bottom w:val="none" w:sz="0" w:space="0" w:color="auto"/>
            <w:right w:val="none" w:sz="0" w:space="0" w:color="auto"/>
          </w:divBdr>
        </w:div>
        <w:div w:id="522131711">
          <w:marLeft w:val="0"/>
          <w:marRight w:val="0"/>
          <w:marTop w:val="0"/>
          <w:marBottom w:val="0"/>
          <w:divBdr>
            <w:top w:val="none" w:sz="0" w:space="0" w:color="auto"/>
            <w:left w:val="none" w:sz="0" w:space="0" w:color="auto"/>
            <w:bottom w:val="none" w:sz="0" w:space="0" w:color="auto"/>
            <w:right w:val="none" w:sz="0" w:space="0" w:color="auto"/>
          </w:divBdr>
        </w:div>
        <w:div w:id="555631204">
          <w:marLeft w:val="0"/>
          <w:marRight w:val="0"/>
          <w:marTop w:val="0"/>
          <w:marBottom w:val="0"/>
          <w:divBdr>
            <w:top w:val="none" w:sz="0" w:space="0" w:color="auto"/>
            <w:left w:val="none" w:sz="0" w:space="0" w:color="auto"/>
            <w:bottom w:val="none" w:sz="0" w:space="0" w:color="auto"/>
            <w:right w:val="none" w:sz="0" w:space="0" w:color="auto"/>
          </w:divBdr>
        </w:div>
        <w:div w:id="574783153">
          <w:marLeft w:val="0"/>
          <w:marRight w:val="0"/>
          <w:marTop w:val="0"/>
          <w:marBottom w:val="0"/>
          <w:divBdr>
            <w:top w:val="none" w:sz="0" w:space="0" w:color="auto"/>
            <w:left w:val="none" w:sz="0" w:space="0" w:color="auto"/>
            <w:bottom w:val="none" w:sz="0" w:space="0" w:color="auto"/>
            <w:right w:val="none" w:sz="0" w:space="0" w:color="auto"/>
          </w:divBdr>
        </w:div>
        <w:div w:id="663703133">
          <w:marLeft w:val="0"/>
          <w:marRight w:val="0"/>
          <w:marTop w:val="0"/>
          <w:marBottom w:val="0"/>
          <w:divBdr>
            <w:top w:val="none" w:sz="0" w:space="0" w:color="auto"/>
            <w:left w:val="none" w:sz="0" w:space="0" w:color="auto"/>
            <w:bottom w:val="none" w:sz="0" w:space="0" w:color="auto"/>
            <w:right w:val="none" w:sz="0" w:space="0" w:color="auto"/>
          </w:divBdr>
        </w:div>
        <w:div w:id="667631403">
          <w:marLeft w:val="0"/>
          <w:marRight w:val="0"/>
          <w:marTop w:val="0"/>
          <w:marBottom w:val="0"/>
          <w:divBdr>
            <w:top w:val="none" w:sz="0" w:space="0" w:color="auto"/>
            <w:left w:val="none" w:sz="0" w:space="0" w:color="auto"/>
            <w:bottom w:val="none" w:sz="0" w:space="0" w:color="auto"/>
            <w:right w:val="none" w:sz="0" w:space="0" w:color="auto"/>
          </w:divBdr>
        </w:div>
        <w:div w:id="698047291">
          <w:marLeft w:val="0"/>
          <w:marRight w:val="0"/>
          <w:marTop w:val="0"/>
          <w:marBottom w:val="0"/>
          <w:divBdr>
            <w:top w:val="none" w:sz="0" w:space="0" w:color="auto"/>
            <w:left w:val="none" w:sz="0" w:space="0" w:color="auto"/>
            <w:bottom w:val="none" w:sz="0" w:space="0" w:color="auto"/>
            <w:right w:val="none" w:sz="0" w:space="0" w:color="auto"/>
          </w:divBdr>
        </w:div>
        <w:div w:id="710346699">
          <w:marLeft w:val="0"/>
          <w:marRight w:val="0"/>
          <w:marTop w:val="0"/>
          <w:marBottom w:val="0"/>
          <w:divBdr>
            <w:top w:val="none" w:sz="0" w:space="0" w:color="auto"/>
            <w:left w:val="none" w:sz="0" w:space="0" w:color="auto"/>
            <w:bottom w:val="none" w:sz="0" w:space="0" w:color="auto"/>
            <w:right w:val="none" w:sz="0" w:space="0" w:color="auto"/>
          </w:divBdr>
        </w:div>
        <w:div w:id="725684135">
          <w:marLeft w:val="0"/>
          <w:marRight w:val="0"/>
          <w:marTop w:val="0"/>
          <w:marBottom w:val="0"/>
          <w:divBdr>
            <w:top w:val="none" w:sz="0" w:space="0" w:color="auto"/>
            <w:left w:val="none" w:sz="0" w:space="0" w:color="auto"/>
            <w:bottom w:val="none" w:sz="0" w:space="0" w:color="auto"/>
            <w:right w:val="none" w:sz="0" w:space="0" w:color="auto"/>
          </w:divBdr>
        </w:div>
        <w:div w:id="1186403474">
          <w:marLeft w:val="0"/>
          <w:marRight w:val="0"/>
          <w:marTop w:val="0"/>
          <w:marBottom w:val="0"/>
          <w:divBdr>
            <w:top w:val="none" w:sz="0" w:space="0" w:color="auto"/>
            <w:left w:val="none" w:sz="0" w:space="0" w:color="auto"/>
            <w:bottom w:val="none" w:sz="0" w:space="0" w:color="auto"/>
            <w:right w:val="none" w:sz="0" w:space="0" w:color="auto"/>
          </w:divBdr>
        </w:div>
        <w:div w:id="1203009125">
          <w:marLeft w:val="0"/>
          <w:marRight w:val="0"/>
          <w:marTop w:val="0"/>
          <w:marBottom w:val="0"/>
          <w:divBdr>
            <w:top w:val="none" w:sz="0" w:space="0" w:color="auto"/>
            <w:left w:val="none" w:sz="0" w:space="0" w:color="auto"/>
            <w:bottom w:val="none" w:sz="0" w:space="0" w:color="auto"/>
            <w:right w:val="none" w:sz="0" w:space="0" w:color="auto"/>
          </w:divBdr>
        </w:div>
        <w:div w:id="1223520357">
          <w:marLeft w:val="0"/>
          <w:marRight w:val="0"/>
          <w:marTop w:val="0"/>
          <w:marBottom w:val="0"/>
          <w:divBdr>
            <w:top w:val="none" w:sz="0" w:space="0" w:color="auto"/>
            <w:left w:val="none" w:sz="0" w:space="0" w:color="auto"/>
            <w:bottom w:val="none" w:sz="0" w:space="0" w:color="auto"/>
            <w:right w:val="none" w:sz="0" w:space="0" w:color="auto"/>
          </w:divBdr>
          <w:divsChild>
            <w:div w:id="148138471">
              <w:marLeft w:val="0"/>
              <w:marRight w:val="0"/>
              <w:marTop w:val="0"/>
              <w:marBottom w:val="0"/>
              <w:divBdr>
                <w:top w:val="none" w:sz="0" w:space="0" w:color="auto"/>
                <w:left w:val="none" w:sz="0" w:space="0" w:color="auto"/>
                <w:bottom w:val="none" w:sz="0" w:space="0" w:color="auto"/>
                <w:right w:val="none" w:sz="0" w:space="0" w:color="auto"/>
              </w:divBdr>
            </w:div>
            <w:div w:id="474833585">
              <w:marLeft w:val="0"/>
              <w:marRight w:val="0"/>
              <w:marTop w:val="0"/>
              <w:marBottom w:val="0"/>
              <w:divBdr>
                <w:top w:val="none" w:sz="0" w:space="0" w:color="auto"/>
                <w:left w:val="none" w:sz="0" w:space="0" w:color="auto"/>
                <w:bottom w:val="none" w:sz="0" w:space="0" w:color="auto"/>
                <w:right w:val="none" w:sz="0" w:space="0" w:color="auto"/>
              </w:divBdr>
              <w:divsChild>
                <w:div w:id="167259501">
                  <w:marLeft w:val="0"/>
                  <w:marRight w:val="0"/>
                  <w:marTop w:val="0"/>
                  <w:marBottom w:val="0"/>
                  <w:divBdr>
                    <w:top w:val="none" w:sz="0" w:space="0" w:color="auto"/>
                    <w:left w:val="none" w:sz="0" w:space="0" w:color="auto"/>
                    <w:bottom w:val="none" w:sz="0" w:space="0" w:color="auto"/>
                    <w:right w:val="none" w:sz="0" w:space="0" w:color="auto"/>
                  </w:divBdr>
                </w:div>
                <w:div w:id="344596755">
                  <w:marLeft w:val="0"/>
                  <w:marRight w:val="0"/>
                  <w:marTop w:val="0"/>
                  <w:marBottom w:val="0"/>
                  <w:divBdr>
                    <w:top w:val="none" w:sz="0" w:space="0" w:color="auto"/>
                    <w:left w:val="none" w:sz="0" w:space="0" w:color="auto"/>
                    <w:bottom w:val="none" w:sz="0" w:space="0" w:color="auto"/>
                    <w:right w:val="none" w:sz="0" w:space="0" w:color="auto"/>
                  </w:divBdr>
                </w:div>
                <w:div w:id="528564360">
                  <w:marLeft w:val="0"/>
                  <w:marRight w:val="0"/>
                  <w:marTop w:val="0"/>
                  <w:marBottom w:val="0"/>
                  <w:divBdr>
                    <w:top w:val="none" w:sz="0" w:space="0" w:color="auto"/>
                    <w:left w:val="none" w:sz="0" w:space="0" w:color="auto"/>
                    <w:bottom w:val="none" w:sz="0" w:space="0" w:color="auto"/>
                    <w:right w:val="none" w:sz="0" w:space="0" w:color="auto"/>
                  </w:divBdr>
                </w:div>
                <w:div w:id="551886294">
                  <w:marLeft w:val="0"/>
                  <w:marRight w:val="0"/>
                  <w:marTop w:val="0"/>
                  <w:marBottom w:val="0"/>
                  <w:divBdr>
                    <w:top w:val="none" w:sz="0" w:space="0" w:color="auto"/>
                    <w:left w:val="none" w:sz="0" w:space="0" w:color="auto"/>
                    <w:bottom w:val="none" w:sz="0" w:space="0" w:color="auto"/>
                    <w:right w:val="none" w:sz="0" w:space="0" w:color="auto"/>
                  </w:divBdr>
                </w:div>
                <w:div w:id="1015766249">
                  <w:marLeft w:val="0"/>
                  <w:marRight w:val="0"/>
                  <w:marTop w:val="0"/>
                  <w:marBottom w:val="0"/>
                  <w:divBdr>
                    <w:top w:val="none" w:sz="0" w:space="0" w:color="auto"/>
                    <w:left w:val="none" w:sz="0" w:space="0" w:color="auto"/>
                    <w:bottom w:val="none" w:sz="0" w:space="0" w:color="auto"/>
                    <w:right w:val="none" w:sz="0" w:space="0" w:color="auto"/>
                  </w:divBdr>
                </w:div>
                <w:div w:id="1599286456">
                  <w:marLeft w:val="0"/>
                  <w:marRight w:val="0"/>
                  <w:marTop w:val="0"/>
                  <w:marBottom w:val="0"/>
                  <w:divBdr>
                    <w:top w:val="none" w:sz="0" w:space="0" w:color="auto"/>
                    <w:left w:val="none" w:sz="0" w:space="0" w:color="auto"/>
                    <w:bottom w:val="none" w:sz="0" w:space="0" w:color="auto"/>
                    <w:right w:val="none" w:sz="0" w:space="0" w:color="auto"/>
                  </w:divBdr>
                </w:div>
              </w:divsChild>
            </w:div>
            <w:div w:id="2028217006">
              <w:marLeft w:val="0"/>
              <w:marRight w:val="0"/>
              <w:marTop w:val="0"/>
              <w:marBottom w:val="0"/>
              <w:divBdr>
                <w:top w:val="none" w:sz="0" w:space="0" w:color="auto"/>
                <w:left w:val="none" w:sz="0" w:space="0" w:color="auto"/>
                <w:bottom w:val="none" w:sz="0" w:space="0" w:color="auto"/>
                <w:right w:val="none" w:sz="0" w:space="0" w:color="auto"/>
              </w:divBdr>
            </w:div>
          </w:divsChild>
        </w:div>
        <w:div w:id="1267545604">
          <w:marLeft w:val="0"/>
          <w:marRight w:val="0"/>
          <w:marTop w:val="0"/>
          <w:marBottom w:val="0"/>
          <w:divBdr>
            <w:top w:val="none" w:sz="0" w:space="0" w:color="auto"/>
            <w:left w:val="none" w:sz="0" w:space="0" w:color="auto"/>
            <w:bottom w:val="none" w:sz="0" w:space="0" w:color="auto"/>
            <w:right w:val="none" w:sz="0" w:space="0" w:color="auto"/>
          </w:divBdr>
        </w:div>
        <w:div w:id="1385255328">
          <w:marLeft w:val="0"/>
          <w:marRight w:val="0"/>
          <w:marTop w:val="0"/>
          <w:marBottom w:val="0"/>
          <w:divBdr>
            <w:top w:val="none" w:sz="0" w:space="0" w:color="auto"/>
            <w:left w:val="none" w:sz="0" w:space="0" w:color="auto"/>
            <w:bottom w:val="none" w:sz="0" w:space="0" w:color="auto"/>
            <w:right w:val="none" w:sz="0" w:space="0" w:color="auto"/>
          </w:divBdr>
        </w:div>
        <w:div w:id="1450666236">
          <w:marLeft w:val="0"/>
          <w:marRight w:val="0"/>
          <w:marTop w:val="0"/>
          <w:marBottom w:val="0"/>
          <w:divBdr>
            <w:top w:val="none" w:sz="0" w:space="0" w:color="auto"/>
            <w:left w:val="none" w:sz="0" w:space="0" w:color="auto"/>
            <w:bottom w:val="none" w:sz="0" w:space="0" w:color="auto"/>
            <w:right w:val="none" w:sz="0" w:space="0" w:color="auto"/>
          </w:divBdr>
        </w:div>
        <w:div w:id="1461924702">
          <w:marLeft w:val="0"/>
          <w:marRight w:val="0"/>
          <w:marTop w:val="0"/>
          <w:marBottom w:val="0"/>
          <w:divBdr>
            <w:top w:val="none" w:sz="0" w:space="0" w:color="auto"/>
            <w:left w:val="none" w:sz="0" w:space="0" w:color="auto"/>
            <w:bottom w:val="none" w:sz="0" w:space="0" w:color="auto"/>
            <w:right w:val="none" w:sz="0" w:space="0" w:color="auto"/>
          </w:divBdr>
        </w:div>
        <w:div w:id="1469473512">
          <w:marLeft w:val="0"/>
          <w:marRight w:val="0"/>
          <w:marTop w:val="0"/>
          <w:marBottom w:val="0"/>
          <w:divBdr>
            <w:top w:val="none" w:sz="0" w:space="0" w:color="auto"/>
            <w:left w:val="none" w:sz="0" w:space="0" w:color="auto"/>
            <w:bottom w:val="none" w:sz="0" w:space="0" w:color="auto"/>
            <w:right w:val="none" w:sz="0" w:space="0" w:color="auto"/>
          </w:divBdr>
        </w:div>
        <w:div w:id="1480150273">
          <w:marLeft w:val="0"/>
          <w:marRight w:val="0"/>
          <w:marTop w:val="0"/>
          <w:marBottom w:val="0"/>
          <w:divBdr>
            <w:top w:val="none" w:sz="0" w:space="0" w:color="auto"/>
            <w:left w:val="none" w:sz="0" w:space="0" w:color="auto"/>
            <w:bottom w:val="none" w:sz="0" w:space="0" w:color="auto"/>
            <w:right w:val="none" w:sz="0" w:space="0" w:color="auto"/>
          </w:divBdr>
        </w:div>
        <w:div w:id="1569457501">
          <w:marLeft w:val="0"/>
          <w:marRight w:val="0"/>
          <w:marTop w:val="0"/>
          <w:marBottom w:val="0"/>
          <w:divBdr>
            <w:top w:val="none" w:sz="0" w:space="0" w:color="auto"/>
            <w:left w:val="none" w:sz="0" w:space="0" w:color="auto"/>
            <w:bottom w:val="none" w:sz="0" w:space="0" w:color="auto"/>
            <w:right w:val="none" w:sz="0" w:space="0" w:color="auto"/>
          </w:divBdr>
        </w:div>
        <w:div w:id="1601258237">
          <w:marLeft w:val="0"/>
          <w:marRight w:val="0"/>
          <w:marTop w:val="0"/>
          <w:marBottom w:val="0"/>
          <w:divBdr>
            <w:top w:val="none" w:sz="0" w:space="0" w:color="auto"/>
            <w:left w:val="none" w:sz="0" w:space="0" w:color="auto"/>
            <w:bottom w:val="none" w:sz="0" w:space="0" w:color="auto"/>
            <w:right w:val="none" w:sz="0" w:space="0" w:color="auto"/>
          </w:divBdr>
        </w:div>
        <w:div w:id="2062052336">
          <w:marLeft w:val="0"/>
          <w:marRight w:val="0"/>
          <w:marTop w:val="0"/>
          <w:marBottom w:val="0"/>
          <w:divBdr>
            <w:top w:val="none" w:sz="0" w:space="0" w:color="auto"/>
            <w:left w:val="none" w:sz="0" w:space="0" w:color="auto"/>
            <w:bottom w:val="none" w:sz="0" w:space="0" w:color="auto"/>
            <w:right w:val="none" w:sz="0" w:space="0" w:color="auto"/>
          </w:divBdr>
        </w:div>
        <w:div w:id="2111045656">
          <w:marLeft w:val="0"/>
          <w:marRight w:val="0"/>
          <w:marTop w:val="0"/>
          <w:marBottom w:val="0"/>
          <w:divBdr>
            <w:top w:val="none" w:sz="0" w:space="0" w:color="auto"/>
            <w:left w:val="none" w:sz="0" w:space="0" w:color="auto"/>
            <w:bottom w:val="none" w:sz="0" w:space="0" w:color="auto"/>
            <w:right w:val="none" w:sz="0" w:space="0" w:color="auto"/>
          </w:divBdr>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46644">
      <w:bodyDiv w:val="1"/>
      <w:marLeft w:val="0"/>
      <w:marRight w:val="0"/>
      <w:marTop w:val="0"/>
      <w:marBottom w:val="0"/>
      <w:divBdr>
        <w:top w:val="none" w:sz="0" w:space="0" w:color="auto"/>
        <w:left w:val="none" w:sz="0" w:space="0" w:color="auto"/>
        <w:bottom w:val="none" w:sz="0" w:space="0" w:color="auto"/>
        <w:right w:val="none" w:sz="0" w:space="0" w:color="auto"/>
      </w:divBdr>
      <w:divsChild>
        <w:div w:id="1420590889">
          <w:marLeft w:val="0"/>
          <w:marRight w:val="0"/>
          <w:marTop w:val="0"/>
          <w:marBottom w:val="0"/>
          <w:divBdr>
            <w:top w:val="none" w:sz="0" w:space="0" w:color="auto"/>
            <w:left w:val="none" w:sz="0" w:space="0" w:color="auto"/>
            <w:bottom w:val="none" w:sz="0" w:space="0" w:color="auto"/>
            <w:right w:val="none" w:sz="0" w:space="0" w:color="auto"/>
          </w:divBdr>
          <w:divsChild>
            <w:div w:id="1770273847">
              <w:marLeft w:val="0"/>
              <w:marRight w:val="0"/>
              <w:marTop w:val="0"/>
              <w:marBottom w:val="0"/>
              <w:divBdr>
                <w:top w:val="none" w:sz="0" w:space="0" w:color="auto"/>
                <w:left w:val="none" w:sz="0" w:space="0" w:color="auto"/>
                <w:bottom w:val="none" w:sz="0" w:space="0" w:color="auto"/>
                <w:right w:val="none" w:sz="0" w:space="0" w:color="auto"/>
              </w:divBdr>
              <w:divsChild>
                <w:div w:id="4985144">
                  <w:marLeft w:val="0"/>
                  <w:marRight w:val="0"/>
                  <w:marTop w:val="0"/>
                  <w:marBottom w:val="0"/>
                  <w:divBdr>
                    <w:top w:val="none" w:sz="0" w:space="0" w:color="auto"/>
                    <w:left w:val="none" w:sz="0" w:space="0" w:color="auto"/>
                    <w:bottom w:val="none" w:sz="0" w:space="0" w:color="auto"/>
                    <w:right w:val="none" w:sz="0" w:space="0" w:color="auto"/>
                  </w:divBdr>
                </w:div>
                <w:div w:id="131950922">
                  <w:marLeft w:val="0"/>
                  <w:marRight w:val="0"/>
                  <w:marTop w:val="0"/>
                  <w:marBottom w:val="0"/>
                  <w:divBdr>
                    <w:top w:val="none" w:sz="0" w:space="0" w:color="auto"/>
                    <w:left w:val="none" w:sz="0" w:space="0" w:color="auto"/>
                    <w:bottom w:val="none" w:sz="0" w:space="0" w:color="auto"/>
                    <w:right w:val="none" w:sz="0" w:space="0" w:color="auto"/>
                  </w:divBdr>
                  <w:divsChild>
                    <w:div w:id="176165112">
                      <w:marLeft w:val="0"/>
                      <w:marRight w:val="0"/>
                      <w:marTop w:val="0"/>
                      <w:marBottom w:val="0"/>
                      <w:divBdr>
                        <w:top w:val="none" w:sz="0" w:space="0" w:color="auto"/>
                        <w:left w:val="none" w:sz="0" w:space="0" w:color="auto"/>
                        <w:bottom w:val="none" w:sz="0" w:space="0" w:color="auto"/>
                        <w:right w:val="none" w:sz="0" w:space="0" w:color="auto"/>
                      </w:divBdr>
                    </w:div>
                    <w:div w:id="275646607">
                      <w:marLeft w:val="0"/>
                      <w:marRight w:val="0"/>
                      <w:marTop w:val="0"/>
                      <w:marBottom w:val="0"/>
                      <w:divBdr>
                        <w:top w:val="none" w:sz="0" w:space="0" w:color="auto"/>
                        <w:left w:val="none" w:sz="0" w:space="0" w:color="auto"/>
                        <w:bottom w:val="none" w:sz="0" w:space="0" w:color="auto"/>
                        <w:right w:val="none" w:sz="0" w:space="0" w:color="auto"/>
                      </w:divBdr>
                    </w:div>
                    <w:div w:id="412092965">
                      <w:marLeft w:val="0"/>
                      <w:marRight w:val="0"/>
                      <w:marTop w:val="0"/>
                      <w:marBottom w:val="0"/>
                      <w:divBdr>
                        <w:top w:val="none" w:sz="0" w:space="0" w:color="auto"/>
                        <w:left w:val="none" w:sz="0" w:space="0" w:color="auto"/>
                        <w:bottom w:val="none" w:sz="0" w:space="0" w:color="auto"/>
                        <w:right w:val="none" w:sz="0" w:space="0" w:color="auto"/>
                      </w:divBdr>
                    </w:div>
                    <w:div w:id="725689417">
                      <w:marLeft w:val="0"/>
                      <w:marRight w:val="0"/>
                      <w:marTop w:val="0"/>
                      <w:marBottom w:val="0"/>
                      <w:divBdr>
                        <w:top w:val="none" w:sz="0" w:space="0" w:color="auto"/>
                        <w:left w:val="none" w:sz="0" w:space="0" w:color="auto"/>
                        <w:bottom w:val="none" w:sz="0" w:space="0" w:color="auto"/>
                        <w:right w:val="none" w:sz="0" w:space="0" w:color="auto"/>
                      </w:divBdr>
                    </w:div>
                    <w:div w:id="862212871">
                      <w:marLeft w:val="0"/>
                      <w:marRight w:val="0"/>
                      <w:marTop w:val="0"/>
                      <w:marBottom w:val="0"/>
                      <w:divBdr>
                        <w:top w:val="none" w:sz="0" w:space="0" w:color="auto"/>
                        <w:left w:val="none" w:sz="0" w:space="0" w:color="auto"/>
                        <w:bottom w:val="none" w:sz="0" w:space="0" w:color="auto"/>
                        <w:right w:val="none" w:sz="0" w:space="0" w:color="auto"/>
                      </w:divBdr>
                    </w:div>
                    <w:div w:id="947740957">
                      <w:marLeft w:val="0"/>
                      <w:marRight w:val="0"/>
                      <w:marTop w:val="0"/>
                      <w:marBottom w:val="0"/>
                      <w:divBdr>
                        <w:top w:val="none" w:sz="0" w:space="0" w:color="auto"/>
                        <w:left w:val="none" w:sz="0" w:space="0" w:color="auto"/>
                        <w:bottom w:val="none" w:sz="0" w:space="0" w:color="auto"/>
                        <w:right w:val="none" w:sz="0" w:space="0" w:color="auto"/>
                      </w:divBdr>
                    </w:div>
                    <w:div w:id="999313131">
                      <w:marLeft w:val="0"/>
                      <w:marRight w:val="0"/>
                      <w:marTop w:val="0"/>
                      <w:marBottom w:val="0"/>
                      <w:divBdr>
                        <w:top w:val="none" w:sz="0" w:space="0" w:color="auto"/>
                        <w:left w:val="none" w:sz="0" w:space="0" w:color="auto"/>
                        <w:bottom w:val="none" w:sz="0" w:space="0" w:color="auto"/>
                        <w:right w:val="none" w:sz="0" w:space="0" w:color="auto"/>
                      </w:divBdr>
                    </w:div>
                    <w:div w:id="1155418559">
                      <w:marLeft w:val="0"/>
                      <w:marRight w:val="0"/>
                      <w:marTop w:val="0"/>
                      <w:marBottom w:val="0"/>
                      <w:divBdr>
                        <w:top w:val="none" w:sz="0" w:space="0" w:color="auto"/>
                        <w:left w:val="none" w:sz="0" w:space="0" w:color="auto"/>
                        <w:bottom w:val="none" w:sz="0" w:space="0" w:color="auto"/>
                        <w:right w:val="none" w:sz="0" w:space="0" w:color="auto"/>
                      </w:divBdr>
                    </w:div>
                    <w:div w:id="1208830941">
                      <w:marLeft w:val="0"/>
                      <w:marRight w:val="0"/>
                      <w:marTop w:val="0"/>
                      <w:marBottom w:val="0"/>
                      <w:divBdr>
                        <w:top w:val="none" w:sz="0" w:space="0" w:color="auto"/>
                        <w:left w:val="none" w:sz="0" w:space="0" w:color="auto"/>
                        <w:bottom w:val="none" w:sz="0" w:space="0" w:color="auto"/>
                        <w:right w:val="none" w:sz="0" w:space="0" w:color="auto"/>
                      </w:divBdr>
                    </w:div>
                    <w:div w:id="1271544255">
                      <w:marLeft w:val="0"/>
                      <w:marRight w:val="0"/>
                      <w:marTop w:val="0"/>
                      <w:marBottom w:val="0"/>
                      <w:divBdr>
                        <w:top w:val="none" w:sz="0" w:space="0" w:color="auto"/>
                        <w:left w:val="none" w:sz="0" w:space="0" w:color="auto"/>
                        <w:bottom w:val="none" w:sz="0" w:space="0" w:color="auto"/>
                        <w:right w:val="none" w:sz="0" w:space="0" w:color="auto"/>
                      </w:divBdr>
                    </w:div>
                    <w:div w:id="1399548585">
                      <w:marLeft w:val="0"/>
                      <w:marRight w:val="0"/>
                      <w:marTop w:val="0"/>
                      <w:marBottom w:val="0"/>
                      <w:divBdr>
                        <w:top w:val="none" w:sz="0" w:space="0" w:color="auto"/>
                        <w:left w:val="none" w:sz="0" w:space="0" w:color="auto"/>
                        <w:bottom w:val="none" w:sz="0" w:space="0" w:color="auto"/>
                        <w:right w:val="none" w:sz="0" w:space="0" w:color="auto"/>
                      </w:divBdr>
                    </w:div>
                    <w:div w:id="1414626459">
                      <w:marLeft w:val="0"/>
                      <w:marRight w:val="0"/>
                      <w:marTop w:val="0"/>
                      <w:marBottom w:val="0"/>
                      <w:divBdr>
                        <w:top w:val="none" w:sz="0" w:space="0" w:color="auto"/>
                        <w:left w:val="none" w:sz="0" w:space="0" w:color="auto"/>
                        <w:bottom w:val="none" w:sz="0" w:space="0" w:color="auto"/>
                        <w:right w:val="none" w:sz="0" w:space="0" w:color="auto"/>
                      </w:divBdr>
                    </w:div>
                    <w:div w:id="1603879381">
                      <w:marLeft w:val="0"/>
                      <w:marRight w:val="0"/>
                      <w:marTop w:val="0"/>
                      <w:marBottom w:val="0"/>
                      <w:divBdr>
                        <w:top w:val="none" w:sz="0" w:space="0" w:color="auto"/>
                        <w:left w:val="none" w:sz="0" w:space="0" w:color="auto"/>
                        <w:bottom w:val="none" w:sz="0" w:space="0" w:color="auto"/>
                        <w:right w:val="none" w:sz="0" w:space="0" w:color="auto"/>
                      </w:divBdr>
                    </w:div>
                    <w:div w:id="1774399773">
                      <w:marLeft w:val="0"/>
                      <w:marRight w:val="0"/>
                      <w:marTop w:val="0"/>
                      <w:marBottom w:val="0"/>
                      <w:divBdr>
                        <w:top w:val="none" w:sz="0" w:space="0" w:color="auto"/>
                        <w:left w:val="none" w:sz="0" w:space="0" w:color="auto"/>
                        <w:bottom w:val="none" w:sz="0" w:space="0" w:color="auto"/>
                        <w:right w:val="none" w:sz="0" w:space="0" w:color="auto"/>
                      </w:divBdr>
                    </w:div>
                    <w:div w:id="1841775868">
                      <w:marLeft w:val="0"/>
                      <w:marRight w:val="0"/>
                      <w:marTop w:val="0"/>
                      <w:marBottom w:val="0"/>
                      <w:divBdr>
                        <w:top w:val="none" w:sz="0" w:space="0" w:color="auto"/>
                        <w:left w:val="none" w:sz="0" w:space="0" w:color="auto"/>
                        <w:bottom w:val="none" w:sz="0" w:space="0" w:color="auto"/>
                        <w:right w:val="none" w:sz="0" w:space="0" w:color="auto"/>
                      </w:divBdr>
                    </w:div>
                    <w:div w:id="1941718399">
                      <w:marLeft w:val="0"/>
                      <w:marRight w:val="0"/>
                      <w:marTop w:val="0"/>
                      <w:marBottom w:val="0"/>
                      <w:divBdr>
                        <w:top w:val="none" w:sz="0" w:space="0" w:color="auto"/>
                        <w:left w:val="none" w:sz="0" w:space="0" w:color="auto"/>
                        <w:bottom w:val="none" w:sz="0" w:space="0" w:color="auto"/>
                        <w:right w:val="none" w:sz="0" w:space="0" w:color="auto"/>
                      </w:divBdr>
                    </w:div>
                    <w:div w:id="2006205751">
                      <w:marLeft w:val="0"/>
                      <w:marRight w:val="0"/>
                      <w:marTop w:val="0"/>
                      <w:marBottom w:val="0"/>
                      <w:divBdr>
                        <w:top w:val="none" w:sz="0" w:space="0" w:color="auto"/>
                        <w:left w:val="none" w:sz="0" w:space="0" w:color="auto"/>
                        <w:bottom w:val="none" w:sz="0" w:space="0" w:color="auto"/>
                        <w:right w:val="none" w:sz="0" w:space="0" w:color="auto"/>
                      </w:divBdr>
                    </w:div>
                    <w:div w:id="2109883189">
                      <w:marLeft w:val="0"/>
                      <w:marRight w:val="0"/>
                      <w:marTop w:val="0"/>
                      <w:marBottom w:val="0"/>
                      <w:divBdr>
                        <w:top w:val="none" w:sz="0" w:space="0" w:color="auto"/>
                        <w:left w:val="none" w:sz="0" w:space="0" w:color="auto"/>
                        <w:bottom w:val="none" w:sz="0" w:space="0" w:color="auto"/>
                        <w:right w:val="none" w:sz="0" w:space="0" w:color="auto"/>
                      </w:divBdr>
                    </w:div>
                  </w:divsChild>
                </w:div>
                <w:div w:id="171993944">
                  <w:marLeft w:val="0"/>
                  <w:marRight w:val="0"/>
                  <w:marTop w:val="0"/>
                  <w:marBottom w:val="0"/>
                  <w:divBdr>
                    <w:top w:val="none" w:sz="0" w:space="0" w:color="auto"/>
                    <w:left w:val="none" w:sz="0" w:space="0" w:color="auto"/>
                    <w:bottom w:val="none" w:sz="0" w:space="0" w:color="auto"/>
                    <w:right w:val="none" w:sz="0" w:space="0" w:color="auto"/>
                  </w:divBdr>
                </w:div>
                <w:div w:id="231891158">
                  <w:marLeft w:val="0"/>
                  <w:marRight w:val="0"/>
                  <w:marTop w:val="0"/>
                  <w:marBottom w:val="0"/>
                  <w:divBdr>
                    <w:top w:val="none" w:sz="0" w:space="0" w:color="auto"/>
                    <w:left w:val="none" w:sz="0" w:space="0" w:color="auto"/>
                    <w:bottom w:val="none" w:sz="0" w:space="0" w:color="auto"/>
                    <w:right w:val="none" w:sz="0" w:space="0" w:color="auto"/>
                  </w:divBdr>
                </w:div>
                <w:div w:id="398941299">
                  <w:marLeft w:val="0"/>
                  <w:marRight w:val="0"/>
                  <w:marTop w:val="0"/>
                  <w:marBottom w:val="0"/>
                  <w:divBdr>
                    <w:top w:val="none" w:sz="0" w:space="0" w:color="auto"/>
                    <w:left w:val="none" w:sz="0" w:space="0" w:color="auto"/>
                    <w:bottom w:val="none" w:sz="0" w:space="0" w:color="auto"/>
                    <w:right w:val="none" w:sz="0" w:space="0" w:color="auto"/>
                  </w:divBdr>
                </w:div>
                <w:div w:id="425733062">
                  <w:marLeft w:val="0"/>
                  <w:marRight w:val="0"/>
                  <w:marTop w:val="0"/>
                  <w:marBottom w:val="0"/>
                  <w:divBdr>
                    <w:top w:val="none" w:sz="0" w:space="0" w:color="auto"/>
                    <w:left w:val="none" w:sz="0" w:space="0" w:color="auto"/>
                    <w:bottom w:val="none" w:sz="0" w:space="0" w:color="auto"/>
                    <w:right w:val="none" w:sz="0" w:space="0" w:color="auto"/>
                  </w:divBdr>
                </w:div>
                <w:div w:id="465052667">
                  <w:marLeft w:val="0"/>
                  <w:marRight w:val="0"/>
                  <w:marTop w:val="0"/>
                  <w:marBottom w:val="0"/>
                  <w:divBdr>
                    <w:top w:val="none" w:sz="0" w:space="0" w:color="auto"/>
                    <w:left w:val="none" w:sz="0" w:space="0" w:color="auto"/>
                    <w:bottom w:val="none" w:sz="0" w:space="0" w:color="auto"/>
                    <w:right w:val="none" w:sz="0" w:space="0" w:color="auto"/>
                  </w:divBdr>
                </w:div>
                <w:div w:id="558053542">
                  <w:marLeft w:val="0"/>
                  <w:marRight w:val="0"/>
                  <w:marTop w:val="0"/>
                  <w:marBottom w:val="0"/>
                  <w:divBdr>
                    <w:top w:val="none" w:sz="0" w:space="0" w:color="auto"/>
                    <w:left w:val="none" w:sz="0" w:space="0" w:color="auto"/>
                    <w:bottom w:val="none" w:sz="0" w:space="0" w:color="auto"/>
                    <w:right w:val="none" w:sz="0" w:space="0" w:color="auto"/>
                  </w:divBdr>
                </w:div>
                <w:div w:id="807934886">
                  <w:marLeft w:val="0"/>
                  <w:marRight w:val="0"/>
                  <w:marTop w:val="0"/>
                  <w:marBottom w:val="0"/>
                  <w:divBdr>
                    <w:top w:val="none" w:sz="0" w:space="0" w:color="auto"/>
                    <w:left w:val="none" w:sz="0" w:space="0" w:color="auto"/>
                    <w:bottom w:val="none" w:sz="0" w:space="0" w:color="auto"/>
                    <w:right w:val="none" w:sz="0" w:space="0" w:color="auto"/>
                  </w:divBdr>
                </w:div>
                <w:div w:id="874267845">
                  <w:marLeft w:val="0"/>
                  <w:marRight w:val="0"/>
                  <w:marTop w:val="0"/>
                  <w:marBottom w:val="0"/>
                  <w:divBdr>
                    <w:top w:val="none" w:sz="0" w:space="0" w:color="auto"/>
                    <w:left w:val="none" w:sz="0" w:space="0" w:color="auto"/>
                    <w:bottom w:val="none" w:sz="0" w:space="0" w:color="auto"/>
                    <w:right w:val="none" w:sz="0" w:space="0" w:color="auto"/>
                  </w:divBdr>
                </w:div>
                <w:div w:id="915020929">
                  <w:marLeft w:val="0"/>
                  <w:marRight w:val="0"/>
                  <w:marTop w:val="0"/>
                  <w:marBottom w:val="0"/>
                  <w:divBdr>
                    <w:top w:val="none" w:sz="0" w:space="0" w:color="auto"/>
                    <w:left w:val="none" w:sz="0" w:space="0" w:color="auto"/>
                    <w:bottom w:val="none" w:sz="0" w:space="0" w:color="auto"/>
                    <w:right w:val="none" w:sz="0" w:space="0" w:color="auto"/>
                  </w:divBdr>
                </w:div>
                <w:div w:id="951134502">
                  <w:marLeft w:val="0"/>
                  <w:marRight w:val="0"/>
                  <w:marTop w:val="0"/>
                  <w:marBottom w:val="0"/>
                  <w:divBdr>
                    <w:top w:val="none" w:sz="0" w:space="0" w:color="auto"/>
                    <w:left w:val="none" w:sz="0" w:space="0" w:color="auto"/>
                    <w:bottom w:val="none" w:sz="0" w:space="0" w:color="auto"/>
                    <w:right w:val="none" w:sz="0" w:space="0" w:color="auto"/>
                  </w:divBdr>
                </w:div>
                <w:div w:id="965084046">
                  <w:marLeft w:val="0"/>
                  <w:marRight w:val="0"/>
                  <w:marTop w:val="0"/>
                  <w:marBottom w:val="0"/>
                  <w:divBdr>
                    <w:top w:val="none" w:sz="0" w:space="0" w:color="auto"/>
                    <w:left w:val="none" w:sz="0" w:space="0" w:color="auto"/>
                    <w:bottom w:val="none" w:sz="0" w:space="0" w:color="auto"/>
                    <w:right w:val="none" w:sz="0" w:space="0" w:color="auto"/>
                  </w:divBdr>
                </w:div>
                <w:div w:id="1008871258">
                  <w:marLeft w:val="0"/>
                  <w:marRight w:val="0"/>
                  <w:marTop w:val="0"/>
                  <w:marBottom w:val="0"/>
                  <w:divBdr>
                    <w:top w:val="none" w:sz="0" w:space="0" w:color="auto"/>
                    <w:left w:val="none" w:sz="0" w:space="0" w:color="auto"/>
                    <w:bottom w:val="none" w:sz="0" w:space="0" w:color="auto"/>
                    <w:right w:val="none" w:sz="0" w:space="0" w:color="auto"/>
                  </w:divBdr>
                </w:div>
                <w:div w:id="1144784018">
                  <w:marLeft w:val="0"/>
                  <w:marRight w:val="0"/>
                  <w:marTop w:val="0"/>
                  <w:marBottom w:val="0"/>
                  <w:divBdr>
                    <w:top w:val="none" w:sz="0" w:space="0" w:color="auto"/>
                    <w:left w:val="none" w:sz="0" w:space="0" w:color="auto"/>
                    <w:bottom w:val="none" w:sz="0" w:space="0" w:color="auto"/>
                    <w:right w:val="none" w:sz="0" w:space="0" w:color="auto"/>
                  </w:divBdr>
                </w:div>
                <w:div w:id="1257405570">
                  <w:marLeft w:val="0"/>
                  <w:marRight w:val="0"/>
                  <w:marTop w:val="0"/>
                  <w:marBottom w:val="0"/>
                  <w:divBdr>
                    <w:top w:val="none" w:sz="0" w:space="0" w:color="auto"/>
                    <w:left w:val="none" w:sz="0" w:space="0" w:color="auto"/>
                    <w:bottom w:val="none" w:sz="0" w:space="0" w:color="auto"/>
                    <w:right w:val="none" w:sz="0" w:space="0" w:color="auto"/>
                  </w:divBdr>
                </w:div>
                <w:div w:id="1432555281">
                  <w:marLeft w:val="0"/>
                  <w:marRight w:val="0"/>
                  <w:marTop w:val="0"/>
                  <w:marBottom w:val="0"/>
                  <w:divBdr>
                    <w:top w:val="none" w:sz="0" w:space="0" w:color="auto"/>
                    <w:left w:val="none" w:sz="0" w:space="0" w:color="auto"/>
                    <w:bottom w:val="none" w:sz="0" w:space="0" w:color="auto"/>
                    <w:right w:val="none" w:sz="0" w:space="0" w:color="auto"/>
                  </w:divBdr>
                </w:div>
                <w:div w:id="1467511047">
                  <w:marLeft w:val="0"/>
                  <w:marRight w:val="0"/>
                  <w:marTop w:val="0"/>
                  <w:marBottom w:val="0"/>
                  <w:divBdr>
                    <w:top w:val="none" w:sz="0" w:space="0" w:color="auto"/>
                    <w:left w:val="none" w:sz="0" w:space="0" w:color="auto"/>
                    <w:bottom w:val="none" w:sz="0" w:space="0" w:color="auto"/>
                    <w:right w:val="none" w:sz="0" w:space="0" w:color="auto"/>
                  </w:divBdr>
                </w:div>
                <w:div w:id="1589343128">
                  <w:marLeft w:val="0"/>
                  <w:marRight w:val="0"/>
                  <w:marTop w:val="0"/>
                  <w:marBottom w:val="0"/>
                  <w:divBdr>
                    <w:top w:val="none" w:sz="0" w:space="0" w:color="auto"/>
                    <w:left w:val="none" w:sz="0" w:space="0" w:color="auto"/>
                    <w:bottom w:val="none" w:sz="0" w:space="0" w:color="auto"/>
                    <w:right w:val="none" w:sz="0" w:space="0" w:color="auto"/>
                  </w:divBdr>
                </w:div>
                <w:div w:id="1695040371">
                  <w:marLeft w:val="0"/>
                  <w:marRight w:val="0"/>
                  <w:marTop w:val="0"/>
                  <w:marBottom w:val="0"/>
                  <w:divBdr>
                    <w:top w:val="none" w:sz="0" w:space="0" w:color="auto"/>
                    <w:left w:val="none" w:sz="0" w:space="0" w:color="auto"/>
                    <w:bottom w:val="none" w:sz="0" w:space="0" w:color="auto"/>
                    <w:right w:val="none" w:sz="0" w:space="0" w:color="auto"/>
                  </w:divBdr>
                </w:div>
                <w:div w:id="1738358165">
                  <w:marLeft w:val="0"/>
                  <w:marRight w:val="0"/>
                  <w:marTop w:val="0"/>
                  <w:marBottom w:val="0"/>
                  <w:divBdr>
                    <w:top w:val="none" w:sz="0" w:space="0" w:color="auto"/>
                    <w:left w:val="none" w:sz="0" w:space="0" w:color="auto"/>
                    <w:bottom w:val="none" w:sz="0" w:space="0" w:color="auto"/>
                    <w:right w:val="none" w:sz="0" w:space="0" w:color="auto"/>
                  </w:divBdr>
                </w:div>
                <w:div w:id="1772626709">
                  <w:marLeft w:val="0"/>
                  <w:marRight w:val="0"/>
                  <w:marTop w:val="0"/>
                  <w:marBottom w:val="0"/>
                  <w:divBdr>
                    <w:top w:val="none" w:sz="0" w:space="0" w:color="auto"/>
                    <w:left w:val="none" w:sz="0" w:space="0" w:color="auto"/>
                    <w:bottom w:val="none" w:sz="0" w:space="0" w:color="auto"/>
                    <w:right w:val="none" w:sz="0" w:space="0" w:color="auto"/>
                  </w:divBdr>
                </w:div>
                <w:div w:id="1799378868">
                  <w:marLeft w:val="0"/>
                  <w:marRight w:val="0"/>
                  <w:marTop w:val="0"/>
                  <w:marBottom w:val="0"/>
                  <w:divBdr>
                    <w:top w:val="none" w:sz="0" w:space="0" w:color="auto"/>
                    <w:left w:val="none" w:sz="0" w:space="0" w:color="auto"/>
                    <w:bottom w:val="none" w:sz="0" w:space="0" w:color="auto"/>
                    <w:right w:val="none" w:sz="0" w:space="0" w:color="auto"/>
                  </w:divBdr>
                </w:div>
                <w:div w:id="1800877788">
                  <w:marLeft w:val="0"/>
                  <w:marRight w:val="0"/>
                  <w:marTop w:val="0"/>
                  <w:marBottom w:val="0"/>
                  <w:divBdr>
                    <w:top w:val="none" w:sz="0" w:space="0" w:color="auto"/>
                    <w:left w:val="none" w:sz="0" w:space="0" w:color="auto"/>
                    <w:bottom w:val="none" w:sz="0" w:space="0" w:color="auto"/>
                    <w:right w:val="none" w:sz="0" w:space="0" w:color="auto"/>
                  </w:divBdr>
                </w:div>
                <w:div w:id="1937908750">
                  <w:marLeft w:val="0"/>
                  <w:marRight w:val="0"/>
                  <w:marTop w:val="0"/>
                  <w:marBottom w:val="0"/>
                  <w:divBdr>
                    <w:top w:val="none" w:sz="0" w:space="0" w:color="auto"/>
                    <w:left w:val="none" w:sz="0" w:space="0" w:color="auto"/>
                    <w:bottom w:val="none" w:sz="0" w:space="0" w:color="auto"/>
                    <w:right w:val="none" w:sz="0" w:space="0" w:color="auto"/>
                  </w:divBdr>
                </w:div>
                <w:div w:id="1964075266">
                  <w:marLeft w:val="0"/>
                  <w:marRight w:val="0"/>
                  <w:marTop w:val="0"/>
                  <w:marBottom w:val="0"/>
                  <w:divBdr>
                    <w:top w:val="none" w:sz="0" w:space="0" w:color="auto"/>
                    <w:left w:val="none" w:sz="0" w:space="0" w:color="auto"/>
                    <w:bottom w:val="none" w:sz="0" w:space="0" w:color="auto"/>
                    <w:right w:val="none" w:sz="0" w:space="0" w:color="auto"/>
                  </w:divBdr>
                </w:div>
                <w:div w:id="2069261260">
                  <w:marLeft w:val="0"/>
                  <w:marRight w:val="0"/>
                  <w:marTop w:val="0"/>
                  <w:marBottom w:val="0"/>
                  <w:divBdr>
                    <w:top w:val="none" w:sz="0" w:space="0" w:color="auto"/>
                    <w:left w:val="none" w:sz="0" w:space="0" w:color="auto"/>
                    <w:bottom w:val="none" w:sz="0" w:space="0" w:color="auto"/>
                    <w:right w:val="none" w:sz="0" w:space="0" w:color="auto"/>
                  </w:divBdr>
                </w:div>
                <w:div w:id="2084180424">
                  <w:marLeft w:val="0"/>
                  <w:marRight w:val="0"/>
                  <w:marTop w:val="0"/>
                  <w:marBottom w:val="0"/>
                  <w:divBdr>
                    <w:top w:val="none" w:sz="0" w:space="0" w:color="auto"/>
                    <w:left w:val="none" w:sz="0" w:space="0" w:color="auto"/>
                    <w:bottom w:val="none" w:sz="0" w:space="0" w:color="auto"/>
                    <w:right w:val="none" w:sz="0" w:space="0" w:color="auto"/>
                  </w:divBdr>
                </w:div>
                <w:div w:id="2092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1544">
      <w:bodyDiv w:val="1"/>
      <w:marLeft w:val="0"/>
      <w:marRight w:val="0"/>
      <w:marTop w:val="0"/>
      <w:marBottom w:val="0"/>
      <w:divBdr>
        <w:top w:val="none" w:sz="0" w:space="0" w:color="auto"/>
        <w:left w:val="none" w:sz="0" w:space="0" w:color="auto"/>
        <w:bottom w:val="none" w:sz="0" w:space="0" w:color="auto"/>
        <w:right w:val="none" w:sz="0" w:space="0" w:color="auto"/>
      </w:divBdr>
      <w:divsChild>
        <w:div w:id="1272324682">
          <w:marLeft w:val="1166"/>
          <w:marRight w:val="0"/>
          <w:marTop w:val="77"/>
          <w:marBottom w:val="0"/>
          <w:divBdr>
            <w:top w:val="none" w:sz="0" w:space="0" w:color="auto"/>
            <w:left w:val="none" w:sz="0" w:space="0" w:color="auto"/>
            <w:bottom w:val="none" w:sz="0" w:space="0" w:color="auto"/>
            <w:right w:val="none" w:sz="0" w:space="0" w:color="auto"/>
          </w:divBdr>
        </w:div>
        <w:div w:id="1280718902">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xistandard.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50D61-F273-473C-A7D8-9596C532E86D}">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2.xml><?xml version="1.0" encoding="utf-8"?>
<ds:datastoreItem xmlns:ds="http://schemas.openxmlformats.org/officeDocument/2006/customXml" ds:itemID="{39750B4E-521A-46BD-BF93-E5417A11EBF1}">
  <ds:schemaRefs>
    <ds:schemaRef ds:uri="http://schemas.openxmlformats.org/officeDocument/2006/bibliography"/>
  </ds:schemaRefs>
</ds:datastoreItem>
</file>

<file path=customXml/itemProps3.xml><?xml version="1.0" encoding="utf-8"?>
<ds:datastoreItem xmlns:ds="http://schemas.openxmlformats.org/officeDocument/2006/customXml" ds:itemID="{C6EF26C8-89DD-470F-8F00-9B054C75A48D}">
  <ds:schemaRefs>
    <ds:schemaRef ds:uri="http://schemas.microsoft.com/sharepoint/v3/contenttype/forms"/>
  </ds:schemaRefs>
</ds:datastoreItem>
</file>

<file path=customXml/itemProps4.xml><?xml version="1.0" encoding="utf-8"?>
<ds:datastoreItem xmlns:ds="http://schemas.openxmlformats.org/officeDocument/2006/customXml" ds:itemID="{76ED71F4-E551-4FC7-90A3-21AF6CA9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74</Pages>
  <Words>22247</Words>
  <Characters>126808</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LXI API Extended Function 1.0</vt:lpstr>
    </vt:vector>
  </TitlesOfParts>
  <Company>LXI Consortium</Company>
  <LinksUpToDate>false</LinksUpToDate>
  <CharactersWithSpaces>148758</CharactersWithSpaces>
  <SharedDoc>false</SharedDoc>
  <HLinks>
    <vt:vector size="498" baseType="variant">
      <vt:variant>
        <vt:i4>3735664</vt:i4>
      </vt:variant>
      <vt:variant>
        <vt:i4>495</vt:i4>
      </vt:variant>
      <vt:variant>
        <vt:i4>0</vt:i4>
      </vt:variant>
      <vt:variant>
        <vt:i4>5</vt:i4>
      </vt:variant>
      <vt:variant>
        <vt:lpwstr>http://www.lxistandard.org/</vt:lpwstr>
      </vt:variant>
      <vt:variant>
        <vt:lpwstr/>
      </vt:variant>
      <vt:variant>
        <vt:i4>1835066</vt:i4>
      </vt:variant>
      <vt:variant>
        <vt:i4>488</vt:i4>
      </vt:variant>
      <vt:variant>
        <vt:i4>0</vt:i4>
      </vt:variant>
      <vt:variant>
        <vt:i4>5</vt:i4>
      </vt:variant>
      <vt:variant>
        <vt:lpwstr/>
      </vt:variant>
      <vt:variant>
        <vt:lpwstr>_Toc97126749</vt:lpwstr>
      </vt:variant>
      <vt:variant>
        <vt:i4>1900602</vt:i4>
      </vt:variant>
      <vt:variant>
        <vt:i4>482</vt:i4>
      </vt:variant>
      <vt:variant>
        <vt:i4>0</vt:i4>
      </vt:variant>
      <vt:variant>
        <vt:i4>5</vt:i4>
      </vt:variant>
      <vt:variant>
        <vt:lpwstr/>
      </vt:variant>
      <vt:variant>
        <vt:lpwstr>_Toc97126748</vt:lpwstr>
      </vt:variant>
      <vt:variant>
        <vt:i4>1179706</vt:i4>
      </vt:variant>
      <vt:variant>
        <vt:i4>476</vt:i4>
      </vt:variant>
      <vt:variant>
        <vt:i4>0</vt:i4>
      </vt:variant>
      <vt:variant>
        <vt:i4>5</vt:i4>
      </vt:variant>
      <vt:variant>
        <vt:lpwstr/>
      </vt:variant>
      <vt:variant>
        <vt:lpwstr>_Toc97126747</vt:lpwstr>
      </vt:variant>
      <vt:variant>
        <vt:i4>1245242</vt:i4>
      </vt:variant>
      <vt:variant>
        <vt:i4>470</vt:i4>
      </vt:variant>
      <vt:variant>
        <vt:i4>0</vt:i4>
      </vt:variant>
      <vt:variant>
        <vt:i4>5</vt:i4>
      </vt:variant>
      <vt:variant>
        <vt:lpwstr/>
      </vt:variant>
      <vt:variant>
        <vt:lpwstr>_Toc97126746</vt:lpwstr>
      </vt:variant>
      <vt:variant>
        <vt:i4>1048634</vt:i4>
      </vt:variant>
      <vt:variant>
        <vt:i4>464</vt:i4>
      </vt:variant>
      <vt:variant>
        <vt:i4>0</vt:i4>
      </vt:variant>
      <vt:variant>
        <vt:i4>5</vt:i4>
      </vt:variant>
      <vt:variant>
        <vt:lpwstr/>
      </vt:variant>
      <vt:variant>
        <vt:lpwstr>_Toc97126745</vt:lpwstr>
      </vt:variant>
      <vt:variant>
        <vt:i4>1114170</vt:i4>
      </vt:variant>
      <vt:variant>
        <vt:i4>458</vt:i4>
      </vt:variant>
      <vt:variant>
        <vt:i4>0</vt:i4>
      </vt:variant>
      <vt:variant>
        <vt:i4>5</vt:i4>
      </vt:variant>
      <vt:variant>
        <vt:lpwstr/>
      </vt:variant>
      <vt:variant>
        <vt:lpwstr>_Toc97126744</vt:lpwstr>
      </vt:variant>
      <vt:variant>
        <vt:i4>1441850</vt:i4>
      </vt:variant>
      <vt:variant>
        <vt:i4>452</vt:i4>
      </vt:variant>
      <vt:variant>
        <vt:i4>0</vt:i4>
      </vt:variant>
      <vt:variant>
        <vt:i4>5</vt:i4>
      </vt:variant>
      <vt:variant>
        <vt:lpwstr/>
      </vt:variant>
      <vt:variant>
        <vt:lpwstr>_Toc97126743</vt:lpwstr>
      </vt:variant>
      <vt:variant>
        <vt:i4>1507386</vt:i4>
      </vt:variant>
      <vt:variant>
        <vt:i4>446</vt:i4>
      </vt:variant>
      <vt:variant>
        <vt:i4>0</vt:i4>
      </vt:variant>
      <vt:variant>
        <vt:i4>5</vt:i4>
      </vt:variant>
      <vt:variant>
        <vt:lpwstr/>
      </vt:variant>
      <vt:variant>
        <vt:lpwstr>_Toc97126742</vt:lpwstr>
      </vt:variant>
      <vt:variant>
        <vt:i4>1310778</vt:i4>
      </vt:variant>
      <vt:variant>
        <vt:i4>440</vt:i4>
      </vt:variant>
      <vt:variant>
        <vt:i4>0</vt:i4>
      </vt:variant>
      <vt:variant>
        <vt:i4>5</vt:i4>
      </vt:variant>
      <vt:variant>
        <vt:lpwstr/>
      </vt:variant>
      <vt:variant>
        <vt:lpwstr>_Toc97126741</vt:lpwstr>
      </vt:variant>
      <vt:variant>
        <vt:i4>1376314</vt:i4>
      </vt:variant>
      <vt:variant>
        <vt:i4>434</vt:i4>
      </vt:variant>
      <vt:variant>
        <vt:i4>0</vt:i4>
      </vt:variant>
      <vt:variant>
        <vt:i4>5</vt:i4>
      </vt:variant>
      <vt:variant>
        <vt:lpwstr/>
      </vt:variant>
      <vt:variant>
        <vt:lpwstr>_Toc97126740</vt:lpwstr>
      </vt:variant>
      <vt:variant>
        <vt:i4>1835069</vt:i4>
      </vt:variant>
      <vt:variant>
        <vt:i4>428</vt:i4>
      </vt:variant>
      <vt:variant>
        <vt:i4>0</vt:i4>
      </vt:variant>
      <vt:variant>
        <vt:i4>5</vt:i4>
      </vt:variant>
      <vt:variant>
        <vt:lpwstr/>
      </vt:variant>
      <vt:variant>
        <vt:lpwstr>_Toc97126739</vt:lpwstr>
      </vt:variant>
      <vt:variant>
        <vt:i4>1900605</vt:i4>
      </vt:variant>
      <vt:variant>
        <vt:i4>422</vt:i4>
      </vt:variant>
      <vt:variant>
        <vt:i4>0</vt:i4>
      </vt:variant>
      <vt:variant>
        <vt:i4>5</vt:i4>
      </vt:variant>
      <vt:variant>
        <vt:lpwstr/>
      </vt:variant>
      <vt:variant>
        <vt:lpwstr>_Toc97126738</vt:lpwstr>
      </vt:variant>
      <vt:variant>
        <vt:i4>1179709</vt:i4>
      </vt:variant>
      <vt:variant>
        <vt:i4>416</vt:i4>
      </vt:variant>
      <vt:variant>
        <vt:i4>0</vt:i4>
      </vt:variant>
      <vt:variant>
        <vt:i4>5</vt:i4>
      </vt:variant>
      <vt:variant>
        <vt:lpwstr/>
      </vt:variant>
      <vt:variant>
        <vt:lpwstr>_Toc97126737</vt:lpwstr>
      </vt:variant>
      <vt:variant>
        <vt:i4>1245245</vt:i4>
      </vt:variant>
      <vt:variant>
        <vt:i4>410</vt:i4>
      </vt:variant>
      <vt:variant>
        <vt:i4>0</vt:i4>
      </vt:variant>
      <vt:variant>
        <vt:i4>5</vt:i4>
      </vt:variant>
      <vt:variant>
        <vt:lpwstr/>
      </vt:variant>
      <vt:variant>
        <vt:lpwstr>_Toc97126736</vt:lpwstr>
      </vt:variant>
      <vt:variant>
        <vt:i4>1048637</vt:i4>
      </vt:variant>
      <vt:variant>
        <vt:i4>404</vt:i4>
      </vt:variant>
      <vt:variant>
        <vt:i4>0</vt:i4>
      </vt:variant>
      <vt:variant>
        <vt:i4>5</vt:i4>
      </vt:variant>
      <vt:variant>
        <vt:lpwstr/>
      </vt:variant>
      <vt:variant>
        <vt:lpwstr>_Toc97126735</vt:lpwstr>
      </vt:variant>
      <vt:variant>
        <vt:i4>1114173</vt:i4>
      </vt:variant>
      <vt:variant>
        <vt:i4>398</vt:i4>
      </vt:variant>
      <vt:variant>
        <vt:i4>0</vt:i4>
      </vt:variant>
      <vt:variant>
        <vt:i4>5</vt:i4>
      </vt:variant>
      <vt:variant>
        <vt:lpwstr/>
      </vt:variant>
      <vt:variant>
        <vt:lpwstr>_Toc97126734</vt:lpwstr>
      </vt:variant>
      <vt:variant>
        <vt:i4>1441853</vt:i4>
      </vt:variant>
      <vt:variant>
        <vt:i4>392</vt:i4>
      </vt:variant>
      <vt:variant>
        <vt:i4>0</vt:i4>
      </vt:variant>
      <vt:variant>
        <vt:i4>5</vt:i4>
      </vt:variant>
      <vt:variant>
        <vt:lpwstr/>
      </vt:variant>
      <vt:variant>
        <vt:lpwstr>_Toc97126733</vt:lpwstr>
      </vt:variant>
      <vt:variant>
        <vt:i4>1507389</vt:i4>
      </vt:variant>
      <vt:variant>
        <vt:i4>386</vt:i4>
      </vt:variant>
      <vt:variant>
        <vt:i4>0</vt:i4>
      </vt:variant>
      <vt:variant>
        <vt:i4>5</vt:i4>
      </vt:variant>
      <vt:variant>
        <vt:lpwstr/>
      </vt:variant>
      <vt:variant>
        <vt:lpwstr>_Toc97126732</vt:lpwstr>
      </vt:variant>
      <vt:variant>
        <vt:i4>1310781</vt:i4>
      </vt:variant>
      <vt:variant>
        <vt:i4>380</vt:i4>
      </vt:variant>
      <vt:variant>
        <vt:i4>0</vt:i4>
      </vt:variant>
      <vt:variant>
        <vt:i4>5</vt:i4>
      </vt:variant>
      <vt:variant>
        <vt:lpwstr/>
      </vt:variant>
      <vt:variant>
        <vt:lpwstr>_Toc97126731</vt:lpwstr>
      </vt:variant>
      <vt:variant>
        <vt:i4>1376317</vt:i4>
      </vt:variant>
      <vt:variant>
        <vt:i4>374</vt:i4>
      </vt:variant>
      <vt:variant>
        <vt:i4>0</vt:i4>
      </vt:variant>
      <vt:variant>
        <vt:i4>5</vt:i4>
      </vt:variant>
      <vt:variant>
        <vt:lpwstr/>
      </vt:variant>
      <vt:variant>
        <vt:lpwstr>_Toc97126730</vt:lpwstr>
      </vt:variant>
      <vt:variant>
        <vt:i4>1835068</vt:i4>
      </vt:variant>
      <vt:variant>
        <vt:i4>368</vt:i4>
      </vt:variant>
      <vt:variant>
        <vt:i4>0</vt:i4>
      </vt:variant>
      <vt:variant>
        <vt:i4>5</vt:i4>
      </vt:variant>
      <vt:variant>
        <vt:lpwstr/>
      </vt:variant>
      <vt:variant>
        <vt:lpwstr>_Toc97126729</vt:lpwstr>
      </vt:variant>
      <vt:variant>
        <vt:i4>1900604</vt:i4>
      </vt:variant>
      <vt:variant>
        <vt:i4>362</vt:i4>
      </vt:variant>
      <vt:variant>
        <vt:i4>0</vt:i4>
      </vt:variant>
      <vt:variant>
        <vt:i4>5</vt:i4>
      </vt:variant>
      <vt:variant>
        <vt:lpwstr/>
      </vt:variant>
      <vt:variant>
        <vt:lpwstr>_Toc97126728</vt:lpwstr>
      </vt:variant>
      <vt:variant>
        <vt:i4>1179708</vt:i4>
      </vt:variant>
      <vt:variant>
        <vt:i4>356</vt:i4>
      </vt:variant>
      <vt:variant>
        <vt:i4>0</vt:i4>
      </vt:variant>
      <vt:variant>
        <vt:i4>5</vt:i4>
      </vt:variant>
      <vt:variant>
        <vt:lpwstr/>
      </vt:variant>
      <vt:variant>
        <vt:lpwstr>_Toc97126727</vt:lpwstr>
      </vt:variant>
      <vt:variant>
        <vt:i4>1245244</vt:i4>
      </vt:variant>
      <vt:variant>
        <vt:i4>350</vt:i4>
      </vt:variant>
      <vt:variant>
        <vt:i4>0</vt:i4>
      </vt:variant>
      <vt:variant>
        <vt:i4>5</vt:i4>
      </vt:variant>
      <vt:variant>
        <vt:lpwstr/>
      </vt:variant>
      <vt:variant>
        <vt:lpwstr>_Toc97126726</vt:lpwstr>
      </vt:variant>
      <vt:variant>
        <vt:i4>1048636</vt:i4>
      </vt:variant>
      <vt:variant>
        <vt:i4>344</vt:i4>
      </vt:variant>
      <vt:variant>
        <vt:i4>0</vt:i4>
      </vt:variant>
      <vt:variant>
        <vt:i4>5</vt:i4>
      </vt:variant>
      <vt:variant>
        <vt:lpwstr/>
      </vt:variant>
      <vt:variant>
        <vt:lpwstr>_Toc97126725</vt:lpwstr>
      </vt:variant>
      <vt:variant>
        <vt:i4>1114172</vt:i4>
      </vt:variant>
      <vt:variant>
        <vt:i4>338</vt:i4>
      </vt:variant>
      <vt:variant>
        <vt:i4>0</vt:i4>
      </vt:variant>
      <vt:variant>
        <vt:i4>5</vt:i4>
      </vt:variant>
      <vt:variant>
        <vt:lpwstr/>
      </vt:variant>
      <vt:variant>
        <vt:lpwstr>_Toc97126724</vt:lpwstr>
      </vt:variant>
      <vt:variant>
        <vt:i4>1441852</vt:i4>
      </vt:variant>
      <vt:variant>
        <vt:i4>332</vt:i4>
      </vt:variant>
      <vt:variant>
        <vt:i4>0</vt:i4>
      </vt:variant>
      <vt:variant>
        <vt:i4>5</vt:i4>
      </vt:variant>
      <vt:variant>
        <vt:lpwstr/>
      </vt:variant>
      <vt:variant>
        <vt:lpwstr>_Toc97126723</vt:lpwstr>
      </vt:variant>
      <vt:variant>
        <vt:i4>1507388</vt:i4>
      </vt:variant>
      <vt:variant>
        <vt:i4>326</vt:i4>
      </vt:variant>
      <vt:variant>
        <vt:i4>0</vt:i4>
      </vt:variant>
      <vt:variant>
        <vt:i4>5</vt:i4>
      </vt:variant>
      <vt:variant>
        <vt:lpwstr/>
      </vt:variant>
      <vt:variant>
        <vt:lpwstr>_Toc97126722</vt:lpwstr>
      </vt:variant>
      <vt:variant>
        <vt:i4>1310780</vt:i4>
      </vt:variant>
      <vt:variant>
        <vt:i4>320</vt:i4>
      </vt:variant>
      <vt:variant>
        <vt:i4>0</vt:i4>
      </vt:variant>
      <vt:variant>
        <vt:i4>5</vt:i4>
      </vt:variant>
      <vt:variant>
        <vt:lpwstr/>
      </vt:variant>
      <vt:variant>
        <vt:lpwstr>_Toc97126721</vt:lpwstr>
      </vt:variant>
      <vt:variant>
        <vt:i4>1376316</vt:i4>
      </vt:variant>
      <vt:variant>
        <vt:i4>314</vt:i4>
      </vt:variant>
      <vt:variant>
        <vt:i4>0</vt:i4>
      </vt:variant>
      <vt:variant>
        <vt:i4>5</vt:i4>
      </vt:variant>
      <vt:variant>
        <vt:lpwstr/>
      </vt:variant>
      <vt:variant>
        <vt:lpwstr>_Toc97126720</vt:lpwstr>
      </vt:variant>
      <vt:variant>
        <vt:i4>1835071</vt:i4>
      </vt:variant>
      <vt:variant>
        <vt:i4>308</vt:i4>
      </vt:variant>
      <vt:variant>
        <vt:i4>0</vt:i4>
      </vt:variant>
      <vt:variant>
        <vt:i4>5</vt:i4>
      </vt:variant>
      <vt:variant>
        <vt:lpwstr/>
      </vt:variant>
      <vt:variant>
        <vt:lpwstr>_Toc97126719</vt:lpwstr>
      </vt:variant>
      <vt:variant>
        <vt:i4>1900607</vt:i4>
      </vt:variant>
      <vt:variant>
        <vt:i4>302</vt:i4>
      </vt:variant>
      <vt:variant>
        <vt:i4>0</vt:i4>
      </vt:variant>
      <vt:variant>
        <vt:i4>5</vt:i4>
      </vt:variant>
      <vt:variant>
        <vt:lpwstr/>
      </vt:variant>
      <vt:variant>
        <vt:lpwstr>_Toc97126718</vt:lpwstr>
      </vt:variant>
      <vt:variant>
        <vt:i4>1179711</vt:i4>
      </vt:variant>
      <vt:variant>
        <vt:i4>296</vt:i4>
      </vt:variant>
      <vt:variant>
        <vt:i4>0</vt:i4>
      </vt:variant>
      <vt:variant>
        <vt:i4>5</vt:i4>
      </vt:variant>
      <vt:variant>
        <vt:lpwstr/>
      </vt:variant>
      <vt:variant>
        <vt:lpwstr>_Toc97126717</vt:lpwstr>
      </vt:variant>
      <vt:variant>
        <vt:i4>1245247</vt:i4>
      </vt:variant>
      <vt:variant>
        <vt:i4>290</vt:i4>
      </vt:variant>
      <vt:variant>
        <vt:i4>0</vt:i4>
      </vt:variant>
      <vt:variant>
        <vt:i4>5</vt:i4>
      </vt:variant>
      <vt:variant>
        <vt:lpwstr/>
      </vt:variant>
      <vt:variant>
        <vt:lpwstr>_Toc97126716</vt:lpwstr>
      </vt:variant>
      <vt:variant>
        <vt:i4>1048639</vt:i4>
      </vt:variant>
      <vt:variant>
        <vt:i4>284</vt:i4>
      </vt:variant>
      <vt:variant>
        <vt:i4>0</vt:i4>
      </vt:variant>
      <vt:variant>
        <vt:i4>5</vt:i4>
      </vt:variant>
      <vt:variant>
        <vt:lpwstr/>
      </vt:variant>
      <vt:variant>
        <vt:lpwstr>_Toc97126715</vt:lpwstr>
      </vt:variant>
      <vt:variant>
        <vt:i4>1114175</vt:i4>
      </vt:variant>
      <vt:variant>
        <vt:i4>278</vt:i4>
      </vt:variant>
      <vt:variant>
        <vt:i4>0</vt:i4>
      </vt:variant>
      <vt:variant>
        <vt:i4>5</vt:i4>
      </vt:variant>
      <vt:variant>
        <vt:lpwstr/>
      </vt:variant>
      <vt:variant>
        <vt:lpwstr>_Toc97126714</vt:lpwstr>
      </vt:variant>
      <vt:variant>
        <vt:i4>1441855</vt:i4>
      </vt:variant>
      <vt:variant>
        <vt:i4>272</vt:i4>
      </vt:variant>
      <vt:variant>
        <vt:i4>0</vt:i4>
      </vt:variant>
      <vt:variant>
        <vt:i4>5</vt:i4>
      </vt:variant>
      <vt:variant>
        <vt:lpwstr/>
      </vt:variant>
      <vt:variant>
        <vt:lpwstr>_Toc97126713</vt:lpwstr>
      </vt:variant>
      <vt:variant>
        <vt:i4>1507391</vt:i4>
      </vt:variant>
      <vt:variant>
        <vt:i4>266</vt:i4>
      </vt:variant>
      <vt:variant>
        <vt:i4>0</vt:i4>
      </vt:variant>
      <vt:variant>
        <vt:i4>5</vt:i4>
      </vt:variant>
      <vt:variant>
        <vt:lpwstr/>
      </vt:variant>
      <vt:variant>
        <vt:lpwstr>_Toc97126712</vt:lpwstr>
      </vt:variant>
      <vt:variant>
        <vt:i4>1310783</vt:i4>
      </vt:variant>
      <vt:variant>
        <vt:i4>260</vt:i4>
      </vt:variant>
      <vt:variant>
        <vt:i4>0</vt:i4>
      </vt:variant>
      <vt:variant>
        <vt:i4>5</vt:i4>
      </vt:variant>
      <vt:variant>
        <vt:lpwstr/>
      </vt:variant>
      <vt:variant>
        <vt:lpwstr>_Toc97126711</vt:lpwstr>
      </vt:variant>
      <vt:variant>
        <vt:i4>1376319</vt:i4>
      </vt:variant>
      <vt:variant>
        <vt:i4>254</vt:i4>
      </vt:variant>
      <vt:variant>
        <vt:i4>0</vt:i4>
      </vt:variant>
      <vt:variant>
        <vt:i4>5</vt:i4>
      </vt:variant>
      <vt:variant>
        <vt:lpwstr/>
      </vt:variant>
      <vt:variant>
        <vt:lpwstr>_Toc97126710</vt:lpwstr>
      </vt:variant>
      <vt:variant>
        <vt:i4>1835070</vt:i4>
      </vt:variant>
      <vt:variant>
        <vt:i4>248</vt:i4>
      </vt:variant>
      <vt:variant>
        <vt:i4>0</vt:i4>
      </vt:variant>
      <vt:variant>
        <vt:i4>5</vt:i4>
      </vt:variant>
      <vt:variant>
        <vt:lpwstr/>
      </vt:variant>
      <vt:variant>
        <vt:lpwstr>_Toc97126709</vt:lpwstr>
      </vt:variant>
      <vt:variant>
        <vt:i4>1900606</vt:i4>
      </vt:variant>
      <vt:variant>
        <vt:i4>242</vt:i4>
      </vt:variant>
      <vt:variant>
        <vt:i4>0</vt:i4>
      </vt:variant>
      <vt:variant>
        <vt:i4>5</vt:i4>
      </vt:variant>
      <vt:variant>
        <vt:lpwstr/>
      </vt:variant>
      <vt:variant>
        <vt:lpwstr>_Toc97126708</vt:lpwstr>
      </vt:variant>
      <vt:variant>
        <vt:i4>1179710</vt:i4>
      </vt:variant>
      <vt:variant>
        <vt:i4>236</vt:i4>
      </vt:variant>
      <vt:variant>
        <vt:i4>0</vt:i4>
      </vt:variant>
      <vt:variant>
        <vt:i4>5</vt:i4>
      </vt:variant>
      <vt:variant>
        <vt:lpwstr/>
      </vt:variant>
      <vt:variant>
        <vt:lpwstr>_Toc97126707</vt:lpwstr>
      </vt:variant>
      <vt:variant>
        <vt:i4>1245246</vt:i4>
      </vt:variant>
      <vt:variant>
        <vt:i4>230</vt:i4>
      </vt:variant>
      <vt:variant>
        <vt:i4>0</vt:i4>
      </vt:variant>
      <vt:variant>
        <vt:i4>5</vt:i4>
      </vt:variant>
      <vt:variant>
        <vt:lpwstr/>
      </vt:variant>
      <vt:variant>
        <vt:lpwstr>_Toc97126706</vt:lpwstr>
      </vt:variant>
      <vt:variant>
        <vt:i4>1048638</vt:i4>
      </vt:variant>
      <vt:variant>
        <vt:i4>224</vt:i4>
      </vt:variant>
      <vt:variant>
        <vt:i4>0</vt:i4>
      </vt:variant>
      <vt:variant>
        <vt:i4>5</vt:i4>
      </vt:variant>
      <vt:variant>
        <vt:lpwstr/>
      </vt:variant>
      <vt:variant>
        <vt:lpwstr>_Toc97126705</vt:lpwstr>
      </vt:variant>
      <vt:variant>
        <vt:i4>1114174</vt:i4>
      </vt:variant>
      <vt:variant>
        <vt:i4>218</vt:i4>
      </vt:variant>
      <vt:variant>
        <vt:i4>0</vt:i4>
      </vt:variant>
      <vt:variant>
        <vt:i4>5</vt:i4>
      </vt:variant>
      <vt:variant>
        <vt:lpwstr/>
      </vt:variant>
      <vt:variant>
        <vt:lpwstr>_Toc97126704</vt:lpwstr>
      </vt:variant>
      <vt:variant>
        <vt:i4>1441854</vt:i4>
      </vt:variant>
      <vt:variant>
        <vt:i4>212</vt:i4>
      </vt:variant>
      <vt:variant>
        <vt:i4>0</vt:i4>
      </vt:variant>
      <vt:variant>
        <vt:i4>5</vt:i4>
      </vt:variant>
      <vt:variant>
        <vt:lpwstr/>
      </vt:variant>
      <vt:variant>
        <vt:lpwstr>_Toc97126703</vt:lpwstr>
      </vt:variant>
      <vt:variant>
        <vt:i4>1507390</vt:i4>
      </vt:variant>
      <vt:variant>
        <vt:i4>206</vt:i4>
      </vt:variant>
      <vt:variant>
        <vt:i4>0</vt:i4>
      </vt:variant>
      <vt:variant>
        <vt:i4>5</vt:i4>
      </vt:variant>
      <vt:variant>
        <vt:lpwstr/>
      </vt:variant>
      <vt:variant>
        <vt:lpwstr>_Toc97126702</vt:lpwstr>
      </vt:variant>
      <vt:variant>
        <vt:i4>1310782</vt:i4>
      </vt:variant>
      <vt:variant>
        <vt:i4>200</vt:i4>
      </vt:variant>
      <vt:variant>
        <vt:i4>0</vt:i4>
      </vt:variant>
      <vt:variant>
        <vt:i4>5</vt:i4>
      </vt:variant>
      <vt:variant>
        <vt:lpwstr/>
      </vt:variant>
      <vt:variant>
        <vt:lpwstr>_Toc97126701</vt:lpwstr>
      </vt:variant>
      <vt:variant>
        <vt:i4>1376318</vt:i4>
      </vt:variant>
      <vt:variant>
        <vt:i4>194</vt:i4>
      </vt:variant>
      <vt:variant>
        <vt:i4>0</vt:i4>
      </vt:variant>
      <vt:variant>
        <vt:i4>5</vt:i4>
      </vt:variant>
      <vt:variant>
        <vt:lpwstr/>
      </vt:variant>
      <vt:variant>
        <vt:lpwstr>_Toc97126700</vt:lpwstr>
      </vt:variant>
      <vt:variant>
        <vt:i4>1900599</vt:i4>
      </vt:variant>
      <vt:variant>
        <vt:i4>188</vt:i4>
      </vt:variant>
      <vt:variant>
        <vt:i4>0</vt:i4>
      </vt:variant>
      <vt:variant>
        <vt:i4>5</vt:i4>
      </vt:variant>
      <vt:variant>
        <vt:lpwstr/>
      </vt:variant>
      <vt:variant>
        <vt:lpwstr>_Toc97126699</vt:lpwstr>
      </vt:variant>
      <vt:variant>
        <vt:i4>1835063</vt:i4>
      </vt:variant>
      <vt:variant>
        <vt:i4>182</vt:i4>
      </vt:variant>
      <vt:variant>
        <vt:i4>0</vt:i4>
      </vt:variant>
      <vt:variant>
        <vt:i4>5</vt:i4>
      </vt:variant>
      <vt:variant>
        <vt:lpwstr/>
      </vt:variant>
      <vt:variant>
        <vt:lpwstr>_Toc97126698</vt:lpwstr>
      </vt:variant>
      <vt:variant>
        <vt:i4>1245239</vt:i4>
      </vt:variant>
      <vt:variant>
        <vt:i4>176</vt:i4>
      </vt:variant>
      <vt:variant>
        <vt:i4>0</vt:i4>
      </vt:variant>
      <vt:variant>
        <vt:i4>5</vt:i4>
      </vt:variant>
      <vt:variant>
        <vt:lpwstr/>
      </vt:variant>
      <vt:variant>
        <vt:lpwstr>_Toc97126697</vt:lpwstr>
      </vt:variant>
      <vt:variant>
        <vt:i4>1179703</vt:i4>
      </vt:variant>
      <vt:variant>
        <vt:i4>170</vt:i4>
      </vt:variant>
      <vt:variant>
        <vt:i4>0</vt:i4>
      </vt:variant>
      <vt:variant>
        <vt:i4>5</vt:i4>
      </vt:variant>
      <vt:variant>
        <vt:lpwstr/>
      </vt:variant>
      <vt:variant>
        <vt:lpwstr>_Toc97126696</vt:lpwstr>
      </vt:variant>
      <vt:variant>
        <vt:i4>1114167</vt:i4>
      </vt:variant>
      <vt:variant>
        <vt:i4>164</vt:i4>
      </vt:variant>
      <vt:variant>
        <vt:i4>0</vt:i4>
      </vt:variant>
      <vt:variant>
        <vt:i4>5</vt:i4>
      </vt:variant>
      <vt:variant>
        <vt:lpwstr/>
      </vt:variant>
      <vt:variant>
        <vt:lpwstr>_Toc97126695</vt:lpwstr>
      </vt:variant>
      <vt:variant>
        <vt:i4>1048631</vt:i4>
      </vt:variant>
      <vt:variant>
        <vt:i4>158</vt:i4>
      </vt:variant>
      <vt:variant>
        <vt:i4>0</vt:i4>
      </vt:variant>
      <vt:variant>
        <vt:i4>5</vt:i4>
      </vt:variant>
      <vt:variant>
        <vt:lpwstr/>
      </vt:variant>
      <vt:variant>
        <vt:lpwstr>_Toc97126694</vt:lpwstr>
      </vt:variant>
      <vt:variant>
        <vt:i4>1507383</vt:i4>
      </vt:variant>
      <vt:variant>
        <vt:i4>152</vt:i4>
      </vt:variant>
      <vt:variant>
        <vt:i4>0</vt:i4>
      </vt:variant>
      <vt:variant>
        <vt:i4>5</vt:i4>
      </vt:variant>
      <vt:variant>
        <vt:lpwstr/>
      </vt:variant>
      <vt:variant>
        <vt:lpwstr>_Toc97126693</vt:lpwstr>
      </vt:variant>
      <vt:variant>
        <vt:i4>1441847</vt:i4>
      </vt:variant>
      <vt:variant>
        <vt:i4>146</vt:i4>
      </vt:variant>
      <vt:variant>
        <vt:i4>0</vt:i4>
      </vt:variant>
      <vt:variant>
        <vt:i4>5</vt:i4>
      </vt:variant>
      <vt:variant>
        <vt:lpwstr/>
      </vt:variant>
      <vt:variant>
        <vt:lpwstr>_Toc97126692</vt:lpwstr>
      </vt:variant>
      <vt:variant>
        <vt:i4>1376311</vt:i4>
      </vt:variant>
      <vt:variant>
        <vt:i4>140</vt:i4>
      </vt:variant>
      <vt:variant>
        <vt:i4>0</vt:i4>
      </vt:variant>
      <vt:variant>
        <vt:i4>5</vt:i4>
      </vt:variant>
      <vt:variant>
        <vt:lpwstr/>
      </vt:variant>
      <vt:variant>
        <vt:lpwstr>_Toc97126691</vt:lpwstr>
      </vt:variant>
      <vt:variant>
        <vt:i4>1310775</vt:i4>
      </vt:variant>
      <vt:variant>
        <vt:i4>134</vt:i4>
      </vt:variant>
      <vt:variant>
        <vt:i4>0</vt:i4>
      </vt:variant>
      <vt:variant>
        <vt:i4>5</vt:i4>
      </vt:variant>
      <vt:variant>
        <vt:lpwstr/>
      </vt:variant>
      <vt:variant>
        <vt:lpwstr>_Toc97126690</vt:lpwstr>
      </vt:variant>
      <vt:variant>
        <vt:i4>1900598</vt:i4>
      </vt:variant>
      <vt:variant>
        <vt:i4>128</vt:i4>
      </vt:variant>
      <vt:variant>
        <vt:i4>0</vt:i4>
      </vt:variant>
      <vt:variant>
        <vt:i4>5</vt:i4>
      </vt:variant>
      <vt:variant>
        <vt:lpwstr/>
      </vt:variant>
      <vt:variant>
        <vt:lpwstr>_Toc97126689</vt:lpwstr>
      </vt:variant>
      <vt:variant>
        <vt:i4>1835062</vt:i4>
      </vt:variant>
      <vt:variant>
        <vt:i4>122</vt:i4>
      </vt:variant>
      <vt:variant>
        <vt:i4>0</vt:i4>
      </vt:variant>
      <vt:variant>
        <vt:i4>5</vt:i4>
      </vt:variant>
      <vt:variant>
        <vt:lpwstr/>
      </vt:variant>
      <vt:variant>
        <vt:lpwstr>_Toc97126688</vt:lpwstr>
      </vt:variant>
      <vt:variant>
        <vt:i4>1245238</vt:i4>
      </vt:variant>
      <vt:variant>
        <vt:i4>116</vt:i4>
      </vt:variant>
      <vt:variant>
        <vt:i4>0</vt:i4>
      </vt:variant>
      <vt:variant>
        <vt:i4>5</vt:i4>
      </vt:variant>
      <vt:variant>
        <vt:lpwstr/>
      </vt:variant>
      <vt:variant>
        <vt:lpwstr>_Toc97126687</vt:lpwstr>
      </vt:variant>
      <vt:variant>
        <vt:i4>1179702</vt:i4>
      </vt:variant>
      <vt:variant>
        <vt:i4>110</vt:i4>
      </vt:variant>
      <vt:variant>
        <vt:i4>0</vt:i4>
      </vt:variant>
      <vt:variant>
        <vt:i4>5</vt:i4>
      </vt:variant>
      <vt:variant>
        <vt:lpwstr/>
      </vt:variant>
      <vt:variant>
        <vt:lpwstr>_Toc97126686</vt:lpwstr>
      </vt:variant>
      <vt:variant>
        <vt:i4>1114166</vt:i4>
      </vt:variant>
      <vt:variant>
        <vt:i4>104</vt:i4>
      </vt:variant>
      <vt:variant>
        <vt:i4>0</vt:i4>
      </vt:variant>
      <vt:variant>
        <vt:i4>5</vt:i4>
      </vt:variant>
      <vt:variant>
        <vt:lpwstr/>
      </vt:variant>
      <vt:variant>
        <vt:lpwstr>_Toc97126685</vt:lpwstr>
      </vt:variant>
      <vt:variant>
        <vt:i4>1048630</vt:i4>
      </vt:variant>
      <vt:variant>
        <vt:i4>98</vt:i4>
      </vt:variant>
      <vt:variant>
        <vt:i4>0</vt:i4>
      </vt:variant>
      <vt:variant>
        <vt:i4>5</vt:i4>
      </vt:variant>
      <vt:variant>
        <vt:lpwstr/>
      </vt:variant>
      <vt:variant>
        <vt:lpwstr>_Toc97126684</vt:lpwstr>
      </vt:variant>
      <vt:variant>
        <vt:i4>1507382</vt:i4>
      </vt:variant>
      <vt:variant>
        <vt:i4>92</vt:i4>
      </vt:variant>
      <vt:variant>
        <vt:i4>0</vt:i4>
      </vt:variant>
      <vt:variant>
        <vt:i4>5</vt:i4>
      </vt:variant>
      <vt:variant>
        <vt:lpwstr/>
      </vt:variant>
      <vt:variant>
        <vt:lpwstr>_Toc97126683</vt:lpwstr>
      </vt:variant>
      <vt:variant>
        <vt:i4>1441846</vt:i4>
      </vt:variant>
      <vt:variant>
        <vt:i4>86</vt:i4>
      </vt:variant>
      <vt:variant>
        <vt:i4>0</vt:i4>
      </vt:variant>
      <vt:variant>
        <vt:i4>5</vt:i4>
      </vt:variant>
      <vt:variant>
        <vt:lpwstr/>
      </vt:variant>
      <vt:variant>
        <vt:lpwstr>_Toc97126682</vt:lpwstr>
      </vt:variant>
      <vt:variant>
        <vt:i4>1376310</vt:i4>
      </vt:variant>
      <vt:variant>
        <vt:i4>80</vt:i4>
      </vt:variant>
      <vt:variant>
        <vt:i4>0</vt:i4>
      </vt:variant>
      <vt:variant>
        <vt:i4>5</vt:i4>
      </vt:variant>
      <vt:variant>
        <vt:lpwstr/>
      </vt:variant>
      <vt:variant>
        <vt:lpwstr>_Toc97126681</vt:lpwstr>
      </vt:variant>
      <vt:variant>
        <vt:i4>1310774</vt:i4>
      </vt:variant>
      <vt:variant>
        <vt:i4>74</vt:i4>
      </vt:variant>
      <vt:variant>
        <vt:i4>0</vt:i4>
      </vt:variant>
      <vt:variant>
        <vt:i4>5</vt:i4>
      </vt:variant>
      <vt:variant>
        <vt:lpwstr/>
      </vt:variant>
      <vt:variant>
        <vt:lpwstr>_Toc97126680</vt:lpwstr>
      </vt:variant>
      <vt:variant>
        <vt:i4>1900601</vt:i4>
      </vt:variant>
      <vt:variant>
        <vt:i4>68</vt:i4>
      </vt:variant>
      <vt:variant>
        <vt:i4>0</vt:i4>
      </vt:variant>
      <vt:variant>
        <vt:i4>5</vt:i4>
      </vt:variant>
      <vt:variant>
        <vt:lpwstr/>
      </vt:variant>
      <vt:variant>
        <vt:lpwstr>_Toc97126679</vt:lpwstr>
      </vt:variant>
      <vt:variant>
        <vt:i4>1835065</vt:i4>
      </vt:variant>
      <vt:variant>
        <vt:i4>62</vt:i4>
      </vt:variant>
      <vt:variant>
        <vt:i4>0</vt:i4>
      </vt:variant>
      <vt:variant>
        <vt:i4>5</vt:i4>
      </vt:variant>
      <vt:variant>
        <vt:lpwstr/>
      </vt:variant>
      <vt:variant>
        <vt:lpwstr>_Toc97126678</vt:lpwstr>
      </vt:variant>
      <vt:variant>
        <vt:i4>1245241</vt:i4>
      </vt:variant>
      <vt:variant>
        <vt:i4>56</vt:i4>
      </vt:variant>
      <vt:variant>
        <vt:i4>0</vt:i4>
      </vt:variant>
      <vt:variant>
        <vt:i4>5</vt:i4>
      </vt:variant>
      <vt:variant>
        <vt:lpwstr/>
      </vt:variant>
      <vt:variant>
        <vt:lpwstr>_Toc97126677</vt:lpwstr>
      </vt:variant>
      <vt:variant>
        <vt:i4>1179705</vt:i4>
      </vt:variant>
      <vt:variant>
        <vt:i4>50</vt:i4>
      </vt:variant>
      <vt:variant>
        <vt:i4>0</vt:i4>
      </vt:variant>
      <vt:variant>
        <vt:i4>5</vt:i4>
      </vt:variant>
      <vt:variant>
        <vt:lpwstr/>
      </vt:variant>
      <vt:variant>
        <vt:lpwstr>_Toc97126676</vt:lpwstr>
      </vt:variant>
      <vt:variant>
        <vt:i4>1114169</vt:i4>
      </vt:variant>
      <vt:variant>
        <vt:i4>44</vt:i4>
      </vt:variant>
      <vt:variant>
        <vt:i4>0</vt:i4>
      </vt:variant>
      <vt:variant>
        <vt:i4>5</vt:i4>
      </vt:variant>
      <vt:variant>
        <vt:lpwstr/>
      </vt:variant>
      <vt:variant>
        <vt:lpwstr>_Toc97126675</vt:lpwstr>
      </vt:variant>
      <vt:variant>
        <vt:i4>1048633</vt:i4>
      </vt:variant>
      <vt:variant>
        <vt:i4>38</vt:i4>
      </vt:variant>
      <vt:variant>
        <vt:i4>0</vt:i4>
      </vt:variant>
      <vt:variant>
        <vt:i4>5</vt:i4>
      </vt:variant>
      <vt:variant>
        <vt:lpwstr/>
      </vt:variant>
      <vt:variant>
        <vt:lpwstr>_Toc97126674</vt:lpwstr>
      </vt:variant>
      <vt:variant>
        <vt:i4>1507385</vt:i4>
      </vt:variant>
      <vt:variant>
        <vt:i4>32</vt:i4>
      </vt:variant>
      <vt:variant>
        <vt:i4>0</vt:i4>
      </vt:variant>
      <vt:variant>
        <vt:i4>5</vt:i4>
      </vt:variant>
      <vt:variant>
        <vt:lpwstr/>
      </vt:variant>
      <vt:variant>
        <vt:lpwstr>_Toc97126673</vt:lpwstr>
      </vt:variant>
      <vt:variant>
        <vt:i4>1441849</vt:i4>
      </vt:variant>
      <vt:variant>
        <vt:i4>26</vt:i4>
      </vt:variant>
      <vt:variant>
        <vt:i4>0</vt:i4>
      </vt:variant>
      <vt:variant>
        <vt:i4>5</vt:i4>
      </vt:variant>
      <vt:variant>
        <vt:lpwstr/>
      </vt:variant>
      <vt:variant>
        <vt:lpwstr>_Toc97126672</vt:lpwstr>
      </vt:variant>
      <vt:variant>
        <vt:i4>1376313</vt:i4>
      </vt:variant>
      <vt:variant>
        <vt:i4>20</vt:i4>
      </vt:variant>
      <vt:variant>
        <vt:i4>0</vt:i4>
      </vt:variant>
      <vt:variant>
        <vt:i4>5</vt:i4>
      </vt:variant>
      <vt:variant>
        <vt:lpwstr/>
      </vt:variant>
      <vt:variant>
        <vt:lpwstr>_Toc97126671</vt:lpwstr>
      </vt:variant>
      <vt:variant>
        <vt:i4>1310777</vt:i4>
      </vt:variant>
      <vt:variant>
        <vt:i4>14</vt:i4>
      </vt:variant>
      <vt:variant>
        <vt:i4>0</vt:i4>
      </vt:variant>
      <vt:variant>
        <vt:i4>5</vt:i4>
      </vt:variant>
      <vt:variant>
        <vt:lpwstr/>
      </vt:variant>
      <vt:variant>
        <vt:lpwstr>_Toc97126670</vt:lpwstr>
      </vt:variant>
      <vt:variant>
        <vt:i4>1900600</vt:i4>
      </vt:variant>
      <vt:variant>
        <vt:i4>8</vt:i4>
      </vt:variant>
      <vt:variant>
        <vt:i4>0</vt:i4>
      </vt:variant>
      <vt:variant>
        <vt:i4>5</vt:i4>
      </vt:variant>
      <vt:variant>
        <vt:lpwstr/>
      </vt:variant>
      <vt:variant>
        <vt:lpwstr>_Toc97126669</vt:lpwstr>
      </vt:variant>
      <vt:variant>
        <vt:i4>1835064</vt:i4>
      </vt:variant>
      <vt:variant>
        <vt:i4>2</vt:i4>
      </vt:variant>
      <vt:variant>
        <vt:i4>0</vt:i4>
      </vt:variant>
      <vt:variant>
        <vt:i4>5</vt:i4>
      </vt:variant>
      <vt:variant>
        <vt:lpwstr/>
      </vt:variant>
      <vt:variant>
        <vt:lpwstr>_Toc97126668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API Extended Function 1.0</dc:title>
  <dc:subject/>
  <dc:creator>LXI Consortium members</dc:creator>
  <cp:keywords/>
  <cp:lastModifiedBy>Joseph Mueller</cp:lastModifiedBy>
  <cp:revision>16</cp:revision>
  <cp:lastPrinted>2011-04-12T23:44:00Z</cp:lastPrinted>
  <dcterms:created xsi:type="dcterms:W3CDTF">2023-04-27T00:40:00Z</dcterms:created>
  <dcterms:modified xsi:type="dcterms:W3CDTF">2023-05-08T17:07:00Z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