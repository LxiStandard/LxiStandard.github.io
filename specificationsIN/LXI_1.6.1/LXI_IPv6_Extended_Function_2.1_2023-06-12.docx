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2FCD" w14:textId="77777777" w:rsidR="00F037F8" w:rsidRPr="00C67620" w:rsidRDefault="00D16B26" w:rsidP="00E20094">
      <w:pPr>
        <w:pStyle w:val="LXIBody"/>
      </w:pPr>
      <w:bookmarkStart w:id="0" w:name="_Toc113776912"/>
      <w:bookmarkStart w:id="1" w:name="_Toc112300619"/>
      <w:bookmarkStart w:id="2" w:name="_Toc113353513"/>
      <w:bookmarkStart w:id="3" w:name="_Toc128656261"/>
      <w:bookmarkStart w:id="4" w:name="_Ref205177312"/>
      <w:bookmarkStart w:id="5" w:name="_Toc260642153"/>
      <w:bookmarkStart w:id="6" w:name="_Toc111980788"/>
      <w:bookmarkStart w:id="7" w:name="_Toc101245525"/>
      <w:bookmarkStart w:id="8" w:name="_Toc103501765"/>
      <w:bookmarkStart w:id="9" w:name="_Toc104620967"/>
      <w:bookmarkStart w:id="10" w:name="_Toc104946058"/>
      <w:bookmarkStart w:id="11" w:name="_Toc104946898"/>
      <w:bookmarkStart w:id="12" w:name="_Toc104947318"/>
      <w:bookmarkStart w:id="13" w:name="_Toc104968607"/>
      <w:bookmarkStart w:id="14" w:name="_Toc105500978"/>
      <w:bookmarkStart w:id="15" w:name="_Toc105501474"/>
      <w:bookmarkStart w:id="16" w:name="_Toc106617487"/>
      <w:bookmarkStart w:id="17" w:name="_Toc111021341"/>
      <w:bookmarkStart w:id="18" w:name="_Toc111253226"/>
      <w:r>
        <w:rPr>
          <w:noProof/>
        </w:rPr>
        <w:drawing>
          <wp:anchor distT="0" distB="0" distL="114300" distR="114300" simplePos="0" relativeHeight="251666944" behindDoc="0" locked="0" layoutInCell="1" allowOverlap="1" wp14:anchorId="770332EA" wp14:editId="770332EB">
            <wp:simplePos x="0" y="0"/>
            <wp:positionH relativeFrom="column">
              <wp:posOffset>571500</wp:posOffset>
            </wp:positionH>
            <wp:positionV relativeFrom="paragraph">
              <wp:posOffset>114300</wp:posOffset>
            </wp:positionV>
            <wp:extent cx="4229100" cy="2876550"/>
            <wp:effectExtent l="19050" t="0" r="0" b="0"/>
            <wp:wrapSquare wrapText="bothSides"/>
            <wp:docPr id="9" name="Picture 17"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XI"/>
                    <pic:cNvPicPr>
                      <a:picLocks noChangeAspect="1" noChangeArrowheads="1"/>
                    </pic:cNvPicPr>
                  </pic:nvPicPr>
                  <pic:blipFill>
                    <a:blip r:embed="rId11"/>
                    <a:srcRect/>
                    <a:stretch>
                      <a:fillRect/>
                    </a:stretch>
                  </pic:blipFill>
                  <pic:spPr bwMode="auto">
                    <a:xfrm>
                      <a:off x="0" y="0"/>
                      <a:ext cx="4229100" cy="2876550"/>
                    </a:xfrm>
                    <a:prstGeom prst="rect">
                      <a:avLst/>
                    </a:prstGeom>
                    <a:noFill/>
                  </pic:spPr>
                </pic:pic>
              </a:graphicData>
            </a:graphic>
          </wp:anchor>
        </w:drawing>
      </w:r>
    </w:p>
    <w:p w14:paraId="77032FCE" w14:textId="77777777" w:rsidR="00F037F8" w:rsidRDefault="00F037F8" w:rsidP="00E20094">
      <w:pPr>
        <w:pStyle w:val="LXITitle"/>
      </w:pPr>
      <w:bookmarkStart w:id="19" w:name="_Toc106617105"/>
      <w:bookmarkStart w:id="20" w:name="_Toc111252887"/>
      <w:bookmarkStart w:id="21" w:name="_Toc111980567"/>
      <w:bookmarkStart w:id="22" w:name="_Toc113432783"/>
      <w:bookmarkStart w:id="23" w:name="_Toc113776883"/>
    </w:p>
    <w:p w14:paraId="77032FCF" w14:textId="77777777" w:rsidR="00F037F8" w:rsidRDefault="00F037F8" w:rsidP="00E20094">
      <w:pPr>
        <w:pStyle w:val="LXITitle"/>
      </w:pPr>
    </w:p>
    <w:p w14:paraId="77032FD0" w14:textId="77777777" w:rsidR="00F037F8" w:rsidRDefault="00F037F8" w:rsidP="00E20094">
      <w:pPr>
        <w:pStyle w:val="LXITitle"/>
      </w:pPr>
    </w:p>
    <w:p w14:paraId="77032FD1" w14:textId="77777777" w:rsidR="00F037F8" w:rsidRDefault="00F037F8" w:rsidP="00E20094">
      <w:pPr>
        <w:pStyle w:val="LXITitle"/>
        <w:outlineLvl w:val="0"/>
      </w:pPr>
      <w:bookmarkStart w:id="24" w:name="_Toc274044535"/>
      <w:bookmarkStart w:id="25" w:name="_Toc137484860"/>
      <w:r w:rsidRPr="006957B0">
        <w:t xml:space="preserve">LXI </w:t>
      </w:r>
      <w:bookmarkEnd w:id="19"/>
      <w:bookmarkEnd w:id="20"/>
      <w:bookmarkEnd w:id="21"/>
      <w:bookmarkEnd w:id="22"/>
      <w:bookmarkEnd w:id="23"/>
      <w:r>
        <w:t>Extended Function</w:t>
      </w:r>
      <w:r w:rsidR="00AF5B44">
        <w:t xml:space="preserve"> IPv6</w:t>
      </w:r>
      <w:bookmarkEnd w:id="25"/>
      <w:r>
        <w:t xml:space="preserve">                       </w:t>
      </w:r>
      <w:bookmarkEnd w:id="24"/>
    </w:p>
    <w:p w14:paraId="77032FD2" w14:textId="77777777" w:rsidR="00F037F8" w:rsidRDefault="00F037F8" w:rsidP="00E20094">
      <w:pPr>
        <w:pStyle w:val="LXIBody"/>
        <w:ind w:left="0"/>
      </w:pPr>
    </w:p>
    <w:p w14:paraId="77032FD3" w14:textId="3F98709F" w:rsidR="006C7218" w:rsidRDefault="006C7218" w:rsidP="00E20094">
      <w:pPr>
        <w:pStyle w:val="TPCopyright"/>
        <w:spacing w:before="360"/>
        <w:rPr>
          <w:sz w:val="24"/>
        </w:rPr>
      </w:pPr>
      <w:r w:rsidRPr="00CB3D83">
        <w:rPr>
          <w:sz w:val="24"/>
        </w:rPr>
        <w:t xml:space="preserve">Revision </w:t>
      </w:r>
      <w:r w:rsidR="00830A1E">
        <w:rPr>
          <w:sz w:val="24"/>
        </w:rPr>
        <w:t>2.</w:t>
      </w:r>
      <w:ins w:id="26" w:author="John Ryland" w:date="2023-06-01T16:44:00Z">
        <w:r w:rsidR="00FF15A3">
          <w:rPr>
            <w:sz w:val="24"/>
          </w:rPr>
          <w:t>1</w:t>
        </w:r>
      </w:ins>
      <w:del w:id="27" w:author="John Ryland" w:date="2023-06-01T16:44:00Z">
        <w:r w:rsidR="00830A1E" w:rsidDel="00FF15A3">
          <w:rPr>
            <w:sz w:val="24"/>
          </w:rPr>
          <w:delText>0</w:delText>
        </w:r>
      </w:del>
    </w:p>
    <w:p w14:paraId="78E958FC" w14:textId="77777777" w:rsidR="00C942AA" w:rsidRDefault="00C942AA" w:rsidP="00E20094">
      <w:pPr>
        <w:pStyle w:val="TPCopyright"/>
        <w:spacing w:before="360"/>
        <w:rPr>
          <w:sz w:val="22"/>
          <w:szCs w:val="32"/>
        </w:rPr>
      </w:pPr>
    </w:p>
    <w:p w14:paraId="77032FD5" w14:textId="6FCC3C64" w:rsidR="00F037F8" w:rsidRDefault="00FF15A3" w:rsidP="007946D7">
      <w:pPr>
        <w:jc w:val="center"/>
        <w:rPr>
          <w:b/>
        </w:rPr>
      </w:pPr>
      <w:ins w:id="28" w:author="John Ryland" w:date="2023-06-01T16:44:00Z">
        <w:r>
          <w:rPr>
            <w:sz w:val="22"/>
            <w:szCs w:val="32"/>
          </w:rPr>
          <w:t xml:space="preserve">June </w:t>
        </w:r>
      </w:ins>
      <w:ins w:id="29" w:author="John Ryland" w:date="2023-06-12T17:33:00Z">
        <w:r w:rsidR="007242E5">
          <w:rPr>
            <w:sz w:val="22"/>
            <w:szCs w:val="32"/>
          </w:rPr>
          <w:t>12</w:t>
        </w:r>
      </w:ins>
      <w:ins w:id="30" w:author="John Ryland" w:date="2023-06-01T16:44:00Z">
        <w:r>
          <w:rPr>
            <w:sz w:val="22"/>
            <w:szCs w:val="32"/>
          </w:rPr>
          <w:t>, 2023</w:t>
        </w:r>
      </w:ins>
      <w:del w:id="31" w:author="John Ryland" w:date="2023-06-01T16:44:00Z">
        <w:r w:rsidR="008C3348" w:rsidDel="00FF15A3">
          <w:rPr>
            <w:sz w:val="22"/>
            <w:szCs w:val="32"/>
          </w:rPr>
          <w:delText>M</w:delText>
        </w:r>
        <w:r w:rsidR="000A5CA7" w:rsidDel="00FF15A3">
          <w:rPr>
            <w:sz w:val="22"/>
            <w:szCs w:val="32"/>
          </w:rPr>
          <w:delText>ay 10</w:delText>
        </w:r>
        <w:r w:rsidR="00CE2F51" w:rsidDel="00FF15A3">
          <w:rPr>
            <w:sz w:val="22"/>
            <w:szCs w:val="32"/>
          </w:rPr>
          <w:delText xml:space="preserve">, </w:delText>
        </w:r>
        <w:r w:rsidR="00FD02D6" w:rsidDel="00FF15A3">
          <w:rPr>
            <w:sz w:val="22"/>
            <w:szCs w:val="32"/>
          </w:rPr>
          <w:delText>2022</w:delText>
        </w:r>
      </w:del>
    </w:p>
    <w:p w14:paraId="77032FD6" w14:textId="77777777" w:rsidR="00F037F8" w:rsidRDefault="00F037F8" w:rsidP="00E20094">
      <w:pPr>
        <w:rPr>
          <w:b/>
        </w:rPr>
      </w:pPr>
    </w:p>
    <w:p w14:paraId="77032FD7" w14:textId="56ABB428" w:rsidR="006C7022" w:rsidRDefault="006C7022">
      <w:pPr>
        <w:rPr>
          <w:b/>
        </w:rPr>
      </w:pPr>
      <w:r>
        <w:rPr>
          <w:b/>
        </w:rPr>
        <w:br w:type="page"/>
      </w:r>
    </w:p>
    <w:p w14:paraId="6728E54C" w14:textId="048C6BFF" w:rsidR="002E642D" w:rsidRDefault="00C024B6">
      <w:pPr>
        <w:pStyle w:val="TOC1"/>
        <w:rPr>
          <w:rFonts w:asciiTheme="minorHAnsi" w:eastAsiaTheme="minorEastAsia" w:hAnsiTheme="minorHAnsi" w:cstheme="minorBidi"/>
          <w:b w:val="0"/>
          <w:bCs w:val="0"/>
          <w:caps w:val="0"/>
          <w:noProof/>
          <w:sz w:val="22"/>
          <w:szCs w:val="22"/>
        </w:rPr>
      </w:pPr>
      <w:r>
        <w:lastRenderedPageBreak/>
        <w:fldChar w:fldCharType="begin"/>
      </w:r>
      <w:r w:rsidR="00F037F8">
        <w:instrText xml:space="preserve"> TOC \o "1-4" \h \z \u </w:instrText>
      </w:r>
      <w:r>
        <w:fldChar w:fldCharType="separate"/>
      </w:r>
      <w:hyperlink w:anchor="_Toc137484860" w:history="1">
        <w:r w:rsidR="002E642D" w:rsidRPr="0039541D">
          <w:rPr>
            <w:rStyle w:val="Hyperlink"/>
            <w:noProof/>
          </w:rPr>
          <w:t>LXI Extended Function IPv6</w:t>
        </w:r>
        <w:r w:rsidR="002E642D">
          <w:rPr>
            <w:noProof/>
            <w:webHidden/>
          </w:rPr>
          <w:tab/>
        </w:r>
        <w:r w:rsidR="002E642D">
          <w:rPr>
            <w:noProof/>
            <w:webHidden/>
          </w:rPr>
          <w:fldChar w:fldCharType="begin"/>
        </w:r>
        <w:r w:rsidR="002E642D">
          <w:rPr>
            <w:noProof/>
            <w:webHidden/>
          </w:rPr>
          <w:instrText xml:space="preserve"> PAGEREF _Toc137484860 \h </w:instrText>
        </w:r>
        <w:r w:rsidR="002E642D">
          <w:rPr>
            <w:noProof/>
            <w:webHidden/>
          </w:rPr>
        </w:r>
        <w:r w:rsidR="002E642D">
          <w:rPr>
            <w:noProof/>
            <w:webHidden/>
          </w:rPr>
          <w:fldChar w:fldCharType="separate"/>
        </w:r>
        <w:r w:rsidR="002E642D">
          <w:rPr>
            <w:noProof/>
            <w:webHidden/>
          </w:rPr>
          <w:t>1</w:t>
        </w:r>
        <w:r w:rsidR="002E642D">
          <w:rPr>
            <w:noProof/>
            <w:webHidden/>
          </w:rPr>
          <w:fldChar w:fldCharType="end"/>
        </w:r>
      </w:hyperlink>
    </w:p>
    <w:p w14:paraId="26F186CD" w14:textId="0B84AA75" w:rsidR="002E642D" w:rsidRDefault="002E642D">
      <w:pPr>
        <w:pStyle w:val="TOC1"/>
        <w:rPr>
          <w:rFonts w:asciiTheme="minorHAnsi" w:eastAsiaTheme="minorEastAsia" w:hAnsiTheme="minorHAnsi" w:cstheme="minorBidi"/>
          <w:b w:val="0"/>
          <w:bCs w:val="0"/>
          <w:caps w:val="0"/>
          <w:noProof/>
          <w:sz w:val="22"/>
          <w:szCs w:val="22"/>
        </w:rPr>
      </w:pPr>
      <w:hyperlink w:anchor="_Toc137484861" w:history="1">
        <w:r w:rsidRPr="0039541D">
          <w:rPr>
            <w:rStyle w:val="Hyperlink"/>
            <w:noProof/>
          </w:rPr>
          <w:t>Revision history</w:t>
        </w:r>
        <w:r>
          <w:rPr>
            <w:noProof/>
            <w:webHidden/>
          </w:rPr>
          <w:tab/>
        </w:r>
        <w:r>
          <w:rPr>
            <w:noProof/>
            <w:webHidden/>
          </w:rPr>
          <w:fldChar w:fldCharType="begin"/>
        </w:r>
        <w:r>
          <w:rPr>
            <w:noProof/>
            <w:webHidden/>
          </w:rPr>
          <w:instrText xml:space="preserve"> PAGEREF _Toc137484861 \h </w:instrText>
        </w:r>
        <w:r>
          <w:rPr>
            <w:noProof/>
            <w:webHidden/>
          </w:rPr>
        </w:r>
        <w:r>
          <w:rPr>
            <w:noProof/>
            <w:webHidden/>
          </w:rPr>
          <w:fldChar w:fldCharType="separate"/>
        </w:r>
        <w:r>
          <w:rPr>
            <w:noProof/>
            <w:webHidden/>
          </w:rPr>
          <w:t>6</w:t>
        </w:r>
        <w:r>
          <w:rPr>
            <w:noProof/>
            <w:webHidden/>
          </w:rPr>
          <w:fldChar w:fldCharType="end"/>
        </w:r>
      </w:hyperlink>
    </w:p>
    <w:p w14:paraId="1ACD396C" w14:textId="1A34F10C" w:rsidR="002E642D" w:rsidRDefault="002E642D">
      <w:pPr>
        <w:pStyle w:val="TOC1"/>
        <w:rPr>
          <w:rFonts w:asciiTheme="minorHAnsi" w:eastAsiaTheme="minorEastAsia" w:hAnsiTheme="minorHAnsi" w:cstheme="minorBidi"/>
          <w:b w:val="0"/>
          <w:bCs w:val="0"/>
          <w:caps w:val="0"/>
          <w:noProof/>
          <w:sz w:val="22"/>
          <w:szCs w:val="22"/>
        </w:rPr>
      </w:pPr>
      <w:hyperlink w:anchor="_Toc137484862" w:history="1">
        <w:r w:rsidRPr="0039541D">
          <w:rPr>
            <w:rStyle w:val="Hyperlink"/>
            <w:noProof/>
          </w:rPr>
          <w:t>21</w:t>
        </w:r>
        <w:r>
          <w:rPr>
            <w:rFonts w:asciiTheme="minorHAnsi" w:eastAsiaTheme="minorEastAsia" w:hAnsiTheme="minorHAnsi" w:cstheme="minorBidi"/>
            <w:b w:val="0"/>
            <w:bCs w:val="0"/>
            <w:caps w:val="0"/>
            <w:noProof/>
            <w:sz w:val="22"/>
            <w:szCs w:val="22"/>
          </w:rPr>
          <w:tab/>
        </w:r>
        <w:r w:rsidRPr="0039541D">
          <w:rPr>
            <w:rStyle w:val="Hyperlink"/>
            <w:noProof/>
          </w:rPr>
          <w:t>LXI IPv6 Extended Function</w:t>
        </w:r>
        <w:r>
          <w:rPr>
            <w:noProof/>
            <w:webHidden/>
          </w:rPr>
          <w:tab/>
        </w:r>
        <w:r>
          <w:rPr>
            <w:noProof/>
            <w:webHidden/>
          </w:rPr>
          <w:fldChar w:fldCharType="begin"/>
        </w:r>
        <w:r>
          <w:rPr>
            <w:noProof/>
            <w:webHidden/>
          </w:rPr>
          <w:instrText xml:space="preserve"> PAGEREF _Toc137484862 \h </w:instrText>
        </w:r>
        <w:r>
          <w:rPr>
            <w:noProof/>
            <w:webHidden/>
          </w:rPr>
        </w:r>
        <w:r>
          <w:rPr>
            <w:noProof/>
            <w:webHidden/>
          </w:rPr>
          <w:fldChar w:fldCharType="separate"/>
        </w:r>
        <w:r>
          <w:rPr>
            <w:noProof/>
            <w:webHidden/>
          </w:rPr>
          <w:t>7</w:t>
        </w:r>
        <w:r>
          <w:rPr>
            <w:noProof/>
            <w:webHidden/>
          </w:rPr>
          <w:fldChar w:fldCharType="end"/>
        </w:r>
      </w:hyperlink>
    </w:p>
    <w:p w14:paraId="4E209AA2" w14:textId="2A1A88D6" w:rsidR="002E642D" w:rsidRDefault="002E642D">
      <w:pPr>
        <w:pStyle w:val="TOC2"/>
        <w:rPr>
          <w:rFonts w:asciiTheme="minorHAnsi" w:eastAsiaTheme="minorEastAsia" w:hAnsiTheme="minorHAnsi" w:cstheme="minorBidi"/>
          <w:smallCaps w:val="0"/>
          <w:noProof/>
          <w:sz w:val="22"/>
          <w:szCs w:val="22"/>
        </w:rPr>
      </w:pPr>
      <w:hyperlink w:anchor="_Toc137484863" w:history="1">
        <w:r w:rsidRPr="0039541D">
          <w:rPr>
            <w:rStyle w:val="Hyperlink"/>
            <w:noProof/>
          </w:rPr>
          <w:t>Purpose and Scope</w:t>
        </w:r>
        <w:r>
          <w:rPr>
            <w:noProof/>
            <w:webHidden/>
          </w:rPr>
          <w:tab/>
        </w:r>
        <w:r>
          <w:rPr>
            <w:noProof/>
            <w:webHidden/>
          </w:rPr>
          <w:fldChar w:fldCharType="begin"/>
        </w:r>
        <w:r>
          <w:rPr>
            <w:noProof/>
            <w:webHidden/>
          </w:rPr>
          <w:instrText xml:space="preserve"> PAGEREF _Toc137484863 \h </w:instrText>
        </w:r>
        <w:r>
          <w:rPr>
            <w:noProof/>
            <w:webHidden/>
          </w:rPr>
        </w:r>
        <w:r>
          <w:rPr>
            <w:noProof/>
            <w:webHidden/>
          </w:rPr>
          <w:fldChar w:fldCharType="separate"/>
        </w:r>
        <w:r>
          <w:rPr>
            <w:noProof/>
            <w:webHidden/>
          </w:rPr>
          <w:t>7</w:t>
        </w:r>
        <w:r>
          <w:rPr>
            <w:noProof/>
            <w:webHidden/>
          </w:rPr>
          <w:fldChar w:fldCharType="end"/>
        </w:r>
      </w:hyperlink>
    </w:p>
    <w:p w14:paraId="53D90DBF" w14:textId="78BC51F0" w:rsidR="002E642D" w:rsidRDefault="002E642D">
      <w:pPr>
        <w:pStyle w:val="TOC3"/>
        <w:tabs>
          <w:tab w:val="right" w:leader="dot" w:pos="8630"/>
        </w:tabs>
        <w:rPr>
          <w:rFonts w:asciiTheme="minorHAnsi" w:eastAsiaTheme="minorEastAsia" w:hAnsiTheme="minorHAnsi" w:cstheme="minorBidi"/>
          <w:iCs w:val="0"/>
          <w:noProof/>
          <w:sz w:val="22"/>
          <w:szCs w:val="22"/>
        </w:rPr>
      </w:pPr>
      <w:hyperlink w:anchor="_Toc137484864" w:history="1">
        <w:r w:rsidRPr="0039541D">
          <w:rPr>
            <w:rStyle w:val="Hyperlink"/>
            <w:noProof/>
          </w:rPr>
          <w:t>Purpose</w:t>
        </w:r>
        <w:r>
          <w:rPr>
            <w:noProof/>
            <w:webHidden/>
          </w:rPr>
          <w:tab/>
        </w:r>
        <w:r>
          <w:rPr>
            <w:noProof/>
            <w:webHidden/>
          </w:rPr>
          <w:fldChar w:fldCharType="begin"/>
        </w:r>
        <w:r>
          <w:rPr>
            <w:noProof/>
            <w:webHidden/>
          </w:rPr>
          <w:instrText xml:space="preserve"> PAGEREF _Toc137484864 \h </w:instrText>
        </w:r>
        <w:r>
          <w:rPr>
            <w:noProof/>
            <w:webHidden/>
          </w:rPr>
        </w:r>
        <w:r>
          <w:rPr>
            <w:noProof/>
            <w:webHidden/>
          </w:rPr>
          <w:fldChar w:fldCharType="separate"/>
        </w:r>
        <w:r>
          <w:rPr>
            <w:noProof/>
            <w:webHidden/>
          </w:rPr>
          <w:t>7</w:t>
        </w:r>
        <w:r>
          <w:rPr>
            <w:noProof/>
            <w:webHidden/>
          </w:rPr>
          <w:fldChar w:fldCharType="end"/>
        </w:r>
      </w:hyperlink>
    </w:p>
    <w:p w14:paraId="48F12A82" w14:textId="6ABCAAAB" w:rsidR="002E642D" w:rsidRDefault="002E642D">
      <w:pPr>
        <w:pStyle w:val="TOC3"/>
        <w:tabs>
          <w:tab w:val="right" w:leader="dot" w:pos="8630"/>
        </w:tabs>
        <w:rPr>
          <w:rFonts w:asciiTheme="minorHAnsi" w:eastAsiaTheme="minorEastAsia" w:hAnsiTheme="minorHAnsi" w:cstheme="minorBidi"/>
          <w:iCs w:val="0"/>
          <w:noProof/>
          <w:sz w:val="22"/>
          <w:szCs w:val="22"/>
        </w:rPr>
      </w:pPr>
      <w:hyperlink w:anchor="_Toc137484865" w:history="1">
        <w:r w:rsidRPr="0039541D">
          <w:rPr>
            <w:rStyle w:val="Hyperlink"/>
            <w:noProof/>
          </w:rPr>
          <w:t>Scope</w:t>
        </w:r>
        <w:r>
          <w:rPr>
            <w:noProof/>
            <w:webHidden/>
          </w:rPr>
          <w:tab/>
        </w:r>
        <w:r>
          <w:rPr>
            <w:noProof/>
            <w:webHidden/>
          </w:rPr>
          <w:fldChar w:fldCharType="begin"/>
        </w:r>
        <w:r>
          <w:rPr>
            <w:noProof/>
            <w:webHidden/>
          </w:rPr>
          <w:instrText xml:space="preserve"> PAGEREF _Toc137484865 \h </w:instrText>
        </w:r>
        <w:r>
          <w:rPr>
            <w:noProof/>
            <w:webHidden/>
          </w:rPr>
        </w:r>
        <w:r>
          <w:rPr>
            <w:noProof/>
            <w:webHidden/>
          </w:rPr>
          <w:fldChar w:fldCharType="separate"/>
        </w:r>
        <w:r>
          <w:rPr>
            <w:noProof/>
            <w:webHidden/>
          </w:rPr>
          <w:t>8</w:t>
        </w:r>
        <w:r>
          <w:rPr>
            <w:noProof/>
            <w:webHidden/>
          </w:rPr>
          <w:fldChar w:fldCharType="end"/>
        </w:r>
      </w:hyperlink>
    </w:p>
    <w:p w14:paraId="66F89A10" w14:textId="42C20DB7" w:rsidR="002E642D" w:rsidRDefault="002E642D">
      <w:pPr>
        <w:pStyle w:val="TOC2"/>
        <w:rPr>
          <w:rFonts w:asciiTheme="minorHAnsi" w:eastAsiaTheme="minorEastAsia" w:hAnsiTheme="minorHAnsi" w:cstheme="minorBidi"/>
          <w:smallCaps w:val="0"/>
          <w:noProof/>
          <w:sz w:val="22"/>
          <w:szCs w:val="22"/>
        </w:rPr>
      </w:pPr>
      <w:hyperlink w:anchor="_Toc137484866" w:history="1">
        <w:r w:rsidRPr="0039541D">
          <w:rPr>
            <w:rStyle w:val="Hyperlink"/>
            <w:noProof/>
          </w:rPr>
          <w:t>Definition of Terms</w:t>
        </w:r>
        <w:r>
          <w:rPr>
            <w:noProof/>
            <w:webHidden/>
          </w:rPr>
          <w:tab/>
        </w:r>
        <w:r>
          <w:rPr>
            <w:noProof/>
            <w:webHidden/>
          </w:rPr>
          <w:fldChar w:fldCharType="begin"/>
        </w:r>
        <w:r>
          <w:rPr>
            <w:noProof/>
            <w:webHidden/>
          </w:rPr>
          <w:instrText xml:space="preserve"> PAGEREF _Toc137484866 \h </w:instrText>
        </w:r>
        <w:r>
          <w:rPr>
            <w:noProof/>
            <w:webHidden/>
          </w:rPr>
        </w:r>
        <w:r>
          <w:rPr>
            <w:noProof/>
            <w:webHidden/>
          </w:rPr>
          <w:fldChar w:fldCharType="separate"/>
        </w:r>
        <w:r>
          <w:rPr>
            <w:noProof/>
            <w:webHidden/>
          </w:rPr>
          <w:t>8</w:t>
        </w:r>
        <w:r>
          <w:rPr>
            <w:noProof/>
            <w:webHidden/>
          </w:rPr>
          <w:fldChar w:fldCharType="end"/>
        </w:r>
      </w:hyperlink>
    </w:p>
    <w:p w14:paraId="6A3B33AC" w14:textId="696FD1C8" w:rsidR="002E642D" w:rsidRDefault="002E642D">
      <w:pPr>
        <w:pStyle w:val="TOC2"/>
        <w:rPr>
          <w:rFonts w:asciiTheme="minorHAnsi" w:eastAsiaTheme="minorEastAsia" w:hAnsiTheme="minorHAnsi" w:cstheme="minorBidi"/>
          <w:smallCaps w:val="0"/>
          <w:noProof/>
          <w:sz w:val="22"/>
          <w:szCs w:val="22"/>
        </w:rPr>
      </w:pPr>
      <w:hyperlink w:anchor="_Toc137484867" w:history="1">
        <w:r w:rsidRPr="0039541D">
          <w:rPr>
            <w:rStyle w:val="Hyperlink"/>
            <w:noProof/>
          </w:rPr>
          <w:t>Applicable Standards and Documents</w:t>
        </w:r>
        <w:r>
          <w:rPr>
            <w:noProof/>
            <w:webHidden/>
          </w:rPr>
          <w:tab/>
        </w:r>
        <w:r>
          <w:rPr>
            <w:noProof/>
            <w:webHidden/>
          </w:rPr>
          <w:fldChar w:fldCharType="begin"/>
        </w:r>
        <w:r>
          <w:rPr>
            <w:noProof/>
            <w:webHidden/>
          </w:rPr>
          <w:instrText xml:space="preserve"> PAGEREF _Toc137484867 \h </w:instrText>
        </w:r>
        <w:r>
          <w:rPr>
            <w:noProof/>
            <w:webHidden/>
          </w:rPr>
        </w:r>
        <w:r>
          <w:rPr>
            <w:noProof/>
            <w:webHidden/>
          </w:rPr>
          <w:fldChar w:fldCharType="separate"/>
        </w:r>
        <w:r>
          <w:rPr>
            <w:noProof/>
            <w:webHidden/>
          </w:rPr>
          <w:t>9</w:t>
        </w:r>
        <w:r>
          <w:rPr>
            <w:noProof/>
            <w:webHidden/>
          </w:rPr>
          <w:fldChar w:fldCharType="end"/>
        </w:r>
      </w:hyperlink>
    </w:p>
    <w:p w14:paraId="7C3A41D8" w14:textId="7ACF6F34" w:rsidR="002E642D" w:rsidRDefault="002E642D">
      <w:pPr>
        <w:pStyle w:val="TOC3"/>
        <w:tabs>
          <w:tab w:val="right" w:leader="dot" w:pos="8630"/>
        </w:tabs>
        <w:rPr>
          <w:rFonts w:asciiTheme="minorHAnsi" w:eastAsiaTheme="minorEastAsia" w:hAnsiTheme="minorHAnsi" w:cstheme="minorBidi"/>
          <w:iCs w:val="0"/>
          <w:noProof/>
          <w:sz w:val="22"/>
          <w:szCs w:val="22"/>
        </w:rPr>
      </w:pPr>
      <w:hyperlink w:anchor="_Toc137484868" w:history="1">
        <w:r w:rsidRPr="0039541D">
          <w:rPr>
            <w:rStyle w:val="Hyperlink"/>
            <w:noProof/>
          </w:rPr>
          <w:t>Trade Association Standards</w:t>
        </w:r>
        <w:r w:rsidRPr="0039541D">
          <w:rPr>
            <w:rStyle w:val="Hyperlink"/>
            <w:noProof/>
            <w:vertAlign w:val="superscript"/>
          </w:rPr>
          <w:t>,,</w:t>
        </w:r>
        <w:r>
          <w:rPr>
            <w:noProof/>
            <w:webHidden/>
          </w:rPr>
          <w:tab/>
        </w:r>
        <w:r>
          <w:rPr>
            <w:noProof/>
            <w:webHidden/>
          </w:rPr>
          <w:fldChar w:fldCharType="begin"/>
        </w:r>
        <w:r>
          <w:rPr>
            <w:noProof/>
            <w:webHidden/>
          </w:rPr>
          <w:instrText xml:space="preserve"> PAGEREF _Toc137484868 \h </w:instrText>
        </w:r>
        <w:r>
          <w:rPr>
            <w:noProof/>
            <w:webHidden/>
          </w:rPr>
        </w:r>
        <w:r>
          <w:rPr>
            <w:noProof/>
            <w:webHidden/>
          </w:rPr>
          <w:fldChar w:fldCharType="separate"/>
        </w:r>
        <w:r>
          <w:rPr>
            <w:noProof/>
            <w:webHidden/>
          </w:rPr>
          <w:t>10</w:t>
        </w:r>
        <w:r>
          <w:rPr>
            <w:noProof/>
            <w:webHidden/>
          </w:rPr>
          <w:fldChar w:fldCharType="end"/>
        </w:r>
      </w:hyperlink>
    </w:p>
    <w:p w14:paraId="61FCFF0B" w14:textId="389DCBE2" w:rsidR="002E642D" w:rsidRDefault="002E642D">
      <w:pPr>
        <w:pStyle w:val="TOC2"/>
        <w:rPr>
          <w:rFonts w:asciiTheme="minorHAnsi" w:eastAsiaTheme="minorEastAsia" w:hAnsiTheme="minorHAnsi" w:cstheme="minorBidi"/>
          <w:smallCaps w:val="0"/>
          <w:noProof/>
          <w:sz w:val="22"/>
          <w:szCs w:val="22"/>
        </w:rPr>
      </w:pPr>
      <w:hyperlink w:anchor="_Toc137484869" w:history="1">
        <w:r w:rsidRPr="0039541D">
          <w:rPr>
            <w:rStyle w:val="Hyperlink"/>
            <w:noProof/>
          </w:rPr>
          <w:t>Relationship to other LXI Standards</w:t>
        </w:r>
        <w:r>
          <w:rPr>
            <w:noProof/>
            <w:webHidden/>
          </w:rPr>
          <w:tab/>
        </w:r>
        <w:r>
          <w:rPr>
            <w:noProof/>
            <w:webHidden/>
          </w:rPr>
          <w:fldChar w:fldCharType="begin"/>
        </w:r>
        <w:r>
          <w:rPr>
            <w:noProof/>
            <w:webHidden/>
          </w:rPr>
          <w:instrText xml:space="preserve"> PAGEREF _Toc137484869 \h </w:instrText>
        </w:r>
        <w:r>
          <w:rPr>
            <w:noProof/>
            <w:webHidden/>
          </w:rPr>
        </w:r>
        <w:r>
          <w:rPr>
            <w:noProof/>
            <w:webHidden/>
          </w:rPr>
          <w:fldChar w:fldCharType="separate"/>
        </w:r>
        <w:r>
          <w:rPr>
            <w:noProof/>
            <w:webHidden/>
          </w:rPr>
          <w:t>10</w:t>
        </w:r>
        <w:r>
          <w:rPr>
            <w:noProof/>
            <w:webHidden/>
          </w:rPr>
          <w:fldChar w:fldCharType="end"/>
        </w:r>
      </w:hyperlink>
    </w:p>
    <w:p w14:paraId="41D12156" w14:textId="0F73FC9A" w:rsidR="002E642D" w:rsidRDefault="002E642D">
      <w:pPr>
        <w:pStyle w:val="TOC2"/>
        <w:rPr>
          <w:rFonts w:asciiTheme="minorHAnsi" w:eastAsiaTheme="minorEastAsia" w:hAnsiTheme="minorHAnsi" w:cstheme="minorBidi"/>
          <w:smallCaps w:val="0"/>
          <w:noProof/>
          <w:sz w:val="22"/>
          <w:szCs w:val="22"/>
        </w:rPr>
      </w:pPr>
      <w:hyperlink w:anchor="_Toc137484870" w:history="1">
        <w:r w:rsidRPr="0039541D">
          <w:rPr>
            <w:rStyle w:val="Hyperlink"/>
            <w:noProof/>
          </w:rPr>
          <w:t>Terminology</w:t>
        </w:r>
        <w:r>
          <w:rPr>
            <w:noProof/>
            <w:webHidden/>
          </w:rPr>
          <w:tab/>
        </w:r>
        <w:r>
          <w:rPr>
            <w:noProof/>
            <w:webHidden/>
          </w:rPr>
          <w:fldChar w:fldCharType="begin"/>
        </w:r>
        <w:r>
          <w:rPr>
            <w:noProof/>
            <w:webHidden/>
          </w:rPr>
          <w:instrText xml:space="preserve"> PAGEREF _Toc137484870 \h </w:instrText>
        </w:r>
        <w:r>
          <w:rPr>
            <w:noProof/>
            <w:webHidden/>
          </w:rPr>
        </w:r>
        <w:r>
          <w:rPr>
            <w:noProof/>
            <w:webHidden/>
          </w:rPr>
          <w:fldChar w:fldCharType="separate"/>
        </w:r>
        <w:r>
          <w:rPr>
            <w:noProof/>
            <w:webHidden/>
          </w:rPr>
          <w:t>10</w:t>
        </w:r>
        <w:r>
          <w:rPr>
            <w:noProof/>
            <w:webHidden/>
          </w:rPr>
          <w:fldChar w:fldCharType="end"/>
        </w:r>
      </w:hyperlink>
    </w:p>
    <w:p w14:paraId="0EF8C001" w14:textId="3FD46936" w:rsidR="002E642D" w:rsidRDefault="002E642D">
      <w:pPr>
        <w:pStyle w:val="TOC2"/>
        <w:rPr>
          <w:rFonts w:asciiTheme="minorHAnsi" w:eastAsiaTheme="minorEastAsia" w:hAnsiTheme="minorHAnsi" w:cstheme="minorBidi"/>
          <w:smallCaps w:val="0"/>
          <w:noProof/>
          <w:sz w:val="22"/>
          <w:szCs w:val="22"/>
        </w:rPr>
      </w:pPr>
      <w:hyperlink w:anchor="_Toc137484871" w:history="1">
        <w:r w:rsidRPr="0039541D">
          <w:rPr>
            <w:rStyle w:val="Hyperlink"/>
            <w:noProof/>
          </w:rPr>
          <w:t>21.1</w:t>
        </w:r>
        <w:r>
          <w:rPr>
            <w:rFonts w:asciiTheme="minorHAnsi" w:eastAsiaTheme="minorEastAsia" w:hAnsiTheme="minorHAnsi" w:cstheme="minorBidi"/>
            <w:smallCaps w:val="0"/>
            <w:noProof/>
            <w:sz w:val="22"/>
            <w:szCs w:val="22"/>
          </w:rPr>
          <w:tab/>
        </w:r>
        <w:r w:rsidRPr="0039541D">
          <w:rPr>
            <w:rStyle w:val="Hyperlink"/>
            <w:noProof/>
          </w:rPr>
          <w:t>IPv6 Basic Requirements</w:t>
        </w:r>
        <w:r>
          <w:rPr>
            <w:noProof/>
            <w:webHidden/>
          </w:rPr>
          <w:tab/>
        </w:r>
        <w:r>
          <w:rPr>
            <w:noProof/>
            <w:webHidden/>
          </w:rPr>
          <w:fldChar w:fldCharType="begin"/>
        </w:r>
        <w:r>
          <w:rPr>
            <w:noProof/>
            <w:webHidden/>
          </w:rPr>
          <w:instrText xml:space="preserve"> PAGEREF _Toc137484871 \h </w:instrText>
        </w:r>
        <w:r>
          <w:rPr>
            <w:noProof/>
            <w:webHidden/>
          </w:rPr>
        </w:r>
        <w:r>
          <w:rPr>
            <w:noProof/>
            <w:webHidden/>
          </w:rPr>
          <w:fldChar w:fldCharType="separate"/>
        </w:r>
        <w:r>
          <w:rPr>
            <w:noProof/>
            <w:webHidden/>
          </w:rPr>
          <w:t>12</w:t>
        </w:r>
        <w:r>
          <w:rPr>
            <w:noProof/>
            <w:webHidden/>
          </w:rPr>
          <w:fldChar w:fldCharType="end"/>
        </w:r>
      </w:hyperlink>
    </w:p>
    <w:p w14:paraId="77EA9F15" w14:textId="3D850556"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2" w:history="1">
        <w:r w:rsidRPr="0039541D">
          <w:rPr>
            <w:rStyle w:val="Hyperlink"/>
            <w:noProof/>
            <w:snapToGrid w:val="0"/>
            <w:w w:val="0"/>
          </w:rPr>
          <w:t>21.1.1</w:t>
        </w:r>
        <w:r>
          <w:rPr>
            <w:rFonts w:asciiTheme="minorHAnsi" w:eastAsiaTheme="minorEastAsia" w:hAnsiTheme="minorHAnsi" w:cstheme="minorBidi"/>
            <w:iCs w:val="0"/>
            <w:noProof/>
            <w:sz w:val="22"/>
            <w:szCs w:val="22"/>
          </w:rPr>
          <w:tab/>
        </w:r>
        <w:r w:rsidRPr="0039541D">
          <w:rPr>
            <w:rStyle w:val="Hyperlink"/>
            <w:noProof/>
          </w:rPr>
          <w:t>Rule – IPv6 Network Stack Compliance</w:t>
        </w:r>
        <w:r>
          <w:rPr>
            <w:noProof/>
            <w:webHidden/>
          </w:rPr>
          <w:tab/>
        </w:r>
        <w:r>
          <w:rPr>
            <w:noProof/>
            <w:webHidden/>
          </w:rPr>
          <w:fldChar w:fldCharType="begin"/>
        </w:r>
        <w:r>
          <w:rPr>
            <w:noProof/>
            <w:webHidden/>
          </w:rPr>
          <w:instrText xml:space="preserve"> PAGEREF _Toc137484872 \h </w:instrText>
        </w:r>
        <w:r>
          <w:rPr>
            <w:noProof/>
            <w:webHidden/>
          </w:rPr>
        </w:r>
        <w:r>
          <w:rPr>
            <w:noProof/>
            <w:webHidden/>
          </w:rPr>
          <w:fldChar w:fldCharType="separate"/>
        </w:r>
        <w:r>
          <w:rPr>
            <w:noProof/>
            <w:webHidden/>
          </w:rPr>
          <w:t>12</w:t>
        </w:r>
        <w:r>
          <w:rPr>
            <w:noProof/>
            <w:webHidden/>
          </w:rPr>
          <w:fldChar w:fldCharType="end"/>
        </w:r>
      </w:hyperlink>
    </w:p>
    <w:p w14:paraId="7EE5D5B9" w14:textId="4634235C"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3" w:history="1">
        <w:r w:rsidRPr="0039541D">
          <w:rPr>
            <w:rStyle w:val="Hyperlink"/>
            <w:noProof/>
            <w:snapToGrid w:val="0"/>
            <w:w w:val="0"/>
          </w:rPr>
          <w:t>21.1.2</w:t>
        </w:r>
        <w:r>
          <w:rPr>
            <w:rFonts w:asciiTheme="minorHAnsi" w:eastAsiaTheme="minorEastAsia" w:hAnsiTheme="minorHAnsi" w:cstheme="minorBidi"/>
            <w:iCs w:val="0"/>
            <w:noProof/>
            <w:sz w:val="22"/>
            <w:szCs w:val="22"/>
          </w:rPr>
          <w:tab/>
        </w:r>
        <w:r w:rsidRPr="0039541D">
          <w:rPr>
            <w:rStyle w:val="Hyperlink"/>
            <w:noProof/>
          </w:rPr>
          <w:t>Deprecated Rule – Interoperate with IPv4 networks</w:t>
        </w:r>
        <w:r>
          <w:rPr>
            <w:noProof/>
            <w:webHidden/>
          </w:rPr>
          <w:tab/>
        </w:r>
        <w:r>
          <w:rPr>
            <w:noProof/>
            <w:webHidden/>
          </w:rPr>
          <w:fldChar w:fldCharType="begin"/>
        </w:r>
        <w:r>
          <w:rPr>
            <w:noProof/>
            <w:webHidden/>
          </w:rPr>
          <w:instrText xml:space="preserve"> PAGEREF _Toc137484873 \h </w:instrText>
        </w:r>
        <w:r>
          <w:rPr>
            <w:noProof/>
            <w:webHidden/>
          </w:rPr>
        </w:r>
        <w:r>
          <w:rPr>
            <w:noProof/>
            <w:webHidden/>
          </w:rPr>
          <w:fldChar w:fldCharType="separate"/>
        </w:r>
        <w:r>
          <w:rPr>
            <w:noProof/>
            <w:webHidden/>
          </w:rPr>
          <w:t>12</w:t>
        </w:r>
        <w:r>
          <w:rPr>
            <w:noProof/>
            <w:webHidden/>
          </w:rPr>
          <w:fldChar w:fldCharType="end"/>
        </w:r>
      </w:hyperlink>
    </w:p>
    <w:p w14:paraId="52450607" w14:textId="4D40A8BB"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4" w:history="1">
        <w:r w:rsidRPr="0039541D">
          <w:rPr>
            <w:rStyle w:val="Hyperlink"/>
            <w:noProof/>
            <w:snapToGrid w:val="0"/>
            <w:w w:val="0"/>
          </w:rPr>
          <w:t>21.1.3</w:t>
        </w:r>
        <w:r>
          <w:rPr>
            <w:rFonts w:asciiTheme="minorHAnsi" w:eastAsiaTheme="minorEastAsia" w:hAnsiTheme="minorHAnsi" w:cstheme="minorBidi"/>
            <w:iCs w:val="0"/>
            <w:noProof/>
            <w:sz w:val="22"/>
            <w:szCs w:val="22"/>
          </w:rPr>
          <w:tab/>
        </w:r>
        <w:r w:rsidRPr="0039541D">
          <w:rPr>
            <w:rStyle w:val="Hyperlink"/>
            <w:noProof/>
          </w:rPr>
          <w:t>Rule – IPv6 Instrument Control Connections</w:t>
        </w:r>
        <w:r>
          <w:rPr>
            <w:noProof/>
            <w:webHidden/>
          </w:rPr>
          <w:tab/>
        </w:r>
        <w:r>
          <w:rPr>
            <w:noProof/>
            <w:webHidden/>
          </w:rPr>
          <w:fldChar w:fldCharType="begin"/>
        </w:r>
        <w:r>
          <w:rPr>
            <w:noProof/>
            <w:webHidden/>
          </w:rPr>
          <w:instrText xml:space="preserve"> PAGEREF _Toc137484874 \h </w:instrText>
        </w:r>
        <w:r>
          <w:rPr>
            <w:noProof/>
            <w:webHidden/>
          </w:rPr>
        </w:r>
        <w:r>
          <w:rPr>
            <w:noProof/>
            <w:webHidden/>
          </w:rPr>
          <w:fldChar w:fldCharType="separate"/>
        </w:r>
        <w:r>
          <w:rPr>
            <w:noProof/>
            <w:webHidden/>
          </w:rPr>
          <w:t>12</w:t>
        </w:r>
        <w:r>
          <w:rPr>
            <w:noProof/>
            <w:webHidden/>
          </w:rPr>
          <w:fldChar w:fldCharType="end"/>
        </w:r>
      </w:hyperlink>
    </w:p>
    <w:p w14:paraId="3D052312" w14:textId="4FA5AADA"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5" w:history="1">
        <w:r w:rsidRPr="0039541D">
          <w:rPr>
            <w:rStyle w:val="Hyperlink"/>
            <w:noProof/>
            <w:snapToGrid w:val="0"/>
            <w:w w:val="0"/>
          </w:rPr>
          <w:t>21.1.4</w:t>
        </w:r>
        <w:r>
          <w:rPr>
            <w:rFonts w:asciiTheme="minorHAnsi" w:eastAsiaTheme="minorEastAsia" w:hAnsiTheme="minorHAnsi" w:cstheme="minorBidi"/>
            <w:iCs w:val="0"/>
            <w:noProof/>
            <w:sz w:val="22"/>
            <w:szCs w:val="22"/>
          </w:rPr>
          <w:tab/>
        </w:r>
        <w:r w:rsidRPr="0039541D">
          <w:rPr>
            <w:rStyle w:val="Hyperlink"/>
            <w:noProof/>
          </w:rPr>
          <w:t>Recommendation – IPv6 HiSLIP Connections</w:t>
        </w:r>
        <w:r>
          <w:rPr>
            <w:noProof/>
            <w:webHidden/>
          </w:rPr>
          <w:tab/>
        </w:r>
        <w:r>
          <w:rPr>
            <w:noProof/>
            <w:webHidden/>
          </w:rPr>
          <w:fldChar w:fldCharType="begin"/>
        </w:r>
        <w:r>
          <w:rPr>
            <w:noProof/>
            <w:webHidden/>
          </w:rPr>
          <w:instrText xml:space="preserve"> PAGEREF _Toc137484875 \h </w:instrText>
        </w:r>
        <w:r>
          <w:rPr>
            <w:noProof/>
            <w:webHidden/>
          </w:rPr>
        </w:r>
        <w:r>
          <w:rPr>
            <w:noProof/>
            <w:webHidden/>
          </w:rPr>
          <w:fldChar w:fldCharType="separate"/>
        </w:r>
        <w:r>
          <w:rPr>
            <w:noProof/>
            <w:webHidden/>
          </w:rPr>
          <w:t>12</w:t>
        </w:r>
        <w:r>
          <w:rPr>
            <w:noProof/>
            <w:webHidden/>
          </w:rPr>
          <w:fldChar w:fldCharType="end"/>
        </w:r>
      </w:hyperlink>
    </w:p>
    <w:p w14:paraId="091F2BEE" w14:textId="594DA679"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6" w:history="1">
        <w:r w:rsidRPr="0039541D">
          <w:rPr>
            <w:rStyle w:val="Hyperlink"/>
            <w:noProof/>
            <w:snapToGrid w:val="0"/>
            <w:w w:val="0"/>
          </w:rPr>
          <w:t>21.1.5</w:t>
        </w:r>
        <w:r>
          <w:rPr>
            <w:rFonts w:asciiTheme="minorHAnsi" w:eastAsiaTheme="minorEastAsia" w:hAnsiTheme="minorHAnsi" w:cstheme="minorBidi"/>
            <w:iCs w:val="0"/>
            <w:noProof/>
            <w:sz w:val="22"/>
            <w:szCs w:val="22"/>
          </w:rPr>
          <w:tab/>
        </w:r>
        <w:r w:rsidRPr="0039541D">
          <w:rPr>
            <w:rStyle w:val="Hyperlink"/>
            <w:noProof/>
          </w:rPr>
          <w:t>Recommendation – IPv6 SCPI Raw Connections</w:t>
        </w:r>
        <w:r>
          <w:rPr>
            <w:noProof/>
            <w:webHidden/>
          </w:rPr>
          <w:tab/>
        </w:r>
        <w:r>
          <w:rPr>
            <w:noProof/>
            <w:webHidden/>
          </w:rPr>
          <w:fldChar w:fldCharType="begin"/>
        </w:r>
        <w:r>
          <w:rPr>
            <w:noProof/>
            <w:webHidden/>
          </w:rPr>
          <w:instrText xml:space="preserve"> PAGEREF _Toc137484876 \h </w:instrText>
        </w:r>
        <w:r>
          <w:rPr>
            <w:noProof/>
            <w:webHidden/>
          </w:rPr>
        </w:r>
        <w:r>
          <w:rPr>
            <w:noProof/>
            <w:webHidden/>
          </w:rPr>
          <w:fldChar w:fldCharType="separate"/>
        </w:r>
        <w:r>
          <w:rPr>
            <w:noProof/>
            <w:webHidden/>
          </w:rPr>
          <w:t>13</w:t>
        </w:r>
        <w:r>
          <w:rPr>
            <w:noProof/>
            <w:webHidden/>
          </w:rPr>
          <w:fldChar w:fldCharType="end"/>
        </w:r>
      </w:hyperlink>
    </w:p>
    <w:p w14:paraId="0BE4FA65" w14:textId="009765AA"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7" w:history="1">
        <w:r w:rsidRPr="0039541D">
          <w:rPr>
            <w:rStyle w:val="Hyperlink"/>
            <w:noProof/>
            <w:snapToGrid w:val="0"/>
            <w:w w:val="0"/>
          </w:rPr>
          <w:t>21.1.6</w:t>
        </w:r>
        <w:r>
          <w:rPr>
            <w:rFonts w:asciiTheme="minorHAnsi" w:eastAsiaTheme="minorEastAsia" w:hAnsiTheme="minorHAnsi" w:cstheme="minorBidi"/>
            <w:iCs w:val="0"/>
            <w:noProof/>
            <w:sz w:val="22"/>
            <w:szCs w:val="22"/>
          </w:rPr>
          <w:tab/>
        </w:r>
        <w:r w:rsidRPr="0039541D">
          <w:rPr>
            <w:rStyle w:val="Hyperlink"/>
            <w:noProof/>
          </w:rPr>
          <w:t>Rule – IPv6 HTTP Web Access</w:t>
        </w:r>
        <w:r>
          <w:rPr>
            <w:noProof/>
            <w:webHidden/>
          </w:rPr>
          <w:tab/>
        </w:r>
        <w:r>
          <w:rPr>
            <w:noProof/>
            <w:webHidden/>
          </w:rPr>
          <w:fldChar w:fldCharType="begin"/>
        </w:r>
        <w:r>
          <w:rPr>
            <w:noProof/>
            <w:webHidden/>
          </w:rPr>
          <w:instrText xml:space="preserve"> PAGEREF _Toc137484877 \h </w:instrText>
        </w:r>
        <w:r>
          <w:rPr>
            <w:noProof/>
            <w:webHidden/>
          </w:rPr>
        </w:r>
        <w:r>
          <w:rPr>
            <w:noProof/>
            <w:webHidden/>
          </w:rPr>
          <w:fldChar w:fldCharType="separate"/>
        </w:r>
        <w:r>
          <w:rPr>
            <w:noProof/>
            <w:webHidden/>
          </w:rPr>
          <w:t>13</w:t>
        </w:r>
        <w:r>
          <w:rPr>
            <w:noProof/>
            <w:webHidden/>
          </w:rPr>
          <w:fldChar w:fldCharType="end"/>
        </w:r>
      </w:hyperlink>
    </w:p>
    <w:p w14:paraId="6A669941" w14:textId="1604F671"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8" w:history="1">
        <w:r w:rsidRPr="0039541D">
          <w:rPr>
            <w:rStyle w:val="Hyperlink"/>
            <w:noProof/>
            <w:snapToGrid w:val="0"/>
            <w:w w:val="0"/>
          </w:rPr>
          <w:t>21.1.7</w:t>
        </w:r>
        <w:r>
          <w:rPr>
            <w:rFonts w:asciiTheme="minorHAnsi" w:eastAsiaTheme="minorEastAsia" w:hAnsiTheme="minorHAnsi" w:cstheme="minorBidi"/>
            <w:iCs w:val="0"/>
            <w:noProof/>
            <w:sz w:val="22"/>
            <w:szCs w:val="22"/>
          </w:rPr>
          <w:tab/>
        </w:r>
        <w:r w:rsidRPr="0039541D">
          <w:rPr>
            <w:rStyle w:val="Hyperlink"/>
            <w:noProof/>
          </w:rPr>
          <w:t>Rule – Support IPv6 Operations with Extended Functions</w:t>
        </w:r>
        <w:r>
          <w:rPr>
            <w:noProof/>
            <w:webHidden/>
          </w:rPr>
          <w:tab/>
        </w:r>
        <w:r>
          <w:rPr>
            <w:noProof/>
            <w:webHidden/>
          </w:rPr>
          <w:fldChar w:fldCharType="begin"/>
        </w:r>
        <w:r>
          <w:rPr>
            <w:noProof/>
            <w:webHidden/>
          </w:rPr>
          <w:instrText xml:space="preserve"> PAGEREF _Toc137484878 \h </w:instrText>
        </w:r>
        <w:r>
          <w:rPr>
            <w:noProof/>
            <w:webHidden/>
          </w:rPr>
        </w:r>
        <w:r>
          <w:rPr>
            <w:noProof/>
            <w:webHidden/>
          </w:rPr>
          <w:fldChar w:fldCharType="separate"/>
        </w:r>
        <w:r>
          <w:rPr>
            <w:noProof/>
            <w:webHidden/>
          </w:rPr>
          <w:t>13</w:t>
        </w:r>
        <w:r>
          <w:rPr>
            <w:noProof/>
            <w:webHidden/>
          </w:rPr>
          <w:fldChar w:fldCharType="end"/>
        </w:r>
      </w:hyperlink>
    </w:p>
    <w:p w14:paraId="7D124506" w14:textId="3976838A"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9" w:history="1">
        <w:r w:rsidRPr="0039541D">
          <w:rPr>
            <w:rStyle w:val="Hyperlink"/>
            <w:noProof/>
            <w:snapToGrid w:val="0"/>
            <w:w w:val="0"/>
          </w:rPr>
          <w:t>21.1.8</w:t>
        </w:r>
        <w:r>
          <w:rPr>
            <w:rFonts w:asciiTheme="minorHAnsi" w:eastAsiaTheme="minorEastAsia" w:hAnsiTheme="minorHAnsi" w:cstheme="minorBidi"/>
            <w:iCs w:val="0"/>
            <w:noProof/>
            <w:sz w:val="22"/>
            <w:szCs w:val="22"/>
          </w:rPr>
          <w:tab/>
        </w:r>
        <w:r w:rsidRPr="0039541D">
          <w:rPr>
            <w:rStyle w:val="Hyperlink"/>
            <w:noProof/>
          </w:rPr>
          <w:t>Rule – Provide Way to Disable IPv6</w:t>
        </w:r>
        <w:r>
          <w:rPr>
            <w:noProof/>
            <w:webHidden/>
          </w:rPr>
          <w:tab/>
        </w:r>
        <w:r>
          <w:rPr>
            <w:noProof/>
            <w:webHidden/>
          </w:rPr>
          <w:fldChar w:fldCharType="begin"/>
        </w:r>
        <w:r>
          <w:rPr>
            <w:noProof/>
            <w:webHidden/>
          </w:rPr>
          <w:instrText xml:space="preserve"> PAGEREF _Toc137484879 \h </w:instrText>
        </w:r>
        <w:r>
          <w:rPr>
            <w:noProof/>
            <w:webHidden/>
          </w:rPr>
        </w:r>
        <w:r>
          <w:rPr>
            <w:noProof/>
            <w:webHidden/>
          </w:rPr>
          <w:fldChar w:fldCharType="separate"/>
        </w:r>
        <w:r>
          <w:rPr>
            <w:noProof/>
            <w:webHidden/>
          </w:rPr>
          <w:t>13</w:t>
        </w:r>
        <w:r>
          <w:rPr>
            <w:noProof/>
            <w:webHidden/>
          </w:rPr>
          <w:fldChar w:fldCharType="end"/>
        </w:r>
      </w:hyperlink>
    </w:p>
    <w:p w14:paraId="40EF0565" w14:textId="43B2A69C"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0" w:history="1">
        <w:r w:rsidRPr="0039541D">
          <w:rPr>
            <w:rStyle w:val="Hyperlink"/>
            <w:noProof/>
            <w:snapToGrid w:val="0"/>
            <w:w w:val="0"/>
          </w:rPr>
          <w:t>21.1.9</w:t>
        </w:r>
        <w:r>
          <w:rPr>
            <w:rFonts w:asciiTheme="minorHAnsi" w:eastAsiaTheme="minorEastAsia" w:hAnsiTheme="minorHAnsi" w:cstheme="minorBidi"/>
            <w:iCs w:val="0"/>
            <w:noProof/>
            <w:sz w:val="22"/>
            <w:szCs w:val="22"/>
          </w:rPr>
          <w:tab/>
        </w:r>
        <w:r w:rsidRPr="0039541D">
          <w:rPr>
            <w:rStyle w:val="Hyperlink"/>
            <w:noProof/>
          </w:rPr>
          <w:t>Rule – IPv6 Enabled by Default or LCI</w:t>
        </w:r>
        <w:r>
          <w:rPr>
            <w:noProof/>
            <w:webHidden/>
          </w:rPr>
          <w:tab/>
        </w:r>
        <w:r>
          <w:rPr>
            <w:noProof/>
            <w:webHidden/>
          </w:rPr>
          <w:fldChar w:fldCharType="begin"/>
        </w:r>
        <w:r>
          <w:rPr>
            <w:noProof/>
            <w:webHidden/>
          </w:rPr>
          <w:instrText xml:space="preserve"> PAGEREF _Toc137484880 \h </w:instrText>
        </w:r>
        <w:r>
          <w:rPr>
            <w:noProof/>
            <w:webHidden/>
          </w:rPr>
        </w:r>
        <w:r>
          <w:rPr>
            <w:noProof/>
            <w:webHidden/>
          </w:rPr>
          <w:fldChar w:fldCharType="separate"/>
        </w:r>
        <w:r>
          <w:rPr>
            <w:noProof/>
            <w:webHidden/>
          </w:rPr>
          <w:t>13</w:t>
        </w:r>
        <w:r>
          <w:rPr>
            <w:noProof/>
            <w:webHidden/>
          </w:rPr>
          <w:fldChar w:fldCharType="end"/>
        </w:r>
      </w:hyperlink>
    </w:p>
    <w:p w14:paraId="2CAEC43E" w14:textId="7D2CDDD7"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881" w:history="1">
        <w:r w:rsidRPr="0039541D">
          <w:rPr>
            <w:rStyle w:val="Hyperlink"/>
            <w:noProof/>
            <w:snapToGrid w:val="0"/>
            <w:w w:val="0"/>
          </w:rPr>
          <w:t>21.1.10</w:t>
        </w:r>
        <w:r>
          <w:rPr>
            <w:rFonts w:asciiTheme="minorHAnsi" w:eastAsiaTheme="minorEastAsia" w:hAnsiTheme="minorHAnsi" w:cstheme="minorBidi"/>
            <w:iCs w:val="0"/>
            <w:noProof/>
            <w:sz w:val="22"/>
            <w:szCs w:val="22"/>
          </w:rPr>
          <w:tab/>
        </w:r>
        <w:r w:rsidRPr="0039541D">
          <w:rPr>
            <w:rStyle w:val="Hyperlink"/>
            <w:noProof/>
          </w:rPr>
          <w:t>Rule – Provide Way to Disable IPv4</w:t>
        </w:r>
        <w:r>
          <w:rPr>
            <w:noProof/>
            <w:webHidden/>
          </w:rPr>
          <w:tab/>
        </w:r>
        <w:r>
          <w:rPr>
            <w:noProof/>
            <w:webHidden/>
          </w:rPr>
          <w:fldChar w:fldCharType="begin"/>
        </w:r>
        <w:r>
          <w:rPr>
            <w:noProof/>
            <w:webHidden/>
          </w:rPr>
          <w:instrText xml:space="preserve"> PAGEREF _Toc137484881 \h </w:instrText>
        </w:r>
        <w:r>
          <w:rPr>
            <w:noProof/>
            <w:webHidden/>
          </w:rPr>
        </w:r>
        <w:r>
          <w:rPr>
            <w:noProof/>
            <w:webHidden/>
          </w:rPr>
          <w:fldChar w:fldCharType="separate"/>
        </w:r>
        <w:r>
          <w:rPr>
            <w:noProof/>
            <w:webHidden/>
          </w:rPr>
          <w:t>13</w:t>
        </w:r>
        <w:r>
          <w:rPr>
            <w:noProof/>
            <w:webHidden/>
          </w:rPr>
          <w:fldChar w:fldCharType="end"/>
        </w:r>
      </w:hyperlink>
    </w:p>
    <w:p w14:paraId="47AB3C1D" w14:textId="7F29B97B"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882" w:history="1">
        <w:r w:rsidRPr="0039541D">
          <w:rPr>
            <w:rStyle w:val="Hyperlink"/>
            <w:noProof/>
            <w:snapToGrid w:val="0"/>
            <w:w w:val="0"/>
          </w:rPr>
          <w:t>21.1.11</w:t>
        </w:r>
        <w:r>
          <w:rPr>
            <w:rFonts w:asciiTheme="minorHAnsi" w:eastAsiaTheme="minorEastAsia" w:hAnsiTheme="minorHAnsi" w:cstheme="minorBidi"/>
            <w:iCs w:val="0"/>
            <w:noProof/>
            <w:sz w:val="22"/>
            <w:szCs w:val="22"/>
          </w:rPr>
          <w:tab/>
        </w:r>
        <w:r w:rsidRPr="0039541D">
          <w:rPr>
            <w:rStyle w:val="Hyperlink"/>
            <w:noProof/>
          </w:rPr>
          <w:t>Rule – IPv4 Enabled by Default or LXI</w:t>
        </w:r>
        <w:r>
          <w:rPr>
            <w:noProof/>
            <w:webHidden/>
          </w:rPr>
          <w:tab/>
        </w:r>
        <w:r>
          <w:rPr>
            <w:noProof/>
            <w:webHidden/>
          </w:rPr>
          <w:fldChar w:fldCharType="begin"/>
        </w:r>
        <w:r>
          <w:rPr>
            <w:noProof/>
            <w:webHidden/>
          </w:rPr>
          <w:instrText xml:space="preserve"> PAGEREF _Toc137484882 \h </w:instrText>
        </w:r>
        <w:r>
          <w:rPr>
            <w:noProof/>
            <w:webHidden/>
          </w:rPr>
        </w:r>
        <w:r>
          <w:rPr>
            <w:noProof/>
            <w:webHidden/>
          </w:rPr>
          <w:fldChar w:fldCharType="separate"/>
        </w:r>
        <w:r>
          <w:rPr>
            <w:noProof/>
            <w:webHidden/>
          </w:rPr>
          <w:t>13</w:t>
        </w:r>
        <w:r>
          <w:rPr>
            <w:noProof/>
            <w:webHidden/>
          </w:rPr>
          <w:fldChar w:fldCharType="end"/>
        </w:r>
      </w:hyperlink>
    </w:p>
    <w:p w14:paraId="0F2E0A37" w14:textId="4B193CAD" w:rsidR="002E642D" w:rsidRDefault="002E642D">
      <w:pPr>
        <w:pStyle w:val="TOC2"/>
        <w:rPr>
          <w:rFonts w:asciiTheme="minorHAnsi" w:eastAsiaTheme="minorEastAsia" w:hAnsiTheme="minorHAnsi" w:cstheme="minorBidi"/>
          <w:smallCaps w:val="0"/>
          <w:noProof/>
          <w:sz w:val="22"/>
          <w:szCs w:val="22"/>
        </w:rPr>
      </w:pPr>
      <w:hyperlink w:anchor="_Toc137484883" w:history="1">
        <w:r w:rsidRPr="0039541D">
          <w:rPr>
            <w:rStyle w:val="Hyperlink"/>
            <w:noProof/>
          </w:rPr>
          <w:t>21.2</w:t>
        </w:r>
        <w:r>
          <w:rPr>
            <w:rFonts w:asciiTheme="minorHAnsi" w:eastAsiaTheme="minorEastAsia" w:hAnsiTheme="minorHAnsi" w:cstheme="minorBidi"/>
            <w:smallCaps w:val="0"/>
            <w:noProof/>
            <w:sz w:val="22"/>
            <w:szCs w:val="22"/>
          </w:rPr>
          <w:tab/>
        </w:r>
        <w:r w:rsidRPr="0039541D">
          <w:rPr>
            <w:rStyle w:val="Hyperlink"/>
            <w:noProof/>
          </w:rPr>
          <w:t>IPv6 Address Configuration Techniques</w:t>
        </w:r>
        <w:r>
          <w:rPr>
            <w:noProof/>
            <w:webHidden/>
          </w:rPr>
          <w:tab/>
        </w:r>
        <w:r>
          <w:rPr>
            <w:noProof/>
            <w:webHidden/>
          </w:rPr>
          <w:fldChar w:fldCharType="begin"/>
        </w:r>
        <w:r>
          <w:rPr>
            <w:noProof/>
            <w:webHidden/>
          </w:rPr>
          <w:instrText xml:space="preserve"> PAGEREF _Toc137484883 \h </w:instrText>
        </w:r>
        <w:r>
          <w:rPr>
            <w:noProof/>
            <w:webHidden/>
          </w:rPr>
        </w:r>
        <w:r>
          <w:rPr>
            <w:noProof/>
            <w:webHidden/>
          </w:rPr>
          <w:fldChar w:fldCharType="separate"/>
        </w:r>
        <w:r>
          <w:rPr>
            <w:noProof/>
            <w:webHidden/>
          </w:rPr>
          <w:t>13</w:t>
        </w:r>
        <w:r>
          <w:rPr>
            <w:noProof/>
            <w:webHidden/>
          </w:rPr>
          <w:fldChar w:fldCharType="end"/>
        </w:r>
      </w:hyperlink>
    </w:p>
    <w:p w14:paraId="744AA61C" w14:textId="5878FDFC"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4" w:history="1">
        <w:r w:rsidRPr="0039541D">
          <w:rPr>
            <w:rStyle w:val="Hyperlink"/>
            <w:noProof/>
            <w:snapToGrid w:val="0"/>
            <w:w w:val="0"/>
          </w:rPr>
          <w:t>21.2.1</w:t>
        </w:r>
        <w:r>
          <w:rPr>
            <w:rFonts w:asciiTheme="minorHAnsi" w:eastAsiaTheme="minorEastAsia" w:hAnsiTheme="minorHAnsi" w:cstheme="minorBidi"/>
            <w:iCs w:val="0"/>
            <w:noProof/>
            <w:sz w:val="22"/>
            <w:szCs w:val="22"/>
          </w:rPr>
          <w:tab/>
        </w:r>
        <w:r w:rsidRPr="0039541D">
          <w:rPr>
            <w:rStyle w:val="Hyperlink"/>
            <w:noProof/>
          </w:rPr>
          <w:t>Rule – Create a Link-local address</w:t>
        </w:r>
        <w:r>
          <w:rPr>
            <w:noProof/>
            <w:webHidden/>
          </w:rPr>
          <w:tab/>
        </w:r>
        <w:r>
          <w:rPr>
            <w:noProof/>
            <w:webHidden/>
          </w:rPr>
          <w:fldChar w:fldCharType="begin"/>
        </w:r>
        <w:r>
          <w:rPr>
            <w:noProof/>
            <w:webHidden/>
          </w:rPr>
          <w:instrText xml:space="preserve"> PAGEREF _Toc137484884 \h </w:instrText>
        </w:r>
        <w:r>
          <w:rPr>
            <w:noProof/>
            <w:webHidden/>
          </w:rPr>
        </w:r>
        <w:r>
          <w:rPr>
            <w:noProof/>
            <w:webHidden/>
          </w:rPr>
          <w:fldChar w:fldCharType="separate"/>
        </w:r>
        <w:r>
          <w:rPr>
            <w:noProof/>
            <w:webHidden/>
          </w:rPr>
          <w:t>14</w:t>
        </w:r>
        <w:r>
          <w:rPr>
            <w:noProof/>
            <w:webHidden/>
          </w:rPr>
          <w:fldChar w:fldCharType="end"/>
        </w:r>
      </w:hyperlink>
    </w:p>
    <w:p w14:paraId="6ED380F9" w14:textId="3129B32E"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5" w:history="1">
        <w:r w:rsidRPr="0039541D">
          <w:rPr>
            <w:rStyle w:val="Hyperlink"/>
            <w:noProof/>
            <w:snapToGrid w:val="0"/>
            <w:w w:val="0"/>
          </w:rPr>
          <w:t>21.2.2</w:t>
        </w:r>
        <w:r>
          <w:rPr>
            <w:rFonts w:asciiTheme="minorHAnsi" w:eastAsiaTheme="minorEastAsia" w:hAnsiTheme="minorHAnsi" w:cstheme="minorBidi"/>
            <w:iCs w:val="0"/>
            <w:noProof/>
            <w:sz w:val="22"/>
            <w:szCs w:val="22"/>
          </w:rPr>
          <w:tab/>
        </w:r>
        <w:r w:rsidRPr="0039541D">
          <w:rPr>
            <w:rStyle w:val="Hyperlink"/>
            <w:noProof/>
          </w:rPr>
          <w:t>Rule – Support Stateless Address Autoconfiguration (SLAAC)</w:t>
        </w:r>
        <w:r>
          <w:rPr>
            <w:noProof/>
            <w:webHidden/>
          </w:rPr>
          <w:tab/>
        </w:r>
        <w:r>
          <w:rPr>
            <w:noProof/>
            <w:webHidden/>
          </w:rPr>
          <w:fldChar w:fldCharType="begin"/>
        </w:r>
        <w:r>
          <w:rPr>
            <w:noProof/>
            <w:webHidden/>
          </w:rPr>
          <w:instrText xml:space="preserve"> PAGEREF _Toc137484885 \h </w:instrText>
        </w:r>
        <w:r>
          <w:rPr>
            <w:noProof/>
            <w:webHidden/>
          </w:rPr>
        </w:r>
        <w:r>
          <w:rPr>
            <w:noProof/>
            <w:webHidden/>
          </w:rPr>
          <w:fldChar w:fldCharType="separate"/>
        </w:r>
        <w:r>
          <w:rPr>
            <w:noProof/>
            <w:webHidden/>
          </w:rPr>
          <w:t>14</w:t>
        </w:r>
        <w:r>
          <w:rPr>
            <w:noProof/>
            <w:webHidden/>
          </w:rPr>
          <w:fldChar w:fldCharType="end"/>
        </w:r>
      </w:hyperlink>
    </w:p>
    <w:p w14:paraId="4307B396" w14:textId="3D530655"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6" w:history="1">
        <w:r w:rsidRPr="0039541D">
          <w:rPr>
            <w:rStyle w:val="Hyperlink"/>
            <w:noProof/>
            <w:snapToGrid w:val="0"/>
            <w:w w:val="0"/>
          </w:rPr>
          <w:t>21.2.3</w:t>
        </w:r>
        <w:r>
          <w:rPr>
            <w:rFonts w:asciiTheme="minorHAnsi" w:eastAsiaTheme="minorEastAsia" w:hAnsiTheme="minorHAnsi" w:cstheme="minorBidi"/>
            <w:iCs w:val="0"/>
            <w:noProof/>
            <w:sz w:val="22"/>
            <w:szCs w:val="22"/>
          </w:rPr>
          <w:tab/>
        </w:r>
        <w:r w:rsidRPr="0039541D">
          <w:rPr>
            <w:rStyle w:val="Hyperlink"/>
            <w:noProof/>
          </w:rPr>
          <w:t>Rule – Report an error if failure to renew a router advertised address</w:t>
        </w:r>
        <w:r>
          <w:rPr>
            <w:noProof/>
            <w:webHidden/>
          </w:rPr>
          <w:tab/>
        </w:r>
        <w:r>
          <w:rPr>
            <w:noProof/>
            <w:webHidden/>
          </w:rPr>
          <w:fldChar w:fldCharType="begin"/>
        </w:r>
        <w:r>
          <w:rPr>
            <w:noProof/>
            <w:webHidden/>
          </w:rPr>
          <w:instrText xml:space="preserve"> PAGEREF _Toc137484886 \h </w:instrText>
        </w:r>
        <w:r>
          <w:rPr>
            <w:noProof/>
            <w:webHidden/>
          </w:rPr>
        </w:r>
        <w:r>
          <w:rPr>
            <w:noProof/>
            <w:webHidden/>
          </w:rPr>
          <w:fldChar w:fldCharType="separate"/>
        </w:r>
        <w:r>
          <w:rPr>
            <w:noProof/>
            <w:webHidden/>
          </w:rPr>
          <w:t>15</w:t>
        </w:r>
        <w:r>
          <w:rPr>
            <w:noProof/>
            <w:webHidden/>
          </w:rPr>
          <w:fldChar w:fldCharType="end"/>
        </w:r>
      </w:hyperlink>
    </w:p>
    <w:p w14:paraId="19816753" w14:textId="58BB341F"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7" w:history="1">
        <w:r w:rsidRPr="0039541D">
          <w:rPr>
            <w:rStyle w:val="Hyperlink"/>
            <w:noProof/>
            <w:snapToGrid w:val="0"/>
            <w:w w:val="0"/>
          </w:rPr>
          <w:t>21.2.4</w:t>
        </w:r>
        <w:r>
          <w:rPr>
            <w:rFonts w:asciiTheme="minorHAnsi" w:eastAsiaTheme="minorEastAsia" w:hAnsiTheme="minorHAnsi" w:cstheme="minorBidi"/>
            <w:iCs w:val="0"/>
            <w:noProof/>
            <w:sz w:val="22"/>
            <w:szCs w:val="22"/>
          </w:rPr>
          <w:tab/>
        </w:r>
        <w:r w:rsidRPr="0039541D">
          <w:rPr>
            <w:rStyle w:val="Hyperlink"/>
            <w:noProof/>
          </w:rPr>
          <w:t>Deprecated Recommendation – Support Router Advertisement Options for DNS Configuration</w:t>
        </w:r>
        <w:r>
          <w:rPr>
            <w:noProof/>
            <w:webHidden/>
          </w:rPr>
          <w:tab/>
        </w:r>
        <w:r>
          <w:rPr>
            <w:noProof/>
            <w:webHidden/>
          </w:rPr>
          <w:fldChar w:fldCharType="begin"/>
        </w:r>
        <w:r>
          <w:rPr>
            <w:noProof/>
            <w:webHidden/>
          </w:rPr>
          <w:instrText xml:space="preserve"> PAGEREF _Toc137484887 \h </w:instrText>
        </w:r>
        <w:r>
          <w:rPr>
            <w:noProof/>
            <w:webHidden/>
          </w:rPr>
        </w:r>
        <w:r>
          <w:rPr>
            <w:noProof/>
            <w:webHidden/>
          </w:rPr>
          <w:fldChar w:fldCharType="separate"/>
        </w:r>
        <w:r>
          <w:rPr>
            <w:noProof/>
            <w:webHidden/>
          </w:rPr>
          <w:t>15</w:t>
        </w:r>
        <w:r>
          <w:rPr>
            <w:noProof/>
            <w:webHidden/>
          </w:rPr>
          <w:fldChar w:fldCharType="end"/>
        </w:r>
      </w:hyperlink>
    </w:p>
    <w:p w14:paraId="146588DD" w14:textId="6F02FF26"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8" w:history="1">
        <w:r w:rsidRPr="0039541D">
          <w:rPr>
            <w:rStyle w:val="Hyperlink"/>
            <w:noProof/>
            <w:snapToGrid w:val="0"/>
            <w:w w:val="0"/>
          </w:rPr>
          <w:t>21.2.5</w:t>
        </w:r>
        <w:r>
          <w:rPr>
            <w:rFonts w:asciiTheme="minorHAnsi" w:eastAsiaTheme="minorEastAsia" w:hAnsiTheme="minorHAnsi" w:cstheme="minorBidi"/>
            <w:iCs w:val="0"/>
            <w:noProof/>
            <w:sz w:val="22"/>
            <w:szCs w:val="22"/>
          </w:rPr>
          <w:tab/>
        </w:r>
        <w:r w:rsidRPr="0039541D">
          <w:rPr>
            <w:rStyle w:val="Hyperlink"/>
            <w:noProof/>
          </w:rPr>
          <w:t>Rule - Support Static IP Address Assignment</w:t>
        </w:r>
        <w:r>
          <w:rPr>
            <w:noProof/>
            <w:webHidden/>
          </w:rPr>
          <w:tab/>
        </w:r>
        <w:r>
          <w:rPr>
            <w:noProof/>
            <w:webHidden/>
          </w:rPr>
          <w:fldChar w:fldCharType="begin"/>
        </w:r>
        <w:r>
          <w:rPr>
            <w:noProof/>
            <w:webHidden/>
          </w:rPr>
          <w:instrText xml:space="preserve"> PAGEREF _Toc137484888 \h </w:instrText>
        </w:r>
        <w:r>
          <w:rPr>
            <w:noProof/>
            <w:webHidden/>
          </w:rPr>
        </w:r>
        <w:r>
          <w:rPr>
            <w:noProof/>
            <w:webHidden/>
          </w:rPr>
          <w:fldChar w:fldCharType="separate"/>
        </w:r>
        <w:r>
          <w:rPr>
            <w:noProof/>
            <w:webHidden/>
          </w:rPr>
          <w:t>15</w:t>
        </w:r>
        <w:r>
          <w:rPr>
            <w:noProof/>
            <w:webHidden/>
          </w:rPr>
          <w:fldChar w:fldCharType="end"/>
        </w:r>
      </w:hyperlink>
    </w:p>
    <w:p w14:paraId="1640321F" w14:textId="56E2F48C"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9" w:history="1">
        <w:r w:rsidRPr="0039541D">
          <w:rPr>
            <w:rStyle w:val="Hyperlink"/>
            <w:noProof/>
            <w:snapToGrid w:val="0"/>
            <w:w w:val="0"/>
          </w:rPr>
          <w:t>21.2.6</w:t>
        </w:r>
        <w:r>
          <w:rPr>
            <w:rFonts w:asciiTheme="minorHAnsi" w:eastAsiaTheme="minorEastAsia" w:hAnsiTheme="minorHAnsi" w:cstheme="minorBidi"/>
            <w:iCs w:val="0"/>
            <w:noProof/>
            <w:sz w:val="22"/>
            <w:szCs w:val="22"/>
          </w:rPr>
          <w:tab/>
        </w:r>
        <w:r w:rsidRPr="0039541D">
          <w:rPr>
            <w:rStyle w:val="Hyperlink"/>
            <w:noProof/>
          </w:rPr>
          <w:t>Rule – Support DHCPv6</w:t>
        </w:r>
        <w:r>
          <w:rPr>
            <w:noProof/>
            <w:webHidden/>
          </w:rPr>
          <w:tab/>
        </w:r>
        <w:r>
          <w:rPr>
            <w:noProof/>
            <w:webHidden/>
          </w:rPr>
          <w:fldChar w:fldCharType="begin"/>
        </w:r>
        <w:r>
          <w:rPr>
            <w:noProof/>
            <w:webHidden/>
          </w:rPr>
          <w:instrText xml:space="preserve"> PAGEREF _Toc137484889 \h </w:instrText>
        </w:r>
        <w:r>
          <w:rPr>
            <w:noProof/>
            <w:webHidden/>
          </w:rPr>
        </w:r>
        <w:r>
          <w:rPr>
            <w:noProof/>
            <w:webHidden/>
          </w:rPr>
          <w:fldChar w:fldCharType="separate"/>
        </w:r>
        <w:r>
          <w:rPr>
            <w:noProof/>
            <w:webHidden/>
          </w:rPr>
          <w:t>15</w:t>
        </w:r>
        <w:r>
          <w:rPr>
            <w:noProof/>
            <w:webHidden/>
          </w:rPr>
          <w:fldChar w:fldCharType="end"/>
        </w:r>
      </w:hyperlink>
    </w:p>
    <w:p w14:paraId="37CF8CB4" w14:textId="434B0FA5"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890" w:history="1">
        <w:r w:rsidRPr="0039541D">
          <w:rPr>
            <w:rStyle w:val="Hyperlink"/>
            <w:noProof/>
            <w:snapToGrid w:val="0"/>
            <w:w w:val="0"/>
          </w:rPr>
          <w:t>21.2.6.1</w:t>
        </w:r>
        <w:r>
          <w:rPr>
            <w:rFonts w:asciiTheme="minorHAnsi" w:eastAsiaTheme="minorEastAsia" w:hAnsiTheme="minorHAnsi" w:cstheme="minorBidi"/>
            <w:iCs w:val="0"/>
            <w:noProof/>
            <w:sz w:val="22"/>
            <w:szCs w:val="22"/>
          </w:rPr>
          <w:tab/>
        </w:r>
        <w:r w:rsidRPr="0039541D">
          <w:rPr>
            <w:rStyle w:val="Hyperlink"/>
            <w:noProof/>
          </w:rPr>
          <w:t>Permission – DHCPv6 Waiver Requests</w:t>
        </w:r>
        <w:r>
          <w:rPr>
            <w:noProof/>
            <w:webHidden/>
          </w:rPr>
          <w:tab/>
        </w:r>
        <w:r>
          <w:rPr>
            <w:noProof/>
            <w:webHidden/>
          </w:rPr>
          <w:fldChar w:fldCharType="begin"/>
        </w:r>
        <w:r>
          <w:rPr>
            <w:noProof/>
            <w:webHidden/>
          </w:rPr>
          <w:instrText xml:space="preserve"> PAGEREF _Toc137484890 \h </w:instrText>
        </w:r>
        <w:r>
          <w:rPr>
            <w:noProof/>
            <w:webHidden/>
          </w:rPr>
        </w:r>
        <w:r>
          <w:rPr>
            <w:noProof/>
            <w:webHidden/>
          </w:rPr>
          <w:fldChar w:fldCharType="separate"/>
        </w:r>
        <w:r>
          <w:rPr>
            <w:noProof/>
            <w:webHidden/>
          </w:rPr>
          <w:t>16</w:t>
        </w:r>
        <w:r>
          <w:rPr>
            <w:noProof/>
            <w:webHidden/>
          </w:rPr>
          <w:fldChar w:fldCharType="end"/>
        </w:r>
      </w:hyperlink>
    </w:p>
    <w:p w14:paraId="3055AD22" w14:textId="3ADACEF2"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1" w:history="1">
        <w:r w:rsidRPr="0039541D">
          <w:rPr>
            <w:rStyle w:val="Hyperlink"/>
            <w:noProof/>
            <w:snapToGrid w:val="0"/>
            <w:w w:val="0"/>
          </w:rPr>
          <w:t>21.2.7</w:t>
        </w:r>
        <w:r>
          <w:rPr>
            <w:rFonts w:asciiTheme="minorHAnsi" w:eastAsiaTheme="minorEastAsia" w:hAnsiTheme="minorHAnsi" w:cstheme="minorBidi"/>
            <w:iCs w:val="0"/>
            <w:noProof/>
            <w:sz w:val="22"/>
            <w:szCs w:val="22"/>
          </w:rPr>
          <w:tab/>
        </w:r>
        <w:r w:rsidRPr="0039541D">
          <w:rPr>
            <w:rStyle w:val="Hyperlink"/>
            <w:noProof/>
          </w:rPr>
          <w:t>Rule – Report an Error If Failure to Renew the DHCPv6 Lease</w:t>
        </w:r>
        <w:r>
          <w:rPr>
            <w:noProof/>
            <w:webHidden/>
          </w:rPr>
          <w:tab/>
        </w:r>
        <w:r>
          <w:rPr>
            <w:noProof/>
            <w:webHidden/>
          </w:rPr>
          <w:fldChar w:fldCharType="begin"/>
        </w:r>
        <w:r>
          <w:rPr>
            <w:noProof/>
            <w:webHidden/>
          </w:rPr>
          <w:instrText xml:space="preserve"> PAGEREF _Toc137484891 \h </w:instrText>
        </w:r>
        <w:r>
          <w:rPr>
            <w:noProof/>
            <w:webHidden/>
          </w:rPr>
        </w:r>
        <w:r>
          <w:rPr>
            <w:noProof/>
            <w:webHidden/>
          </w:rPr>
          <w:fldChar w:fldCharType="separate"/>
        </w:r>
        <w:r>
          <w:rPr>
            <w:noProof/>
            <w:webHidden/>
          </w:rPr>
          <w:t>16</w:t>
        </w:r>
        <w:r>
          <w:rPr>
            <w:noProof/>
            <w:webHidden/>
          </w:rPr>
          <w:fldChar w:fldCharType="end"/>
        </w:r>
      </w:hyperlink>
    </w:p>
    <w:p w14:paraId="61DFBFBA" w14:textId="67A742BC"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2" w:history="1">
        <w:r w:rsidRPr="0039541D">
          <w:rPr>
            <w:rStyle w:val="Hyperlink"/>
            <w:noProof/>
            <w:snapToGrid w:val="0"/>
            <w:w w:val="0"/>
          </w:rPr>
          <w:t>21.2.8</w:t>
        </w:r>
        <w:r>
          <w:rPr>
            <w:rFonts w:asciiTheme="minorHAnsi" w:eastAsiaTheme="minorEastAsia" w:hAnsiTheme="minorHAnsi" w:cstheme="minorBidi"/>
            <w:iCs w:val="0"/>
            <w:noProof/>
            <w:sz w:val="22"/>
            <w:szCs w:val="22"/>
          </w:rPr>
          <w:tab/>
        </w:r>
        <w:r w:rsidRPr="0039541D">
          <w:rPr>
            <w:rStyle w:val="Hyperlink"/>
            <w:noProof/>
          </w:rPr>
          <w:t>Rule – Honor New DHCPv6 Options at Lease Renewal</w:t>
        </w:r>
        <w:r>
          <w:rPr>
            <w:noProof/>
            <w:webHidden/>
          </w:rPr>
          <w:tab/>
        </w:r>
        <w:r>
          <w:rPr>
            <w:noProof/>
            <w:webHidden/>
          </w:rPr>
          <w:fldChar w:fldCharType="begin"/>
        </w:r>
        <w:r>
          <w:rPr>
            <w:noProof/>
            <w:webHidden/>
          </w:rPr>
          <w:instrText xml:space="preserve"> PAGEREF _Toc137484892 \h </w:instrText>
        </w:r>
        <w:r>
          <w:rPr>
            <w:noProof/>
            <w:webHidden/>
          </w:rPr>
        </w:r>
        <w:r>
          <w:rPr>
            <w:noProof/>
            <w:webHidden/>
          </w:rPr>
          <w:fldChar w:fldCharType="separate"/>
        </w:r>
        <w:r>
          <w:rPr>
            <w:noProof/>
            <w:webHidden/>
          </w:rPr>
          <w:t>16</w:t>
        </w:r>
        <w:r>
          <w:rPr>
            <w:noProof/>
            <w:webHidden/>
          </w:rPr>
          <w:fldChar w:fldCharType="end"/>
        </w:r>
      </w:hyperlink>
    </w:p>
    <w:p w14:paraId="5FCB1C42" w14:textId="5AF2D8E8"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3" w:history="1">
        <w:r w:rsidRPr="0039541D">
          <w:rPr>
            <w:rStyle w:val="Hyperlink"/>
            <w:noProof/>
            <w:snapToGrid w:val="0"/>
            <w:w w:val="0"/>
          </w:rPr>
          <w:t>21.2.9</w:t>
        </w:r>
        <w:r>
          <w:rPr>
            <w:rFonts w:asciiTheme="minorHAnsi" w:eastAsiaTheme="minorEastAsia" w:hAnsiTheme="minorHAnsi" w:cstheme="minorBidi"/>
            <w:iCs w:val="0"/>
            <w:noProof/>
            <w:sz w:val="22"/>
            <w:szCs w:val="22"/>
          </w:rPr>
          <w:tab/>
        </w:r>
        <w:r w:rsidRPr="0039541D">
          <w:rPr>
            <w:rStyle w:val="Hyperlink"/>
            <w:noProof/>
          </w:rPr>
          <w:t>Rule – Selection of IP Address Configuration Modes</w:t>
        </w:r>
        <w:r>
          <w:rPr>
            <w:noProof/>
            <w:webHidden/>
          </w:rPr>
          <w:tab/>
        </w:r>
        <w:r>
          <w:rPr>
            <w:noProof/>
            <w:webHidden/>
          </w:rPr>
          <w:fldChar w:fldCharType="begin"/>
        </w:r>
        <w:r>
          <w:rPr>
            <w:noProof/>
            <w:webHidden/>
          </w:rPr>
          <w:instrText xml:space="preserve"> PAGEREF _Toc137484893 \h </w:instrText>
        </w:r>
        <w:r>
          <w:rPr>
            <w:noProof/>
            <w:webHidden/>
          </w:rPr>
        </w:r>
        <w:r>
          <w:rPr>
            <w:noProof/>
            <w:webHidden/>
          </w:rPr>
          <w:fldChar w:fldCharType="separate"/>
        </w:r>
        <w:r>
          <w:rPr>
            <w:noProof/>
            <w:webHidden/>
          </w:rPr>
          <w:t>17</w:t>
        </w:r>
        <w:r>
          <w:rPr>
            <w:noProof/>
            <w:webHidden/>
          </w:rPr>
          <w:fldChar w:fldCharType="end"/>
        </w:r>
      </w:hyperlink>
    </w:p>
    <w:p w14:paraId="0E07FA14" w14:textId="634AA8E9"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894" w:history="1">
        <w:r w:rsidRPr="0039541D">
          <w:rPr>
            <w:rStyle w:val="Hyperlink"/>
            <w:noProof/>
            <w:snapToGrid w:val="0"/>
            <w:w w:val="0"/>
          </w:rPr>
          <w:t>21.2.10</w:t>
        </w:r>
        <w:r>
          <w:rPr>
            <w:rFonts w:asciiTheme="minorHAnsi" w:eastAsiaTheme="minorEastAsia" w:hAnsiTheme="minorHAnsi" w:cstheme="minorBidi"/>
            <w:iCs w:val="0"/>
            <w:noProof/>
            <w:sz w:val="22"/>
            <w:szCs w:val="22"/>
          </w:rPr>
          <w:tab/>
        </w:r>
        <w:r w:rsidRPr="0039541D">
          <w:rPr>
            <w:rStyle w:val="Hyperlink"/>
            <w:noProof/>
          </w:rPr>
          <w:t>Rule – Ability to Enable/Disable Privacy Setting</w:t>
        </w:r>
        <w:r>
          <w:rPr>
            <w:noProof/>
            <w:webHidden/>
          </w:rPr>
          <w:tab/>
        </w:r>
        <w:r>
          <w:rPr>
            <w:noProof/>
            <w:webHidden/>
          </w:rPr>
          <w:fldChar w:fldCharType="begin"/>
        </w:r>
        <w:r>
          <w:rPr>
            <w:noProof/>
            <w:webHidden/>
          </w:rPr>
          <w:instrText xml:space="preserve"> PAGEREF _Toc137484894 \h </w:instrText>
        </w:r>
        <w:r>
          <w:rPr>
            <w:noProof/>
            <w:webHidden/>
          </w:rPr>
        </w:r>
        <w:r>
          <w:rPr>
            <w:noProof/>
            <w:webHidden/>
          </w:rPr>
          <w:fldChar w:fldCharType="separate"/>
        </w:r>
        <w:r>
          <w:rPr>
            <w:noProof/>
            <w:webHidden/>
          </w:rPr>
          <w:t>17</w:t>
        </w:r>
        <w:r>
          <w:rPr>
            <w:noProof/>
            <w:webHidden/>
          </w:rPr>
          <w:fldChar w:fldCharType="end"/>
        </w:r>
      </w:hyperlink>
    </w:p>
    <w:p w14:paraId="63118C88" w14:textId="0CE73EA2"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895" w:history="1">
        <w:r w:rsidRPr="0039541D">
          <w:rPr>
            <w:rStyle w:val="Hyperlink"/>
            <w:noProof/>
            <w:snapToGrid w:val="0"/>
            <w:w w:val="0"/>
          </w:rPr>
          <w:t>21.2.11</w:t>
        </w:r>
        <w:r>
          <w:rPr>
            <w:rFonts w:asciiTheme="minorHAnsi" w:eastAsiaTheme="minorEastAsia" w:hAnsiTheme="minorHAnsi" w:cstheme="minorBidi"/>
            <w:iCs w:val="0"/>
            <w:noProof/>
            <w:sz w:val="22"/>
            <w:szCs w:val="22"/>
          </w:rPr>
          <w:tab/>
        </w:r>
        <w:r w:rsidRPr="0039541D">
          <w:rPr>
            <w:rStyle w:val="Hyperlink"/>
            <w:noProof/>
          </w:rPr>
          <w:t>Rule – Privacy Setting Enabled by Default or LCI</w:t>
        </w:r>
        <w:r>
          <w:rPr>
            <w:noProof/>
            <w:webHidden/>
          </w:rPr>
          <w:tab/>
        </w:r>
        <w:r>
          <w:rPr>
            <w:noProof/>
            <w:webHidden/>
          </w:rPr>
          <w:fldChar w:fldCharType="begin"/>
        </w:r>
        <w:r>
          <w:rPr>
            <w:noProof/>
            <w:webHidden/>
          </w:rPr>
          <w:instrText xml:space="preserve"> PAGEREF _Toc137484895 \h </w:instrText>
        </w:r>
        <w:r>
          <w:rPr>
            <w:noProof/>
            <w:webHidden/>
          </w:rPr>
        </w:r>
        <w:r>
          <w:rPr>
            <w:noProof/>
            <w:webHidden/>
          </w:rPr>
          <w:fldChar w:fldCharType="separate"/>
        </w:r>
        <w:r>
          <w:rPr>
            <w:noProof/>
            <w:webHidden/>
          </w:rPr>
          <w:t>17</w:t>
        </w:r>
        <w:r>
          <w:rPr>
            <w:noProof/>
            <w:webHidden/>
          </w:rPr>
          <w:fldChar w:fldCharType="end"/>
        </w:r>
      </w:hyperlink>
    </w:p>
    <w:p w14:paraId="3349313F" w14:textId="524E4826" w:rsidR="002E642D" w:rsidRDefault="002E642D">
      <w:pPr>
        <w:pStyle w:val="TOC2"/>
        <w:rPr>
          <w:rFonts w:asciiTheme="minorHAnsi" w:eastAsiaTheme="minorEastAsia" w:hAnsiTheme="minorHAnsi" w:cstheme="minorBidi"/>
          <w:smallCaps w:val="0"/>
          <w:noProof/>
          <w:sz w:val="22"/>
          <w:szCs w:val="22"/>
        </w:rPr>
      </w:pPr>
      <w:hyperlink w:anchor="_Toc137484896" w:history="1">
        <w:r w:rsidRPr="0039541D">
          <w:rPr>
            <w:rStyle w:val="Hyperlink"/>
            <w:noProof/>
          </w:rPr>
          <w:t>21.3</w:t>
        </w:r>
        <w:r>
          <w:rPr>
            <w:rFonts w:asciiTheme="minorHAnsi" w:eastAsiaTheme="minorEastAsia" w:hAnsiTheme="minorHAnsi" w:cstheme="minorBidi"/>
            <w:smallCaps w:val="0"/>
            <w:noProof/>
            <w:sz w:val="22"/>
            <w:szCs w:val="22"/>
          </w:rPr>
          <w:tab/>
        </w:r>
        <w:r w:rsidRPr="0039541D">
          <w:rPr>
            <w:rStyle w:val="Hyperlink"/>
            <w:noProof/>
          </w:rPr>
          <w:t>Default Address Selection for IPv6</w:t>
        </w:r>
        <w:r>
          <w:rPr>
            <w:noProof/>
            <w:webHidden/>
          </w:rPr>
          <w:tab/>
        </w:r>
        <w:r>
          <w:rPr>
            <w:noProof/>
            <w:webHidden/>
          </w:rPr>
          <w:fldChar w:fldCharType="begin"/>
        </w:r>
        <w:r>
          <w:rPr>
            <w:noProof/>
            <w:webHidden/>
          </w:rPr>
          <w:instrText xml:space="preserve"> PAGEREF _Toc137484896 \h </w:instrText>
        </w:r>
        <w:r>
          <w:rPr>
            <w:noProof/>
            <w:webHidden/>
          </w:rPr>
        </w:r>
        <w:r>
          <w:rPr>
            <w:noProof/>
            <w:webHidden/>
          </w:rPr>
          <w:fldChar w:fldCharType="separate"/>
        </w:r>
        <w:r>
          <w:rPr>
            <w:noProof/>
            <w:webHidden/>
          </w:rPr>
          <w:t>17</w:t>
        </w:r>
        <w:r>
          <w:rPr>
            <w:noProof/>
            <w:webHidden/>
          </w:rPr>
          <w:fldChar w:fldCharType="end"/>
        </w:r>
      </w:hyperlink>
    </w:p>
    <w:p w14:paraId="19F310AF" w14:textId="58C8C2CF"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7" w:history="1">
        <w:r w:rsidRPr="0039541D">
          <w:rPr>
            <w:rStyle w:val="Hyperlink"/>
            <w:noProof/>
            <w:snapToGrid w:val="0"/>
            <w:w w:val="0"/>
          </w:rPr>
          <w:t>21.3.1</w:t>
        </w:r>
        <w:r>
          <w:rPr>
            <w:rFonts w:asciiTheme="minorHAnsi" w:eastAsiaTheme="minorEastAsia" w:hAnsiTheme="minorHAnsi" w:cstheme="minorBidi"/>
            <w:iCs w:val="0"/>
            <w:noProof/>
            <w:sz w:val="22"/>
            <w:szCs w:val="22"/>
          </w:rPr>
          <w:tab/>
        </w:r>
        <w:r w:rsidRPr="0039541D">
          <w:rPr>
            <w:rStyle w:val="Hyperlink"/>
            <w:noProof/>
          </w:rPr>
          <w:t>Rule – Display Link-local Address</w:t>
        </w:r>
        <w:r>
          <w:rPr>
            <w:noProof/>
            <w:webHidden/>
          </w:rPr>
          <w:tab/>
        </w:r>
        <w:r>
          <w:rPr>
            <w:noProof/>
            <w:webHidden/>
          </w:rPr>
          <w:fldChar w:fldCharType="begin"/>
        </w:r>
        <w:r>
          <w:rPr>
            <w:noProof/>
            <w:webHidden/>
          </w:rPr>
          <w:instrText xml:space="preserve"> PAGEREF _Toc137484897 \h </w:instrText>
        </w:r>
        <w:r>
          <w:rPr>
            <w:noProof/>
            <w:webHidden/>
          </w:rPr>
        </w:r>
        <w:r>
          <w:rPr>
            <w:noProof/>
            <w:webHidden/>
          </w:rPr>
          <w:fldChar w:fldCharType="separate"/>
        </w:r>
        <w:r>
          <w:rPr>
            <w:noProof/>
            <w:webHidden/>
          </w:rPr>
          <w:t>18</w:t>
        </w:r>
        <w:r>
          <w:rPr>
            <w:noProof/>
            <w:webHidden/>
          </w:rPr>
          <w:fldChar w:fldCharType="end"/>
        </w:r>
      </w:hyperlink>
    </w:p>
    <w:p w14:paraId="1CD3D867" w14:textId="7DA7E48C"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8" w:history="1">
        <w:r w:rsidRPr="0039541D">
          <w:rPr>
            <w:rStyle w:val="Hyperlink"/>
            <w:noProof/>
            <w:snapToGrid w:val="0"/>
            <w:w w:val="0"/>
          </w:rPr>
          <w:t>21.3.2</w:t>
        </w:r>
        <w:r>
          <w:rPr>
            <w:rFonts w:asciiTheme="minorHAnsi" w:eastAsiaTheme="minorEastAsia" w:hAnsiTheme="minorHAnsi" w:cstheme="minorBidi"/>
            <w:iCs w:val="0"/>
            <w:noProof/>
            <w:sz w:val="22"/>
            <w:szCs w:val="22"/>
          </w:rPr>
          <w:tab/>
        </w:r>
        <w:r w:rsidRPr="0039541D">
          <w:rPr>
            <w:rStyle w:val="Hyperlink"/>
            <w:noProof/>
          </w:rPr>
          <w:t>Rule – Display Stable Addresses</w:t>
        </w:r>
        <w:r>
          <w:rPr>
            <w:noProof/>
            <w:webHidden/>
          </w:rPr>
          <w:tab/>
        </w:r>
        <w:r>
          <w:rPr>
            <w:noProof/>
            <w:webHidden/>
          </w:rPr>
          <w:fldChar w:fldCharType="begin"/>
        </w:r>
        <w:r>
          <w:rPr>
            <w:noProof/>
            <w:webHidden/>
          </w:rPr>
          <w:instrText xml:space="preserve"> PAGEREF _Toc137484898 \h </w:instrText>
        </w:r>
        <w:r>
          <w:rPr>
            <w:noProof/>
            <w:webHidden/>
          </w:rPr>
        </w:r>
        <w:r>
          <w:rPr>
            <w:noProof/>
            <w:webHidden/>
          </w:rPr>
          <w:fldChar w:fldCharType="separate"/>
        </w:r>
        <w:r>
          <w:rPr>
            <w:noProof/>
            <w:webHidden/>
          </w:rPr>
          <w:t>18</w:t>
        </w:r>
        <w:r>
          <w:rPr>
            <w:noProof/>
            <w:webHidden/>
          </w:rPr>
          <w:fldChar w:fldCharType="end"/>
        </w:r>
      </w:hyperlink>
    </w:p>
    <w:p w14:paraId="06219E32" w14:textId="7342BB65"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9" w:history="1">
        <w:r w:rsidRPr="0039541D">
          <w:rPr>
            <w:rStyle w:val="Hyperlink"/>
            <w:noProof/>
            <w:snapToGrid w:val="0"/>
            <w:w w:val="0"/>
          </w:rPr>
          <w:t>21.3.3</w:t>
        </w:r>
        <w:r>
          <w:rPr>
            <w:rFonts w:asciiTheme="minorHAnsi" w:eastAsiaTheme="minorEastAsia" w:hAnsiTheme="minorHAnsi" w:cstheme="minorBidi"/>
            <w:iCs w:val="0"/>
            <w:noProof/>
            <w:sz w:val="22"/>
            <w:szCs w:val="22"/>
          </w:rPr>
          <w:tab/>
        </w:r>
        <w:r w:rsidRPr="0039541D">
          <w:rPr>
            <w:rStyle w:val="Hyperlink"/>
            <w:noProof/>
          </w:rPr>
          <w:t>Permission – To show all IPv6 assigned addresses</w:t>
        </w:r>
        <w:r>
          <w:rPr>
            <w:noProof/>
            <w:webHidden/>
          </w:rPr>
          <w:tab/>
        </w:r>
        <w:r>
          <w:rPr>
            <w:noProof/>
            <w:webHidden/>
          </w:rPr>
          <w:fldChar w:fldCharType="begin"/>
        </w:r>
        <w:r>
          <w:rPr>
            <w:noProof/>
            <w:webHidden/>
          </w:rPr>
          <w:instrText xml:space="preserve"> PAGEREF _Toc137484899 \h </w:instrText>
        </w:r>
        <w:r>
          <w:rPr>
            <w:noProof/>
            <w:webHidden/>
          </w:rPr>
        </w:r>
        <w:r>
          <w:rPr>
            <w:noProof/>
            <w:webHidden/>
          </w:rPr>
          <w:fldChar w:fldCharType="separate"/>
        </w:r>
        <w:r>
          <w:rPr>
            <w:noProof/>
            <w:webHidden/>
          </w:rPr>
          <w:t>18</w:t>
        </w:r>
        <w:r>
          <w:rPr>
            <w:noProof/>
            <w:webHidden/>
          </w:rPr>
          <w:fldChar w:fldCharType="end"/>
        </w:r>
      </w:hyperlink>
    </w:p>
    <w:p w14:paraId="52BE8F2C" w14:textId="473A0CF8" w:rsidR="002E642D" w:rsidRDefault="002E642D">
      <w:pPr>
        <w:pStyle w:val="TOC2"/>
        <w:rPr>
          <w:rFonts w:asciiTheme="minorHAnsi" w:eastAsiaTheme="minorEastAsia" w:hAnsiTheme="minorHAnsi" w:cstheme="minorBidi"/>
          <w:smallCaps w:val="0"/>
          <w:noProof/>
          <w:sz w:val="22"/>
          <w:szCs w:val="22"/>
        </w:rPr>
      </w:pPr>
      <w:hyperlink w:anchor="_Toc137484900" w:history="1">
        <w:r w:rsidRPr="0039541D">
          <w:rPr>
            <w:rStyle w:val="Hyperlink"/>
            <w:noProof/>
          </w:rPr>
          <w:t>21.4</w:t>
        </w:r>
        <w:r>
          <w:rPr>
            <w:rFonts w:asciiTheme="minorHAnsi" w:eastAsiaTheme="minorEastAsia" w:hAnsiTheme="minorHAnsi" w:cstheme="minorBidi"/>
            <w:smallCaps w:val="0"/>
            <w:noProof/>
            <w:sz w:val="22"/>
            <w:szCs w:val="22"/>
          </w:rPr>
          <w:tab/>
        </w:r>
        <w:r w:rsidRPr="0039541D">
          <w:rPr>
            <w:rStyle w:val="Hyperlink"/>
            <w:noProof/>
          </w:rPr>
          <w:t>Name Resolution</w:t>
        </w:r>
        <w:r>
          <w:rPr>
            <w:noProof/>
            <w:webHidden/>
          </w:rPr>
          <w:tab/>
        </w:r>
        <w:r>
          <w:rPr>
            <w:noProof/>
            <w:webHidden/>
          </w:rPr>
          <w:fldChar w:fldCharType="begin"/>
        </w:r>
        <w:r>
          <w:rPr>
            <w:noProof/>
            <w:webHidden/>
          </w:rPr>
          <w:instrText xml:space="preserve"> PAGEREF _Toc137484900 \h </w:instrText>
        </w:r>
        <w:r>
          <w:rPr>
            <w:noProof/>
            <w:webHidden/>
          </w:rPr>
        </w:r>
        <w:r>
          <w:rPr>
            <w:noProof/>
            <w:webHidden/>
          </w:rPr>
          <w:fldChar w:fldCharType="separate"/>
        </w:r>
        <w:r>
          <w:rPr>
            <w:noProof/>
            <w:webHidden/>
          </w:rPr>
          <w:t>18</w:t>
        </w:r>
        <w:r>
          <w:rPr>
            <w:noProof/>
            <w:webHidden/>
          </w:rPr>
          <w:fldChar w:fldCharType="end"/>
        </w:r>
      </w:hyperlink>
    </w:p>
    <w:p w14:paraId="73876EDC" w14:textId="68C621AD"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1" w:history="1">
        <w:r w:rsidRPr="0039541D">
          <w:rPr>
            <w:rStyle w:val="Hyperlink"/>
            <w:noProof/>
            <w:snapToGrid w:val="0"/>
            <w:w w:val="0"/>
          </w:rPr>
          <w:t>21.4.1</w:t>
        </w:r>
        <w:r>
          <w:rPr>
            <w:rFonts w:asciiTheme="minorHAnsi" w:eastAsiaTheme="minorEastAsia" w:hAnsiTheme="minorHAnsi" w:cstheme="minorBidi"/>
            <w:iCs w:val="0"/>
            <w:noProof/>
            <w:sz w:val="22"/>
            <w:szCs w:val="22"/>
          </w:rPr>
          <w:tab/>
        </w:r>
        <w:r w:rsidRPr="0039541D">
          <w:rPr>
            <w:rStyle w:val="Hyperlink"/>
            <w:noProof/>
          </w:rPr>
          <w:t>Rule - Support Multicast DNS</w:t>
        </w:r>
        <w:r>
          <w:rPr>
            <w:noProof/>
            <w:webHidden/>
          </w:rPr>
          <w:tab/>
        </w:r>
        <w:r>
          <w:rPr>
            <w:noProof/>
            <w:webHidden/>
          </w:rPr>
          <w:fldChar w:fldCharType="begin"/>
        </w:r>
        <w:r>
          <w:rPr>
            <w:noProof/>
            <w:webHidden/>
          </w:rPr>
          <w:instrText xml:space="preserve"> PAGEREF _Toc137484901 \h </w:instrText>
        </w:r>
        <w:r>
          <w:rPr>
            <w:noProof/>
            <w:webHidden/>
          </w:rPr>
        </w:r>
        <w:r>
          <w:rPr>
            <w:noProof/>
            <w:webHidden/>
          </w:rPr>
          <w:fldChar w:fldCharType="separate"/>
        </w:r>
        <w:r>
          <w:rPr>
            <w:noProof/>
            <w:webHidden/>
          </w:rPr>
          <w:t>18</w:t>
        </w:r>
        <w:r>
          <w:rPr>
            <w:noProof/>
            <w:webHidden/>
          </w:rPr>
          <w:fldChar w:fldCharType="end"/>
        </w:r>
      </w:hyperlink>
    </w:p>
    <w:p w14:paraId="2DB4F2FF" w14:textId="22ABA0D0"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2" w:history="1">
        <w:r w:rsidRPr="0039541D">
          <w:rPr>
            <w:rStyle w:val="Hyperlink"/>
            <w:noProof/>
            <w:snapToGrid w:val="0"/>
            <w:w w:val="0"/>
          </w:rPr>
          <w:t>21.4.2</w:t>
        </w:r>
        <w:r>
          <w:rPr>
            <w:rFonts w:asciiTheme="minorHAnsi" w:eastAsiaTheme="minorEastAsia" w:hAnsiTheme="minorHAnsi" w:cstheme="minorBidi"/>
            <w:iCs w:val="0"/>
            <w:noProof/>
            <w:sz w:val="22"/>
            <w:szCs w:val="22"/>
          </w:rPr>
          <w:tab/>
        </w:r>
        <w:r w:rsidRPr="0039541D">
          <w:rPr>
            <w:rStyle w:val="Hyperlink"/>
            <w:noProof/>
          </w:rPr>
          <w:t>Rule – Support mDNS on IPv6-only networks</w:t>
        </w:r>
        <w:r>
          <w:rPr>
            <w:noProof/>
            <w:webHidden/>
          </w:rPr>
          <w:tab/>
        </w:r>
        <w:r>
          <w:rPr>
            <w:noProof/>
            <w:webHidden/>
          </w:rPr>
          <w:fldChar w:fldCharType="begin"/>
        </w:r>
        <w:r>
          <w:rPr>
            <w:noProof/>
            <w:webHidden/>
          </w:rPr>
          <w:instrText xml:space="preserve"> PAGEREF _Toc137484902 \h </w:instrText>
        </w:r>
        <w:r>
          <w:rPr>
            <w:noProof/>
            <w:webHidden/>
          </w:rPr>
        </w:r>
        <w:r>
          <w:rPr>
            <w:noProof/>
            <w:webHidden/>
          </w:rPr>
          <w:fldChar w:fldCharType="separate"/>
        </w:r>
        <w:r>
          <w:rPr>
            <w:noProof/>
            <w:webHidden/>
          </w:rPr>
          <w:t>19</w:t>
        </w:r>
        <w:r>
          <w:rPr>
            <w:noProof/>
            <w:webHidden/>
          </w:rPr>
          <w:fldChar w:fldCharType="end"/>
        </w:r>
      </w:hyperlink>
    </w:p>
    <w:p w14:paraId="11DAEAE5" w14:textId="185C325B"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3" w:history="1">
        <w:r w:rsidRPr="0039541D">
          <w:rPr>
            <w:rStyle w:val="Hyperlink"/>
            <w:noProof/>
            <w:snapToGrid w:val="0"/>
            <w:w w:val="0"/>
          </w:rPr>
          <w:t>21.4.3</w:t>
        </w:r>
        <w:r>
          <w:rPr>
            <w:rFonts w:asciiTheme="minorHAnsi" w:eastAsiaTheme="minorEastAsia" w:hAnsiTheme="minorHAnsi" w:cstheme="minorBidi"/>
            <w:iCs w:val="0"/>
            <w:noProof/>
            <w:sz w:val="22"/>
            <w:szCs w:val="22"/>
          </w:rPr>
          <w:tab/>
        </w:r>
        <w:r w:rsidRPr="0039541D">
          <w:rPr>
            <w:rStyle w:val="Hyperlink"/>
            <w:noProof/>
          </w:rPr>
          <w:t>Recommendation – Send AAAA DNS Records over IPv4</w:t>
        </w:r>
        <w:r>
          <w:rPr>
            <w:noProof/>
            <w:webHidden/>
          </w:rPr>
          <w:tab/>
        </w:r>
        <w:r>
          <w:rPr>
            <w:noProof/>
            <w:webHidden/>
          </w:rPr>
          <w:fldChar w:fldCharType="begin"/>
        </w:r>
        <w:r>
          <w:rPr>
            <w:noProof/>
            <w:webHidden/>
          </w:rPr>
          <w:instrText xml:space="preserve"> PAGEREF _Toc137484903 \h </w:instrText>
        </w:r>
        <w:r>
          <w:rPr>
            <w:noProof/>
            <w:webHidden/>
          </w:rPr>
        </w:r>
        <w:r>
          <w:rPr>
            <w:noProof/>
            <w:webHidden/>
          </w:rPr>
          <w:fldChar w:fldCharType="separate"/>
        </w:r>
        <w:r>
          <w:rPr>
            <w:noProof/>
            <w:webHidden/>
          </w:rPr>
          <w:t>19</w:t>
        </w:r>
        <w:r>
          <w:rPr>
            <w:noProof/>
            <w:webHidden/>
          </w:rPr>
          <w:fldChar w:fldCharType="end"/>
        </w:r>
      </w:hyperlink>
    </w:p>
    <w:p w14:paraId="167206E5" w14:textId="3DDE9788"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4" w:history="1">
        <w:r w:rsidRPr="0039541D">
          <w:rPr>
            <w:rStyle w:val="Hyperlink"/>
            <w:noProof/>
            <w:snapToGrid w:val="0"/>
            <w:w w:val="0"/>
          </w:rPr>
          <w:t>21.4.4</w:t>
        </w:r>
        <w:r>
          <w:rPr>
            <w:rFonts w:asciiTheme="minorHAnsi" w:eastAsiaTheme="minorEastAsia" w:hAnsiTheme="minorHAnsi" w:cstheme="minorBidi"/>
            <w:iCs w:val="0"/>
            <w:noProof/>
            <w:sz w:val="22"/>
            <w:szCs w:val="22"/>
          </w:rPr>
          <w:tab/>
        </w:r>
        <w:r w:rsidRPr="0039541D">
          <w:rPr>
            <w:rStyle w:val="Hyperlink"/>
            <w:noProof/>
          </w:rPr>
          <w:t>Recommendation – Single Hostname for All Naming Services</w:t>
        </w:r>
        <w:r>
          <w:rPr>
            <w:noProof/>
            <w:webHidden/>
          </w:rPr>
          <w:tab/>
        </w:r>
        <w:r>
          <w:rPr>
            <w:noProof/>
            <w:webHidden/>
          </w:rPr>
          <w:fldChar w:fldCharType="begin"/>
        </w:r>
        <w:r>
          <w:rPr>
            <w:noProof/>
            <w:webHidden/>
          </w:rPr>
          <w:instrText xml:space="preserve"> PAGEREF _Toc137484904 \h </w:instrText>
        </w:r>
        <w:r>
          <w:rPr>
            <w:noProof/>
            <w:webHidden/>
          </w:rPr>
        </w:r>
        <w:r>
          <w:rPr>
            <w:noProof/>
            <w:webHidden/>
          </w:rPr>
          <w:fldChar w:fldCharType="separate"/>
        </w:r>
        <w:r>
          <w:rPr>
            <w:noProof/>
            <w:webHidden/>
          </w:rPr>
          <w:t>19</w:t>
        </w:r>
        <w:r>
          <w:rPr>
            <w:noProof/>
            <w:webHidden/>
          </w:rPr>
          <w:fldChar w:fldCharType="end"/>
        </w:r>
      </w:hyperlink>
    </w:p>
    <w:p w14:paraId="2F7F3F68" w14:textId="63D6F4B0"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5" w:history="1">
        <w:r w:rsidRPr="0039541D">
          <w:rPr>
            <w:rStyle w:val="Hyperlink"/>
            <w:noProof/>
            <w:snapToGrid w:val="0"/>
            <w:w w:val="0"/>
          </w:rPr>
          <w:t>21.4.5</w:t>
        </w:r>
        <w:r>
          <w:rPr>
            <w:rFonts w:asciiTheme="minorHAnsi" w:eastAsiaTheme="minorEastAsia" w:hAnsiTheme="minorHAnsi" w:cstheme="minorBidi"/>
            <w:iCs w:val="0"/>
            <w:noProof/>
            <w:sz w:val="22"/>
            <w:szCs w:val="22"/>
          </w:rPr>
          <w:tab/>
        </w:r>
        <w:r w:rsidRPr="0039541D">
          <w:rPr>
            <w:rStyle w:val="Hyperlink"/>
            <w:noProof/>
          </w:rPr>
          <w:t>Rule – Provide Manual DNS IP Address Entry</w:t>
        </w:r>
        <w:r>
          <w:rPr>
            <w:noProof/>
            <w:webHidden/>
          </w:rPr>
          <w:tab/>
        </w:r>
        <w:r>
          <w:rPr>
            <w:noProof/>
            <w:webHidden/>
          </w:rPr>
          <w:fldChar w:fldCharType="begin"/>
        </w:r>
        <w:r>
          <w:rPr>
            <w:noProof/>
            <w:webHidden/>
          </w:rPr>
          <w:instrText xml:space="preserve"> PAGEREF _Toc137484905 \h </w:instrText>
        </w:r>
        <w:r>
          <w:rPr>
            <w:noProof/>
            <w:webHidden/>
          </w:rPr>
        </w:r>
        <w:r>
          <w:rPr>
            <w:noProof/>
            <w:webHidden/>
          </w:rPr>
          <w:fldChar w:fldCharType="separate"/>
        </w:r>
        <w:r>
          <w:rPr>
            <w:noProof/>
            <w:webHidden/>
          </w:rPr>
          <w:t>19</w:t>
        </w:r>
        <w:r>
          <w:rPr>
            <w:noProof/>
            <w:webHidden/>
          </w:rPr>
          <w:fldChar w:fldCharType="end"/>
        </w:r>
      </w:hyperlink>
    </w:p>
    <w:p w14:paraId="3FB045CF" w14:textId="52AE40AF"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6" w:history="1">
        <w:r w:rsidRPr="0039541D">
          <w:rPr>
            <w:rStyle w:val="Hyperlink"/>
            <w:noProof/>
            <w:snapToGrid w:val="0"/>
            <w:w w:val="0"/>
          </w:rPr>
          <w:t>21.4.6</w:t>
        </w:r>
        <w:r>
          <w:rPr>
            <w:rFonts w:asciiTheme="minorHAnsi" w:eastAsiaTheme="minorEastAsia" w:hAnsiTheme="minorHAnsi" w:cstheme="minorBidi"/>
            <w:iCs w:val="0"/>
            <w:noProof/>
            <w:sz w:val="22"/>
            <w:szCs w:val="22"/>
          </w:rPr>
          <w:tab/>
        </w:r>
        <w:r w:rsidRPr="0039541D">
          <w:rPr>
            <w:rStyle w:val="Hyperlink"/>
            <w:noProof/>
          </w:rPr>
          <w:t>Recommendation - Provide DNSv6 Client Capability</w:t>
        </w:r>
        <w:r>
          <w:rPr>
            <w:noProof/>
            <w:webHidden/>
          </w:rPr>
          <w:tab/>
        </w:r>
        <w:r>
          <w:rPr>
            <w:noProof/>
            <w:webHidden/>
          </w:rPr>
          <w:fldChar w:fldCharType="begin"/>
        </w:r>
        <w:r>
          <w:rPr>
            <w:noProof/>
            <w:webHidden/>
          </w:rPr>
          <w:instrText xml:space="preserve"> PAGEREF _Toc137484906 \h </w:instrText>
        </w:r>
        <w:r>
          <w:rPr>
            <w:noProof/>
            <w:webHidden/>
          </w:rPr>
        </w:r>
        <w:r>
          <w:rPr>
            <w:noProof/>
            <w:webHidden/>
          </w:rPr>
          <w:fldChar w:fldCharType="separate"/>
        </w:r>
        <w:r>
          <w:rPr>
            <w:noProof/>
            <w:webHidden/>
          </w:rPr>
          <w:t>19</w:t>
        </w:r>
        <w:r>
          <w:rPr>
            <w:noProof/>
            <w:webHidden/>
          </w:rPr>
          <w:fldChar w:fldCharType="end"/>
        </w:r>
      </w:hyperlink>
    </w:p>
    <w:p w14:paraId="6872E58C" w14:textId="5579DFC1"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7" w:history="1">
        <w:r w:rsidRPr="0039541D">
          <w:rPr>
            <w:rStyle w:val="Hyperlink"/>
            <w:noProof/>
            <w:snapToGrid w:val="0"/>
            <w:w w:val="0"/>
          </w:rPr>
          <w:t>21.4.7</w:t>
        </w:r>
        <w:r>
          <w:rPr>
            <w:rFonts w:asciiTheme="minorHAnsi" w:eastAsiaTheme="minorEastAsia" w:hAnsiTheme="minorHAnsi" w:cstheme="minorBidi"/>
            <w:iCs w:val="0"/>
            <w:noProof/>
            <w:sz w:val="22"/>
            <w:szCs w:val="22"/>
          </w:rPr>
          <w:tab/>
        </w:r>
        <w:r w:rsidRPr="0039541D">
          <w:rPr>
            <w:rStyle w:val="Hyperlink"/>
            <w:noProof/>
          </w:rPr>
          <w:t>Rule - Provide way to Disable mDNS and DNS-SD for IPv6</w:t>
        </w:r>
        <w:r>
          <w:rPr>
            <w:noProof/>
            <w:webHidden/>
          </w:rPr>
          <w:tab/>
        </w:r>
        <w:r>
          <w:rPr>
            <w:noProof/>
            <w:webHidden/>
          </w:rPr>
          <w:fldChar w:fldCharType="begin"/>
        </w:r>
        <w:r>
          <w:rPr>
            <w:noProof/>
            <w:webHidden/>
          </w:rPr>
          <w:instrText xml:space="preserve"> PAGEREF _Toc137484907 \h </w:instrText>
        </w:r>
        <w:r>
          <w:rPr>
            <w:noProof/>
            <w:webHidden/>
          </w:rPr>
        </w:r>
        <w:r>
          <w:rPr>
            <w:noProof/>
            <w:webHidden/>
          </w:rPr>
          <w:fldChar w:fldCharType="separate"/>
        </w:r>
        <w:r>
          <w:rPr>
            <w:noProof/>
            <w:webHidden/>
          </w:rPr>
          <w:t>20</w:t>
        </w:r>
        <w:r>
          <w:rPr>
            <w:noProof/>
            <w:webHidden/>
          </w:rPr>
          <w:fldChar w:fldCharType="end"/>
        </w:r>
      </w:hyperlink>
    </w:p>
    <w:p w14:paraId="1ADD136A" w14:textId="0EC4FD1C"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8" w:history="1">
        <w:r w:rsidRPr="0039541D">
          <w:rPr>
            <w:rStyle w:val="Hyperlink"/>
            <w:noProof/>
            <w:snapToGrid w:val="0"/>
            <w:w w:val="0"/>
          </w:rPr>
          <w:t>21.4.8</w:t>
        </w:r>
        <w:r>
          <w:rPr>
            <w:rFonts w:asciiTheme="minorHAnsi" w:eastAsiaTheme="minorEastAsia" w:hAnsiTheme="minorHAnsi" w:cstheme="minorBidi"/>
            <w:iCs w:val="0"/>
            <w:noProof/>
            <w:sz w:val="22"/>
            <w:szCs w:val="22"/>
          </w:rPr>
          <w:tab/>
        </w:r>
        <w:r w:rsidRPr="0039541D">
          <w:rPr>
            <w:rStyle w:val="Hyperlink"/>
            <w:noProof/>
          </w:rPr>
          <w:t>Permission – To provide a single mDNS and DNS-SD disable control</w:t>
        </w:r>
        <w:r>
          <w:rPr>
            <w:noProof/>
            <w:webHidden/>
          </w:rPr>
          <w:tab/>
        </w:r>
        <w:r>
          <w:rPr>
            <w:noProof/>
            <w:webHidden/>
          </w:rPr>
          <w:fldChar w:fldCharType="begin"/>
        </w:r>
        <w:r>
          <w:rPr>
            <w:noProof/>
            <w:webHidden/>
          </w:rPr>
          <w:instrText xml:space="preserve"> PAGEREF _Toc137484908 \h </w:instrText>
        </w:r>
        <w:r>
          <w:rPr>
            <w:noProof/>
            <w:webHidden/>
          </w:rPr>
        </w:r>
        <w:r>
          <w:rPr>
            <w:noProof/>
            <w:webHidden/>
          </w:rPr>
          <w:fldChar w:fldCharType="separate"/>
        </w:r>
        <w:r>
          <w:rPr>
            <w:noProof/>
            <w:webHidden/>
          </w:rPr>
          <w:t>20</w:t>
        </w:r>
        <w:r>
          <w:rPr>
            <w:noProof/>
            <w:webHidden/>
          </w:rPr>
          <w:fldChar w:fldCharType="end"/>
        </w:r>
      </w:hyperlink>
    </w:p>
    <w:p w14:paraId="2E3E7E09" w14:textId="36F09D75"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9" w:history="1">
        <w:r w:rsidRPr="0039541D">
          <w:rPr>
            <w:rStyle w:val="Hyperlink"/>
            <w:noProof/>
            <w:snapToGrid w:val="0"/>
            <w:w w:val="0"/>
          </w:rPr>
          <w:t>21.4.9</w:t>
        </w:r>
        <w:r>
          <w:rPr>
            <w:rFonts w:asciiTheme="minorHAnsi" w:eastAsiaTheme="minorEastAsia" w:hAnsiTheme="minorHAnsi" w:cstheme="minorBidi"/>
            <w:iCs w:val="0"/>
            <w:noProof/>
            <w:sz w:val="22"/>
            <w:szCs w:val="22"/>
          </w:rPr>
          <w:tab/>
        </w:r>
        <w:r w:rsidRPr="0039541D">
          <w:rPr>
            <w:rStyle w:val="Hyperlink"/>
            <w:noProof/>
          </w:rPr>
          <w:t>RULE – mDNS and DNS-SD Enabled by LAN Configuration Initialize (LCI)</w:t>
        </w:r>
        <w:r>
          <w:rPr>
            <w:noProof/>
            <w:webHidden/>
          </w:rPr>
          <w:tab/>
        </w:r>
        <w:r>
          <w:rPr>
            <w:noProof/>
            <w:webHidden/>
          </w:rPr>
          <w:fldChar w:fldCharType="begin"/>
        </w:r>
        <w:r>
          <w:rPr>
            <w:noProof/>
            <w:webHidden/>
          </w:rPr>
          <w:instrText xml:space="preserve"> PAGEREF _Toc137484909 \h </w:instrText>
        </w:r>
        <w:r>
          <w:rPr>
            <w:noProof/>
            <w:webHidden/>
          </w:rPr>
        </w:r>
        <w:r>
          <w:rPr>
            <w:noProof/>
            <w:webHidden/>
          </w:rPr>
          <w:fldChar w:fldCharType="separate"/>
        </w:r>
        <w:r>
          <w:rPr>
            <w:noProof/>
            <w:webHidden/>
          </w:rPr>
          <w:t>20</w:t>
        </w:r>
        <w:r>
          <w:rPr>
            <w:noProof/>
            <w:webHidden/>
          </w:rPr>
          <w:fldChar w:fldCharType="end"/>
        </w:r>
      </w:hyperlink>
    </w:p>
    <w:p w14:paraId="2E75DF69" w14:textId="7BE6A316" w:rsidR="002E642D" w:rsidRDefault="002E642D">
      <w:pPr>
        <w:pStyle w:val="TOC2"/>
        <w:rPr>
          <w:rFonts w:asciiTheme="minorHAnsi" w:eastAsiaTheme="minorEastAsia" w:hAnsiTheme="minorHAnsi" w:cstheme="minorBidi"/>
          <w:smallCaps w:val="0"/>
          <w:noProof/>
          <w:sz w:val="22"/>
          <w:szCs w:val="22"/>
        </w:rPr>
      </w:pPr>
      <w:hyperlink w:anchor="_Toc137484910" w:history="1">
        <w:r w:rsidRPr="0039541D">
          <w:rPr>
            <w:rStyle w:val="Hyperlink"/>
            <w:noProof/>
          </w:rPr>
          <w:t>21.5</w:t>
        </w:r>
        <w:r>
          <w:rPr>
            <w:rFonts w:asciiTheme="minorHAnsi" w:eastAsiaTheme="minorEastAsia" w:hAnsiTheme="minorHAnsi" w:cstheme="minorBidi"/>
            <w:smallCaps w:val="0"/>
            <w:noProof/>
            <w:sz w:val="22"/>
            <w:szCs w:val="22"/>
          </w:rPr>
          <w:tab/>
        </w:r>
        <w:r w:rsidRPr="0039541D">
          <w:rPr>
            <w:rStyle w:val="Hyperlink"/>
            <w:noProof/>
          </w:rPr>
          <w:t>ICMPv6 Echo Reply (Ping)</w:t>
        </w:r>
        <w:r>
          <w:rPr>
            <w:noProof/>
            <w:webHidden/>
          </w:rPr>
          <w:tab/>
        </w:r>
        <w:r>
          <w:rPr>
            <w:noProof/>
            <w:webHidden/>
          </w:rPr>
          <w:fldChar w:fldCharType="begin"/>
        </w:r>
        <w:r>
          <w:rPr>
            <w:noProof/>
            <w:webHidden/>
          </w:rPr>
          <w:instrText xml:space="preserve"> PAGEREF _Toc137484910 \h </w:instrText>
        </w:r>
        <w:r>
          <w:rPr>
            <w:noProof/>
            <w:webHidden/>
          </w:rPr>
        </w:r>
        <w:r>
          <w:rPr>
            <w:noProof/>
            <w:webHidden/>
          </w:rPr>
          <w:fldChar w:fldCharType="separate"/>
        </w:r>
        <w:r>
          <w:rPr>
            <w:noProof/>
            <w:webHidden/>
          </w:rPr>
          <w:t>20</w:t>
        </w:r>
        <w:r>
          <w:rPr>
            <w:noProof/>
            <w:webHidden/>
          </w:rPr>
          <w:fldChar w:fldCharType="end"/>
        </w:r>
      </w:hyperlink>
    </w:p>
    <w:p w14:paraId="7B088533" w14:textId="103652B7"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1" w:history="1">
        <w:r w:rsidRPr="0039541D">
          <w:rPr>
            <w:rStyle w:val="Hyperlink"/>
            <w:noProof/>
            <w:snapToGrid w:val="0"/>
            <w:w w:val="0"/>
          </w:rPr>
          <w:t>21.5.1</w:t>
        </w:r>
        <w:r>
          <w:rPr>
            <w:rFonts w:asciiTheme="minorHAnsi" w:eastAsiaTheme="minorEastAsia" w:hAnsiTheme="minorHAnsi" w:cstheme="minorBidi"/>
            <w:iCs w:val="0"/>
            <w:noProof/>
            <w:sz w:val="22"/>
            <w:szCs w:val="22"/>
          </w:rPr>
          <w:tab/>
        </w:r>
        <w:r w:rsidRPr="0039541D">
          <w:rPr>
            <w:rStyle w:val="Hyperlink"/>
            <w:noProof/>
          </w:rPr>
          <w:t>Rule – ICMPv6 Echo Reply</w:t>
        </w:r>
        <w:r>
          <w:rPr>
            <w:noProof/>
            <w:webHidden/>
          </w:rPr>
          <w:tab/>
        </w:r>
        <w:r>
          <w:rPr>
            <w:noProof/>
            <w:webHidden/>
          </w:rPr>
          <w:fldChar w:fldCharType="begin"/>
        </w:r>
        <w:r>
          <w:rPr>
            <w:noProof/>
            <w:webHidden/>
          </w:rPr>
          <w:instrText xml:space="preserve"> PAGEREF _Toc137484911 \h </w:instrText>
        </w:r>
        <w:r>
          <w:rPr>
            <w:noProof/>
            <w:webHidden/>
          </w:rPr>
        </w:r>
        <w:r>
          <w:rPr>
            <w:noProof/>
            <w:webHidden/>
          </w:rPr>
          <w:fldChar w:fldCharType="separate"/>
        </w:r>
        <w:r>
          <w:rPr>
            <w:noProof/>
            <w:webHidden/>
          </w:rPr>
          <w:t>20</w:t>
        </w:r>
        <w:r>
          <w:rPr>
            <w:noProof/>
            <w:webHidden/>
          </w:rPr>
          <w:fldChar w:fldCharType="end"/>
        </w:r>
      </w:hyperlink>
    </w:p>
    <w:p w14:paraId="10EAEF5D" w14:textId="531B4217"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2" w:history="1">
        <w:r w:rsidRPr="0039541D">
          <w:rPr>
            <w:rStyle w:val="Hyperlink"/>
            <w:noProof/>
            <w:snapToGrid w:val="0"/>
            <w:w w:val="0"/>
          </w:rPr>
          <w:t>21.5.2</w:t>
        </w:r>
        <w:r>
          <w:rPr>
            <w:rFonts w:asciiTheme="minorHAnsi" w:eastAsiaTheme="minorEastAsia" w:hAnsiTheme="minorHAnsi" w:cstheme="minorBidi"/>
            <w:iCs w:val="0"/>
            <w:noProof/>
            <w:sz w:val="22"/>
            <w:szCs w:val="22"/>
          </w:rPr>
          <w:tab/>
        </w:r>
        <w:r w:rsidRPr="0039541D">
          <w:rPr>
            <w:rStyle w:val="Hyperlink"/>
            <w:noProof/>
          </w:rPr>
          <w:t>Recommendation – Support Echo Reply of the Multicast DNS Address</w:t>
        </w:r>
        <w:r>
          <w:rPr>
            <w:noProof/>
            <w:webHidden/>
          </w:rPr>
          <w:tab/>
        </w:r>
        <w:r>
          <w:rPr>
            <w:noProof/>
            <w:webHidden/>
          </w:rPr>
          <w:fldChar w:fldCharType="begin"/>
        </w:r>
        <w:r>
          <w:rPr>
            <w:noProof/>
            <w:webHidden/>
          </w:rPr>
          <w:instrText xml:space="preserve"> PAGEREF _Toc137484912 \h </w:instrText>
        </w:r>
        <w:r>
          <w:rPr>
            <w:noProof/>
            <w:webHidden/>
          </w:rPr>
        </w:r>
        <w:r>
          <w:rPr>
            <w:noProof/>
            <w:webHidden/>
          </w:rPr>
          <w:fldChar w:fldCharType="separate"/>
        </w:r>
        <w:r>
          <w:rPr>
            <w:noProof/>
            <w:webHidden/>
          </w:rPr>
          <w:t>20</w:t>
        </w:r>
        <w:r>
          <w:rPr>
            <w:noProof/>
            <w:webHidden/>
          </w:rPr>
          <w:fldChar w:fldCharType="end"/>
        </w:r>
      </w:hyperlink>
    </w:p>
    <w:p w14:paraId="1FED83C0" w14:textId="3293FF32"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3" w:history="1">
        <w:r w:rsidRPr="0039541D">
          <w:rPr>
            <w:rStyle w:val="Hyperlink"/>
            <w:noProof/>
            <w:snapToGrid w:val="0"/>
            <w:w w:val="0"/>
          </w:rPr>
          <w:t>21.5.3</w:t>
        </w:r>
        <w:r>
          <w:rPr>
            <w:rFonts w:asciiTheme="minorHAnsi" w:eastAsiaTheme="minorEastAsia" w:hAnsiTheme="minorHAnsi" w:cstheme="minorBidi"/>
            <w:iCs w:val="0"/>
            <w:noProof/>
            <w:sz w:val="22"/>
            <w:szCs w:val="22"/>
          </w:rPr>
          <w:tab/>
        </w:r>
        <w:r w:rsidRPr="0039541D">
          <w:rPr>
            <w:rStyle w:val="Hyperlink"/>
            <w:noProof/>
          </w:rPr>
          <w:t>Rule– Provide Way to Disable ICMPv6 Echo Reply Message</w:t>
        </w:r>
        <w:r>
          <w:rPr>
            <w:noProof/>
            <w:webHidden/>
          </w:rPr>
          <w:tab/>
        </w:r>
        <w:r>
          <w:rPr>
            <w:noProof/>
            <w:webHidden/>
          </w:rPr>
          <w:fldChar w:fldCharType="begin"/>
        </w:r>
        <w:r>
          <w:rPr>
            <w:noProof/>
            <w:webHidden/>
          </w:rPr>
          <w:instrText xml:space="preserve"> PAGEREF _Toc137484913 \h </w:instrText>
        </w:r>
        <w:r>
          <w:rPr>
            <w:noProof/>
            <w:webHidden/>
          </w:rPr>
        </w:r>
        <w:r>
          <w:rPr>
            <w:noProof/>
            <w:webHidden/>
          </w:rPr>
          <w:fldChar w:fldCharType="separate"/>
        </w:r>
        <w:r>
          <w:rPr>
            <w:noProof/>
            <w:webHidden/>
          </w:rPr>
          <w:t>21</w:t>
        </w:r>
        <w:r>
          <w:rPr>
            <w:noProof/>
            <w:webHidden/>
          </w:rPr>
          <w:fldChar w:fldCharType="end"/>
        </w:r>
      </w:hyperlink>
    </w:p>
    <w:p w14:paraId="75E422BB" w14:textId="6FC3C1CD"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4" w:history="1">
        <w:r w:rsidRPr="0039541D">
          <w:rPr>
            <w:rStyle w:val="Hyperlink"/>
            <w:noProof/>
            <w:snapToGrid w:val="0"/>
            <w:w w:val="0"/>
          </w:rPr>
          <w:t>21.5.4</w:t>
        </w:r>
        <w:r>
          <w:rPr>
            <w:rFonts w:asciiTheme="minorHAnsi" w:eastAsiaTheme="minorEastAsia" w:hAnsiTheme="minorHAnsi" w:cstheme="minorBidi"/>
            <w:iCs w:val="0"/>
            <w:noProof/>
            <w:sz w:val="22"/>
            <w:szCs w:val="22"/>
          </w:rPr>
          <w:tab/>
        </w:r>
        <w:r w:rsidRPr="0039541D">
          <w:rPr>
            <w:rStyle w:val="Hyperlink"/>
            <w:noProof/>
          </w:rPr>
          <w:t>Rule – ICMPv6 Echo Reply Enabled by Default or LCI</w:t>
        </w:r>
        <w:r>
          <w:rPr>
            <w:noProof/>
            <w:webHidden/>
          </w:rPr>
          <w:tab/>
        </w:r>
        <w:r>
          <w:rPr>
            <w:noProof/>
            <w:webHidden/>
          </w:rPr>
          <w:fldChar w:fldCharType="begin"/>
        </w:r>
        <w:r>
          <w:rPr>
            <w:noProof/>
            <w:webHidden/>
          </w:rPr>
          <w:instrText xml:space="preserve"> PAGEREF _Toc137484914 \h </w:instrText>
        </w:r>
        <w:r>
          <w:rPr>
            <w:noProof/>
            <w:webHidden/>
          </w:rPr>
        </w:r>
        <w:r>
          <w:rPr>
            <w:noProof/>
            <w:webHidden/>
          </w:rPr>
          <w:fldChar w:fldCharType="separate"/>
        </w:r>
        <w:r>
          <w:rPr>
            <w:noProof/>
            <w:webHidden/>
          </w:rPr>
          <w:t>21</w:t>
        </w:r>
        <w:r>
          <w:rPr>
            <w:noProof/>
            <w:webHidden/>
          </w:rPr>
          <w:fldChar w:fldCharType="end"/>
        </w:r>
      </w:hyperlink>
    </w:p>
    <w:p w14:paraId="4C1552CC" w14:textId="76B8FA2D"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5" w:history="1">
        <w:r w:rsidRPr="0039541D">
          <w:rPr>
            <w:rStyle w:val="Hyperlink"/>
            <w:noProof/>
            <w:snapToGrid w:val="0"/>
            <w:w w:val="0"/>
          </w:rPr>
          <w:t>21.5.5</w:t>
        </w:r>
        <w:r>
          <w:rPr>
            <w:rFonts w:asciiTheme="minorHAnsi" w:eastAsiaTheme="minorEastAsia" w:hAnsiTheme="minorHAnsi" w:cstheme="minorBidi"/>
            <w:iCs w:val="0"/>
            <w:noProof/>
            <w:sz w:val="22"/>
            <w:szCs w:val="22"/>
          </w:rPr>
          <w:tab/>
        </w:r>
        <w:r w:rsidRPr="0039541D">
          <w:rPr>
            <w:rStyle w:val="Hyperlink"/>
            <w:noProof/>
          </w:rPr>
          <w:t>Recommendation – Support ICMPv6 Echo Request message (Ping Client)</w:t>
        </w:r>
        <w:r>
          <w:rPr>
            <w:noProof/>
            <w:webHidden/>
          </w:rPr>
          <w:tab/>
        </w:r>
        <w:r>
          <w:rPr>
            <w:noProof/>
            <w:webHidden/>
          </w:rPr>
          <w:fldChar w:fldCharType="begin"/>
        </w:r>
        <w:r>
          <w:rPr>
            <w:noProof/>
            <w:webHidden/>
          </w:rPr>
          <w:instrText xml:space="preserve"> PAGEREF _Toc137484915 \h </w:instrText>
        </w:r>
        <w:r>
          <w:rPr>
            <w:noProof/>
            <w:webHidden/>
          </w:rPr>
        </w:r>
        <w:r>
          <w:rPr>
            <w:noProof/>
            <w:webHidden/>
          </w:rPr>
          <w:fldChar w:fldCharType="separate"/>
        </w:r>
        <w:r>
          <w:rPr>
            <w:noProof/>
            <w:webHidden/>
          </w:rPr>
          <w:t>21</w:t>
        </w:r>
        <w:r>
          <w:rPr>
            <w:noProof/>
            <w:webHidden/>
          </w:rPr>
          <w:fldChar w:fldCharType="end"/>
        </w:r>
      </w:hyperlink>
    </w:p>
    <w:p w14:paraId="6916477B" w14:textId="30B01E1A" w:rsidR="002E642D" w:rsidRDefault="002E642D">
      <w:pPr>
        <w:pStyle w:val="TOC2"/>
        <w:rPr>
          <w:rFonts w:asciiTheme="minorHAnsi" w:eastAsiaTheme="minorEastAsia" w:hAnsiTheme="minorHAnsi" w:cstheme="minorBidi"/>
          <w:smallCaps w:val="0"/>
          <w:noProof/>
          <w:sz w:val="22"/>
          <w:szCs w:val="22"/>
        </w:rPr>
      </w:pPr>
      <w:hyperlink w:anchor="_Toc137484916" w:history="1">
        <w:r w:rsidRPr="0039541D">
          <w:rPr>
            <w:rStyle w:val="Hyperlink"/>
            <w:noProof/>
          </w:rPr>
          <w:t>21.6</w:t>
        </w:r>
        <w:r>
          <w:rPr>
            <w:rFonts w:asciiTheme="minorHAnsi" w:eastAsiaTheme="minorEastAsia" w:hAnsiTheme="minorHAnsi" w:cstheme="minorBidi"/>
            <w:smallCaps w:val="0"/>
            <w:noProof/>
            <w:sz w:val="22"/>
            <w:szCs w:val="22"/>
          </w:rPr>
          <w:tab/>
        </w:r>
        <w:r w:rsidRPr="0039541D">
          <w:rPr>
            <w:rStyle w:val="Hyperlink"/>
            <w:noProof/>
          </w:rPr>
          <w:t>Rule – Static Duplicate IP Address Detection</w:t>
        </w:r>
        <w:r>
          <w:rPr>
            <w:noProof/>
            <w:webHidden/>
          </w:rPr>
          <w:tab/>
        </w:r>
        <w:r>
          <w:rPr>
            <w:noProof/>
            <w:webHidden/>
          </w:rPr>
          <w:fldChar w:fldCharType="begin"/>
        </w:r>
        <w:r>
          <w:rPr>
            <w:noProof/>
            <w:webHidden/>
          </w:rPr>
          <w:instrText xml:space="preserve"> PAGEREF _Toc137484916 \h </w:instrText>
        </w:r>
        <w:r>
          <w:rPr>
            <w:noProof/>
            <w:webHidden/>
          </w:rPr>
        </w:r>
        <w:r>
          <w:rPr>
            <w:noProof/>
            <w:webHidden/>
          </w:rPr>
          <w:fldChar w:fldCharType="separate"/>
        </w:r>
        <w:r>
          <w:rPr>
            <w:noProof/>
            <w:webHidden/>
          </w:rPr>
          <w:t>21</w:t>
        </w:r>
        <w:r>
          <w:rPr>
            <w:noProof/>
            <w:webHidden/>
          </w:rPr>
          <w:fldChar w:fldCharType="end"/>
        </w:r>
      </w:hyperlink>
    </w:p>
    <w:p w14:paraId="16C11EB1" w14:textId="0C226B96" w:rsidR="002E642D" w:rsidRDefault="002E642D">
      <w:pPr>
        <w:pStyle w:val="TOC2"/>
        <w:rPr>
          <w:rFonts w:asciiTheme="minorHAnsi" w:eastAsiaTheme="minorEastAsia" w:hAnsiTheme="minorHAnsi" w:cstheme="minorBidi"/>
          <w:smallCaps w:val="0"/>
          <w:noProof/>
          <w:sz w:val="22"/>
          <w:szCs w:val="22"/>
        </w:rPr>
      </w:pPr>
      <w:hyperlink w:anchor="_Toc137484917" w:history="1">
        <w:r w:rsidRPr="0039541D">
          <w:rPr>
            <w:rStyle w:val="Hyperlink"/>
            <w:noProof/>
          </w:rPr>
          <w:t>21.7</w:t>
        </w:r>
        <w:r>
          <w:rPr>
            <w:rFonts w:asciiTheme="minorHAnsi" w:eastAsiaTheme="minorEastAsia" w:hAnsiTheme="minorHAnsi" w:cstheme="minorBidi"/>
            <w:smallCaps w:val="0"/>
            <w:noProof/>
            <w:sz w:val="22"/>
            <w:szCs w:val="22"/>
          </w:rPr>
          <w:tab/>
        </w:r>
        <w:r w:rsidRPr="0039541D">
          <w:rPr>
            <w:rStyle w:val="Hyperlink"/>
            <w:noProof/>
          </w:rPr>
          <w:t>Recommendation – Check Network Configuration Values for Validity</w:t>
        </w:r>
        <w:r>
          <w:rPr>
            <w:noProof/>
            <w:webHidden/>
          </w:rPr>
          <w:tab/>
        </w:r>
        <w:r>
          <w:rPr>
            <w:noProof/>
            <w:webHidden/>
          </w:rPr>
          <w:fldChar w:fldCharType="begin"/>
        </w:r>
        <w:r>
          <w:rPr>
            <w:noProof/>
            <w:webHidden/>
          </w:rPr>
          <w:instrText xml:space="preserve"> PAGEREF _Toc137484917 \h </w:instrText>
        </w:r>
        <w:r>
          <w:rPr>
            <w:noProof/>
            <w:webHidden/>
          </w:rPr>
        </w:r>
        <w:r>
          <w:rPr>
            <w:noProof/>
            <w:webHidden/>
          </w:rPr>
          <w:fldChar w:fldCharType="separate"/>
        </w:r>
        <w:r>
          <w:rPr>
            <w:noProof/>
            <w:webHidden/>
          </w:rPr>
          <w:t>21</w:t>
        </w:r>
        <w:r>
          <w:rPr>
            <w:noProof/>
            <w:webHidden/>
          </w:rPr>
          <w:fldChar w:fldCharType="end"/>
        </w:r>
      </w:hyperlink>
    </w:p>
    <w:p w14:paraId="09C31A16" w14:textId="74D23675" w:rsidR="002E642D" w:rsidRDefault="002E642D">
      <w:pPr>
        <w:pStyle w:val="TOC2"/>
        <w:rPr>
          <w:rFonts w:asciiTheme="minorHAnsi" w:eastAsiaTheme="minorEastAsia" w:hAnsiTheme="minorHAnsi" w:cstheme="minorBidi"/>
          <w:smallCaps w:val="0"/>
          <w:noProof/>
          <w:sz w:val="22"/>
          <w:szCs w:val="22"/>
        </w:rPr>
      </w:pPr>
      <w:hyperlink w:anchor="_Toc137484918" w:history="1">
        <w:r w:rsidRPr="0039541D">
          <w:rPr>
            <w:rStyle w:val="Hyperlink"/>
            <w:noProof/>
          </w:rPr>
          <w:t>21.8</w:t>
        </w:r>
        <w:r>
          <w:rPr>
            <w:rFonts w:asciiTheme="minorHAnsi" w:eastAsiaTheme="minorEastAsia" w:hAnsiTheme="minorHAnsi" w:cstheme="minorBidi"/>
            <w:smallCaps w:val="0"/>
            <w:noProof/>
            <w:sz w:val="22"/>
            <w:szCs w:val="22"/>
          </w:rPr>
          <w:tab/>
        </w:r>
        <w:r w:rsidRPr="0039541D">
          <w:rPr>
            <w:rStyle w:val="Hyperlink"/>
            <w:noProof/>
          </w:rPr>
          <w:t>Rule – Provide an Error Indicator for LAN Configuration Faults</w:t>
        </w:r>
        <w:r>
          <w:rPr>
            <w:noProof/>
            <w:webHidden/>
          </w:rPr>
          <w:tab/>
        </w:r>
        <w:r>
          <w:rPr>
            <w:noProof/>
            <w:webHidden/>
          </w:rPr>
          <w:fldChar w:fldCharType="begin"/>
        </w:r>
        <w:r>
          <w:rPr>
            <w:noProof/>
            <w:webHidden/>
          </w:rPr>
          <w:instrText xml:space="preserve"> PAGEREF _Toc137484918 \h </w:instrText>
        </w:r>
        <w:r>
          <w:rPr>
            <w:noProof/>
            <w:webHidden/>
          </w:rPr>
        </w:r>
        <w:r>
          <w:rPr>
            <w:noProof/>
            <w:webHidden/>
          </w:rPr>
          <w:fldChar w:fldCharType="separate"/>
        </w:r>
        <w:r>
          <w:rPr>
            <w:noProof/>
            <w:webHidden/>
          </w:rPr>
          <w:t>22</w:t>
        </w:r>
        <w:r>
          <w:rPr>
            <w:noProof/>
            <w:webHidden/>
          </w:rPr>
          <w:fldChar w:fldCharType="end"/>
        </w:r>
      </w:hyperlink>
    </w:p>
    <w:p w14:paraId="1CCC70CC" w14:textId="4476B319"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9" w:history="1">
        <w:r w:rsidRPr="0039541D">
          <w:rPr>
            <w:rStyle w:val="Hyperlink"/>
            <w:noProof/>
            <w:snapToGrid w:val="0"/>
            <w:w w:val="0"/>
          </w:rPr>
          <w:t>21.8.1</w:t>
        </w:r>
        <w:r>
          <w:rPr>
            <w:rFonts w:asciiTheme="minorHAnsi" w:eastAsiaTheme="minorEastAsia" w:hAnsiTheme="minorHAnsi" w:cstheme="minorBidi"/>
            <w:iCs w:val="0"/>
            <w:noProof/>
            <w:sz w:val="22"/>
            <w:szCs w:val="22"/>
          </w:rPr>
          <w:tab/>
        </w:r>
        <w:r w:rsidRPr="0039541D">
          <w:rPr>
            <w:rStyle w:val="Hyperlink"/>
            <w:noProof/>
          </w:rPr>
          <w:t>Rule – Combined IPv4 and IPv6 LAN Status Indicator</w:t>
        </w:r>
        <w:r>
          <w:rPr>
            <w:noProof/>
            <w:webHidden/>
          </w:rPr>
          <w:tab/>
        </w:r>
        <w:r>
          <w:rPr>
            <w:noProof/>
            <w:webHidden/>
          </w:rPr>
          <w:fldChar w:fldCharType="begin"/>
        </w:r>
        <w:r>
          <w:rPr>
            <w:noProof/>
            <w:webHidden/>
          </w:rPr>
          <w:instrText xml:space="preserve"> PAGEREF _Toc137484919 \h </w:instrText>
        </w:r>
        <w:r>
          <w:rPr>
            <w:noProof/>
            <w:webHidden/>
          </w:rPr>
        </w:r>
        <w:r>
          <w:rPr>
            <w:noProof/>
            <w:webHidden/>
          </w:rPr>
          <w:fldChar w:fldCharType="separate"/>
        </w:r>
        <w:r>
          <w:rPr>
            <w:noProof/>
            <w:webHidden/>
          </w:rPr>
          <w:t>23</w:t>
        </w:r>
        <w:r>
          <w:rPr>
            <w:noProof/>
            <w:webHidden/>
          </w:rPr>
          <w:fldChar w:fldCharType="end"/>
        </w:r>
      </w:hyperlink>
    </w:p>
    <w:p w14:paraId="6A0FFB6D" w14:textId="14A41A63"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0" w:history="1">
        <w:r w:rsidRPr="0039541D">
          <w:rPr>
            <w:rStyle w:val="Hyperlink"/>
            <w:noProof/>
            <w:snapToGrid w:val="0"/>
            <w:w w:val="0"/>
          </w:rPr>
          <w:t>21.8.2</w:t>
        </w:r>
        <w:r>
          <w:rPr>
            <w:rFonts w:asciiTheme="minorHAnsi" w:eastAsiaTheme="minorEastAsia" w:hAnsiTheme="minorHAnsi" w:cstheme="minorBidi"/>
            <w:iCs w:val="0"/>
            <w:noProof/>
            <w:sz w:val="22"/>
            <w:szCs w:val="22"/>
          </w:rPr>
          <w:tab/>
        </w:r>
        <w:r w:rsidRPr="0039541D">
          <w:rPr>
            <w:rStyle w:val="Hyperlink"/>
            <w:noProof/>
          </w:rPr>
          <w:t>Rule – IPv6 Link-Local address only is not an error condition</w:t>
        </w:r>
        <w:r>
          <w:rPr>
            <w:noProof/>
            <w:webHidden/>
          </w:rPr>
          <w:tab/>
        </w:r>
        <w:r>
          <w:rPr>
            <w:noProof/>
            <w:webHidden/>
          </w:rPr>
          <w:fldChar w:fldCharType="begin"/>
        </w:r>
        <w:r>
          <w:rPr>
            <w:noProof/>
            <w:webHidden/>
          </w:rPr>
          <w:instrText xml:space="preserve"> PAGEREF _Toc137484920 \h </w:instrText>
        </w:r>
        <w:r>
          <w:rPr>
            <w:noProof/>
            <w:webHidden/>
          </w:rPr>
        </w:r>
        <w:r>
          <w:rPr>
            <w:noProof/>
            <w:webHidden/>
          </w:rPr>
          <w:fldChar w:fldCharType="separate"/>
        </w:r>
        <w:r>
          <w:rPr>
            <w:noProof/>
            <w:webHidden/>
          </w:rPr>
          <w:t>24</w:t>
        </w:r>
        <w:r>
          <w:rPr>
            <w:noProof/>
            <w:webHidden/>
          </w:rPr>
          <w:fldChar w:fldCharType="end"/>
        </w:r>
      </w:hyperlink>
    </w:p>
    <w:p w14:paraId="022D8315" w14:textId="3AF79EB7"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1" w:history="1">
        <w:r w:rsidRPr="0039541D">
          <w:rPr>
            <w:rStyle w:val="Hyperlink"/>
            <w:noProof/>
            <w:snapToGrid w:val="0"/>
            <w:w w:val="0"/>
          </w:rPr>
          <w:t>21.8.3</w:t>
        </w:r>
        <w:r>
          <w:rPr>
            <w:rFonts w:asciiTheme="minorHAnsi" w:eastAsiaTheme="minorEastAsia" w:hAnsiTheme="minorHAnsi" w:cstheme="minorBidi"/>
            <w:iCs w:val="0"/>
            <w:noProof/>
            <w:sz w:val="22"/>
            <w:szCs w:val="22"/>
          </w:rPr>
          <w:tab/>
        </w:r>
        <w:r w:rsidRPr="0039541D">
          <w:rPr>
            <w:rStyle w:val="Hyperlink"/>
            <w:noProof/>
          </w:rPr>
          <w:t>Permission – Allow separate LAN Status Indicators for IPv4 and IPv6</w:t>
        </w:r>
        <w:r>
          <w:rPr>
            <w:noProof/>
            <w:webHidden/>
          </w:rPr>
          <w:tab/>
        </w:r>
        <w:r>
          <w:rPr>
            <w:noProof/>
            <w:webHidden/>
          </w:rPr>
          <w:fldChar w:fldCharType="begin"/>
        </w:r>
        <w:r>
          <w:rPr>
            <w:noProof/>
            <w:webHidden/>
          </w:rPr>
          <w:instrText xml:space="preserve"> PAGEREF _Toc137484921 \h </w:instrText>
        </w:r>
        <w:r>
          <w:rPr>
            <w:noProof/>
            <w:webHidden/>
          </w:rPr>
        </w:r>
        <w:r>
          <w:rPr>
            <w:noProof/>
            <w:webHidden/>
          </w:rPr>
          <w:fldChar w:fldCharType="separate"/>
        </w:r>
        <w:r>
          <w:rPr>
            <w:noProof/>
            <w:webHidden/>
          </w:rPr>
          <w:t>24</w:t>
        </w:r>
        <w:r>
          <w:rPr>
            <w:noProof/>
            <w:webHidden/>
          </w:rPr>
          <w:fldChar w:fldCharType="end"/>
        </w:r>
      </w:hyperlink>
    </w:p>
    <w:p w14:paraId="270A611F" w14:textId="18B1A346"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2" w:history="1">
        <w:r w:rsidRPr="0039541D">
          <w:rPr>
            <w:rStyle w:val="Hyperlink"/>
            <w:noProof/>
            <w:snapToGrid w:val="0"/>
            <w:w w:val="0"/>
          </w:rPr>
          <w:t>21.8.4</w:t>
        </w:r>
        <w:r>
          <w:rPr>
            <w:rFonts w:asciiTheme="minorHAnsi" w:eastAsiaTheme="minorEastAsia" w:hAnsiTheme="minorHAnsi" w:cstheme="minorBidi"/>
            <w:iCs w:val="0"/>
            <w:noProof/>
            <w:sz w:val="22"/>
            <w:szCs w:val="22"/>
          </w:rPr>
          <w:tab/>
        </w:r>
        <w:r w:rsidRPr="0039541D">
          <w:rPr>
            <w:rStyle w:val="Hyperlink"/>
            <w:noProof/>
          </w:rPr>
          <w:t>Recommendation – Ability to configure the LAN Status Indicator</w:t>
        </w:r>
        <w:r>
          <w:rPr>
            <w:noProof/>
            <w:webHidden/>
          </w:rPr>
          <w:tab/>
        </w:r>
        <w:r>
          <w:rPr>
            <w:noProof/>
            <w:webHidden/>
          </w:rPr>
          <w:fldChar w:fldCharType="begin"/>
        </w:r>
        <w:r>
          <w:rPr>
            <w:noProof/>
            <w:webHidden/>
          </w:rPr>
          <w:instrText xml:space="preserve"> PAGEREF _Toc137484922 \h </w:instrText>
        </w:r>
        <w:r>
          <w:rPr>
            <w:noProof/>
            <w:webHidden/>
          </w:rPr>
        </w:r>
        <w:r>
          <w:rPr>
            <w:noProof/>
            <w:webHidden/>
          </w:rPr>
          <w:fldChar w:fldCharType="separate"/>
        </w:r>
        <w:r>
          <w:rPr>
            <w:noProof/>
            <w:webHidden/>
          </w:rPr>
          <w:t>24</w:t>
        </w:r>
        <w:r>
          <w:rPr>
            <w:noProof/>
            <w:webHidden/>
          </w:rPr>
          <w:fldChar w:fldCharType="end"/>
        </w:r>
      </w:hyperlink>
    </w:p>
    <w:p w14:paraId="543CA759" w14:textId="0A282900"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3" w:history="1">
        <w:r w:rsidRPr="0039541D">
          <w:rPr>
            <w:rStyle w:val="Hyperlink"/>
            <w:noProof/>
            <w:snapToGrid w:val="0"/>
            <w:w w:val="0"/>
          </w:rPr>
          <w:t>21.8.5</w:t>
        </w:r>
        <w:r>
          <w:rPr>
            <w:rFonts w:asciiTheme="minorHAnsi" w:eastAsiaTheme="minorEastAsia" w:hAnsiTheme="minorHAnsi" w:cstheme="minorBidi"/>
            <w:iCs w:val="0"/>
            <w:noProof/>
            <w:sz w:val="22"/>
            <w:szCs w:val="22"/>
          </w:rPr>
          <w:tab/>
        </w:r>
        <w:r w:rsidRPr="0039541D">
          <w:rPr>
            <w:rStyle w:val="Hyperlink"/>
            <w:noProof/>
          </w:rPr>
          <w:t>Rule – LAN Status Indicator enabled by default or LCI for both IPv4 and IPv6</w:t>
        </w:r>
        <w:r>
          <w:rPr>
            <w:noProof/>
            <w:webHidden/>
          </w:rPr>
          <w:tab/>
        </w:r>
        <w:r>
          <w:rPr>
            <w:noProof/>
            <w:webHidden/>
          </w:rPr>
          <w:fldChar w:fldCharType="begin"/>
        </w:r>
        <w:r>
          <w:rPr>
            <w:noProof/>
            <w:webHidden/>
          </w:rPr>
          <w:instrText xml:space="preserve"> PAGEREF _Toc137484923 \h </w:instrText>
        </w:r>
        <w:r>
          <w:rPr>
            <w:noProof/>
            <w:webHidden/>
          </w:rPr>
        </w:r>
        <w:r>
          <w:rPr>
            <w:noProof/>
            <w:webHidden/>
          </w:rPr>
          <w:fldChar w:fldCharType="separate"/>
        </w:r>
        <w:r>
          <w:rPr>
            <w:noProof/>
            <w:webHidden/>
          </w:rPr>
          <w:t>24</w:t>
        </w:r>
        <w:r>
          <w:rPr>
            <w:noProof/>
            <w:webHidden/>
          </w:rPr>
          <w:fldChar w:fldCharType="end"/>
        </w:r>
      </w:hyperlink>
    </w:p>
    <w:p w14:paraId="35ECDDF2" w14:textId="545E1B55" w:rsidR="002E642D" w:rsidRDefault="002E642D">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4" w:history="1">
        <w:r w:rsidRPr="0039541D">
          <w:rPr>
            <w:rStyle w:val="Hyperlink"/>
            <w:noProof/>
            <w:snapToGrid w:val="0"/>
            <w:w w:val="0"/>
          </w:rPr>
          <w:t>21.8.6</w:t>
        </w:r>
        <w:r>
          <w:rPr>
            <w:rFonts w:asciiTheme="minorHAnsi" w:eastAsiaTheme="minorEastAsia" w:hAnsiTheme="minorHAnsi" w:cstheme="minorBidi"/>
            <w:iCs w:val="0"/>
            <w:noProof/>
            <w:sz w:val="22"/>
            <w:szCs w:val="22"/>
          </w:rPr>
          <w:tab/>
        </w:r>
        <w:r w:rsidRPr="0039541D">
          <w:rPr>
            <w:rStyle w:val="Hyperlink"/>
            <w:noProof/>
          </w:rPr>
          <w:t>Permission – To show no fault if the LAN is inactive</w:t>
        </w:r>
        <w:r>
          <w:rPr>
            <w:noProof/>
            <w:webHidden/>
          </w:rPr>
          <w:tab/>
        </w:r>
        <w:r>
          <w:rPr>
            <w:noProof/>
            <w:webHidden/>
          </w:rPr>
          <w:fldChar w:fldCharType="begin"/>
        </w:r>
        <w:r>
          <w:rPr>
            <w:noProof/>
            <w:webHidden/>
          </w:rPr>
          <w:instrText xml:space="preserve"> PAGEREF _Toc137484924 \h </w:instrText>
        </w:r>
        <w:r>
          <w:rPr>
            <w:noProof/>
            <w:webHidden/>
          </w:rPr>
        </w:r>
        <w:r>
          <w:rPr>
            <w:noProof/>
            <w:webHidden/>
          </w:rPr>
          <w:fldChar w:fldCharType="separate"/>
        </w:r>
        <w:r>
          <w:rPr>
            <w:noProof/>
            <w:webHidden/>
          </w:rPr>
          <w:t>24</w:t>
        </w:r>
        <w:r>
          <w:rPr>
            <w:noProof/>
            <w:webHidden/>
          </w:rPr>
          <w:fldChar w:fldCharType="end"/>
        </w:r>
      </w:hyperlink>
    </w:p>
    <w:p w14:paraId="5B0B53DF" w14:textId="5EB5C4A8" w:rsidR="002E642D" w:rsidRDefault="002E642D">
      <w:pPr>
        <w:pStyle w:val="TOC2"/>
        <w:rPr>
          <w:rFonts w:asciiTheme="minorHAnsi" w:eastAsiaTheme="minorEastAsia" w:hAnsiTheme="minorHAnsi" w:cstheme="minorBidi"/>
          <w:smallCaps w:val="0"/>
          <w:noProof/>
          <w:sz w:val="22"/>
          <w:szCs w:val="22"/>
        </w:rPr>
      </w:pPr>
      <w:hyperlink w:anchor="_Toc137484925" w:history="1">
        <w:r w:rsidRPr="0039541D">
          <w:rPr>
            <w:rStyle w:val="Hyperlink"/>
            <w:noProof/>
          </w:rPr>
          <w:t>21.9</w:t>
        </w:r>
        <w:r>
          <w:rPr>
            <w:rFonts w:asciiTheme="minorHAnsi" w:eastAsiaTheme="minorEastAsia" w:hAnsiTheme="minorHAnsi" w:cstheme="minorBidi"/>
            <w:smallCaps w:val="0"/>
            <w:noProof/>
            <w:sz w:val="22"/>
            <w:szCs w:val="22"/>
          </w:rPr>
          <w:tab/>
        </w:r>
        <w:r w:rsidRPr="0039541D">
          <w:rPr>
            <w:rStyle w:val="Hyperlink"/>
            <w:noProof/>
          </w:rPr>
          <w:t>Rule – LAN Configuration Initialize (LCI)</w:t>
        </w:r>
        <w:r>
          <w:rPr>
            <w:noProof/>
            <w:webHidden/>
          </w:rPr>
          <w:tab/>
        </w:r>
        <w:r>
          <w:rPr>
            <w:noProof/>
            <w:webHidden/>
          </w:rPr>
          <w:fldChar w:fldCharType="begin"/>
        </w:r>
        <w:r>
          <w:rPr>
            <w:noProof/>
            <w:webHidden/>
          </w:rPr>
          <w:instrText xml:space="preserve"> PAGEREF _Toc137484925 \h </w:instrText>
        </w:r>
        <w:r>
          <w:rPr>
            <w:noProof/>
            <w:webHidden/>
          </w:rPr>
        </w:r>
        <w:r>
          <w:rPr>
            <w:noProof/>
            <w:webHidden/>
          </w:rPr>
          <w:fldChar w:fldCharType="separate"/>
        </w:r>
        <w:r>
          <w:rPr>
            <w:noProof/>
            <w:webHidden/>
          </w:rPr>
          <w:t>24</w:t>
        </w:r>
        <w:r>
          <w:rPr>
            <w:noProof/>
            <w:webHidden/>
          </w:rPr>
          <w:fldChar w:fldCharType="end"/>
        </w:r>
      </w:hyperlink>
    </w:p>
    <w:p w14:paraId="5C9D6C60" w14:textId="56B1D78F" w:rsidR="002E642D" w:rsidRDefault="002E642D">
      <w:pPr>
        <w:pStyle w:val="TOC2"/>
        <w:rPr>
          <w:rFonts w:asciiTheme="minorHAnsi" w:eastAsiaTheme="minorEastAsia" w:hAnsiTheme="minorHAnsi" w:cstheme="minorBidi"/>
          <w:smallCaps w:val="0"/>
          <w:noProof/>
          <w:sz w:val="22"/>
          <w:szCs w:val="22"/>
        </w:rPr>
      </w:pPr>
      <w:hyperlink w:anchor="_Toc137484926" w:history="1">
        <w:r w:rsidRPr="0039541D">
          <w:rPr>
            <w:rStyle w:val="Hyperlink"/>
            <w:noProof/>
          </w:rPr>
          <w:t>21.10</w:t>
        </w:r>
        <w:r>
          <w:rPr>
            <w:rFonts w:asciiTheme="minorHAnsi" w:eastAsiaTheme="minorEastAsia" w:hAnsiTheme="minorHAnsi" w:cstheme="minorBidi"/>
            <w:smallCaps w:val="0"/>
            <w:noProof/>
            <w:sz w:val="22"/>
            <w:szCs w:val="22"/>
          </w:rPr>
          <w:tab/>
        </w:r>
        <w:r w:rsidRPr="0039541D">
          <w:rPr>
            <w:rStyle w:val="Hyperlink"/>
            <w:noProof/>
          </w:rPr>
          <w:t>Optional Protocols and Features</w:t>
        </w:r>
        <w:r>
          <w:rPr>
            <w:noProof/>
            <w:webHidden/>
          </w:rPr>
          <w:tab/>
        </w:r>
        <w:r>
          <w:rPr>
            <w:noProof/>
            <w:webHidden/>
          </w:rPr>
          <w:fldChar w:fldCharType="begin"/>
        </w:r>
        <w:r>
          <w:rPr>
            <w:noProof/>
            <w:webHidden/>
          </w:rPr>
          <w:instrText xml:space="preserve"> PAGEREF _Toc137484926 \h </w:instrText>
        </w:r>
        <w:r>
          <w:rPr>
            <w:noProof/>
            <w:webHidden/>
          </w:rPr>
        </w:r>
        <w:r>
          <w:rPr>
            <w:noProof/>
            <w:webHidden/>
          </w:rPr>
          <w:fldChar w:fldCharType="separate"/>
        </w:r>
        <w:r>
          <w:rPr>
            <w:noProof/>
            <w:webHidden/>
          </w:rPr>
          <w:t>25</w:t>
        </w:r>
        <w:r>
          <w:rPr>
            <w:noProof/>
            <w:webHidden/>
          </w:rPr>
          <w:fldChar w:fldCharType="end"/>
        </w:r>
      </w:hyperlink>
    </w:p>
    <w:p w14:paraId="1E537AF7" w14:textId="2F6BFAE9"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27" w:history="1">
        <w:r w:rsidRPr="0039541D">
          <w:rPr>
            <w:rStyle w:val="Hyperlink"/>
            <w:noProof/>
            <w:snapToGrid w:val="0"/>
            <w:w w:val="0"/>
          </w:rPr>
          <w:t>21.10.1</w:t>
        </w:r>
        <w:r>
          <w:rPr>
            <w:rFonts w:asciiTheme="minorHAnsi" w:eastAsiaTheme="minorEastAsia" w:hAnsiTheme="minorHAnsi" w:cstheme="minorBidi"/>
            <w:iCs w:val="0"/>
            <w:noProof/>
            <w:sz w:val="22"/>
            <w:szCs w:val="22"/>
          </w:rPr>
          <w:tab/>
        </w:r>
        <w:r w:rsidRPr="0039541D">
          <w:rPr>
            <w:rStyle w:val="Hyperlink"/>
            <w:noProof/>
          </w:rPr>
          <w:t>Observation – IP Layer Security (IPSec)</w:t>
        </w:r>
        <w:r>
          <w:rPr>
            <w:noProof/>
            <w:webHidden/>
          </w:rPr>
          <w:tab/>
        </w:r>
        <w:r>
          <w:rPr>
            <w:noProof/>
            <w:webHidden/>
          </w:rPr>
          <w:fldChar w:fldCharType="begin"/>
        </w:r>
        <w:r>
          <w:rPr>
            <w:noProof/>
            <w:webHidden/>
          </w:rPr>
          <w:instrText xml:space="preserve"> PAGEREF _Toc137484927 \h </w:instrText>
        </w:r>
        <w:r>
          <w:rPr>
            <w:noProof/>
            <w:webHidden/>
          </w:rPr>
        </w:r>
        <w:r>
          <w:rPr>
            <w:noProof/>
            <w:webHidden/>
          </w:rPr>
          <w:fldChar w:fldCharType="separate"/>
        </w:r>
        <w:r>
          <w:rPr>
            <w:noProof/>
            <w:webHidden/>
          </w:rPr>
          <w:t>25</w:t>
        </w:r>
        <w:r>
          <w:rPr>
            <w:noProof/>
            <w:webHidden/>
          </w:rPr>
          <w:fldChar w:fldCharType="end"/>
        </w:r>
      </w:hyperlink>
    </w:p>
    <w:p w14:paraId="03A11247" w14:textId="0EE443CE"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28" w:history="1">
        <w:r w:rsidRPr="0039541D">
          <w:rPr>
            <w:rStyle w:val="Hyperlink"/>
            <w:noProof/>
            <w:snapToGrid w:val="0"/>
            <w:w w:val="0"/>
          </w:rPr>
          <w:t>21.10.2</w:t>
        </w:r>
        <w:r>
          <w:rPr>
            <w:rFonts w:asciiTheme="minorHAnsi" w:eastAsiaTheme="minorEastAsia" w:hAnsiTheme="minorHAnsi" w:cstheme="minorBidi"/>
            <w:iCs w:val="0"/>
            <w:noProof/>
            <w:sz w:val="22"/>
            <w:szCs w:val="22"/>
          </w:rPr>
          <w:tab/>
        </w:r>
        <w:r w:rsidRPr="0039541D">
          <w:rPr>
            <w:rStyle w:val="Hyperlink"/>
            <w:noProof/>
          </w:rPr>
          <w:t>Observation - Mobile IPv6</w:t>
        </w:r>
        <w:r>
          <w:rPr>
            <w:noProof/>
            <w:webHidden/>
          </w:rPr>
          <w:tab/>
        </w:r>
        <w:r>
          <w:rPr>
            <w:noProof/>
            <w:webHidden/>
          </w:rPr>
          <w:fldChar w:fldCharType="begin"/>
        </w:r>
        <w:r>
          <w:rPr>
            <w:noProof/>
            <w:webHidden/>
          </w:rPr>
          <w:instrText xml:space="preserve"> PAGEREF _Toc137484928 \h </w:instrText>
        </w:r>
        <w:r>
          <w:rPr>
            <w:noProof/>
            <w:webHidden/>
          </w:rPr>
        </w:r>
        <w:r>
          <w:rPr>
            <w:noProof/>
            <w:webHidden/>
          </w:rPr>
          <w:fldChar w:fldCharType="separate"/>
        </w:r>
        <w:r>
          <w:rPr>
            <w:noProof/>
            <w:webHidden/>
          </w:rPr>
          <w:t>26</w:t>
        </w:r>
        <w:r>
          <w:rPr>
            <w:noProof/>
            <w:webHidden/>
          </w:rPr>
          <w:fldChar w:fldCharType="end"/>
        </w:r>
      </w:hyperlink>
    </w:p>
    <w:p w14:paraId="5546D847" w14:textId="11311987" w:rsidR="002E642D" w:rsidRDefault="002E642D">
      <w:pPr>
        <w:pStyle w:val="TOC2"/>
        <w:rPr>
          <w:rFonts w:asciiTheme="minorHAnsi" w:eastAsiaTheme="minorEastAsia" w:hAnsiTheme="minorHAnsi" w:cstheme="minorBidi"/>
          <w:smallCaps w:val="0"/>
          <w:noProof/>
          <w:sz w:val="22"/>
          <w:szCs w:val="22"/>
        </w:rPr>
      </w:pPr>
      <w:hyperlink w:anchor="_Toc137484929" w:history="1">
        <w:r w:rsidRPr="0039541D">
          <w:rPr>
            <w:rStyle w:val="Hyperlink"/>
            <w:noProof/>
          </w:rPr>
          <w:t>21.11</w:t>
        </w:r>
        <w:r>
          <w:rPr>
            <w:rFonts w:asciiTheme="minorHAnsi" w:eastAsiaTheme="minorEastAsia" w:hAnsiTheme="minorHAnsi" w:cstheme="minorBidi"/>
            <w:smallCaps w:val="0"/>
            <w:noProof/>
            <w:sz w:val="22"/>
            <w:szCs w:val="22"/>
          </w:rPr>
          <w:tab/>
        </w:r>
        <w:r w:rsidRPr="0039541D">
          <w:rPr>
            <w:rStyle w:val="Hyperlink"/>
            <w:noProof/>
          </w:rPr>
          <w:t>IPv6 Web Page Requirements</w:t>
        </w:r>
        <w:r>
          <w:rPr>
            <w:noProof/>
            <w:webHidden/>
          </w:rPr>
          <w:tab/>
        </w:r>
        <w:r>
          <w:rPr>
            <w:noProof/>
            <w:webHidden/>
          </w:rPr>
          <w:fldChar w:fldCharType="begin"/>
        </w:r>
        <w:r>
          <w:rPr>
            <w:noProof/>
            <w:webHidden/>
          </w:rPr>
          <w:instrText xml:space="preserve"> PAGEREF _Toc137484929 \h </w:instrText>
        </w:r>
        <w:r>
          <w:rPr>
            <w:noProof/>
            <w:webHidden/>
          </w:rPr>
        </w:r>
        <w:r>
          <w:rPr>
            <w:noProof/>
            <w:webHidden/>
          </w:rPr>
          <w:fldChar w:fldCharType="separate"/>
        </w:r>
        <w:r>
          <w:rPr>
            <w:noProof/>
            <w:webHidden/>
          </w:rPr>
          <w:t>26</w:t>
        </w:r>
        <w:r>
          <w:rPr>
            <w:noProof/>
            <w:webHidden/>
          </w:rPr>
          <w:fldChar w:fldCharType="end"/>
        </w:r>
      </w:hyperlink>
    </w:p>
    <w:p w14:paraId="19E3F543" w14:textId="72BB7479"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0" w:history="1">
        <w:r w:rsidRPr="0039541D">
          <w:rPr>
            <w:rStyle w:val="Hyperlink"/>
            <w:noProof/>
            <w:snapToGrid w:val="0"/>
            <w:w w:val="0"/>
          </w:rPr>
          <w:t>21.11.1</w:t>
        </w:r>
        <w:r>
          <w:rPr>
            <w:rFonts w:asciiTheme="minorHAnsi" w:eastAsiaTheme="minorEastAsia" w:hAnsiTheme="minorHAnsi" w:cstheme="minorBidi"/>
            <w:iCs w:val="0"/>
            <w:noProof/>
            <w:sz w:val="22"/>
            <w:szCs w:val="22"/>
          </w:rPr>
          <w:tab/>
        </w:r>
        <w:r w:rsidRPr="0039541D">
          <w:rPr>
            <w:rStyle w:val="Hyperlink"/>
            <w:noProof/>
          </w:rPr>
          <w:t>Rule – Implement all Rules in the Web Interface Section</w:t>
        </w:r>
        <w:r>
          <w:rPr>
            <w:noProof/>
            <w:webHidden/>
          </w:rPr>
          <w:tab/>
        </w:r>
        <w:r>
          <w:rPr>
            <w:noProof/>
            <w:webHidden/>
          </w:rPr>
          <w:fldChar w:fldCharType="begin"/>
        </w:r>
        <w:r>
          <w:rPr>
            <w:noProof/>
            <w:webHidden/>
          </w:rPr>
          <w:instrText xml:space="preserve"> PAGEREF _Toc137484930 \h </w:instrText>
        </w:r>
        <w:r>
          <w:rPr>
            <w:noProof/>
            <w:webHidden/>
          </w:rPr>
        </w:r>
        <w:r>
          <w:rPr>
            <w:noProof/>
            <w:webHidden/>
          </w:rPr>
          <w:fldChar w:fldCharType="separate"/>
        </w:r>
        <w:r>
          <w:rPr>
            <w:noProof/>
            <w:webHidden/>
          </w:rPr>
          <w:t>26</w:t>
        </w:r>
        <w:r>
          <w:rPr>
            <w:noProof/>
            <w:webHidden/>
          </w:rPr>
          <w:fldChar w:fldCharType="end"/>
        </w:r>
      </w:hyperlink>
    </w:p>
    <w:p w14:paraId="5944BA2B" w14:textId="1C12A2BF"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1" w:history="1">
        <w:r w:rsidRPr="0039541D">
          <w:rPr>
            <w:rStyle w:val="Hyperlink"/>
            <w:noProof/>
            <w:snapToGrid w:val="0"/>
            <w:w w:val="0"/>
          </w:rPr>
          <w:t>21.11.2</w:t>
        </w:r>
        <w:r>
          <w:rPr>
            <w:rFonts w:asciiTheme="minorHAnsi" w:eastAsiaTheme="minorEastAsia" w:hAnsiTheme="minorHAnsi" w:cstheme="minorBidi"/>
            <w:iCs w:val="0"/>
            <w:noProof/>
            <w:sz w:val="22"/>
            <w:szCs w:val="22"/>
          </w:rPr>
          <w:tab/>
        </w:r>
        <w:r w:rsidRPr="0039541D">
          <w:rPr>
            <w:rStyle w:val="Hyperlink"/>
            <w:noProof/>
          </w:rPr>
          <w:t>Rule – Include ‘LXI IPv6’ in Welcome Web Page “LXI Extended Functions”</w:t>
        </w:r>
        <w:r>
          <w:rPr>
            <w:noProof/>
            <w:webHidden/>
          </w:rPr>
          <w:tab/>
        </w:r>
        <w:r>
          <w:rPr>
            <w:noProof/>
            <w:webHidden/>
          </w:rPr>
          <w:fldChar w:fldCharType="begin"/>
        </w:r>
        <w:r>
          <w:rPr>
            <w:noProof/>
            <w:webHidden/>
          </w:rPr>
          <w:instrText xml:space="preserve"> PAGEREF _Toc137484931 \h </w:instrText>
        </w:r>
        <w:r>
          <w:rPr>
            <w:noProof/>
            <w:webHidden/>
          </w:rPr>
        </w:r>
        <w:r>
          <w:rPr>
            <w:noProof/>
            <w:webHidden/>
          </w:rPr>
          <w:fldChar w:fldCharType="separate"/>
        </w:r>
        <w:r>
          <w:rPr>
            <w:noProof/>
            <w:webHidden/>
          </w:rPr>
          <w:t>26</w:t>
        </w:r>
        <w:r>
          <w:rPr>
            <w:noProof/>
            <w:webHidden/>
          </w:rPr>
          <w:fldChar w:fldCharType="end"/>
        </w:r>
      </w:hyperlink>
    </w:p>
    <w:p w14:paraId="3CA6F19E" w14:textId="1F9CE86D"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2" w:history="1">
        <w:r w:rsidRPr="0039541D">
          <w:rPr>
            <w:rStyle w:val="Hyperlink"/>
            <w:noProof/>
            <w:snapToGrid w:val="0"/>
            <w:w w:val="0"/>
          </w:rPr>
          <w:t>21.11.3</w:t>
        </w:r>
        <w:r>
          <w:rPr>
            <w:rFonts w:asciiTheme="minorHAnsi" w:eastAsiaTheme="minorEastAsia" w:hAnsiTheme="minorHAnsi" w:cstheme="minorBidi"/>
            <w:iCs w:val="0"/>
            <w:noProof/>
            <w:sz w:val="22"/>
            <w:szCs w:val="22"/>
          </w:rPr>
          <w:tab/>
        </w:r>
        <w:r w:rsidRPr="0039541D">
          <w:rPr>
            <w:rStyle w:val="Hyperlink"/>
            <w:noProof/>
          </w:rPr>
          <w:t>Rule – Show Link-Local and Stable IPv6 Addresses on Welcome Web Page</w:t>
        </w:r>
        <w:r>
          <w:rPr>
            <w:noProof/>
            <w:webHidden/>
          </w:rPr>
          <w:tab/>
        </w:r>
        <w:r>
          <w:rPr>
            <w:noProof/>
            <w:webHidden/>
          </w:rPr>
          <w:fldChar w:fldCharType="begin"/>
        </w:r>
        <w:r>
          <w:rPr>
            <w:noProof/>
            <w:webHidden/>
          </w:rPr>
          <w:instrText xml:space="preserve"> PAGEREF _Toc137484932 \h </w:instrText>
        </w:r>
        <w:r>
          <w:rPr>
            <w:noProof/>
            <w:webHidden/>
          </w:rPr>
        </w:r>
        <w:r>
          <w:rPr>
            <w:noProof/>
            <w:webHidden/>
          </w:rPr>
          <w:fldChar w:fldCharType="separate"/>
        </w:r>
        <w:r>
          <w:rPr>
            <w:noProof/>
            <w:webHidden/>
          </w:rPr>
          <w:t>26</w:t>
        </w:r>
        <w:r>
          <w:rPr>
            <w:noProof/>
            <w:webHidden/>
          </w:rPr>
          <w:fldChar w:fldCharType="end"/>
        </w:r>
      </w:hyperlink>
    </w:p>
    <w:p w14:paraId="6B9006BF" w14:textId="53BFC3E8"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3" w:history="1">
        <w:r w:rsidRPr="0039541D">
          <w:rPr>
            <w:rStyle w:val="Hyperlink"/>
            <w:noProof/>
            <w:snapToGrid w:val="0"/>
            <w:w w:val="0"/>
          </w:rPr>
          <w:t>21.11.4</w:t>
        </w:r>
        <w:r>
          <w:rPr>
            <w:rFonts w:asciiTheme="minorHAnsi" w:eastAsiaTheme="minorEastAsia" w:hAnsiTheme="minorHAnsi" w:cstheme="minorBidi"/>
            <w:iCs w:val="0"/>
            <w:noProof/>
            <w:sz w:val="22"/>
            <w:szCs w:val="22"/>
          </w:rPr>
          <w:tab/>
        </w:r>
        <w:r w:rsidRPr="0039541D">
          <w:rPr>
            <w:rStyle w:val="Hyperlink"/>
            <w:noProof/>
          </w:rPr>
          <w:t>Recommendation – Use one LAN Configuration Page</w:t>
        </w:r>
        <w:r>
          <w:rPr>
            <w:noProof/>
            <w:webHidden/>
          </w:rPr>
          <w:tab/>
        </w:r>
        <w:r>
          <w:rPr>
            <w:noProof/>
            <w:webHidden/>
          </w:rPr>
          <w:fldChar w:fldCharType="begin"/>
        </w:r>
        <w:r>
          <w:rPr>
            <w:noProof/>
            <w:webHidden/>
          </w:rPr>
          <w:instrText xml:space="preserve"> PAGEREF _Toc137484933 \h </w:instrText>
        </w:r>
        <w:r>
          <w:rPr>
            <w:noProof/>
            <w:webHidden/>
          </w:rPr>
        </w:r>
        <w:r>
          <w:rPr>
            <w:noProof/>
            <w:webHidden/>
          </w:rPr>
          <w:fldChar w:fldCharType="separate"/>
        </w:r>
        <w:r>
          <w:rPr>
            <w:noProof/>
            <w:webHidden/>
          </w:rPr>
          <w:t>26</w:t>
        </w:r>
        <w:r>
          <w:rPr>
            <w:noProof/>
            <w:webHidden/>
          </w:rPr>
          <w:fldChar w:fldCharType="end"/>
        </w:r>
      </w:hyperlink>
    </w:p>
    <w:p w14:paraId="0F5FD11D" w14:textId="4D5F28DD"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4" w:history="1">
        <w:r w:rsidRPr="0039541D">
          <w:rPr>
            <w:rStyle w:val="Hyperlink"/>
            <w:noProof/>
            <w:snapToGrid w:val="0"/>
            <w:w w:val="0"/>
          </w:rPr>
          <w:t>21.11.5</w:t>
        </w:r>
        <w:r>
          <w:rPr>
            <w:rFonts w:asciiTheme="minorHAnsi" w:eastAsiaTheme="minorEastAsia" w:hAnsiTheme="minorHAnsi" w:cstheme="minorBidi"/>
            <w:iCs w:val="0"/>
            <w:noProof/>
            <w:sz w:val="22"/>
            <w:szCs w:val="22"/>
          </w:rPr>
          <w:tab/>
        </w:r>
        <w:r w:rsidRPr="0039541D">
          <w:rPr>
            <w:rStyle w:val="Hyperlink"/>
            <w:noProof/>
          </w:rPr>
          <w:t>Permission –Separate IPv4 and IPv6 LAN Configuration pages are allowed</w:t>
        </w:r>
        <w:r>
          <w:rPr>
            <w:noProof/>
            <w:webHidden/>
          </w:rPr>
          <w:tab/>
        </w:r>
        <w:r>
          <w:rPr>
            <w:noProof/>
            <w:webHidden/>
          </w:rPr>
          <w:fldChar w:fldCharType="begin"/>
        </w:r>
        <w:r>
          <w:rPr>
            <w:noProof/>
            <w:webHidden/>
          </w:rPr>
          <w:instrText xml:space="preserve"> PAGEREF _Toc137484934 \h </w:instrText>
        </w:r>
        <w:r>
          <w:rPr>
            <w:noProof/>
            <w:webHidden/>
          </w:rPr>
        </w:r>
        <w:r>
          <w:rPr>
            <w:noProof/>
            <w:webHidden/>
          </w:rPr>
          <w:fldChar w:fldCharType="separate"/>
        </w:r>
        <w:r>
          <w:rPr>
            <w:noProof/>
            <w:webHidden/>
          </w:rPr>
          <w:t>26</w:t>
        </w:r>
        <w:r>
          <w:rPr>
            <w:noProof/>
            <w:webHidden/>
          </w:rPr>
          <w:fldChar w:fldCharType="end"/>
        </w:r>
      </w:hyperlink>
    </w:p>
    <w:p w14:paraId="69E60599" w14:textId="1D9C6A1B"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5" w:history="1">
        <w:r w:rsidRPr="0039541D">
          <w:rPr>
            <w:rStyle w:val="Hyperlink"/>
            <w:noProof/>
            <w:snapToGrid w:val="0"/>
            <w:w w:val="0"/>
          </w:rPr>
          <w:t>21.11.6</w:t>
        </w:r>
        <w:r>
          <w:rPr>
            <w:rFonts w:asciiTheme="minorHAnsi" w:eastAsiaTheme="minorEastAsia" w:hAnsiTheme="minorHAnsi" w:cstheme="minorBidi"/>
            <w:iCs w:val="0"/>
            <w:noProof/>
            <w:sz w:val="22"/>
            <w:szCs w:val="22"/>
          </w:rPr>
          <w:tab/>
        </w:r>
        <w:r w:rsidRPr="0039541D">
          <w:rPr>
            <w:rStyle w:val="Hyperlink"/>
            <w:noProof/>
          </w:rPr>
          <w:t>Rule – Show Static IPv6 Settings on LAN Configuration Web Page</w:t>
        </w:r>
        <w:r>
          <w:rPr>
            <w:noProof/>
            <w:webHidden/>
          </w:rPr>
          <w:tab/>
        </w:r>
        <w:r>
          <w:rPr>
            <w:noProof/>
            <w:webHidden/>
          </w:rPr>
          <w:fldChar w:fldCharType="begin"/>
        </w:r>
        <w:r>
          <w:rPr>
            <w:noProof/>
            <w:webHidden/>
          </w:rPr>
          <w:instrText xml:space="preserve"> PAGEREF _Toc137484935 \h </w:instrText>
        </w:r>
        <w:r>
          <w:rPr>
            <w:noProof/>
            <w:webHidden/>
          </w:rPr>
        </w:r>
        <w:r>
          <w:rPr>
            <w:noProof/>
            <w:webHidden/>
          </w:rPr>
          <w:fldChar w:fldCharType="separate"/>
        </w:r>
        <w:r>
          <w:rPr>
            <w:noProof/>
            <w:webHidden/>
          </w:rPr>
          <w:t>27</w:t>
        </w:r>
        <w:r>
          <w:rPr>
            <w:noProof/>
            <w:webHidden/>
          </w:rPr>
          <w:fldChar w:fldCharType="end"/>
        </w:r>
      </w:hyperlink>
    </w:p>
    <w:p w14:paraId="3871A409" w14:textId="3A255BB3"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6" w:history="1">
        <w:r w:rsidRPr="0039541D">
          <w:rPr>
            <w:rStyle w:val="Hyperlink"/>
            <w:noProof/>
            <w:snapToGrid w:val="0"/>
            <w:w w:val="0"/>
          </w:rPr>
          <w:t>21.11.7</w:t>
        </w:r>
        <w:r>
          <w:rPr>
            <w:rFonts w:asciiTheme="minorHAnsi" w:eastAsiaTheme="minorEastAsia" w:hAnsiTheme="minorHAnsi" w:cstheme="minorBidi"/>
            <w:iCs w:val="0"/>
            <w:noProof/>
            <w:sz w:val="22"/>
            <w:szCs w:val="22"/>
          </w:rPr>
          <w:tab/>
        </w:r>
        <w:r w:rsidRPr="0039541D">
          <w:rPr>
            <w:rStyle w:val="Hyperlink"/>
            <w:noProof/>
          </w:rPr>
          <w:t>Rule – Add a Stack Disable Option to the Configuration Mode.</w:t>
        </w:r>
        <w:r>
          <w:rPr>
            <w:noProof/>
            <w:webHidden/>
          </w:rPr>
          <w:tab/>
        </w:r>
        <w:r>
          <w:rPr>
            <w:noProof/>
            <w:webHidden/>
          </w:rPr>
          <w:fldChar w:fldCharType="begin"/>
        </w:r>
        <w:r>
          <w:rPr>
            <w:noProof/>
            <w:webHidden/>
          </w:rPr>
          <w:instrText xml:space="preserve"> PAGEREF _Toc137484936 \h </w:instrText>
        </w:r>
        <w:r>
          <w:rPr>
            <w:noProof/>
            <w:webHidden/>
          </w:rPr>
        </w:r>
        <w:r>
          <w:rPr>
            <w:noProof/>
            <w:webHidden/>
          </w:rPr>
          <w:fldChar w:fldCharType="separate"/>
        </w:r>
        <w:r>
          <w:rPr>
            <w:noProof/>
            <w:webHidden/>
          </w:rPr>
          <w:t>27</w:t>
        </w:r>
        <w:r>
          <w:rPr>
            <w:noProof/>
            <w:webHidden/>
          </w:rPr>
          <w:fldChar w:fldCharType="end"/>
        </w:r>
      </w:hyperlink>
    </w:p>
    <w:p w14:paraId="7AAEC4DC" w14:textId="2AD58CA2"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7" w:history="1">
        <w:r w:rsidRPr="0039541D">
          <w:rPr>
            <w:rStyle w:val="Hyperlink"/>
            <w:noProof/>
            <w:snapToGrid w:val="0"/>
            <w:w w:val="0"/>
          </w:rPr>
          <w:t>21.11.8</w:t>
        </w:r>
        <w:r>
          <w:rPr>
            <w:rFonts w:asciiTheme="minorHAnsi" w:eastAsiaTheme="minorEastAsia" w:hAnsiTheme="minorHAnsi" w:cstheme="minorBidi"/>
            <w:iCs w:val="0"/>
            <w:noProof/>
            <w:sz w:val="22"/>
            <w:szCs w:val="22"/>
          </w:rPr>
          <w:tab/>
        </w:r>
        <w:r w:rsidRPr="0039541D">
          <w:rPr>
            <w:rStyle w:val="Hyperlink"/>
            <w:noProof/>
          </w:rPr>
          <w:t>Rule – Display of Status for Disabled IP Protocols</w:t>
        </w:r>
        <w:r>
          <w:rPr>
            <w:noProof/>
            <w:webHidden/>
          </w:rPr>
          <w:tab/>
        </w:r>
        <w:r>
          <w:rPr>
            <w:noProof/>
            <w:webHidden/>
          </w:rPr>
          <w:fldChar w:fldCharType="begin"/>
        </w:r>
        <w:r>
          <w:rPr>
            <w:noProof/>
            <w:webHidden/>
          </w:rPr>
          <w:instrText xml:space="preserve"> PAGEREF _Toc137484937 \h </w:instrText>
        </w:r>
        <w:r>
          <w:rPr>
            <w:noProof/>
            <w:webHidden/>
          </w:rPr>
        </w:r>
        <w:r>
          <w:rPr>
            <w:noProof/>
            <w:webHidden/>
          </w:rPr>
          <w:fldChar w:fldCharType="separate"/>
        </w:r>
        <w:r>
          <w:rPr>
            <w:noProof/>
            <w:webHidden/>
          </w:rPr>
          <w:t>27</w:t>
        </w:r>
        <w:r>
          <w:rPr>
            <w:noProof/>
            <w:webHidden/>
          </w:rPr>
          <w:fldChar w:fldCharType="end"/>
        </w:r>
      </w:hyperlink>
    </w:p>
    <w:p w14:paraId="1DC312BA" w14:textId="7C7F51D3"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8" w:history="1">
        <w:r w:rsidRPr="0039541D">
          <w:rPr>
            <w:rStyle w:val="Hyperlink"/>
            <w:noProof/>
            <w:snapToGrid w:val="0"/>
            <w:w w:val="0"/>
          </w:rPr>
          <w:t>21.11.9</w:t>
        </w:r>
        <w:r>
          <w:rPr>
            <w:rFonts w:asciiTheme="minorHAnsi" w:eastAsiaTheme="minorEastAsia" w:hAnsiTheme="minorHAnsi" w:cstheme="minorBidi"/>
            <w:iCs w:val="0"/>
            <w:noProof/>
            <w:sz w:val="22"/>
            <w:szCs w:val="22"/>
          </w:rPr>
          <w:tab/>
        </w:r>
        <w:r w:rsidRPr="0039541D">
          <w:rPr>
            <w:rStyle w:val="Hyperlink"/>
            <w:noProof/>
          </w:rPr>
          <w:t>Recommendation – Identify IPv6 Enabled Features on Welcome Page</w:t>
        </w:r>
        <w:r>
          <w:rPr>
            <w:noProof/>
            <w:webHidden/>
          </w:rPr>
          <w:tab/>
        </w:r>
        <w:r>
          <w:rPr>
            <w:noProof/>
            <w:webHidden/>
          </w:rPr>
          <w:fldChar w:fldCharType="begin"/>
        </w:r>
        <w:r>
          <w:rPr>
            <w:noProof/>
            <w:webHidden/>
          </w:rPr>
          <w:instrText xml:space="preserve"> PAGEREF _Toc137484938 \h </w:instrText>
        </w:r>
        <w:r>
          <w:rPr>
            <w:noProof/>
            <w:webHidden/>
          </w:rPr>
        </w:r>
        <w:r>
          <w:rPr>
            <w:noProof/>
            <w:webHidden/>
          </w:rPr>
          <w:fldChar w:fldCharType="separate"/>
        </w:r>
        <w:r>
          <w:rPr>
            <w:noProof/>
            <w:webHidden/>
          </w:rPr>
          <w:t>27</w:t>
        </w:r>
        <w:r>
          <w:rPr>
            <w:noProof/>
            <w:webHidden/>
          </w:rPr>
          <w:fldChar w:fldCharType="end"/>
        </w:r>
      </w:hyperlink>
    </w:p>
    <w:p w14:paraId="5FB22523" w14:textId="25B0CAC9" w:rsidR="002E642D" w:rsidRDefault="002E642D">
      <w:pPr>
        <w:pStyle w:val="TOC2"/>
        <w:rPr>
          <w:rFonts w:asciiTheme="minorHAnsi" w:eastAsiaTheme="minorEastAsia" w:hAnsiTheme="minorHAnsi" w:cstheme="minorBidi"/>
          <w:smallCaps w:val="0"/>
          <w:noProof/>
          <w:sz w:val="22"/>
          <w:szCs w:val="22"/>
        </w:rPr>
      </w:pPr>
      <w:hyperlink w:anchor="_Toc137484939" w:history="1">
        <w:r w:rsidRPr="0039541D">
          <w:rPr>
            <w:rStyle w:val="Hyperlink"/>
            <w:noProof/>
          </w:rPr>
          <w:t>21.12</w:t>
        </w:r>
        <w:r>
          <w:rPr>
            <w:rFonts w:asciiTheme="minorHAnsi" w:eastAsiaTheme="minorEastAsia" w:hAnsiTheme="minorHAnsi" w:cstheme="minorBidi"/>
            <w:smallCaps w:val="0"/>
            <w:noProof/>
            <w:sz w:val="22"/>
            <w:szCs w:val="22"/>
          </w:rPr>
          <w:tab/>
        </w:r>
        <w:r w:rsidRPr="0039541D">
          <w:rPr>
            <w:rStyle w:val="Hyperlink"/>
            <w:noProof/>
          </w:rPr>
          <w:t>LXI Clock Synchronization Changes</w:t>
        </w:r>
        <w:r>
          <w:rPr>
            <w:noProof/>
            <w:webHidden/>
          </w:rPr>
          <w:tab/>
        </w:r>
        <w:r>
          <w:rPr>
            <w:noProof/>
            <w:webHidden/>
          </w:rPr>
          <w:fldChar w:fldCharType="begin"/>
        </w:r>
        <w:r>
          <w:rPr>
            <w:noProof/>
            <w:webHidden/>
          </w:rPr>
          <w:instrText xml:space="preserve"> PAGEREF _Toc137484939 \h </w:instrText>
        </w:r>
        <w:r>
          <w:rPr>
            <w:noProof/>
            <w:webHidden/>
          </w:rPr>
        </w:r>
        <w:r>
          <w:rPr>
            <w:noProof/>
            <w:webHidden/>
          </w:rPr>
          <w:fldChar w:fldCharType="separate"/>
        </w:r>
        <w:r>
          <w:rPr>
            <w:noProof/>
            <w:webHidden/>
          </w:rPr>
          <w:t>28</w:t>
        </w:r>
        <w:r>
          <w:rPr>
            <w:noProof/>
            <w:webHidden/>
          </w:rPr>
          <w:fldChar w:fldCharType="end"/>
        </w:r>
      </w:hyperlink>
    </w:p>
    <w:p w14:paraId="50479910" w14:textId="3755E250"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0" w:history="1">
        <w:r w:rsidRPr="0039541D">
          <w:rPr>
            <w:rStyle w:val="Hyperlink"/>
            <w:noProof/>
            <w:snapToGrid w:val="0"/>
            <w:w w:val="0"/>
          </w:rPr>
          <w:t>21.12.1</w:t>
        </w:r>
        <w:r>
          <w:rPr>
            <w:rFonts w:asciiTheme="minorHAnsi" w:eastAsiaTheme="minorEastAsia" w:hAnsiTheme="minorHAnsi" w:cstheme="minorBidi"/>
            <w:iCs w:val="0"/>
            <w:noProof/>
            <w:sz w:val="22"/>
            <w:szCs w:val="22"/>
          </w:rPr>
          <w:tab/>
        </w:r>
        <w:r w:rsidRPr="0039541D">
          <w:rPr>
            <w:rStyle w:val="Hyperlink"/>
            <w:noProof/>
          </w:rPr>
          <w:t>Rule – Devices with IPv6 Clock Synchronization Shall Conform with Section 21.12</w:t>
        </w:r>
        <w:r>
          <w:rPr>
            <w:noProof/>
            <w:webHidden/>
          </w:rPr>
          <w:tab/>
        </w:r>
        <w:r>
          <w:rPr>
            <w:noProof/>
            <w:webHidden/>
          </w:rPr>
          <w:fldChar w:fldCharType="begin"/>
        </w:r>
        <w:r>
          <w:rPr>
            <w:noProof/>
            <w:webHidden/>
          </w:rPr>
          <w:instrText xml:space="preserve"> PAGEREF _Toc137484940 \h </w:instrText>
        </w:r>
        <w:r>
          <w:rPr>
            <w:noProof/>
            <w:webHidden/>
          </w:rPr>
        </w:r>
        <w:r>
          <w:rPr>
            <w:noProof/>
            <w:webHidden/>
          </w:rPr>
          <w:fldChar w:fldCharType="separate"/>
        </w:r>
        <w:r>
          <w:rPr>
            <w:noProof/>
            <w:webHidden/>
          </w:rPr>
          <w:t>28</w:t>
        </w:r>
        <w:r>
          <w:rPr>
            <w:noProof/>
            <w:webHidden/>
          </w:rPr>
          <w:fldChar w:fldCharType="end"/>
        </w:r>
      </w:hyperlink>
    </w:p>
    <w:p w14:paraId="65C7E37C" w14:textId="3B691DDF"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1" w:history="1">
        <w:r w:rsidRPr="0039541D">
          <w:rPr>
            <w:rStyle w:val="Hyperlink"/>
            <w:noProof/>
            <w:snapToGrid w:val="0"/>
            <w:w w:val="0"/>
          </w:rPr>
          <w:t>21.12.2</w:t>
        </w:r>
        <w:r>
          <w:rPr>
            <w:rFonts w:asciiTheme="minorHAnsi" w:eastAsiaTheme="minorEastAsia" w:hAnsiTheme="minorHAnsi" w:cstheme="minorBidi"/>
            <w:iCs w:val="0"/>
            <w:noProof/>
            <w:sz w:val="22"/>
            <w:szCs w:val="22"/>
          </w:rPr>
          <w:tab/>
        </w:r>
        <w:r w:rsidRPr="0039541D">
          <w:rPr>
            <w:rStyle w:val="Hyperlink"/>
            <w:noProof/>
          </w:rPr>
          <w:t>Rule – Support IEEE-1588 via UDP over IPv6 for the Link-Local Scope</w:t>
        </w:r>
        <w:r>
          <w:rPr>
            <w:noProof/>
            <w:webHidden/>
          </w:rPr>
          <w:tab/>
        </w:r>
        <w:r>
          <w:rPr>
            <w:noProof/>
            <w:webHidden/>
          </w:rPr>
          <w:fldChar w:fldCharType="begin"/>
        </w:r>
        <w:r>
          <w:rPr>
            <w:noProof/>
            <w:webHidden/>
          </w:rPr>
          <w:instrText xml:space="preserve"> PAGEREF _Toc137484941 \h </w:instrText>
        </w:r>
        <w:r>
          <w:rPr>
            <w:noProof/>
            <w:webHidden/>
          </w:rPr>
        </w:r>
        <w:r>
          <w:rPr>
            <w:noProof/>
            <w:webHidden/>
          </w:rPr>
          <w:fldChar w:fldCharType="separate"/>
        </w:r>
        <w:r>
          <w:rPr>
            <w:noProof/>
            <w:webHidden/>
          </w:rPr>
          <w:t>28</w:t>
        </w:r>
        <w:r>
          <w:rPr>
            <w:noProof/>
            <w:webHidden/>
          </w:rPr>
          <w:fldChar w:fldCharType="end"/>
        </w:r>
      </w:hyperlink>
    </w:p>
    <w:p w14:paraId="406F02BC" w14:textId="4EA0148E"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2" w:history="1">
        <w:r w:rsidRPr="0039541D">
          <w:rPr>
            <w:rStyle w:val="Hyperlink"/>
            <w:noProof/>
            <w:snapToGrid w:val="0"/>
            <w:w w:val="0"/>
          </w:rPr>
          <w:t>21.12.3</w:t>
        </w:r>
        <w:r>
          <w:rPr>
            <w:rFonts w:asciiTheme="minorHAnsi" w:eastAsiaTheme="minorEastAsia" w:hAnsiTheme="minorHAnsi" w:cstheme="minorBidi"/>
            <w:iCs w:val="0"/>
            <w:noProof/>
            <w:sz w:val="22"/>
            <w:szCs w:val="22"/>
          </w:rPr>
          <w:tab/>
        </w:r>
        <w:r w:rsidRPr="0039541D">
          <w:rPr>
            <w:rStyle w:val="Hyperlink"/>
            <w:noProof/>
          </w:rPr>
          <w:t>Rule- Support selecting IPv4 or IPv6 for IEEE-1588</w:t>
        </w:r>
        <w:r>
          <w:rPr>
            <w:noProof/>
            <w:webHidden/>
          </w:rPr>
          <w:tab/>
        </w:r>
        <w:r>
          <w:rPr>
            <w:noProof/>
            <w:webHidden/>
          </w:rPr>
          <w:fldChar w:fldCharType="begin"/>
        </w:r>
        <w:r>
          <w:rPr>
            <w:noProof/>
            <w:webHidden/>
          </w:rPr>
          <w:instrText xml:space="preserve"> PAGEREF _Toc137484942 \h </w:instrText>
        </w:r>
        <w:r>
          <w:rPr>
            <w:noProof/>
            <w:webHidden/>
          </w:rPr>
        </w:r>
        <w:r>
          <w:rPr>
            <w:noProof/>
            <w:webHidden/>
          </w:rPr>
          <w:fldChar w:fldCharType="separate"/>
        </w:r>
        <w:r>
          <w:rPr>
            <w:noProof/>
            <w:webHidden/>
          </w:rPr>
          <w:t>28</w:t>
        </w:r>
        <w:r>
          <w:rPr>
            <w:noProof/>
            <w:webHidden/>
          </w:rPr>
          <w:fldChar w:fldCharType="end"/>
        </w:r>
      </w:hyperlink>
    </w:p>
    <w:p w14:paraId="7DC8B558" w14:textId="062256FE"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3" w:history="1">
        <w:r w:rsidRPr="0039541D">
          <w:rPr>
            <w:rStyle w:val="Hyperlink"/>
            <w:noProof/>
            <w:snapToGrid w:val="0"/>
            <w:w w:val="0"/>
          </w:rPr>
          <w:t>21.12.4</w:t>
        </w:r>
        <w:r>
          <w:rPr>
            <w:rFonts w:asciiTheme="minorHAnsi" w:eastAsiaTheme="minorEastAsia" w:hAnsiTheme="minorHAnsi" w:cstheme="minorBidi"/>
            <w:iCs w:val="0"/>
            <w:noProof/>
            <w:sz w:val="22"/>
            <w:szCs w:val="22"/>
          </w:rPr>
          <w:tab/>
        </w:r>
        <w:r w:rsidRPr="0039541D">
          <w:rPr>
            <w:rStyle w:val="Hyperlink"/>
            <w:noProof/>
          </w:rPr>
          <w:t>Rule – Changes to LXI Sync Web Page</w:t>
        </w:r>
        <w:r>
          <w:rPr>
            <w:noProof/>
            <w:webHidden/>
          </w:rPr>
          <w:tab/>
        </w:r>
        <w:r>
          <w:rPr>
            <w:noProof/>
            <w:webHidden/>
          </w:rPr>
          <w:fldChar w:fldCharType="begin"/>
        </w:r>
        <w:r>
          <w:rPr>
            <w:noProof/>
            <w:webHidden/>
          </w:rPr>
          <w:instrText xml:space="preserve"> PAGEREF _Toc137484943 \h </w:instrText>
        </w:r>
        <w:r>
          <w:rPr>
            <w:noProof/>
            <w:webHidden/>
          </w:rPr>
        </w:r>
        <w:r>
          <w:rPr>
            <w:noProof/>
            <w:webHidden/>
          </w:rPr>
          <w:fldChar w:fldCharType="separate"/>
        </w:r>
        <w:r>
          <w:rPr>
            <w:noProof/>
            <w:webHidden/>
          </w:rPr>
          <w:t>28</w:t>
        </w:r>
        <w:r>
          <w:rPr>
            <w:noProof/>
            <w:webHidden/>
          </w:rPr>
          <w:fldChar w:fldCharType="end"/>
        </w:r>
      </w:hyperlink>
    </w:p>
    <w:p w14:paraId="17E1E303" w14:textId="3771F850" w:rsidR="002E642D" w:rsidRDefault="002E642D">
      <w:pPr>
        <w:pStyle w:val="TOC2"/>
        <w:rPr>
          <w:rFonts w:asciiTheme="minorHAnsi" w:eastAsiaTheme="minorEastAsia" w:hAnsiTheme="minorHAnsi" w:cstheme="minorBidi"/>
          <w:smallCaps w:val="0"/>
          <w:noProof/>
          <w:sz w:val="22"/>
          <w:szCs w:val="22"/>
        </w:rPr>
      </w:pPr>
      <w:hyperlink w:anchor="_Toc137484944" w:history="1">
        <w:r w:rsidRPr="0039541D">
          <w:rPr>
            <w:rStyle w:val="Hyperlink"/>
            <w:noProof/>
          </w:rPr>
          <w:t>21.13</w:t>
        </w:r>
        <w:r>
          <w:rPr>
            <w:rFonts w:asciiTheme="minorHAnsi" w:eastAsiaTheme="minorEastAsia" w:hAnsiTheme="minorHAnsi" w:cstheme="minorBidi"/>
            <w:smallCaps w:val="0"/>
            <w:noProof/>
            <w:sz w:val="22"/>
            <w:szCs w:val="22"/>
          </w:rPr>
          <w:tab/>
        </w:r>
        <w:r w:rsidRPr="0039541D">
          <w:rPr>
            <w:rStyle w:val="Hyperlink"/>
            <w:noProof/>
          </w:rPr>
          <w:t>LXI Event Messaging Changes</w:t>
        </w:r>
        <w:r>
          <w:rPr>
            <w:noProof/>
            <w:webHidden/>
          </w:rPr>
          <w:tab/>
        </w:r>
        <w:r>
          <w:rPr>
            <w:noProof/>
            <w:webHidden/>
          </w:rPr>
          <w:fldChar w:fldCharType="begin"/>
        </w:r>
        <w:r>
          <w:rPr>
            <w:noProof/>
            <w:webHidden/>
          </w:rPr>
          <w:instrText xml:space="preserve"> PAGEREF _Toc137484944 \h </w:instrText>
        </w:r>
        <w:r>
          <w:rPr>
            <w:noProof/>
            <w:webHidden/>
          </w:rPr>
        </w:r>
        <w:r>
          <w:rPr>
            <w:noProof/>
            <w:webHidden/>
          </w:rPr>
          <w:fldChar w:fldCharType="separate"/>
        </w:r>
        <w:r>
          <w:rPr>
            <w:noProof/>
            <w:webHidden/>
          </w:rPr>
          <w:t>29</w:t>
        </w:r>
        <w:r>
          <w:rPr>
            <w:noProof/>
            <w:webHidden/>
          </w:rPr>
          <w:fldChar w:fldCharType="end"/>
        </w:r>
      </w:hyperlink>
    </w:p>
    <w:p w14:paraId="4FCEAF3F" w14:textId="2E15B812"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5" w:history="1">
        <w:r w:rsidRPr="0039541D">
          <w:rPr>
            <w:rStyle w:val="Hyperlink"/>
            <w:noProof/>
            <w:snapToGrid w:val="0"/>
            <w:w w:val="0"/>
          </w:rPr>
          <w:t>21.13.1</w:t>
        </w:r>
        <w:r>
          <w:rPr>
            <w:rFonts w:asciiTheme="minorHAnsi" w:eastAsiaTheme="minorEastAsia" w:hAnsiTheme="minorHAnsi" w:cstheme="minorBidi"/>
            <w:iCs w:val="0"/>
            <w:noProof/>
            <w:sz w:val="22"/>
            <w:szCs w:val="22"/>
          </w:rPr>
          <w:tab/>
        </w:r>
        <w:r w:rsidRPr="0039541D">
          <w:rPr>
            <w:rStyle w:val="Hyperlink"/>
            <w:noProof/>
          </w:rPr>
          <w:t>Rule – Devices that Implement IPv6 LXI Events Shall Conform with Section 21.13</w:t>
        </w:r>
        <w:r>
          <w:rPr>
            <w:noProof/>
            <w:webHidden/>
          </w:rPr>
          <w:tab/>
        </w:r>
        <w:r>
          <w:rPr>
            <w:noProof/>
            <w:webHidden/>
          </w:rPr>
          <w:fldChar w:fldCharType="begin"/>
        </w:r>
        <w:r>
          <w:rPr>
            <w:noProof/>
            <w:webHidden/>
          </w:rPr>
          <w:instrText xml:space="preserve"> PAGEREF _Toc137484945 \h </w:instrText>
        </w:r>
        <w:r>
          <w:rPr>
            <w:noProof/>
            <w:webHidden/>
          </w:rPr>
        </w:r>
        <w:r>
          <w:rPr>
            <w:noProof/>
            <w:webHidden/>
          </w:rPr>
          <w:fldChar w:fldCharType="separate"/>
        </w:r>
        <w:r>
          <w:rPr>
            <w:noProof/>
            <w:webHidden/>
          </w:rPr>
          <w:t>29</w:t>
        </w:r>
        <w:r>
          <w:rPr>
            <w:noProof/>
            <w:webHidden/>
          </w:rPr>
          <w:fldChar w:fldCharType="end"/>
        </w:r>
      </w:hyperlink>
    </w:p>
    <w:p w14:paraId="4725F6D4" w14:textId="4543E51F"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6" w:history="1">
        <w:r w:rsidRPr="0039541D">
          <w:rPr>
            <w:rStyle w:val="Hyperlink"/>
            <w:noProof/>
            <w:snapToGrid w:val="0"/>
            <w:w w:val="0"/>
          </w:rPr>
          <w:t>21.13.2</w:t>
        </w:r>
        <w:r>
          <w:rPr>
            <w:rFonts w:asciiTheme="minorHAnsi" w:eastAsiaTheme="minorEastAsia" w:hAnsiTheme="minorHAnsi" w:cstheme="minorBidi"/>
            <w:iCs w:val="0"/>
            <w:noProof/>
            <w:sz w:val="22"/>
            <w:szCs w:val="22"/>
          </w:rPr>
          <w:tab/>
        </w:r>
        <w:r w:rsidRPr="0039541D">
          <w:rPr>
            <w:rStyle w:val="Hyperlink"/>
            <w:noProof/>
          </w:rPr>
          <w:t>Rule – Use IPv6 Multicast Address and Port Number</w:t>
        </w:r>
        <w:r>
          <w:rPr>
            <w:noProof/>
            <w:webHidden/>
          </w:rPr>
          <w:tab/>
        </w:r>
        <w:r>
          <w:rPr>
            <w:noProof/>
            <w:webHidden/>
          </w:rPr>
          <w:fldChar w:fldCharType="begin"/>
        </w:r>
        <w:r>
          <w:rPr>
            <w:noProof/>
            <w:webHidden/>
          </w:rPr>
          <w:instrText xml:space="preserve"> PAGEREF _Toc137484946 \h </w:instrText>
        </w:r>
        <w:r>
          <w:rPr>
            <w:noProof/>
            <w:webHidden/>
          </w:rPr>
        </w:r>
        <w:r>
          <w:rPr>
            <w:noProof/>
            <w:webHidden/>
          </w:rPr>
          <w:fldChar w:fldCharType="separate"/>
        </w:r>
        <w:r>
          <w:rPr>
            <w:noProof/>
            <w:webHidden/>
          </w:rPr>
          <w:t>29</w:t>
        </w:r>
        <w:r>
          <w:rPr>
            <w:noProof/>
            <w:webHidden/>
          </w:rPr>
          <w:fldChar w:fldCharType="end"/>
        </w:r>
      </w:hyperlink>
    </w:p>
    <w:p w14:paraId="167AEEEC" w14:textId="17450DB8"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7" w:history="1">
        <w:r w:rsidRPr="0039541D">
          <w:rPr>
            <w:rStyle w:val="Hyperlink"/>
            <w:noProof/>
            <w:snapToGrid w:val="0"/>
            <w:w w:val="0"/>
          </w:rPr>
          <w:t>21.13.3</w:t>
        </w:r>
        <w:r>
          <w:rPr>
            <w:rFonts w:asciiTheme="minorHAnsi" w:eastAsiaTheme="minorEastAsia" w:hAnsiTheme="minorHAnsi" w:cstheme="minorBidi"/>
            <w:iCs w:val="0"/>
            <w:noProof/>
            <w:sz w:val="22"/>
            <w:szCs w:val="22"/>
          </w:rPr>
          <w:tab/>
        </w:r>
        <w:r w:rsidRPr="0039541D">
          <w:rPr>
            <w:rStyle w:val="Hyperlink"/>
            <w:noProof/>
          </w:rPr>
          <w:t>Rule – Support IPv6 Address in Square Brackets in IviLxiSync Interface</w:t>
        </w:r>
        <w:r>
          <w:rPr>
            <w:noProof/>
            <w:webHidden/>
          </w:rPr>
          <w:tab/>
        </w:r>
        <w:r>
          <w:rPr>
            <w:noProof/>
            <w:webHidden/>
          </w:rPr>
          <w:fldChar w:fldCharType="begin"/>
        </w:r>
        <w:r>
          <w:rPr>
            <w:noProof/>
            <w:webHidden/>
          </w:rPr>
          <w:instrText xml:space="preserve"> PAGEREF _Toc137484947 \h </w:instrText>
        </w:r>
        <w:r>
          <w:rPr>
            <w:noProof/>
            <w:webHidden/>
          </w:rPr>
        </w:r>
        <w:r>
          <w:rPr>
            <w:noProof/>
            <w:webHidden/>
          </w:rPr>
          <w:fldChar w:fldCharType="separate"/>
        </w:r>
        <w:r>
          <w:rPr>
            <w:noProof/>
            <w:webHidden/>
          </w:rPr>
          <w:t>29</w:t>
        </w:r>
        <w:r>
          <w:rPr>
            <w:noProof/>
            <w:webHidden/>
          </w:rPr>
          <w:fldChar w:fldCharType="end"/>
        </w:r>
      </w:hyperlink>
    </w:p>
    <w:p w14:paraId="052C874A" w14:textId="49C3DD54" w:rsidR="002E642D" w:rsidRDefault="002E642D">
      <w:pPr>
        <w:pStyle w:val="TOC2"/>
        <w:rPr>
          <w:rFonts w:asciiTheme="minorHAnsi" w:eastAsiaTheme="minorEastAsia" w:hAnsiTheme="minorHAnsi" w:cstheme="minorBidi"/>
          <w:smallCaps w:val="0"/>
          <w:noProof/>
          <w:sz w:val="22"/>
          <w:szCs w:val="22"/>
        </w:rPr>
      </w:pPr>
      <w:hyperlink w:anchor="_Toc137484948" w:history="1">
        <w:r w:rsidRPr="0039541D">
          <w:rPr>
            <w:rStyle w:val="Hyperlink"/>
            <w:noProof/>
          </w:rPr>
          <w:t>21.14</w:t>
        </w:r>
        <w:r>
          <w:rPr>
            <w:rFonts w:asciiTheme="minorHAnsi" w:eastAsiaTheme="minorEastAsia" w:hAnsiTheme="minorHAnsi" w:cstheme="minorBidi"/>
            <w:smallCaps w:val="0"/>
            <w:noProof/>
            <w:sz w:val="22"/>
            <w:szCs w:val="22"/>
          </w:rPr>
          <w:tab/>
        </w:r>
        <w:r w:rsidRPr="0039541D">
          <w:rPr>
            <w:rStyle w:val="Hyperlink"/>
            <w:noProof/>
          </w:rPr>
          <w:t>LAN Discovery and Identification Changes</w:t>
        </w:r>
        <w:r>
          <w:rPr>
            <w:noProof/>
            <w:webHidden/>
          </w:rPr>
          <w:tab/>
        </w:r>
        <w:r>
          <w:rPr>
            <w:noProof/>
            <w:webHidden/>
          </w:rPr>
          <w:fldChar w:fldCharType="begin"/>
        </w:r>
        <w:r>
          <w:rPr>
            <w:noProof/>
            <w:webHidden/>
          </w:rPr>
          <w:instrText xml:space="preserve"> PAGEREF _Toc137484948 \h </w:instrText>
        </w:r>
        <w:r>
          <w:rPr>
            <w:noProof/>
            <w:webHidden/>
          </w:rPr>
        </w:r>
        <w:r>
          <w:rPr>
            <w:noProof/>
            <w:webHidden/>
          </w:rPr>
          <w:fldChar w:fldCharType="separate"/>
        </w:r>
        <w:r>
          <w:rPr>
            <w:noProof/>
            <w:webHidden/>
          </w:rPr>
          <w:t>30</w:t>
        </w:r>
        <w:r>
          <w:rPr>
            <w:noProof/>
            <w:webHidden/>
          </w:rPr>
          <w:fldChar w:fldCharType="end"/>
        </w:r>
      </w:hyperlink>
    </w:p>
    <w:p w14:paraId="184ED42A" w14:textId="4F6722A9"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9" w:history="1">
        <w:r w:rsidRPr="0039541D">
          <w:rPr>
            <w:rStyle w:val="Hyperlink"/>
            <w:noProof/>
            <w:snapToGrid w:val="0"/>
            <w:w w:val="0"/>
          </w:rPr>
          <w:t>21.14.1</w:t>
        </w:r>
        <w:r>
          <w:rPr>
            <w:rFonts w:asciiTheme="minorHAnsi" w:eastAsiaTheme="minorEastAsia" w:hAnsiTheme="minorHAnsi" w:cstheme="minorBidi"/>
            <w:iCs w:val="0"/>
            <w:noProof/>
            <w:sz w:val="22"/>
            <w:szCs w:val="22"/>
          </w:rPr>
          <w:tab/>
        </w:r>
        <w:r w:rsidRPr="0039541D">
          <w:rPr>
            <w:rStyle w:val="Hyperlink"/>
            <w:noProof/>
          </w:rPr>
          <w:t>Rule - Support IPv6 access to Identification XML Document</w:t>
        </w:r>
        <w:r>
          <w:rPr>
            <w:noProof/>
            <w:webHidden/>
          </w:rPr>
          <w:tab/>
        </w:r>
        <w:r>
          <w:rPr>
            <w:noProof/>
            <w:webHidden/>
          </w:rPr>
          <w:fldChar w:fldCharType="begin"/>
        </w:r>
        <w:r>
          <w:rPr>
            <w:noProof/>
            <w:webHidden/>
          </w:rPr>
          <w:instrText xml:space="preserve"> PAGEREF _Toc137484949 \h </w:instrText>
        </w:r>
        <w:r>
          <w:rPr>
            <w:noProof/>
            <w:webHidden/>
          </w:rPr>
        </w:r>
        <w:r>
          <w:rPr>
            <w:noProof/>
            <w:webHidden/>
          </w:rPr>
          <w:fldChar w:fldCharType="separate"/>
        </w:r>
        <w:r>
          <w:rPr>
            <w:noProof/>
            <w:webHidden/>
          </w:rPr>
          <w:t>30</w:t>
        </w:r>
        <w:r>
          <w:rPr>
            <w:noProof/>
            <w:webHidden/>
          </w:rPr>
          <w:fldChar w:fldCharType="end"/>
        </w:r>
      </w:hyperlink>
    </w:p>
    <w:p w14:paraId="232DFE2A" w14:textId="3FAE811A"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0" w:history="1">
        <w:r w:rsidRPr="0039541D">
          <w:rPr>
            <w:rStyle w:val="Hyperlink"/>
            <w:noProof/>
            <w:snapToGrid w:val="0"/>
            <w:w w:val="0"/>
          </w:rPr>
          <w:t>21.14.2</w:t>
        </w:r>
        <w:r>
          <w:rPr>
            <w:rFonts w:asciiTheme="minorHAnsi" w:eastAsiaTheme="minorEastAsia" w:hAnsiTheme="minorHAnsi" w:cstheme="minorBidi"/>
            <w:iCs w:val="0"/>
            <w:noProof/>
            <w:sz w:val="22"/>
            <w:szCs w:val="22"/>
          </w:rPr>
          <w:tab/>
        </w:r>
        <w:r w:rsidRPr="0039541D">
          <w:rPr>
            <w:rStyle w:val="Hyperlink"/>
            <w:noProof/>
          </w:rPr>
          <w:t>Rule - Include LXI IPv6 Address in &lt;Interface&gt;</w:t>
        </w:r>
        <w:r>
          <w:rPr>
            <w:noProof/>
            <w:webHidden/>
          </w:rPr>
          <w:tab/>
        </w:r>
        <w:r>
          <w:rPr>
            <w:noProof/>
            <w:webHidden/>
          </w:rPr>
          <w:fldChar w:fldCharType="begin"/>
        </w:r>
        <w:r>
          <w:rPr>
            <w:noProof/>
            <w:webHidden/>
          </w:rPr>
          <w:instrText xml:space="preserve"> PAGEREF _Toc137484950 \h </w:instrText>
        </w:r>
        <w:r>
          <w:rPr>
            <w:noProof/>
            <w:webHidden/>
          </w:rPr>
        </w:r>
        <w:r>
          <w:rPr>
            <w:noProof/>
            <w:webHidden/>
          </w:rPr>
          <w:fldChar w:fldCharType="separate"/>
        </w:r>
        <w:r>
          <w:rPr>
            <w:noProof/>
            <w:webHidden/>
          </w:rPr>
          <w:t>30</w:t>
        </w:r>
        <w:r>
          <w:rPr>
            <w:noProof/>
            <w:webHidden/>
          </w:rPr>
          <w:fldChar w:fldCharType="end"/>
        </w:r>
      </w:hyperlink>
    </w:p>
    <w:p w14:paraId="367C5FDC" w14:textId="5842DCB1"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1" w:history="1">
        <w:r w:rsidRPr="0039541D">
          <w:rPr>
            <w:rStyle w:val="Hyperlink"/>
            <w:noProof/>
            <w:snapToGrid w:val="0"/>
            <w:w w:val="0"/>
          </w:rPr>
          <w:t>21.14.3</w:t>
        </w:r>
        <w:r>
          <w:rPr>
            <w:rFonts w:asciiTheme="minorHAnsi" w:eastAsiaTheme="minorEastAsia" w:hAnsiTheme="minorHAnsi" w:cstheme="minorBidi"/>
            <w:iCs w:val="0"/>
            <w:noProof/>
            <w:sz w:val="22"/>
            <w:szCs w:val="22"/>
          </w:rPr>
          <w:tab/>
        </w:r>
        <w:r w:rsidRPr="0039541D">
          <w:rPr>
            <w:rStyle w:val="Hyperlink"/>
            <w:noProof/>
          </w:rPr>
          <w:t>Rule – IP Type is “IPv6”</w:t>
        </w:r>
        <w:r>
          <w:rPr>
            <w:noProof/>
            <w:webHidden/>
          </w:rPr>
          <w:tab/>
        </w:r>
        <w:r>
          <w:rPr>
            <w:noProof/>
            <w:webHidden/>
          </w:rPr>
          <w:fldChar w:fldCharType="begin"/>
        </w:r>
        <w:r>
          <w:rPr>
            <w:noProof/>
            <w:webHidden/>
          </w:rPr>
          <w:instrText xml:space="preserve"> PAGEREF _Toc137484951 \h </w:instrText>
        </w:r>
        <w:r>
          <w:rPr>
            <w:noProof/>
            <w:webHidden/>
          </w:rPr>
        </w:r>
        <w:r>
          <w:rPr>
            <w:noProof/>
            <w:webHidden/>
          </w:rPr>
          <w:fldChar w:fldCharType="separate"/>
        </w:r>
        <w:r>
          <w:rPr>
            <w:noProof/>
            <w:webHidden/>
          </w:rPr>
          <w:t>30</w:t>
        </w:r>
        <w:r>
          <w:rPr>
            <w:noProof/>
            <w:webHidden/>
          </w:rPr>
          <w:fldChar w:fldCharType="end"/>
        </w:r>
      </w:hyperlink>
    </w:p>
    <w:p w14:paraId="5C764327" w14:textId="749ACFE6"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2" w:history="1">
        <w:r w:rsidRPr="0039541D">
          <w:rPr>
            <w:rStyle w:val="Hyperlink"/>
            <w:noProof/>
            <w:snapToGrid w:val="0"/>
            <w:w w:val="0"/>
          </w:rPr>
          <w:t>21.14.4</w:t>
        </w:r>
        <w:r>
          <w:rPr>
            <w:rFonts w:asciiTheme="minorHAnsi" w:eastAsiaTheme="minorEastAsia" w:hAnsiTheme="minorHAnsi" w:cstheme="minorBidi"/>
            <w:iCs w:val="0"/>
            <w:noProof/>
            <w:sz w:val="22"/>
            <w:szCs w:val="22"/>
          </w:rPr>
          <w:tab/>
        </w:r>
        <w:r w:rsidRPr="0039541D">
          <w:rPr>
            <w:rStyle w:val="Hyperlink"/>
            <w:noProof/>
          </w:rPr>
          <w:t>Recommendation - Include LXI link-local IPv6 Address in &lt;Interface&gt;</w:t>
        </w:r>
        <w:r>
          <w:rPr>
            <w:noProof/>
            <w:webHidden/>
          </w:rPr>
          <w:tab/>
        </w:r>
        <w:r>
          <w:rPr>
            <w:noProof/>
            <w:webHidden/>
          </w:rPr>
          <w:fldChar w:fldCharType="begin"/>
        </w:r>
        <w:r>
          <w:rPr>
            <w:noProof/>
            <w:webHidden/>
          </w:rPr>
          <w:instrText xml:space="preserve"> PAGEREF _Toc137484952 \h </w:instrText>
        </w:r>
        <w:r>
          <w:rPr>
            <w:noProof/>
            <w:webHidden/>
          </w:rPr>
        </w:r>
        <w:r>
          <w:rPr>
            <w:noProof/>
            <w:webHidden/>
          </w:rPr>
          <w:fldChar w:fldCharType="separate"/>
        </w:r>
        <w:r>
          <w:rPr>
            <w:noProof/>
            <w:webHidden/>
          </w:rPr>
          <w:t>30</w:t>
        </w:r>
        <w:r>
          <w:rPr>
            <w:noProof/>
            <w:webHidden/>
          </w:rPr>
          <w:fldChar w:fldCharType="end"/>
        </w:r>
      </w:hyperlink>
    </w:p>
    <w:p w14:paraId="3FFB0CE7" w14:textId="01DF1949"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3" w:history="1">
        <w:r w:rsidRPr="0039541D">
          <w:rPr>
            <w:rStyle w:val="Hyperlink"/>
            <w:noProof/>
            <w:snapToGrid w:val="0"/>
            <w:w w:val="0"/>
          </w:rPr>
          <w:t>21.14.5</w:t>
        </w:r>
        <w:r>
          <w:rPr>
            <w:rFonts w:asciiTheme="minorHAnsi" w:eastAsiaTheme="minorEastAsia" w:hAnsiTheme="minorHAnsi" w:cstheme="minorBidi"/>
            <w:iCs w:val="0"/>
            <w:noProof/>
            <w:sz w:val="22"/>
            <w:szCs w:val="22"/>
          </w:rPr>
          <w:tab/>
        </w:r>
        <w:r w:rsidRPr="0039541D">
          <w:rPr>
            <w:rStyle w:val="Hyperlink"/>
            <w:noProof/>
          </w:rPr>
          <w:t>Rule - Include LXI IPv6 Address in &lt;Gateway&gt;</w:t>
        </w:r>
        <w:r>
          <w:rPr>
            <w:noProof/>
            <w:webHidden/>
          </w:rPr>
          <w:tab/>
        </w:r>
        <w:r>
          <w:rPr>
            <w:noProof/>
            <w:webHidden/>
          </w:rPr>
          <w:fldChar w:fldCharType="begin"/>
        </w:r>
        <w:r>
          <w:rPr>
            <w:noProof/>
            <w:webHidden/>
          </w:rPr>
          <w:instrText xml:space="preserve"> PAGEREF _Toc137484953 \h </w:instrText>
        </w:r>
        <w:r>
          <w:rPr>
            <w:noProof/>
            <w:webHidden/>
          </w:rPr>
        </w:r>
        <w:r>
          <w:rPr>
            <w:noProof/>
            <w:webHidden/>
          </w:rPr>
          <w:fldChar w:fldCharType="separate"/>
        </w:r>
        <w:r>
          <w:rPr>
            <w:noProof/>
            <w:webHidden/>
          </w:rPr>
          <w:t>30</w:t>
        </w:r>
        <w:r>
          <w:rPr>
            <w:noProof/>
            <w:webHidden/>
          </w:rPr>
          <w:fldChar w:fldCharType="end"/>
        </w:r>
      </w:hyperlink>
    </w:p>
    <w:p w14:paraId="1D2ADCAD" w14:textId="37BE89F5"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4" w:history="1">
        <w:r w:rsidRPr="0039541D">
          <w:rPr>
            <w:rStyle w:val="Hyperlink"/>
            <w:noProof/>
            <w:snapToGrid w:val="0"/>
            <w:w w:val="0"/>
          </w:rPr>
          <w:t>21.14.6</w:t>
        </w:r>
        <w:r>
          <w:rPr>
            <w:rFonts w:asciiTheme="minorHAnsi" w:eastAsiaTheme="minorEastAsia" w:hAnsiTheme="minorHAnsi" w:cstheme="minorBidi"/>
            <w:iCs w:val="0"/>
            <w:noProof/>
            <w:sz w:val="22"/>
            <w:szCs w:val="22"/>
          </w:rPr>
          <w:tab/>
        </w:r>
        <w:r w:rsidRPr="0039541D">
          <w:rPr>
            <w:rStyle w:val="Hyperlink"/>
            <w:noProof/>
          </w:rPr>
          <w:t>Rule - Show LXI Prefix length in &lt;SubnetMask&gt;</w:t>
        </w:r>
        <w:r>
          <w:rPr>
            <w:noProof/>
            <w:webHidden/>
          </w:rPr>
          <w:tab/>
        </w:r>
        <w:r>
          <w:rPr>
            <w:noProof/>
            <w:webHidden/>
          </w:rPr>
          <w:fldChar w:fldCharType="begin"/>
        </w:r>
        <w:r>
          <w:rPr>
            <w:noProof/>
            <w:webHidden/>
          </w:rPr>
          <w:instrText xml:space="preserve"> PAGEREF _Toc137484954 \h </w:instrText>
        </w:r>
        <w:r>
          <w:rPr>
            <w:noProof/>
            <w:webHidden/>
          </w:rPr>
        </w:r>
        <w:r>
          <w:rPr>
            <w:noProof/>
            <w:webHidden/>
          </w:rPr>
          <w:fldChar w:fldCharType="separate"/>
        </w:r>
        <w:r>
          <w:rPr>
            <w:noProof/>
            <w:webHidden/>
          </w:rPr>
          <w:t>30</w:t>
        </w:r>
        <w:r>
          <w:rPr>
            <w:noProof/>
            <w:webHidden/>
          </w:rPr>
          <w:fldChar w:fldCharType="end"/>
        </w:r>
      </w:hyperlink>
    </w:p>
    <w:p w14:paraId="10609BC3" w14:textId="678567F4" w:rsidR="002E642D" w:rsidRDefault="002E642D">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5" w:history="1">
        <w:r w:rsidRPr="0039541D">
          <w:rPr>
            <w:rStyle w:val="Hyperlink"/>
            <w:noProof/>
            <w:snapToGrid w:val="0"/>
            <w:w w:val="0"/>
          </w:rPr>
          <w:t>21.14.7</w:t>
        </w:r>
        <w:r>
          <w:rPr>
            <w:rFonts w:asciiTheme="minorHAnsi" w:eastAsiaTheme="minorEastAsia" w:hAnsiTheme="minorHAnsi" w:cstheme="minorBidi"/>
            <w:iCs w:val="0"/>
            <w:noProof/>
            <w:sz w:val="22"/>
            <w:szCs w:val="22"/>
          </w:rPr>
          <w:tab/>
        </w:r>
        <w:r w:rsidRPr="0039541D">
          <w:rPr>
            <w:rStyle w:val="Hyperlink"/>
            <w:noProof/>
          </w:rPr>
          <w:t>Rule – Include the LXI IPv6 Function in the &lt;LxiExtendedFunctions&gt; Element</w:t>
        </w:r>
        <w:r>
          <w:rPr>
            <w:noProof/>
            <w:webHidden/>
          </w:rPr>
          <w:tab/>
        </w:r>
        <w:r>
          <w:rPr>
            <w:noProof/>
            <w:webHidden/>
          </w:rPr>
          <w:fldChar w:fldCharType="begin"/>
        </w:r>
        <w:r>
          <w:rPr>
            <w:noProof/>
            <w:webHidden/>
          </w:rPr>
          <w:instrText xml:space="preserve"> PAGEREF _Toc137484955 \h </w:instrText>
        </w:r>
        <w:r>
          <w:rPr>
            <w:noProof/>
            <w:webHidden/>
          </w:rPr>
        </w:r>
        <w:r>
          <w:rPr>
            <w:noProof/>
            <w:webHidden/>
          </w:rPr>
          <w:fldChar w:fldCharType="separate"/>
        </w:r>
        <w:r>
          <w:rPr>
            <w:noProof/>
            <w:webHidden/>
          </w:rPr>
          <w:t>30</w:t>
        </w:r>
        <w:r>
          <w:rPr>
            <w:noProof/>
            <w:webHidden/>
          </w:rPr>
          <w:fldChar w:fldCharType="end"/>
        </w:r>
      </w:hyperlink>
    </w:p>
    <w:p w14:paraId="77033026" w14:textId="6544432E" w:rsidR="00F037F8" w:rsidRDefault="00C024B6" w:rsidP="00153152">
      <w:pPr>
        <w:pStyle w:val="TOC3"/>
        <w:tabs>
          <w:tab w:val="left" w:pos="1200"/>
          <w:tab w:val="right" w:leader="dot" w:pos="8630"/>
        </w:tabs>
      </w:pPr>
      <w:r>
        <w:fldChar w:fldCharType="end"/>
      </w:r>
    </w:p>
    <w:p w14:paraId="77033027" w14:textId="77777777" w:rsidR="00B90C68" w:rsidRDefault="00B90C68">
      <w:r>
        <w:br w:type="page"/>
      </w:r>
    </w:p>
    <w:p w14:paraId="5D09E147" w14:textId="6FB673C1" w:rsidR="00341957" w:rsidRDefault="004D6910" w:rsidP="00B90C68">
      <w:pPr>
        <w:rPr>
          <w:rStyle w:val="Emphasis"/>
          <w:b/>
          <w:sz w:val="28"/>
        </w:rPr>
      </w:pPr>
      <w:r>
        <w:rPr>
          <w:rStyle w:val="Emphasis"/>
          <w:b/>
          <w:sz w:val="28"/>
        </w:rPr>
        <w:lastRenderedPageBreak/>
        <w:t>Notices</w:t>
      </w:r>
    </w:p>
    <w:p w14:paraId="45839B0A" w14:textId="77777777" w:rsidR="004D6910" w:rsidRDefault="004D6910" w:rsidP="00B90C68">
      <w:pPr>
        <w:rPr>
          <w:b/>
        </w:rPr>
      </w:pPr>
    </w:p>
    <w:p w14:paraId="77033028" w14:textId="1442AD95" w:rsidR="00B90C68" w:rsidRDefault="00B90C68" w:rsidP="00B90C68">
      <w:r>
        <w:rPr>
          <w:b/>
        </w:rPr>
        <w:t>Notice of Rights</w:t>
      </w:r>
      <w:r w:rsidR="00335E01">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77033029" w14:textId="77777777" w:rsidR="00B90C68" w:rsidRDefault="00B90C68" w:rsidP="00B90C68">
      <w:pPr>
        <w:rPr>
          <w:b/>
        </w:rPr>
      </w:pPr>
    </w:p>
    <w:p w14:paraId="7703302A" w14:textId="77777777" w:rsidR="00B90C68" w:rsidRPr="00C67620" w:rsidRDefault="00B90C68" w:rsidP="00B90C68">
      <w:r w:rsidRPr="00AE3D86">
        <w:rPr>
          <w:b/>
        </w:rPr>
        <w:t>Notice</w:t>
      </w:r>
      <w:r>
        <w:rPr>
          <w:b/>
        </w:rPr>
        <w:t xml:space="preserve"> of Liability</w:t>
      </w:r>
      <w:r w:rsidR="00335E01">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7703302B" w14:textId="77777777" w:rsidR="00B90C68" w:rsidRDefault="00B90C68" w:rsidP="00B90C68"/>
    <w:p w14:paraId="7703302C" w14:textId="5AA9A040" w:rsidR="00B90C68" w:rsidRDefault="00B90C68" w:rsidP="00B90C68">
      <w:r w:rsidRPr="00C67620">
        <w:t xml:space="preserve">The LXI Consortium, Inc. makes no warranty of any kind </w:t>
      </w:r>
      <w:proofErr w:type="gramStart"/>
      <w:r w:rsidRPr="00C67620">
        <w:t>with regard to</w:t>
      </w:r>
      <w:proofErr w:type="gramEnd"/>
      <w:r w:rsidRPr="00C67620">
        <w:t xml:space="preserve"> this material, including </w:t>
      </w:r>
      <w:r w:rsidR="008550D1">
        <w:t>b</w:t>
      </w:r>
      <w:r w:rsidRPr="00C67620">
        <w:t xml:space="preserve">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703302D" w14:textId="77777777" w:rsidR="00B90C68" w:rsidRDefault="00B90C68" w:rsidP="00B90C68">
      <w:pPr>
        <w:rPr>
          <w:b/>
        </w:rPr>
      </w:pPr>
    </w:p>
    <w:p w14:paraId="7703302E" w14:textId="77777777" w:rsidR="00B90C68" w:rsidRDefault="00B90C68" w:rsidP="00B90C68">
      <w:r w:rsidRPr="0042048D">
        <w:rPr>
          <w:b/>
        </w:rPr>
        <w:t>LXI Standards</w:t>
      </w:r>
      <w:r w:rsidR="00335E01">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7703302F" w14:textId="77777777" w:rsidR="00B90C68" w:rsidRDefault="00B90C68" w:rsidP="00B90C68"/>
    <w:p w14:paraId="77033030" w14:textId="0E4FF1EE" w:rsidR="00B90C68" w:rsidRDefault="00B90C68" w:rsidP="00B90C68">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w:t>
      </w:r>
      <w:r w:rsidR="009A6191">
        <w:t>o</w:t>
      </w:r>
      <w:r w:rsidRPr="00310D56">
        <w:t>r reliance upon this, or any other LXI Consortium Standard document.</w:t>
      </w:r>
    </w:p>
    <w:p w14:paraId="77033031" w14:textId="77777777" w:rsidR="00B90C68" w:rsidRDefault="00B90C68" w:rsidP="00B90C68"/>
    <w:p w14:paraId="77033032" w14:textId="73BA22ED" w:rsidR="00B90C68" w:rsidRDefault="00B90C68" w:rsidP="00B90C68">
      <w:r w:rsidRPr="00310D56">
        <w:t>The LXI Consortium does not warrant or represent the accuracy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77033033" w14:textId="77777777" w:rsidR="00B90C68" w:rsidRDefault="00B90C68" w:rsidP="00B90C68"/>
    <w:p w14:paraId="77033034" w14:textId="77777777" w:rsidR="00B90C68" w:rsidRDefault="00B90C68" w:rsidP="00B90C68">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77033035" w14:textId="77777777" w:rsidR="00B90C68" w:rsidRDefault="00B90C68" w:rsidP="00B90C68"/>
    <w:p w14:paraId="77033036" w14:textId="77777777" w:rsidR="00B90C68" w:rsidRDefault="00B90C68" w:rsidP="00B90C68">
      <w:r w:rsidRPr="00C67620">
        <w:t>This specification is the property of the LXI Consortium, a Delaware 501c3 corporation, for the use of its members.</w:t>
      </w:r>
    </w:p>
    <w:p w14:paraId="77033037" w14:textId="77777777" w:rsidR="00B90C68" w:rsidRDefault="00B90C68" w:rsidP="00B90C68"/>
    <w:p w14:paraId="77033038" w14:textId="4DE9CC69" w:rsidR="00B90C68" w:rsidRDefault="00B90C68" w:rsidP="00B90C68">
      <w:pPr>
        <w:rPr>
          <w:rStyle w:val="Hyperlink"/>
        </w:rPr>
      </w:pPr>
      <w:r w:rsidRPr="00E85004">
        <w:rPr>
          <w:b/>
        </w:rPr>
        <w:t>Interpretations</w:t>
      </w:r>
      <w:r w:rsidR="00335E01">
        <w:rPr>
          <w:b/>
        </w:rPr>
        <w:t>.</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r w:rsidR="00341957">
        <w:t>may</w:t>
      </w:r>
      <w:r>
        <w:t xml:space="preserve"> be sent to </w:t>
      </w:r>
      <w:hyperlink r:id="rId12" w:tooltip="mailto:interpretations@lxistandard.org" w:history="1">
        <w:r w:rsidRPr="00B7235E">
          <w:rPr>
            <w:rStyle w:val="Hyperlink"/>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 xml:space="preserve">Request for Interpretation of an </w:t>
      </w:r>
      <w:r w:rsidRPr="00BB28DB">
        <w:rPr>
          <w:rFonts w:cs="Arial"/>
          <w:i/>
        </w:rPr>
        <w:lastRenderedPageBreak/>
        <w:t>LXI Standard Document</w:t>
      </w:r>
      <w:r>
        <w:rPr>
          <w:rFonts w:cs="Arial"/>
        </w:rPr>
        <w:t xml:space="preserve">”. This document plus a list of interpretations to this standard </w:t>
      </w:r>
      <w:r w:rsidR="004C0FCD">
        <w:rPr>
          <w:rFonts w:cs="Arial"/>
        </w:rPr>
        <w:t>are found</w:t>
      </w:r>
      <w:r>
        <w:rPr>
          <w:rFonts w:cs="Arial"/>
        </w:rPr>
        <w:t xml:space="preserve"> on the LXI Consortium’s Web site: </w:t>
      </w:r>
      <w:hyperlink r:id="rId13" w:tooltip="http://www.lxistandard.org/" w:history="1">
        <w:r w:rsidRPr="009326C5">
          <w:rPr>
            <w:rStyle w:val="Hyperlink"/>
          </w:rPr>
          <w:t>http://www.lxistandard.org</w:t>
        </w:r>
      </w:hyperlink>
      <w:r>
        <w:rPr>
          <w:rStyle w:val="Hyperlink"/>
        </w:rPr>
        <w:t xml:space="preserve"> </w:t>
      </w:r>
    </w:p>
    <w:p w14:paraId="77033039" w14:textId="77777777" w:rsidR="00B90C68" w:rsidRDefault="00B90C68" w:rsidP="00B90C68"/>
    <w:p w14:paraId="7703303A" w14:textId="77777777" w:rsidR="00B90C68" w:rsidRDefault="00B90C68" w:rsidP="00B90C68">
      <w:r w:rsidRPr="00C67620">
        <w:t>LXI is a registered trademark of the LXI Consortium</w:t>
      </w:r>
    </w:p>
    <w:p w14:paraId="7703303B" w14:textId="77777777" w:rsidR="00B90C68" w:rsidRPr="00C67620" w:rsidRDefault="00B90C68" w:rsidP="00B90C68"/>
    <w:p w14:paraId="7703303C" w14:textId="6F3DAA02" w:rsidR="00B90C68" w:rsidRDefault="00B90C68" w:rsidP="00B90C68">
      <w:pPr>
        <w:rPr>
          <w:b/>
        </w:rPr>
      </w:pPr>
      <w:r>
        <w:rPr>
          <w:b/>
        </w:rPr>
        <w:t xml:space="preserve">Legal Issues, </w:t>
      </w:r>
      <w:r w:rsidRPr="00AE3D86">
        <w:rPr>
          <w:b/>
        </w:rPr>
        <w:t>Trademarks</w:t>
      </w:r>
      <w:r>
        <w:rPr>
          <w:b/>
        </w:rPr>
        <w:t>, Patents, and Licensing Policies</w:t>
      </w:r>
      <w:r w:rsidR="00335E01">
        <w:rPr>
          <w:b/>
        </w:rPr>
        <w:t>.</w:t>
      </w:r>
      <w:r>
        <w:rPr>
          <w:b/>
        </w:rPr>
        <w:t xml:space="preserve">  </w:t>
      </w:r>
      <w:r>
        <w:t xml:space="preserve">These items are addressed specifically in the document “LXI </w:t>
      </w:r>
      <w:r w:rsidRPr="00404A78">
        <w:rPr>
          <w:i/>
        </w:rPr>
        <w:t>Consortium Trademark, Patent, and Licensing Policies</w:t>
      </w:r>
      <w:r>
        <w:t xml:space="preserve">” found on the LXI Consortium’s Web site: </w:t>
      </w:r>
      <w:hyperlink r:id="rId14" w:history="1">
        <w:r w:rsidRPr="0082047F">
          <w:rPr>
            <w:rStyle w:val="Hyperlink"/>
          </w:rPr>
          <w:t>http://www.lxistandard.org</w:t>
        </w:r>
      </w:hyperlink>
      <w:r>
        <w:t xml:space="preserve"> .</w:t>
      </w:r>
      <w:r>
        <w:rPr>
          <w:b/>
        </w:rPr>
        <w:t xml:space="preserve">  </w:t>
      </w:r>
    </w:p>
    <w:p w14:paraId="7703303D" w14:textId="77777777" w:rsidR="00B90C68" w:rsidRDefault="00B90C68" w:rsidP="00B90C68"/>
    <w:p w14:paraId="7703303E" w14:textId="2BB006B0" w:rsidR="00B90C68" w:rsidRDefault="00B90C68" w:rsidP="00B90C68">
      <w:r w:rsidRPr="00C904EF">
        <w:rPr>
          <w:b/>
        </w:rPr>
        <w:t>Conformance</w:t>
      </w:r>
      <w:r w:rsidR="00335E01">
        <w:rPr>
          <w:b/>
        </w:rPr>
        <w:t>.</w:t>
      </w:r>
      <w:r>
        <w:t xml:space="preserve"> The LXI Consortium draws attention to the document “</w:t>
      </w:r>
      <w:r w:rsidRPr="007069F2">
        <w:rPr>
          <w:i/>
        </w:rPr>
        <w:t>LXI Consortium Policy for Certifying Conformance to LXI Consortium Standards</w:t>
      </w:r>
      <w:r>
        <w:t>”</w:t>
      </w:r>
      <w:r w:rsidRPr="00404A78">
        <w:t xml:space="preserve"> </w:t>
      </w:r>
      <w:r>
        <w:t xml:space="preserve">found on the LXI Consortium’s Web site: </w:t>
      </w:r>
      <w:hyperlink r:id="rId15" w:history="1">
        <w:r w:rsidRPr="0082047F">
          <w:rPr>
            <w:rStyle w:val="Hyperlink"/>
          </w:rPr>
          <w:t>http://www.lxistandard.org</w:t>
        </w:r>
      </w:hyperlink>
      <w:r>
        <w:t xml:space="preserve"> .</w:t>
      </w:r>
      <w:r>
        <w:rPr>
          <w:b/>
        </w:rPr>
        <w:t xml:space="preserve">  </w:t>
      </w:r>
      <w:r>
        <w:t xml:space="preserve">That document specifies the procedures that must be followed to claim conformance with this standard. </w:t>
      </w:r>
    </w:p>
    <w:p w14:paraId="7703303F" w14:textId="77777777" w:rsidR="00B90C68" w:rsidRDefault="00B90C68" w:rsidP="00B90C68">
      <w:pPr>
        <w:rPr>
          <w:b/>
        </w:rPr>
      </w:pPr>
    </w:p>
    <w:p w14:paraId="77033040" w14:textId="77777777" w:rsidR="00B90C68" w:rsidRDefault="00B90C68" w:rsidP="00B90C68">
      <w:r w:rsidRPr="00B560F4">
        <w:rPr>
          <w:b/>
        </w:rPr>
        <w:t>Comments for Revision</w:t>
      </w:r>
      <w:r w:rsidR="00335E01">
        <w:rPr>
          <w:b/>
        </w:rPr>
        <w:t>.</w:t>
      </w:r>
      <w:r w:rsidRPr="00B560F4">
        <w:rPr>
          <w:b/>
        </w:rPr>
        <w:t xml:space="preserve">  </w:t>
      </w:r>
      <w:r w:rsidRPr="00B560F4">
        <w:t>Comments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77033041" w14:textId="77777777" w:rsidR="00B90C68" w:rsidRPr="00310D56" w:rsidRDefault="00B90C68" w:rsidP="00B90C68"/>
    <w:p w14:paraId="6DBF4793" w14:textId="1AFD6070" w:rsidR="00114C8D" w:rsidRDefault="00114C8D" w:rsidP="00114C8D">
      <w:pPr>
        <w:pStyle w:val="NormalWeb"/>
        <w:rPr>
          <w:szCs w:val="20"/>
        </w:rPr>
      </w:pPr>
      <w:r w:rsidRPr="00DF276D">
        <w:rPr>
          <w:color w:val="000000"/>
          <w:szCs w:val="20"/>
        </w:rPr>
        <w:t>Executive Director</w:t>
      </w:r>
      <w:r w:rsidRPr="00DF276D">
        <w:rPr>
          <w:color w:val="000000"/>
          <w:szCs w:val="20"/>
        </w:rPr>
        <w:br/>
        <w:t>LXI Consortium</w:t>
      </w:r>
      <w:r w:rsidRPr="00DF276D">
        <w:rPr>
          <w:color w:val="000000"/>
          <w:szCs w:val="20"/>
        </w:rPr>
        <w:br/>
      </w:r>
      <w:hyperlink r:id="rId16" w:history="1">
        <w:r w:rsidR="008F6E78" w:rsidRPr="006E1998">
          <w:rPr>
            <w:rStyle w:val="Hyperlink"/>
            <w:szCs w:val="20"/>
          </w:rPr>
          <w:t>www.lxistandard.org</w:t>
        </w:r>
      </w:hyperlink>
    </w:p>
    <w:p w14:paraId="00F3D731" w14:textId="05695BA5" w:rsidR="008F6E78" w:rsidRDefault="002E642D" w:rsidP="00114C8D">
      <w:pPr>
        <w:pStyle w:val="NormalWeb"/>
        <w:rPr>
          <w:szCs w:val="20"/>
        </w:rPr>
      </w:pPr>
      <w:hyperlink r:id="rId17" w:history="1">
        <w:r w:rsidR="00FB5C64" w:rsidRPr="006E1998">
          <w:rPr>
            <w:rStyle w:val="Hyperlink"/>
            <w:szCs w:val="20"/>
          </w:rPr>
          <w:t>ExecDir@lxistandard.org</w:t>
        </w:r>
      </w:hyperlink>
    </w:p>
    <w:p w14:paraId="4A64D4B4" w14:textId="77777777" w:rsidR="00FB5C64" w:rsidRDefault="00FB5C64" w:rsidP="00B90C68">
      <w:pPr>
        <w:rPr>
          <w:b/>
        </w:rPr>
      </w:pPr>
    </w:p>
    <w:p w14:paraId="77033044" w14:textId="20F0A133" w:rsidR="00B90C68" w:rsidRDefault="00B90C68" w:rsidP="00B90C68">
      <w:pPr>
        <w:rPr>
          <w:b/>
        </w:rPr>
      </w:pPr>
      <w:r w:rsidRPr="00404A78">
        <w:rPr>
          <w:b/>
        </w:rPr>
        <w:t>LXI is a registered trademark of the LXI Consortium</w:t>
      </w:r>
    </w:p>
    <w:p w14:paraId="77033045" w14:textId="77777777" w:rsidR="00B90C68" w:rsidRDefault="00B90C68" w:rsidP="00B90C68">
      <w:pPr>
        <w:outlineLvl w:val="0"/>
        <w:rPr>
          <w:b/>
        </w:rPr>
      </w:pPr>
      <w:r>
        <w:br w:type="page"/>
      </w:r>
      <w:bookmarkStart w:id="32" w:name="_Toc137484861"/>
      <w:r w:rsidRPr="00DF6C10">
        <w:rPr>
          <w:b/>
        </w:rPr>
        <w:lastRenderedPageBreak/>
        <w:t>Revision history</w:t>
      </w:r>
      <w:bookmarkEnd w:id="32"/>
    </w:p>
    <w:p w14:paraId="77033046" w14:textId="77777777" w:rsidR="00B90C68" w:rsidRPr="00DF6C10" w:rsidRDefault="00B90C68" w:rsidP="00B90C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B90C68" w:rsidRPr="00547382" w14:paraId="77033049" w14:textId="77777777" w:rsidTr="00B90C68">
        <w:tc>
          <w:tcPr>
            <w:tcW w:w="1728" w:type="dxa"/>
          </w:tcPr>
          <w:p w14:paraId="77033047" w14:textId="77777777" w:rsidR="00B90C68" w:rsidRPr="000D1C4E" w:rsidRDefault="00B90C68" w:rsidP="00B90C68">
            <w:pPr>
              <w:rPr>
                <w:b/>
                <w:i/>
                <w:lang w:val="en-GB"/>
              </w:rPr>
            </w:pPr>
            <w:r w:rsidRPr="000D1C4E">
              <w:rPr>
                <w:b/>
                <w:i/>
                <w:lang w:val="en-GB"/>
              </w:rPr>
              <w:t>Revision</w:t>
            </w:r>
          </w:p>
        </w:tc>
        <w:tc>
          <w:tcPr>
            <w:tcW w:w="7020" w:type="dxa"/>
          </w:tcPr>
          <w:p w14:paraId="77033048" w14:textId="77777777" w:rsidR="00B90C68" w:rsidRPr="000D1C4E" w:rsidRDefault="00B90C68" w:rsidP="00B90C68">
            <w:pPr>
              <w:rPr>
                <w:b/>
                <w:i/>
                <w:lang w:val="en-GB"/>
              </w:rPr>
            </w:pPr>
            <w:r w:rsidRPr="000D1C4E">
              <w:rPr>
                <w:b/>
                <w:i/>
                <w:lang w:val="en-GB"/>
              </w:rPr>
              <w:t>Description</w:t>
            </w:r>
          </w:p>
        </w:tc>
      </w:tr>
      <w:tr w:rsidR="00FF15A3" w:rsidRPr="004E07C6" w14:paraId="06BFD59B" w14:textId="77777777" w:rsidTr="00B90C68">
        <w:trPr>
          <w:ins w:id="33" w:author="John Ryland" w:date="2023-06-01T16:45:00Z"/>
        </w:trPr>
        <w:tc>
          <w:tcPr>
            <w:tcW w:w="1728" w:type="dxa"/>
          </w:tcPr>
          <w:p w14:paraId="588F9C95" w14:textId="77777777" w:rsidR="00FF15A3" w:rsidRDefault="00FF15A3" w:rsidP="002462AF">
            <w:pPr>
              <w:rPr>
                <w:ins w:id="34" w:author="John Ryland" w:date="2023-06-01T16:45:00Z"/>
                <w:bCs/>
                <w:iCs/>
                <w:lang w:val="en-GB"/>
              </w:rPr>
            </w:pPr>
            <w:ins w:id="35" w:author="John Ryland" w:date="2023-06-01T16:45:00Z">
              <w:r>
                <w:rPr>
                  <w:bCs/>
                  <w:iCs/>
                  <w:lang w:val="en-GB"/>
                </w:rPr>
                <w:t>2.1</w:t>
              </w:r>
            </w:ins>
          </w:p>
          <w:p w14:paraId="49F98B4A" w14:textId="2F70BEAD" w:rsidR="00FF15A3" w:rsidRPr="00545A50" w:rsidRDefault="00FF15A3" w:rsidP="002462AF">
            <w:pPr>
              <w:rPr>
                <w:ins w:id="36" w:author="John Ryland" w:date="2023-06-01T16:45:00Z"/>
                <w:bCs/>
                <w:iCs/>
                <w:lang w:val="en-GB"/>
              </w:rPr>
            </w:pPr>
            <w:ins w:id="37" w:author="John Ryland" w:date="2023-06-01T16:45:00Z">
              <w:r>
                <w:rPr>
                  <w:bCs/>
                  <w:iCs/>
                  <w:lang w:val="en-GB"/>
                </w:rPr>
                <w:t xml:space="preserve">June </w:t>
              </w:r>
            </w:ins>
            <w:ins w:id="38" w:author="John Ryland" w:date="2023-06-12T17:33:00Z">
              <w:r w:rsidR="007242E5">
                <w:rPr>
                  <w:bCs/>
                  <w:iCs/>
                  <w:lang w:val="en-GB"/>
                </w:rPr>
                <w:t>12</w:t>
              </w:r>
            </w:ins>
            <w:ins w:id="39" w:author="John Ryland" w:date="2023-06-01T16:45:00Z">
              <w:r>
                <w:rPr>
                  <w:bCs/>
                  <w:iCs/>
                  <w:lang w:val="en-GB"/>
                </w:rPr>
                <w:t>, 2023</w:t>
              </w:r>
            </w:ins>
          </w:p>
        </w:tc>
        <w:tc>
          <w:tcPr>
            <w:tcW w:w="7020" w:type="dxa"/>
          </w:tcPr>
          <w:p w14:paraId="05617485" w14:textId="3214ABD4" w:rsidR="00FF15A3" w:rsidRDefault="00FF15A3" w:rsidP="002462AF">
            <w:pPr>
              <w:rPr>
                <w:ins w:id="40" w:author="John Ryland" w:date="2023-06-01T16:45:00Z"/>
                <w:bCs/>
                <w:iCs/>
                <w:lang w:val="en-GB"/>
              </w:rPr>
            </w:pPr>
            <w:ins w:id="41" w:author="John Ryland" w:date="2023-06-01T16:45:00Z">
              <w:r>
                <w:rPr>
                  <w:bCs/>
                  <w:iCs/>
                  <w:lang w:val="en-GB"/>
                </w:rPr>
                <w:t>Rule 21.2.9</w:t>
              </w:r>
            </w:ins>
            <w:ins w:id="42" w:author="John Ryland" w:date="2023-06-01T16:46:00Z">
              <w:r>
                <w:rPr>
                  <w:bCs/>
                  <w:iCs/>
                  <w:lang w:val="en-GB"/>
                </w:rPr>
                <w:t xml:space="preserve"> changed to allow Auto/Manual IP configuration</w:t>
              </w:r>
            </w:ins>
          </w:p>
        </w:tc>
      </w:tr>
      <w:tr w:rsidR="002462AF" w:rsidRPr="004E07C6" w14:paraId="7FE2720F" w14:textId="77777777" w:rsidTr="00B90C68">
        <w:tc>
          <w:tcPr>
            <w:tcW w:w="1728" w:type="dxa"/>
          </w:tcPr>
          <w:p w14:paraId="377C967B" w14:textId="6E73EDA1" w:rsidR="009D77CD" w:rsidRPr="00545A50" w:rsidRDefault="009D77CD" w:rsidP="002462AF">
            <w:pPr>
              <w:rPr>
                <w:bCs/>
                <w:iCs/>
                <w:lang w:val="en-GB"/>
              </w:rPr>
            </w:pPr>
            <w:r w:rsidRPr="00545A50">
              <w:rPr>
                <w:bCs/>
                <w:iCs/>
                <w:lang w:val="en-GB"/>
              </w:rPr>
              <w:t>2.0.0</w:t>
            </w:r>
          </w:p>
          <w:p w14:paraId="4E4740AB" w14:textId="41B5DFFD" w:rsidR="002462AF" w:rsidRPr="000D1C4E" w:rsidRDefault="00286E5E" w:rsidP="002462AF">
            <w:pPr>
              <w:rPr>
                <w:b/>
                <w:i/>
                <w:lang w:val="en-GB"/>
              </w:rPr>
            </w:pPr>
            <w:r>
              <w:rPr>
                <w:bCs/>
                <w:iCs/>
                <w:lang w:val="en-GB"/>
              </w:rPr>
              <w:t>Ma</w:t>
            </w:r>
            <w:r w:rsidR="00360BAE">
              <w:rPr>
                <w:bCs/>
                <w:iCs/>
                <w:lang w:val="en-GB"/>
              </w:rPr>
              <w:t>y 10</w:t>
            </w:r>
            <w:r w:rsidR="00BD2F33" w:rsidRPr="00545A50">
              <w:rPr>
                <w:bCs/>
                <w:iCs/>
                <w:lang w:val="en-GB"/>
              </w:rPr>
              <w:t>, 2022</w:t>
            </w:r>
          </w:p>
        </w:tc>
        <w:tc>
          <w:tcPr>
            <w:tcW w:w="7020" w:type="dxa"/>
          </w:tcPr>
          <w:p w14:paraId="2F101CC5" w14:textId="6EA239A3" w:rsidR="002462AF" w:rsidRDefault="00B818B4" w:rsidP="002462AF">
            <w:pPr>
              <w:rPr>
                <w:bCs/>
                <w:iCs/>
                <w:lang w:val="en-GB"/>
              </w:rPr>
            </w:pPr>
            <w:r>
              <w:rPr>
                <w:bCs/>
                <w:iCs/>
                <w:lang w:val="en-GB"/>
              </w:rPr>
              <w:t>N</w:t>
            </w:r>
            <w:r w:rsidR="009B4A9D">
              <w:rPr>
                <w:bCs/>
                <w:iCs/>
                <w:lang w:val="en-GB"/>
              </w:rPr>
              <w:t>ow referencing the NIST IPv6 profile</w:t>
            </w:r>
            <w:r>
              <w:rPr>
                <w:bCs/>
                <w:iCs/>
                <w:lang w:val="en-GB"/>
              </w:rPr>
              <w:t xml:space="preserve"> and not the RFCs</w:t>
            </w:r>
          </w:p>
          <w:p w14:paraId="6FFD4DEE" w14:textId="7C99486A" w:rsidR="003365B3" w:rsidRDefault="003365B3" w:rsidP="002462AF">
            <w:pPr>
              <w:rPr>
                <w:bCs/>
                <w:iCs/>
                <w:lang w:val="en-GB"/>
              </w:rPr>
            </w:pPr>
            <w:r>
              <w:rPr>
                <w:bCs/>
                <w:iCs/>
                <w:lang w:val="en-GB"/>
              </w:rPr>
              <w:t xml:space="preserve">Static and DHCPv6 </w:t>
            </w:r>
            <w:r w:rsidR="00195D44">
              <w:rPr>
                <w:bCs/>
                <w:iCs/>
                <w:lang w:val="en-GB"/>
              </w:rPr>
              <w:t>addressing</w:t>
            </w:r>
            <w:r>
              <w:rPr>
                <w:bCs/>
                <w:iCs/>
                <w:lang w:val="en-GB"/>
              </w:rPr>
              <w:t xml:space="preserve"> are now required</w:t>
            </w:r>
            <w:r w:rsidR="00932C1D">
              <w:rPr>
                <w:bCs/>
                <w:iCs/>
                <w:lang w:val="en-GB"/>
              </w:rPr>
              <w:t xml:space="preserve"> instead of </w:t>
            </w:r>
            <w:proofErr w:type="gramStart"/>
            <w:r w:rsidR="00932C1D">
              <w:rPr>
                <w:bCs/>
                <w:iCs/>
                <w:lang w:val="en-GB"/>
              </w:rPr>
              <w:t>recommendations</w:t>
            </w:r>
            <w:proofErr w:type="gramEnd"/>
          </w:p>
          <w:p w14:paraId="51FBFEB6" w14:textId="1301101D" w:rsidR="003352E2" w:rsidRDefault="003352E2" w:rsidP="002462AF">
            <w:pPr>
              <w:rPr>
                <w:bCs/>
                <w:iCs/>
                <w:lang w:val="en-GB"/>
              </w:rPr>
            </w:pPr>
            <w:r>
              <w:rPr>
                <w:bCs/>
                <w:iCs/>
                <w:lang w:val="en-GB"/>
              </w:rPr>
              <w:t>Added rule to</w:t>
            </w:r>
            <w:r w:rsidR="000B2B58">
              <w:rPr>
                <w:bCs/>
                <w:iCs/>
                <w:lang w:val="en-GB"/>
              </w:rPr>
              <w:t xml:space="preserve"> </w:t>
            </w:r>
            <w:r w:rsidR="00B31D58">
              <w:rPr>
                <w:bCs/>
                <w:iCs/>
                <w:lang w:val="en-GB"/>
              </w:rPr>
              <w:t xml:space="preserve">enable </w:t>
            </w:r>
            <w:r w:rsidR="004E07C6">
              <w:rPr>
                <w:bCs/>
                <w:iCs/>
                <w:lang w:val="en-GB"/>
              </w:rPr>
              <w:t>/</w:t>
            </w:r>
            <w:r w:rsidR="000B2B58">
              <w:rPr>
                <w:bCs/>
                <w:iCs/>
                <w:lang w:val="en-GB"/>
              </w:rPr>
              <w:t xml:space="preserve">disable </w:t>
            </w:r>
            <w:proofErr w:type="gramStart"/>
            <w:r w:rsidR="000B2B58">
              <w:rPr>
                <w:bCs/>
                <w:iCs/>
                <w:lang w:val="en-GB"/>
              </w:rPr>
              <w:t>ipv4</w:t>
            </w:r>
            <w:proofErr w:type="gramEnd"/>
          </w:p>
          <w:p w14:paraId="18B9900B" w14:textId="398648B9" w:rsidR="00F807FA" w:rsidRDefault="00F807FA" w:rsidP="002462AF">
            <w:pPr>
              <w:rPr>
                <w:bCs/>
                <w:iCs/>
                <w:lang w:val="en-GB"/>
              </w:rPr>
            </w:pPr>
            <w:r>
              <w:rPr>
                <w:bCs/>
                <w:iCs/>
                <w:lang w:val="en-GB"/>
              </w:rPr>
              <w:t xml:space="preserve">Added rule to enable/disable </w:t>
            </w:r>
            <w:proofErr w:type="gramStart"/>
            <w:r>
              <w:rPr>
                <w:bCs/>
                <w:iCs/>
                <w:lang w:val="en-GB"/>
              </w:rPr>
              <w:t>ipv6</w:t>
            </w:r>
            <w:proofErr w:type="gramEnd"/>
          </w:p>
          <w:p w14:paraId="44540E3A" w14:textId="5C42794A" w:rsidR="000B2B58" w:rsidRDefault="002A7F17" w:rsidP="002462AF">
            <w:pPr>
              <w:rPr>
                <w:bCs/>
                <w:iCs/>
                <w:lang w:val="en-GB"/>
              </w:rPr>
            </w:pPr>
            <w:r>
              <w:rPr>
                <w:bCs/>
                <w:iCs/>
                <w:lang w:val="en-GB"/>
              </w:rPr>
              <w:t xml:space="preserve">Added rule to enable/disable </w:t>
            </w:r>
            <w:proofErr w:type="gramStart"/>
            <w:r>
              <w:rPr>
                <w:bCs/>
                <w:iCs/>
                <w:lang w:val="en-GB"/>
              </w:rPr>
              <w:t>mDNS</w:t>
            </w:r>
            <w:proofErr w:type="gramEnd"/>
          </w:p>
          <w:p w14:paraId="1E88C461" w14:textId="5F10FCC7" w:rsidR="002462AF" w:rsidRPr="000D1C4E" w:rsidRDefault="00FC3667" w:rsidP="00D206DF">
            <w:pPr>
              <w:rPr>
                <w:b/>
                <w:i/>
                <w:lang w:val="en-GB"/>
              </w:rPr>
            </w:pPr>
            <w:r>
              <w:rPr>
                <w:bCs/>
                <w:iCs/>
                <w:lang w:val="en-GB"/>
              </w:rPr>
              <w:t xml:space="preserve">Added rule </w:t>
            </w:r>
            <w:r w:rsidR="0082755A">
              <w:rPr>
                <w:bCs/>
                <w:iCs/>
                <w:lang w:val="en-GB"/>
              </w:rPr>
              <w:t>all extended functions supported on IPv4 shall be supported on IPv6</w:t>
            </w:r>
          </w:p>
        </w:tc>
      </w:tr>
      <w:tr w:rsidR="002462AF" w:rsidRPr="00547382" w14:paraId="7703304C" w14:textId="77777777" w:rsidTr="00B90C68">
        <w:tc>
          <w:tcPr>
            <w:tcW w:w="1728" w:type="dxa"/>
          </w:tcPr>
          <w:p w14:paraId="0FD5CBBE" w14:textId="1760ED11" w:rsidR="00264A42" w:rsidRDefault="00264A42" w:rsidP="002462AF">
            <w:pPr>
              <w:rPr>
                <w:lang w:val="en-GB"/>
              </w:rPr>
            </w:pPr>
            <w:r>
              <w:rPr>
                <w:lang w:val="en-GB"/>
              </w:rPr>
              <w:t>1.1.0</w:t>
            </w:r>
          </w:p>
          <w:p w14:paraId="7703304A" w14:textId="1B8D1E72" w:rsidR="002462AF" w:rsidRDefault="002462AF" w:rsidP="002462AF">
            <w:pPr>
              <w:rPr>
                <w:lang w:val="en-GB"/>
              </w:rPr>
            </w:pPr>
            <w:r>
              <w:rPr>
                <w:lang w:val="en-GB"/>
              </w:rPr>
              <w:t>Nov 8, 2016</w:t>
            </w:r>
          </w:p>
        </w:tc>
        <w:tc>
          <w:tcPr>
            <w:tcW w:w="7020" w:type="dxa"/>
          </w:tcPr>
          <w:p w14:paraId="7703304B" w14:textId="77777777" w:rsidR="002462AF" w:rsidRDefault="002462AF" w:rsidP="002462AF">
            <w:pPr>
              <w:rPr>
                <w:lang w:val="en-GB"/>
              </w:rPr>
            </w:pPr>
            <w:r>
              <w:rPr>
                <w:lang w:val="en-GB"/>
              </w:rPr>
              <w:t>Release specification.</w:t>
            </w:r>
          </w:p>
        </w:tc>
      </w:tr>
      <w:tr w:rsidR="002462AF" w:rsidRPr="00547382" w14:paraId="7703304F" w14:textId="77777777" w:rsidTr="00B90C68">
        <w:tc>
          <w:tcPr>
            <w:tcW w:w="1728" w:type="dxa"/>
          </w:tcPr>
          <w:p w14:paraId="7703304D" w14:textId="77777777" w:rsidR="002462AF" w:rsidRPr="009B4486" w:rsidRDefault="002462AF" w:rsidP="002462AF">
            <w:pPr>
              <w:rPr>
                <w:lang w:val="en-GB"/>
              </w:rPr>
            </w:pPr>
            <w:r>
              <w:rPr>
                <w:lang w:val="en-GB"/>
              </w:rPr>
              <w:t>Sept 12, 2016</w:t>
            </w:r>
          </w:p>
        </w:tc>
        <w:tc>
          <w:tcPr>
            <w:tcW w:w="7020" w:type="dxa"/>
          </w:tcPr>
          <w:p w14:paraId="7703304E" w14:textId="3E6BAF38" w:rsidR="002462AF" w:rsidRPr="009B4486" w:rsidRDefault="002462AF" w:rsidP="002462AF">
            <w:pPr>
              <w:rPr>
                <w:lang w:val="en-GB"/>
              </w:rPr>
            </w:pPr>
            <w:r>
              <w:rPr>
                <w:lang w:val="en-GB"/>
              </w:rPr>
              <w:t>Updated Overview to reflect advances in the deployment of IPv6.  Repositioned text to align properly with page boundaries.</w:t>
            </w:r>
            <w:r w:rsidRPr="009B4486">
              <w:rPr>
                <w:lang w:val="en-GB"/>
              </w:rPr>
              <w:t xml:space="preserve"> Insertion of </w:t>
            </w:r>
            <w:r>
              <w:rPr>
                <w:lang w:val="en-GB"/>
              </w:rPr>
              <w:t>c</w:t>
            </w:r>
            <w:r w:rsidRPr="009B4486">
              <w:rPr>
                <w:lang w:val="en-GB"/>
              </w:rPr>
              <w:t>larification to 21.31.and 21.3.2 as an observation</w:t>
            </w:r>
            <w:r>
              <w:rPr>
                <w:lang w:val="en-GB"/>
              </w:rPr>
              <w:t>. Removed appendices to example documentation and changed pointers to refer to LXI Example and Reference Material.</w:t>
            </w:r>
          </w:p>
        </w:tc>
      </w:tr>
      <w:tr w:rsidR="002462AF" w:rsidRPr="00547382" w14:paraId="77033052" w14:textId="77777777" w:rsidTr="00B90C68">
        <w:tc>
          <w:tcPr>
            <w:tcW w:w="1728" w:type="dxa"/>
          </w:tcPr>
          <w:p w14:paraId="77033050" w14:textId="77777777" w:rsidR="002462AF" w:rsidRPr="0048159A" w:rsidRDefault="002462AF" w:rsidP="002462AF">
            <w:pPr>
              <w:rPr>
                <w:lang w:val="en-GB"/>
              </w:rPr>
            </w:pPr>
            <w:r>
              <w:rPr>
                <w:lang w:val="en-GB"/>
              </w:rPr>
              <w:t>Mar 14, 2012</w:t>
            </w:r>
          </w:p>
        </w:tc>
        <w:tc>
          <w:tcPr>
            <w:tcW w:w="7020" w:type="dxa"/>
          </w:tcPr>
          <w:p w14:paraId="77033051" w14:textId="77777777" w:rsidR="002462AF" w:rsidRDefault="002462AF" w:rsidP="002462AF">
            <w:pPr>
              <w:rPr>
                <w:lang w:val="en-GB"/>
              </w:rPr>
            </w:pPr>
            <w:r>
              <w:rPr>
                <w:lang w:val="en-GB"/>
              </w:rPr>
              <w:t>Minor edit corrections. Overview, 21.3.3, and 21.12.4</w:t>
            </w:r>
          </w:p>
        </w:tc>
      </w:tr>
      <w:tr w:rsidR="002462AF" w:rsidRPr="00547382" w14:paraId="77033055" w14:textId="77777777" w:rsidTr="00B90C68">
        <w:tc>
          <w:tcPr>
            <w:tcW w:w="1728" w:type="dxa"/>
          </w:tcPr>
          <w:p w14:paraId="2ACF934B" w14:textId="4FAD2ACD" w:rsidR="00322F59" w:rsidRDefault="00322F59" w:rsidP="002462AF">
            <w:pPr>
              <w:rPr>
                <w:lang w:val="en-GB"/>
              </w:rPr>
            </w:pPr>
            <w:r>
              <w:rPr>
                <w:lang w:val="en-GB"/>
              </w:rPr>
              <w:t>1.0</w:t>
            </w:r>
          </w:p>
          <w:p w14:paraId="77033053" w14:textId="5E555F35" w:rsidR="00322F59" w:rsidRPr="0048159A" w:rsidRDefault="002462AF" w:rsidP="00145B9D">
            <w:pPr>
              <w:rPr>
                <w:lang w:val="en-GB"/>
              </w:rPr>
            </w:pPr>
            <w:r w:rsidRPr="0048159A">
              <w:rPr>
                <w:lang w:val="en-GB"/>
              </w:rPr>
              <w:t>Feb 20, 2012</w:t>
            </w:r>
          </w:p>
        </w:tc>
        <w:tc>
          <w:tcPr>
            <w:tcW w:w="7020" w:type="dxa"/>
          </w:tcPr>
          <w:p w14:paraId="77033054" w14:textId="566F37A2" w:rsidR="002462AF" w:rsidRPr="0048159A" w:rsidRDefault="002462AF" w:rsidP="002462AF">
            <w:pPr>
              <w:rPr>
                <w:lang w:val="en-GB"/>
              </w:rPr>
            </w:pPr>
            <w:r>
              <w:rPr>
                <w:lang w:val="en-GB"/>
              </w:rPr>
              <w:t xml:space="preserve">Initial Release </w:t>
            </w:r>
          </w:p>
        </w:tc>
      </w:tr>
    </w:tbl>
    <w:p w14:paraId="77033056" w14:textId="77777777" w:rsidR="00B90C68" w:rsidRDefault="00B90C68" w:rsidP="001425A1">
      <w:pPr>
        <w:pStyle w:val="TOC1"/>
      </w:pPr>
      <w:r>
        <w:br w:type="page"/>
      </w:r>
    </w:p>
    <w:p w14:paraId="77033058" w14:textId="4A865859" w:rsidR="00F037F8" w:rsidRPr="00C67620" w:rsidRDefault="006535C5" w:rsidP="00A471D5">
      <w:pPr>
        <w:pStyle w:val="Heading1"/>
      </w:pPr>
      <w:bookmarkStart w:id="43" w:name="_Toc137484862"/>
      <w:r>
        <w:lastRenderedPageBreak/>
        <w:t xml:space="preserve">LXI </w:t>
      </w:r>
      <w:r w:rsidR="00F037F8">
        <w:t xml:space="preserve">IPv6 </w:t>
      </w:r>
      <w:bookmarkEnd w:id="0"/>
      <w:bookmarkEnd w:id="1"/>
      <w:bookmarkEnd w:id="2"/>
      <w:bookmarkEnd w:id="3"/>
      <w:bookmarkEnd w:id="4"/>
      <w:bookmarkEnd w:id="5"/>
      <w:r>
        <w:t>Extended Function</w:t>
      </w:r>
      <w:bookmarkEnd w:id="43"/>
    </w:p>
    <w:p w14:paraId="77033059" w14:textId="66A9E0D6" w:rsidR="00F76F35" w:rsidRDefault="00F76F35" w:rsidP="0031057B">
      <w:pPr>
        <w:ind w:left="540"/>
      </w:pPr>
      <w:bookmarkStart w:id="44" w:name="_Toc101245526"/>
      <w:bookmarkStart w:id="45" w:name="_Toc103501766"/>
      <w:bookmarkStart w:id="46" w:name="_Toc104620968"/>
      <w:bookmarkStart w:id="47" w:name="_Toc104946059"/>
      <w:bookmarkStart w:id="48" w:name="_Toc104946899"/>
      <w:bookmarkStart w:id="49" w:name="_Toc104947319"/>
      <w:bookmarkStart w:id="50" w:name="_Toc104968608"/>
      <w:bookmarkStart w:id="51" w:name="_Toc105500979"/>
      <w:bookmarkStart w:id="52" w:name="_Toc105501475"/>
      <w:bookmarkStart w:id="53" w:name="_Toc106617488"/>
      <w:bookmarkStart w:id="54" w:name="_Toc111021342"/>
      <w:bookmarkStart w:id="55" w:name="_Toc111253227"/>
      <w:bookmarkStart w:id="56" w:name="_Toc112300620"/>
      <w:bookmarkStart w:id="57" w:name="_Toc113353514"/>
      <w:bookmarkStart w:id="58" w:name="_Toc128656262"/>
      <w:bookmarkStart w:id="59" w:name="_Ref205630196"/>
    </w:p>
    <w:p w14:paraId="1E235361" w14:textId="77777777" w:rsidR="00CE3536" w:rsidRDefault="00CE3536" w:rsidP="0031057B">
      <w:pPr>
        <w:ind w:left="540"/>
      </w:pPr>
    </w:p>
    <w:p w14:paraId="7703305A" w14:textId="03FF9A62" w:rsidR="00D16A59" w:rsidRDefault="00D16A59" w:rsidP="00332104">
      <w:pPr>
        <w:ind w:left="540"/>
      </w:pPr>
      <w:r w:rsidRPr="00A471D5">
        <w:t xml:space="preserve">Internet Protocol version 6 (IPv6) is a version of the </w:t>
      </w:r>
      <w:hyperlink r:id="rId18" w:tooltip="Internet Protocol" w:history="1">
        <w:r w:rsidRPr="00A471D5">
          <w:t>Internet Protocol</w:t>
        </w:r>
      </w:hyperlink>
      <w:r w:rsidRPr="00A471D5">
        <w:t xml:space="preserve"> (IP). It is designed to succeed the </w:t>
      </w:r>
      <w:hyperlink r:id="rId19" w:tooltip="IPv4" w:history="1">
        <w:r w:rsidRPr="00A471D5">
          <w:t>Internet Protocol version 4</w:t>
        </w:r>
      </w:hyperlink>
      <w:r w:rsidRPr="00A471D5">
        <w:t xml:space="preserve"> (IPv4).  </w:t>
      </w:r>
    </w:p>
    <w:p w14:paraId="7703305B" w14:textId="0565E56A" w:rsidR="00D16A59" w:rsidRDefault="00D16A59" w:rsidP="00332104">
      <w:pPr>
        <w:ind w:left="540"/>
      </w:pPr>
    </w:p>
    <w:p w14:paraId="06B5CCD9" w14:textId="5C5CBF93" w:rsidR="00C763B9" w:rsidRDefault="00C763B9" w:rsidP="00C763B9">
      <w:pPr>
        <w:ind w:left="540"/>
      </w:pPr>
      <w:r w:rsidRPr="00A471D5">
        <w:t xml:space="preserve">Like IPv4, IPv6 is an </w:t>
      </w:r>
      <w:hyperlink r:id="rId20" w:tooltip="Internet Layer" w:history="1">
        <w:r w:rsidRPr="00F76F35">
          <w:t>Internet Layer</w:t>
        </w:r>
      </w:hyperlink>
      <w:r w:rsidRPr="00A471D5">
        <w:t xml:space="preserve"> protocol for </w:t>
      </w:r>
      <w:hyperlink r:id="rId21" w:tooltip="Packet-switched" w:history="1">
        <w:r w:rsidRPr="00F76F35">
          <w:t>packet-switched</w:t>
        </w:r>
      </w:hyperlink>
      <w:r w:rsidRPr="00A471D5">
        <w:t xml:space="preserve"> </w:t>
      </w:r>
      <w:hyperlink r:id="rId22" w:tooltip="Internetworking" w:history="1">
        <w:r w:rsidRPr="00F76F35">
          <w:t>internetworking</w:t>
        </w:r>
      </w:hyperlink>
      <w:r w:rsidRPr="00A471D5">
        <w:t xml:space="preserve"> and provides end-to-end </w:t>
      </w:r>
      <w:hyperlink r:id="rId23" w:tooltip="Datagram" w:history="1">
        <w:r w:rsidRPr="00F76F35">
          <w:t>datagram</w:t>
        </w:r>
      </w:hyperlink>
      <w:r w:rsidRPr="00A471D5">
        <w:t xml:space="preserve"> transmission across multiple IP networks. </w:t>
      </w:r>
      <w:r w:rsidRPr="00951346">
        <w:t xml:space="preserve">IPv6 specifies a new </w:t>
      </w:r>
      <w:hyperlink r:id="rId24" w:tooltip="IPv6 packet" w:history="1">
        <w:r w:rsidRPr="00951346">
          <w:t>packet format</w:t>
        </w:r>
      </w:hyperlink>
      <w:r w:rsidRPr="00951346">
        <w:t>, designed to minimize packet header processing by routers</w:t>
      </w:r>
      <w:r>
        <w:t xml:space="preserve">.  </w:t>
      </w:r>
      <w:r w:rsidRPr="00951346">
        <w:t xml:space="preserve"> Because the headers of IPv4 packets and IPv6 packets are significantly different, the two protocols are not interoperable</w:t>
      </w:r>
      <w:r>
        <w:t>, and thus IPv6 is not backwards compatible</w:t>
      </w:r>
      <w:r w:rsidRPr="00951346">
        <w:t>. However, in most respects, IPv6 is a conservative extension of IPv4. Most transport and application-layer protocols need little or no change to operate over IPv6.</w:t>
      </w:r>
    </w:p>
    <w:p w14:paraId="078063D2" w14:textId="77777777" w:rsidR="00C763B9" w:rsidRDefault="00C763B9" w:rsidP="00C763B9">
      <w:pPr>
        <w:ind w:left="540"/>
      </w:pPr>
    </w:p>
    <w:p w14:paraId="63823199" w14:textId="6D2E5732" w:rsidR="00C763B9" w:rsidRPr="00A471D5" w:rsidRDefault="00C763B9" w:rsidP="00C763B9">
      <w:pPr>
        <w:ind w:left="540"/>
      </w:pPr>
      <w:r>
        <w:t xml:space="preserve">IPv6 </w:t>
      </w:r>
      <w:r w:rsidRPr="00A471D5">
        <w:t xml:space="preserve">allows for many more devices and users on the internet as well as extra flexibility in allocating addresses and efficiency for routing traffic. It also eliminates the primary need for </w:t>
      </w:r>
      <w:hyperlink r:id="rId25" w:tooltip="Network address translation" w:history="1">
        <w:r w:rsidRPr="00F76F35">
          <w:t>network address translation</w:t>
        </w:r>
      </w:hyperlink>
      <w:r w:rsidRPr="00A471D5">
        <w:t xml:space="preserve"> (NAT), which gained widespread deployment as an effort to alleviate IPv4 address exhaustion.</w:t>
      </w:r>
    </w:p>
    <w:p w14:paraId="14B5B145" w14:textId="77777777" w:rsidR="00C763B9" w:rsidRDefault="00C763B9" w:rsidP="00C763B9">
      <w:pPr>
        <w:pStyle w:val="NormalWeb"/>
      </w:pPr>
    </w:p>
    <w:p w14:paraId="195E731E" w14:textId="7528FC76" w:rsidR="00C763B9" w:rsidRPr="00A471D5" w:rsidRDefault="00C763B9" w:rsidP="00C763B9">
      <w:pPr>
        <w:ind w:left="540"/>
      </w:pPr>
      <w:r w:rsidRPr="00A471D5">
        <w:t xml:space="preserve">IPv6 also implements additional features </w:t>
      </w:r>
      <w:proofErr w:type="gramStart"/>
      <w:r w:rsidRPr="00A471D5">
        <w:t>not present</w:t>
      </w:r>
      <w:proofErr w:type="gramEnd"/>
      <w:r w:rsidRPr="00A471D5">
        <w:t xml:space="preserve"> in IPv4. It simplifies aspects of address assignment (</w:t>
      </w:r>
      <w:hyperlink r:id="rId26" w:anchor="Stateless_address_autoconfiguration" w:history="1">
        <w:r w:rsidRPr="00F76F35">
          <w:t>stateless address autoconfiguration</w:t>
        </w:r>
      </w:hyperlink>
      <w:r w:rsidRPr="00A471D5">
        <w:t xml:space="preserve">), network renumbering and router announcements when changing Internet connectivity providers. The IPv6 </w:t>
      </w:r>
      <w:hyperlink r:id="rId27" w:tooltip="Subnetwork" w:history="1">
        <w:r w:rsidRPr="00F76F35">
          <w:t>subnet</w:t>
        </w:r>
      </w:hyperlink>
      <w:r w:rsidRPr="00A471D5">
        <w:t xml:space="preserve"> size has been standardized by fixing the size of the host identifier portion of an address to 64 bits to facilitate an automatic mechanism for forming the host identifier</w:t>
      </w:r>
      <w:r w:rsidR="00E950E7">
        <w:t>.</w:t>
      </w:r>
      <w:r w:rsidRPr="00A471D5">
        <w:t xml:space="preserve">  </w:t>
      </w:r>
    </w:p>
    <w:p w14:paraId="311ED3F3" w14:textId="77777777" w:rsidR="00C763B9" w:rsidRDefault="00C763B9" w:rsidP="00332104">
      <w:pPr>
        <w:ind w:left="540"/>
      </w:pPr>
    </w:p>
    <w:p w14:paraId="1B46C5A3" w14:textId="0B4B5995" w:rsidR="0036663D" w:rsidRDefault="00332104" w:rsidP="00845DA6">
      <w:pPr>
        <w:ind w:left="540"/>
      </w:pPr>
      <w:r>
        <w:t xml:space="preserve">The world officially ran out of the 4.3 billion available IPv4 addresses in February 2011.  IPv6 was created to provide </w:t>
      </w:r>
      <w:r w:rsidRPr="00A471D5">
        <w:t>a virtually inexhaustible supply of addresses</w:t>
      </w:r>
      <w:r>
        <w:t xml:space="preserve"> for every device (</w:t>
      </w:r>
      <w:r w:rsidRPr="00056239">
        <w:rPr>
          <w:b/>
        </w:rPr>
        <w:t>2</w:t>
      </w:r>
      <w:r w:rsidRPr="00056239">
        <w:rPr>
          <w:b/>
          <w:vertAlign w:val="superscript"/>
        </w:rPr>
        <w:t>128</w:t>
      </w:r>
      <w:r>
        <w:t xml:space="preserve">). Because of the limitations to IPv4, LXI </w:t>
      </w:r>
      <w:r w:rsidRPr="00126C43">
        <w:t>support</w:t>
      </w:r>
      <w:r>
        <w:t>s</w:t>
      </w:r>
      <w:r w:rsidRPr="00126C43">
        <w:t xml:space="preserve"> use of instruments via </w:t>
      </w:r>
      <w:r>
        <w:t xml:space="preserve">the </w:t>
      </w:r>
      <w:r w:rsidRPr="00126C43">
        <w:t xml:space="preserve">IPv6 </w:t>
      </w:r>
      <w:r>
        <w:t>protocol.</w:t>
      </w:r>
    </w:p>
    <w:p w14:paraId="64B8636C" w14:textId="77777777" w:rsidR="007A5AA6" w:rsidRDefault="007A5AA6" w:rsidP="00845DA6">
      <w:pPr>
        <w:ind w:left="540"/>
      </w:pPr>
    </w:p>
    <w:p w14:paraId="1CC8118D" w14:textId="759051D0" w:rsidR="0036663D" w:rsidRDefault="0036663D" w:rsidP="0036663D">
      <w:pPr>
        <w:ind w:left="540"/>
      </w:pPr>
      <w:r>
        <w:t xml:space="preserve">Google tracks the adoption rate of IPv6 worldwide. This shows </w:t>
      </w:r>
      <w:r w:rsidR="00A5151E">
        <w:t xml:space="preserve">much greater </w:t>
      </w:r>
      <w:r>
        <w:t>world-wide adoption of IPv6</w:t>
      </w:r>
      <w:r w:rsidR="0023683C">
        <w:t xml:space="preserve"> since version </w:t>
      </w:r>
      <w:r w:rsidR="005A5C17">
        <w:t>1.1 of this specification</w:t>
      </w:r>
      <w:r>
        <w:t xml:space="preserve">: </w:t>
      </w:r>
    </w:p>
    <w:p w14:paraId="4255FF60" w14:textId="77777777" w:rsidR="0036663D" w:rsidRDefault="0036663D" w:rsidP="0036663D">
      <w:pPr>
        <w:ind w:left="540"/>
      </w:pPr>
    </w:p>
    <w:p w14:paraId="7832E5B5" w14:textId="06ED23FC" w:rsidR="0036663D" w:rsidRDefault="002E642D" w:rsidP="005A5C17">
      <w:pPr>
        <w:ind w:left="540" w:firstLine="180"/>
      </w:pPr>
      <w:hyperlink r:id="rId28" w:anchor="tab=ipv6-adoption" w:history="1">
        <w:r w:rsidR="00985DDF" w:rsidRPr="00985DDF">
          <w:rPr>
            <w:rStyle w:val="Hyperlink"/>
          </w:rPr>
          <w:t>https://www.google.com/intl/en/ipv6/statistics.html#tab=ipv6-adoption</w:t>
        </w:r>
      </w:hyperlink>
    </w:p>
    <w:p w14:paraId="53A336CE" w14:textId="77777777" w:rsidR="0036663D" w:rsidRDefault="0036663D" w:rsidP="0036663D">
      <w:pPr>
        <w:ind w:left="540"/>
      </w:pPr>
    </w:p>
    <w:p w14:paraId="231FFA0A" w14:textId="2DF95170" w:rsidR="0036663D" w:rsidRPr="00126C43" w:rsidRDefault="0036663D" w:rsidP="00845DA6">
      <w:pPr>
        <w:ind w:left="540"/>
      </w:pPr>
      <w:r>
        <w:t xml:space="preserve">The RFCs for IPv6 were changed </w:t>
      </w:r>
      <w:r w:rsidR="0010152C">
        <w:t>from RFC</w:t>
      </w:r>
      <w:r w:rsidR="00302CF0">
        <w:t xml:space="preserve"> category </w:t>
      </w:r>
      <w:r>
        <w:t xml:space="preserve">to </w:t>
      </w:r>
      <w:r w:rsidR="0010152C">
        <w:t>the Standards Track (</w:t>
      </w:r>
      <w:r>
        <w:t>S</w:t>
      </w:r>
      <w:r w:rsidR="002B1A73">
        <w:t>TD</w:t>
      </w:r>
      <w:r w:rsidR="0010152C">
        <w:t>)</w:t>
      </w:r>
      <w:r>
        <w:t xml:space="preserve"> in 2017. The U.S. Government </w:t>
      </w:r>
      <w:r w:rsidR="00E17EBB">
        <w:t xml:space="preserve">is driving the adoption of IPv6 </w:t>
      </w:r>
      <w:r w:rsidR="00B95C85">
        <w:t xml:space="preserve">and </w:t>
      </w:r>
      <w:r>
        <w:t>has a goal of converting 80% of its IT equipment (backbone and clients) to IPv6 by 2025.</w:t>
      </w:r>
    </w:p>
    <w:p w14:paraId="63C5F14B" w14:textId="1DF4DCAC" w:rsidR="001D10CE" w:rsidRDefault="001D10CE" w:rsidP="00F51272">
      <w:pPr>
        <w:pStyle w:val="LXIBody"/>
      </w:pPr>
      <w:r>
        <w:t xml:space="preserve">The Internet </w:t>
      </w:r>
      <w:r w:rsidR="00EF36EF">
        <w:t>Engineering</w:t>
      </w:r>
      <w:r>
        <w:t xml:space="preserve"> Task Force (IETF) created the original IPv6 </w:t>
      </w:r>
      <w:r w:rsidR="00EF36EF">
        <w:t xml:space="preserve">RFC </w:t>
      </w:r>
      <w:r w:rsidR="00EE2FC2">
        <w:t xml:space="preserve">(RFC </w:t>
      </w:r>
      <w:r w:rsidR="00EF36EF">
        <w:t>4294</w:t>
      </w:r>
      <w:r w:rsidR="00EE2FC2">
        <w:t>) in 2006</w:t>
      </w:r>
      <w:r w:rsidR="00264F3C">
        <w:t xml:space="preserve">. It was subsequently replaced with RFC </w:t>
      </w:r>
      <w:r w:rsidR="00ED418F">
        <w:t xml:space="preserve">6434 and then RFC 8504. Due </w:t>
      </w:r>
      <w:r w:rsidR="00985DDF">
        <w:t xml:space="preserve">to </w:t>
      </w:r>
      <w:r w:rsidR="00ED418F">
        <w:t xml:space="preserve">this constant churn in the standards NIST </w:t>
      </w:r>
      <w:r w:rsidR="004154AC">
        <w:t>has created a NIST IPv6 Profile document</w:t>
      </w:r>
      <w:r w:rsidR="00C960A3">
        <w:t xml:space="preserve"> that tracks </w:t>
      </w:r>
      <w:r w:rsidR="00115010">
        <w:t>all</w:t>
      </w:r>
      <w:r w:rsidR="00663D9C">
        <w:t xml:space="preserve"> </w:t>
      </w:r>
      <w:r w:rsidR="00C960A3">
        <w:t xml:space="preserve">the </w:t>
      </w:r>
      <w:r w:rsidR="00663D9C">
        <w:t xml:space="preserve">relevant </w:t>
      </w:r>
      <w:r w:rsidR="00C960A3">
        <w:t>IPv6 specifications</w:t>
      </w:r>
      <w:r w:rsidR="00393CB3">
        <w:t xml:space="preserve"> (RFCs)</w:t>
      </w:r>
      <w:r w:rsidR="00DA74C7">
        <w:t>.</w:t>
      </w:r>
      <w:r w:rsidR="00663D9C">
        <w:t xml:space="preserve"> NIST will maintain this document and keep the RFC references up </w:t>
      </w:r>
      <w:r w:rsidR="00F80BF7">
        <w:t>to date</w:t>
      </w:r>
      <w:r w:rsidR="00663D9C">
        <w:t>.</w:t>
      </w:r>
    </w:p>
    <w:p w14:paraId="0CAF9343" w14:textId="528A3990" w:rsidR="00605EA1" w:rsidRDefault="00605EA1" w:rsidP="00F51272">
      <w:pPr>
        <w:pStyle w:val="LXIBody"/>
      </w:pPr>
      <w:r>
        <w:t xml:space="preserve">This publication is available free of charge from: </w:t>
      </w:r>
      <w:hyperlink r:id="rId29" w:history="1">
        <w:r w:rsidRPr="00FC57F8">
          <w:rPr>
            <w:rStyle w:val="Hyperlink"/>
          </w:rPr>
          <w:t>https://doi.org/10.6028/NIST.SP.500-267Ar1</w:t>
        </w:r>
      </w:hyperlink>
    </w:p>
    <w:p w14:paraId="073830A0" w14:textId="77777777" w:rsidR="00FB0224" w:rsidRPr="009026A9" w:rsidRDefault="00FB0224" w:rsidP="004D07FF">
      <w:pPr>
        <w:pStyle w:val="Heading2"/>
        <w:numPr>
          <w:ilvl w:val="0"/>
          <w:numId w:val="0"/>
        </w:numPr>
        <w:ind w:left="180"/>
      </w:pPr>
      <w:bookmarkStart w:id="60" w:name="_Toc275873898"/>
      <w:bookmarkStart w:id="61" w:name="_Toc275874018"/>
      <w:bookmarkStart w:id="62" w:name="_Toc275874142"/>
      <w:bookmarkStart w:id="63" w:name="_Toc276729869"/>
      <w:bookmarkStart w:id="64" w:name="_Toc275873902"/>
      <w:bookmarkStart w:id="65" w:name="_Toc275874022"/>
      <w:bookmarkStart w:id="66" w:name="_Toc275874146"/>
      <w:bookmarkStart w:id="67" w:name="_Toc276729873"/>
      <w:bookmarkStart w:id="68" w:name="_Toc128656065"/>
      <w:bookmarkStart w:id="69" w:name="_Toc32916890"/>
      <w:bookmarkStart w:id="70" w:name="_Toc137484863"/>
      <w:bookmarkEnd w:id="60"/>
      <w:bookmarkEnd w:id="61"/>
      <w:bookmarkEnd w:id="62"/>
      <w:bookmarkEnd w:id="63"/>
      <w:bookmarkEnd w:id="64"/>
      <w:bookmarkEnd w:id="65"/>
      <w:bookmarkEnd w:id="66"/>
      <w:bookmarkEnd w:id="67"/>
      <w:r w:rsidRPr="009026A9">
        <w:t>Purpose</w:t>
      </w:r>
      <w:bookmarkEnd w:id="68"/>
      <w:r w:rsidRPr="009026A9">
        <w:t xml:space="preserve"> and Scope</w:t>
      </w:r>
      <w:bookmarkEnd w:id="69"/>
      <w:bookmarkEnd w:id="70"/>
      <w:r w:rsidRPr="009026A9">
        <w:t xml:space="preserve"> </w:t>
      </w:r>
    </w:p>
    <w:p w14:paraId="11AE2193" w14:textId="000D7243" w:rsidR="00FB0224" w:rsidRPr="009026A9" w:rsidRDefault="00FB0224" w:rsidP="00FB0224">
      <w:pPr>
        <w:pStyle w:val="LXIBody"/>
      </w:pPr>
      <w:r w:rsidRPr="009026A9">
        <w:t xml:space="preserve">This document is an extension of the LXI Device Specification </w:t>
      </w:r>
      <w:r>
        <w:t>202</w:t>
      </w:r>
      <w:r w:rsidR="009C798A">
        <w:t>2</w:t>
      </w:r>
      <w:r w:rsidRPr="009026A9">
        <w:t xml:space="preserve">.  Numbering for </w:t>
      </w:r>
      <w:r w:rsidR="002F0CCA">
        <w:t>s</w:t>
      </w:r>
      <w:r w:rsidRPr="009026A9">
        <w:t>ection</w:t>
      </w:r>
      <w:r w:rsidR="002F0CCA">
        <w:t>s</w:t>
      </w:r>
      <w:r w:rsidRPr="009026A9">
        <w:t xml:space="preserve">, </w:t>
      </w:r>
      <w:r w:rsidRPr="009026A9">
        <w:rPr>
          <w:b/>
        </w:rPr>
        <w:t>RULES,</w:t>
      </w:r>
      <w:r w:rsidRPr="009026A9">
        <w:t xml:space="preserve"> and </w:t>
      </w:r>
      <w:r w:rsidRPr="009026A9">
        <w:rPr>
          <w:b/>
        </w:rPr>
        <w:t>RECOMMENDATIONS</w:t>
      </w:r>
      <w:r w:rsidRPr="009026A9">
        <w:t xml:space="preserve"> is consistent with the hierarchy of the LXI Device Specification </w:t>
      </w:r>
      <w:r>
        <w:t>202</w:t>
      </w:r>
      <w:r w:rsidR="00D06AD1">
        <w:t>2</w:t>
      </w:r>
      <w:r w:rsidRPr="009026A9">
        <w:t xml:space="preserve">.   </w:t>
      </w:r>
    </w:p>
    <w:p w14:paraId="604AC7C3" w14:textId="0DC67615" w:rsidR="00FB0224" w:rsidRDefault="00FB0224" w:rsidP="001A0A47">
      <w:pPr>
        <w:pStyle w:val="Heading3"/>
        <w:numPr>
          <w:ilvl w:val="0"/>
          <w:numId w:val="0"/>
        </w:numPr>
        <w:ind w:left="630"/>
      </w:pPr>
      <w:bookmarkStart w:id="71" w:name="_Toc273952489"/>
      <w:bookmarkStart w:id="72" w:name="_Toc32916891"/>
      <w:bookmarkStart w:id="73" w:name="_Toc137484864"/>
      <w:r w:rsidRPr="009026A9">
        <w:t>Purpose</w:t>
      </w:r>
      <w:bookmarkEnd w:id="71"/>
      <w:bookmarkEnd w:id="72"/>
      <w:bookmarkEnd w:id="73"/>
    </w:p>
    <w:p w14:paraId="11ACAEF1" w14:textId="1D53B1FC" w:rsidR="007D201F" w:rsidRPr="007D201F" w:rsidRDefault="007D201F" w:rsidP="007D201F">
      <w:pPr>
        <w:pStyle w:val="Body1"/>
      </w:pPr>
      <w:r w:rsidRPr="00246C02">
        <w:t>T</w:t>
      </w:r>
      <w:r w:rsidR="00FC7D71">
        <w:t xml:space="preserve">he purpose of this Extended Function is to </w:t>
      </w:r>
      <w:r w:rsidR="00D45EF0">
        <w:t>promote adoption of IPv6</w:t>
      </w:r>
      <w:r w:rsidR="003B2CB8">
        <w:t xml:space="preserve"> and make sure an LXI IPv6 conformant device </w:t>
      </w:r>
      <w:r w:rsidR="00E9373C">
        <w:t xml:space="preserve">will work correctly on modern IT </w:t>
      </w:r>
      <w:r w:rsidR="00A43F77">
        <w:t>infrastructure</w:t>
      </w:r>
      <w:r w:rsidR="00D45EF0">
        <w:t xml:space="preserve">. As IPv4 addresses have run out and </w:t>
      </w:r>
      <w:r w:rsidR="00976527">
        <w:t xml:space="preserve">the US Government </w:t>
      </w:r>
      <w:r w:rsidR="00BE22AE">
        <w:t xml:space="preserve">(one example) </w:t>
      </w:r>
      <w:r w:rsidR="005779B2">
        <w:t xml:space="preserve">is </w:t>
      </w:r>
      <w:r w:rsidR="00976527">
        <w:t xml:space="preserve">requiring that LAN </w:t>
      </w:r>
      <w:r w:rsidR="00BA6F14">
        <w:t>equipment</w:t>
      </w:r>
      <w:r w:rsidR="00976527">
        <w:t xml:space="preserve"> support IPv6</w:t>
      </w:r>
      <w:r w:rsidR="009E535A">
        <w:t>,</w:t>
      </w:r>
      <w:r w:rsidR="004C0FCD">
        <w:t xml:space="preserve"> </w:t>
      </w:r>
      <w:r w:rsidR="00226F90">
        <w:t>LXI Devices should support IPv6.</w:t>
      </w:r>
    </w:p>
    <w:p w14:paraId="5DFEF654" w14:textId="77777777" w:rsidR="00FB0224" w:rsidRPr="009026A9" w:rsidRDefault="00FB0224" w:rsidP="007D201F">
      <w:pPr>
        <w:pStyle w:val="Heading3"/>
        <w:numPr>
          <w:ilvl w:val="0"/>
          <w:numId w:val="0"/>
        </w:numPr>
        <w:ind w:left="630"/>
      </w:pPr>
      <w:bookmarkStart w:id="74" w:name="_Toc273952490"/>
      <w:bookmarkStart w:id="75" w:name="_Toc32916892"/>
      <w:bookmarkStart w:id="76" w:name="_Toc137484865"/>
      <w:r w:rsidRPr="009026A9">
        <w:lastRenderedPageBreak/>
        <w:t>Scope</w:t>
      </w:r>
      <w:bookmarkEnd w:id="74"/>
      <w:bookmarkEnd w:id="75"/>
      <w:bookmarkEnd w:id="76"/>
    </w:p>
    <w:p w14:paraId="193CD759" w14:textId="7F995B43" w:rsidR="00FB0224" w:rsidRDefault="00FB0224" w:rsidP="00FB0224">
      <w:pPr>
        <w:pStyle w:val="LXIBody"/>
      </w:pPr>
      <w:r w:rsidRPr="009026A9">
        <w:t xml:space="preserve">This </w:t>
      </w:r>
      <w:r w:rsidR="000B2392">
        <w:t xml:space="preserve">specification </w:t>
      </w:r>
      <w:r w:rsidRPr="009026A9">
        <w:t xml:space="preserve">defines </w:t>
      </w:r>
      <w:r w:rsidR="00FA698F">
        <w:t>the</w:t>
      </w:r>
      <w:r w:rsidRPr="009026A9">
        <w:t xml:space="preserve">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w:t>
      </w:r>
      <w:r w:rsidR="00240336">
        <w:t xml:space="preserve">that </w:t>
      </w:r>
      <w:r w:rsidRPr="009026A9">
        <w:t>conform</w:t>
      </w:r>
      <w:r w:rsidR="00240336">
        <w:t>s</w:t>
      </w:r>
      <w:r w:rsidRPr="009026A9">
        <w:t xml:space="preserve"> with the LXI </w:t>
      </w:r>
      <w:r w:rsidR="00EC7AF9">
        <w:t>IPv6</w:t>
      </w:r>
      <w:r w:rsidRPr="009026A9">
        <w:t xml:space="preserve"> Exten</w:t>
      </w:r>
      <w:r w:rsidR="00211F3A">
        <w:t xml:space="preserve">ded </w:t>
      </w:r>
      <w:r w:rsidR="0030562B">
        <w:t>F</w:t>
      </w:r>
      <w:r w:rsidR="00211F3A">
        <w:t>unction</w:t>
      </w:r>
      <w:r w:rsidRPr="009026A9">
        <w:t xml:space="preserve">. Whenever possible </w:t>
      </w:r>
      <w:r w:rsidR="000B2392" w:rsidRPr="009026A9">
        <w:t>th</w:t>
      </w:r>
      <w:r w:rsidR="000B2392">
        <w:t>is</w:t>
      </w:r>
      <w:r w:rsidR="000B2392" w:rsidRPr="009026A9">
        <w:t xml:space="preserve"> </w:t>
      </w:r>
      <w:r w:rsidRPr="009026A9">
        <w:t>specification use</w:t>
      </w:r>
      <w:r w:rsidR="000B2392">
        <w:t>s</w:t>
      </w:r>
      <w:r w:rsidRPr="009026A9">
        <w:t xml:space="preserve"> existing standards.</w:t>
      </w:r>
    </w:p>
    <w:p w14:paraId="056B06CC" w14:textId="6A539950" w:rsidR="005F3939" w:rsidRPr="009026A9" w:rsidRDefault="00B83628" w:rsidP="00FB0224">
      <w:pPr>
        <w:pStyle w:val="LXIBody"/>
      </w:pPr>
      <w:r>
        <w:t>Devices that i</w:t>
      </w:r>
      <w:r w:rsidR="007F38AF">
        <w:t xml:space="preserve">mplement this specification </w:t>
      </w:r>
      <w:r w:rsidR="001C120F">
        <w:t xml:space="preserve">must also satisfy </w:t>
      </w:r>
      <w:r w:rsidR="00F737B2">
        <w:t xml:space="preserve">additional requirements </w:t>
      </w:r>
      <w:r w:rsidR="007C22EF">
        <w:t xml:space="preserve">in the </w:t>
      </w:r>
      <w:r w:rsidR="00A745BF">
        <w:t xml:space="preserve">LXI </w:t>
      </w:r>
      <w:r w:rsidR="007C22EF">
        <w:t xml:space="preserve">Device Specification and other </w:t>
      </w:r>
      <w:r w:rsidR="00C2078D">
        <w:t xml:space="preserve">supported </w:t>
      </w:r>
      <w:r w:rsidR="007C22EF">
        <w:t>LXI Extended Function</w:t>
      </w:r>
      <w:r w:rsidR="00AC1A25">
        <w:t>s</w:t>
      </w:r>
      <w:r w:rsidR="001C120F">
        <w:t>.</w:t>
      </w:r>
    </w:p>
    <w:p w14:paraId="4E1E3B36" w14:textId="77777777" w:rsidR="00FB0224" w:rsidRPr="009026A9" w:rsidRDefault="00FB0224" w:rsidP="00FB0224">
      <w:pPr>
        <w:pStyle w:val="LXIBody"/>
      </w:pPr>
      <w:r w:rsidRPr="009026A9">
        <w:t>The standard specifies:</w:t>
      </w:r>
    </w:p>
    <w:p w14:paraId="78D26433" w14:textId="0636C12D" w:rsidR="00FB0224" w:rsidRPr="009026A9" w:rsidRDefault="00743247" w:rsidP="00D22B93">
      <w:pPr>
        <w:pStyle w:val="LXIBody"/>
        <w:numPr>
          <w:ilvl w:val="0"/>
          <w:numId w:val="20"/>
        </w:numPr>
      </w:pPr>
      <w:r>
        <w:t xml:space="preserve">IPv6 </w:t>
      </w:r>
      <w:r w:rsidR="00171043">
        <w:t xml:space="preserve">Stack </w:t>
      </w:r>
      <w:r>
        <w:t xml:space="preserve">Compliant </w:t>
      </w:r>
      <w:r w:rsidR="00171043">
        <w:t>to NIST IPv6 Pr</w:t>
      </w:r>
      <w:r w:rsidR="00BE4EEE">
        <w:t>o</w:t>
      </w:r>
      <w:r w:rsidR="00171043">
        <w:t xml:space="preserve">file and </w:t>
      </w:r>
      <w:r w:rsidR="00F17A68">
        <w:t xml:space="preserve">the </w:t>
      </w:r>
      <w:r w:rsidR="00171043">
        <w:t>IPv6Ready Logo Program</w:t>
      </w:r>
    </w:p>
    <w:p w14:paraId="0505340D" w14:textId="4478807B" w:rsidR="00056A67" w:rsidRDefault="00056A67" w:rsidP="00D22B93">
      <w:pPr>
        <w:pStyle w:val="LXIBody"/>
        <w:numPr>
          <w:ilvl w:val="0"/>
          <w:numId w:val="20"/>
        </w:numPr>
      </w:pPr>
      <w:r>
        <w:t xml:space="preserve">LXI IPv6 Configuration </w:t>
      </w:r>
      <w:r w:rsidR="002379BE">
        <w:t>r</w:t>
      </w:r>
      <w:r>
        <w:t>equirements</w:t>
      </w:r>
    </w:p>
    <w:p w14:paraId="5A6BE964" w14:textId="44079B38" w:rsidR="00E21590" w:rsidRDefault="00E21590" w:rsidP="00D22B93">
      <w:pPr>
        <w:pStyle w:val="LXIBody"/>
        <w:numPr>
          <w:ilvl w:val="0"/>
          <w:numId w:val="20"/>
        </w:numPr>
      </w:pPr>
      <w:r>
        <w:t>IPv6 Address Selection</w:t>
      </w:r>
      <w:r w:rsidR="0007467F">
        <w:t xml:space="preserve"> </w:t>
      </w:r>
      <w:r w:rsidR="002379BE">
        <w:t>r</w:t>
      </w:r>
      <w:r w:rsidR="0007467F">
        <w:t>equirements</w:t>
      </w:r>
    </w:p>
    <w:p w14:paraId="76F3E799" w14:textId="604AB0D8" w:rsidR="00316F58" w:rsidRDefault="00316F58" w:rsidP="00D22B93">
      <w:pPr>
        <w:pStyle w:val="LXIBody"/>
        <w:numPr>
          <w:ilvl w:val="0"/>
          <w:numId w:val="20"/>
        </w:numPr>
      </w:pPr>
      <w:r>
        <w:t xml:space="preserve">Name Resolution </w:t>
      </w:r>
      <w:r w:rsidR="002379BE">
        <w:t>requirements</w:t>
      </w:r>
    </w:p>
    <w:p w14:paraId="3A5AF3B6" w14:textId="21D105ED" w:rsidR="00FB0224" w:rsidRDefault="00FB0224" w:rsidP="00D22B93">
      <w:pPr>
        <w:pStyle w:val="LXIBody"/>
        <w:numPr>
          <w:ilvl w:val="0"/>
          <w:numId w:val="20"/>
        </w:numPr>
      </w:pPr>
      <w:r w:rsidRPr="009026A9">
        <w:t xml:space="preserve">LXI </w:t>
      </w:r>
      <w:r w:rsidR="00BE4EEE">
        <w:t xml:space="preserve">IPv6 </w:t>
      </w:r>
      <w:r w:rsidRPr="009026A9">
        <w:t>DNS-SD service announcement requirements</w:t>
      </w:r>
    </w:p>
    <w:p w14:paraId="6ADD2139" w14:textId="7A6B6214" w:rsidR="0007467F" w:rsidRDefault="0007467F" w:rsidP="00D22B93">
      <w:pPr>
        <w:pStyle w:val="LXIBody"/>
        <w:numPr>
          <w:ilvl w:val="0"/>
          <w:numId w:val="20"/>
        </w:numPr>
      </w:pPr>
      <w:r>
        <w:t xml:space="preserve">IPv6 ICMPv6 </w:t>
      </w:r>
      <w:r w:rsidR="00326D5C">
        <w:t>r</w:t>
      </w:r>
      <w:r>
        <w:t>equirements</w:t>
      </w:r>
    </w:p>
    <w:p w14:paraId="049E8CF5" w14:textId="2764DE37" w:rsidR="008E4212" w:rsidRDefault="008E4212" w:rsidP="00D22B93">
      <w:pPr>
        <w:pStyle w:val="LXIBody"/>
        <w:numPr>
          <w:ilvl w:val="0"/>
          <w:numId w:val="20"/>
        </w:numPr>
      </w:pPr>
      <w:r>
        <w:t>IPv6 Duplicate Address Detection requirements</w:t>
      </w:r>
    </w:p>
    <w:p w14:paraId="3F77AD17" w14:textId="6753F02E" w:rsidR="000C5029" w:rsidRDefault="000C5029" w:rsidP="00D22B93">
      <w:pPr>
        <w:pStyle w:val="LXIBody"/>
        <w:numPr>
          <w:ilvl w:val="0"/>
          <w:numId w:val="20"/>
        </w:numPr>
      </w:pPr>
      <w:r>
        <w:t>LXI LAN Status</w:t>
      </w:r>
      <w:r w:rsidR="005F3939">
        <w:t xml:space="preserve"> requirements</w:t>
      </w:r>
    </w:p>
    <w:p w14:paraId="63ADB6C6" w14:textId="79B2125F" w:rsidR="00C053D7" w:rsidRPr="009026A9" w:rsidRDefault="00C053D7" w:rsidP="00D22B93">
      <w:pPr>
        <w:pStyle w:val="LXIBody"/>
        <w:numPr>
          <w:ilvl w:val="0"/>
          <w:numId w:val="20"/>
        </w:numPr>
      </w:pPr>
      <w:r>
        <w:t xml:space="preserve">LXI LAN </w:t>
      </w:r>
      <w:r w:rsidR="00FD105C">
        <w:t xml:space="preserve">Configuration </w:t>
      </w:r>
      <w:r w:rsidR="00D76B23">
        <w:t>Initialization requirements</w:t>
      </w:r>
    </w:p>
    <w:p w14:paraId="4E445845" w14:textId="25D0BD33" w:rsidR="00FB0224" w:rsidRDefault="00FB0224" w:rsidP="00D22B93">
      <w:pPr>
        <w:pStyle w:val="LXIBody"/>
        <w:numPr>
          <w:ilvl w:val="0"/>
          <w:numId w:val="20"/>
        </w:numPr>
      </w:pPr>
      <w:r w:rsidRPr="009026A9">
        <w:t xml:space="preserve">LXI </w:t>
      </w:r>
      <w:r w:rsidR="00817160">
        <w:t>IPv6</w:t>
      </w:r>
      <w:r w:rsidRPr="009026A9">
        <w:t xml:space="preserve"> Web page requirements</w:t>
      </w:r>
    </w:p>
    <w:p w14:paraId="756E31AA" w14:textId="7FD31497" w:rsidR="00FB0224" w:rsidRDefault="00FB0224" w:rsidP="00D22B93">
      <w:pPr>
        <w:pStyle w:val="LXIBody"/>
        <w:numPr>
          <w:ilvl w:val="0"/>
          <w:numId w:val="20"/>
        </w:numPr>
      </w:pPr>
      <w:r w:rsidRPr="009026A9">
        <w:t xml:space="preserve">LXI </w:t>
      </w:r>
      <w:r w:rsidR="00096858">
        <w:t>Clock Synchronization</w:t>
      </w:r>
      <w:r w:rsidRPr="009026A9">
        <w:t xml:space="preserve"> </w:t>
      </w:r>
      <w:r w:rsidR="008F03CC">
        <w:t>requirements for IPv6</w:t>
      </w:r>
    </w:p>
    <w:p w14:paraId="00449AAF" w14:textId="61ACC804" w:rsidR="00D21A9C" w:rsidRDefault="00D21A9C" w:rsidP="00D22B93">
      <w:pPr>
        <w:pStyle w:val="LXIBody"/>
        <w:numPr>
          <w:ilvl w:val="0"/>
          <w:numId w:val="20"/>
        </w:numPr>
      </w:pPr>
      <w:r>
        <w:t xml:space="preserve">LXI Event Messaging </w:t>
      </w:r>
      <w:r w:rsidR="008F03CC">
        <w:t>requirements for IPv6</w:t>
      </w:r>
    </w:p>
    <w:p w14:paraId="57149B13" w14:textId="697FD9D5" w:rsidR="00D21A9C" w:rsidRDefault="00735B28" w:rsidP="00D22B93">
      <w:pPr>
        <w:pStyle w:val="LXIBody"/>
        <w:numPr>
          <w:ilvl w:val="0"/>
          <w:numId w:val="20"/>
        </w:numPr>
      </w:pPr>
      <w:r w:rsidRPr="007E051E">
        <w:t xml:space="preserve">LAN Discovery and Identification </w:t>
      </w:r>
      <w:r w:rsidR="008F03CC">
        <w:t>requirements for IPv6</w:t>
      </w:r>
    </w:p>
    <w:p w14:paraId="086013EC" w14:textId="77777777" w:rsidR="005B77F9" w:rsidRPr="00C67620" w:rsidRDefault="005B77F9" w:rsidP="005B77F9">
      <w:pPr>
        <w:pStyle w:val="Heading2"/>
        <w:numPr>
          <w:ilvl w:val="0"/>
          <w:numId w:val="0"/>
        </w:numPr>
        <w:ind w:left="180"/>
      </w:pPr>
      <w:bookmarkStart w:id="77" w:name="_Toc128656066"/>
      <w:bookmarkStart w:id="78" w:name="_Toc94621515"/>
      <w:bookmarkStart w:id="79" w:name="_Toc137484866"/>
      <w:r w:rsidRPr="00C67620">
        <w:t>Definition of Terms</w:t>
      </w:r>
      <w:bookmarkEnd w:id="77"/>
      <w:bookmarkEnd w:id="78"/>
      <w:bookmarkEnd w:id="79"/>
    </w:p>
    <w:p w14:paraId="68E90CE3" w14:textId="77777777" w:rsidR="005B77F9" w:rsidRPr="00682F49" w:rsidRDefault="005B77F9" w:rsidP="005B77F9">
      <w:pPr>
        <w:pStyle w:val="LXIBody"/>
      </w:pPr>
      <w:r w:rsidRPr="00682F49">
        <w:t xml:space="preserve">This document contains both normative and informative material. Unless otherwise stated the material in this document shall be considered normative. </w:t>
      </w:r>
    </w:p>
    <w:p w14:paraId="4FA05D98" w14:textId="68D4C141" w:rsidR="005B77F9" w:rsidRPr="00682F49" w:rsidRDefault="005B77F9" w:rsidP="005B77F9">
      <w:pPr>
        <w:pStyle w:val="LXIBody"/>
      </w:pPr>
      <w:r w:rsidRPr="00682F49">
        <w:t>Normative material shall be considered in determining whether an LXI Device is conformant to this standard.  Any section or subsection designated as a RULE</w:t>
      </w:r>
      <w:r>
        <w:t xml:space="preserve"> or PERMISSION</w:t>
      </w:r>
      <w:r w:rsidRPr="00682F49">
        <w:t xml:space="preserve"> is normative.</w:t>
      </w:r>
    </w:p>
    <w:p w14:paraId="56337718" w14:textId="4506C4A3" w:rsidR="005B77F9" w:rsidRPr="00C67620" w:rsidRDefault="005B77F9" w:rsidP="005B77F9">
      <w:pPr>
        <w:pStyle w:val="LXIBody"/>
      </w:pPr>
      <w:r w:rsidRPr="00682F49">
        <w:t>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0F6CBC9F" w14:textId="6D473855" w:rsidR="005B77F9" w:rsidRPr="00C67620" w:rsidRDefault="005B77F9" w:rsidP="005B77F9">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p>
    <w:p w14:paraId="598CDEA0" w14:textId="65DF0916" w:rsidR="005B77F9" w:rsidRPr="00C67620" w:rsidRDefault="005B77F9" w:rsidP="005B77F9">
      <w:pPr>
        <w:pStyle w:val="LXIBody"/>
      </w:pPr>
      <w:r w:rsidRPr="00CD57B0">
        <w:rPr>
          <w:rStyle w:val="StyleLXIBodyBold1Char"/>
        </w:rPr>
        <w:t>RECOMMENDATION</w:t>
      </w:r>
      <w:r w:rsidRPr="00C67620">
        <w:t xml:space="preserve">: Recommendations consist of advice to implementers that </w:t>
      </w:r>
      <w:r w:rsidR="005922A8">
        <w:t>may improve</w:t>
      </w:r>
      <w:r w:rsidRPr="00C67620">
        <w:t xml:space="preserve">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0C45892E" w14:textId="77777777" w:rsidR="005B77F9" w:rsidRPr="00C67620" w:rsidRDefault="005B77F9" w:rsidP="005B77F9">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2AC5026" w14:textId="386C6E0E" w:rsidR="005B77F9" w:rsidRDefault="005B77F9" w:rsidP="005B77F9">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w:t>
      </w:r>
    </w:p>
    <w:p w14:paraId="1F743EA5" w14:textId="582A2242" w:rsidR="00FB0224" w:rsidRPr="009026A9" w:rsidRDefault="00FB0224" w:rsidP="007E051E">
      <w:pPr>
        <w:pStyle w:val="Heading2"/>
        <w:numPr>
          <w:ilvl w:val="0"/>
          <w:numId w:val="0"/>
        </w:numPr>
        <w:ind w:left="180"/>
      </w:pPr>
      <w:bookmarkStart w:id="80" w:name="_Toc137484867"/>
      <w:r w:rsidRPr="009026A9">
        <w:t>Applicable Standards and Documents</w:t>
      </w:r>
      <w:bookmarkEnd w:id="80"/>
    </w:p>
    <w:p w14:paraId="49940B65" w14:textId="32C6D97E" w:rsidR="00FB0224" w:rsidRDefault="00FB0224" w:rsidP="00FB0224">
      <w:pPr>
        <w:pStyle w:val="Body1"/>
      </w:pPr>
      <w:r w:rsidRPr="009026A9">
        <w:t>The following referenced documents are indispensable for the application of this document (</w:t>
      </w:r>
      <w:r w:rsidR="00BE341A">
        <w:t>that is</w:t>
      </w:r>
      <w:r w:rsidRPr="009026A9">
        <w:t>, they must be understood and used). For dated references, only the edition cited applies. For undated references, the latest edition of the referenced document (including any amendments or corrigenda) applies.</w:t>
      </w:r>
    </w:p>
    <w:p w14:paraId="32DC78B6" w14:textId="11549E86" w:rsidR="00877980" w:rsidRPr="00DF6980" w:rsidRDefault="00877980" w:rsidP="00DF6980">
      <w:pPr>
        <w:pStyle w:val="LXIBody"/>
        <w:rPr>
          <w:b/>
          <w:bCs/>
        </w:rPr>
      </w:pPr>
      <w:r w:rsidRPr="00DF6980">
        <w:rPr>
          <w:b/>
          <w:bCs/>
        </w:rPr>
        <w:t>NIST IPv6 Profile</w:t>
      </w:r>
    </w:p>
    <w:p w14:paraId="3C0898BF" w14:textId="55C264D6" w:rsidR="001D18E0" w:rsidRDefault="001D18E0" w:rsidP="001D18E0">
      <w:pPr>
        <w:pStyle w:val="LXIBody"/>
      </w:pPr>
      <w:r>
        <w:t xml:space="preserve">In the LXI IPv6 Extended Function version 1.1 the relevant IPv6 RFCs were called out in the document.  As of version 2.0 the LXI IPv6 Extended Function regards the NIST IPv6 Profile as the definitive </w:t>
      </w:r>
      <w:r w:rsidRPr="007555F6">
        <w:t>definition</w:t>
      </w:r>
      <w:r>
        <w:t xml:space="preserve"> of IPv6.</w:t>
      </w:r>
    </w:p>
    <w:p w14:paraId="0E6A7552" w14:textId="056A0D6B" w:rsidR="001C7D7F" w:rsidRDefault="001C7D7F" w:rsidP="002A224D">
      <w:pPr>
        <w:pStyle w:val="LXIBody"/>
      </w:pPr>
      <w:r>
        <w:t>The NIST IPv6 Profile</w:t>
      </w:r>
      <w:r w:rsidR="001E6414">
        <w:t xml:space="preserve"> is</w:t>
      </w:r>
      <w:r w:rsidR="004C6967">
        <w:t xml:space="preserve"> at revision 1 </w:t>
      </w:r>
      <w:r w:rsidR="00290AD2">
        <w:t>at the time of writing</w:t>
      </w:r>
      <w:r w:rsidR="00D01092">
        <w:t xml:space="preserve">. </w:t>
      </w:r>
      <w:r w:rsidR="009A3E1A">
        <w:t xml:space="preserve">See </w:t>
      </w:r>
      <w:r w:rsidR="00D01092">
        <w:t>the latest NIST IPv6 Profile</w:t>
      </w:r>
      <w:r w:rsidR="00C23DEF">
        <w:t xml:space="preserve"> for a list of the relevant </w:t>
      </w:r>
      <w:r w:rsidR="00951D50">
        <w:t xml:space="preserve">IPv6 </w:t>
      </w:r>
      <w:r w:rsidR="00C23DEF">
        <w:t>RFCs</w:t>
      </w:r>
      <w:r w:rsidR="00951D50">
        <w:t>.</w:t>
      </w:r>
    </w:p>
    <w:p w14:paraId="07F32960" w14:textId="5C111E00" w:rsidR="00DF7EAF" w:rsidRDefault="00DF7EAF" w:rsidP="00527769">
      <w:pPr>
        <w:pStyle w:val="LXIBody"/>
      </w:pPr>
      <w:r>
        <w:t>For information regarding IPv6 implementation see:</w:t>
      </w:r>
    </w:p>
    <w:p w14:paraId="432ABBA1" w14:textId="384B0B8E" w:rsidR="008C4AA7" w:rsidRPr="00871DA3" w:rsidRDefault="008C4AA7" w:rsidP="00D22B93">
      <w:pPr>
        <w:pStyle w:val="LXIBody"/>
        <w:numPr>
          <w:ilvl w:val="0"/>
          <w:numId w:val="21"/>
        </w:numPr>
      </w:pPr>
      <w:r w:rsidRPr="00871DA3">
        <w:t>NIST I</w:t>
      </w:r>
      <w:r w:rsidR="00AE4BF0" w:rsidRPr="00871DA3">
        <w:t>Pv6 Profile</w:t>
      </w:r>
    </w:p>
    <w:p w14:paraId="4F03B462" w14:textId="1BCF19F0" w:rsidR="00D30230" w:rsidRPr="00CD6827" w:rsidRDefault="000B4E5D" w:rsidP="00D22B93">
      <w:pPr>
        <w:pStyle w:val="LXIBody"/>
        <w:numPr>
          <w:ilvl w:val="3"/>
          <w:numId w:val="21"/>
        </w:numPr>
        <w:rPr>
          <w:lang w:val="de-DE"/>
        </w:rPr>
      </w:pPr>
      <w:r w:rsidRPr="00CD6827">
        <w:rPr>
          <w:lang w:val="de-DE"/>
        </w:rPr>
        <w:t>NIST IPv6 Profile</w:t>
      </w:r>
      <w:r w:rsidR="00CD6827" w:rsidRPr="00CD6827">
        <w:rPr>
          <w:lang w:val="de-DE"/>
        </w:rPr>
        <w:t xml:space="preserve"> Do</w:t>
      </w:r>
      <w:r w:rsidR="00CD6827" w:rsidRPr="00F43F3E">
        <w:rPr>
          <w:lang w:val="de-DE"/>
        </w:rPr>
        <w:t>cu</w:t>
      </w:r>
      <w:r w:rsidR="00CD6827">
        <w:rPr>
          <w:lang w:val="de-DE"/>
        </w:rPr>
        <w:t>ment</w:t>
      </w:r>
      <w:r w:rsidRPr="00CD6827">
        <w:rPr>
          <w:lang w:val="de-DE"/>
        </w:rPr>
        <w:t xml:space="preserve">: </w:t>
      </w:r>
      <w:hyperlink r:id="rId30" w:history="1">
        <w:r w:rsidR="00D30230" w:rsidRPr="00CD6827">
          <w:rPr>
            <w:rStyle w:val="Hyperlink"/>
            <w:lang w:val="de-DE"/>
          </w:rPr>
          <w:t>https://doi.org/10.6028/NIST.SP.500-267Ar1</w:t>
        </w:r>
      </w:hyperlink>
    </w:p>
    <w:p w14:paraId="6DD16AE7" w14:textId="7322D0BE" w:rsidR="0097503C" w:rsidRPr="00F43F3E" w:rsidRDefault="001D1E57" w:rsidP="00D22B93">
      <w:pPr>
        <w:pStyle w:val="LXIBody"/>
        <w:numPr>
          <w:ilvl w:val="3"/>
          <w:numId w:val="21"/>
        </w:numPr>
      </w:pPr>
      <w:r w:rsidRPr="00F43F3E">
        <w:t>NIST I</w:t>
      </w:r>
      <w:r w:rsidR="005815C9" w:rsidRPr="00F43F3E">
        <w:t>P</w:t>
      </w:r>
      <w:r w:rsidRPr="00F43F3E">
        <w:t>v6</w:t>
      </w:r>
      <w:r w:rsidR="005815C9" w:rsidRPr="00F43F3E">
        <w:t xml:space="preserve"> Profile Summary </w:t>
      </w:r>
      <w:r w:rsidR="005815C9">
        <w:t>Table:</w:t>
      </w:r>
      <w:r w:rsidRPr="00F43F3E">
        <w:t xml:space="preserve"> </w:t>
      </w:r>
      <w:hyperlink r:id="rId31" w:history="1">
        <w:r w:rsidR="0097503C" w:rsidRPr="006705E4">
          <w:rPr>
            <w:rStyle w:val="Hyperlink"/>
          </w:rPr>
          <w:t>https://nvlpubs.nist.gov/nistpubs/specialpublications/NIST.SP.500-267Ar1s.pdf</w:t>
        </w:r>
      </w:hyperlink>
    </w:p>
    <w:p w14:paraId="7815127B" w14:textId="3C160DFB" w:rsidR="005C147A" w:rsidRDefault="008C50AF" w:rsidP="00D22B93">
      <w:pPr>
        <w:pStyle w:val="LXIBody"/>
        <w:numPr>
          <w:ilvl w:val="0"/>
          <w:numId w:val="21"/>
        </w:numPr>
      </w:pPr>
      <w:r w:rsidRPr="00EE7B71">
        <w:t>I</w:t>
      </w:r>
      <w:r w:rsidR="00871DA3">
        <w:t>P</w:t>
      </w:r>
      <w:r w:rsidRPr="00EE7B71">
        <w:t>v6</w:t>
      </w:r>
      <w:r w:rsidR="00C66AFF">
        <w:t xml:space="preserve"> </w:t>
      </w:r>
      <w:r w:rsidRPr="00EE7B71">
        <w:t>Ready</w:t>
      </w:r>
      <w:r w:rsidR="00C66AFF" w:rsidRPr="00EE7B71">
        <w:t xml:space="preserve"> L</w:t>
      </w:r>
      <w:r w:rsidR="00C66AFF">
        <w:t>ogo Program</w:t>
      </w:r>
      <w:r w:rsidR="00920B5B">
        <w:t xml:space="preserve">: </w:t>
      </w:r>
      <w:hyperlink r:id="rId32" w:history="1">
        <w:r w:rsidR="006F4451" w:rsidRPr="00A361B5">
          <w:rPr>
            <w:rStyle w:val="Hyperlink"/>
          </w:rPr>
          <w:t>https://www.ipv6ready.org/</w:t>
        </w:r>
      </w:hyperlink>
    </w:p>
    <w:p w14:paraId="0C3CD73D" w14:textId="77777777" w:rsidR="00877980" w:rsidRPr="00824148" w:rsidRDefault="00877980" w:rsidP="00877980">
      <w:pPr>
        <w:pStyle w:val="LXIBody"/>
        <w:rPr>
          <w:b/>
          <w:bCs/>
        </w:rPr>
      </w:pPr>
      <w:r w:rsidRPr="00824148">
        <w:rPr>
          <w:b/>
          <w:bCs/>
        </w:rPr>
        <w:t>IPv6 Compliance</w:t>
      </w:r>
      <w:r>
        <w:rPr>
          <w:b/>
          <w:bCs/>
        </w:rPr>
        <w:t xml:space="preserve"> Testing</w:t>
      </w:r>
    </w:p>
    <w:p w14:paraId="1519FD34" w14:textId="6C29DA92" w:rsidR="00877980" w:rsidRDefault="00877980" w:rsidP="00877980">
      <w:pPr>
        <w:pStyle w:val="LXIBody"/>
      </w:pPr>
      <w:r>
        <w:t xml:space="preserve">Although the LXI Consortium does not perform IPv6 compliance testing, the IPv6 Forum provides an IPv6 testing service.  </w:t>
      </w:r>
      <w:hyperlink r:id="rId33" w:history="1">
        <w:r w:rsidRPr="00E375C4">
          <w:t>The IPv6 Forum</w:t>
        </w:r>
      </w:hyperlink>
      <w:r>
        <w:t xml:space="preserve"> has a </w:t>
      </w:r>
      <w:r w:rsidRPr="00E375C4">
        <w:t xml:space="preserve">IPv6 Ready Logo Program </w:t>
      </w:r>
      <w:r>
        <w:t xml:space="preserve">which </w:t>
      </w:r>
      <w:r w:rsidRPr="00E375C4">
        <w:t>is a conformance and interoperability testing program intended to increase user confidence by demonstrating that IPv6 is available now and is ready to be used.</w:t>
      </w:r>
    </w:p>
    <w:p w14:paraId="211376A7" w14:textId="77777777" w:rsidR="00877980" w:rsidRPr="009516D2" w:rsidRDefault="00877980" w:rsidP="00877980">
      <w:pPr>
        <w:pStyle w:val="LXIBody"/>
        <w:ind w:left="720"/>
        <w:rPr>
          <w:rStyle w:val="Hyperlink"/>
        </w:rPr>
      </w:pPr>
      <w:r w:rsidRPr="009516D2">
        <w:rPr>
          <w:rStyle w:val="Hyperlink"/>
        </w:rPr>
        <w:t>www. https://www.ipv6ready.org/</w:t>
      </w:r>
    </w:p>
    <w:p w14:paraId="02BBB871" w14:textId="77777777" w:rsidR="00877980" w:rsidRPr="00E375C4" w:rsidRDefault="00877980" w:rsidP="00877980">
      <w:pPr>
        <w:pStyle w:val="LXIBody"/>
      </w:pPr>
      <w:r w:rsidRPr="00E375C4">
        <w:t>The IPv6 Ready Logo Committee mission is to define the test specifications for IPv6 conformance and interoperability testing, to provide access to self-test tools and to deliver the IPv6 Ready Logo. The Key objectives and benefits of the IPv6 Ready Logo Program are to:</w:t>
      </w:r>
    </w:p>
    <w:p w14:paraId="769F7D5F" w14:textId="77777777" w:rsidR="00877980" w:rsidRPr="00E375C4" w:rsidRDefault="00877980" w:rsidP="00D22B93">
      <w:pPr>
        <w:pStyle w:val="LXIBody"/>
        <w:numPr>
          <w:ilvl w:val="0"/>
          <w:numId w:val="21"/>
        </w:numPr>
      </w:pPr>
      <w:r w:rsidRPr="00E375C4">
        <w:t>Verify protocol implementation and validate interoperability of IPv6 products.</w:t>
      </w:r>
    </w:p>
    <w:p w14:paraId="5F9999CD" w14:textId="77777777" w:rsidR="00877980" w:rsidRPr="00E375C4" w:rsidRDefault="00877980" w:rsidP="00D22B93">
      <w:pPr>
        <w:pStyle w:val="LXIBody"/>
        <w:numPr>
          <w:ilvl w:val="0"/>
          <w:numId w:val="21"/>
        </w:numPr>
      </w:pPr>
      <w:r w:rsidRPr="00E375C4">
        <w:t>Provide access to testing tools.</w:t>
      </w:r>
    </w:p>
    <w:p w14:paraId="22AE3ACC" w14:textId="7423D68C" w:rsidR="00877980" w:rsidRPr="00E375C4" w:rsidRDefault="00877980" w:rsidP="00D22B93">
      <w:pPr>
        <w:pStyle w:val="LXIBody"/>
        <w:numPr>
          <w:ilvl w:val="0"/>
          <w:numId w:val="21"/>
        </w:numPr>
      </w:pPr>
      <w:r w:rsidRPr="00E375C4">
        <w:t xml:space="preserve">Provide IPv6 Ready Logo testing laboratories across the globe dedicated to </w:t>
      </w:r>
      <w:r w:rsidR="00446ABA" w:rsidRPr="00E375C4">
        <w:t>providing</w:t>
      </w:r>
      <w:r w:rsidRPr="00E375C4">
        <w:t xml:space="preserve"> testing assistance or services.</w:t>
      </w:r>
    </w:p>
    <w:p w14:paraId="0F59B896" w14:textId="77777777" w:rsidR="00877980" w:rsidRPr="00EE7B71" w:rsidRDefault="00877980" w:rsidP="00F54C77">
      <w:pPr>
        <w:pStyle w:val="LXIBody"/>
        <w:ind w:left="720"/>
      </w:pPr>
    </w:p>
    <w:p w14:paraId="4F85F828" w14:textId="77777777" w:rsidR="00FB0224" w:rsidRPr="009026A9" w:rsidRDefault="00FB0224" w:rsidP="00197CFE">
      <w:pPr>
        <w:pStyle w:val="Heading3"/>
        <w:numPr>
          <w:ilvl w:val="0"/>
          <w:numId w:val="0"/>
        </w:numPr>
        <w:ind w:left="630"/>
      </w:pPr>
      <w:bookmarkStart w:id="81" w:name="_Toc32916894"/>
      <w:bookmarkStart w:id="82" w:name="_Toc137484868"/>
      <w:r w:rsidRPr="009026A9">
        <w:lastRenderedPageBreak/>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81"/>
      <w:bookmarkEnd w:id="82"/>
    </w:p>
    <w:p w14:paraId="618E07E5" w14:textId="0328627E" w:rsidR="00FB0224" w:rsidRPr="009026A9" w:rsidRDefault="00FB0224" w:rsidP="00FB0224">
      <w:pPr>
        <w:pStyle w:val="LXIBody"/>
      </w:pPr>
      <w:r w:rsidRPr="009026A9">
        <w:t>IVI-6.1, High-Speed LAN Instrument Protocol (HiSLIP)</w:t>
      </w:r>
      <w:r>
        <w:t xml:space="preserve"> v2.0 April 23, 2020</w:t>
      </w:r>
    </w:p>
    <w:p w14:paraId="20D1D594" w14:textId="77777777" w:rsidR="00FB0224" w:rsidRPr="009026A9" w:rsidRDefault="00FB0224" w:rsidP="007E051E">
      <w:pPr>
        <w:pStyle w:val="Heading2"/>
        <w:numPr>
          <w:ilvl w:val="0"/>
          <w:numId w:val="0"/>
        </w:numPr>
        <w:ind w:left="180"/>
      </w:pPr>
      <w:bookmarkStart w:id="83" w:name="_Toc32916895"/>
      <w:bookmarkStart w:id="84" w:name="_Toc137484869"/>
      <w:r w:rsidRPr="009026A9">
        <w:t>Relationship to other LXI Standards</w:t>
      </w:r>
      <w:bookmarkEnd w:id="83"/>
      <w:bookmarkEnd w:id="84"/>
    </w:p>
    <w:p w14:paraId="02C5EE14" w14:textId="7AE41FE5" w:rsidR="007E29ED" w:rsidRDefault="007E29ED" w:rsidP="00F54C77">
      <w:pPr>
        <w:pStyle w:val="LXIBody"/>
      </w:pPr>
      <w:r>
        <w:t xml:space="preserve">Devices that comply with </w:t>
      </w:r>
      <w:r w:rsidR="00E45301">
        <w:t>LXI IPv6 shall also conform to the LXI Device Specification.</w:t>
      </w:r>
    </w:p>
    <w:p w14:paraId="4386B940" w14:textId="535BB7DF" w:rsidR="00F37125" w:rsidRPr="007E29ED" w:rsidRDefault="00F37125" w:rsidP="00F54C77">
      <w:pPr>
        <w:pStyle w:val="LXIBody"/>
      </w:pPr>
      <w:r>
        <w:t xml:space="preserve">Some LXI Extended Functions have </w:t>
      </w:r>
      <w:r w:rsidR="007C734E">
        <w:t xml:space="preserve">additional IPv6 </w:t>
      </w:r>
      <w:r>
        <w:t xml:space="preserve">requirements on devices that </w:t>
      </w:r>
      <w:r w:rsidR="007C734E">
        <w:t xml:space="preserve">also </w:t>
      </w:r>
      <w:r>
        <w:t>implement the IPv6 Extended Function.</w:t>
      </w:r>
    </w:p>
    <w:p w14:paraId="5EAF689F" w14:textId="05F75706" w:rsidR="00BA57DB" w:rsidRDefault="00B42256" w:rsidP="00BA57DB">
      <w:pPr>
        <w:pStyle w:val="Heading2"/>
        <w:numPr>
          <w:ilvl w:val="0"/>
          <w:numId w:val="0"/>
        </w:numPr>
        <w:ind w:left="180"/>
      </w:pPr>
      <w:bookmarkStart w:id="85" w:name="_Definition_of_Terms"/>
      <w:bookmarkStart w:id="86" w:name="_Toc137484870"/>
      <w:bookmarkEnd w:id="85"/>
      <w:r>
        <w:t>Terminology</w:t>
      </w:r>
      <w:bookmarkEnd w:id="86"/>
    </w:p>
    <w:p w14:paraId="67D49EF9" w14:textId="19D746FC" w:rsidR="00764B6F" w:rsidRDefault="0025392E" w:rsidP="00764B6F">
      <w:pPr>
        <w:pStyle w:val="Body1"/>
        <w:ind w:left="0"/>
      </w:pPr>
      <w:r>
        <w:t>This section contains background information on the terminology of this specification.</w:t>
      </w:r>
    </w:p>
    <w:p w14:paraId="3E70915C" w14:textId="597EDF75" w:rsidR="0025392E" w:rsidRDefault="0025392E" w:rsidP="0025392E">
      <w:pPr>
        <w:pStyle w:val="LXIBody"/>
        <w:ind w:left="0"/>
        <w:rPr>
          <w:b/>
          <w:bCs/>
        </w:rPr>
      </w:pPr>
      <w:r w:rsidRPr="004E4034">
        <w:rPr>
          <w:b/>
          <w:bCs/>
        </w:rPr>
        <w:t>Technical Terms</w:t>
      </w:r>
    </w:p>
    <w:p w14:paraId="206C70AE" w14:textId="0AF58A24" w:rsidR="00FB0224" w:rsidRDefault="0025392E" w:rsidP="00025681">
      <w:pPr>
        <w:pStyle w:val="LXIBody"/>
        <w:ind w:left="0"/>
      </w:pPr>
      <w:r>
        <w:t>The following terms are used in this specification:</w:t>
      </w:r>
    </w:p>
    <w:p w14:paraId="08C14AAB" w14:textId="77777777" w:rsidR="00025681" w:rsidRDefault="00025681" w:rsidP="00025681">
      <w:pPr>
        <w:pStyle w:val="LXIBody"/>
        <w:ind w:left="0"/>
      </w:pPr>
    </w:p>
    <w:tbl>
      <w:tblPr>
        <w:tblStyle w:val="TableGrid"/>
        <w:tblW w:w="0" w:type="auto"/>
        <w:tblInd w:w="576" w:type="dxa"/>
        <w:shd w:val="clear" w:color="auto" w:fill="C6D9F1" w:themeFill="text2" w:themeFillTint="33"/>
        <w:tblLook w:val="06A0" w:firstRow="1" w:lastRow="0" w:firstColumn="1" w:lastColumn="0" w:noHBand="1" w:noVBand="1"/>
      </w:tblPr>
      <w:tblGrid>
        <w:gridCol w:w="1808"/>
        <w:gridCol w:w="6246"/>
      </w:tblGrid>
      <w:tr w:rsidR="00E25C90" w14:paraId="044335E1" w14:textId="77777777" w:rsidTr="004E4034">
        <w:trPr>
          <w:trHeight w:val="575"/>
        </w:trPr>
        <w:tc>
          <w:tcPr>
            <w:tcW w:w="1808" w:type="dxa"/>
            <w:shd w:val="clear" w:color="auto" w:fill="auto"/>
          </w:tcPr>
          <w:p w14:paraId="007DDBF5" w14:textId="281B189E" w:rsidR="006672A0" w:rsidRPr="000F78D0" w:rsidRDefault="00C832F2" w:rsidP="00BF79BB">
            <w:pPr>
              <w:pStyle w:val="LXIBody"/>
              <w:ind w:left="0"/>
              <w:jc w:val="center"/>
              <w:rPr>
                <w:b/>
                <w:bCs/>
                <w:sz w:val="24"/>
                <w:szCs w:val="24"/>
              </w:rPr>
            </w:pPr>
            <w:r w:rsidRPr="000F78D0">
              <w:rPr>
                <w:b/>
                <w:bCs/>
                <w:sz w:val="24"/>
                <w:szCs w:val="24"/>
              </w:rPr>
              <w:t xml:space="preserve">Terms </w:t>
            </w:r>
          </w:p>
        </w:tc>
        <w:tc>
          <w:tcPr>
            <w:tcW w:w="6246" w:type="dxa"/>
            <w:shd w:val="clear" w:color="auto" w:fill="auto"/>
          </w:tcPr>
          <w:p w14:paraId="776BF92D" w14:textId="394271DB" w:rsidR="00E25C90" w:rsidRPr="000F78D0" w:rsidRDefault="00B659E1" w:rsidP="009D5E3C">
            <w:pPr>
              <w:pStyle w:val="LXIBody"/>
              <w:ind w:left="0"/>
              <w:jc w:val="center"/>
              <w:rPr>
                <w:b/>
                <w:bCs/>
                <w:sz w:val="24"/>
                <w:szCs w:val="24"/>
              </w:rPr>
            </w:pPr>
            <w:r w:rsidRPr="000F78D0">
              <w:rPr>
                <w:b/>
                <w:bCs/>
                <w:sz w:val="24"/>
                <w:szCs w:val="24"/>
              </w:rPr>
              <w:t>Definition</w:t>
            </w:r>
          </w:p>
        </w:tc>
      </w:tr>
      <w:tr w:rsidR="00EE3BAB" w14:paraId="0014D06F" w14:textId="77777777" w:rsidTr="004E4034">
        <w:tc>
          <w:tcPr>
            <w:tcW w:w="1808" w:type="dxa"/>
            <w:shd w:val="clear" w:color="auto" w:fill="auto"/>
          </w:tcPr>
          <w:p w14:paraId="7612764F" w14:textId="4ACE0834" w:rsidR="00EE3BAB" w:rsidRDefault="00EE3BAB" w:rsidP="009A1EF4">
            <w:pPr>
              <w:pStyle w:val="LXIBody"/>
              <w:ind w:left="0"/>
            </w:pPr>
            <w:r>
              <w:t>SLAAC</w:t>
            </w:r>
          </w:p>
        </w:tc>
        <w:tc>
          <w:tcPr>
            <w:tcW w:w="6246" w:type="dxa"/>
            <w:shd w:val="clear" w:color="auto" w:fill="auto"/>
          </w:tcPr>
          <w:p w14:paraId="3D51A431" w14:textId="7A5A2F73" w:rsidR="00EE3BAB" w:rsidRDefault="00EE3BAB" w:rsidP="009A1EF4">
            <w:pPr>
              <w:pStyle w:val="LXIBody"/>
              <w:ind w:left="0"/>
            </w:pPr>
            <w:r>
              <w:t>State</w:t>
            </w:r>
            <w:r w:rsidR="00C86400">
              <w:t>L</w:t>
            </w:r>
            <w:r>
              <w:t>ess</w:t>
            </w:r>
            <w:r w:rsidR="00C86400">
              <w:t xml:space="preserve"> Address Auto</w:t>
            </w:r>
            <w:r w:rsidR="00025681">
              <w:t>-</w:t>
            </w:r>
            <w:r w:rsidR="00C86400">
              <w:t>Configuration</w:t>
            </w:r>
          </w:p>
        </w:tc>
      </w:tr>
      <w:tr w:rsidR="00E25C90" w14:paraId="6ED93820" w14:textId="77777777" w:rsidTr="004E4034">
        <w:tc>
          <w:tcPr>
            <w:tcW w:w="1808" w:type="dxa"/>
            <w:shd w:val="clear" w:color="auto" w:fill="auto"/>
          </w:tcPr>
          <w:p w14:paraId="6D3D735F" w14:textId="6676A7B7" w:rsidR="00E25C90" w:rsidRDefault="003E2EDD" w:rsidP="009A1EF4">
            <w:pPr>
              <w:pStyle w:val="LXIBody"/>
              <w:ind w:left="0"/>
            </w:pPr>
            <w:r>
              <w:t>DAD</w:t>
            </w:r>
          </w:p>
        </w:tc>
        <w:tc>
          <w:tcPr>
            <w:tcW w:w="6246" w:type="dxa"/>
            <w:shd w:val="clear" w:color="auto" w:fill="auto"/>
          </w:tcPr>
          <w:p w14:paraId="698001FD" w14:textId="5A1EF871" w:rsidR="003B4A77" w:rsidRDefault="003E2EDD" w:rsidP="00613E5C">
            <w:pPr>
              <w:pStyle w:val="LXIBody"/>
              <w:ind w:left="0"/>
            </w:pPr>
            <w:r>
              <w:t>Duplicate Address Detection – part of the SLAAC RFC</w:t>
            </w:r>
            <w:r w:rsidR="00B978A7">
              <w:t xml:space="preserve"> for detecting if </w:t>
            </w:r>
            <w:r w:rsidR="006F4D1C">
              <w:t>an</w:t>
            </w:r>
            <w:r w:rsidR="00B978A7">
              <w:t xml:space="preserve"> IP address is already in use.</w:t>
            </w:r>
          </w:p>
        </w:tc>
      </w:tr>
      <w:tr w:rsidR="00567765" w14:paraId="7BEF19EC" w14:textId="77777777" w:rsidTr="004E4034">
        <w:tc>
          <w:tcPr>
            <w:tcW w:w="1808" w:type="dxa"/>
            <w:shd w:val="clear" w:color="auto" w:fill="auto"/>
          </w:tcPr>
          <w:p w14:paraId="64589A5B" w14:textId="55ECBCE1" w:rsidR="00567765" w:rsidRDefault="00CA7F80" w:rsidP="00567765">
            <w:pPr>
              <w:pStyle w:val="LXIBody"/>
              <w:ind w:left="0"/>
            </w:pPr>
            <w:r>
              <w:t>RA</w:t>
            </w:r>
          </w:p>
        </w:tc>
        <w:tc>
          <w:tcPr>
            <w:tcW w:w="6246" w:type="dxa"/>
            <w:shd w:val="clear" w:color="auto" w:fill="auto"/>
          </w:tcPr>
          <w:p w14:paraId="362671F8" w14:textId="2C11A7CB" w:rsidR="005034A9" w:rsidRDefault="00AB2FED" w:rsidP="003614B5">
            <w:pPr>
              <w:pStyle w:val="LXIBody"/>
              <w:ind w:left="0"/>
            </w:pPr>
            <w:r w:rsidRPr="00AB2FED">
              <w:t>In IPv6, a router is located through Router Advertisement (RA) messages sent</w:t>
            </w:r>
            <w:r>
              <w:t xml:space="preserve"> </w:t>
            </w:r>
            <w:r w:rsidRPr="00AB2FED">
              <w:t>from routers instead of by DHCP</w:t>
            </w:r>
            <w:r w:rsidR="00F85E29">
              <w:t>v6</w:t>
            </w:r>
          </w:p>
        </w:tc>
      </w:tr>
      <w:tr w:rsidR="0022062F" w14:paraId="052B2F1F" w14:textId="77777777" w:rsidTr="004E4034">
        <w:tc>
          <w:tcPr>
            <w:tcW w:w="1808" w:type="dxa"/>
            <w:shd w:val="clear" w:color="auto" w:fill="auto"/>
          </w:tcPr>
          <w:p w14:paraId="2E6BB34B" w14:textId="3D87C56E" w:rsidR="0022062F" w:rsidRPr="004E4034" w:rsidRDefault="0022062F" w:rsidP="00567765">
            <w:pPr>
              <w:pStyle w:val="LXIBody"/>
              <w:ind w:left="0"/>
            </w:pPr>
            <w:r w:rsidRPr="004E4034">
              <w:t>IID</w:t>
            </w:r>
          </w:p>
        </w:tc>
        <w:tc>
          <w:tcPr>
            <w:tcW w:w="6246" w:type="dxa"/>
            <w:shd w:val="clear" w:color="auto" w:fill="auto"/>
          </w:tcPr>
          <w:p w14:paraId="74CA04E8" w14:textId="6DE954B3" w:rsidR="0022062F" w:rsidRPr="005A707B" w:rsidRDefault="004853E7" w:rsidP="00AB2FED">
            <w:pPr>
              <w:pStyle w:val="LXIBody"/>
              <w:ind w:left="0"/>
            </w:pPr>
            <w:r>
              <w:t xml:space="preserve">The </w:t>
            </w:r>
            <w:r w:rsidR="008C73BA">
              <w:t>Interface Identifier (</w:t>
            </w:r>
            <w:r>
              <w:t>IID</w:t>
            </w:r>
            <w:r w:rsidR="008C73BA">
              <w:t>)</w:t>
            </w:r>
            <w:r>
              <w:t xml:space="preserve"> is the last 64 bits of an IPv6 address</w:t>
            </w:r>
            <w:r w:rsidR="008C73BA">
              <w:t>.</w:t>
            </w:r>
          </w:p>
        </w:tc>
      </w:tr>
      <w:tr w:rsidR="00012E17" w14:paraId="249BFD63" w14:textId="77777777" w:rsidTr="004E4034">
        <w:tc>
          <w:tcPr>
            <w:tcW w:w="1808" w:type="dxa"/>
            <w:shd w:val="clear" w:color="auto" w:fill="auto"/>
          </w:tcPr>
          <w:p w14:paraId="3AD98792" w14:textId="23D7544A" w:rsidR="00012E17" w:rsidRPr="004E4034" w:rsidRDefault="00012E17" w:rsidP="00012E17">
            <w:pPr>
              <w:pStyle w:val="LXIBody"/>
              <w:ind w:left="0"/>
            </w:pPr>
            <w:r w:rsidRPr="004E4034">
              <w:t>Stable Address</w:t>
            </w:r>
            <w:r w:rsidR="00FE2811" w:rsidRPr="004E4034">
              <w:t>es</w:t>
            </w:r>
          </w:p>
        </w:tc>
        <w:tc>
          <w:tcPr>
            <w:tcW w:w="6246" w:type="dxa"/>
            <w:shd w:val="clear" w:color="auto" w:fill="auto"/>
          </w:tcPr>
          <w:p w14:paraId="4632C428" w14:textId="73D30182" w:rsidR="00012E17" w:rsidRPr="005A707B" w:rsidRDefault="009A012D" w:rsidP="00012E17">
            <w:pPr>
              <w:pStyle w:val="LXIBody"/>
              <w:ind w:left="0"/>
            </w:pPr>
            <w:r>
              <w:t xml:space="preserve">The </w:t>
            </w:r>
            <w:r w:rsidR="004853E7" w:rsidRPr="004E4034">
              <w:rPr>
                <w:i/>
                <w:iCs/>
              </w:rPr>
              <w:t xml:space="preserve">stable </w:t>
            </w:r>
            <w:r w:rsidRPr="004E4034">
              <w:rPr>
                <w:i/>
                <w:iCs/>
              </w:rPr>
              <w:t>address</w:t>
            </w:r>
            <w:r>
              <w:t xml:space="preserve"> does not vary over time, barring a manual change</w:t>
            </w:r>
            <w:r w:rsidR="008C73BA">
              <w:t>.</w:t>
            </w:r>
          </w:p>
        </w:tc>
      </w:tr>
      <w:tr w:rsidR="00012E17" w14:paraId="364F8339" w14:textId="77777777" w:rsidTr="004E4034">
        <w:tc>
          <w:tcPr>
            <w:tcW w:w="1808" w:type="dxa"/>
            <w:shd w:val="clear" w:color="auto" w:fill="auto"/>
          </w:tcPr>
          <w:p w14:paraId="29C24C2A" w14:textId="31BFD3EF" w:rsidR="00012E17" w:rsidRPr="004E4034" w:rsidRDefault="00012E17" w:rsidP="00012E17">
            <w:pPr>
              <w:pStyle w:val="LXIBody"/>
              <w:ind w:left="0"/>
            </w:pPr>
            <w:r w:rsidRPr="004E4034">
              <w:t>Temporary Address</w:t>
            </w:r>
            <w:r w:rsidR="00FE2811" w:rsidRPr="004E4034">
              <w:t>es</w:t>
            </w:r>
          </w:p>
        </w:tc>
        <w:tc>
          <w:tcPr>
            <w:tcW w:w="6246" w:type="dxa"/>
            <w:shd w:val="clear" w:color="auto" w:fill="auto"/>
          </w:tcPr>
          <w:p w14:paraId="1DF0B4A9" w14:textId="71B47CB3" w:rsidR="00012E17" w:rsidRPr="005A707B" w:rsidRDefault="00821689" w:rsidP="00BC3E7A">
            <w:pPr>
              <w:pStyle w:val="LXIBody"/>
              <w:ind w:left="0"/>
            </w:pPr>
            <w:r>
              <w:t>A</w:t>
            </w:r>
            <w:r w:rsidR="00C6229C">
              <w:t xml:space="preserve"> temporary address is an </w:t>
            </w:r>
            <w:r>
              <w:t xml:space="preserve">address </w:t>
            </w:r>
            <w:r w:rsidR="00C6229C">
              <w:t xml:space="preserve">that has </w:t>
            </w:r>
            <w:r>
              <w:t xml:space="preserve">a finite </w:t>
            </w:r>
            <w:r w:rsidR="006D1B15">
              <w:t xml:space="preserve">lifetime. </w:t>
            </w:r>
          </w:p>
        </w:tc>
      </w:tr>
      <w:tr w:rsidR="00012E17" w14:paraId="7506ABED" w14:textId="77777777" w:rsidTr="004E4034">
        <w:tc>
          <w:tcPr>
            <w:tcW w:w="1808" w:type="dxa"/>
            <w:shd w:val="clear" w:color="auto" w:fill="auto"/>
          </w:tcPr>
          <w:p w14:paraId="463D7366" w14:textId="6C33714A" w:rsidR="00012E17" w:rsidRDefault="00012E17" w:rsidP="00012E17">
            <w:pPr>
              <w:pStyle w:val="LXIBody"/>
              <w:ind w:left="0"/>
            </w:pPr>
            <w:r>
              <w:t>O/S</w:t>
            </w:r>
          </w:p>
        </w:tc>
        <w:tc>
          <w:tcPr>
            <w:tcW w:w="6246" w:type="dxa"/>
            <w:shd w:val="clear" w:color="auto" w:fill="auto"/>
          </w:tcPr>
          <w:p w14:paraId="3E80FA14" w14:textId="00364DB6" w:rsidR="00012E17" w:rsidRPr="00AB2FED" w:rsidRDefault="00012E17" w:rsidP="00012E17">
            <w:pPr>
              <w:pStyle w:val="LXIBody"/>
              <w:ind w:left="0"/>
            </w:pPr>
            <w:r>
              <w:t>Operating System</w:t>
            </w:r>
          </w:p>
        </w:tc>
      </w:tr>
    </w:tbl>
    <w:p w14:paraId="16A6CC49" w14:textId="77777777" w:rsidR="00C36E9A" w:rsidRDefault="00C36E9A" w:rsidP="00C36E9A">
      <w:pPr>
        <w:pStyle w:val="LXIBody"/>
        <w:ind w:left="0"/>
        <w:rPr>
          <w:b/>
          <w:bCs/>
        </w:rPr>
      </w:pPr>
    </w:p>
    <w:p w14:paraId="0AE2784F" w14:textId="7228BF73" w:rsidR="00646C2E" w:rsidRDefault="00646C2E" w:rsidP="004E4034">
      <w:pPr>
        <w:pStyle w:val="LXIBody"/>
        <w:ind w:left="0"/>
        <w:rPr>
          <w:b/>
          <w:bCs/>
        </w:rPr>
      </w:pPr>
      <w:r>
        <w:rPr>
          <w:b/>
          <w:bCs/>
        </w:rPr>
        <w:t xml:space="preserve">IPv6 </w:t>
      </w:r>
      <w:r w:rsidR="00803A13">
        <w:rPr>
          <w:b/>
          <w:bCs/>
        </w:rPr>
        <w:t xml:space="preserve">Address </w:t>
      </w:r>
      <w:r>
        <w:rPr>
          <w:b/>
          <w:bCs/>
        </w:rPr>
        <w:t>Lifetimes</w:t>
      </w:r>
    </w:p>
    <w:p w14:paraId="0958E15D" w14:textId="77777777" w:rsidR="00E4053B" w:rsidRDefault="005213F2" w:rsidP="00BC3E7A">
      <w:pPr>
        <w:pStyle w:val="LXIBody"/>
        <w:keepNext/>
        <w:ind w:left="0"/>
        <w:jc w:val="center"/>
      </w:pPr>
      <w:r>
        <w:rPr>
          <w:rFonts w:ascii="Segoe UI" w:hAnsi="Segoe UI" w:cs="Segoe UI"/>
          <w:noProof/>
          <w:color w:val="333333"/>
        </w:rPr>
        <w:drawing>
          <wp:inline distT="0" distB="0" distL="0" distR="0" wp14:anchorId="7B981A35" wp14:editId="15326615">
            <wp:extent cx="3808730" cy="946150"/>
            <wp:effectExtent l="19050" t="0" r="1270" b="0"/>
            <wp:docPr id="4" name="Picture 4" descr="cc13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37983"/>
                    <pic:cNvPicPr>
                      <a:picLocks noChangeAspect="1" noChangeArrowheads="1"/>
                    </pic:cNvPicPr>
                  </pic:nvPicPr>
                  <pic:blipFill>
                    <a:blip r:embed="rId34"/>
                    <a:srcRect/>
                    <a:stretch>
                      <a:fillRect/>
                    </a:stretch>
                  </pic:blipFill>
                  <pic:spPr bwMode="auto">
                    <a:xfrm>
                      <a:off x="0" y="0"/>
                      <a:ext cx="3808730" cy="946150"/>
                    </a:xfrm>
                    <a:prstGeom prst="rect">
                      <a:avLst/>
                    </a:prstGeom>
                    <a:noFill/>
                    <a:ln w="9525">
                      <a:noFill/>
                      <a:miter lim="800000"/>
                      <a:headEnd/>
                      <a:tailEnd/>
                    </a:ln>
                  </pic:spPr>
                </pic:pic>
              </a:graphicData>
            </a:graphic>
          </wp:inline>
        </w:drawing>
      </w:r>
    </w:p>
    <w:p w14:paraId="7ACEDCA8" w14:textId="4FD8F87F" w:rsidR="00D964E1" w:rsidRDefault="00E4053B" w:rsidP="00BC3E7A">
      <w:pPr>
        <w:pStyle w:val="Caption"/>
      </w:pPr>
      <w:r>
        <w:t xml:space="preserve">Figure </w:t>
      </w:r>
      <w:r w:rsidR="002E642D">
        <w:fldChar w:fldCharType="begin"/>
      </w:r>
      <w:r w:rsidR="002E642D">
        <w:instrText xml:space="preserve"> STYLEREF 1 \s </w:instrText>
      </w:r>
      <w:r w:rsidR="002E642D">
        <w:fldChar w:fldCharType="separate"/>
      </w:r>
      <w:r w:rsidR="000D3D95">
        <w:rPr>
          <w:noProof/>
        </w:rPr>
        <w:t>21</w:t>
      </w:r>
      <w:r w:rsidR="002E642D">
        <w:rPr>
          <w:noProof/>
        </w:rPr>
        <w:fldChar w:fldCharType="end"/>
      </w:r>
      <w:r>
        <w:noBreakHyphen/>
      </w:r>
      <w:r w:rsidR="002E642D">
        <w:fldChar w:fldCharType="begin"/>
      </w:r>
      <w:r w:rsidR="002E642D">
        <w:instrText xml:space="preserve"> SEQ Figure \* ARABIC \s 1 </w:instrText>
      </w:r>
      <w:r w:rsidR="002E642D">
        <w:fldChar w:fldCharType="separate"/>
      </w:r>
      <w:r w:rsidR="000D3D95">
        <w:rPr>
          <w:noProof/>
        </w:rPr>
        <w:t>1</w:t>
      </w:r>
      <w:r w:rsidR="002E642D">
        <w:rPr>
          <w:noProof/>
        </w:rPr>
        <w:fldChar w:fldCharType="end"/>
      </w:r>
      <w:r>
        <w:t xml:space="preserve"> </w:t>
      </w:r>
      <w:r w:rsidR="007D2630">
        <w:t>IPv6 Address Lifetimes</w:t>
      </w:r>
    </w:p>
    <w:p w14:paraId="334C669B" w14:textId="1390ACA0" w:rsidR="005213F2" w:rsidRDefault="005213F2" w:rsidP="004E4034">
      <w:pPr>
        <w:pStyle w:val="LXIBody"/>
      </w:pPr>
      <w:r w:rsidRPr="00BC3E7A">
        <w:lastRenderedPageBreak/>
        <w:t>The</w:t>
      </w:r>
      <w:r w:rsidRPr="007672E3">
        <w:t xml:space="preserve"> figure above</w:t>
      </w:r>
      <w:r w:rsidRPr="00C91590">
        <w:t xml:space="preserve"> shows the states of an autoconfigured address and their relationship to the preferred and valid lifetimes.</w:t>
      </w:r>
    </w:p>
    <w:p w14:paraId="15091E8E" w14:textId="374E89B2" w:rsidR="005213F2" w:rsidRDefault="005213F2" w:rsidP="00BC3E7A">
      <w:pPr>
        <w:pStyle w:val="LXIBody"/>
      </w:pPr>
      <w:r w:rsidRPr="00C91590">
        <w:t>An advertising router or DHCPv6 server specifies the valid and preferred lifetimes for an address prefix. An address enters the deprecated state after the preferred</w:t>
      </w:r>
      <w:r>
        <w:t xml:space="preserve"> </w:t>
      </w:r>
      <w:r w:rsidRPr="00C91590">
        <w:t xml:space="preserve">lifetime of the address has been exceeded. The preferred lifetime of an autoconfigured address is refreshed by receiving router advertisements or by renewing the DHCPv6 address configuration. </w:t>
      </w:r>
      <w:r>
        <w:t>When an address is in the deprecated state any existing connections can still proceed up until the valid lifetime is exceeded. No new connections are allowed if the interface has a deprecated address.</w:t>
      </w:r>
    </w:p>
    <w:p w14:paraId="31144D31" w14:textId="78A64530" w:rsidR="00E00BAB" w:rsidRPr="004E4034" w:rsidRDefault="00E00BAB" w:rsidP="004E4034">
      <w:pPr>
        <w:pStyle w:val="LXIBody"/>
        <w:ind w:left="0"/>
        <w:rPr>
          <w:b/>
          <w:bCs/>
        </w:rPr>
      </w:pPr>
      <w:r>
        <w:rPr>
          <w:b/>
          <w:bCs/>
        </w:rPr>
        <w:t>Use of the Term</w:t>
      </w:r>
      <w:r w:rsidR="00764B6F">
        <w:rPr>
          <w:b/>
          <w:bCs/>
        </w:rPr>
        <w:t>s</w:t>
      </w:r>
      <w:r>
        <w:rPr>
          <w:b/>
          <w:bCs/>
        </w:rPr>
        <w:t xml:space="preserve"> Default</w:t>
      </w:r>
      <w:r w:rsidR="00764B6F">
        <w:rPr>
          <w:b/>
          <w:bCs/>
        </w:rPr>
        <w:t xml:space="preserve"> and Device</w:t>
      </w:r>
    </w:p>
    <w:p w14:paraId="76B285E1" w14:textId="77777777" w:rsidR="00013B98" w:rsidRDefault="00013B98" w:rsidP="004E4034">
      <w:pPr>
        <w:pStyle w:val="LXIBody"/>
      </w:pPr>
      <w:r w:rsidRPr="00B97C0E">
        <w:t xml:space="preserve">When the term </w:t>
      </w:r>
      <w:r w:rsidRPr="004E4034">
        <w:rPr>
          <w:i/>
          <w:iCs/>
        </w:rPr>
        <w:t>default</w:t>
      </w:r>
      <w:r w:rsidRPr="00FC489D">
        <w:t xml:space="preserve"> is used in this document</w:t>
      </w:r>
      <w:r>
        <w:t xml:space="preserve"> to refer to a setting, it refers to the value of the setting when the device is shipped by the vendor, or after the operator performs a reset on the device that entirely removes the previous configuration of the device.</w:t>
      </w:r>
    </w:p>
    <w:p w14:paraId="44692099" w14:textId="09E33581" w:rsidR="00764B6F" w:rsidRDefault="00013B98" w:rsidP="00764B6F">
      <w:pPr>
        <w:pStyle w:val="LXIBody"/>
      </w:pPr>
      <w:r>
        <w:t>The value of the setting after an L</w:t>
      </w:r>
      <w:r w:rsidR="00670767">
        <w:t xml:space="preserve">AN </w:t>
      </w:r>
      <w:r>
        <w:t>C</w:t>
      </w:r>
      <w:r w:rsidR="00364290">
        <w:t xml:space="preserve">onfiguration </w:t>
      </w:r>
      <w:r w:rsidR="00013A93">
        <w:t>Initialize</w:t>
      </w:r>
      <w:r w:rsidR="00364290">
        <w:t xml:space="preserve"> (LCI</w:t>
      </w:r>
      <w:r w:rsidR="00013A93">
        <w:t>)</w:t>
      </w:r>
      <w:r w:rsidR="00364290">
        <w:t xml:space="preserve"> </w:t>
      </w:r>
      <w:r>
        <w:t xml:space="preserve">is performed is referred to as the LCI </w:t>
      </w:r>
      <w:r w:rsidRPr="00803A13">
        <w:t>value</w:t>
      </w:r>
      <w:r>
        <w:t xml:space="preserve"> of the setting.</w:t>
      </w:r>
      <w:r w:rsidR="00013A93">
        <w:t xml:space="preserve"> See the LXI Device Specification</w:t>
      </w:r>
      <w:r w:rsidR="00A70B63">
        <w:t>, 8.13,</w:t>
      </w:r>
      <w:r w:rsidR="00013A93">
        <w:t xml:space="preserve"> for details on LCI.</w:t>
      </w:r>
    </w:p>
    <w:p w14:paraId="5F7A44EA" w14:textId="7C50D786" w:rsidR="00764B6F" w:rsidRPr="00764B6F" w:rsidRDefault="00764B6F" w:rsidP="004E4034">
      <w:pPr>
        <w:pStyle w:val="LXIBody"/>
      </w:pPr>
      <w:r>
        <w:t xml:space="preserve">Where the term </w:t>
      </w:r>
      <w:r>
        <w:rPr>
          <w:i/>
          <w:iCs/>
        </w:rPr>
        <w:t>device</w:t>
      </w:r>
      <w:r>
        <w:t xml:space="preserve"> is used in this specification, it refers to a LXI device that implements this specification.</w:t>
      </w:r>
    </w:p>
    <w:p w14:paraId="6398296E" w14:textId="77777777" w:rsidR="00764B6F" w:rsidRDefault="00764B6F" w:rsidP="004E4034">
      <w:pPr>
        <w:pStyle w:val="LXIBody"/>
      </w:pPr>
    </w:p>
    <w:p w14:paraId="05797D74" w14:textId="3BC5FF4B" w:rsidR="00BA57DB" w:rsidRPr="00153152" w:rsidRDefault="00BA57DB" w:rsidP="00BA57DB">
      <w:pPr>
        <w:jc w:val="center"/>
      </w:pPr>
      <w:r>
        <w:t xml:space="preserve">. </w:t>
      </w:r>
    </w:p>
    <w:p w14:paraId="77033073" w14:textId="4164E123" w:rsidR="00F037F8" w:rsidRPr="009A1EF4" w:rsidRDefault="00181953" w:rsidP="009A1EF4">
      <w:pPr>
        <w:rPr>
          <w:szCs w:val="20"/>
        </w:rPr>
      </w:pPr>
      <w:r>
        <w:br w:type="page"/>
      </w:r>
    </w:p>
    <w:p w14:paraId="77033074" w14:textId="3EA8F595" w:rsidR="00A078CE" w:rsidRDefault="00F037F8" w:rsidP="00462438">
      <w:pPr>
        <w:pStyle w:val="Heading2"/>
        <w:numPr>
          <w:ilvl w:val="1"/>
          <w:numId w:val="13"/>
        </w:numPr>
      </w:pPr>
      <w:bookmarkStart w:id="87" w:name="_Toc260642154"/>
      <w:bookmarkStart w:id="88" w:name="_Toc137484871"/>
      <w:r w:rsidRPr="00C67620">
        <w:lastRenderedPageBreak/>
        <w:t>IPv</w:t>
      </w:r>
      <w:r>
        <w:t>6</w:t>
      </w:r>
      <w:r w:rsidRPr="00C67620">
        <w:t xml:space="preserve"> </w:t>
      </w:r>
      <w:r>
        <w:t>Basic Requirements</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87"/>
      <w:bookmarkEnd w:id="88"/>
    </w:p>
    <w:p w14:paraId="672A4A35" w14:textId="77777777" w:rsidR="00F630A7" w:rsidRDefault="00F630A7" w:rsidP="00783009">
      <w:pPr>
        <w:ind w:left="720"/>
        <w:rPr>
          <w:highlight w:val="yellow"/>
        </w:rPr>
      </w:pPr>
    </w:p>
    <w:p w14:paraId="48EA6053" w14:textId="6919EA49" w:rsidR="00F60EA5" w:rsidRPr="00EC5413" w:rsidRDefault="00F60EA5" w:rsidP="006C7ABE">
      <w:pPr>
        <w:pStyle w:val="Body1"/>
      </w:pPr>
      <w:r>
        <w:t xml:space="preserve">The rules in this section </w:t>
      </w:r>
      <w:r w:rsidR="0047619E">
        <w:t>specify general requirements for IPv6 conformance.</w:t>
      </w:r>
    </w:p>
    <w:p w14:paraId="77033092" w14:textId="77777777" w:rsidR="00A078CE" w:rsidRDefault="00F037F8" w:rsidP="00462438">
      <w:pPr>
        <w:pStyle w:val="Heading3"/>
        <w:numPr>
          <w:ilvl w:val="2"/>
          <w:numId w:val="13"/>
        </w:numPr>
      </w:pPr>
      <w:bookmarkStart w:id="89" w:name="_Toc260642157"/>
      <w:bookmarkStart w:id="90" w:name="_Toc260642158"/>
      <w:bookmarkStart w:id="91" w:name="_Toc137484872"/>
      <w:r>
        <w:t>Rule – IPv6 Network Stack Compliance</w:t>
      </w:r>
      <w:bookmarkEnd w:id="89"/>
      <w:bookmarkEnd w:id="91"/>
    </w:p>
    <w:p w14:paraId="05ED7906" w14:textId="6A7BDE05" w:rsidR="00C8309F" w:rsidRDefault="00E276F7" w:rsidP="006C7ABE">
      <w:pPr>
        <w:pStyle w:val="Body1"/>
      </w:pPr>
      <w:r>
        <w:t>D</w:t>
      </w:r>
      <w:r w:rsidR="00F037F8" w:rsidRPr="003239C5">
        <w:t xml:space="preserve">evices </w:t>
      </w:r>
      <w:r w:rsidR="00290BEF" w:rsidRPr="003239C5">
        <w:t>shall</w:t>
      </w:r>
      <w:r w:rsidR="00F037F8" w:rsidRPr="003239C5">
        <w:t xml:space="preserve"> have </w:t>
      </w:r>
      <w:r w:rsidR="005E4B70">
        <w:t xml:space="preserve">a </w:t>
      </w:r>
      <w:r w:rsidR="00F037F8" w:rsidRPr="003239C5">
        <w:t xml:space="preserve">IPv6 </w:t>
      </w:r>
      <w:r w:rsidR="003D5A5B" w:rsidRPr="003F7FE3">
        <w:t>compliant</w:t>
      </w:r>
      <w:r w:rsidR="00F037F8" w:rsidRPr="003239C5">
        <w:t xml:space="preserve"> network stack</w:t>
      </w:r>
      <w:r w:rsidR="00F037F8" w:rsidRPr="004D44F3">
        <w:t>.</w:t>
      </w:r>
      <w:r w:rsidR="00F037F8">
        <w:t xml:space="preserve"> </w:t>
      </w:r>
    </w:p>
    <w:p w14:paraId="06EEF61B" w14:textId="77777777" w:rsidR="006C7ABE" w:rsidRDefault="006C7ABE" w:rsidP="006C7ABE">
      <w:pPr>
        <w:pStyle w:val="Body1"/>
      </w:pPr>
    </w:p>
    <w:p w14:paraId="77033093" w14:textId="0DDFCDD1" w:rsidR="00F037F8" w:rsidRDefault="00EC5413" w:rsidP="006C7ABE">
      <w:pPr>
        <w:pStyle w:val="Body1"/>
      </w:pPr>
      <w:r>
        <w:t xml:space="preserve">See the website: </w:t>
      </w:r>
      <w:hyperlink r:id="rId35" w:history="1">
        <w:r w:rsidRPr="009E3446">
          <w:rPr>
            <w:rStyle w:val="Hyperlink"/>
          </w:rPr>
          <w:t>www.ipv6ready.org</w:t>
        </w:r>
      </w:hyperlink>
      <w:r>
        <w:t xml:space="preserve"> for a list of IPv6 </w:t>
      </w:r>
      <w:r w:rsidR="00054C75">
        <w:t>compliant operating</w:t>
      </w:r>
      <w:r w:rsidR="002410D9">
        <w:t xml:space="preserve"> systems and </w:t>
      </w:r>
      <w:r w:rsidR="00872E48">
        <w:t>network stacks</w:t>
      </w:r>
      <w:r w:rsidR="002410D9">
        <w:t>.</w:t>
      </w:r>
      <w:r w:rsidR="006D0320">
        <w:t xml:space="preserve"> </w:t>
      </w:r>
    </w:p>
    <w:p w14:paraId="532E3C98" w14:textId="17C54F7C" w:rsidR="00F27784" w:rsidRDefault="00F27784" w:rsidP="007C50E1">
      <w:pPr>
        <w:pStyle w:val="ObservationHeading"/>
      </w:pPr>
      <w:r w:rsidRPr="00C67620">
        <w:t xml:space="preserve">Observation – </w:t>
      </w:r>
      <w:r w:rsidR="007502B7">
        <w:t xml:space="preserve">Compliant </w:t>
      </w:r>
      <w:r w:rsidR="00FE25C7">
        <w:t>IPv6</w:t>
      </w:r>
      <w:r w:rsidR="00054C75">
        <w:t xml:space="preserve"> </w:t>
      </w:r>
      <w:r w:rsidR="00623F31">
        <w:t>Network</w:t>
      </w:r>
      <w:r w:rsidR="003F7FE3">
        <w:t xml:space="preserve"> </w:t>
      </w:r>
      <w:r w:rsidR="00F20CD3">
        <w:t>Stack</w:t>
      </w:r>
    </w:p>
    <w:p w14:paraId="6FE00CCA" w14:textId="62D88795" w:rsidR="004D70E4" w:rsidRDefault="004D70E4" w:rsidP="00F27784">
      <w:pPr>
        <w:pStyle w:val="LXIObservationBody"/>
      </w:pPr>
      <w:r w:rsidRPr="004D70E4">
        <w:t xml:space="preserve">Using an operating system that has a fully compliant IPv6 stack is probably the quickest way to get IPv6 functionality in the device, but there is always some doubt that when the compliant stack is integrated with the hardware in the device something could break the compliance. The LXI Consortium recommends that you run the compliance tests on the </w:t>
      </w:r>
      <w:r w:rsidR="008C5470">
        <w:t>IPv6</w:t>
      </w:r>
      <w:r w:rsidR="00B4051A">
        <w:t xml:space="preserve">Ready website </w:t>
      </w:r>
      <w:r w:rsidR="00DD544F">
        <w:t xml:space="preserve">to verify </w:t>
      </w:r>
      <w:r w:rsidRPr="004D70E4">
        <w:t>that your device is fully IPv6 compliant, but this is not mandatory.</w:t>
      </w:r>
    </w:p>
    <w:p w14:paraId="541B2FF6" w14:textId="77777777" w:rsidR="00AD318C" w:rsidRDefault="00AD318C" w:rsidP="00AD318C">
      <w:pPr>
        <w:pStyle w:val="LXIObservationBody"/>
      </w:pPr>
    </w:p>
    <w:p w14:paraId="41DCE395" w14:textId="12728187" w:rsidR="000F5767" w:rsidRDefault="00CF3801" w:rsidP="00F27784">
      <w:pPr>
        <w:pStyle w:val="LXIObservationBody"/>
      </w:pPr>
      <w:r>
        <w:t>Device vendors should either:</w:t>
      </w:r>
    </w:p>
    <w:p w14:paraId="55EF6EB3" w14:textId="08CD05A0" w:rsidR="00750AB5" w:rsidRDefault="00750AB5" w:rsidP="00F27784">
      <w:pPr>
        <w:pStyle w:val="LXIObservationBody"/>
      </w:pPr>
    </w:p>
    <w:p w14:paraId="5F7CD32A" w14:textId="09147D2E" w:rsidR="001C5E4E" w:rsidRDefault="00CF3801" w:rsidP="00D22B93">
      <w:pPr>
        <w:pStyle w:val="LXIObservationBody"/>
        <w:numPr>
          <w:ilvl w:val="0"/>
          <w:numId w:val="22"/>
        </w:numPr>
      </w:pPr>
      <w:r>
        <w:t>Complete</w:t>
      </w:r>
      <w:r w:rsidR="001C5E4E">
        <w:t xml:space="preserve"> due diligence to make sure it conforms to all </w:t>
      </w:r>
      <w:r w:rsidR="002346C9">
        <w:t xml:space="preserve">applicable </w:t>
      </w:r>
      <w:r w:rsidR="001C5E4E">
        <w:t xml:space="preserve">RFCs for IPv6. </w:t>
      </w:r>
    </w:p>
    <w:p w14:paraId="3C5D8293" w14:textId="4595A33F" w:rsidR="001C5E4E" w:rsidRDefault="00CF3801" w:rsidP="00D22B93">
      <w:pPr>
        <w:pStyle w:val="LXIObservationBody"/>
        <w:numPr>
          <w:ilvl w:val="0"/>
          <w:numId w:val="22"/>
        </w:numPr>
      </w:pPr>
      <w:r>
        <w:t xml:space="preserve">Verify </w:t>
      </w:r>
      <w:r w:rsidR="001C5E4E">
        <w:t xml:space="preserve">with the vendor of the Operating System or network stack that </w:t>
      </w:r>
      <w:r w:rsidR="000D5CEC">
        <w:t>their product passes the IPv6 tests</w:t>
      </w:r>
      <w:r w:rsidR="00D55529">
        <w:t xml:space="preserve"> at the IPv6Ready website or that </w:t>
      </w:r>
      <w:r w:rsidR="005C54DC">
        <w:t xml:space="preserve">the </w:t>
      </w:r>
      <w:r w:rsidR="00F27627">
        <w:t xml:space="preserve">network stack was approved at another IPv6 </w:t>
      </w:r>
      <w:r w:rsidR="00541D8B">
        <w:t>Compliance</w:t>
      </w:r>
      <w:r w:rsidR="00F27627">
        <w:t xml:space="preserve"> Lab</w:t>
      </w:r>
      <w:r w:rsidR="003D1DC7">
        <w:t>oratory</w:t>
      </w:r>
      <w:r w:rsidR="00F27627">
        <w:t>.</w:t>
      </w:r>
    </w:p>
    <w:p w14:paraId="74894855" w14:textId="58397729" w:rsidR="00032846" w:rsidRDefault="00D71A0D" w:rsidP="00D22B93">
      <w:pPr>
        <w:pStyle w:val="LXIObservationBody"/>
        <w:numPr>
          <w:ilvl w:val="0"/>
          <w:numId w:val="22"/>
        </w:numPr>
      </w:pPr>
      <w:r>
        <w:t>R</w:t>
      </w:r>
      <w:r w:rsidR="00945C2B">
        <w:t xml:space="preserve">un </w:t>
      </w:r>
      <w:r w:rsidR="00352C1A">
        <w:t xml:space="preserve">a set of </w:t>
      </w:r>
      <w:r w:rsidR="00945C2B">
        <w:t>IPv6 com</w:t>
      </w:r>
      <w:r w:rsidR="00352C1A">
        <w:t>p</w:t>
      </w:r>
      <w:r w:rsidR="00945C2B">
        <w:t>liance tests</w:t>
      </w:r>
      <w:r w:rsidR="00352C1A">
        <w:t xml:space="preserve"> to ensure conformance</w:t>
      </w:r>
      <w:r w:rsidR="00420653">
        <w:t>.</w:t>
      </w:r>
    </w:p>
    <w:p w14:paraId="25CFE769" w14:textId="4F1A29FC" w:rsidR="00AF2EA6" w:rsidRPr="008C65F1" w:rsidRDefault="00AF2EA6" w:rsidP="007C50E1">
      <w:pPr>
        <w:pStyle w:val="ObservationHeading"/>
      </w:pPr>
      <w:r w:rsidRPr="008C65F1">
        <w:t>Observation - Relevant IETF RFCs</w:t>
      </w:r>
    </w:p>
    <w:p w14:paraId="3655396E" w14:textId="7FCF1A28" w:rsidR="00AF2EA6" w:rsidRDefault="00AF2EA6" w:rsidP="00025BE4">
      <w:pPr>
        <w:pStyle w:val="LXIObservationBody"/>
      </w:pPr>
      <w:r w:rsidRPr="000D5CEC">
        <w:t xml:space="preserve">IPv6 </w:t>
      </w:r>
      <w:r w:rsidRPr="009E3DC2">
        <w:t>compliant stacks comply with the</w:t>
      </w:r>
      <w:r w:rsidR="00EA5BA5">
        <w:t xml:space="preserve"> </w:t>
      </w:r>
      <w:r w:rsidR="00900522">
        <w:t xml:space="preserve">numerous </w:t>
      </w:r>
      <w:r w:rsidR="00EA5BA5">
        <w:t>RFCs for IPv6. The</w:t>
      </w:r>
      <w:r w:rsidRPr="009E3DC2">
        <w:t xml:space="preserve"> </w:t>
      </w:r>
      <w:r w:rsidR="00943CE4" w:rsidRPr="009E3DC2">
        <w:t>NIST IPv6 Profile</w:t>
      </w:r>
      <w:r w:rsidR="00C8664D">
        <w:t xml:space="preserve"> provides a list of</w:t>
      </w:r>
      <w:r w:rsidR="0056552A">
        <w:t xml:space="preserve"> </w:t>
      </w:r>
      <w:r w:rsidR="00A41A55">
        <w:t xml:space="preserve">all the relevant IPv6 RFCs. </w:t>
      </w:r>
    </w:p>
    <w:p w14:paraId="4C336C55" w14:textId="3904D7F4" w:rsidR="00134C45" w:rsidRDefault="00134C45" w:rsidP="00025BE4">
      <w:pPr>
        <w:pStyle w:val="LXIObservationBody"/>
      </w:pPr>
    </w:p>
    <w:p w14:paraId="7BFFCB98" w14:textId="11EE30C9" w:rsidR="00F10B9A" w:rsidRDefault="00604B45" w:rsidP="00025BE4">
      <w:pPr>
        <w:pStyle w:val="LXIObservationBody"/>
      </w:pPr>
      <w:r w:rsidRPr="00D951C6">
        <w:t>At the time of writing this specification</w:t>
      </w:r>
      <w:r w:rsidR="00DB1B4D" w:rsidRPr="00D951C6">
        <w:t xml:space="preserve"> i</w:t>
      </w:r>
      <w:r w:rsidR="00E31E7B" w:rsidRPr="00D951C6">
        <w:t xml:space="preserve">n </w:t>
      </w:r>
      <w:r w:rsidR="00FD48DF" w:rsidRPr="00D951C6">
        <w:t>the NIST profile table a</w:t>
      </w:r>
      <w:r w:rsidR="00134C45" w:rsidRPr="00D951C6">
        <w:t>n LXI Device would fall under the “</w:t>
      </w:r>
      <w:r w:rsidR="005E714E" w:rsidRPr="00D951C6">
        <w:t>Host</w:t>
      </w:r>
      <w:r w:rsidR="00134C45" w:rsidRPr="00D951C6">
        <w:t>”</w:t>
      </w:r>
      <w:r w:rsidR="005E714E" w:rsidRPr="00D951C6">
        <w:t xml:space="preserve"> </w:t>
      </w:r>
      <w:r w:rsidR="00296830" w:rsidRPr="00D951C6">
        <w:t xml:space="preserve">functional role </w:t>
      </w:r>
      <w:r w:rsidR="000400C5" w:rsidRPr="00D951C6">
        <w:t xml:space="preserve">  and not the “</w:t>
      </w:r>
      <w:r w:rsidR="009E3DC2" w:rsidRPr="00D951C6">
        <w:t>R</w:t>
      </w:r>
      <w:r w:rsidR="000400C5" w:rsidRPr="00D951C6">
        <w:t>outer</w:t>
      </w:r>
      <w:r w:rsidR="00953A79">
        <w:t>”</w:t>
      </w:r>
      <w:r w:rsidR="000400C5" w:rsidRPr="00D951C6">
        <w:t xml:space="preserve"> or “</w:t>
      </w:r>
      <w:r w:rsidR="009E3DC2" w:rsidRPr="00D951C6">
        <w:t>O</w:t>
      </w:r>
      <w:r w:rsidR="000400C5" w:rsidRPr="00D951C6">
        <w:t>ther” c</w:t>
      </w:r>
      <w:r w:rsidR="00512E9F" w:rsidRPr="00D951C6">
        <w:t>ol</w:t>
      </w:r>
      <w:r w:rsidR="000400C5" w:rsidRPr="00D951C6">
        <w:t>umn</w:t>
      </w:r>
      <w:r w:rsidR="006F377E" w:rsidRPr="00D951C6">
        <w:t>s.</w:t>
      </w:r>
      <w:r w:rsidR="00307B77" w:rsidRPr="00D951C6">
        <w:t xml:space="preserve"> </w:t>
      </w:r>
    </w:p>
    <w:p w14:paraId="1E0797B3" w14:textId="01EA46C0" w:rsidR="00134C45" w:rsidRDefault="00F10B9A" w:rsidP="00025BE4">
      <w:pPr>
        <w:pStyle w:val="LXIObservationBody"/>
      </w:pPr>
      <w:r>
        <w:t xml:space="preserve">If the NIST profile table has an </w:t>
      </w:r>
      <w:r w:rsidR="00A02A65">
        <w:t xml:space="preserve">“M” in the </w:t>
      </w:r>
      <w:proofErr w:type="gramStart"/>
      <w:r w:rsidR="00A02A65">
        <w:t>table</w:t>
      </w:r>
      <w:proofErr w:type="gramEnd"/>
      <w:r w:rsidR="00A02A65">
        <w:t xml:space="preserve"> then that RFC is mandatory. If it is </w:t>
      </w:r>
      <w:r w:rsidR="00C77191">
        <w:t>blank,</w:t>
      </w:r>
      <w:r w:rsidR="00927B50">
        <w:t xml:space="preserve"> then that RFC is optional. If the c</w:t>
      </w:r>
      <w:r w:rsidR="00DD20AA">
        <w:t>ell</w:t>
      </w:r>
      <w:r w:rsidR="00927B50">
        <w:t xml:space="preserve"> is </w:t>
      </w:r>
      <w:r w:rsidR="00EB0A25">
        <w:t>grey,</w:t>
      </w:r>
      <w:r w:rsidR="00927B50">
        <w:t xml:space="preserve"> then that RFC is not relevant</w:t>
      </w:r>
      <w:r w:rsidR="004A7B16">
        <w:t xml:space="preserve"> for that</w:t>
      </w:r>
      <w:r w:rsidR="00C954B8">
        <w:t xml:space="preserve"> </w:t>
      </w:r>
      <w:r w:rsidR="00CA74B8">
        <w:t>functional role</w:t>
      </w:r>
      <w:r w:rsidR="004A7B16">
        <w:t>.</w:t>
      </w:r>
      <w:r w:rsidR="004E6094">
        <w:t xml:space="preserve"> </w:t>
      </w:r>
    </w:p>
    <w:p w14:paraId="770330A5" w14:textId="7CD644AE" w:rsidR="00A078CE" w:rsidRDefault="00DD2594" w:rsidP="00462438">
      <w:pPr>
        <w:pStyle w:val="Heading3"/>
        <w:numPr>
          <w:ilvl w:val="2"/>
          <w:numId w:val="13"/>
        </w:numPr>
      </w:pPr>
      <w:bookmarkStart w:id="92" w:name="_Toc260642156"/>
      <w:bookmarkStart w:id="93" w:name="_Toc137484873"/>
      <w:r>
        <w:t xml:space="preserve">Deprecated </w:t>
      </w:r>
      <w:r w:rsidR="0036072E">
        <w:t xml:space="preserve">Rule – Interoperate </w:t>
      </w:r>
      <w:bookmarkEnd w:id="92"/>
      <w:r w:rsidR="0036072E">
        <w:t>with IPv4 networks</w:t>
      </w:r>
      <w:bookmarkEnd w:id="93"/>
    </w:p>
    <w:p w14:paraId="4EB5D073" w14:textId="7B5B9632" w:rsidR="0092005D" w:rsidRDefault="00A61238" w:rsidP="0087436C">
      <w:pPr>
        <w:pStyle w:val="Body1"/>
      </w:pPr>
      <w:r>
        <w:t>Deprecated</w:t>
      </w:r>
      <w:r w:rsidR="0092005D">
        <w:t xml:space="preserve"> in </w:t>
      </w:r>
      <w:r>
        <w:t>LXI version 1.6.</w:t>
      </w:r>
    </w:p>
    <w:p w14:paraId="770330A8" w14:textId="77777777" w:rsidR="00A078CE" w:rsidRDefault="00F037F8" w:rsidP="00462438">
      <w:pPr>
        <w:pStyle w:val="Heading3"/>
        <w:numPr>
          <w:ilvl w:val="2"/>
          <w:numId w:val="13"/>
        </w:numPr>
      </w:pPr>
      <w:bookmarkStart w:id="94" w:name="_Toc137484874"/>
      <w:bookmarkEnd w:id="90"/>
      <w:r>
        <w:t>Rule – IPv6 Instrument Control Connections</w:t>
      </w:r>
      <w:bookmarkEnd w:id="94"/>
    </w:p>
    <w:p w14:paraId="770330A9" w14:textId="21B29BCC" w:rsidR="00455337" w:rsidRDefault="00F037F8" w:rsidP="0087436C">
      <w:pPr>
        <w:pStyle w:val="Body1"/>
      </w:pPr>
      <w:r>
        <w:t xml:space="preserve">LXI IPv6 Devices shall support </w:t>
      </w:r>
      <w:r w:rsidR="004C1F52">
        <w:t xml:space="preserve">Command and Control </w:t>
      </w:r>
      <w:r>
        <w:t>connections using at least one IPv6-based protocol.</w:t>
      </w:r>
    </w:p>
    <w:p w14:paraId="770330AA" w14:textId="77777777" w:rsidR="00455337" w:rsidRDefault="00455337" w:rsidP="00462438">
      <w:pPr>
        <w:pStyle w:val="Heading3"/>
        <w:numPr>
          <w:ilvl w:val="2"/>
          <w:numId w:val="13"/>
        </w:numPr>
      </w:pPr>
      <w:bookmarkStart w:id="95" w:name="_Toc137484875"/>
      <w:r>
        <w:t>Recommendation – IPv6 HiSLIP Connections</w:t>
      </w:r>
      <w:bookmarkEnd w:id="95"/>
    </w:p>
    <w:p w14:paraId="770330AB" w14:textId="23B4E680" w:rsidR="00455337" w:rsidRPr="00CB63DD" w:rsidRDefault="00455337" w:rsidP="0087436C">
      <w:pPr>
        <w:pStyle w:val="Body1"/>
      </w:pPr>
      <w:r>
        <w:t>LXI IPv6 Devices should support IPv6 device connections using IVI 6.1 HiSLIP (See LXI HiSLIP Extended Function document).</w:t>
      </w:r>
    </w:p>
    <w:p w14:paraId="770330AC" w14:textId="77777777" w:rsidR="00A078CE" w:rsidRDefault="00221617" w:rsidP="00462438">
      <w:pPr>
        <w:pStyle w:val="Heading3"/>
        <w:numPr>
          <w:ilvl w:val="2"/>
          <w:numId w:val="13"/>
        </w:numPr>
      </w:pPr>
      <w:bookmarkStart w:id="96" w:name="_Toc314600207"/>
      <w:bookmarkStart w:id="97" w:name="_Toc137484876"/>
      <w:bookmarkEnd w:id="96"/>
      <w:r>
        <w:lastRenderedPageBreak/>
        <w:t>Recommendation – IPv6 SCPI Raw Connections</w:t>
      </w:r>
      <w:bookmarkEnd w:id="97"/>
    </w:p>
    <w:p w14:paraId="770330AD" w14:textId="5748E467" w:rsidR="00221617" w:rsidRDefault="00221617" w:rsidP="00655945">
      <w:pPr>
        <w:pStyle w:val="Body1"/>
      </w:pPr>
      <w:r w:rsidRPr="00221617">
        <w:t xml:space="preserve">LXI IPv6 Devices should support IPv6 device connections using </w:t>
      </w:r>
      <w:r>
        <w:t xml:space="preserve">raw </w:t>
      </w:r>
      <w:r w:rsidRPr="00221617">
        <w:t xml:space="preserve">TCP/IP sockets. The </w:t>
      </w:r>
      <w:r w:rsidR="00352A8E">
        <w:t xml:space="preserve">command set </w:t>
      </w:r>
      <w:r w:rsidR="00AF5FF0">
        <w:t>used</w:t>
      </w:r>
      <w:r w:rsidR="00916C7A">
        <w:t xml:space="preserve"> </w:t>
      </w:r>
      <w:r w:rsidRPr="00221617">
        <w:t xml:space="preserve">over this link is generally SCPI (See </w:t>
      </w:r>
      <w:hyperlink r:id="rId36" w:history="1">
        <w:r w:rsidRPr="00221617">
          <w:rPr>
            <w:rStyle w:val="Hyperlink"/>
            <w:color w:val="auto"/>
            <w:u w:val="none"/>
          </w:rPr>
          <w:t>www.IVIFoundation.org</w:t>
        </w:r>
      </w:hyperlink>
      <w:r w:rsidRPr="00221617">
        <w:t xml:space="preserve"> for the SCPI Standard)</w:t>
      </w:r>
      <w:r w:rsidR="00BA0AC1">
        <w:t>,</w:t>
      </w:r>
      <w:r w:rsidRPr="00221617">
        <w:t xml:space="preserve"> but it doesn’t have to be. It can be a propriety/vendor specific </w:t>
      </w:r>
      <w:r w:rsidR="00E006AD">
        <w:t xml:space="preserve">device </w:t>
      </w:r>
      <w:r w:rsidR="001405FC">
        <w:t>command</w:t>
      </w:r>
      <w:r w:rsidR="00D47EA9">
        <w:t xml:space="preserve"> </w:t>
      </w:r>
      <w:r w:rsidR="001405FC">
        <w:t>set</w:t>
      </w:r>
      <w:r w:rsidRPr="00221617">
        <w:t>.</w:t>
      </w:r>
    </w:p>
    <w:p w14:paraId="770330AE" w14:textId="77777777" w:rsidR="00A078CE" w:rsidRDefault="00221617" w:rsidP="00462438">
      <w:pPr>
        <w:pStyle w:val="Heading3"/>
        <w:numPr>
          <w:ilvl w:val="2"/>
          <w:numId w:val="13"/>
        </w:numPr>
      </w:pPr>
      <w:r>
        <w:t xml:space="preserve"> </w:t>
      </w:r>
      <w:bookmarkStart w:id="98" w:name="_Toc137484877"/>
      <w:r>
        <w:t>Rule – IPv6 HTTP Web Access</w:t>
      </w:r>
      <w:bookmarkEnd w:id="98"/>
    </w:p>
    <w:p w14:paraId="770330AF" w14:textId="54B85CD8" w:rsidR="00F037F8" w:rsidRPr="004C523C" w:rsidRDefault="00F037F8" w:rsidP="00F74CE5">
      <w:pPr>
        <w:pStyle w:val="Body1"/>
      </w:pPr>
      <w:r w:rsidRPr="004C523C">
        <w:t xml:space="preserve">LXI IPv6 Devices shall support web pages </w:t>
      </w:r>
      <w:r w:rsidR="00BA0AC1" w:rsidRPr="004C523C">
        <w:t>(</w:t>
      </w:r>
      <w:r w:rsidR="009E08EC">
        <w:t xml:space="preserve">LXI Device Specification, </w:t>
      </w:r>
      <w:r w:rsidR="00BA0AC1" w:rsidRPr="004C523C">
        <w:t>S</w:t>
      </w:r>
      <w:r w:rsidR="00307FDB" w:rsidRPr="004C523C">
        <w:t>ection</w:t>
      </w:r>
      <w:r w:rsidR="00BA0AC1" w:rsidRPr="004C523C">
        <w:t>s</w:t>
      </w:r>
      <w:r w:rsidR="00307FDB" w:rsidRPr="004C523C">
        <w:t xml:space="preserve"> 9</w:t>
      </w:r>
      <w:r w:rsidR="00920A7F" w:rsidRPr="004C523C">
        <w:t xml:space="preserve"> and 21.11</w:t>
      </w:r>
      <w:r w:rsidR="00307FDB" w:rsidRPr="004C523C">
        <w:t xml:space="preserve">) </w:t>
      </w:r>
      <w:r w:rsidRPr="004C523C">
        <w:t xml:space="preserve">and </w:t>
      </w:r>
      <w:r w:rsidR="00307FDB" w:rsidRPr="004C523C">
        <w:t xml:space="preserve">the </w:t>
      </w:r>
      <w:r w:rsidRPr="004C523C">
        <w:t xml:space="preserve">LXI </w:t>
      </w:r>
      <w:r w:rsidR="00307FDB" w:rsidRPr="004C523C">
        <w:t xml:space="preserve">XML </w:t>
      </w:r>
      <w:r w:rsidRPr="004C523C">
        <w:t xml:space="preserve">Identification </w:t>
      </w:r>
      <w:r w:rsidR="00307FDB" w:rsidRPr="004C523C">
        <w:t xml:space="preserve">Document </w:t>
      </w:r>
      <w:r w:rsidR="00E7043A" w:rsidRPr="004C523C">
        <w:t>(</w:t>
      </w:r>
      <w:r w:rsidR="00167A8F">
        <w:t xml:space="preserve">LXI Specification, </w:t>
      </w:r>
      <w:r w:rsidR="00BA0AC1" w:rsidRPr="004C523C">
        <w:t>S</w:t>
      </w:r>
      <w:r w:rsidR="00E7043A" w:rsidRPr="004C523C">
        <w:t>ection 10.2</w:t>
      </w:r>
      <w:r w:rsidR="00054E93" w:rsidRPr="004C523C">
        <w:t xml:space="preserve"> and 21.14</w:t>
      </w:r>
      <w:r w:rsidR="00E7043A" w:rsidRPr="004C523C">
        <w:t>)</w:t>
      </w:r>
      <w:r w:rsidR="004C523C">
        <w:t xml:space="preserve"> via IPv6</w:t>
      </w:r>
      <w:r w:rsidR="00F52BDE">
        <w:t xml:space="preserve"> </w:t>
      </w:r>
      <w:r w:rsidR="00961B07">
        <w:t>connections</w:t>
      </w:r>
      <w:r w:rsidR="00876E5C">
        <w:t>.</w:t>
      </w:r>
      <w:r w:rsidR="008355C1">
        <w:t xml:space="preserve"> </w:t>
      </w:r>
      <w:r w:rsidR="003F4D27">
        <w:t>HTTP connections can be secure (</w:t>
      </w:r>
      <w:r w:rsidR="00A66C67">
        <w:t>over TLS</w:t>
      </w:r>
      <w:r w:rsidR="003F4D27">
        <w:t xml:space="preserve">) or </w:t>
      </w:r>
      <w:r w:rsidR="00A66C67">
        <w:t>in</w:t>
      </w:r>
      <w:r w:rsidR="003F4D27">
        <w:t>secure</w:t>
      </w:r>
      <w:r w:rsidR="00A66C67">
        <w:t xml:space="preserve"> </w:t>
      </w:r>
      <w:r w:rsidR="008F2051">
        <w:t>(</w:t>
      </w:r>
      <w:r w:rsidR="00A66C67">
        <w:t>over TCP</w:t>
      </w:r>
      <w:r w:rsidR="008F2051">
        <w:t>).</w:t>
      </w:r>
    </w:p>
    <w:p w14:paraId="6E429526" w14:textId="7A75CF5F" w:rsidR="00E20284" w:rsidRDefault="00E20284" w:rsidP="004E4034">
      <w:pPr>
        <w:pStyle w:val="LXIBody"/>
      </w:pPr>
      <w:r w:rsidRPr="004C523C">
        <w:t xml:space="preserve">If the LXI device implements the </w:t>
      </w:r>
      <w:r w:rsidR="00843FB5" w:rsidRPr="004C523C">
        <w:t xml:space="preserve">LXI API Extended </w:t>
      </w:r>
      <w:r w:rsidR="00353E46" w:rsidRPr="004C523C">
        <w:t>Function,</w:t>
      </w:r>
      <w:r w:rsidR="00843FB5" w:rsidRPr="004C523C">
        <w:t xml:space="preserve"> then </w:t>
      </w:r>
      <w:r w:rsidR="004643A7">
        <w:t xml:space="preserve">the API shall </w:t>
      </w:r>
      <w:r w:rsidR="00843FB5" w:rsidRPr="004C523C">
        <w:t xml:space="preserve">operate on </w:t>
      </w:r>
      <w:r w:rsidR="00D3282C" w:rsidRPr="004C523C">
        <w:t>IPv6</w:t>
      </w:r>
      <w:r w:rsidR="00D87668">
        <w:t xml:space="preserve"> as well as IPv</w:t>
      </w:r>
      <w:r w:rsidR="004665F6">
        <w:t>4 connections</w:t>
      </w:r>
      <w:r w:rsidR="00D3282C" w:rsidRPr="004C523C">
        <w:t>.</w:t>
      </w:r>
    </w:p>
    <w:p w14:paraId="715D3367" w14:textId="75B29BB0" w:rsidR="00956457" w:rsidRDefault="00CC4824" w:rsidP="00F5696F">
      <w:pPr>
        <w:pStyle w:val="Heading3"/>
        <w:numPr>
          <w:ilvl w:val="2"/>
          <w:numId w:val="13"/>
        </w:numPr>
      </w:pPr>
      <w:bookmarkStart w:id="99" w:name="_Toc137484878"/>
      <w:r>
        <w:t>R</w:t>
      </w:r>
      <w:r w:rsidR="002126D4">
        <w:t>ule</w:t>
      </w:r>
      <w:r>
        <w:t xml:space="preserve"> – Support IPv6 </w:t>
      </w:r>
      <w:r w:rsidR="00956457">
        <w:t xml:space="preserve">Operations </w:t>
      </w:r>
      <w:r w:rsidR="00EC4C03">
        <w:t>with</w:t>
      </w:r>
      <w:r w:rsidR="00956457">
        <w:t xml:space="preserve"> Extended Functions</w:t>
      </w:r>
      <w:bookmarkEnd w:id="99"/>
    </w:p>
    <w:p w14:paraId="2B61848B" w14:textId="6E36ED11" w:rsidR="000C1940" w:rsidRPr="00366D8D" w:rsidRDefault="000C1940" w:rsidP="000C1940">
      <w:pPr>
        <w:pStyle w:val="Body1"/>
      </w:pPr>
      <w:r>
        <w:t>LXI I</w:t>
      </w:r>
      <w:r w:rsidR="007B0CEE">
        <w:t>P</w:t>
      </w:r>
      <w:r>
        <w:t>v6 conformant device</w:t>
      </w:r>
      <w:r w:rsidR="007B0CEE">
        <w:t>s that</w:t>
      </w:r>
      <w:r>
        <w:t xml:space="preserve"> implement LXI Extended Functions shall support IPv6 for all IP operations required by the extended function</w:t>
      </w:r>
      <w:r w:rsidR="00A603C9">
        <w:t xml:space="preserve"> unless </w:t>
      </w:r>
      <w:r w:rsidR="00D730A3">
        <w:t>explicitly permitted</w:t>
      </w:r>
      <w:r w:rsidR="00D850B8">
        <w:t xml:space="preserve"> to omit IPv6 support</w:t>
      </w:r>
      <w:r w:rsidR="00D730A3">
        <w:t xml:space="preserve"> by this specification</w:t>
      </w:r>
      <w:r>
        <w:t>.</w:t>
      </w:r>
    </w:p>
    <w:p w14:paraId="1634C96B" w14:textId="4BF3668E" w:rsidR="007C573F" w:rsidRDefault="00656E57" w:rsidP="007C573F">
      <w:pPr>
        <w:pStyle w:val="LXIBody"/>
      </w:pPr>
      <w:r>
        <w:t xml:space="preserve">There are additional requirements in this specification for some </w:t>
      </w:r>
      <w:r w:rsidR="00C31275">
        <w:t>e</w:t>
      </w:r>
      <w:r>
        <w:t xml:space="preserve">xtended </w:t>
      </w:r>
      <w:r w:rsidR="00EC4C03">
        <w:t>f</w:t>
      </w:r>
      <w:r>
        <w:t>unctions.</w:t>
      </w:r>
    </w:p>
    <w:p w14:paraId="16D11DC1" w14:textId="1516B329" w:rsidR="00F5696F" w:rsidRDefault="00F5696F" w:rsidP="00F5696F">
      <w:pPr>
        <w:pStyle w:val="Heading3"/>
        <w:numPr>
          <w:ilvl w:val="2"/>
          <w:numId w:val="13"/>
        </w:numPr>
      </w:pPr>
      <w:bookmarkStart w:id="100" w:name="_Toc137484879"/>
      <w:r>
        <w:t>Rule – Provide Way to Disable IPv</w:t>
      </w:r>
      <w:r w:rsidR="00A05CEE">
        <w:t>6</w:t>
      </w:r>
      <w:bookmarkEnd w:id="100"/>
    </w:p>
    <w:p w14:paraId="49545F32" w14:textId="0B13F719" w:rsidR="00465031" w:rsidRDefault="00465031" w:rsidP="00114A6D">
      <w:pPr>
        <w:pStyle w:val="Body1"/>
      </w:pPr>
      <w:r>
        <w:t xml:space="preserve">Devices </w:t>
      </w:r>
      <w:r w:rsidR="00F5696F">
        <w:t xml:space="preserve">shall </w:t>
      </w:r>
      <w:r>
        <w:t>provide</w:t>
      </w:r>
      <w:r w:rsidR="00F5696F">
        <w:t xml:space="preserve"> a way to enable and disable IPv</w:t>
      </w:r>
      <w:r w:rsidR="00A05CEE">
        <w:t>6</w:t>
      </w:r>
      <w:r w:rsidR="00F5696F">
        <w:t xml:space="preserve"> traffic. </w:t>
      </w:r>
    </w:p>
    <w:p w14:paraId="6F6F2CDB" w14:textId="5CB069F6" w:rsidR="00F5696F" w:rsidRDefault="006F59A3" w:rsidP="00B11CFC">
      <w:pPr>
        <w:pStyle w:val="LXIBody"/>
      </w:pPr>
      <w:r>
        <w:t xml:space="preserve">IT </w:t>
      </w:r>
      <w:r w:rsidR="003F6939">
        <w:t>administrator</w:t>
      </w:r>
      <w:r w:rsidR="00496065">
        <w:t>s</w:t>
      </w:r>
      <w:r>
        <w:t xml:space="preserve"> </w:t>
      </w:r>
      <w:r w:rsidR="002527E7">
        <w:t xml:space="preserve">may </w:t>
      </w:r>
      <w:r w:rsidR="008A70C9">
        <w:t>prefer only</w:t>
      </w:r>
      <w:r w:rsidR="00DD134F">
        <w:t xml:space="preserve"> </w:t>
      </w:r>
      <w:r>
        <w:t>IPv4</w:t>
      </w:r>
      <w:r w:rsidR="003F6939">
        <w:t xml:space="preserve"> </w:t>
      </w:r>
      <w:r w:rsidR="00F5696F">
        <w:t>traffic on their network</w:t>
      </w:r>
      <w:r w:rsidR="003F6939">
        <w:t xml:space="preserve">s and </w:t>
      </w:r>
      <w:r w:rsidR="00DD134F">
        <w:t xml:space="preserve">prefer </w:t>
      </w:r>
      <w:r w:rsidR="003F6939">
        <w:t>to disable IPv6 traffic</w:t>
      </w:r>
      <w:r w:rsidR="00F5696F">
        <w:t>.</w:t>
      </w:r>
    </w:p>
    <w:p w14:paraId="25D2DC91" w14:textId="620CEB0F" w:rsidR="009225B8" w:rsidRDefault="009225B8" w:rsidP="004E4034">
      <w:pPr>
        <w:pStyle w:val="LXIBody"/>
      </w:pPr>
      <w:r>
        <w:t xml:space="preserve">This could be </w:t>
      </w:r>
      <w:r w:rsidR="00E57BAA">
        <w:t xml:space="preserve">done </w:t>
      </w:r>
      <w:r>
        <w:t>by enabling/disabling the IPv6 stack, blocking all IPv6 traffic in and out using a firewall or any other suitable method.</w:t>
      </w:r>
    </w:p>
    <w:p w14:paraId="1718D329" w14:textId="520546AA" w:rsidR="00F5696F" w:rsidRDefault="00F5696F" w:rsidP="00F5696F">
      <w:pPr>
        <w:pStyle w:val="Heading3"/>
        <w:numPr>
          <w:ilvl w:val="2"/>
          <w:numId w:val="13"/>
        </w:numPr>
      </w:pPr>
      <w:bookmarkStart w:id="101" w:name="_Toc137484880"/>
      <w:r>
        <w:t>Rule – IPv</w:t>
      </w:r>
      <w:r w:rsidR="003F6939">
        <w:t>6</w:t>
      </w:r>
      <w:r>
        <w:t xml:space="preserve"> Enabled by Default</w:t>
      </w:r>
      <w:r w:rsidR="00F710DC">
        <w:t xml:space="preserve"> or LCI</w:t>
      </w:r>
      <w:bookmarkEnd w:id="101"/>
    </w:p>
    <w:p w14:paraId="2E697A47" w14:textId="2B2C02D9" w:rsidR="00F5696F" w:rsidRPr="00425236" w:rsidRDefault="00F5696F" w:rsidP="00114A6D">
      <w:pPr>
        <w:pStyle w:val="Body1"/>
      </w:pPr>
      <w:r>
        <w:t>IPv</w:t>
      </w:r>
      <w:r w:rsidR="003F6939">
        <w:t>6</w:t>
      </w:r>
      <w:r>
        <w:t xml:space="preserve"> traffic shall be enabled by default. LCI shall enable IPv</w:t>
      </w:r>
      <w:r w:rsidR="003F6939">
        <w:t>6</w:t>
      </w:r>
      <w:r>
        <w:t xml:space="preserve"> if disabled.</w:t>
      </w:r>
    </w:p>
    <w:p w14:paraId="0C831754" w14:textId="2E9A3FA8" w:rsidR="009324EC" w:rsidRDefault="004A1548" w:rsidP="00462438">
      <w:pPr>
        <w:pStyle w:val="Heading3"/>
        <w:numPr>
          <w:ilvl w:val="2"/>
          <w:numId w:val="13"/>
        </w:numPr>
      </w:pPr>
      <w:r>
        <w:t xml:space="preserve"> </w:t>
      </w:r>
      <w:bookmarkStart w:id="102" w:name="_Toc137484881"/>
      <w:r w:rsidR="009324EC">
        <w:t>Rule – Provide Way to Disable IPv4</w:t>
      </w:r>
      <w:bookmarkEnd w:id="102"/>
    </w:p>
    <w:p w14:paraId="5F9A26F1" w14:textId="4C295E00" w:rsidR="004E0450" w:rsidRDefault="004E0450" w:rsidP="001523FF">
      <w:pPr>
        <w:pStyle w:val="Body1"/>
      </w:pPr>
      <w:r>
        <w:t xml:space="preserve">Devices </w:t>
      </w:r>
      <w:r w:rsidR="009324EC">
        <w:t xml:space="preserve">shall </w:t>
      </w:r>
      <w:r>
        <w:t>provide</w:t>
      </w:r>
      <w:r w:rsidR="009324EC">
        <w:t xml:space="preserve"> a way to enable and disable IPv4 traffic. </w:t>
      </w:r>
    </w:p>
    <w:p w14:paraId="1C22A90A" w14:textId="05E6F1B3" w:rsidR="009324EC" w:rsidRDefault="009324EC" w:rsidP="00B11CFC">
      <w:pPr>
        <w:pStyle w:val="LXIBody"/>
      </w:pPr>
      <w:r>
        <w:t xml:space="preserve">IPv6 is becoming more prevalent and users of LXI devices </w:t>
      </w:r>
      <w:r w:rsidR="00A26BAC">
        <w:t xml:space="preserve">may </w:t>
      </w:r>
      <w:r>
        <w:t xml:space="preserve">want to </w:t>
      </w:r>
      <w:r w:rsidR="00A26BAC">
        <w:t xml:space="preserve">eliminate </w:t>
      </w:r>
      <w:r>
        <w:t>IPv4 traffic on their network.</w:t>
      </w:r>
    </w:p>
    <w:p w14:paraId="0670B039" w14:textId="2C25384D" w:rsidR="006C2E41" w:rsidRDefault="006C2E41" w:rsidP="004E4034">
      <w:pPr>
        <w:pStyle w:val="LXIBody"/>
      </w:pPr>
      <w:r>
        <w:t>This could be by enabling/disabling the IPv4 stack, blocking all IPv4 traffic in and out using a firewall or any other suitable method.</w:t>
      </w:r>
    </w:p>
    <w:p w14:paraId="78BBAEF5" w14:textId="25C71CA3" w:rsidR="009324EC" w:rsidRDefault="00F5696F" w:rsidP="00462438">
      <w:pPr>
        <w:pStyle w:val="Heading3"/>
        <w:numPr>
          <w:ilvl w:val="2"/>
          <w:numId w:val="13"/>
        </w:numPr>
      </w:pPr>
      <w:r>
        <w:t xml:space="preserve"> </w:t>
      </w:r>
      <w:bookmarkStart w:id="103" w:name="_Toc137484882"/>
      <w:r w:rsidR="009324EC">
        <w:t>Rule – IPv4 Enabled by Default</w:t>
      </w:r>
      <w:r w:rsidR="00360BAE">
        <w:t xml:space="preserve"> or LXI</w:t>
      </w:r>
      <w:bookmarkEnd w:id="103"/>
    </w:p>
    <w:p w14:paraId="5333F466" w14:textId="429BB03A" w:rsidR="009324EC" w:rsidRPr="00425236" w:rsidRDefault="009324EC" w:rsidP="001523FF">
      <w:pPr>
        <w:pStyle w:val="Body1"/>
      </w:pPr>
      <w:r>
        <w:t>IPv4 traffic shall be enabled by default.</w:t>
      </w:r>
      <w:r w:rsidR="00424239">
        <w:t xml:space="preserve"> LCI shall enable IPv4 if disabled.</w:t>
      </w:r>
    </w:p>
    <w:p w14:paraId="770330CB" w14:textId="77777777" w:rsidR="00A078CE" w:rsidRDefault="00F037F8" w:rsidP="00462438">
      <w:pPr>
        <w:pStyle w:val="Heading2"/>
        <w:numPr>
          <w:ilvl w:val="1"/>
          <w:numId w:val="13"/>
        </w:numPr>
      </w:pPr>
      <w:bookmarkStart w:id="104" w:name="_Toc260642159"/>
      <w:bookmarkStart w:id="105" w:name="_Toc137484883"/>
      <w:r w:rsidRPr="00C67620">
        <w:t>IP</w:t>
      </w:r>
      <w:r>
        <w:t>v6</w:t>
      </w:r>
      <w:r w:rsidRPr="00C67620">
        <w:t xml:space="preserve"> Address Configuration Techniques</w:t>
      </w:r>
      <w:bookmarkEnd w:id="104"/>
      <w:bookmarkEnd w:id="105"/>
    </w:p>
    <w:p w14:paraId="770330CC" w14:textId="0DFF2D62" w:rsidR="00F037F8" w:rsidRDefault="00F037F8" w:rsidP="00397E42">
      <w:pPr>
        <w:pStyle w:val="LXIBody"/>
      </w:pPr>
      <w:r>
        <w:t>IPv6 address</w:t>
      </w:r>
      <w:r w:rsidRPr="00C67620">
        <w:t xml:space="preserve"> configuration refers to the mechanism that the device uses to obtain</w:t>
      </w:r>
      <w:r>
        <w:t xml:space="preserve"> </w:t>
      </w:r>
      <w:r w:rsidR="00BA0AC1">
        <w:t xml:space="preserve">an </w:t>
      </w:r>
      <w:r w:rsidRPr="00C67620">
        <w:t>IP</w:t>
      </w:r>
      <w:r>
        <w:t>v6</w:t>
      </w:r>
      <w:r w:rsidR="00BA0AC1">
        <w:t xml:space="preserve"> a</w:t>
      </w:r>
      <w:r w:rsidRPr="00C67620">
        <w:t xml:space="preserve">ddress, </w:t>
      </w:r>
      <w:r>
        <w:t xml:space="preserve">Network </w:t>
      </w:r>
      <w:r w:rsidRPr="00117945">
        <w:t>Prefix</w:t>
      </w:r>
      <w:r w:rsidRPr="00C67620">
        <w:t>, Default Gateway IP</w:t>
      </w:r>
      <w:r w:rsidR="00BA0AC1">
        <w:t xml:space="preserve"> Address, and DNS IP Address</w:t>
      </w:r>
      <w:r w:rsidRPr="00C67620">
        <w:t xml:space="preserve">. </w:t>
      </w:r>
      <w:r w:rsidR="009172D4">
        <w:t xml:space="preserve">Much of this is handled automatically by the available </w:t>
      </w:r>
      <w:r w:rsidR="00BD4753">
        <w:t>compliant</w:t>
      </w:r>
      <w:r w:rsidR="009172D4">
        <w:t xml:space="preserve"> IPv6 </w:t>
      </w:r>
      <w:r w:rsidR="00BD4753">
        <w:t>p</w:t>
      </w:r>
      <w:r w:rsidR="009172D4">
        <w:t xml:space="preserve">rotocol </w:t>
      </w:r>
      <w:r w:rsidR="00BD4753">
        <w:t>s</w:t>
      </w:r>
      <w:r w:rsidR="009172D4">
        <w:t>tacks.</w:t>
      </w:r>
    </w:p>
    <w:p w14:paraId="770330CD" w14:textId="4A60F489" w:rsidR="005811AE" w:rsidRPr="007204D5" w:rsidRDefault="00BA0AC1" w:rsidP="00937C74">
      <w:pPr>
        <w:pStyle w:val="LXIBody"/>
      </w:pPr>
      <w:r>
        <w:t>IPv6 supports both “stateful</w:t>
      </w:r>
      <w:r w:rsidR="00F037F8" w:rsidRPr="007204D5">
        <w:t>” and “stateless” auto</w:t>
      </w:r>
      <w:r>
        <w:t>-</w:t>
      </w:r>
      <w:r w:rsidR="00F037F8" w:rsidRPr="007204D5">
        <w:t xml:space="preserve">configuration. </w:t>
      </w:r>
      <w:r w:rsidR="00A33C65">
        <w:t>W</w:t>
      </w:r>
      <w:r w:rsidR="00F037F8" w:rsidRPr="007204D5">
        <w:t>hen a device configures itself (Link-Local address generation</w:t>
      </w:r>
      <w:r w:rsidR="005811AE" w:rsidRPr="007204D5">
        <w:t xml:space="preserve"> or via Router solicitation</w:t>
      </w:r>
      <w:r w:rsidR="00F037F8" w:rsidRPr="007204D5">
        <w:t>)</w:t>
      </w:r>
      <w:r>
        <w:t>,</w:t>
      </w:r>
      <w:r w:rsidR="00F037F8" w:rsidRPr="007204D5">
        <w:t xml:space="preserve"> it is known as “stateless”. This method i</w:t>
      </w:r>
      <w:r w:rsidR="005811AE" w:rsidRPr="007204D5">
        <w:t>s called “stateless” because</w:t>
      </w:r>
      <w:r w:rsidR="007204D5" w:rsidRPr="007204D5">
        <w:t>,</w:t>
      </w:r>
      <w:r w:rsidR="005811AE" w:rsidRPr="007204D5">
        <w:t xml:space="preserve"> in the case of the router</w:t>
      </w:r>
      <w:r w:rsidR="007204D5" w:rsidRPr="007204D5">
        <w:t>,</w:t>
      </w:r>
      <w:r w:rsidR="005811AE" w:rsidRPr="007204D5">
        <w:t xml:space="preserve"> it is just configuring the network prefix and leaves the </w:t>
      </w:r>
      <w:r w:rsidR="007204D5" w:rsidRPr="007204D5">
        <w:t xml:space="preserve">interface identifier up to the device to configure. The router doesn’t </w:t>
      </w:r>
      <w:r w:rsidR="001D18CF">
        <w:t xml:space="preserve">retain </w:t>
      </w:r>
      <w:r w:rsidR="007204D5" w:rsidRPr="007204D5">
        <w:t>the device</w:t>
      </w:r>
      <w:r>
        <w:t>’</w:t>
      </w:r>
      <w:r w:rsidR="007204D5" w:rsidRPr="007204D5">
        <w:t xml:space="preserve">s previous </w:t>
      </w:r>
      <w:r>
        <w:t>address like DHCP</w:t>
      </w:r>
      <w:r w:rsidR="007555DF">
        <w:t>v6</w:t>
      </w:r>
      <w:r>
        <w:t xml:space="preserve"> servers</w:t>
      </w:r>
      <w:r w:rsidR="00914F4B">
        <w:t xml:space="preserve"> that are</w:t>
      </w:r>
      <w:r w:rsidR="00D33B6B">
        <w:t xml:space="preserve"> configured </w:t>
      </w:r>
      <w:r w:rsidR="00B634AC">
        <w:t>to be</w:t>
      </w:r>
      <w:r w:rsidR="00D33B6B">
        <w:t xml:space="preserve"> stateful</w:t>
      </w:r>
      <w:r w:rsidR="007204D5" w:rsidRPr="007204D5">
        <w:t>.</w:t>
      </w:r>
    </w:p>
    <w:p w14:paraId="770330CE" w14:textId="77777777" w:rsidR="00F037F8" w:rsidRPr="00CE312B" w:rsidRDefault="00F037F8" w:rsidP="004A5ACB">
      <w:pPr>
        <w:pStyle w:val="Body1"/>
        <w:rPr>
          <w:highlight w:val="yellow"/>
        </w:rPr>
      </w:pPr>
    </w:p>
    <w:p w14:paraId="770330CF" w14:textId="77777777" w:rsidR="00F037F8" w:rsidRPr="00156C9C" w:rsidRDefault="00F037F8" w:rsidP="00156C9C">
      <w:pPr>
        <w:spacing w:line="300" w:lineRule="auto"/>
        <w:ind w:firstLine="576"/>
        <w:rPr>
          <w:b/>
          <w:bCs/>
          <w:sz w:val="24"/>
        </w:rPr>
      </w:pPr>
      <w:r w:rsidRPr="00156C9C">
        <w:rPr>
          <w:b/>
          <w:bCs/>
          <w:sz w:val="24"/>
        </w:rPr>
        <w:t>Types of IPv6 Autoconfiguration</w:t>
      </w:r>
    </w:p>
    <w:p w14:paraId="770330D0" w14:textId="5F0B1305" w:rsidR="00F037F8" w:rsidRPr="0088506C" w:rsidRDefault="00F757E4" w:rsidP="006A6CAA">
      <w:pPr>
        <w:pStyle w:val="LXIBody"/>
      </w:pPr>
      <w:r>
        <w:t>A</w:t>
      </w:r>
      <w:r w:rsidR="00F037F8" w:rsidRPr="0088506C">
        <w:t xml:space="preserve">ll IPv6 nodes automatically configure a link-local address for each interface. An IPv6 host also uses router discovery—an exchange of </w:t>
      </w:r>
      <w:r w:rsidR="000F511A" w:rsidRPr="000F511A">
        <w:rPr>
          <w:i/>
        </w:rPr>
        <w:t>Router Solicitation</w:t>
      </w:r>
      <w:r w:rsidR="00F037F8" w:rsidRPr="0088506C">
        <w:t xml:space="preserve"> and </w:t>
      </w:r>
      <w:r w:rsidR="000F511A" w:rsidRPr="000F511A">
        <w:rPr>
          <w:i/>
        </w:rPr>
        <w:t>Router Advertisement</w:t>
      </w:r>
      <w:r w:rsidR="00F037F8" w:rsidRPr="0088506C">
        <w:t xml:space="preserve"> messages</w:t>
      </w:r>
      <w:r w:rsidR="00F037F8">
        <w:t xml:space="preserve">. </w:t>
      </w:r>
      <w:r w:rsidR="00F037F8" w:rsidRPr="0088506C">
        <w:t xml:space="preserve">These messages can include one or more </w:t>
      </w:r>
      <w:r w:rsidR="00900AD7">
        <w:t>n</w:t>
      </w:r>
      <w:r w:rsidR="00F037F8">
        <w:t xml:space="preserve">etwork </w:t>
      </w:r>
      <w:r w:rsidR="00900AD7">
        <w:t>p</w:t>
      </w:r>
      <w:r w:rsidR="00F037F8" w:rsidRPr="0088506C">
        <w:t xml:space="preserve">refix </w:t>
      </w:r>
      <w:r w:rsidR="00900AD7">
        <w:t>i</w:t>
      </w:r>
      <w:r w:rsidR="00F037F8" w:rsidRPr="0088506C">
        <w:t>nformation options, which the receiving host can use to derive stateless addresses.</w:t>
      </w:r>
    </w:p>
    <w:p w14:paraId="770330D1" w14:textId="65D316FD" w:rsidR="00F037F8" w:rsidRDefault="0054734D" w:rsidP="0088506C">
      <w:pPr>
        <w:pStyle w:val="LXIBody"/>
      </w:pPr>
      <w:r>
        <w:t>Creating</w:t>
      </w:r>
      <w:r w:rsidR="00F037F8">
        <w:t xml:space="preserve"> a link-local address </w:t>
      </w:r>
      <w:r>
        <w:t xml:space="preserve">using </w:t>
      </w:r>
      <w:r w:rsidR="00F10B9C">
        <w:t>the router</w:t>
      </w:r>
      <w:r w:rsidR="003A6C3F">
        <w:t xml:space="preserve"> assigned</w:t>
      </w:r>
      <w:r w:rsidR="00F037F8">
        <w:t xml:space="preserve"> network </w:t>
      </w:r>
      <w:r w:rsidR="00914F4B">
        <w:t>prefix and</w:t>
      </w:r>
      <w:r w:rsidR="00B47AD7">
        <w:t xml:space="preserve"> a device derived unique</w:t>
      </w:r>
      <w:r w:rsidR="003563B2">
        <w:t xml:space="preserve"> 64-bit identifier </w:t>
      </w:r>
      <w:r w:rsidR="00F037F8">
        <w:t>is known as Stateless Address Autoconfiguration (</w:t>
      </w:r>
      <w:r w:rsidR="00F037F8" w:rsidRPr="00D634C1">
        <w:rPr>
          <w:b/>
        </w:rPr>
        <w:t>SLAAC</w:t>
      </w:r>
      <w:r w:rsidR="00F037F8">
        <w:t>).</w:t>
      </w:r>
    </w:p>
    <w:p w14:paraId="770330D2" w14:textId="76260413" w:rsidR="00F037F8" w:rsidRPr="0088506C" w:rsidRDefault="00F037F8" w:rsidP="0088506C">
      <w:pPr>
        <w:pStyle w:val="LXIBody"/>
      </w:pPr>
      <w:r w:rsidRPr="0088506C">
        <w:t xml:space="preserve">Finally, a host can also use both stateless and stateful </w:t>
      </w:r>
      <w:r w:rsidR="00BA0AC1" w:rsidRPr="0088506C">
        <w:t>Autoconfiguration</w:t>
      </w:r>
      <w:r w:rsidRPr="0088506C">
        <w:t>, which is a combination of addresses included in the router advertisement and obtained from a DHCPv6 server.</w:t>
      </w:r>
      <w:r w:rsidR="000D7D97">
        <w:t xml:space="preserve"> DHCP</w:t>
      </w:r>
      <w:r w:rsidR="007E153F">
        <w:t>v6</w:t>
      </w:r>
      <w:r w:rsidR="000D7D97">
        <w:t xml:space="preserve"> servers can also </w:t>
      </w:r>
      <w:r w:rsidR="00DF6CF8">
        <w:t>be configured to</w:t>
      </w:r>
      <w:r w:rsidR="000E4D96">
        <w:t xml:space="preserve"> do</w:t>
      </w:r>
      <w:r w:rsidR="00DF6CF8">
        <w:t xml:space="preserve"> </w:t>
      </w:r>
      <w:r w:rsidR="00DD11BA">
        <w:t>stateful address</w:t>
      </w:r>
      <w:r w:rsidR="00471610">
        <w:t xml:space="preserve"> </w:t>
      </w:r>
      <w:r w:rsidR="007E153F">
        <w:t>assignment</w:t>
      </w:r>
      <w:r w:rsidR="00DD11BA">
        <w:t xml:space="preserve"> or </w:t>
      </w:r>
      <w:r w:rsidR="00896270">
        <w:t>sta</w:t>
      </w:r>
      <w:r w:rsidR="00DF21F2">
        <w:t>t</w:t>
      </w:r>
      <w:r w:rsidR="00896270">
        <w:t xml:space="preserve">eless </w:t>
      </w:r>
      <w:r w:rsidR="00DF21F2">
        <w:t>assignment (</w:t>
      </w:r>
      <w:r w:rsidR="00332A26">
        <w:t>SLAAC</w:t>
      </w:r>
      <w:r w:rsidR="00DF21F2">
        <w:t>)</w:t>
      </w:r>
      <w:r w:rsidR="00332A26">
        <w:t>.</w:t>
      </w:r>
    </w:p>
    <w:p w14:paraId="770330D3" w14:textId="77777777" w:rsidR="00F037F8" w:rsidRDefault="00F037F8" w:rsidP="0088506C">
      <w:pPr>
        <w:spacing w:line="300" w:lineRule="auto"/>
        <w:rPr>
          <w:rFonts w:ascii="Segoe UI" w:hAnsi="Segoe UI" w:cs="Segoe UI"/>
          <w:color w:val="333333"/>
          <w:szCs w:val="20"/>
        </w:rPr>
      </w:pPr>
    </w:p>
    <w:p w14:paraId="770330D4" w14:textId="77777777" w:rsidR="00F037F8" w:rsidRPr="00156C9C" w:rsidRDefault="00F037F8" w:rsidP="0088506C">
      <w:pPr>
        <w:spacing w:line="300" w:lineRule="auto"/>
        <w:ind w:firstLine="576"/>
        <w:rPr>
          <w:b/>
          <w:bCs/>
          <w:sz w:val="24"/>
        </w:rPr>
      </w:pPr>
      <w:r w:rsidRPr="00156C9C">
        <w:rPr>
          <w:b/>
          <w:bCs/>
          <w:sz w:val="24"/>
        </w:rPr>
        <w:t>Auto configured Address States</w:t>
      </w:r>
    </w:p>
    <w:p w14:paraId="770330D5" w14:textId="4B1D41C0" w:rsidR="00F037F8" w:rsidRDefault="00F037F8" w:rsidP="00407047">
      <w:pPr>
        <w:ind w:left="576"/>
      </w:pPr>
      <w:r w:rsidRPr="0088506C">
        <w:t>When an auto configured address is in the tentative state, it is in the process of being verified as unique through duplicate address detection (DAD). An address in the valid state has been verified as unique and can be used for sending and receiving unicast traffic. The valid state includes both preferred and deprecated states. In the preferred state, the address can be used for unlimited communication. In the deprecated state, the address should not be used for new communication; however, existing communications using the address can continue.</w:t>
      </w:r>
    </w:p>
    <w:p w14:paraId="3C7030E7" w14:textId="3710D2B4" w:rsidR="00220FC7" w:rsidRDefault="00220FC7" w:rsidP="00407047">
      <w:pPr>
        <w:ind w:left="576"/>
      </w:pPr>
    </w:p>
    <w:p w14:paraId="22511FF4" w14:textId="77777777" w:rsidR="00220FC7" w:rsidRDefault="00220FC7" w:rsidP="00220FC7">
      <w:pPr>
        <w:spacing w:line="300" w:lineRule="auto"/>
        <w:ind w:firstLine="576"/>
        <w:rPr>
          <w:b/>
          <w:bCs/>
          <w:sz w:val="24"/>
        </w:rPr>
      </w:pPr>
      <w:r w:rsidRPr="00220FC7">
        <w:rPr>
          <w:b/>
          <w:bCs/>
          <w:sz w:val="24"/>
        </w:rPr>
        <w:t>Static IP Addresses</w:t>
      </w:r>
    </w:p>
    <w:p w14:paraId="42AC2D0B" w14:textId="17B4D621" w:rsidR="003A4935" w:rsidRDefault="009379E1" w:rsidP="00D70C73">
      <w:pPr>
        <w:spacing w:line="300" w:lineRule="auto"/>
        <w:ind w:left="576"/>
        <w:rPr>
          <w:szCs w:val="20"/>
        </w:rPr>
      </w:pPr>
      <w:r>
        <w:t>Man</w:t>
      </w:r>
      <w:r w:rsidR="00F037F8" w:rsidRPr="009379E1">
        <w:t xml:space="preserve">ual or static IP addresses </w:t>
      </w:r>
      <w:r w:rsidR="0094102E">
        <w:t>can</w:t>
      </w:r>
      <w:r w:rsidR="00F037F8" w:rsidRPr="009379E1">
        <w:t xml:space="preserve"> be assigned </w:t>
      </w:r>
      <w:r>
        <w:t xml:space="preserve">to IPv6 nodes, just like in IPv4. </w:t>
      </w:r>
      <w:r w:rsidR="00F037F8" w:rsidRPr="009379E1">
        <w:t xml:space="preserve"> </w:t>
      </w:r>
      <w:r w:rsidR="00AE7B72">
        <w:t>LXI devices need to</w:t>
      </w:r>
      <w:r>
        <w:t xml:space="preserve"> support static addressing </w:t>
      </w:r>
      <w:r w:rsidR="001F1323">
        <w:t>and</w:t>
      </w:r>
      <w:r w:rsidR="00F037F8" w:rsidRPr="009379E1">
        <w:t xml:space="preserve"> </w:t>
      </w:r>
      <w:r>
        <w:t xml:space="preserve">provide a way to configure the different </w:t>
      </w:r>
      <w:r w:rsidR="00F037F8" w:rsidRPr="009379E1">
        <w:t xml:space="preserve">configuration </w:t>
      </w:r>
      <w:r w:rsidR="003A4935">
        <w:t>settings:</w:t>
      </w:r>
      <w:r w:rsidR="00D70C73">
        <w:t xml:space="preserve"> </w:t>
      </w:r>
      <w:r w:rsidR="003A4935" w:rsidRPr="001462E4">
        <w:rPr>
          <w:szCs w:val="20"/>
        </w:rPr>
        <w:t>IPv6 IP Address</w:t>
      </w:r>
      <w:r w:rsidR="00D70C73">
        <w:rPr>
          <w:szCs w:val="20"/>
        </w:rPr>
        <w:t xml:space="preserve">, </w:t>
      </w:r>
      <w:r w:rsidR="003A4935" w:rsidRPr="001462E4">
        <w:rPr>
          <w:szCs w:val="20"/>
        </w:rPr>
        <w:t>Network Prefix Length</w:t>
      </w:r>
      <w:r w:rsidR="00D70C73">
        <w:rPr>
          <w:szCs w:val="20"/>
        </w:rPr>
        <w:t xml:space="preserve">, </w:t>
      </w:r>
      <w:r w:rsidR="003A4935" w:rsidRPr="001462E4">
        <w:rPr>
          <w:szCs w:val="20"/>
        </w:rPr>
        <w:t>Default gateway</w:t>
      </w:r>
      <w:r w:rsidR="00D70C73">
        <w:rPr>
          <w:szCs w:val="20"/>
        </w:rPr>
        <w:t xml:space="preserve"> and optional </w:t>
      </w:r>
      <w:r w:rsidR="003A4935" w:rsidRPr="001462E4">
        <w:rPr>
          <w:szCs w:val="20"/>
        </w:rPr>
        <w:t xml:space="preserve">DNS IP </w:t>
      </w:r>
      <w:r w:rsidR="003A4935">
        <w:rPr>
          <w:szCs w:val="20"/>
        </w:rPr>
        <w:t>addresses</w:t>
      </w:r>
      <w:r w:rsidR="00D032EE">
        <w:rPr>
          <w:szCs w:val="20"/>
        </w:rPr>
        <w:t>.</w:t>
      </w:r>
    </w:p>
    <w:p w14:paraId="21D806EA" w14:textId="778E02D1" w:rsidR="00F90F1B" w:rsidRDefault="00F90F1B" w:rsidP="00D70C73">
      <w:pPr>
        <w:spacing w:line="300" w:lineRule="auto"/>
        <w:ind w:left="576"/>
        <w:rPr>
          <w:szCs w:val="20"/>
        </w:rPr>
      </w:pPr>
    </w:p>
    <w:p w14:paraId="1E0EF487" w14:textId="0AA33056" w:rsidR="00F90F1B" w:rsidRDefault="00F90F1B" w:rsidP="00DA2697">
      <w:pPr>
        <w:spacing w:line="300" w:lineRule="auto"/>
        <w:ind w:firstLine="576"/>
        <w:rPr>
          <w:b/>
          <w:bCs/>
          <w:sz w:val="24"/>
        </w:rPr>
      </w:pPr>
      <w:r w:rsidRPr="00DA2697">
        <w:rPr>
          <w:b/>
          <w:bCs/>
          <w:sz w:val="24"/>
        </w:rPr>
        <w:t>IPv</w:t>
      </w:r>
      <w:r w:rsidR="00DA2697" w:rsidRPr="00DA2697">
        <w:rPr>
          <w:b/>
          <w:bCs/>
          <w:sz w:val="24"/>
        </w:rPr>
        <w:t>6 Conformance</w:t>
      </w:r>
      <w:r w:rsidR="005A0926">
        <w:rPr>
          <w:b/>
          <w:bCs/>
          <w:sz w:val="24"/>
        </w:rPr>
        <w:t xml:space="preserve"> Testing</w:t>
      </w:r>
    </w:p>
    <w:p w14:paraId="1E50DC41" w14:textId="4CF1C534" w:rsidR="00C535C7" w:rsidRDefault="001F6789" w:rsidP="00DA2697">
      <w:pPr>
        <w:spacing w:line="300" w:lineRule="auto"/>
        <w:ind w:left="576"/>
        <w:rPr>
          <w:szCs w:val="20"/>
        </w:rPr>
      </w:pPr>
      <w:r>
        <w:rPr>
          <w:szCs w:val="20"/>
        </w:rPr>
        <w:t xml:space="preserve">Although </w:t>
      </w:r>
      <w:r w:rsidR="00BB0391">
        <w:rPr>
          <w:szCs w:val="20"/>
        </w:rPr>
        <w:t xml:space="preserve">devices are required to use an IPv6 compliant implementation, LXI conformance testing does not repeat a full IPv6 compliance </w:t>
      </w:r>
      <w:r w:rsidR="00C535C7">
        <w:rPr>
          <w:szCs w:val="20"/>
        </w:rPr>
        <w:t>verification.</w:t>
      </w:r>
      <w:r w:rsidR="00E51475">
        <w:rPr>
          <w:szCs w:val="20"/>
        </w:rPr>
        <w:t xml:space="preserve"> </w:t>
      </w:r>
    </w:p>
    <w:p w14:paraId="6DC5EBEB" w14:textId="77777777" w:rsidR="00C535C7" w:rsidRDefault="00C535C7" w:rsidP="00DA2697">
      <w:pPr>
        <w:spacing w:line="300" w:lineRule="auto"/>
        <w:ind w:left="576"/>
        <w:rPr>
          <w:szCs w:val="20"/>
        </w:rPr>
      </w:pPr>
    </w:p>
    <w:p w14:paraId="715EA933" w14:textId="2CAA6CA7" w:rsidR="00DA2697" w:rsidRPr="00C61BCC" w:rsidRDefault="00E51475" w:rsidP="00DA2697">
      <w:pPr>
        <w:spacing w:line="300" w:lineRule="auto"/>
        <w:ind w:left="576"/>
        <w:rPr>
          <w:szCs w:val="20"/>
        </w:rPr>
      </w:pPr>
      <w:r>
        <w:rPr>
          <w:szCs w:val="20"/>
        </w:rPr>
        <w:t xml:space="preserve">LXI </w:t>
      </w:r>
      <w:r w:rsidR="00124EFA">
        <w:rPr>
          <w:szCs w:val="20"/>
        </w:rPr>
        <w:t xml:space="preserve">compliance testing </w:t>
      </w:r>
      <w:r w:rsidR="00C535C7">
        <w:rPr>
          <w:szCs w:val="20"/>
        </w:rPr>
        <w:t xml:space="preserve">does </w:t>
      </w:r>
      <w:r w:rsidR="00124EFA">
        <w:rPr>
          <w:szCs w:val="20"/>
        </w:rPr>
        <w:t xml:space="preserve">test certain </w:t>
      </w:r>
      <w:r w:rsidR="003A2215">
        <w:rPr>
          <w:szCs w:val="20"/>
        </w:rPr>
        <w:t xml:space="preserve">features of IPv6 to </w:t>
      </w:r>
      <w:r w:rsidR="007A47D6">
        <w:rPr>
          <w:szCs w:val="20"/>
        </w:rPr>
        <w:t>en</w:t>
      </w:r>
      <w:r w:rsidR="003A2215">
        <w:rPr>
          <w:szCs w:val="20"/>
        </w:rPr>
        <w:t xml:space="preserve">sure </w:t>
      </w:r>
      <w:r w:rsidR="007453EF">
        <w:rPr>
          <w:szCs w:val="20"/>
        </w:rPr>
        <w:t xml:space="preserve">the device firmware (software) </w:t>
      </w:r>
      <w:r w:rsidR="00B63A22">
        <w:rPr>
          <w:szCs w:val="20"/>
        </w:rPr>
        <w:t>has been integrated correctly with the</w:t>
      </w:r>
      <w:r w:rsidR="00C61171">
        <w:rPr>
          <w:szCs w:val="20"/>
        </w:rPr>
        <w:t xml:space="preserve"> network stack. </w:t>
      </w:r>
      <w:r w:rsidR="00064F0B">
        <w:rPr>
          <w:szCs w:val="20"/>
        </w:rPr>
        <w:t xml:space="preserve">For </w:t>
      </w:r>
      <w:r w:rsidR="0034510F">
        <w:rPr>
          <w:szCs w:val="20"/>
        </w:rPr>
        <w:t>example,</w:t>
      </w:r>
      <w:r w:rsidR="00064F0B">
        <w:rPr>
          <w:szCs w:val="20"/>
        </w:rPr>
        <w:t xml:space="preserve"> </w:t>
      </w:r>
      <w:r w:rsidR="005237BC">
        <w:rPr>
          <w:szCs w:val="20"/>
        </w:rPr>
        <w:t xml:space="preserve">LXI compliance testing verifies </w:t>
      </w:r>
      <w:r w:rsidR="00064F0B">
        <w:rPr>
          <w:szCs w:val="20"/>
        </w:rPr>
        <w:t xml:space="preserve">if </w:t>
      </w:r>
      <w:r w:rsidR="004E5D7A">
        <w:rPr>
          <w:szCs w:val="20"/>
        </w:rPr>
        <w:t xml:space="preserve">in renewing </w:t>
      </w:r>
      <w:r w:rsidR="00593B6E">
        <w:rPr>
          <w:szCs w:val="20"/>
        </w:rPr>
        <w:t>an</w:t>
      </w:r>
      <w:r w:rsidR="004E5D7A">
        <w:rPr>
          <w:szCs w:val="20"/>
        </w:rPr>
        <w:t xml:space="preserve"> </w:t>
      </w:r>
      <w:r w:rsidR="00064F0B">
        <w:rPr>
          <w:szCs w:val="20"/>
        </w:rPr>
        <w:t>IP lease</w:t>
      </w:r>
      <w:r w:rsidR="00CC2E44">
        <w:rPr>
          <w:szCs w:val="20"/>
        </w:rPr>
        <w:t xml:space="preserve"> </w:t>
      </w:r>
      <w:r w:rsidR="005237BC">
        <w:rPr>
          <w:szCs w:val="20"/>
        </w:rPr>
        <w:t xml:space="preserve">that </w:t>
      </w:r>
      <w:r w:rsidR="00C97065">
        <w:rPr>
          <w:szCs w:val="20"/>
        </w:rPr>
        <w:t>all</w:t>
      </w:r>
      <w:r w:rsidR="005237BC">
        <w:rPr>
          <w:szCs w:val="20"/>
        </w:rPr>
        <w:t xml:space="preserve"> provided </w:t>
      </w:r>
      <w:r w:rsidR="00CC2E44">
        <w:rPr>
          <w:szCs w:val="20"/>
        </w:rPr>
        <w:t xml:space="preserve">parameters are </w:t>
      </w:r>
      <w:r w:rsidR="002B243F">
        <w:rPr>
          <w:szCs w:val="20"/>
        </w:rPr>
        <w:t xml:space="preserve">correctly </w:t>
      </w:r>
      <w:r w:rsidR="00A1325F">
        <w:rPr>
          <w:szCs w:val="20"/>
        </w:rPr>
        <w:t>use</w:t>
      </w:r>
      <w:r w:rsidR="00F62CE3">
        <w:rPr>
          <w:szCs w:val="20"/>
        </w:rPr>
        <w:t>d by the device</w:t>
      </w:r>
      <w:r w:rsidR="002B243F">
        <w:rPr>
          <w:szCs w:val="20"/>
        </w:rPr>
        <w:t>.</w:t>
      </w:r>
      <w:r w:rsidR="004F075F">
        <w:rPr>
          <w:szCs w:val="20"/>
        </w:rPr>
        <w:t xml:space="preserve"> </w:t>
      </w:r>
      <w:r w:rsidR="0076572B">
        <w:rPr>
          <w:szCs w:val="20"/>
        </w:rPr>
        <w:t>The LXI Conforman</w:t>
      </w:r>
      <w:r w:rsidR="00C12C09">
        <w:rPr>
          <w:szCs w:val="20"/>
        </w:rPr>
        <w:t>ce tests also contain test</w:t>
      </w:r>
      <w:r w:rsidR="003216BD">
        <w:rPr>
          <w:szCs w:val="20"/>
        </w:rPr>
        <w:t>s</w:t>
      </w:r>
      <w:r w:rsidR="00C12C09">
        <w:rPr>
          <w:szCs w:val="20"/>
        </w:rPr>
        <w:t xml:space="preserve"> to make sure leases do </w:t>
      </w:r>
      <w:r w:rsidR="00F62CE3">
        <w:rPr>
          <w:szCs w:val="20"/>
        </w:rPr>
        <w:t xml:space="preserve">terminate </w:t>
      </w:r>
      <w:r w:rsidR="00C12C09">
        <w:rPr>
          <w:szCs w:val="20"/>
        </w:rPr>
        <w:t xml:space="preserve">and that the device </w:t>
      </w:r>
      <w:r w:rsidR="0028439C">
        <w:rPr>
          <w:szCs w:val="20"/>
        </w:rPr>
        <w:t>shows the error via the LAN Status Indicator.</w:t>
      </w:r>
    </w:p>
    <w:p w14:paraId="77033126" w14:textId="77777777" w:rsidR="00A078CE" w:rsidRDefault="00EA34BC" w:rsidP="00462438">
      <w:pPr>
        <w:pStyle w:val="Heading3"/>
        <w:numPr>
          <w:ilvl w:val="2"/>
          <w:numId w:val="13"/>
        </w:numPr>
      </w:pPr>
      <w:bookmarkStart w:id="106" w:name="_Toc137484884"/>
      <w:r>
        <w:t>Rule – Create a Link-local address</w:t>
      </w:r>
      <w:bookmarkEnd w:id="106"/>
    </w:p>
    <w:p w14:paraId="58248545" w14:textId="3D7F7F88" w:rsidR="006E1718" w:rsidRDefault="00EA34BC" w:rsidP="001523FF">
      <w:pPr>
        <w:pStyle w:val="Body1"/>
      </w:pPr>
      <w:r>
        <w:t xml:space="preserve">All LXI IPv6 compliant devices </w:t>
      </w:r>
      <w:r w:rsidR="00F20FC0">
        <w:t xml:space="preserve">shall </w:t>
      </w:r>
      <w:r>
        <w:t xml:space="preserve">create a unique </w:t>
      </w:r>
      <w:r w:rsidR="00A23691">
        <w:t>l</w:t>
      </w:r>
      <w:r>
        <w:t>ink-local address (FE80/64)</w:t>
      </w:r>
      <w:r w:rsidR="00754CCC">
        <w:t xml:space="preserve">. </w:t>
      </w:r>
    </w:p>
    <w:p w14:paraId="4C0C16C2" w14:textId="77777777" w:rsidR="006E1718" w:rsidRDefault="006E1718" w:rsidP="00EA34BC">
      <w:pPr>
        <w:ind w:left="1350"/>
      </w:pPr>
    </w:p>
    <w:p w14:paraId="698E68F7" w14:textId="0481A6D6" w:rsidR="001F68C4" w:rsidRDefault="00754CCC" w:rsidP="001523FF">
      <w:pPr>
        <w:pStyle w:val="Body1"/>
      </w:pPr>
      <w:r>
        <w:t xml:space="preserve">IPv6 compliant stacks </w:t>
      </w:r>
      <w:r w:rsidR="002C487B">
        <w:t xml:space="preserve">do </w:t>
      </w:r>
      <w:r w:rsidR="00EF6AF6">
        <w:t xml:space="preserve">this through </w:t>
      </w:r>
      <w:r w:rsidR="002C487B" w:rsidRPr="002C487B">
        <w:t xml:space="preserve">IPv6 Stateless Address Autoconfiguration using the </w:t>
      </w:r>
      <w:r w:rsidR="00A23691">
        <w:t>n</w:t>
      </w:r>
      <w:r w:rsidR="002C487B" w:rsidRPr="002C487B">
        <w:t xml:space="preserve">eighbor discovery messages, which </w:t>
      </w:r>
      <w:r w:rsidR="0019364D">
        <w:t xml:space="preserve">are </w:t>
      </w:r>
      <w:r w:rsidR="002C487B" w:rsidRPr="002C487B">
        <w:t>part of ICMPv6.</w:t>
      </w:r>
    </w:p>
    <w:p w14:paraId="03994AAF" w14:textId="77777777" w:rsidR="001F68C4" w:rsidRDefault="001F68C4" w:rsidP="001523FF">
      <w:pPr>
        <w:pStyle w:val="Body1"/>
      </w:pPr>
    </w:p>
    <w:p w14:paraId="200645D0" w14:textId="2D0E122D" w:rsidR="00E349DC" w:rsidRDefault="001F68C4" w:rsidP="001523FF">
      <w:pPr>
        <w:pStyle w:val="Body1"/>
      </w:pPr>
      <w:r>
        <w:t>See</w:t>
      </w:r>
      <w:r w:rsidR="00441BB9">
        <w:t xml:space="preserve"> </w:t>
      </w:r>
      <w:r w:rsidR="00C97065">
        <w:t xml:space="preserve">the NIST IPv6 Profile, </w:t>
      </w:r>
      <w:r w:rsidR="00441BB9">
        <w:t>Section 4.</w:t>
      </w:r>
      <w:r w:rsidR="005D4580">
        <w:t>2</w:t>
      </w:r>
      <w:r w:rsidR="00C97065">
        <w:t xml:space="preserve">, </w:t>
      </w:r>
      <w:r w:rsidR="00441BB9" w:rsidRPr="004E4034">
        <w:rPr>
          <w:i/>
          <w:iCs/>
        </w:rPr>
        <w:t>Basic Capabilities</w:t>
      </w:r>
      <w:r w:rsidR="00D83AD2">
        <w:t>.</w:t>
      </w:r>
    </w:p>
    <w:p w14:paraId="77033128" w14:textId="77777777" w:rsidR="00A078CE" w:rsidRDefault="00F037F8" w:rsidP="00462438">
      <w:pPr>
        <w:pStyle w:val="Heading3"/>
        <w:numPr>
          <w:ilvl w:val="2"/>
          <w:numId w:val="13"/>
        </w:numPr>
      </w:pPr>
      <w:bookmarkStart w:id="107" w:name="_Toc137484885"/>
      <w:r>
        <w:t xml:space="preserve">Rule – Support </w:t>
      </w:r>
      <w:r w:rsidRPr="009D7D9B">
        <w:t>Stateless Address Autoconfiguration</w:t>
      </w:r>
      <w:r>
        <w:t xml:space="preserve"> (SLAAC)</w:t>
      </w:r>
      <w:bookmarkEnd w:id="107"/>
    </w:p>
    <w:p w14:paraId="77033129" w14:textId="5D3BE19F" w:rsidR="00F037F8" w:rsidRPr="00122AEB" w:rsidRDefault="00455A65" w:rsidP="00122AEB">
      <w:pPr>
        <w:pStyle w:val="Body1"/>
        <w:rPr>
          <w:bCs/>
        </w:rPr>
      </w:pPr>
      <w:r>
        <w:t>LXI devices shall s</w:t>
      </w:r>
      <w:r w:rsidR="00F037F8">
        <w:t xml:space="preserve">upport </w:t>
      </w:r>
      <w:r w:rsidR="00F037F8" w:rsidRPr="00122AEB">
        <w:rPr>
          <w:bCs/>
        </w:rPr>
        <w:t>IPv6 Stateless Address Autoconfiguration</w:t>
      </w:r>
      <w:r w:rsidR="007460D9" w:rsidRPr="00122AEB">
        <w:rPr>
          <w:bCs/>
        </w:rPr>
        <w:t xml:space="preserve"> (SLAAC)</w:t>
      </w:r>
    </w:p>
    <w:p w14:paraId="08268E0C" w14:textId="77777777" w:rsidR="007460D9" w:rsidRPr="00122AEB" w:rsidRDefault="007460D9" w:rsidP="00122AEB">
      <w:pPr>
        <w:pStyle w:val="Body1"/>
        <w:rPr>
          <w:bCs/>
        </w:rPr>
      </w:pPr>
    </w:p>
    <w:p w14:paraId="264D6D64" w14:textId="07814E25" w:rsidR="00651406" w:rsidRDefault="00651406" w:rsidP="00122AEB">
      <w:pPr>
        <w:pStyle w:val="Body1"/>
      </w:pPr>
      <w:r>
        <w:t xml:space="preserve">See </w:t>
      </w:r>
      <w:r w:rsidR="00C97065">
        <w:t xml:space="preserve">the NIST IPv6 Profile, </w:t>
      </w:r>
      <w:r>
        <w:t>Section 4.</w:t>
      </w:r>
      <w:r w:rsidR="00700264">
        <w:t>2</w:t>
      </w:r>
      <w:r w:rsidR="00C97065">
        <w:t>,</w:t>
      </w:r>
      <w:r>
        <w:t xml:space="preserve"> </w:t>
      </w:r>
      <w:r w:rsidRPr="004E4034">
        <w:rPr>
          <w:i/>
          <w:iCs/>
        </w:rPr>
        <w:t>Basic Capabilities</w:t>
      </w:r>
      <w:r>
        <w:t>.</w:t>
      </w:r>
    </w:p>
    <w:p w14:paraId="7703312A" w14:textId="2DB50654" w:rsidR="00A078CE" w:rsidRDefault="00F037F8" w:rsidP="00462438">
      <w:pPr>
        <w:pStyle w:val="Heading3"/>
        <w:numPr>
          <w:ilvl w:val="2"/>
          <w:numId w:val="13"/>
        </w:numPr>
      </w:pPr>
      <w:bookmarkStart w:id="108" w:name="_Toc137484886"/>
      <w:r>
        <w:lastRenderedPageBreak/>
        <w:t xml:space="preserve">Rule </w:t>
      </w:r>
      <w:r w:rsidR="00700264">
        <w:t>– Report</w:t>
      </w:r>
      <w:r w:rsidR="006D5CA7">
        <w:t xml:space="preserve"> an error if </w:t>
      </w:r>
      <w:r w:rsidR="000B70F9">
        <w:t xml:space="preserve">failure to </w:t>
      </w:r>
      <w:r w:rsidR="00BB63F2">
        <w:t xml:space="preserve">renew </w:t>
      </w:r>
      <w:r w:rsidR="00404333">
        <w:t xml:space="preserve">a </w:t>
      </w:r>
      <w:r w:rsidR="003E626C">
        <w:t>router</w:t>
      </w:r>
      <w:r w:rsidR="00BB63F2">
        <w:t xml:space="preserve"> </w:t>
      </w:r>
      <w:r w:rsidR="00404333">
        <w:t>advertised address</w:t>
      </w:r>
      <w:bookmarkEnd w:id="108"/>
    </w:p>
    <w:p w14:paraId="0E538B3F" w14:textId="31BA3D9A" w:rsidR="00810CBA" w:rsidRDefault="0023408E" w:rsidP="00122AEB">
      <w:pPr>
        <w:pStyle w:val="Body1"/>
      </w:pPr>
      <w:r w:rsidRPr="00BA3805">
        <w:rPr>
          <w:rStyle w:val="Body1Char"/>
        </w:rPr>
        <w:t xml:space="preserve">If an LXI </w:t>
      </w:r>
      <w:r w:rsidR="008F19D0" w:rsidRPr="00BA3805">
        <w:rPr>
          <w:rStyle w:val="Body1Char"/>
        </w:rPr>
        <w:t>Device</w:t>
      </w:r>
      <w:r w:rsidRPr="00BA3805">
        <w:rPr>
          <w:rStyle w:val="Body1Char"/>
        </w:rPr>
        <w:t xml:space="preserve"> is</w:t>
      </w:r>
      <w:r w:rsidR="008F19D0">
        <w:rPr>
          <w:rStyle w:val="Body1Char"/>
        </w:rPr>
        <w:t xml:space="preserve"> unable to renew </w:t>
      </w:r>
      <w:r w:rsidR="00A833A7">
        <w:t>a</w:t>
      </w:r>
      <w:r w:rsidR="00B341F7" w:rsidRPr="00BA3805">
        <w:t xml:space="preserve"> </w:t>
      </w:r>
      <w:r w:rsidR="00D22274">
        <w:t>route</w:t>
      </w:r>
      <w:r w:rsidR="006B7E98">
        <w:t xml:space="preserve">r advertised </w:t>
      </w:r>
      <w:r w:rsidR="00B341F7" w:rsidRPr="00BA3805">
        <w:t xml:space="preserve">unicast </w:t>
      </w:r>
      <w:r w:rsidR="00087DA0" w:rsidRPr="00BA3805">
        <w:t>address,</w:t>
      </w:r>
      <w:r w:rsidR="00A833A7">
        <w:t xml:space="preserve"> then it shall report an error</w:t>
      </w:r>
      <w:r w:rsidR="00523493">
        <w:t xml:space="preserve"> to the user via the LXI LAN Status Indicator.</w:t>
      </w:r>
    </w:p>
    <w:p w14:paraId="5447B31B" w14:textId="3FA26050" w:rsidR="00966C90" w:rsidRDefault="00966C90" w:rsidP="007C50E1">
      <w:pPr>
        <w:pStyle w:val="ObservationHeading"/>
      </w:pPr>
      <w:r w:rsidRPr="00C67620">
        <w:t xml:space="preserve">Observation – </w:t>
      </w:r>
      <w:r w:rsidR="00477024">
        <w:t>Failure to renew</w:t>
      </w:r>
      <w:r w:rsidR="00B41D71">
        <w:t xml:space="preserve"> router assigned </w:t>
      </w:r>
      <w:r w:rsidR="00A51D65">
        <w:t>settings</w:t>
      </w:r>
    </w:p>
    <w:p w14:paraId="1A7750F4" w14:textId="4070F204" w:rsidR="00966C90" w:rsidRDefault="00A51D65" w:rsidP="00A51D65">
      <w:pPr>
        <w:pStyle w:val="LXIObservationBody"/>
      </w:pPr>
      <w:r>
        <w:t xml:space="preserve">This </w:t>
      </w:r>
      <w:r w:rsidR="007E1A0E">
        <w:t xml:space="preserve">rule </w:t>
      </w:r>
      <w:r>
        <w:t xml:space="preserve">only applies to </w:t>
      </w:r>
      <w:r w:rsidR="0005313D">
        <w:t xml:space="preserve">the failure to </w:t>
      </w:r>
      <w:r w:rsidR="00046FE4">
        <w:t>renew</w:t>
      </w:r>
      <w:r w:rsidR="000D7CCA">
        <w:t xml:space="preserve"> </w:t>
      </w:r>
      <w:r w:rsidR="00046FE4">
        <w:t xml:space="preserve">router </w:t>
      </w:r>
      <w:r w:rsidR="00892E3B">
        <w:t>configuration information</w:t>
      </w:r>
      <w:r w:rsidR="00994CA8">
        <w:t xml:space="preserve"> </w:t>
      </w:r>
      <w:r w:rsidR="000D7CCA">
        <w:t>(unicast prefix and prefix length</w:t>
      </w:r>
      <w:r w:rsidR="000227F5">
        <w:t xml:space="preserve"> etc.</w:t>
      </w:r>
      <w:r w:rsidR="000D7CCA">
        <w:t>)</w:t>
      </w:r>
      <w:r w:rsidR="00E309BE">
        <w:t xml:space="preserve">. </w:t>
      </w:r>
      <w:r w:rsidR="009E7CE2">
        <w:t>F</w:t>
      </w:r>
      <w:r w:rsidR="001521D4">
        <w:t>ail</w:t>
      </w:r>
      <w:r w:rsidR="009E7CE2">
        <w:t>ure</w:t>
      </w:r>
      <w:r w:rsidR="001521D4">
        <w:t xml:space="preserve"> to get router </w:t>
      </w:r>
      <w:r w:rsidR="00997414">
        <w:t>configuration information</w:t>
      </w:r>
      <w:r w:rsidR="001521D4">
        <w:t xml:space="preserve"> after a power on or a </w:t>
      </w:r>
      <w:r w:rsidR="00A61CDD">
        <w:t>LCI (</w:t>
      </w:r>
      <w:r w:rsidR="001521D4">
        <w:t>LA</w:t>
      </w:r>
      <w:r w:rsidR="00DB4E45">
        <w:t>N reset</w:t>
      </w:r>
      <w:r w:rsidR="00A61CDD">
        <w:t>)</w:t>
      </w:r>
      <w:r w:rsidR="009979BB">
        <w:t xml:space="preserve"> is not a</w:t>
      </w:r>
      <w:r w:rsidR="009E7CE2">
        <w:t>n error</w:t>
      </w:r>
      <w:r w:rsidR="00E309BE">
        <w:t>.</w:t>
      </w:r>
    </w:p>
    <w:p w14:paraId="52F0D109" w14:textId="7B901CCF" w:rsidR="00046FE4" w:rsidRDefault="00046FE4" w:rsidP="00A51D65">
      <w:pPr>
        <w:pStyle w:val="LXIObservationBody"/>
      </w:pPr>
    </w:p>
    <w:p w14:paraId="2AA685EB" w14:textId="77777777" w:rsidR="00FF68D5" w:rsidRPr="00A732FF" w:rsidRDefault="00FF68D5" w:rsidP="00FF68D5">
      <w:pPr>
        <w:pStyle w:val="LXIObservationBody"/>
      </w:pPr>
      <w:r>
        <w:t>The IP address may become invalid or change due to the unicast prefix being changed.</w:t>
      </w:r>
    </w:p>
    <w:p w14:paraId="62AE2988" w14:textId="7189BEA7" w:rsidR="00046FE4" w:rsidRDefault="00046FE4" w:rsidP="00A51D65">
      <w:pPr>
        <w:pStyle w:val="LXIObservationBody"/>
      </w:pPr>
      <w:r>
        <w:t xml:space="preserve">When </w:t>
      </w:r>
      <w:r w:rsidR="00FF68D5">
        <w:t xml:space="preserve">this occurs, </w:t>
      </w:r>
      <w:r>
        <w:t xml:space="preserve">the following </w:t>
      </w:r>
      <w:r w:rsidR="00772E77">
        <w:t xml:space="preserve">need to be </w:t>
      </w:r>
      <w:r w:rsidR="00B35BCA">
        <w:t>updated</w:t>
      </w:r>
      <w:r w:rsidR="00772E77">
        <w:t>:</w:t>
      </w:r>
    </w:p>
    <w:p w14:paraId="66F36A0B" w14:textId="72BF0B66" w:rsidR="00772E77" w:rsidRDefault="00772E77" w:rsidP="00A51D65">
      <w:pPr>
        <w:pStyle w:val="LXIObservationBody"/>
      </w:pPr>
    </w:p>
    <w:p w14:paraId="1C217428" w14:textId="5A47E9CB" w:rsidR="00032D18" w:rsidRDefault="00E05F95" w:rsidP="00D22B93">
      <w:pPr>
        <w:pStyle w:val="LXIObservationBody"/>
        <w:numPr>
          <w:ilvl w:val="0"/>
          <w:numId w:val="23"/>
        </w:numPr>
      </w:pPr>
      <w:r>
        <w:t>s</w:t>
      </w:r>
      <w:r w:rsidR="00917DB2">
        <w:t xml:space="preserve">how only valid </w:t>
      </w:r>
      <w:r w:rsidR="00032D18">
        <w:t>IP addresses on the LXI Web pages</w:t>
      </w:r>
      <w:r w:rsidR="00917DB2">
        <w:t xml:space="preserve"> and front panel of the device</w:t>
      </w:r>
    </w:p>
    <w:p w14:paraId="178B40F9" w14:textId="77777777" w:rsidR="00032D18" w:rsidRDefault="00032D18" w:rsidP="00A51D65">
      <w:pPr>
        <w:pStyle w:val="LXIObservationBody"/>
      </w:pPr>
    </w:p>
    <w:p w14:paraId="0125CF1C" w14:textId="13E102F1" w:rsidR="00A432CF" w:rsidRDefault="00E05F95" w:rsidP="00D22B93">
      <w:pPr>
        <w:pStyle w:val="LXIObservationBody"/>
        <w:numPr>
          <w:ilvl w:val="0"/>
          <w:numId w:val="23"/>
        </w:numPr>
      </w:pPr>
      <w:r>
        <w:t xml:space="preserve"> </w:t>
      </w:r>
      <w:r w:rsidR="00072A70">
        <w:t>stop advertising mDNS service</w:t>
      </w:r>
      <w:r w:rsidR="009774B9">
        <w:t>s with invalid IP address</w:t>
      </w:r>
      <w:r w:rsidR="00032D18">
        <w:t>es</w:t>
      </w:r>
      <w:r w:rsidR="00DA4571">
        <w:t xml:space="preserve"> </w:t>
      </w:r>
      <w:r w:rsidR="00B06045">
        <w:t>or update the service advertisement</w:t>
      </w:r>
      <w:r w:rsidR="00994BEB">
        <w:t>s</w:t>
      </w:r>
      <w:r w:rsidR="00B06045">
        <w:t xml:space="preserve"> with </w:t>
      </w:r>
      <w:r w:rsidR="00DA4571">
        <w:t xml:space="preserve">the </w:t>
      </w:r>
      <w:r w:rsidR="00B06045">
        <w:t>new IP address</w:t>
      </w:r>
      <w:r w:rsidR="000C78A1">
        <w:t>es</w:t>
      </w:r>
    </w:p>
    <w:p w14:paraId="1BCD0796" w14:textId="77777777" w:rsidR="005121B8" w:rsidRDefault="005121B8" w:rsidP="00A51D65">
      <w:pPr>
        <w:pStyle w:val="LXIObservationBody"/>
      </w:pPr>
    </w:p>
    <w:p w14:paraId="3C42EC54" w14:textId="3A3A8422" w:rsidR="00B06045" w:rsidRDefault="00B35BCA" w:rsidP="00D22B93">
      <w:pPr>
        <w:pStyle w:val="LXIObservationBody"/>
        <w:numPr>
          <w:ilvl w:val="0"/>
          <w:numId w:val="23"/>
        </w:numPr>
      </w:pPr>
      <w:r>
        <w:t>u</w:t>
      </w:r>
      <w:r w:rsidR="006C3164">
        <w:t>pdate</w:t>
      </w:r>
      <w:r w:rsidR="00AC0F9B">
        <w:t xml:space="preserve"> the</w:t>
      </w:r>
      <w:r w:rsidR="006C3164">
        <w:t xml:space="preserve"> XML identification</w:t>
      </w:r>
      <w:r w:rsidR="00AC0F9B">
        <w:t xml:space="preserve"> document with valid </w:t>
      </w:r>
      <w:r w:rsidR="00790AD5">
        <w:t>interfaces</w:t>
      </w:r>
      <w:r w:rsidR="00AC0F9B">
        <w:t xml:space="preserve"> and IP addresses</w:t>
      </w:r>
    </w:p>
    <w:p w14:paraId="3BF9E210" w14:textId="7C624C29" w:rsidR="00A432CF" w:rsidRDefault="00A432CF" w:rsidP="00A51D65">
      <w:pPr>
        <w:pStyle w:val="LXIObservationBody"/>
      </w:pPr>
    </w:p>
    <w:p w14:paraId="608C37BC" w14:textId="2C54507E" w:rsidR="00810CBA" w:rsidRPr="009701AE" w:rsidRDefault="00810CBA" w:rsidP="00092975">
      <w:pPr>
        <w:ind w:left="1350"/>
      </w:pPr>
    </w:p>
    <w:p w14:paraId="5D3642A9" w14:textId="1C9D2ACD" w:rsidR="005E543E" w:rsidRPr="005E543E" w:rsidRDefault="00A22D44" w:rsidP="00462438">
      <w:pPr>
        <w:pStyle w:val="Heading3"/>
        <w:numPr>
          <w:ilvl w:val="2"/>
          <w:numId w:val="13"/>
        </w:numPr>
      </w:pPr>
      <w:bookmarkStart w:id="109" w:name="_Toc137484887"/>
      <w:r>
        <w:t xml:space="preserve">Deprecated </w:t>
      </w:r>
      <w:r w:rsidR="00F037F8">
        <w:t xml:space="preserve">Recommendation – Support </w:t>
      </w:r>
      <w:r w:rsidR="00F037F8" w:rsidRPr="0088506C">
        <w:t xml:space="preserve">Router Advertisement </w:t>
      </w:r>
      <w:r w:rsidR="00F037F8">
        <w:t>Option</w:t>
      </w:r>
      <w:r w:rsidR="00E25E7E">
        <w:t>s</w:t>
      </w:r>
      <w:r w:rsidR="004D1BC8">
        <w:t xml:space="preserve"> for DNS</w:t>
      </w:r>
      <w:r w:rsidR="00E25E7E">
        <w:t xml:space="preserve"> Configuration</w:t>
      </w:r>
      <w:bookmarkEnd w:id="109"/>
    </w:p>
    <w:p w14:paraId="497DD493" w14:textId="6487B367" w:rsidR="00A13B6D" w:rsidRDefault="00BB1DA8" w:rsidP="003B6915">
      <w:pPr>
        <w:pStyle w:val="Body1"/>
      </w:pPr>
      <w:r>
        <w:t>This recommendation has been d</w:t>
      </w:r>
      <w:r w:rsidR="00A13B6D">
        <w:t>eprecated in LXI Version 1.6</w:t>
      </w:r>
      <w:r w:rsidR="0051409A">
        <w:t xml:space="preserve"> because </w:t>
      </w:r>
      <w:r w:rsidR="00D62649">
        <w:t xml:space="preserve">it is included in </w:t>
      </w:r>
      <w:r w:rsidR="0051409A">
        <w:t>compliant IPv6 LAN stack</w:t>
      </w:r>
      <w:r w:rsidR="00D62649">
        <w:t>s</w:t>
      </w:r>
      <w:r w:rsidR="00E23770">
        <w:t>.</w:t>
      </w:r>
    </w:p>
    <w:p w14:paraId="7703313A" w14:textId="581FED97" w:rsidR="00A078CE" w:rsidRDefault="00D10801" w:rsidP="00462438">
      <w:pPr>
        <w:pStyle w:val="Heading3"/>
        <w:numPr>
          <w:ilvl w:val="2"/>
          <w:numId w:val="13"/>
        </w:numPr>
      </w:pPr>
      <w:bookmarkStart w:id="110" w:name="_Toc137484888"/>
      <w:r>
        <w:t xml:space="preserve">Rule </w:t>
      </w:r>
      <w:r w:rsidR="00F037F8">
        <w:t>- Support Static IP Address Assignment</w:t>
      </w:r>
      <w:bookmarkEnd w:id="110"/>
    </w:p>
    <w:p w14:paraId="6CB75216" w14:textId="36603B8B" w:rsidR="007625FF" w:rsidRDefault="00764B6F" w:rsidP="00A21220">
      <w:pPr>
        <w:pStyle w:val="Body1"/>
      </w:pPr>
      <w:r>
        <w:t>D</w:t>
      </w:r>
      <w:r w:rsidR="007625FF">
        <w:t xml:space="preserve">evices shall support Static IP addressing. </w:t>
      </w:r>
    </w:p>
    <w:p w14:paraId="28F63246" w14:textId="77777777" w:rsidR="00240921" w:rsidRDefault="00240921" w:rsidP="00A21220">
      <w:pPr>
        <w:pStyle w:val="Body1"/>
      </w:pPr>
    </w:p>
    <w:p w14:paraId="7703313B" w14:textId="3538B9D6" w:rsidR="00F037F8" w:rsidRPr="006963F0" w:rsidRDefault="00F037F8" w:rsidP="00A21220">
      <w:pPr>
        <w:pStyle w:val="Body1"/>
      </w:pPr>
      <w:r w:rsidRPr="006963F0">
        <w:t xml:space="preserve">Some TCP/IP networks require each device to be manually configured with an IP address, network prefix length, default gateway, and optionally DNS IP addresses.  On </w:t>
      </w:r>
      <w:r w:rsidR="007625FF">
        <w:t xml:space="preserve">these networks </w:t>
      </w:r>
      <w:r w:rsidRPr="006963F0">
        <w:t>the network administrator provide</w:t>
      </w:r>
      <w:r w:rsidR="00002FB3">
        <w:t>s</w:t>
      </w:r>
      <w:r w:rsidRPr="006963F0">
        <w:t xml:space="preserve"> the network configuration values to the device user.</w:t>
      </w:r>
    </w:p>
    <w:p w14:paraId="7703313E" w14:textId="77777777" w:rsidR="00F132A6" w:rsidRPr="006963F0" w:rsidRDefault="00F132A6" w:rsidP="00A21220">
      <w:pPr>
        <w:pStyle w:val="Body1"/>
      </w:pPr>
    </w:p>
    <w:p w14:paraId="7703313F" w14:textId="5087FB57" w:rsidR="00F037F8" w:rsidRDefault="007A46B4" w:rsidP="00A21220">
      <w:pPr>
        <w:pStyle w:val="Body1"/>
      </w:pPr>
      <w:r>
        <w:t xml:space="preserve">LXI </w:t>
      </w:r>
      <w:r w:rsidR="00BC531E">
        <w:t>d</w:t>
      </w:r>
      <w:r w:rsidR="00EA4C6F">
        <w:t xml:space="preserve">evices shall </w:t>
      </w:r>
      <w:r w:rsidR="00F037F8">
        <w:t>provide</w:t>
      </w:r>
      <w:r w:rsidR="00A052CD">
        <w:t xml:space="preserve"> </w:t>
      </w:r>
      <w:r w:rsidR="00BE6E23">
        <w:t>a</w:t>
      </w:r>
      <w:r w:rsidR="00BF4D99" w:rsidRPr="00EB1BA9">
        <w:t xml:space="preserve"> </w:t>
      </w:r>
      <w:r w:rsidR="00F037F8" w:rsidRPr="00EB1BA9">
        <w:t>way to</w:t>
      </w:r>
      <w:r w:rsidR="00F037F8">
        <w:t xml:space="preserve"> enter the following pa</w:t>
      </w:r>
      <w:r w:rsidR="00BF4D99">
        <w:t>rameters into the device</w:t>
      </w:r>
      <w:r w:rsidR="007C50AA">
        <w:t>:</w:t>
      </w:r>
      <w:r w:rsidR="00BF4D99">
        <w:t xml:space="preserve">  </w:t>
      </w:r>
    </w:p>
    <w:p w14:paraId="77033140" w14:textId="77777777" w:rsidR="00A41AB7" w:rsidRDefault="00A41AB7" w:rsidP="00940F6F">
      <w:pPr>
        <w:autoSpaceDE w:val="0"/>
        <w:autoSpaceDN w:val="0"/>
        <w:adjustRightInd w:val="0"/>
        <w:ind w:left="1350"/>
      </w:pPr>
    </w:p>
    <w:p w14:paraId="77033141"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IPv6 IP Address</w:t>
      </w:r>
    </w:p>
    <w:p w14:paraId="77033142"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Network Prefix Length</w:t>
      </w:r>
    </w:p>
    <w:p w14:paraId="77033143"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Default gateway</w:t>
      </w:r>
    </w:p>
    <w:p w14:paraId="77033144" w14:textId="5B890F23"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 xml:space="preserve">DNS IP </w:t>
      </w:r>
      <w:r w:rsidR="00BF4D99">
        <w:rPr>
          <w:rFonts w:ascii="Times New Roman" w:hAnsi="Times New Roman"/>
          <w:sz w:val="20"/>
          <w:szCs w:val="20"/>
        </w:rPr>
        <w:t>addresses</w:t>
      </w:r>
      <w:r w:rsidRPr="001462E4">
        <w:rPr>
          <w:rFonts w:ascii="Times New Roman" w:hAnsi="Times New Roman"/>
          <w:sz w:val="20"/>
          <w:szCs w:val="20"/>
        </w:rPr>
        <w:t xml:space="preserve"> </w:t>
      </w:r>
    </w:p>
    <w:p w14:paraId="51013E01" w14:textId="553FCC98" w:rsidR="00427FF4" w:rsidRPr="000C4C72" w:rsidRDefault="00427FF4" w:rsidP="00A21220">
      <w:pPr>
        <w:pStyle w:val="Body1"/>
        <w:rPr>
          <w:lang w:val="en-GB"/>
        </w:rPr>
      </w:pPr>
      <w:r w:rsidRPr="00427FF4">
        <w:rPr>
          <w:lang w:val="en-GB"/>
        </w:rPr>
        <w:t>Before using any static IP address, the device shall verify the address is not already in use.</w:t>
      </w:r>
    </w:p>
    <w:p w14:paraId="4D07A36E" w14:textId="6F6FADF5" w:rsidR="00F0105F" w:rsidRPr="00A21220" w:rsidRDefault="00F0105F" w:rsidP="00A21220">
      <w:pPr>
        <w:pStyle w:val="Body1"/>
        <w:rPr>
          <w:lang w:val="en-GB"/>
        </w:rPr>
      </w:pPr>
      <w:r w:rsidRPr="00A21220">
        <w:rPr>
          <w:lang w:val="en-GB"/>
        </w:rPr>
        <w:t xml:space="preserve">See </w:t>
      </w:r>
      <w:r w:rsidR="000E4D4C" w:rsidRPr="00A21220">
        <w:rPr>
          <w:lang w:val="en-GB"/>
        </w:rPr>
        <w:t xml:space="preserve">NIST IPv6 Profile, </w:t>
      </w:r>
      <w:r w:rsidRPr="00A21220">
        <w:rPr>
          <w:lang w:val="en-GB"/>
        </w:rPr>
        <w:t>Section 4.</w:t>
      </w:r>
      <w:r w:rsidR="000E4D4C" w:rsidRPr="00A21220">
        <w:rPr>
          <w:lang w:val="en-GB"/>
        </w:rPr>
        <w:t xml:space="preserve">2, Basic Capabilities, </w:t>
      </w:r>
      <w:r w:rsidR="00195469" w:rsidRPr="00A21220">
        <w:rPr>
          <w:lang w:val="en-GB"/>
        </w:rPr>
        <w:t xml:space="preserve">for </w:t>
      </w:r>
      <w:r w:rsidR="00005AA4" w:rsidRPr="00A21220">
        <w:rPr>
          <w:lang w:val="en-GB"/>
        </w:rPr>
        <w:t xml:space="preserve">IPv6 Stateless Address Autoconfiguration </w:t>
      </w:r>
      <w:r w:rsidR="00887C6F" w:rsidRPr="00A21220">
        <w:rPr>
          <w:lang w:val="en-GB"/>
        </w:rPr>
        <w:t xml:space="preserve">(SLAAC) </w:t>
      </w:r>
      <w:r w:rsidR="00005AA4" w:rsidRPr="00A21220">
        <w:rPr>
          <w:lang w:val="en-GB"/>
        </w:rPr>
        <w:t xml:space="preserve">and </w:t>
      </w:r>
      <w:r w:rsidR="00195469" w:rsidRPr="00A21220">
        <w:rPr>
          <w:lang w:val="en-GB"/>
        </w:rPr>
        <w:t>Duplicate Address Detection (DAD)</w:t>
      </w:r>
    </w:p>
    <w:p w14:paraId="34168F00" w14:textId="77777777" w:rsidR="00F0105F" w:rsidRPr="00277F44" w:rsidRDefault="00F0105F" w:rsidP="008B3F91">
      <w:pPr>
        <w:autoSpaceDE w:val="0"/>
        <w:autoSpaceDN w:val="0"/>
        <w:adjustRightInd w:val="0"/>
        <w:rPr>
          <w:szCs w:val="20"/>
        </w:rPr>
      </w:pPr>
    </w:p>
    <w:p w14:paraId="1B886FA3" w14:textId="2A7190E2" w:rsidR="002C467B" w:rsidRPr="002C467B" w:rsidRDefault="00D369EF" w:rsidP="00462438">
      <w:pPr>
        <w:pStyle w:val="Heading3"/>
        <w:numPr>
          <w:ilvl w:val="2"/>
          <w:numId w:val="13"/>
        </w:numPr>
      </w:pPr>
      <w:bookmarkStart w:id="111" w:name="_Toc137484889"/>
      <w:r>
        <w:t xml:space="preserve">Rule </w:t>
      </w:r>
      <w:r w:rsidR="00F037F8">
        <w:t>– Support DHCPv6</w:t>
      </w:r>
      <w:bookmarkEnd w:id="111"/>
    </w:p>
    <w:p w14:paraId="0E4DB2C6" w14:textId="629D58FD" w:rsidR="00D1312C" w:rsidRDefault="00764B6F" w:rsidP="00A21220">
      <w:pPr>
        <w:pStyle w:val="Body1"/>
      </w:pPr>
      <w:r>
        <w:t>D</w:t>
      </w:r>
      <w:r w:rsidR="00ED0748">
        <w:t>evices shall support both Stateless and Stateful DHCPv6 addressing.</w:t>
      </w:r>
    </w:p>
    <w:p w14:paraId="69E57C24" w14:textId="77BAF5B2" w:rsidR="00FA4150" w:rsidRDefault="00FA4150" w:rsidP="007C50E1">
      <w:pPr>
        <w:pStyle w:val="ObservationHeading"/>
      </w:pPr>
      <w:r w:rsidRPr="00C67620">
        <w:t xml:space="preserve">Observation – </w:t>
      </w:r>
      <w:r>
        <w:t>State</w:t>
      </w:r>
      <w:r w:rsidR="00A41060">
        <w:t>less</w:t>
      </w:r>
      <w:r>
        <w:t xml:space="preserve"> versus State</w:t>
      </w:r>
      <w:r w:rsidR="007B700F">
        <w:t>ful</w:t>
      </w:r>
      <w:r>
        <w:t xml:space="preserve"> DHCP</w:t>
      </w:r>
      <w:r w:rsidR="007B700F">
        <w:t>v6</w:t>
      </w:r>
    </w:p>
    <w:p w14:paraId="55AEBE30" w14:textId="7916839B" w:rsidR="00A732FF" w:rsidRPr="00A732FF" w:rsidRDefault="00A732FF" w:rsidP="00A732FF">
      <w:pPr>
        <w:pStyle w:val="LXIObservationBody"/>
      </w:pPr>
      <w:r w:rsidRPr="00A732FF">
        <w:lastRenderedPageBreak/>
        <w:t>A </w:t>
      </w:r>
      <w:r w:rsidRPr="00A732FF">
        <w:rPr>
          <w:b/>
          <w:bCs/>
        </w:rPr>
        <w:t>DHCPv6 server</w:t>
      </w:r>
      <w:r w:rsidR="000E4D4C">
        <w:t xml:space="preserve"> configured in stateless mode </w:t>
      </w:r>
      <w:r w:rsidRPr="00A732FF">
        <w:t xml:space="preserve">does not provide IPv6 addresses at all. It only provides </w:t>
      </w:r>
      <w:r w:rsidRPr="00A732FF">
        <w:rPr>
          <w:i/>
          <w:iCs/>
        </w:rPr>
        <w:t>other information</w:t>
      </w:r>
      <w:r w:rsidR="00827D7D">
        <w:rPr>
          <w:i/>
          <w:iCs/>
        </w:rPr>
        <w:t xml:space="preserve"> </w:t>
      </w:r>
      <w:r w:rsidRPr="00A732FF">
        <w:t>such as a DNS server list and a domain name. It works in conjunction with SLAAC that tells hosts how to generate global unicast addresses. In this context stateless means that</w:t>
      </w:r>
      <w:r w:rsidR="00E5094F">
        <w:rPr>
          <w:b/>
          <w:bCs/>
        </w:rPr>
        <w:t xml:space="preserve"> </w:t>
      </w:r>
      <w:r w:rsidRPr="00A732FF">
        <w:rPr>
          <w:b/>
          <w:bCs/>
        </w:rPr>
        <w:t>no server</w:t>
      </w:r>
      <w:r w:rsidR="00E5094F">
        <w:rPr>
          <w:b/>
          <w:bCs/>
        </w:rPr>
        <w:t xml:space="preserve"> </w:t>
      </w:r>
      <w:r w:rsidRPr="00A732FF">
        <w:rPr>
          <w:b/>
          <w:bCs/>
        </w:rPr>
        <w:t>keeps</w:t>
      </w:r>
      <w:r w:rsidR="00E5094F">
        <w:rPr>
          <w:b/>
          <w:bCs/>
        </w:rPr>
        <w:t xml:space="preserve"> </w:t>
      </w:r>
      <w:r w:rsidRPr="00A732FF">
        <w:rPr>
          <w:b/>
          <w:bCs/>
        </w:rPr>
        <w:t>track</w:t>
      </w:r>
      <w:r w:rsidR="00E5094F">
        <w:t xml:space="preserve"> </w:t>
      </w:r>
      <w:r w:rsidRPr="00A732FF">
        <w:t>of what</w:t>
      </w:r>
      <w:r w:rsidR="00E5094F">
        <w:t xml:space="preserve"> </w:t>
      </w:r>
      <w:r w:rsidRPr="00A732FF">
        <w:t>addresses have been assigned by which hosts and what addresses are still available for an assignment.</w:t>
      </w:r>
    </w:p>
    <w:p w14:paraId="75E5FC79" w14:textId="77777777" w:rsidR="00A41060" w:rsidRDefault="00A41060" w:rsidP="00A732FF">
      <w:pPr>
        <w:pStyle w:val="LXIObservationBody"/>
      </w:pPr>
    </w:p>
    <w:p w14:paraId="55E14BF2" w14:textId="6FC3D2C8" w:rsidR="007D4860" w:rsidRDefault="00A732FF" w:rsidP="00A732FF">
      <w:pPr>
        <w:pStyle w:val="LXIObservationBody"/>
      </w:pPr>
      <w:r w:rsidRPr="00A732FF">
        <w:t>A</w:t>
      </w:r>
      <w:r w:rsidR="001D293A">
        <w:t xml:space="preserve"> </w:t>
      </w:r>
      <w:r w:rsidRPr="00A732FF">
        <w:rPr>
          <w:b/>
          <w:bCs/>
        </w:rPr>
        <w:t>DHCPv6 server</w:t>
      </w:r>
      <w:r w:rsidR="000E4D4C">
        <w:t xml:space="preserve"> configured in stateful mode </w:t>
      </w:r>
      <w:r w:rsidRPr="00A732FF">
        <w:t xml:space="preserve">provides IPv6 addresses </w:t>
      </w:r>
      <w:r w:rsidR="00FE4E1B">
        <w:t xml:space="preserve">as well as the </w:t>
      </w:r>
      <w:r w:rsidRPr="00A732FF">
        <w:rPr>
          <w:i/>
          <w:iCs/>
        </w:rPr>
        <w:t>other information</w:t>
      </w:r>
      <w:r w:rsidRPr="00A732FF">
        <w:t xml:space="preserve"> </w:t>
      </w:r>
      <w:r w:rsidR="00444D6C">
        <w:t>provided by stateless DHCP servers</w:t>
      </w:r>
      <w:r w:rsidRPr="00A732FF">
        <w:t xml:space="preserve">. </w:t>
      </w:r>
      <w:r w:rsidR="00444D6C">
        <w:t>The DHCP server</w:t>
      </w:r>
      <w:r w:rsidRPr="00A732FF">
        <w:t xml:space="preserve"> also keeps track of the state of each assignment. It tracks the address pool availability. It also logs every assignment and keeps track of the expiration times. </w:t>
      </w:r>
    </w:p>
    <w:p w14:paraId="01803C86" w14:textId="77777777" w:rsidR="007D4860" w:rsidRDefault="007D4860" w:rsidP="00A732FF">
      <w:pPr>
        <w:pStyle w:val="LXIObservationBody"/>
      </w:pPr>
    </w:p>
    <w:p w14:paraId="2BC316AC" w14:textId="69FDDFFC" w:rsidR="00A732FF" w:rsidRPr="00A732FF" w:rsidRDefault="007D4860" w:rsidP="00A732FF">
      <w:pPr>
        <w:pStyle w:val="LXIObservationBody"/>
      </w:pPr>
      <w:r>
        <w:t>The primary</w:t>
      </w:r>
      <w:r w:rsidR="00A732FF" w:rsidRPr="00A732FF">
        <w:t xml:space="preserve"> difference between DHCPv6 and DHCPv4</w:t>
      </w:r>
      <w:r>
        <w:t xml:space="preserve"> is that i</w:t>
      </w:r>
      <w:r w:rsidR="00A732FF" w:rsidRPr="00A732FF">
        <w:t xml:space="preserve">n IPv4 </w:t>
      </w:r>
      <w:r>
        <w:t xml:space="preserve">the </w:t>
      </w:r>
      <w:r w:rsidR="00A732FF" w:rsidRPr="00A732FF">
        <w:t>DHCP server typically provides default gateway addresses to hosts.</w:t>
      </w:r>
      <w:r w:rsidR="00661AD8">
        <w:t xml:space="preserve"> </w:t>
      </w:r>
      <w:r w:rsidR="00A732FF" w:rsidRPr="00A732FF">
        <w:t>In IPv6, only routers sending Router Advertisement messages can provide a default gateway address dynamically.</w:t>
      </w:r>
    </w:p>
    <w:p w14:paraId="1D676C3C" w14:textId="60BBD9A4" w:rsidR="006E4D8A" w:rsidRDefault="006E4D8A">
      <w:pPr>
        <w:rPr>
          <w:szCs w:val="20"/>
        </w:rPr>
      </w:pPr>
    </w:p>
    <w:p w14:paraId="2199427F" w14:textId="0F98B46B" w:rsidR="00AA40B4" w:rsidRDefault="00AA40B4">
      <w:pPr>
        <w:rPr>
          <w:szCs w:val="20"/>
        </w:rPr>
      </w:pPr>
    </w:p>
    <w:p w14:paraId="28B67E9D" w14:textId="1374004C" w:rsidR="00AA40B4" w:rsidRDefault="00AA40B4" w:rsidP="007C50E1">
      <w:pPr>
        <w:pStyle w:val="ObservationHeading"/>
      </w:pPr>
      <w:bookmarkStart w:id="112" w:name="_Hlk93486123"/>
      <w:r w:rsidRPr="00C67620">
        <w:t xml:space="preserve">Observation – </w:t>
      </w:r>
      <w:r w:rsidR="0008789B">
        <w:t xml:space="preserve">DHCPv6 Unique Local </w:t>
      </w:r>
      <w:r w:rsidR="003E699B">
        <w:t>Addresses</w:t>
      </w:r>
    </w:p>
    <w:p w14:paraId="061F31D4" w14:textId="01D57392" w:rsidR="00AA40B4" w:rsidRDefault="00E407AB" w:rsidP="00CE02D0">
      <w:pPr>
        <w:pStyle w:val="LXIObservationBody"/>
      </w:pPr>
      <w:r>
        <w:t xml:space="preserve">DHCPv6 servers can also assign </w:t>
      </w:r>
      <w:r w:rsidR="003E699B">
        <w:t>Unique Local Addresses.</w:t>
      </w:r>
    </w:p>
    <w:bookmarkEnd w:id="112"/>
    <w:p w14:paraId="704E1BC6" w14:textId="16145626" w:rsidR="00AA40B4" w:rsidRDefault="00AA40B4">
      <w:pPr>
        <w:rPr>
          <w:szCs w:val="20"/>
        </w:rPr>
      </w:pPr>
    </w:p>
    <w:p w14:paraId="1570A8B6" w14:textId="0ABDBF69" w:rsidR="003A765A" w:rsidRPr="002C467B" w:rsidRDefault="00797BFF" w:rsidP="007A7E26">
      <w:pPr>
        <w:pStyle w:val="Heading3"/>
        <w:numPr>
          <w:ilvl w:val="3"/>
          <w:numId w:val="13"/>
        </w:numPr>
      </w:pPr>
      <w:bookmarkStart w:id="113" w:name="_Toc137484890"/>
      <w:r>
        <w:t xml:space="preserve">Permission – </w:t>
      </w:r>
      <w:r w:rsidR="00575E2A">
        <w:t>DHCPv6 Waiver Requests</w:t>
      </w:r>
      <w:bookmarkEnd w:id="113"/>
    </w:p>
    <w:p w14:paraId="2A768920" w14:textId="7C402B6A" w:rsidR="00575E2A" w:rsidRDefault="00575E2A" w:rsidP="00A21220">
      <w:pPr>
        <w:pStyle w:val="Body1"/>
      </w:pPr>
      <w:r>
        <w:t>If the device O/S does not support DHCPv6, the vendor may request the LXI Conformance Committee to grant them a waiver.</w:t>
      </w:r>
    </w:p>
    <w:p w14:paraId="215C9589" w14:textId="3D79BC45" w:rsidR="006C345B" w:rsidRPr="006C345B" w:rsidRDefault="00647E13" w:rsidP="00555E47">
      <w:pPr>
        <w:pStyle w:val="Heading3"/>
        <w:numPr>
          <w:ilvl w:val="2"/>
          <w:numId w:val="13"/>
        </w:numPr>
      </w:pPr>
      <w:bookmarkStart w:id="114" w:name="_Toc317935807"/>
      <w:bookmarkStart w:id="115" w:name="_Toc260642163"/>
      <w:bookmarkStart w:id="116" w:name="_Toc137484891"/>
      <w:bookmarkEnd w:id="114"/>
      <w:r>
        <w:t>Rule</w:t>
      </w:r>
      <w:r w:rsidR="00A26255">
        <w:t xml:space="preserve"> </w:t>
      </w:r>
      <w:r w:rsidR="002C7AFE">
        <w:t>–</w:t>
      </w:r>
      <w:r w:rsidR="00A26255">
        <w:t xml:space="preserve"> </w:t>
      </w:r>
      <w:r w:rsidR="006C345B" w:rsidRPr="006C345B">
        <w:t xml:space="preserve">Report an </w:t>
      </w:r>
      <w:r w:rsidR="00E27985">
        <w:t>E</w:t>
      </w:r>
      <w:r w:rsidR="006C345B" w:rsidRPr="006C345B">
        <w:t xml:space="preserve">rror </w:t>
      </w:r>
      <w:r w:rsidR="00E27985">
        <w:t>I</w:t>
      </w:r>
      <w:r w:rsidR="006C345B" w:rsidRPr="006C345B">
        <w:t xml:space="preserve">f </w:t>
      </w:r>
      <w:r w:rsidR="00E27985">
        <w:t>F</w:t>
      </w:r>
      <w:r w:rsidR="006C345B" w:rsidRPr="006C345B">
        <w:t xml:space="preserve">ailure to </w:t>
      </w:r>
      <w:r w:rsidR="00E27985">
        <w:t>R</w:t>
      </w:r>
      <w:r w:rsidR="006C345B" w:rsidRPr="006C345B">
        <w:t xml:space="preserve">enew the </w:t>
      </w:r>
      <w:r w:rsidR="001972A6">
        <w:t xml:space="preserve">DHCPv6 </w:t>
      </w:r>
      <w:r w:rsidR="00E27985">
        <w:t>L</w:t>
      </w:r>
      <w:r w:rsidR="00A43F14">
        <w:t>ease</w:t>
      </w:r>
      <w:bookmarkEnd w:id="116"/>
    </w:p>
    <w:bookmarkEnd w:id="115"/>
    <w:p w14:paraId="7703314E" w14:textId="153A15B6" w:rsidR="00F037F8" w:rsidRDefault="00F037F8" w:rsidP="00A21220">
      <w:pPr>
        <w:pStyle w:val="Body1"/>
      </w:pPr>
      <w:r w:rsidRPr="00A21220">
        <w:t xml:space="preserve">If an LXI Device is unable to renew its DHCPv6 lease </w:t>
      </w:r>
      <w:r w:rsidR="0030222C" w:rsidRPr="00A21220">
        <w:t xml:space="preserve">it shall </w:t>
      </w:r>
      <w:r w:rsidRPr="00A21220">
        <w:t>signal an error to the user via the LXI LAN Status Indicator</w:t>
      </w:r>
      <w:r>
        <w:t>.</w:t>
      </w:r>
    </w:p>
    <w:p w14:paraId="2E7DD611" w14:textId="3382BEDD" w:rsidR="00AF02EF" w:rsidRDefault="00AF02EF" w:rsidP="007C50E1">
      <w:pPr>
        <w:pStyle w:val="ObservationHeading"/>
      </w:pPr>
      <w:r w:rsidRPr="00C67620">
        <w:t xml:space="preserve">Observation – </w:t>
      </w:r>
      <w:r>
        <w:t xml:space="preserve">Failure to renew DHCPv6 </w:t>
      </w:r>
      <w:r w:rsidR="009B13FD">
        <w:t>lease</w:t>
      </w:r>
    </w:p>
    <w:p w14:paraId="2C8A199B" w14:textId="132F138D" w:rsidR="00AF02EF" w:rsidRDefault="00AF02EF" w:rsidP="00AF02EF">
      <w:pPr>
        <w:pStyle w:val="LXIObservationBody"/>
      </w:pPr>
      <w:r>
        <w:t xml:space="preserve">This rule only applies to the failure to renew </w:t>
      </w:r>
      <w:r w:rsidR="007F2A17">
        <w:t xml:space="preserve">the DHCPv6 </w:t>
      </w:r>
      <w:r>
        <w:t>configuration information</w:t>
      </w:r>
      <w:r w:rsidR="001F6D63">
        <w:t>.</w:t>
      </w:r>
      <w:r>
        <w:t xml:space="preserve"> </w:t>
      </w:r>
      <w:r w:rsidR="00575E2A">
        <w:t>F</w:t>
      </w:r>
      <w:r>
        <w:t xml:space="preserve">ailing to get </w:t>
      </w:r>
      <w:r w:rsidR="001F6D63">
        <w:t>DHCPv6 server</w:t>
      </w:r>
      <w:r>
        <w:t xml:space="preserve"> configuration information after a power on or a </w:t>
      </w:r>
      <w:r w:rsidR="00E132DE">
        <w:t>LCI (</w:t>
      </w:r>
      <w:r>
        <w:t>LAN reset</w:t>
      </w:r>
      <w:r w:rsidR="00E132DE">
        <w:t>)</w:t>
      </w:r>
      <w:r>
        <w:t xml:space="preserve"> is not an error.</w:t>
      </w:r>
    </w:p>
    <w:p w14:paraId="4905081B" w14:textId="77777777" w:rsidR="00AF02EF" w:rsidRDefault="00AF02EF" w:rsidP="00AF02EF">
      <w:pPr>
        <w:pStyle w:val="LXIObservationBody"/>
      </w:pPr>
    </w:p>
    <w:p w14:paraId="1257DF07" w14:textId="77777777" w:rsidR="00175F33" w:rsidRPr="00A732FF" w:rsidRDefault="00175F33" w:rsidP="00175F33">
      <w:pPr>
        <w:pStyle w:val="LXIObservationBody"/>
      </w:pPr>
      <w:r>
        <w:t>The IP address may become invalid or change due to the unicast prefix being changed.</w:t>
      </w:r>
    </w:p>
    <w:p w14:paraId="5013D094" w14:textId="6B952577" w:rsidR="00175F33" w:rsidRDefault="00175F33" w:rsidP="00175F33">
      <w:pPr>
        <w:pStyle w:val="LXIObservationBody"/>
      </w:pPr>
      <w:r>
        <w:t xml:space="preserve">When this </w:t>
      </w:r>
      <w:r w:rsidR="0052464D">
        <w:t>occurs, the</w:t>
      </w:r>
      <w:r>
        <w:t xml:space="preserve"> following need to be updated:</w:t>
      </w:r>
    </w:p>
    <w:p w14:paraId="2335B115" w14:textId="77777777" w:rsidR="00175F33" w:rsidRDefault="00175F33" w:rsidP="00175F33">
      <w:pPr>
        <w:pStyle w:val="LXIObservationBody"/>
      </w:pPr>
    </w:p>
    <w:p w14:paraId="5DD73B02" w14:textId="77777777" w:rsidR="00175F33" w:rsidRDefault="00175F33" w:rsidP="00D22B93">
      <w:pPr>
        <w:pStyle w:val="LXIObservationBody"/>
        <w:numPr>
          <w:ilvl w:val="0"/>
          <w:numId w:val="23"/>
        </w:numPr>
      </w:pPr>
      <w:r>
        <w:t>show only valid IP addresses on the LXI Web pages and front panel of the device</w:t>
      </w:r>
    </w:p>
    <w:p w14:paraId="24FFA767" w14:textId="77777777" w:rsidR="00175F33" w:rsidRDefault="00175F33" w:rsidP="00175F33">
      <w:pPr>
        <w:pStyle w:val="LXIObservationBody"/>
      </w:pPr>
    </w:p>
    <w:p w14:paraId="7EC5CE91" w14:textId="77777777" w:rsidR="00175F33" w:rsidRDefault="00175F33" w:rsidP="00D22B93">
      <w:pPr>
        <w:pStyle w:val="LXIObservationBody"/>
        <w:numPr>
          <w:ilvl w:val="0"/>
          <w:numId w:val="23"/>
        </w:numPr>
      </w:pPr>
      <w:r>
        <w:t xml:space="preserve"> stop advertising mDNS services with invalid IP addresses or update the service advertisements with the new IP addresses</w:t>
      </w:r>
    </w:p>
    <w:p w14:paraId="05927AB4" w14:textId="77777777" w:rsidR="00175F33" w:rsidRDefault="00175F33" w:rsidP="00175F33">
      <w:pPr>
        <w:pStyle w:val="LXIObservationBody"/>
      </w:pPr>
    </w:p>
    <w:p w14:paraId="5F79FFC4" w14:textId="77777777" w:rsidR="00175F33" w:rsidRDefault="00175F33" w:rsidP="00D22B93">
      <w:pPr>
        <w:pStyle w:val="LXIObservationBody"/>
        <w:numPr>
          <w:ilvl w:val="0"/>
          <w:numId w:val="23"/>
        </w:numPr>
      </w:pPr>
      <w:r>
        <w:t>update the XML identification document with valid interfaces and IP addresses</w:t>
      </w:r>
    </w:p>
    <w:p w14:paraId="6655DAC4" w14:textId="77777777" w:rsidR="00175F33" w:rsidRDefault="00175F33" w:rsidP="00175F33">
      <w:pPr>
        <w:pStyle w:val="LXIObservationBody"/>
      </w:pPr>
    </w:p>
    <w:p w14:paraId="7FF7017A" w14:textId="77777777" w:rsidR="00AF02EF" w:rsidRPr="00A732FF" w:rsidRDefault="00AF02EF" w:rsidP="00AF02EF">
      <w:pPr>
        <w:pStyle w:val="LXIObservationBody"/>
      </w:pPr>
    </w:p>
    <w:p w14:paraId="6161E6F1" w14:textId="77777777" w:rsidR="00CF3937" w:rsidRDefault="00CF3937" w:rsidP="00A21E96">
      <w:pPr>
        <w:ind w:left="1350"/>
      </w:pPr>
    </w:p>
    <w:p w14:paraId="7703314F" w14:textId="4C1A69B8" w:rsidR="00A078CE" w:rsidRDefault="00F037F8" w:rsidP="00462438">
      <w:pPr>
        <w:pStyle w:val="Heading3"/>
        <w:numPr>
          <w:ilvl w:val="2"/>
          <w:numId w:val="13"/>
        </w:numPr>
      </w:pPr>
      <w:bookmarkStart w:id="117" w:name="_Toc260642164"/>
      <w:bookmarkStart w:id="118" w:name="_Toc137484892"/>
      <w:r>
        <w:t>Rule</w:t>
      </w:r>
      <w:r w:rsidRPr="00C67620">
        <w:t xml:space="preserve"> – Honor New DHCP</w:t>
      </w:r>
      <w:r w:rsidR="00157A3F">
        <w:t>v6</w:t>
      </w:r>
      <w:r w:rsidRPr="00C67620">
        <w:t xml:space="preserve"> Options at Lease Renewal</w:t>
      </w:r>
      <w:bookmarkEnd w:id="117"/>
      <w:bookmarkEnd w:id="118"/>
    </w:p>
    <w:p w14:paraId="77033152" w14:textId="5B7104B8" w:rsidR="00F037F8" w:rsidRPr="00C67620" w:rsidRDefault="00F037F8" w:rsidP="001C2CFB">
      <w:pPr>
        <w:pStyle w:val="Body1"/>
      </w:pPr>
      <w:r>
        <w:t>LXI Device</w:t>
      </w:r>
      <w:r w:rsidRPr="00C67620">
        <w:t>s shall honor new DHCP</w:t>
      </w:r>
      <w:r w:rsidR="003B09DA">
        <w:t>v6</w:t>
      </w:r>
      <w:r w:rsidRPr="00C67620">
        <w:t xml:space="preserve"> options provided when renewing a lease. </w:t>
      </w:r>
    </w:p>
    <w:p w14:paraId="77033153" w14:textId="21401BFA" w:rsidR="00F037F8" w:rsidRDefault="00F037F8" w:rsidP="007C50E1">
      <w:pPr>
        <w:pStyle w:val="ObservationHeading"/>
      </w:pPr>
      <w:r w:rsidRPr="00C67620">
        <w:lastRenderedPageBreak/>
        <w:t>Observation – DHCP</w:t>
      </w:r>
      <w:r w:rsidR="00E91F20">
        <w:t>v6</w:t>
      </w:r>
      <w:r w:rsidRPr="00C67620">
        <w:t xml:space="preserve"> L</w:t>
      </w:r>
      <w:r w:rsidR="008D095F">
        <w:t>ease</w:t>
      </w:r>
      <w:r w:rsidRPr="00C67620">
        <w:t xml:space="preserve"> Renewal</w:t>
      </w:r>
    </w:p>
    <w:p w14:paraId="0351DE90" w14:textId="77777777" w:rsidR="00C75286" w:rsidRDefault="00F037F8" w:rsidP="00181AB4">
      <w:pPr>
        <w:pStyle w:val="LXIObservationBody"/>
      </w:pPr>
      <w:r w:rsidRPr="00C67620">
        <w:t>When a DHCP</w:t>
      </w:r>
      <w:r w:rsidR="00E91F20">
        <w:t>v6</w:t>
      </w:r>
      <w:r w:rsidRPr="00C67620">
        <w:t xml:space="preserve"> client renews a </w:t>
      </w:r>
      <w:r>
        <w:t>l</w:t>
      </w:r>
      <w:r w:rsidR="008D095F">
        <w:t>ease</w:t>
      </w:r>
      <w:r w:rsidRPr="00C67620">
        <w:t xml:space="preserve"> or validates a current </w:t>
      </w:r>
      <w:r>
        <w:t>l</w:t>
      </w:r>
      <w:r w:rsidR="008D095F">
        <w:t>ease</w:t>
      </w:r>
      <w:r w:rsidRPr="00C67620">
        <w:t xml:space="preserve"> via a request transaction, it is possible for the DHCP</w:t>
      </w:r>
      <w:r w:rsidR="001A6FEE">
        <w:t>v6</w:t>
      </w:r>
      <w:r w:rsidRPr="00C67620">
        <w:t xml:space="preserve"> server to send a reply with different option values than when </w:t>
      </w:r>
      <w:r w:rsidR="008D1073">
        <w:t xml:space="preserve">the </w:t>
      </w:r>
      <w:r w:rsidR="00602DF5">
        <w:t>prior</w:t>
      </w:r>
      <w:r w:rsidR="008D1073">
        <w:t xml:space="preserve"> lease information was sent</w:t>
      </w:r>
      <w:r w:rsidRPr="00C67620">
        <w:t>.</w:t>
      </w:r>
    </w:p>
    <w:p w14:paraId="3D027CCA" w14:textId="77777777" w:rsidR="00C75286" w:rsidRDefault="00C75286" w:rsidP="00181AB4">
      <w:pPr>
        <w:pStyle w:val="LXIObservationBody"/>
      </w:pPr>
    </w:p>
    <w:p w14:paraId="77033154" w14:textId="1E71D70F" w:rsidR="00F037F8" w:rsidRPr="00C67620" w:rsidRDefault="00F037F8" w:rsidP="00181AB4">
      <w:pPr>
        <w:pStyle w:val="LXIObservationBody"/>
      </w:pPr>
      <w:r w:rsidRPr="00C67620">
        <w:t>For example, the DHCP</w:t>
      </w:r>
      <w:r w:rsidR="001A6FEE">
        <w:t>v6</w:t>
      </w:r>
      <w:r w:rsidRPr="00C67620">
        <w:t xml:space="preserve"> server may specify a new DNS server to use.  The implication is that the server wants the client to use the new values; however, this is not explicitly stated in the DHCP</w:t>
      </w:r>
      <w:r w:rsidR="001A6FEE">
        <w:t>v6</w:t>
      </w:r>
      <w:r w:rsidRPr="00C67620">
        <w:t xml:space="preserve"> protocol. The DHCP</w:t>
      </w:r>
      <w:r w:rsidR="001A6FEE">
        <w:t>v6</w:t>
      </w:r>
      <w:r w:rsidRPr="00C67620">
        <w:t xml:space="preserve"> client should honor new DHCP</w:t>
      </w:r>
      <w:r w:rsidR="001A6FEE">
        <w:t>v6</w:t>
      </w:r>
      <w:r w:rsidRPr="00C67620">
        <w:t xml:space="preserve"> options provided, when renewing a </w:t>
      </w:r>
      <w:r>
        <w:t>l</w:t>
      </w:r>
      <w:r w:rsidR="008D1073">
        <w:t>ease</w:t>
      </w:r>
      <w:r w:rsidRPr="00C67620">
        <w:t>.</w:t>
      </w:r>
    </w:p>
    <w:p w14:paraId="77033155" w14:textId="77777777" w:rsidR="00F037F8" w:rsidRDefault="00F037F8" w:rsidP="00181AB4">
      <w:pPr>
        <w:pStyle w:val="Body1"/>
      </w:pPr>
    </w:p>
    <w:p w14:paraId="77033156" w14:textId="732B243C" w:rsidR="00A078CE" w:rsidRDefault="00F037F8" w:rsidP="00462438">
      <w:pPr>
        <w:pStyle w:val="Heading3"/>
        <w:numPr>
          <w:ilvl w:val="2"/>
          <w:numId w:val="13"/>
        </w:numPr>
      </w:pPr>
      <w:bookmarkStart w:id="119" w:name="_Toc260642160"/>
      <w:bookmarkStart w:id="120" w:name="_Toc137484893"/>
      <w:r>
        <w:t xml:space="preserve">Rule – </w:t>
      </w:r>
      <w:r w:rsidR="00B55AF0">
        <w:t>Selection of IP</w:t>
      </w:r>
      <w:r w:rsidR="0050155B">
        <w:t xml:space="preserve"> </w:t>
      </w:r>
      <w:r w:rsidR="0079231B">
        <w:t xml:space="preserve">Address </w:t>
      </w:r>
      <w:r w:rsidR="00B55AF0">
        <w:t>C</w:t>
      </w:r>
      <w:r w:rsidR="0050155B">
        <w:t xml:space="preserve">onfiguration </w:t>
      </w:r>
      <w:r w:rsidR="00B55AF0">
        <w:t>Modes</w:t>
      </w:r>
      <w:bookmarkEnd w:id="120"/>
    </w:p>
    <w:p w14:paraId="6A3A2F77" w14:textId="144630AE" w:rsidR="000E0E58" w:rsidRDefault="00332A1D" w:rsidP="001C2CFB">
      <w:pPr>
        <w:pStyle w:val="Body1"/>
        <w:rPr>
          <w:ins w:id="121" w:author="John Ryland" w:date="2023-06-02T14:06:00Z"/>
        </w:rPr>
      </w:pPr>
      <w:r>
        <w:t xml:space="preserve">LXI Devices shall </w:t>
      </w:r>
      <w:r w:rsidR="002F13AE">
        <w:t>provide</w:t>
      </w:r>
      <w:r w:rsidR="00AE4886" w:rsidRPr="00AE4886">
        <w:t xml:space="preserve"> </w:t>
      </w:r>
      <w:ins w:id="122" w:author="John Ryland" w:date="2023-06-02T14:12:00Z">
        <w:r w:rsidR="00386697">
          <w:t>one of the foll</w:t>
        </w:r>
      </w:ins>
      <w:ins w:id="123" w:author="John Ryland" w:date="2023-06-02T14:13:00Z">
        <w:r w:rsidR="00386697">
          <w:t xml:space="preserve">owing </w:t>
        </w:r>
      </w:ins>
      <w:r w:rsidR="00D127A9">
        <w:t xml:space="preserve">mechanisms </w:t>
      </w:r>
      <w:r w:rsidR="00AE4886" w:rsidRPr="00AE4886">
        <w:t xml:space="preserve">to configure the different </w:t>
      </w:r>
      <w:r w:rsidR="00043EF8">
        <w:t xml:space="preserve">IP address </w:t>
      </w:r>
      <w:r w:rsidR="004E7FFC">
        <w:t>configuration</w:t>
      </w:r>
      <w:r w:rsidR="00135DBD">
        <w:t xml:space="preserve"> </w:t>
      </w:r>
      <w:r w:rsidR="00AE4886" w:rsidRPr="00AE4886">
        <w:t xml:space="preserve">modes via the </w:t>
      </w:r>
      <w:r w:rsidR="005B3F07">
        <w:t xml:space="preserve">device front panel (if </w:t>
      </w:r>
      <w:r w:rsidR="009A0140">
        <w:t xml:space="preserve">present) and the </w:t>
      </w:r>
      <w:r w:rsidR="00AE4886" w:rsidRPr="00AE4886">
        <w:t>LXI required Web pages (see Section 21.11 for LXI Web page requirements).</w:t>
      </w:r>
    </w:p>
    <w:p w14:paraId="760CDEEC" w14:textId="77777777" w:rsidR="00386697" w:rsidRDefault="00386697" w:rsidP="00386697">
      <w:pPr>
        <w:pStyle w:val="Body1"/>
        <w:rPr>
          <w:ins w:id="124" w:author="John Ryland" w:date="2023-06-02T14:07:00Z"/>
        </w:rPr>
      </w:pPr>
    </w:p>
    <w:p w14:paraId="0F997116" w14:textId="6619F665" w:rsidR="00386697" w:rsidRPr="00386697" w:rsidRDefault="00386697" w:rsidP="00386697">
      <w:pPr>
        <w:pStyle w:val="Body1"/>
        <w:numPr>
          <w:ilvl w:val="0"/>
          <w:numId w:val="28"/>
        </w:numPr>
        <w:rPr>
          <w:ins w:id="125" w:author="John Ryland" w:date="2023-06-02T14:06:00Z"/>
        </w:rPr>
      </w:pPr>
      <w:ins w:id="126" w:author="John Ryland" w:date="2023-06-02T14:06:00Z">
        <w:r w:rsidRPr="00386697">
          <w:t xml:space="preserve">A single configuration setting </w:t>
        </w:r>
      </w:ins>
      <w:ins w:id="127" w:author="John Ryland" w:date="2023-06-07T14:37:00Z">
        <w:r w:rsidR="006E2244">
          <w:t>that select</w:t>
        </w:r>
      </w:ins>
      <w:ins w:id="128" w:author="John Ryland" w:date="2023-06-07T14:38:00Z">
        <w:r w:rsidR="00623A93">
          <w:t>s</w:t>
        </w:r>
      </w:ins>
      <w:ins w:id="129" w:author="John Ryland" w:date="2023-06-02T14:06:00Z">
        <w:r w:rsidRPr="00386697">
          <w:t xml:space="preserve"> Automatic (implying DHCPv6 and Router Advertisement (RA)) or Manual</w:t>
        </w:r>
      </w:ins>
      <w:ins w:id="130" w:author="John Ryland" w:date="2023-06-02T14:07:00Z">
        <w:r>
          <w:t xml:space="preserve"> (Static)</w:t>
        </w:r>
      </w:ins>
      <w:ins w:id="131" w:author="John Ryland" w:date="2023-06-02T14:06:00Z">
        <w:r w:rsidRPr="00386697">
          <w:t xml:space="preserve">. </w:t>
        </w:r>
      </w:ins>
    </w:p>
    <w:p w14:paraId="22B6C20C" w14:textId="38463A1A" w:rsidR="00386697" w:rsidRPr="00386697" w:rsidDel="00386697" w:rsidRDefault="00386697" w:rsidP="00386697">
      <w:pPr>
        <w:pStyle w:val="Body1"/>
        <w:rPr>
          <w:del w:id="132" w:author="John Ryland" w:date="2023-06-02T14:06:00Z"/>
        </w:rPr>
      </w:pPr>
    </w:p>
    <w:p w14:paraId="7703315B" w14:textId="0137884D" w:rsidR="00A078CE" w:rsidRDefault="00C95B4A" w:rsidP="00386697">
      <w:pPr>
        <w:pStyle w:val="Body1"/>
        <w:numPr>
          <w:ilvl w:val="0"/>
          <w:numId w:val="28"/>
        </w:numPr>
      </w:pPr>
      <w:ins w:id="133" w:author="John Ryland" w:date="2023-06-07T14:39:00Z">
        <w:r>
          <w:t xml:space="preserve">Multiple </w:t>
        </w:r>
        <w:r w:rsidR="006F5111">
          <w:t xml:space="preserve">configuration settings </w:t>
        </w:r>
      </w:ins>
      <w:del w:id="134" w:author="John Ryland" w:date="2023-06-07T14:39:00Z">
        <w:r w:rsidR="006C14AA" w:rsidDel="006F5111">
          <w:delText xml:space="preserve">Devices shall include </w:delText>
        </w:r>
      </w:del>
      <w:del w:id="135" w:author="John Ryland" w:date="2023-06-07T14:40:00Z">
        <w:r w:rsidR="00575E2A" w:rsidDel="00253AAF">
          <w:delText xml:space="preserve">separate </w:delText>
        </w:r>
        <w:r w:rsidR="00F037F8" w:rsidRPr="00813FA5" w:rsidDel="00253AAF">
          <w:delText>configuration settings</w:delText>
        </w:r>
      </w:del>
      <w:ins w:id="136" w:author="John Ryland" w:date="2023-06-07T14:40:00Z">
        <w:r w:rsidR="00253AAF">
          <w:t xml:space="preserve"> </w:t>
        </w:r>
      </w:ins>
      <w:del w:id="137" w:author="John Ryland" w:date="2023-06-07T14:40:00Z">
        <w:r w:rsidR="00F037F8" w:rsidRPr="00813FA5" w:rsidDel="00253AAF">
          <w:delText xml:space="preserve"> </w:delText>
        </w:r>
        <w:r w:rsidR="00F037F8" w:rsidDel="00253AAF">
          <w:delText>t</w:delText>
        </w:r>
      </w:del>
      <w:ins w:id="138" w:author="John Ryland" w:date="2023-06-07T14:40:00Z">
        <w:r w:rsidR="00253AAF">
          <w:t>that</w:t>
        </w:r>
      </w:ins>
      <w:del w:id="139" w:author="John Ryland" w:date="2023-06-07T14:40:00Z">
        <w:r w:rsidR="00F037F8" w:rsidDel="005842A2">
          <w:delText>o</w:delText>
        </w:r>
      </w:del>
      <w:r w:rsidR="00F037F8">
        <w:t xml:space="preserve"> </w:t>
      </w:r>
      <w:r w:rsidR="00862327">
        <w:t xml:space="preserve">independently </w:t>
      </w:r>
      <w:r w:rsidR="00F037F8">
        <w:t>enable or disable the following options:</w:t>
      </w:r>
    </w:p>
    <w:p w14:paraId="4ED51D18" w14:textId="4FA2CDAF" w:rsidR="00C305B4" w:rsidRDefault="006E3D9D" w:rsidP="00D22B93">
      <w:pPr>
        <w:pStyle w:val="Body1"/>
        <w:numPr>
          <w:ilvl w:val="0"/>
          <w:numId w:val="24"/>
        </w:numPr>
      </w:pPr>
      <w:r>
        <w:t>R</w:t>
      </w:r>
      <w:r w:rsidR="00CD4B04">
        <w:t xml:space="preserve">outer </w:t>
      </w:r>
      <w:r w:rsidR="00C34FCB">
        <w:t>Advertisement (RA)</w:t>
      </w:r>
      <w:r w:rsidR="00FE4ED0">
        <w:t xml:space="preserve"> </w:t>
      </w:r>
    </w:p>
    <w:p w14:paraId="7703315D" w14:textId="33B9A1D8" w:rsidR="00A078CE" w:rsidRDefault="00F037F8" w:rsidP="00D22B93">
      <w:pPr>
        <w:pStyle w:val="Body1"/>
        <w:numPr>
          <w:ilvl w:val="0"/>
          <w:numId w:val="24"/>
        </w:numPr>
      </w:pPr>
      <w:r>
        <w:t>DHCP</w:t>
      </w:r>
      <w:r w:rsidR="00355868">
        <w:t>v6</w:t>
      </w:r>
    </w:p>
    <w:p w14:paraId="7703315E" w14:textId="77777777" w:rsidR="00A078CE" w:rsidRDefault="00F037F8" w:rsidP="00D22B93">
      <w:pPr>
        <w:pStyle w:val="Body1"/>
        <w:numPr>
          <w:ilvl w:val="0"/>
          <w:numId w:val="24"/>
        </w:numPr>
      </w:pPr>
      <w:r w:rsidRPr="00A27A42">
        <w:t>Static</w:t>
      </w:r>
    </w:p>
    <w:bookmarkEnd w:id="119"/>
    <w:p w14:paraId="77033168" w14:textId="4452CA5F" w:rsidR="00A078CE" w:rsidRDefault="00655B8A" w:rsidP="00D90E07">
      <w:pPr>
        <w:pStyle w:val="Heading3"/>
        <w:numPr>
          <w:ilvl w:val="2"/>
          <w:numId w:val="13"/>
        </w:numPr>
      </w:pPr>
      <w:r>
        <w:t xml:space="preserve">  </w:t>
      </w:r>
      <w:bookmarkStart w:id="140" w:name="_Toc137484894"/>
      <w:r w:rsidR="00923691">
        <w:t xml:space="preserve">Rule </w:t>
      </w:r>
      <w:r w:rsidR="00F037F8">
        <w:t>– Ability to Enable/Disable Privacy Setting</w:t>
      </w:r>
      <w:bookmarkEnd w:id="140"/>
    </w:p>
    <w:p w14:paraId="4C0B0B3D" w14:textId="2F6345B9" w:rsidR="00CB24E4" w:rsidRPr="00933D8D" w:rsidRDefault="00862327" w:rsidP="00341785">
      <w:pPr>
        <w:pStyle w:val="Body1"/>
      </w:pPr>
      <w:r>
        <w:t>D</w:t>
      </w:r>
      <w:r w:rsidR="00CB24E4" w:rsidRPr="00700B3E">
        <w:t xml:space="preserve">evices shall support enabling and disabling </w:t>
      </w:r>
      <w:r w:rsidR="00CB24E4">
        <w:t>privacy settings.</w:t>
      </w:r>
    </w:p>
    <w:p w14:paraId="33A20CA0" w14:textId="77777777" w:rsidR="00CB24E4" w:rsidRDefault="00CB24E4" w:rsidP="00341785">
      <w:pPr>
        <w:pStyle w:val="Body1"/>
      </w:pPr>
    </w:p>
    <w:p w14:paraId="38D11A07" w14:textId="467A3E10" w:rsidR="00C77D22" w:rsidRPr="00700B3E" w:rsidRDefault="00D41745" w:rsidP="00341785">
      <w:pPr>
        <w:pStyle w:val="Body1"/>
      </w:pPr>
      <w:r w:rsidRPr="00700B3E">
        <w:t>RFC 8981</w:t>
      </w:r>
      <w:r w:rsidR="0052007D" w:rsidRPr="00700B3E">
        <w:t xml:space="preserve"> describes an extension to IPv6 Stateless Address Autoconfiguration that causes</w:t>
      </w:r>
      <w:r w:rsidR="009B2C28" w:rsidRPr="00700B3E">
        <w:t xml:space="preserve"> </w:t>
      </w:r>
      <w:r w:rsidR="0052007D" w:rsidRPr="00700B3E">
        <w:t>hosts to generate temporary addresses with randomized interface identifiers</w:t>
      </w:r>
      <w:r w:rsidR="00866D96" w:rsidRPr="00700B3E">
        <w:t xml:space="preserve"> (IID’s)</w:t>
      </w:r>
      <w:r w:rsidR="0052007D" w:rsidRPr="00700B3E">
        <w:t xml:space="preserve"> for each prefix</w:t>
      </w:r>
      <w:r w:rsidR="009B2C28" w:rsidRPr="00700B3E">
        <w:t xml:space="preserve"> </w:t>
      </w:r>
      <w:r w:rsidR="0052007D" w:rsidRPr="00700B3E">
        <w:t xml:space="preserve">advertised with autoconfiguration enabled. </w:t>
      </w:r>
      <w:r w:rsidR="00746298">
        <w:t>RFC 8981 obsoletes RFC</w:t>
      </w:r>
      <w:r w:rsidR="00C77D22">
        <w:t xml:space="preserve"> 4941 </w:t>
      </w:r>
      <w:r w:rsidR="001D574B">
        <w:t>which previously referred to this as privacy settings.</w:t>
      </w:r>
      <w:r w:rsidR="00053D8E">
        <w:t xml:space="preserve"> LXI </w:t>
      </w:r>
      <w:r w:rsidR="008050DB">
        <w:t>refer</w:t>
      </w:r>
      <w:r w:rsidR="00721A40">
        <w:t xml:space="preserve">s to </w:t>
      </w:r>
      <w:r w:rsidR="008050DB">
        <w:t>this as privacy settings for backward compati</w:t>
      </w:r>
      <w:r w:rsidR="004757CD">
        <w:t>bi</w:t>
      </w:r>
      <w:r w:rsidR="008050DB">
        <w:t>lity reasons.</w:t>
      </w:r>
    </w:p>
    <w:p w14:paraId="498682FA" w14:textId="77777777" w:rsidR="00C862D1" w:rsidRPr="001E69A5" w:rsidRDefault="00C862D1" w:rsidP="00341785">
      <w:pPr>
        <w:pStyle w:val="Body1"/>
      </w:pPr>
    </w:p>
    <w:p w14:paraId="36406C4E" w14:textId="066B6332" w:rsidR="00584943" w:rsidRDefault="00F037F8" w:rsidP="00341785">
      <w:pPr>
        <w:pStyle w:val="Body1"/>
      </w:pPr>
      <w:r w:rsidRPr="001E69A5">
        <w:t>For furthe</w:t>
      </w:r>
      <w:r w:rsidR="001655E9" w:rsidRPr="001E69A5">
        <w:t xml:space="preserve">r information please read </w:t>
      </w:r>
      <w:r w:rsidRPr="001E69A5">
        <w:t xml:space="preserve">the </w:t>
      </w:r>
      <w:r w:rsidR="009250E7" w:rsidRPr="001E69A5">
        <w:t xml:space="preserve">SLAAC </w:t>
      </w:r>
      <w:r w:rsidR="00CA6B17">
        <w:t xml:space="preserve">RFCs for </w:t>
      </w:r>
      <w:r w:rsidRPr="001E69A5">
        <w:t xml:space="preserve">privacy extensions in </w:t>
      </w:r>
      <w:r w:rsidR="00584943" w:rsidRPr="001E69A5">
        <w:t>the NIST IPv6 Profile.</w:t>
      </w:r>
    </w:p>
    <w:p w14:paraId="7703317D" w14:textId="5B269AA2" w:rsidR="00A078CE" w:rsidRDefault="00933D8D" w:rsidP="00462438">
      <w:pPr>
        <w:pStyle w:val="Heading3"/>
        <w:numPr>
          <w:ilvl w:val="2"/>
          <w:numId w:val="13"/>
        </w:numPr>
      </w:pPr>
      <w:r>
        <w:t xml:space="preserve">  </w:t>
      </w:r>
      <w:bookmarkStart w:id="141" w:name="_Toc137484895"/>
      <w:r w:rsidR="00F037F8">
        <w:t>Rule – Privacy Setting</w:t>
      </w:r>
      <w:r w:rsidR="005D3B77">
        <w:t xml:space="preserve"> </w:t>
      </w:r>
      <w:r w:rsidR="00F7670C">
        <w:t xml:space="preserve">Enabled </w:t>
      </w:r>
      <w:r w:rsidR="00F037F8">
        <w:t>by Default</w:t>
      </w:r>
      <w:r w:rsidR="00CF7DB8">
        <w:t xml:space="preserve"> or LCI</w:t>
      </w:r>
      <w:bookmarkEnd w:id="141"/>
    </w:p>
    <w:p w14:paraId="7703317E" w14:textId="232DD6C7" w:rsidR="00F037F8" w:rsidRPr="00CF6AE2" w:rsidRDefault="00F037F8" w:rsidP="00341785">
      <w:pPr>
        <w:pStyle w:val="Body1"/>
      </w:pPr>
      <w:r>
        <w:t xml:space="preserve"> </w:t>
      </w:r>
      <w:r w:rsidR="00CF7DB8">
        <w:t>T</w:t>
      </w:r>
      <w:r w:rsidR="00A86E87">
        <w:t xml:space="preserve">he </w:t>
      </w:r>
      <w:r w:rsidR="008D24DF">
        <w:t xml:space="preserve">privacy setting shall </w:t>
      </w:r>
      <w:r w:rsidR="004B312B">
        <w:t>be enabled</w:t>
      </w:r>
      <w:r w:rsidR="00CF7DB8">
        <w:t xml:space="preserve"> by</w:t>
      </w:r>
      <w:r w:rsidR="004B312B">
        <w:t xml:space="preserve"> </w:t>
      </w:r>
      <w:r w:rsidR="00AC724B">
        <w:t>LCI</w:t>
      </w:r>
      <w:r w:rsidR="00903CD4">
        <w:t xml:space="preserve"> and be </w:t>
      </w:r>
      <w:r w:rsidR="00862327">
        <w:t xml:space="preserve">enabled by </w:t>
      </w:r>
      <w:r w:rsidR="00903CD4">
        <w:t>default</w:t>
      </w:r>
      <w:r w:rsidR="00AC724B">
        <w:t>.</w:t>
      </w:r>
    </w:p>
    <w:p w14:paraId="7703317F" w14:textId="61FD1B54" w:rsidR="00A078CE" w:rsidRDefault="00F037F8" w:rsidP="00462438">
      <w:pPr>
        <w:pStyle w:val="Heading2"/>
        <w:numPr>
          <w:ilvl w:val="1"/>
          <w:numId w:val="13"/>
        </w:numPr>
      </w:pPr>
      <w:bookmarkStart w:id="142" w:name="_Toc113352458"/>
      <w:bookmarkStart w:id="143" w:name="_Toc113353518"/>
      <w:bookmarkStart w:id="144" w:name="_Toc112300622"/>
      <w:bookmarkStart w:id="145" w:name="_Toc113353519"/>
      <w:bookmarkStart w:id="146" w:name="_Toc128656264"/>
      <w:bookmarkStart w:id="147" w:name="_Toc260642165"/>
      <w:bookmarkStart w:id="148" w:name="_Toc111980792"/>
      <w:bookmarkStart w:id="149" w:name="_Toc137484896"/>
      <w:bookmarkEnd w:id="6"/>
      <w:bookmarkEnd w:id="142"/>
      <w:bookmarkEnd w:id="143"/>
      <w:r w:rsidRPr="00A0367E">
        <w:t>Default Address Selection for IPv6</w:t>
      </w:r>
      <w:bookmarkEnd w:id="149"/>
    </w:p>
    <w:p w14:paraId="77033180" w14:textId="2763A2A1" w:rsidR="00F037F8" w:rsidRDefault="00F037F8" w:rsidP="00BD07D4">
      <w:pPr>
        <w:ind w:left="720"/>
      </w:pPr>
      <w:r w:rsidRPr="00A0367E">
        <w:t>The IPv6 addressing architecture allows multiple unicast</w:t>
      </w:r>
      <w:r>
        <w:t xml:space="preserve"> </w:t>
      </w:r>
      <w:r w:rsidRPr="00A0367E">
        <w:t>addresses to be assigned to interfaces.  These addresses may have</w:t>
      </w:r>
      <w:r>
        <w:t xml:space="preserve"> </w:t>
      </w:r>
      <w:r w:rsidRPr="00A0367E">
        <w:t xml:space="preserve">different reachability scopes (link-local, </w:t>
      </w:r>
      <w:r>
        <w:t>unique-</w:t>
      </w:r>
      <w:proofErr w:type="gramStart"/>
      <w:r>
        <w:t>local</w:t>
      </w:r>
      <w:proofErr w:type="gramEnd"/>
      <w:r w:rsidRPr="00A0367E">
        <w:t xml:space="preserve"> or global).</w:t>
      </w:r>
      <w:r>
        <w:t xml:space="preserve"> </w:t>
      </w:r>
      <w:r w:rsidR="00EE3C21">
        <w:t xml:space="preserve">IPv6 </w:t>
      </w:r>
      <w:r w:rsidRPr="004E4034">
        <w:t xml:space="preserve">addresses may also be </w:t>
      </w:r>
      <w:r w:rsidR="00A16DA2" w:rsidRPr="004E4034">
        <w:t xml:space="preserve">marked as </w:t>
      </w:r>
      <w:r w:rsidRPr="004E4034">
        <w:t>"preferred" or "deprecated"</w:t>
      </w:r>
      <w:r w:rsidR="00A16DA2" w:rsidRPr="004E4034">
        <w:t xml:space="preserve"> </w:t>
      </w:r>
      <w:r w:rsidR="000B1727" w:rsidRPr="00C3204A">
        <w:t xml:space="preserve">- </w:t>
      </w:r>
      <w:r w:rsidR="006D2FDC" w:rsidRPr="00C7091E">
        <w:t>see the definition of “</w:t>
      </w:r>
      <w:r w:rsidR="00397BCD">
        <w:t>IPv6 Address Life</w:t>
      </w:r>
      <w:r w:rsidR="007E4062">
        <w:t>times</w:t>
      </w:r>
      <w:r w:rsidR="006D2FDC" w:rsidRPr="00C7091E">
        <w:t>” – in the section “</w:t>
      </w:r>
      <w:r w:rsidR="00DC1989">
        <w:t>Technical Terms</w:t>
      </w:r>
      <w:r w:rsidR="00583FF6">
        <w:t>”</w:t>
      </w:r>
      <w:r w:rsidR="00440463">
        <w:t xml:space="preserve"> for more information on this</w:t>
      </w:r>
      <w:r w:rsidRPr="00C7091E">
        <w:t xml:space="preserve">. </w:t>
      </w:r>
    </w:p>
    <w:p w14:paraId="77033181" w14:textId="77777777" w:rsidR="00F037F8" w:rsidRDefault="00F037F8" w:rsidP="00A0367E">
      <w:pPr>
        <w:pStyle w:val="Body1"/>
      </w:pPr>
    </w:p>
    <w:p w14:paraId="77033182" w14:textId="4B057EA5" w:rsidR="00F037F8" w:rsidRDefault="00F037F8" w:rsidP="00BD07D4">
      <w:pPr>
        <w:ind w:left="720"/>
      </w:pPr>
      <w:r w:rsidRPr="00A0367E">
        <w:t>IPv6 implementations will very often be faced</w:t>
      </w:r>
      <w:r>
        <w:t xml:space="preserve"> </w:t>
      </w:r>
      <w:r w:rsidRPr="00A0367E">
        <w:t>with multiple possible source and destination addresses when</w:t>
      </w:r>
      <w:r>
        <w:t xml:space="preserve"> </w:t>
      </w:r>
      <w:r w:rsidRPr="00A0367E">
        <w:t>initiating communication.  It is desirable to have default</w:t>
      </w:r>
      <w:r>
        <w:t xml:space="preserve"> </w:t>
      </w:r>
      <w:r w:rsidRPr="00A0367E">
        <w:t>algorithms, common across all implementations, for selecting source</w:t>
      </w:r>
      <w:r>
        <w:t xml:space="preserve"> </w:t>
      </w:r>
      <w:r w:rsidRPr="00A0367E">
        <w:t xml:space="preserve">and destination addresses so that </w:t>
      </w:r>
      <w:r>
        <w:t>developers</w:t>
      </w:r>
      <w:r w:rsidRPr="00A0367E">
        <w:t xml:space="preserve"> and administrators can</w:t>
      </w:r>
      <w:r>
        <w:t xml:space="preserve"> </w:t>
      </w:r>
      <w:r w:rsidRPr="00A0367E">
        <w:t>reason about and predict the behavior of their systems.</w:t>
      </w:r>
    </w:p>
    <w:p w14:paraId="77033183" w14:textId="0D5FD817" w:rsidR="00BD07D4" w:rsidRDefault="00BD07D4" w:rsidP="00BD07D4">
      <w:pPr>
        <w:ind w:left="720"/>
      </w:pPr>
    </w:p>
    <w:p w14:paraId="30F1B1B0" w14:textId="52D52961" w:rsidR="00FB508E" w:rsidRDefault="00FB508E" w:rsidP="00BD07D4">
      <w:pPr>
        <w:ind w:left="720"/>
      </w:pPr>
      <w:r>
        <w:t>For further information see the NIST IPv6 Profile</w:t>
      </w:r>
      <w:r w:rsidR="009A0D35">
        <w:t xml:space="preserve">, </w:t>
      </w:r>
      <w:r>
        <w:t xml:space="preserve">Section </w:t>
      </w:r>
      <w:r w:rsidRPr="00116948">
        <w:t>4.7.1</w:t>
      </w:r>
      <w:r w:rsidR="00B84FB0">
        <w:t xml:space="preserve"> </w:t>
      </w:r>
      <w:r w:rsidR="00353992">
        <w:t>-</w:t>
      </w:r>
      <w:r w:rsidRPr="00116948">
        <w:t xml:space="preserve"> Definition of Addressing Capability Requirements</w:t>
      </w:r>
    </w:p>
    <w:p w14:paraId="77033185" w14:textId="77777777" w:rsidR="00BD07D4" w:rsidRDefault="00BD07D4" w:rsidP="00BD07D4">
      <w:pPr>
        <w:ind w:left="720"/>
      </w:pPr>
    </w:p>
    <w:p w14:paraId="77033186" w14:textId="5D7AF2A3" w:rsidR="00F037F8" w:rsidRDefault="00F037F8" w:rsidP="00BD07D4">
      <w:pPr>
        <w:ind w:left="720"/>
      </w:pPr>
      <w:r>
        <w:t xml:space="preserve">The rules, recommendations and permissions </w:t>
      </w:r>
      <w:r w:rsidR="00C543CF">
        <w:t xml:space="preserve">in this section </w:t>
      </w:r>
      <w:r>
        <w:t xml:space="preserve">refer to displaying IPv6 addresses. </w:t>
      </w:r>
      <w:r w:rsidR="004C09E3">
        <w:t xml:space="preserve">Devices satisfy these requirements </w:t>
      </w:r>
      <w:r w:rsidR="006A0577">
        <w:t xml:space="preserve">if the address is </w:t>
      </w:r>
      <w:r>
        <w:t xml:space="preserve">viewable </w:t>
      </w:r>
      <w:r w:rsidR="00180E48">
        <w:t xml:space="preserve">on the LXI Welcome page and viewable </w:t>
      </w:r>
      <w:r>
        <w:t>from the front panel of the device</w:t>
      </w:r>
      <w:r w:rsidR="007F7F34">
        <w:t xml:space="preserve"> </w:t>
      </w:r>
      <w:r>
        <w:t xml:space="preserve">if the device </w:t>
      </w:r>
      <w:r w:rsidR="008101DB">
        <w:t>has</w:t>
      </w:r>
      <w:r w:rsidR="007F7F34">
        <w:t xml:space="preserve"> </w:t>
      </w:r>
      <w:r>
        <w:t xml:space="preserve">a front panel. See </w:t>
      </w:r>
      <w:r w:rsidRPr="00443920">
        <w:t xml:space="preserve">section </w:t>
      </w:r>
      <w:r w:rsidRPr="00591665">
        <w:t>21.11</w:t>
      </w:r>
      <w:r>
        <w:t xml:space="preserve"> for more information on the IPv6 </w:t>
      </w:r>
      <w:r w:rsidR="00EE023B">
        <w:t xml:space="preserve">requirements for </w:t>
      </w:r>
      <w:r w:rsidR="00987DCC">
        <w:t xml:space="preserve">the </w:t>
      </w:r>
      <w:r>
        <w:t>LXI web page(s).</w:t>
      </w:r>
    </w:p>
    <w:p w14:paraId="5B4B7F07" w14:textId="77777777" w:rsidR="0079665B" w:rsidRPr="00C67620" w:rsidRDefault="0079665B" w:rsidP="0079665B">
      <w:pPr>
        <w:pStyle w:val="ObservationHeading"/>
      </w:pPr>
      <w:r w:rsidRPr="00C67620">
        <w:t>Observation –</w:t>
      </w:r>
      <w:r>
        <w:t>Display of Addresses</w:t>
      </w:r>
    </w:p>
    <w:p w14:paraId="7A552900" w14:textId="77777777" w:rsidR="0079665B" w:rsidRDefault="0079665B" w:rsidP="0079665B">
      <w:pPr>
        <w:pStyle w:val="LXIObservationBody"/>
      </w:pPr>
      <w:r>
        <w:t xml:space="preserve">It is in the best interest of users to display the addresses under Rule 21.3.1 and Rule 21.3.2 wherever it is reasonable to do so but the rule is not intended to be excessively onerous. </w:t>
      </w:r>
    </w:p>
    <w:p w14:paraId="3012CFB3" w14:textId="77777777" w:rsidR="0079665B" w:rsidRDefault="0079665B" w:rsidP="0079665B">
      <w:pPr>
        <w:pStyle w:val="LXIObservationBody"/>
      </w:pPr>
    </w:p>
    <w:p w14:paraId="5CB6D2AD" w14:textId="77777777" w:rsidR="0079665B" w:rsidRDefault="0079665B" w:rsidP="0079665B">
      <w:pPr>
        <w:pStyle w:val="LXIObservationBody"/>
      </w:pPr>
      <w:r w:rsidRPr="002101BA">
        <w:t>A Test House will make a judgment in association with the vendor whether it is reasonable for the display to show the required information, and if unreasonable to deem the device does not have a suitable display. The intent is not to force vendors of devices with limited display functionality to display the address if the outcome is not useful to users.</w:t>
      </w:r>
    </w:p>
    <w:p w14:paraId="7DC8DCD1" w14:textId="77777777" w:rsidR="0079665B" w:rsidRDefault="0079665B" w:rsidP="00BD07D4">
      <w:pPr>
        <w:ind w:left="720"/>
      </w:pPr>
    </w:p>
    <w:p w14:paraId="77033187" w14:textId="77777777" w:rsidR="00A078CE" w:rsidRDefault="00F037F8" w:rsidP="00462438">
      <w:pPr>
        <w:pStyle w:val="Heading3"/>
        <w:numPr>
          <w:ilvl w:val="2"/>
          <w:numId w:val="13"/>
        </w:numPr>
      </w:pPr>
      <w:bookmarkStart w:id="150" w:name="_Toc137484897"/>
      <w:r>
        <w:t>Rule</w:t>
      </w:r>
      <w:r w:rsidRPr="0024549E">
        <w:t xml:space="preserve"> – Display Link-local Address</w:t>
      </w:r>
      <w:bookmarkEnd w:id="150"/>
    </w:p>
    <w:p w14:paraId="04115605" w14:textId="63A6CB4D" w:rsidR="00FB0A5E" w:rsidRDefault="00862327" w:rsidP="00A27156">
      <w:pPr>
        <w:pStyle w:val="Body1"/>
      </w:pPr>
      <w:r>
        <w:t>D</w:t>
      </w:r>
      <w:r w:rsidR="00F037F8">
        <w:t xml:space="preserve">evices </w:t>
      </w:r>
      <w:r w:rsidR="002E7863">
        <w:t xml:space="preserve">shall </w:t>
      </w:r>
      <w:r w:rsidR="00F037F8">
        <w:t xml:space="preserve">display the preferred </w:t>
      </w:r>
      <w:r w:rsidR="00F037F8" w:rsidRPr="00B40C46">
        <w:t xml:space="preserve">link-local address </w:t>
      </w:r>
      <w:r w:rsidR="00F037F8">
        <w:t xml:space="preserve">on the front panel display, if present, and the </w:t>
      </w:r>
      <w:r w:rsidR="00410D49">
        <w:t xml:space="preserve">Welcome </w:t>
      </w:r>
      <w:r w:rsidR="00F037F8">
        <w:t>web page</w:t>
      </w:r>
      <w:r w:rsidR="00F037F8" w:rsidRPr="00B40C46">
        <w:t xml:space="preserve">. </w:t>
      </w:r>
    </w:p>
    <w:p w14:paraId="13DCF64E" w14:textId="77777777" w:rsidR="00FB0A5E" w:rsidRDefault="00FB0A5E" w:rsidP="00A27156">
      <w:pPr>
        <w:pStyle w:val="Body1"/>
      </w:pPr>
    </w:p>
    <w:p w14:paraId="77033188" w14:textId="6C068F45" w:rsidR="00F037F8" w:rsidRPr="00B40C46" w:rsidRDefault="00F037F8" w:rsidP="00A27156">
      <w:pPr>
        <w:pStyle w:val="Body1"/>
      </w:pPr>
      <w:r w:rsidRPr="00B40C46">
        <w:t xml:space="preserve">An IPv6 link-local address </w:t>
      </w:r>
      <w:r>
        <w:t>will have a network prefix of:</w:t>
      </w:r>
      <w:r w:rsidRPr="00B40C46">
        <w:t xml:space="preserve"> </w:t>
      </w:r>
      <w:r w:rsidRPr="00ED7128">
        <w:t>FE</w:t>
      </w:r>
      <w:proofErr w:type="gramStart"/>
      <w:r w:rsidRPr="00ED7128">
        <w:t>80::/</w:t>
      </w:r>
      <w:proofErr w:type="gramEnd"/>
      <w:r w:rsidRPr="00ED7128">
        <w:t>64</w:t>
      </w:r>
      <w:r w:rsidRPr="00B40C46">
        <w:t xml:space="preserve"> </w:t>
      </w:r>
      <w:r w:rsidR="00FB0A5E">
        <w:t xml:space="preserve">which </w:t>
      </w:r>
      <w:r w:rsidR="008101DB">
        <w:t xml:space="preserve">corresponds </w:t>
      </w:r>
      <w:r w:rsidRPr="00B40C46">
        <w:t>to IPv4</w:t>
      </w:r>
      <w:r w:rsidR="00FB0A5E">
        <w:t xml:space="preserve"> </w:t>
      </w:r>
      <w:r w:rsidRPr="00ED7128">
        <w:t>169.254.0.0/16</w:t>
      </w:r>
      <w:r w:rsidRPr="00B40C46">
        <w:t xml:space="preserve"> addresses.</w:t>
      </w:r>
    </w:p>
    <w:p w14:paraId="558F02ED" w14:textId="7AD2856F" w:rsidR="00872078" w:rsidRPr="00872078" w:rsidRDefault="00F037F8" w:rsidP="00872078">
      <w:pPr>
        <w:pStyle w:val="Heading3"/>
        <w:numPr>
          <w:ilvl w:val="2"/>
          <w:numId w:val="13"/>
        </w:numPr>
      </w:pPr>
      <w:bookmarkStart w:id="151" w:name="_Toc137484898"/>
      <w:r>
        <w:t xml:space="preserve">Rule – Display </w:t>
      </w:r>
      <w:r w:rsidR="00872078">
        <w:t xml:space="preserve">Stable </w:t>
      </w:r>
      <w:r>
        <w:t>Address</w:t>
      </w:r>
      <w:r w:rsidR="00872078">
        <w:t>es</w:t>
      </w:r>
      <w:bookmarkEnd w:id="151"/>
    </w:p>
    <w:p w14:paraId="42D01AE6" w14:textId="34DD0FAC" w:rsidR="007C50E1" w:rsidRDefault="00872078" w:rsidP="00A27156">
      <w:pPr>
        <w:pStyle w:val="Body1"/>
      </w:pPr>
      <w:r>
        <w:t>D</w:t>
      </w:r>
      <w:r w:rsidR="00386BF4">
        <w:t xml:space="preserve">evices shall display </w:t>
      </w:r>
      <w:r w:rsidR="002150AD">
        <w:t xml:space="preserve">at least one </w:t>
      </w:r>
      <w:r w:rsidR="007C50E1">
        <w:t xml:space="preserve">stable </w:t>
      </w:r>
      <w:r w:rsidR="002150AD">
        <w:t xml:space="preserve">global or unique-local </w:t>
      </w:r>
      <w:r w:rsidR="000D136D">
        <w:t>address if</w:t>
      </w:r>
      <w:r>
        <w:t xml:space="preserve"> it has one</w:t>
      </w:r>
      <w:r w:rsidR="00E07E85">
        <w:t>.</w:t>
      </w:r>
      <w:r w:rsidR="007C50E1">
        <w:t xml:space="preserve"> For the definition of</w:t>
      </w:r>
      <w:r>
        <w:t xml:space="preserve"> </w:t>
      </w:r>
      <w:r>
        <w:rPr>
          <w:i/>
          <w:iCs/>
        </w:rPr>
        <w:t>stable</w:t>
      </w:r>
      <w:r w:rsidR="000D136D">
        <w:rPr>
          <w:i/>
          <w:iCs/>
        </w:rPr>
        <w:t xml:space="preserve"> address</w:t>
      </w:r>
      <w:r w:rsidR="007C50E1">
        <w:t xml:space="preserve"> see the Technical Terms section of this document.</w:t>
      </w:r>
    </w:p>
    <w:p w14:paraId="7703318F" w14:textId="77777777" w:rsidR="00A078CE" w:rsidRDefault="00F037F8" w:rsidP="00462438">
      <w:pPr>
        <w:pStyle w:val="Heading3"/>
        <w:numPr>
          <w:ilvl w:val="2"/>
          <w:numId w:val="13"/>
        </w:numPr>
      </w:pPr>
      <w:bookmarkStart w:id="152" w:name="_Toc137484899"/>
      <w:r>
        <w:t>Permission – To show all IPv6 assigned addresses</w:t>
      </w:r>
      <w:bookmarkEnd w:id="152"/>
    </w:p>
    <w:p w14:paraId="5DFDBC9F" w14:textId="1BED10A1" w:rsidR="0079665B" w:rsidRDefault="00F037F8" w:rsidP="00A27156">
      <w:pPr>
        <w:pStyle w:val="Body1"/>
      </w:pPr>
      <w:r>
        <w:t xml:space="preserve">The vendor may choose to show all IPv6 assigned addresses. </w:t>
      </w:r>
    </w:p>
    <w:p w14:paraId="5181C891" w14:textId="77777777" w:rsidR="0079665B" w:rsidRDefault="0079665B" w:rsidP="00A27156">
      <w:pPr>
        <w:pStyle w:val="Body1"/>
      </w:pPr>
    </w:p>
    <w:p w14:paraId="5AE53BB9" w14:textId="3AA680DE" w:rsidR="00F03FA7" w:rsidRDefault="00F037F8" w:rsidP="00A27156">
      <w:pPr>
        <w:pStyle w:val="Body1"/>
      </w:pPr>
      <w:r>
        <w:t xml:space="preserve">This </w:t>
      </w:r>
      <w:r w:rsidR="0079665B">
        <w:t>may</w:t>
      </w:r>
      <w:r w:rsidR="00F03FA7">
        <w:t xml:space="preserve"> confuse </w:t>
      </w:r>
      <w:r>
        <w:t>the user as to which IP address they should use.</w:t>
      </w:r>
      <w:r w:rsidR="00E53293">
        <w:t xml:space="preserve"> </w:t>
      </w:r>
    </w:p>
    <w:p w14:paraId="21DFCD3A" w14:textId="77777777" w:rsidR="00F03FA7" w:rsidRDefault="00F03FA7" w:rsidP="00A27156">
      <w:pPr>
        <w:pStyle w:val="Body1"/>
      </w:pPr>
    </w:p>
    <w:p w14:paraId="77033190" w14:textId="70A3A456" w:rsidR="00F037F8" w:rsidRDefault="00E53293" w:rsidP="00A27156">
      <w:pPr>
        <w:pStyle w:val="Body1"/>
      </w:pPr>
      <w:r>
        <w:t xml:space="preserve">Deprecated addresses should not be used for new </w:t>
      </w:r>
      <w:r w:rsidR="004339FE">
        <w:t>connections</w:t>
      </w:r>
      <w:r w:rsidR="00FE1DEB">
        <w:t>.</w:t>
      </w:r>
      <w:r w:rsidR="00C176C8">
        <w:t xml:space="preserve"> </w:t>
      </w:r>
      <w:r w:rsidR="004D1C8D">
        <w:t xml:space="preserve">If a deprecated address is </w:t>
      </w:r>
      <w:proofErr w:type="gramStart"/>
      <w:r w:rsidR="004D1C8D">
        <w:t>shown</w:t>
      </w:r>
      <w:proofErr w:type="gramEnd"/>
      <w:r w:rsidR="004D1C8D">
        <w:t xml:space="preserve"> then </w:t>
      </w:r>
      <w:r w:rsidR="00EA06FD">
        <w:t xml:space="preserve">the display </w:t>
      </w:r>
      <w:r w:rsidR="00F03FA7">
        <w:t xml:space="preserve">shall </w:t>
      </w:r>
      <w:r w:rsidR="003E5B16">
        <w:t>indicate</w:t>
      </w:r>
      <w:r w:rsidR="00EA06FD">
        <w:t xml:space="preserve"> that it </w:t>
      </w:r>
      <w:r w:rsidR="007F03F4">
        <w:t>is</w:t>
      </w:r>
      <w:r w:rsidR="003E5B16">
        <w:t xml:space="preserve"> deprecated.</w:t>
      </w:r>
    </w:p>
    <w:p w14:paraId="77033192" w14:textId="77777777" w:rsidR="00A078CE" w:rsidRDefault="00F037F8" w:rsidP="00462438">
      <w:pPr>
        <w:pStyle w:val="Heading2"/>
        <w:numPr>
          <w:ilvl w:val="1"/>
          <w:numId w:val="13"/>
        </w:numPr>
      </w:pPr>
      <w:bookmarkStart w:id="153" w:name="_Toc137484900"/>
      <w:r>
        <w:t>Name Resolution</w:t>
      </w:r>
      <w:bookmarkEnd w:id="153"/>
    </w:p>
    <w:p w14:paraId="77033193" w14:textId="48187794" w:rsidR="00F037F8" w:rsidRDefault="00F037F8" w:rsidP="008B6920">
      <w:pPr>
        <w:pStyle w:val="Body1"/>
      </w:pPr>
      <w:r>
        <w:t xml:space="preserve">IPv6 IP addresses are rather unwieldy and difficult for humans to remember therefore </w:t>
      </w:r>
      <w:r w:rsidR="007F03F4">
        <w:t xml:space="preserve">LXI requires </w:t>
      </w:r>
      <w:r>
        <w:t>name resolution protocols such as DNS</w:t>
      </w:r>
      <w:r w:rsidR="00BE1131">
        <w:t xml:space="preserve"> </w:t>
      </w:r>
      <w:r>
        <w:t>and multicast DNS (mDNS).</w:t>
      </w:r>
    </w:p>
    <w:p w14:paraId="77033194" w14:textId="77777777" w:rsidR="00A078CE" w:rsidRDefault="00F037F8" w:rsidP="00462438">
      <w:pPr>
        <w:pStyle w:val="Heading3"/>
        <w:numPr>
          <w:ilvl w:val="2"/>
          <w:numId w:val="13"/>
        </w:numPr>
      </w:pPr>
      <w:bookmarkStart w:id="154" w:name="_Toc137484901"/>
      <w:r>
        <w:t>Rule - Support Multicast DNS</w:t>
      </w:r>
      <w:bookmarkEnd w:id="154"/>
      <w:r>
        <w:t xml:space="preserve"> </w:t>
      </w:r>
    </w:p>
    <w:p w14:paraId="77033195" w14:textId="2B0D5467" w:rsidR="00F037F8" w:rsidRDefault="00F037F8" w:rsidP="008B6920">
      <w:pPr>
        <w:pStyle w:val="Body1"/>
      </w:pPr>
      <w:r w:rsidRPr="00EF5C88">
        <w:t xml:space="preserve">LXI IPv6 capable devices </w:t>
      </w:r>
      <w:r w:rsidR="0015582B">
        <w:t>shall</w:t>
      </w:r>
      <w:r w:rsidR="0015582B" w:rsidRPr="00EF5C88">
        <w:t xml:space="preserve"> </w:t>
      </w:r>
      <w:r w:rsidRPr="00EF5C88">
        <w:t xml:space="preserve">implement multicast DNS. </w:t>
      </w:r>
      <w:r>
        <w:t>All the rules and recommendations</w:t>
      </w:r>
      <w:r w:rsidR="000A2CF5">
        <w:t xml:space="preserve"> for mDNS and DNS-SD </w:t>
      </w:r>
      <w:r>
        <w:t>in</w:t>
      </w:r>
      <w:r w:rsidR="00872078">
        <w:t xml:space="preserve"> the LXI Device specification,</w:t>
      </w:r>
      <w:r>
        <w:t xml:space="preserve"> section 10 apply to IPv6 devices. </w:t>
      </w:r>
      <w:r w:rsidRPr="00EF5C88">
        <w:t xml:space="preserve">See </w:t>
      </w:r>
      <w:r w:rsidR="00872078">
        <w:t xml:space="preserve">LXI Device Specification, </w:t>
      </w:r>
      <w:r w:rsidRPr="00EF5C88">
        <w:t>section</w:t>
      </w:r>
      <w:r w:rsidR="00A751F8">
        <w:t>s</w:t>
      </w:r>
      <w:r w:rsidRPr="00EF5C88">
        <w:t xml:space="preserve"> 10</w:t>
      </w:r>
      <w:r>
        <w:t>.3</w:t>
      </w:r>
      <w:r w:rsidR="00A751F8">
        <w:t>-10.8</w:t>
      </w:r>
      <w:r w:rsidRPr="00EF5C88">
        <w:t xml:space="preserve"> for more </w:t>
      </w:r>
      <w:r w:rsidR="000A2CF5">
        <w:t>information</w:t>
      </w:r>
      <w:r w:rsidRPr="00EF5C88">
        <w:t>.</w:t>
      </w:r>
    </w:p>
    <w:p w14:paraId="77033196" w14:textId="77777777" w:rsidR="00F037F8" w:rsidRDefault="00F037F8" w:rsidP="007C50E1">
      <w:pPr>
        <w:pStyle w:val="ObservationHeading"/>
      </w:pPr>
      <w:r>
        <w:t>Observation</w:t>
      </w:r>
    </w:p>
    <w:p w14:paraId="77033197" w14:textId="77777777" w:rsidR="00F037F8" w:rsidRDefault="00F037F8" w:rsidP="00224A1B">
      <w:pPr>
        <w:pStyle w:val="LXIObservationBody"/>
      </w:pPr>
      <w:r>
        <w:t xml:space="preserve">Some mDNS implementations prefer to send all mDNS traffic over IPv4, including AAAA records if the device running the mDNS implementation supports IPv4 as well as IPv6.  Since mDNS is a </w:t>
      </w:r>
      <w:r w:rsidR="00AC7612" w:rsidRPr="00AC7612">
        <w:t>local-subnet protocol</w:t>
      </w:r>
      <w:r>
        <w:t xml:space="preserve">, this should work if local mDNS receivers accept IPv4 traffic, as Windows PCs and other test controllers should. </w:t>
      </w:r>
    </w:p>
    <w:p w14:paraId="77033198" w14:textId="396BC5EA" w:rsidR="00A078CE" w:rsidRDefault="00F037F8" w:rsidP="00462438">
      <w:pPr>
        <w:pStyle w:val="Heading3"/>
        <w:numPr>
          <w:ilvl w:val="2"/>
          <w:numId w:val="13"/>
        </w:numPr>
      </w:pPr>
      <w:bookmarkStart w:id="155" w:name="_Toc137484902"/>
      <w:r>
        <w:lastRenderedPageBreak/>
        <w:t>Rule – Support mDNS on IPv6</w:t>
      </w:r>
      <w:r w:rsidR="000A2CF5">
        <w:t>-</w:t>
      </w:r>
      <w:r>
        <w:t>only networks</w:t>
      </w:r>
      <w:bookmarkEnd w:id="155"/>
    </w:p>
    <w:p w14:paraId="33049865" w14:textId="76947B52" w:rsidR="00930DDB" w:rsidRDefault="007F25E7" w:rsidP="008B6920">
      <w:pPr>
        <w:pStyle w:val="Body1"/>
      </w:pPr>
      <w:r>
        <w:t xml:space="preserve">Devices shall support </w:t>
      </w:r>
      <w:r w:rsidR="00F037F8">
        <w:t>mDNS</w:t>
      </w:r>
      <w:r w:rsidR="000A2CF5">
        <w:t xml:space="preserve"> on IPv6-only networks</w:t>
      </w:r>
      <w:r>
        <w:t>.</w:t>
      </w:r>
      <w:r w:rsidR="00841DA4">
        <w:t xml:space="preserve"> </w:t>
      </w:r>
    </w:p>
    <w:p w14:paraId="755944A8" w14:textId="77777777" w:rsidR="00930DDB" w:rsidRDefault="00930DDB" w:rsidP="008B6920">
      <w:pPr>
        <w:pStyle w:val="Body1"/>
      </w:pPr>
    </w:p>
    <w:p w14:paraId="77033199" w14:textId="6606B655" w:rsidR="00841DA4" w:rsidRDefault="00930DDB" w:rsidP="008B6920">
      <w:pPr>
        <w:pStyle w:val="Body1"/>
      </w:pPr>
      <w:r>
        <w:t xml:space="preserve">Devices are only required, </w:t>
      </w:r>
      <w:r w:rsidR="005553D8">
        <w:t>at a minimum</w:t>
      </w:r>
      <w:r w:rsidR="00900B79">
        <w:t xml:space="preserve">, to use </w:t>
      </w:r>
      <w:r w:rsidR="00841DA4">
        <w:t xml:space="preserve">mDNS </w:t>
      </w:r>
      <w:r w:rsidR="00900B79">
        <w:t>for</w:t>
      </w:r>
      <w:r w:rsidR="00841DA4">
        <w:t xml:space="preserve"> link-local address scoping (FF02/16) on IPv6 networks.</w:t>
      </w:r>
    </w:p>
    <w:p w14:paraId="5AA2B337" w14:textId="2EC2299C" w:rsidR="00584B7D" w:rsidRDefault="00584B7D" w:rsidP="008B6920">
      <w:pPr>
        <w:pStyle w:val="Body1"/>
      </w:pPr>
      <w:r w:rsidRPr="00584B7D">
        <w:t>Refer to RFC 6762 and RFC 6763 for more information</w:t>
      </w:r>
    </w:p>
    <w:p w14:paraId="770331A1" w14:textId="14EF1B48" w:rsidR="00A078CE" w:rsidRDefault="00F037F8" w:rsidP="00462438">
      <w:pPr>
        <w:pStyle w:val="Heading3"/>
        <w:numPr>
          <w:ilvl w:val="2"/>
          <w:numId w:val="13"/>
        </w:numPr>
      </w:pPr>
      <w:bookmarkStart w:id="156" w:name="_Toc313189682"/>
      <w:bookmarkStart w:id="157" w:name="_Toc313189684"/>
      <w:bookmarkStart w:id="158" w:name="_Toc313189685"/>
      <w:bookmarkStart w:id="159" w:name="_Toc113352496"/>
      <w:bookmarkStart w:id="160" w:name="_Toc113353556"/>
      <w:bookmarkStart w:id="161" w:name="_Toc113352499"/>
      <w:bookmarkStart w:id="162" w:name="_Toc113353559"/>
      <w:bookmarkStart w:id="163" w:name="_Toc113352500"/>
      <w:bookmarkStart w:id="164" w:name="_Toc113353560"/>
      <w:bookmarkStart w:id="165" w:name="_Toc101245561"/>
      <w:bookmarkStart w:id="166" w:name="_Toc103501801"/>
      <w:bookmarkStart w:id="167" w:name="_Toc104621004"/>
      <w:bookmarkStart w:id="168" w:name="_Toc104946095"/>
      <w:bookmarkStart w:id="169" w:name="_Toc104946935"/>
      <w:bookmarkStart w:id="170" w:name="_Toc104947355"/>
      <w:bookmarkStart w:id="171" w:name="_Toc104968642"/>
      <w:bookmarkStart w:id="172" w:name="_Toc105501013"/>
      <w:bookmarkStart w:id="173" w:name="_Toc105501509"/>
      <w:bookmarkStart w:id="174" w:name="_Toc106617524"/>
      <w:bookmarkStart w:id="175" w:name="_Toc111021376"/>
      <w:bookmarkStart w:id="176" w:name="_Toc111253248"/>
      <w:bookmarkStart w:id="177" w:name="_Toc112300641"/>
      <w:bookmarkStart w:id="178" w:name="_Toc113353542"/>
      <w:bookmarkStart w:id="179" w:name="_Toc128656281"/>
      <w:bookmarkStart w:id="180" w:name="_Ref205956718"/>
      <w:bookmarkStart w:id="181" w:name="_Toc260642171"/>
      <w:bookmarkStart w:id="182" w:name="_Toc137484903"/>
      <w:bookmarkEnd w:id="156"/>
      <w:bookmarkEnd w:id="157"/>
      <w:bookmarkEnd w:id="158"/>
      <w:bookmarkEnd w:id="159"/>
      <w:bookmarkEnd w:id="160"/>
      <w:bookmarkEnd w:id="161"/>
      <w:bookmarkEnd w:id="162"/>
      <w:bookmarkEnd w:id="163"/>
      <w:bookmarkEnd w:id="164"/>
      <w:r w:rsidRPr="00C67620">
        <w:t xml:space="preserve">Recommendation – </w:t>
      </w:r>
      <w:r w:rsidR="00EC302D">
        <w:t>Send AAAA DNS Records over IPv4</w:t>
      </w:r>
      <w:bookmarkEnd w:id="182"/>
    </w:p>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14:paraId="770331A3" w14:textId="58718B64" w:rsidR="00EC302D" w:rsidRPr="00EC302D" w:rsidRDefault="004C7130" w:rsidP="0060274E">
      <w:pPr>
        <w:pStyle w:val="Body1"/>
      </w:pPr>
      <w:r>
        <w:t xml:space="preserve">If IPv6 and IPv4 are enabled on a given interface, then </w:t>
      </w:r>
      <w:r w:rsidR="00EC302D" w:rsidRPr="00EC302D">
        <w:t>devices should include IPv6 addresses in their IPv4 mDNS messages in the form of AAAA DNS records</w:t>
      </w:r>
      <w:r w:rsidR="00194C03">
        <w:t>.</w:t>
      </w:r>
      <w:r w:rsidR="005B13A4">
        <w:t xml:space="preserve"> </w:t>
      </w:r>
    </w:p>
    <w:p w14:paraId="770331A4" w14:textId="77777777" w:rsidR="008C1654" w:rsidRPr="00C67620" w:rsidRDefault="008C1654" w:rsidP="007C50E1">
      <w:pPr>
        <w:pStyle w:val="ObservationHeading"/>
      </w:pPr>
      <w:r w:rsidRPr="00C67620">
        <w:t>Observation –</w:t>
      </w:r>
      <w:r>
        <w:t>Apple mDNS implementation concerning IPv6</w:t>
      </w:r>
    </w:p>
    <w:p w14:paraId="5CBD358C" w14:textId="032A3F7F" w:rsidR="00A57220" w:rsidRDefault="008C1654" w:rsidP="008C1654">
      <w:pPr>
        <w:pStyle w:val="LXIObservationBody"/>
      </w:pPr>
      <w:r>
        <w:t xml:space="preserve">The </w:t>
      </w:r>
      <w:r w:rsidRPr="00EC302D">
        <w:t>current Apple mDNS implementation, called Bonjour, sends IPv6 address</w:t>
      </w:r>
      <w:r w:rsidR="00C51146">
        <w:t xml:space="preserve"> as</w:t>
      </w:r>
      <w:r w:rsidRPr="00EC302D">
        <w:t xml:space="preserve"> AAAA records over IPv4 if </w:t>
      </w:r>
      <w:r w:rsidR="00A57220">
        <w:t>IPv4</w:t>
      </w:r>
      <w:r w:rsidR="00A57220" w:rsidRPr="00EC302D">
        <w:t xml:space="preserve"> </w:t>
      </w:r>
      <w:r w:rsidRPr="00EC302D">
        <w:t xml:space="preserve">is </w:t>
      </w:r>
      <w:r w:rsidR="00754D77">
        <w:t>enabled</w:t>
      </w:r>
      <w:r w:rsidRPr="00EC302D">
        <w:t xml:space="preserve"> on an interface and does not send any IPv6 mDNS messages. </w:t>
      </w:r>
    </w:p>
    <w:p w14:paraId="0A5F45C2" w14:textId="77777777" w:rsidR="00A57220" w:rsidRDefault="00A57220" w:rsidP="008C1654">
      <w:pPr>
        <w:pStyle w:val="LXIObservationBody"/>
      </w:pPr>
    </w:p>
    <w:p w14:paraId="770331A5" w14:textId="5A3851E8" w:rsidR="008C1654" w:rsidRDefault="008C1654" w:rsidP="008C1654">
      <w:pPr>
        <w:pStyle w:val="LXIObservationBody"/>
      </w:pPr>
      <w:r w:rsidRPr="00EC302D">
        <w:t xml:space="preserve">The browsing part of that code also only listens to IPv4 mDNS traffic if IPv4 is </w:t>
      </w:r>
      <w:r w:rsidR="00754D77">
        <w:t>enabled</w:t>
      </w:r>
      <w:r w:rsidRPr="00EC302D">
        <w:t xml:space="preserve"> on an interface. As a result, Apple-Bonjour-based LXI mDNS discovery may not see IPv6 addresses unless they are included in the IPv4 mDNS messages from an LXI device</w:t>
      </w:r>
      <w:r>
        <w:t>.</w:t>
      </w:r>
      <w:r w:rsidRPr="00C67620">
        <w:t xml:space="preserve"> </w:t>
      </w:r>
    </w:p>
    <w:p w14:paraId="770331A6" w14:textId="77777777" w:rsidR="00F037F8" w:rsidRDefault="00F037F8" w:rsidP="0010797A">
      <w:pPr>
        <w:ind w:left="1350"/>
      </w:pPr>
      <w:r w:rsidRPr="00C67620">
        <w:t xml:space="preserve">.  </w:t>
      </w:r>
    </w:p>
    <w:p w14:paraId="770331A7" w14:textId="77777777" w:rsidR="005865AA" w:rsidRPr="00C67620" w:rsidRDefault="005865AA" w:rsidP="007C50E1">
      <w:pPr>
        <w:pStyle w:val="ObservationHeading"/>
      </w:pPr>
      <w:r w:rsidRPr="00C67620">
        <w:t>Observation –Dynamic DNS</w:t>
      </w:r>
      <w:r>
        <w:t xml:space="preserve"> is not supported on DHCPv6</w:t>
      </w:r>
    </w:p>
    <w:p w14:paraId="770331A8" w14:textId="65911D06" w:rsidR="005865AA" w:rsidRDefault="005865AA" w:rsidP="005865AA">
      <w:pPr>
        <w:pStyle w:val="LXIObservationBody"/>
      </w:pPr>
      <w:r>
        <w:t xml:space="preserve">For IPv4, </w:t>
      </w:r>
      <w:r w:rsidRPr="00C67620">
        <w:t>Dynamic DNS (Domain Name System) Servers allow a network device (</w:t>
      </w:r>
      <w:r>
        <w:t>LXI Device</w:t>
      </w:r>
      <w:r w:rsidRPr="00C67620">
        <w:t xml:space="preserve">) to set up a hostname without </w:t>
      </w:r>
      <w:r w:rsidR="00AB3E27">
        <w:t>additional network infrastructure or protocols</w:t>
      </w:r>
      <w:r w:rsidRPr="00C67620">
        <w:t xml:space="preserve">. </w:t>
      </w:r>
    </w:p>
    <w:p w14:paraId="770331A9" w14:textId="77777777" w:rsidR="005865AA" w:rsidRDefault="005865AA" w:rsidP="005865AA">
      <w:pPr>
        <w:pStyle w:val="LXIObservationBody"/>
      </w:pPr>
      <w:r w:rsidRPr="00C67620">
        <w:t xml:space="preserve"> </w:t>
      </w:r>
    </w:p>
    <w:p w14:paraId="770331AA" w14:textId="6E8D071E" w:rsidR="005865AA" w:rsidRDefault="005865AA" w:rsidP="005865AA">
      <w:pPr>
        <w:pStyle w:val="LXIObservationBody"/>
      </w:pPr>
      <w:r>
        <w:t xml:space="preserve">Generally, a device doesn’t have permission to update a DNS </w:t>
      </w:r>
      <w:r w:rsidR="002E0F31">
        <w:t xml:space="preserve">registry </w:t>
      </w:r>
      <w:r>
        <w:t xml:space="preserve">due to security reasons, so LXI doesn’t specify that a device can update a DNS </w:t>
      </w:r>
      <w:r w:rsidR="002E0F31">
        <w:t>regist</w:t>
      </w:r>
      <w:r w:rsidR="00E163D5">
        <w:t>ry</w:t>
      </w:r>
      <w:r w:rsidR="002E0F31">
        <w:t xml:space="preserve"> </w:t>
      </w:r>
      <w:r>
        <w:t>but only that it updates the DNS via a DHCP</w:t>
      </w:r>
      <w:r w:rsidR="00464D86">
        <w:t>v6</w:t>
      </w:r>
      <w:r>
        <w:t xml:space="preserve">.  However, </w:t>
      </w:r>
      <w:r w:rsidRPr="00EC302D">
        <w:t>DHCP server (option 12) doesn’t exist on IPv6</w:t>
      </w:r>
      <w:r>
        <w:t>.</w:t>
      </w:r>
      <w:r w:rsidRPr="00C67620" w:rsidDel="00471ACD">
        <w:t xml:space="preserve"> </w:t>
      </w:r>
    </w:p>
    <w:p w14:paraId="770331AB" w14:textId="77777777" w:rsidR="005865AA" w:rsidRDefault="005865AA" w:rsidP="0010797A">
      <w:pPr>
        <w:ind w:left="1350"/>
      </w:pPr>
    </w:p>
    <w:p w14:paraId="770331AC" w14:textId="77777777" w:rsidR="00EC302D" w:rsidRDefault="00EC302D" w:rsidP="00462438">
      <w:pPr>
        <w:pStyle w:val="Heading3"/>
        <w:numPr>
          <w:ilvl w:val="2"/>
          <w:numId w:val="13"/>
        </w:numPr>
      </w:pPr>
      <w:bookmarkStart w:id="183" w:name="_Toc137484904"/>
      <w:r w:rsidRPr="00C67620">
        <w:t>Recommendation – Single Hostname for All Naming Services</w:t>
      </w:r>
      <w:bookmarkEnd w:id="183"/>
    </w:p>
    <w:p w14:paraId="770331AD" w14:textId="0B135CA7" w:rsidR="00EC302D" w:rsidRPr="00C67620" w:rsidRDefault="00EC302D" w:rsidP="0060274E">
      <w:pPr>
        <w:pStyle w:val="Body1"/>
      </w:pPr>
      <w:r>
        <w:t>LXI Device</w:t>
      </w:r>
      <w:r w:rsidRPr="00C67620">
        <w:t>s should have a single hostname used for dynamic naming services</w:t>
      </w:r>
      <w:r>
        <w:t>, such as mDNS</w:t>
      </w:r>
      <w:r w:rsidRPr="00C67620">
        <w:t xml:space="preserve">.  The single module hostname shall be a legal DNS name.  </w:t>
      </w:r>
    </w:p>
    <w:p w14:paraId="7F212DDA" w14:textId="03599F9A" w:rsidR="00D558B3" w:rsidRDefault="00D558B3" w:rsidP="0060274E">
      <w:pPr>
        <w:pStyle w:val="Body1"/>
      </w:pPr>
    </w:p>
    <w:p w14:paraId="204C77D7" w14:textId="18678CBC" w:rsidR="00904914" w:rsidRDefault="00904914" w:rsidP="0060274E">
      <w:pPr>
        <w:pStyle w:val="Body1"/>
      </w:pPr>
      <w:r>
        <w:t xml:space="preserve">See </w:t>
      </w:r>
      <w:r w:rsidR="00625484">
        <w:t xml:space="preserve">LXI </w:t>
      </w:r>
      <w:r>
        <w:t>Device Specification</w:t>
      </w:r>
      <w:r w:rsidR="005D4884">
        <w:t>, section 8.9</w:t>
      </w:r>
      <w:r w:rsidR="00376B68">
        <w:t xml:space="preserve"> for more information</w:t>
      </w:r>
      <w:r>
        <w:t>.</w:t>
      </w:r>
    </w:p>
    <w:p w14:paraId="2DC5A319" w14:textId="77777777" w:rsidR="00904914" w:rsidRDefault="00904914" w:rsidP="00EC302D">
      <w:pPr>
        <w:ind w:left="1350"/>
      </w:pPr>
    </w:p>
    <w:p w14:paraId="770331B7" w14:textId="5725D701" w:rsidR="00A078CE" w:rsidRDefault="00651A75" w:rsidP="00462438">
      <w:pPr>
        <w:pStyle w:val="Heading3"/>
        <w:numPr>
          <w:ilvl w:val="2"/>
          <w:numId w:val="13"/>
        </w:numPr>
      </w:pPr>
      <w:bookmarkStart w:id="184" w:name="_Toc260642173"/>
      <w:bookmarkStart w:id="185" w:name="_Toc260642176"/>
      <w:bookmarkStart w:id="186" w:name="_Toc137484905"/>
      <w:r>
        <w:t>Rule</w:t>
      </w:r>
      <w:r w:rsidR="00F037F8" w:rsidRPr="00577868">
        <w:t xml:space="preserve"> – Provide Manual DNS IP Address Entry</w:t>
      </w:r>
      <w:bookmarkEnd w:id="184"/>
      <w:bookmarkEnd w:id="186"/>
    </w:p>
    <w:p w14:paraId="1539A318" w14:textId="4BCECADF" w:rsidR="003125F3" w:rsidRDefault="00F037F8" w:rsidP="0060274E">
      <w:pPr>
        <w:pStyle w:val="Body1"/>
      </w:pPr>
      <w:r w:rsidRPr="00577868">
        <w:t xml:space="preserve">LXI Devices </w:t>
      </w:r>
      <w:r w:rsidR="00201E0F">
        <w:t>shall</w:t>
      </w:r>
      <w:r w:rsidRPr="00577868">
        <w:t xml:space="preserve"> allow the user to enter DNS server(s) IP addresses.   </w:t>
      </w:r>
    </w:p>
    <w:p w14:paraId="314176EE" w14:textId="77777777" w:rsidR="003125F3" w:rsidRDefault="003125F3" w:rsidP="0060274E">
      <w:pPr>
        <w:pStyle w:val="Body1"/>
      </w:pPr>
    </w:p>
    <w:p w14:paraId="770331B8" w14:textId="5F328C69" w:rsidR="00F037F8" w:rsidRPr="00C67620" w:rsidRDefault="00F037F8" w:rsidP="0060274E">
      <w:pPr>
        <w:pStyle w:val="Body1"/>
      </w:pPr>
      <w:r w:rsidRPr="00577868">
        <w:t>The automatic IP configuration with manual DNS configuration enables the user to select a specific DNS configuration in addition to the DHCP</w:t>
      </w:r>
      <w:r w:rsidR="00055AF8">
        <w:t>v6</w:t>
      </w:r>
      <w:r w:rsidRPr="00577868">
        <w:t xml:space="preserve"> configuration information.  This is useful in network environments with a DNS server per department and a DHCP</w:t>
      </w:r>
      <w:r w:rsidR="00055AF8">
        <w:t>v6</w:t>
      </w:r>
      <w:r w:rsidRPr="00577868">
        <w:t xml:space="preserve"> server per site.</w:t>
      </w:r>
      <w:r w:rsidRPr="00C67620">
        <w:t xml:space="preserve"> </w:t>
      </w:r>
    </w:p>
    <w:p w14:paraId="770331BA" w14:textId="65964498" w:rsidR="00A078CE" w:rsidRDefault="00F037F8" w:rsidP="00462438">
      <w:pPr>
        <w:pStyle w:val="Heading3"/>
        <w:numPr>
          <w:ilvl w:val="2"/>
          <w:numId w:val="13"/>
        </w:numPr>
      </w:pPr>
      <w:bookmarkStart w:id="187" w:name="_Toc137484906"/>
      <w:r w:rsidRPr="00C67620">
        <w:t>Recommendation - Provide DNS</w:t>
      </w:r>
      <w:r>
        <w:t>v6</w:t>
      </w:r>
      <w:r w:rsidRPr="00C67620">
        <w:t xml:space="preserve"> Client</w:t>
      </w:r>
      <w:bookmarkEnd w:id="185"/>
      <w:r w:rsidR="008C3249">
        <w:t xml:space="preserve"> Capability</w:t>
      </w:r>
      <w:bookmarkEnd w:id="187"/>
      <w:r w:rsidRPr="00C67620">
        <w:t xml:space="preserve"> </w:t>
      </w:r>
    </w:p>
    <w:p w14:paraId="770331BB" w14:textId="5FB27BC2" w:rsidR="00F037F8" w:rsidRPr="00783000" w:rsidRDefault="00F037F8" w:rsidP="0060274E">
      <w:pPr>
        <w:pStyle w:val="Body1"/>
      </w:pPr>
      <w:r w:rsidRPr="00783000">
        <w:t xml:space="preserve">Devices should support DNSv6 client for resolving hostnames. </w:t>
      </w:r>
    </w:p>
    <w:p w14:paraId="770331BC" w14:textId="14B1A6FA" w:rsidR="00F037F8" w:rsidRDefault="00F037F8" w:rsidP="0060274E">
      <w:pPr>
        <w:pStyle w:val="Body1"/>
      </w:pPr>
    </w:p>
    <w:p w14:paraId="33540238" w14:textId="5F9BD5ED" w:rsidR="00FE1DDF" w:rsidRDefault="00FE1DDF" w:rsidP="0060274E">
      <w:pPr>
        <w:pStyle w:val="Body1"/>
      </w:pPr>
      <w:r>
        <w:t xml:space="preserve">See </w:t>
      </w:r>
      <w:r w:rsidR="00B737AD">
        <w:t xml:space="preserve">the </w:t>
      </w:r>
      <w:r w:rsidR="00527F6E">
        <w:t>NIST IPv6 profile</w:t>
      </w:r>
      <w:r w:rsidR="00B737AD">
        <w:t xml:space="preserve">, </w:t>
      </w:r>
      <w:r>
        <w:t>Section 4.</w:t>
      </w:r>
      <w:r w:rsidR="00686E66">
        <w:t>1</w:t>
      </w:r>
      <w:r>
        <w:t>1</w:t>
      </w:r>
      <w:r w:rsidR="00B737AD">
        <w:t xml:space="preserve">, </w:t>
      </w:r>
      <w:r w:rsidR="001D1B3D" w:rsidRPr="0060274E">
        <w:t xml:space="preserve">Network Support </w:t>
      </w:r>
      <w:r w:rsidR="00C40298" w:rsidRPr="0060274E">
        <w:t>Capabilities</w:t>
      </w:r>
      <w:r w:rsidR="00484838">
        <w:t xml:space="preserve"> for the RFCs </w:t>
      </w:r>
      <w:r w:rsidR="00C4140D">
        <w:t>about</w:t>
      </w:r>
      <w:r w:rsidR="00484838">
        <w:t xml:space="preserve"> DNS-Client</w:t>
      </w:r>
      <w:r w:rsidR="007C1EE7">
        <w:t xml:space="preserve">. Especially the RFC for </w:t>
      </w:r>
      <w:r w:rsidR="00387350">
        <w:t>DNS Extensions to Support IP Version 6</w:t>
      </w:r>
      <w:r w:rsidR="0060274E">
        <w:t>.</w:t>
      </w:r>
    </w:p>
    <w:p w14:paraId="770331BD" w14:textId="77777777" w:rsidR="00F037F8" w:rsidRPr="00920996" w:rsidRDefault="00F037F8" w:rsidP="007C50E1">
      <w:pPr>
        <w:pStyle w:val="ObservationHeading"/>
      </w:pPr>
      <w:r w:rsidRPr="00920996">
        <w:lastRenderedPageBreak/>
        <w:t>Observation – DNS Client Usage</w:t>
      </w:r>
    </w:p>
    <w:p w14:paraId="770331BE" w14:textId="77777777" w:rsidR="00F037F8" w:rsidRPr="00C67620" w:rsidRDefault="00F037F8" w:rsidP="00C150A2">
      <w:pPr>
        <w:pStyle w:val="LXIObservationBody"/>
        <w:rPr>
          <w:b/>
        </w:rPr>
      </w:pPr>
      <w:r w:rsidRPr="00C67620">
        <w:rPr>
          <w:b/>
        </w:rPr>
        <w:t>Hostname Lookup Support</w:t>
      </w:r>
    </w:p>
    <w:p w14:paraId="770331BF" w14:textId="77777777" w:rsidR="00F037F8" w:rsidRPr="00C67620" w:rsidRDefault="00F037F8" w:rsidP="00C150A2">
      <w:pPr>
        <w:pStyle w:val="LXIObservationBody"/>
      </w:pPr>
    </w:p>
    <w:p w14:paraId="770331C0" w14:textId="7D65BE52" w:rsidR="00F037F8" w:rsidRPr="00C67620" w:rsidRDefault="00F037F8" w:rsidP="00C150A2">
      <w:pPr>
        <w:pStyle w:val="LXIObservationBody"/>
      </w:pPr>
      <w:r w:rsidRPr="00C67620">
        <w:t xml:space="preserve">The previous section discussed how to make a </w:t>
      </w:r>
      <w:r w:rsidR="00527F6E">
        <w:t>device</w:t>
      </w:r>
      <w:r w:rsidR="00527F6E" w:rsidRPr="00C67620">
        <w:t xml:space="preserve"> </w:t>
      </w:r>
      <w:r w:rsidRPr="00C67620">
        <w:t xml:space="preserve">reachable as a server via a hostname.  This section discusses the ability of the </w:t>
      </w:r>
      <w:r w:rsidR="00527F6E">
        <w:t>device</w:t>
      </w:r>
      <w:r w:rsidR="00527F6E" w:rsidRPr="00C67620">
        <w:t xml:space="preserve"> </w:t>
      </w:r>
      <w:r w:rsidRPr="00C67620">
        <w:t xml:space="preserve">to become a client in the network running things like a Web browser.  This capability may not be used on all </w:t>
      </w:r>
      <w:r w:rsidR="00527F6E">
        <w:t>devices</w:t>
      </w:r>
      <w:r w:rsidR="00527F6E" w:rsidRPr="00C67620">
        <w:t xml:space="preserve"> </w:t>
      </w:r>
      <w:r w:rsidRPr="00C67620">
        <w:t xml:space="preserve">because they have little need to </w:t>
      </w:r>
      <w:r w:rsidR="00F75F97">
        <w:t>act as</w:t>
      </w:r>
      <w:r w:rsidR="00F75F97" w:rsidRPr="00C67620">
        <w:t xml:space="preserve"> </w:t>
      </w:r>
      <w:r w:rsidRPr="00C67620">
        <w:t>a client on the network.</w:t>
      </w:r>
    </w:p>
    <w:p w14:paraId="770331C7" w14:textId="6E0DB99B" w:rsidR="00F037F8" w:rsidRDefault="00F037F8" w:rsidP="009A1EF4">
      <w:pPr>
        <w:rPr>
          <w:szCs w:val="20"/>
        </w:rPr>
      </w:pPr>
    </w:p>
    <w:p w14:paraId="67C55768" w14:textId="436FB07C" w:rsidR="00E87038" w:rsidRDefault="00E87038" w:rsidP="00462438">
      <w:pPr>
        <w:pStyle w:val="Heading3"/>
        <w:numPr>
          <w:ilvl w:val="2"/>
          <w:numId w:val="13"/>
        </w:numPr>
      </w:pPr>
      <w:bookmarkStart w:id="188" w:name="_Toc137484907"/>
      <w:r w:rsidRPr="00C67620">
        <w:t>R</w:t>
      </w:r>
      <w:r w:rsidR="00995F17">
        <w:t>ule</w:t>
      </w:r>
      <w:r w:rsidRPr="00C67620">
        <w:t xml:space="preserve"> - Provide </w:t>
      </w:r>
      <w:r w:rsidR="00CE153B">
        <w:t>way to Disable mDNS and DNS-SD</w:t>
      </w:r>
      <w:r w:rsidR="00FC2804">
        <w:t xml:space="preserve"> for IPv6</w:t>
      </w:r>
      <w:bookmarkEnd w:id="188"/>
      <w:r w:rsidRPr="00C67620">
        <w:t xml:space="preserve"> </w:t>
      </w:r>
    </w:p>
    <w:p w14:paraId="78E2B0C5" w14:textId="07BF2832" w:rsidR="008446A6" w:rsidRPr="00713F4F" w:rsidRDefault="00D03837" w:rsidP="00D9370A">
      <w:pPr>
        <w:pStyle w:val="Body1"/>
      </w:pPr>
      <w:r>
        <w:t>Devices shall p</w:t>
      </w:r>
      <w:r w:rsidR="008446A6">
        <w:t>rovide a way to enable and disable mDNS and DNS-SD</w:t>
      </w:r>
      <w:r w:rsidR="008B1EE3">
        <w:t xml:space="preserve"> for IPv6</w:t>
      </w:r>
      <w:r w:rsidR="008446A6">
        <w:t>.</w:t>
      </w:r>
    </w:p>
    <w:p w14:paraId="2FC83AAE" w14:textId="6630729B" w:rsidR="008E6C3D" w:rsidRDefault="00EE0004" w:rsidP="00462438">
      <w:pPr>
        <w:pStyle w:val="Heading3"/>
        <w:numPr>
          <w:ilvl w:val="2"/>
          <w:numId w:val="13"/>
        </w:numPr>
      </w:pPr>
      <w:bookmarkStart w:id="189" w:name="_Ref204481805"/>
      <w:bookmarkStart w:id="190" w:name="_Toc91617658"/>
      <w:bookmarkStart w:id="191" w:name="_Toc137484908"/>
      <w:r>
        <w:t xml:space="preserve">Permission – To </w:t>
      </w:r>
      <w:r w:rsidR="002037DA">
        <w:t>provide</w:t>
      </w:r>
      <w:r>
        <w:t xml:space="preserve"> a single mDNS and DNS-SD </w:t>
      </w:r>
      <w:r w:rsidR="002037DA">
        <w:t>disable control</w:t>
      </w:r>
      <w:bookmarkEnd w:id="191"/>
    </w:p>
    <w:p w14:paraId="6BA98B8F" w14:textId="17177E51" w:rsidR="00170365" w:rsidRPr="00170365" w:rsidRDefault="00144F62" w:rsidP="00D9370A">
      <w:pPr>
        <w:pStyle w:val="Body1"/>
      </w:pPr>
      <w:r>
        <w:t>LXI Dev</w:t>
      </w:r>
      <w:r w:rsidR="00C0510C">
        <w:t xml:space="preserve">ice Specification, </w:t>
      </w:r>
      <w:r w:rsidR="00170365">
        <w:t>Rule 10.5.</w:t>
      </w:r>
      <w:r w:rsidR="00222716">
        <w:t>2</w:t>
      </w:r>
      <w:r w:rsidR="00C0510C">
        <w:t xml:space="preserve"> </w:t>
      </w:r>
      <w:r w:rsidR="007923E6">
        <w:t xml:space="preserve">requires a </w:t>
      </w:r>
      <w:r w:rsidR="007B1CAA">
        <w:t xml:space="preserve">way to enable and disable mDNS and DNS-SD for IPv4. </w:t>
      </w:r>
      <w:r w:rsidR="002C4CB8">
        <w:t xml:space="preserve">Devices may </w:t>
      </w:r>
      <w:r w:rsidR="00BF0B52">
        <w:t xml:space="preserve">have a single </w:t>
      </w:r>
      <w:r w:rsidR="007347A8">
        <w:t xml:space="preserve">setting to </w:t>
      </w:r>
      <w:r w:rsidR="00BF0B52">
        <w:t>enable and disable mDNS</w:t>
      </w:r>
      <w:r w:rsidR="007347A8">
        <w:t xml:space="preserve"> and DNS-SD for IPv4 and IPv6</w:t>
      </w:r>
    </w:p>
    <w:p w14:paraId="1B07DE50" w14:textId="0DE1F031" w:rsidR="001B2D9A" w:rsidRDefault="001B2D9A" w:rsidP="00462438">
      <w:pPr>
        <w:pStyle w:val="Heading3"/>
        <w:numPr>
          <w:ilvl w:val="2"/>
          <w:numId w:val="13"/>
        </w:numPr>
      </w:pPr>
      <w:bookmarkStart w:id="192" w:name="_Toc137484909"/>
      <w:r>
        <w:t>RULE – mDNS and DNS-SD Enabled by LAN Configuration Initialize (LCI)</w:t>
      </w:r>
      <w:bookmarkEnd w:id="189"/>
      <w:bookmarkEnd w:id="190"/>
      <w:bookmarkEnd w:id="192"/>
    </w:p>
    <w:p w14:paraId="17E874F6" w14:textId="35CA1188" w:rsidR="001B2D9A" w:rsidRDefault="001B2D9A" w:rsidP="00D9370A">
      <w:pPr>
        <w:pStyle w:val="Body1"/>
      </w:pPr>
      <w:r>
        <w:t>When the LCI reset mechanism is activated, it shall enable mDNS and DNS-SD</w:t>
      </w:r>
      <w:r w:rsidR="00BC48F2">
        <w:t xml:space="preserve"> for IPv4 and IPv6</w:t>
      </w:r>
      <w:r>
        <w:t>.</w:t>
      </w:r>
    </w:p>
    <w:p w14:paraId="6CE10BF8" w14:textId="02C2478E" w:rsidR="00C75DA9" w:rsidRDefault="00C75DA9" w:rsidP="00C75DA9">
      <w:pPr>
        <w:pStyle w:val="ObservationHeading"/>
      </w:pPr>
      <w:r>
        <w:t xml:space="preserve">Observation – </w:t>
      </w:r>
      <w:r w:rsidR="00527F6E">
        <w:t>D</w:t>
      </w:r>
      <w:r>
        <w:t>isabling mDNS and DNS-SD</w:t>
      </w:r>
    </w:p>
    <w:p w14:paraId="10951C56" w14:textId="5187D7BE" w:rsidR="00C75DA9" w:rsidRDefault="00C75DA9" w:rsidP="00C75DA9">
      <w:pPr>
        <w:pStyle w:val="LXIObservationBody"/>
      </w:pPr>
      <w:r>
        <w:t xml:space="preserve">mDNS is re-enabled when the LCI is activated because mDNS and DNS-SD are useful in locating devices on the LAN. </w:t>
      </w:r>
      <w:r w:rsidRPr="00E417A5">
        <w:t xml:space="preserve">The </w:t>
      </w:r>
      <w:r>
        <w:t>primary</w:t>
      </w:r>
      <w:r w:rsidRPr="00E417A5">
        <w:t xml:space="preserve"> reason for disabling mDNS and D</w:t>
      </w:r>
      <w:r>
        <w:t>N</w:t>
      </w:r>
      <w:r w:rsidRPr="00E417A5">
        <w:t>S-SD is to suppress service announcement traffic</w:t>
      </w:r>
      <w:r>
        <w:t xml:space="preserve"> which some IT organizations consider to be a security risk</w:t>
      </w:r>
      <w:r w:rsidRPr="00E417A5">
        <w:t>.</w:t>
      </w:r>
    </w:p>
    <w:p w14:paraId="770331C8" w14:textId="77777777" w:rsidR="00A078CE" w:rsidRDefault="00F037F8" w:rsidP="00462438">
      <w:pPr>
        <w:pStyle w:val="Heading2"/>
        <w:numPr>
          <w:ilvl w:val="1"/>
          <w:numId w:val="13"/>
        </w:numPr>
      </w:pPr>
      <w:bookmarkStart w:id="193" w:name="_Toc137484910"/>
      <w:r>
        <w:t>ICMPv6 Echo Reply (Ping)</w:t>
      </w:r>
      <w:bookmarkEnd w:id="193"/>
    </w:p>
    <w:p w14:paraId="770331C9" w14:textId="3EC85634" w:rsidR="00A078CE" w:rsidRDefault="00F037F8" w:rsidP="00462438">
      <w:pPr>
        <w:pStyle w:val="Heading3"/>
        <w:numPr>
          <w:ilvl w:val="2"/>
          <w:numId w:val="13"/>
        </w:numPr>
      </w:pPr>
      <w:bookmarkStart w:id="194" w:name="_Toc137484911"/>
      <w:r>
        <w:t>Rule</w:t>
      </w:r>
      <w:r w:rsidRPr="00C67620">
        <w:t xml:space="preserve"> – ICMP</w:t>
      </w:r>
      <w:r>
        <w:t>v6</w:t>
      </w:r>
      <w:r w:rsidRPr="00C67620">
        <w:t xml:space="preserve"> </w:t>
      </w:r>
      <w:bookmarkEnd w:id="144"/>
      <w:bookmarkEnd w:id="145"/>
      <w:bookmarkEnd w:id="146"/>
      <w:bookmarkEnd w:id="147"/>
      <w:r w:rsidR="002230D3">
        <w:t xml:space="preserve">Echo </w:t>
      </w:r>
      <w:r>
        <w:t>Reply</w:t>
      </w:r>
      <w:bookmarkEnd w:id="194"/>
    </w:p>
    <w:p w14:paraId="770331CA" w14:textId="5F0CC6DC" w:rsidR="00F037F8" w:rsidRPr="00C67620" w:rsidRDefault="00F037F8" w:rsidP="00D9370A">
      <w:pPr>
        <w:pStyle w:val="Body1"/>
      </w:pPr>
      <w:r w:rsidRPr="00704176">
        <w:t>LXI Devices shall support ICMPv6 (Internet Control Message Protocol)</w:t>
      </w:r>
      <w:r w:rsidR="007B5712">
        <w:t xml:space="preserve"> </w:t>
      </w:r>
      <w:r w:rsidR="00FC3FB0">
        <w:t>E</w:t>
      </w:r>
      <w:r w:rsidR="007B5712">
        <w:t xml:space="preserve">cho </w:t>
      </w:r>
      <w:r w:rsidR="00FC3FB0">
        <w:t>R</w:t>
      </w:r>
      <w:r w:rsidR="007B5712">
        <w:t>eply</w:t>
      </w:r>
      <w:r w:rsidR="00DD056B">
        <w:t>.</w:t>
      </w:r>
    </w:p>
    <w:p w14:paraId="770331CB" w14:textId="5A67F4EC" w:rsidR="00196CC0" w:rsidRDefault="00196CC0" w:rsidP="00D9370A">
      <w:pPr>
        <w:pStyle w:val="Body1"/>
      </w:pPr>
    </w:p>
    <w:p w14:paraId="6A120DE4" w14:textId="7811CABC" w:rsidR="004C36BF" w:rsidRDefault="004C36BF" w:rsidP="00D9370A">
      <w:pPr>
        <w:pStyle w:val="Body1"/>
      </w:pPr>
      <w:r>
        <w:t xml:space="preserve">See the NIST IPv6 Profile, for the RFCs about </w:t>
      </w:r>
      <w:r w:rsidR="004802C9">
        <w:t>ICMPv6</w:t>
      </w:r>
      <w:r w:rsidR="00954142">
        <w:t>.</w:t>
      </w:r>
    </w:p>
    <w:p w14:paraId="612BD833" w14:textId="77777777" w:rsidR="004C36BF" w:rsidRDefault="004C36BF" w:rsidP="00D9370A">
      <w:pPr>
        <w:pStyle w:val="Body1"/>
      </w:pPr>
    </w:p>
    <w:p w14:paraId="770331CC" w14:textId="77777777" w:rsidR="00F037F8" w:rsidRDefault="00F037F8" w:rsidP="00D9370A">
      <w:pPr>
        <w:pStyle w:val="Body1"/>
      </w:pPr>
      <w:r w:rsidRPr="00C67620">
        <w:t xml:space="preserve">The TCP/IP stack </w:t>
      </w:r>
      <w:r>
        <w:t xml:space="preserve">in the LXI device </w:t>
      </w:r>
      <w:r w:rsidRPr="00C67620">
        <w:t>shall be able to re</w:t>
      </w:r>
      <w:r>
        <w:t>ply</w:t>
      </w:r>
      <w:r w:rsidRPr="00C67620">
        <w:t xml:space="preserve"> to the ICMP</w:t>
      </w:r>
      <w:r>
        <w:t>v6</w:t>
      </w:r>
      <w:r w:rsidRPr="00C67620">
        <w:t xml:space="preserve"> echo </w:t>
      </w:r>
      <w:r>
        <w:t xml:space="preserve">request </w:t>
      </w:r>
      <w:r w:rsidRPr="00C67620">
        <w:t>message used by the ping command.  The ‘ping</w:t>
      </w:r>
      <w:r>
        <w:t xml:space="preserve"> -6</w:t>
      </w:r>
      <w:r w:rsidRPr="00C67620">
        <w:t xml:space="preserve"> &lt;hostname&gt;’ or ‘ping </w:t>
      </w:r>
      <w:r>
        <w:t xml:space="preserve">-6 </w:t>
      </w:r>
      <w:r w:rsidRPr="00C67620">
        <w:t>&lt;IP address&gt;’ command is the standard way to understand whether a user’s connection to an Ethernet device is working.</w:t>
      </w:r>
    </w:p>
    <w:p w14:paraId="770331CD" w14:textId="77777777" w:rsidR="00196CC0" w:rsidRDefault="00196CC0" w:rsidP="00D9370A">
      <w:pPr>
        <w:pStyle w:val="Body1"/>
      </w:pPr>
    </w:p>
    <w:p w14:paraId="770331CE" w14:textId="77777777" w:rsidR="00F037F8" w:rsidRDefault="00F037F8" w:rsidP="00D9370A">
      <w:pPr>
        <w:pStyle w:val="Body1"/>
      </w:pPr>
      <w:r>
        <w:t>Note that both ping and ARP equivalents in IPv4 are done via ICMPv6, with ARP (IPv4) being replaced with neighbor discovery (IPv6).  Echo request and Echo reply implement the ‘ping’ functionality.</w:t>
      </w:r>
    </w:p>
    <w:p w14:paraId="770331CF" w14:textId="77777777" w:rsidR="008C1654" w:rsidRDefault="008C1654">
      <w:pPr>
        <w:rPr>
          <w:rFonts w:ascii="Arial" w:eastAsia="MS Mincho" w:hAnsi="Arial" w:cs="Arial"/>
          <w:b/>
          <w:i/>
          <w:color w:val="000000"/>
          <w:sz w:val="22"/>
          <w:szCs w:val="22"/>
          <w:lang w:eastAsia="ja-JP"/>
        </w:rPr>
      </w:pPr>
    </w:p>
    <w:p w14:paraId="770331DC" w14:textId="1F32853D" w:rsidR="00A078CE" w:rsidRDefault="002568F0" w:rsidP="00462438">
      <w:pPr>
        <w:pStyle w:val="Heading3"/>
        <w:numPr>
          <w:ilvl w:val="2"/>
          <w:numId w:val="13"/>
        </w:numPr>
      </w:pPr>
      <w:bookmarkStart w:id="195" w:name="_Toc314600236"/>
      <w:bookmarkStart w:id="196" w:name="_Toc111980794"/>
      <w:bookmarkStart w:id="197" w:name="_Toc113353521"/>
      <w:bookmarkStart w:id="198" w:name="_Toc128656266"/>
      <w:bookmarkStart w:id="199" w:name="_Toc260642167"/>
      <w:bookmarkStart w:id="200" w:name="_Toc137484912"/>
      <w:bookmarkEnd w:id="148"/>
      <w:bookmarkEnd w:id="195"/>
      <w:r>
        <w:t>R</w:t>
      </w:r>
      <w:r w:rsidR="00266E09">
        <w:t>ecomme</w:t>
      </w:r>
      <w:r w:rsidR="004D403A">
        <w:t>n</w:t>
      </w:r>
      <w:r w:rsidR="00266E09">
        <w:t>dation</w:t>
      </w:r>
      <w:r>
        <w:t xml:space="preserve"> – Support </w:t>
      </w:r>
      <w:r w:rsidR="00F926F4">
        <w:t xml:space="preserve">Echo </w:t>
      </w:r>
      <w:r w:rsidR="0086629D">
        <w:t>Reply of</w:t>
      </w:r>
      <w:r>
        <w:t xml:space="preserve"> the Multicast DNS Address</w:t>
      </w:r>
      <w:bookmarkEnd w:id="200"/>
    </w:p>
    <w:p w14:paraId="73F5D857" w14:textId="77777777" w:rsidR="00954142" w:rsidRDefault="002568F0" w:rsidP="00D9370A">
      <w:pPr>
        <w:pStyle w:val="Body1"/>
      </w:pPr>
      <w:r>
        <w:t xml:space="preserve">All LXI IPv6 compliant devices </w:t>
      </w:r>
      <w:r w:rsidR="005865AA">
        <w:t xml:space="preserve">should </w:t>
      </w:r>
      <w:r>
        <w:t>reply to a</w:t>
      </w:r>
      <w:r w:rsidR="00B063B4">
        <w:t>ny Echo Request</w:t>
      </w:r>
      <w:r w:rsidR="0086629D">
        <w:t xml:space="preserve"> </w:t>
      </w:r>
      <w:r w:rsidR="00B063B4">
        <w:t>(</w:t>
      </w:r>
      <w:r>
        <w:t>ping</w:t>
      </w:r>
      <w:r w:rsidR="00B063B4">
        <w:t>s)</w:t>
      </w:r>
      <w:r>
        <w:t xml:space="preserve"> on the </w:t>
      </w:r>
      <w:r w:rsidR="00AC7612" w:rsidRPr="00AC7612">
        <w:t>link-local scoped</w:t>
      </w:r>
      <w:r w:rsidR="0076753B">
        <w:t xml:space="preserve">, </w:t>
      </w:r>
      <w:r w:rsidR="00B063B4">
        <w:t>multicast addr</w:t>
      </w:r>
      <w:r w:rsidR="003D0A30">
        <w:t>ess for mDNS (FF</w:t>
      </w:r>
      <w:proofErr w:type="gramStart"/>
      <w:r w:rsidR="003D0A30">
        <w:t>02::</w:t>
      </w:r>
      <w:proofErr w:type="gramEnd"/>
      <w:r w:rsidR="003D0A30">
        <w:t>FB)</w:t>
      </w:r>
      <w:r w:rsidR="00B063B4">
        <w:t>.</w:t>
      </w:r>
      <w:r w:rsidR="00604DDD">
        <w:t xml:space="preserve"> </w:t>
      </w:r>
    </w:p>
    <w:p w14:paraId="046D3FD9" w14:textId="77777777" w:rsidR="00954142" w:rsidRDefault="00954142" w:rsidP="00D9370A">
      <w:pPr>
        <w:pStyle w:val="Body1"/>
      </w:pPr>
    </w:p>
    <w:p w14:paraId="770331DD" w14:textId="74464799" w:rsidR="002568F0" w:rsidRPr="002568F0" w:rsidRDefault="00954142" w:rsidP="00D9370A">
      <w:pPr>
        <w:pStyle w:val="Body1"/>
      </w:pPr>
      <w:r>
        <w:t>T</w:t>
      </w:r>
      <w:r w:rsidR="00604DDD">
        <w:t xml:space="preserve">he command: </w:t>
      </w:r>
      <w:r w:rsidR="00604DDD" w:rsidRPr="00D9370A">
        <w:t xml:space="preserve">ping -6 </w:t>
      </w:r>
      <w:r w:rsidR="002F289F" w:rsidRPr="00D9370A">
        <w:t>FF</w:t>
      </w:r>
      <w:proofErr w:type="gramStart"/>
      <w:r w:rsidR="002F289F" w:rsidRPr="00D9370A">
        <w:t>02::</w:t>
      </w:r>
      <w:proofErr w:type="spellStart"/>
      <w:proofErr w:type="gramEnd"/>
      <w:r w:rsidR="002F289F" w:rsidRPr="00D9370A">
        <w:t>FB%ScopeId</w:t>
      </w:r>
      <w:proofErr w:type="spellEnd"/>
      <w:r w:rsidR="002F289F">
        <w:t xml:space="preserve"> provides a convenient way to find all the mDNS devices on the </w:t>
      </w:r>
      <w:r w:rsidR="00AC7612" w:rsidRPr="00AC7612">
        <w:t>local</w:t>
      </w:r>
      <w:r w:rsidR="009201BF">
        <w:t xml:space="preserve"> link</w:t>
      </w:r>
      <w:r w:rsidR="00AC7612" w:rsidRPr="00AC7612">
        <w:t>.</w:t>
      </w:r>
    </w:p>
    <w:p w14:paraId="770331DE" w14:textId="05EE04DE" w:rsidR="00A078CE" w:rsidRDefault="00EE53EE" w:rsidP="00462438">
      <w:pPr>
        <w:pStyle w:val="Heading3"/>
        <w:numPr>
          <w:ilvl w:val="2"/>
          <w:numId w:val="13"/>
        </w:numPr>
      </w:pPr>
      <w:bookmarkStart w:id="201" w:name="_Toc137484913"/>
      <w:r>
        <w:lastRenderedPageBreak/>
        <w:t>Rule</w:t>
      </w:r>
      <w:r w:rsidR="00F037F8" w:rsidRPr="00C67620">
        <w:t xml:space="preserve">– Provide Way to Disable </w:t>
      </w:r>
      <w:r w:rsidR="00F037F8">
        <w:t xml:space="preserve">ICMPv6 </w:t>
      </w:r>
      <w:bookmarkEnd w:id="196"/>
      <w:bookmarkEnd w:id="197"/>
      <w:bookmarkEnd w:id="198"/>
      <w:r w:rsidR="00A02ABB">
        <w:t>Echo</w:t>
      </w:r>
      <w:r w:rsidR="00A02ABB" w:rsidRPr="00C67620">
        <w:t xml:space="preserve"> </w:t>
      </w:r>
      <w:r w:rsidR="00F037F8">
        <w:t>Re</w:t>
      </w:r>
      <w:bookmarkEnd w:id="199"/>
      <w:r w:rsidR="00F037F8">
        <w:t>ply Message</w:t>
      </w:r>
      <w:bookmarkEnd w:id="201"/>
    </w:p>
    <w:p w14:paraId="770331DF" w14:textId="6A929D90" w:rsidR="00F037F8" w:rsidRDefault="00E76570" w:rsidP="00D9370A">
      <w:pPr>
        <w:pStyle w:val="Body1"/>
      </w:pPr>
      <w:r>
        <w:t>LXI devices shall</w:t>
      </w:r>
      <w:r w:rsidR="00F037F8" w:rsidRPr="00C67620">
        <w:t xml:space="preserve"> have a way to </w:t>
      </w:r>
      <w:r w:rsidR="00863F4C">
        <w:t xml:space="preserve">enable and </w:t>
      </w:r>
      <w:r w:rsidR="00F037F8" w:rsidRPr="00C67620">
        <w:t xml:space="preserve">disable the </w:t>
      </w:r>
      <w:r w:rsidR="00F037F8">
        <w:t xml:space="preserve">ICMP </w:t>
      </w:r>
      <w:r w:rsidR="002230D3">
        <w:t>Echo</w:t>
      </w:r>
      <w:r w:rsidR="002230D3" w:rsidRPr="00C67620">
        <w:t xml:space="preserve"> </w:t>
      </w:r>
      <w:r w:rsidR="00F037F8">
        <w:t>Reply</w:t>
      </w:r>
      <w:r w:rsidR="001C2456">
        <w:t xml:space="preserve"> messages</w:t>
      </w:r>
      <w:r>
        <w:t>.</w:t>
      </w:r>
    </w:p>
    <w:p w14:paraId="770331E0" w14:textId="15B39859" w:rsidR="00F037F8" w:rsidRPr="00C67620" w:rsidRDefault="00F037F8" w:rsidP="007C50E1">
      <w:pPr>
        <w:pStyle w:val="ObservationHeading"/>
      </w:pPr>
      <w:r w:rsidRPr="00C67620">
        <w:t xml:space="preserve"> Observation – Disabling </w:t>
      </w:r>
      <w:r>
        <w:t xml:space="preserve">ICMP </w:t>
      </w:r>
      <w:r w:rsidR="00F926F4">
        <w:t>Echo</w:t>
      </w:r>
      <w:r w:rsidR="00F926F4" w:rsidRPr="00C67620">
        <w:t xml:space="preserve"> </w:t>
      </w:r>
      <w:r>
        <w:t>Reply in Windows</w:t>
      </w:r>
      <w:r>
        <w:tab/>
      </w:r>
      <w:r>
        <w:tab/>
      </w:r>
    </w:p>
    <w:p w14:paraId="770331E1" w14:textId="4FA0BAB7" w:rsidR="00F037F8" w:rsidRPr="00C67620" w:rsidRDefault="00F037F8" w:rsidP="00A122A9">
      <w:pPr>
        <w:pStyle w:val="LXIObservationBody"/>
      </w:pPr>
      <w:r>
        <w:t xml:space="preserve">Microsoft has several articles on using the Windows Firewall to enable/disable the echo reply message. By </w:t>
      </w:r>
      <w:r w:rsidR="009201BF">
        <w:t>default,</w:t>
      </w:r>
      <w:r>
        <w:t xml:space="preserve"> in Windows 7</w:t>
      </w:r>
      <w:r w:rsidR="00852437">
        <w:t>,</w:t>
      </w:r>
      <w:r w:rsidR="00E60A0D">
        <w:t xml:space="preserve"> 10 and 11</w:t>
      </w:r>
      <w:r>
        <w:t xml:space="preserve"> the reply to an echo request is disabled.</w:t>
      </w:r>
    </w:p>
    <w:p w14:paraId="770331E2" w14:textId="42B130F9" w:rsidR="00A078CE" w:rsidRDefault="00F037F8" w:rsidP="00462438">
      <w:pPr>
        <w:pStyle w:val="Heading3"/>
        <w:numPr>
          <w:ilvl w:val="2"/>
          <w:numId w:val="13"/>
        </w:numPr>
      </w:pPr>
      <w:bookmarkStart w:id="202" w:name="_Toc111980793"/>
      <w:bookmarkStart w:id="203" w:name="_Ref112842114"/>
      <w:bookmarkStart w:id="204" w:name="_Toc113353520"/>
      <w:bookmarkStart w:id="205" w:name="_Toc128656265"/>
      <w:bookmarkStart w:id="206" w:name="_Toc260642166"/>
      <w:bookmarkStart w:id="207" w:name="_Toc111980795"/>
      <w:bookmarkStart w:id="208" w:name="_Toc113353522"/>
      <w:bookmarkStart w:id="209" w:name="_Toc128656267"/>
      <w:bookmarkStart w:id="210" w:name="_Toc260642168"/>
      <w:bookmarkStart w:id="211" w:name="_Toc137484914"/>
      <w:r w:rsidRPr="00C67620">
        <w:t>R</w:t>
      </w:r>
      <w:r w:rsidR="00BD7C6A">
        <w:t>ule</w:t>
      </w:r>
      <w:r w:rsidRPr="00C67620">
        <w:t xml:space="preserve"> – </w:t>
      </w:r>
      <w:r>
        <w:t>ICMPv6 Echo</w:t>
      </w:r>
      <w:r w:rsidRPr="00C67620">
        <w:t xml:space="preserve"> </w:t>
      </w:r>
      <w:r>
        <w:t>Reply</w:t>
      </w:r>
      <w:r w:rsidRPr="00C67620">
        <w:t xml:space="preserve"> Enabled by Default</w:t>
      </w:r>
      <w:bookmarkEnd w:id="202"/>
      <w:bookmarkEnd w:id="203"/>
      <w:bookmarkEnd w:id="204"/>
      <w:bookmarkEnd w:id="205"/>
      <w:bookmarkEnd w:id="206"/>
      <w:r w:rsidR="007A2604">
        <w:t xml:space="preserve"> or LCI</w:t>
      </w:r>
      <w:bookmarkEnd w:id="211"/>
    </w:p>
    <w:p w14:paraId="770331E3" w14:textId="20C8F931" w:rsidR="00F037F8" w:rsidRPr="00C67620" w:rsidRDefault="00845521" w:rsidP="00D9370A">
      <w:pPr>
        <w:pStyle w:val="Body1"/>
      </w:pPr>
      <w:r>
        <w:t>T</w:t>
      </w:r>
      <w:r w:rsidR="00F037F8">
        <w:t xml:space="preserve">he echo reply </w:t>
      </w:r>
      <w:r w:rsidR="00F037F8" w:rsidRPr="00C67620">
        <w:t>service</w:t>
      </w:r>
      <w:r w:rsidR="00F037F8">
        <w:t xml:space="preserve"> </w:t>
      </w:r>
      <w:r w:rsidR="00F037F8" w:rsidRPr="00C67620">
        <w:t xml:space="preserve">shall be enabled by default. </w:t>
      </w:r>
      <w:r w:rsidR="00AA5D47">
        <w:t>LCI will enable</w:t>
      </w:r>
      <w:r w:rsidR="00BF25D2">
        <w:t xml:space="preserve"> the echo reply</w:t>
      </w:r>
      <w:r w:rsidR="00113534">
        <w:t xml:space="preserve"> service if it is disabled</w:t>
      </w:r>
      <w:r w:rsidR="00BF25D2">
        <w:t>.</w:t>
      </w:r>
    </w:p>
    <w:p w14:paraId="770331E4" w14:textId="6C79AFA9" w:rsidR="00A078CE" w:rsidRDefault="00F037F8" w:rsidP="00462438">
      <w:pPr>
        <w:pStyle w:val="Heading3"/>
        <w:numPr>
          <w:ilvl w:val="2"/>
          <w:numId w:val="13"/>
        </w:numPr>
      </w:pPr>
      <w:bookmarkStart w:id="212" w:name="_Toc137484915"/>
      <w:r w:rsidRPr="00C67620">
        <w:t>Recommendation – Support ICMP</w:t>
      </w:r>
      <w:r>
        <w:t xml:space="preserve">v6 Echo </w:t>
      </w:r>
      <w:r w:rsidR="004B0590">
        <w:t xml:space="preserve">Request </w:t>
      </w:r>
      <w:r>
        <w:t>message (</w:t>
      </w:r>
      <w:r w:rsidRPr="00C67620">
        <w:t>Ping Client</w:t>
      </w:r>
      <w:bookmarkEnd w:id="207"/>
      <w:bookmarkEnd w:id="208"/>
      <w:bookmarkEnd w:id="209"/>
      <w:bookmarkEnd w:id="210"/>
      <w:r>
        <w:t>)</w:t>
      </w:r>
      <w:bookmarkEnd w:id="212"/>
    </w:p>
    <w:p w14:paraId="770331E5" w14:textId="649A5736" w:rsidR="00F037F8" w:rsidRPr="00C67620" w:rsidRDefault="00F037F8" w:rsidP="00D9370A">
      <w:pPr>
        <w:pStyle w:val="Body1"/>
      </w:pPr>
      <w:r>
        <w:t>LXI Device</w:t>
      </w:r>
      <w:r w:rsidRPr="00C67620">
        <w:t>s should support ICMP</w:t>
      </w:r>
      <w:r>
        <w:t xml:space="preserve">v6 echo </w:t>
      </w:r>
      <w:r w:rsidR="004348F4">
        <w:t xml:space="preserve">request </w:t>
      </w:r>
      <w:r>
        <w:t>messages (Ping C</w:t>
      </w:r>
      <w:r w:rsidRPr="00C67620">
        <w:t>lient</w:t>
      </w:r>
      <w:r>
        <w:t>)</w:t>
      </w:r>
      <w:r w:rsidRPr="00C67620">
        <w:t xml:space="preserve"> capability so that the </w:t>
      </w:r>
      <w:r w:rsidR="004348F4">
        <w:t xml:space="preserve">device operator </w:t>
      </w:r>
      <w:r w:rsidRPr="00C67620">
        <w:t>can ping other Ethernet devices</w:t>
      </w:r>
      <w:bookmarkStart w:id="213" w:name="_Toc101245534"/>
      <w:bookmarkStart w:id="214" w:name="_Toc103501774"/>
      <w:bookmarkStart w:id="215" w:name="_Toc104620976"/>
      <w:bookmarkStart w:id="216" w:name="_Toc104946067"/>
      <w:bookmarkStart w:id="217" w:name="_Toc104946907"/>
      <w:bookmarkStart w:id="218" w:name="_Toc104947327"/>
      <w:bookmarkStart w:id="219" w:name="_Toc104968616"/>
      <w:bookmarkStart w:id="220" w:name="_Toc105500987"/>
      <w:bookmarkStart w:id="221" w:name="_Toc105501483"/>
      <w:bookmarkStart w:id="222" w:name="_Toc106617497"/>
      <w:bookmarkStart w:id="223" w:name="_Toc111021350"/>
      <w:bookmarkEnd w:id="7"/>
      <w:bookmarkEnd w:id="8"/>
      <w:bookmarkEnd w:id="9"/>
      <w:bookmarkEnd w:id="10"/>
      <w:bookmarkEnd w:id="11"/>
      <w:bookmarkEnd w:id="12"/>
      <w:bookmarkEnd w:id="13"/>
      <w:bookmarkEnd w:id="14"/>
      <w:bookmarkEnd w:id="15"/>
      <w:bookmarkEnd w:id="16"/>
      <w:bookmarkEnd w:id="17"/>
      <w:bookmarkEnd w:id="18"/>
      <w:r>
        <w:t xml:space="preserve"> from the LXI device.</w:t>
      </w:r>
    </w:p>
    <w:p w14:paraId="770331E6" w14:textId="77777777" w:rsidR="00F037F8" w:rsidRPr="00C67620" w:rsidRDefault="00F037F8" w:rsidP="007C50E1">
      <w:pPr>
        <w:pStyle w:val="ObservationHeading"/>
      </w:pPr>
      <w:r w:rsidRPr="00C67620">
        <w:t xml:space="preserve">Observation – Ping </w:t>
      </w:r>
      <w:bookmarkEnd w:id="213"/>
      <w:bookmarkEnd w:id="214"/>
      <w:bookmarkEnd w:id="215"/>
      <w:bookmarkEnd w:id="216"/>
      <w:bookmarkEnd w:id="217"/>
      <w:bookmarkEnd w:id="218"/>
      <w:bookmarkEnd w:id="219"/>
      <w:bookmarkEnd w:id="220"/>
      <w:bookmarkEnd w:id="221"/>
      <w:bookmarkEnd w:id="222"/>
      <w:r w:rsidRPr="00C67620">
        <w:t>Client Usage</w:t>
      </w:r>
      <w:bookmarkEnd w:id="223"/>
    </w:p>
    <w:p w14:paraId="770331E7" w14:textId="04D7CC9E" w:rsidR="00F037F8" w:rsidRPr="00C67620" w:rsidRDefault="00F037F8" w:rsidP="00007362">
      <w:pPr>
        <w:pStyle w:val="LXIObservationBody"/>
      </w:pPr>
      <w:r w:rsidRPr="00C67620">
        <w:t>A</w:t>
      </w:r>
      <w:r>
        <w:t>n</w:t>
      </w:r>
      <w:r w:rsidRPr="00C67620">
        <w:t xml:space="preserve"> </w:t>
      </w:r>
      <w:r>
        <w:t>ICMPv6 P</w:t>
      </w:r>
      <w:r w:rsidRPr="00C67620">
        <w:t xml:space="preserve">ing </w:t>
      </w:r>
      <w:r>
        <w:t>C</w:t>
      </w:r>
      <w:r w:rsidRPr="00C67620">
        <w:t xml:space="preserve">lient available in </w:t>
      </w:r>
      <w:r>
        <w:t>a</w:t>
      </w:r>
      <w:r w:rsidRPr="00C67620">
        <w:t xml:space="preserve"> </w:t>
      </w:r>
      <w:r w:rsidR="00DD7D66">
        <w:t>device</w:t>
      </w:r>
      <w:r w:rsidRPr="00C67620">
        <w:t xml:space="preserve"> may be useful in debugging communication problems with a TCP/IP configuration on a </w:t>
      </w:r>
      <w:r w:rsidR="00DD7D66">
        <w:t>device</w:t>
      </w:r>
      <w:r>
        <w:t>.</w:t>
      </w:r>
      <w:bookmarkStart w:id="224" w:name="_Toc176577355"/>
      <w:bookmarkStart w:id="225" w:name="_Toc178588498"/>
      <w:bookmarkStart w:id="226" w:name="_Toc178605482"/>
      <w:bookmarkStart w:id="227" w:name="_Toc101245536"/>
      <w:bookmarkStart w:id="228" w:name="_Toc103501776"/>
      <w:bookmarkStart w:id="229" w:name="_Toc104620978"/>
      <w:bookmarkStart w:id="230" w:name="_Toc104946069"/>
      <w:bookmarkStart w:id="231" w:name="_Toc104946909"/>
      <w:bookmarkStart w:id="232" w:name="_Toc104947329"/>
      <w:bookmarkStart w:id="233" w:name="_Toc104968618"/>
      <w:bookmarkStart w:id="234" w:name="_Toc105500989"/>
      <w:bookmarkStart w:id="235" w:name="_Toc105501485"/>
      <w:bookmarkStart w:id="236" w:name="_Toc106617499"/>
      <w:bookmarkStart w:id="237" w:name="_Toc111021352"/>
      <w:bookmarkStart w:id="238" w:name="_Toc111253234"/>
      <w:bookmarkEnd w:id="224"/>
      <w:bookmarkEnd w:id="225"/>
      <w:bookmarkEnd w:id="226"/>
    </w:p>
    <w:p w14:paraId="770331E8" w14:textId="77777777" w:rsidR="00A41AB7" w:rsidRDefault="00A41AB7">
      <w:pPr>
        <w:rPr>
          <w:rFonts w:ascii="Arial" w:hAnsi="Arial"/>
          <w:b/>
          <w:sz w:val="28"/>
          <w:szCs w:val="28"/>
        </w:rPr>
      </w:pPr>
      <w:bookmarkStart w:id="239" w:name="_Toc113352470"/>
      <w:bookmarkStart w:id="240" w:name="_Toc113353530"/>
      <w:bookmarkStart w:id="241" w:name="_Toc113352473"/>
      <w:bookmarkStart w:id="242" w:name="_Toc113353533"/>
      <w:bookmarkStart w:id="243" w:name="_Toc111980808"/>
      <w:bookmarkStart w:id="244" w:name="_Toc113353540"/>
      <w:bookmarkStart w:id="245" w:name="_Toc128656279"/>
      <w:bookmarkStart w:id="246" w:name="_Toc260642169"/>
      <w:bookmarkStart w:id="247" w:name="_Toc101245547"/>
      <w:bookmarkStart w:id="248" w:name="_Toc103501787"/>
      <w:bookmarkStart w:id="249" w:name="_Toc104620989"/>
      <w:bookmarkStart w:id="250" w:name="_Toc104946080"/>
      <w:bookmarkStart w:id="251" w:name="_Toc104946920"/>
      <w:bookmarkStart w:id="252" w:name="_Toc104947340"/>
      <w:bookmarkStart w:id="253" w:name="_Toc104968629"/>
      <w:bookmarkStart w:id="254" w:name="_Toc105501000"/>
      <w:bookmarkStart w:id="255" w:name="_Toc105501496"/>
      <w:bookmarkStart w:id="256" w:name="_Toc106617511"/>
      <w:bookmarkStart w:id="257" w:name="_Toc111021363"/>
      <w:bookmarkStart w:id="258" w:name="_Toc11125324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770331E9" w14:textId="14031076" w:rsidR="00A078CE" w:rsidRDefault="00F037F8" w:rsidP="00462438">
      <w:pPr>
        <w:pStyle w:val="Heading2"/>
        <w:numPr>
          <w:ilvl w:val="1"/>
          <w:numId w:val="13"/>
        </w:numPr>
      </w:pPr>
      <w:bookmarkStart w:id="259" w:name="_Toc137484916"/>
      <w:r w:rsidRPr="00C67620">
        <w:t>R</w:t>
      </w:r>
      <w:r>
        <w:t>ule</w:t>
      </w:r>
      <w:r w:rsidRPr="00C67620">
        <w:t xml:space="preserve"> – </w:t>
      </w:r>
      <w:r w:rsidR="00991227">
        <w:t xml:space="preserve">Static </w:t>
      </w:r>
      <w:r w:rsidRPr="00C67620">
        <w:t>Duplicate IP Address Detection</w:t>
      </w:r>
      <w:bookmarkEnd w:id="243"/>
      <w:bookmarkEnd w:id="244"/>
      <w:bookmarkEnd w:id="245"/>
      <w:bookmarkEnd w:id="246"/>
      <w:bookmarkEnd w:id="259"/>
    </w:p>
    <w:p w14:paraId="770331F0" w14:textId="636C5DF5" w:rsidR="00F037F8" w:rsidRPr="00C67620" w:rsidRDefault="00C40F6F" w:rsidP="00D9370A">
      <w:pPr>
        <w:pStyle w:val="Body1"/>
      </w:pPr>
      <w:r>
        <w:t xml:space="preserve">If a duplicate address is detected, the Device shall use the </w:t>
      </w:r>
      <w:r w:rsidR="00F037F8">
        <w:t>LXI LAN Status Indicator to signal a fault condition.</w:t>
      </w:r>
    </w:p>
    <w:p w14:paraId="770331F1" w14:textId="77777777" w:rsidR="00F037F8" w:rsidRPr="00C67620" w:rsidRDefault="00F037F8" w:rsidP="007C50E1">
      <w:pPr>
        <w:pStyle w:val="ObservationHeading"/>
      </w:pPr>
      <w:r w:rsidRPr="00C67620">
        <w:t>Observation – Duplicate IP Addresses in Manually Configured Networks</w:t>
      </w:r>
    </w:p>
    <w:p w14:paraId="770331F2" w14:textId="4F5D7305" w:rsidR="00F037F8" w:rsidRPr="00C67620" w:rsidRDefault="00F037F8" w:rsidP="00A122A9">
      <w:pPr>
        <w:pStyle w:val="LXIObservationBody"/>
      </w:pPr>
      <w:r w:rsidRPr="00C67620">
        <w:t>Manually configured IP addresses may result in duplicating an address already in use; this generally does not occur when using DHCP</w:t>
      </w:r>
      <w:r w:rsidR="004F0A91">
        <w:t>v6</w:t>
      </w:r>
      <w:r w:rsidR="00E86808">
        <w:t xml:space="preserve">, </w:t>
      </w:r>
      <w:r w:rsidR="00EC2E32">
        <w:t>Router Advertis</w:t>
      </w:r>
      <w:r w:rsidR="002F34E5">
        <w:t>ement (</w:t>
      </w:r>
      <w:r w:rsidR="004F0A91">
        <w:t>RA</w:t>
      </w:r>
      <w:r w:rsidR="002F34E5">
        <w:t>)</w:t>
      </w:r>
      <w:r w:rsidR="00E86808">
        <w:t xml:space="preserve"> or </w:t>
      </w:r>
      <w:r w:rsidRPr="00C67620">
        <w:t xml:space="preserve">Dynamic Link-Local Addressing.   Avoiding the use of an IP address already in use ensures the </w:t>
      </w:r>
      <w:r>
        <w:t>LXI Device</w:t>
      </w:r>
      <w:r w:rsidRPr="00C67620">
        <w:t xml:space="preserve"> will not create a problem on the network.  Duplicate IP Address detection gives the user the basic diagnostic information to know there is a problem on the network.  </w:t>
      </w:r>
      <w:r w:rsidRPr="00C67620">
        <w:br/>
      </w:r>
    </w:p>
    <w:p w14:paraId="770331F3" w14:textId="0B0ED5BF" w:rsidR="00F037F8" w:rsidRPr="00C67620" w:rsidRDefault="00F037F8" w:rsidP="00A122A9">
      <w:pPr>
        <w:pStyle w:val="LXIObservationBody"/>
      </w:pPr>
      <w:r w:rsidRPr="00CA12B4">
        <w:t>Duplicate IP addresses on DHCP</w:t>
      </w:r>
      <w:r w:rsidR="0044142C">
        <w:t>v6</w:t>
      </w:r>
      <w:r w:rsidRPr="00CA12B4">
        <w:t xml:space="preserve"> configured systems are unlikely but they are possible.  The DHCPv6 specification specifies how a duplicate IP address check should be done within the DHCP SOLICIT/ADVERTISE/REQUEST/CONFIRM protocol sequence.</w:t>
      </w:r>
      <w:r w:rsidRPr="00C67620">
        <w:t xml:space="preserve">  </w:t>
      </w:r>
      <w:r w:rsidR="0069725D">
        <w:t xml:space="preserve">For the relevant RFCs on DHCPv6 see the NIST </w:t>
      </w:r>
      <w:r w:rsidR="002F34E5">
        <w:t xml:space="preserve">IPv6 </w:t>
      </w:r>
      <w:r w:rsidR="0069725D">
        <w:t>Profile</w:t>
      </w:r>
      <w:r w:rsidR="006134D2">
        <w:t>.</w:t>
      </w:r>
    </w:p>
    <w:p w14:paraId="5BBECAAD" w14:textId="77777777" w:rsidR="00DF52FD" w:rsidRDefault="00DF52FD" w:rsidP="00DF52FD"/>
    <w:p w14:paraId="770331FA" w14:textId="77777777" w:rsidR="00A078CE" w:rsidRDefault="00F037F8" w:rsidP="00462438">
      <w:pPr>
        <w:pStyle w:val="Heading2"/>
        <w:numPr>
          <w:ilvl w:val="1"/>
          <w:numId w:val="13"/>
        </w:numPr>
      </w:pPr>
      <w:bookmarkStart w:id="260" w:name="_Toc101245560"/>
      <w:bookmarkStart w:id="261" w:name="_Toc103501800"/>
      <w:bookmarkStart w:id="262" w:name="_Toc104621003"/>
      <w:bookmarkStart w:id="263" w:name="_Toc104946094"/>
      <w:bookmarkStart w:id="264" w:name="_Toc104946934"/>
      <w:bookmarkStart w:id="265" w:name="_Toc104947354"/>
      <w:bookmarkStart w:id="266" w:name="_Toc104968641"/>
      <w:bookmarkStart w:id="267" w:name="_Toc105501012"/>
      <w:bookmarkStart w:id="268" w:name="_Toc105501508"/>
      <w:bookmarkStart w:id="269" w:name="_Toc106617523"/>
      <w:bookmarkStart w:id="270" w:name="_Toc111021375"/>
      <w:bookmarkStart w:id="271" w:name="_Toc111253247"/>
      <w:bookmarkStart w:id="272" w:name="_Toc112300640"/>
      <w:bookmarkStart w:id="273" w:name="_Toc113353541"/>
      <w:bookmarkStart w:id="274" w:name="_Toc128656280"/>
      <w:bookmarkStart w:id="275" w:name="_Toc260642170"/>
      <w:bookmarkStart w:id="276" w:name="_Toc111980809"/>
      <w:bookmarkStart w:id="277" w:name="_Toc137484917"/>
      <w:r w:rsidRPr="00C67620">
        <w:t xml:space="preserve">Recommendation – Check </w:t>
      </w:r>
      <w:bookmarkEnd w:id="260"/>
      <w:bookmarkEnd w:id="261"/>
      <w:bookmarkEnd w:id="262"/>
      <w:bookmarkEnd w:id="263"/>
      <w:bookmarkEnd w:id="264"/>
      <w:bookmarkEnd w:id="265"/>
      <w:bookmarkEnd w:id="266"/>
      <w:bookmarkEnd w:id="267"/>
      <w:bookmarkEnd w:id="268"/>
      <w:bookmarkEnd w:id="269"/>
      <w:r w:rsidRPr="00C67620">
        <w:t>Network Configuration Values for Validity</w:t>
      </w:r>
      <w:bookmarkEnd w:id="270"/>
      <w:bookmarkEnd w:id="271"/>
      <w:bookmarkEnd w:id="272"/>
      <w:bookmarkEnd w:id="273"/>
      <w:bookmarkEnd w:id="274"/>
      <w:bookmarkEnd w:id="275"/>
      <w:bookmarkEnd w:id="277"/>
    </w:p>
    <w:p w14:paraId="770331FB" w14:textId="77777777" w:rsidR="00F037F8" w:rsidRPr="00C67620" w:rsidRDefault="00F037F8" w:rsidP="002A6946">
      <w:pPr>
        <w:pStyle w:val="Body1"/>
      </w:pPr>
      <w:r w:rsidRPr="00C67620">
        <w:t xml:space="preserve">The values entered by the </w:t>
      </w:r>
      <w:r>
        <w:t>device</w:t>
      </w:r>
      <w:r w:rsidRPr="00C67620">
        <w:t xml:space="preserve"> user should be checked to ensure they are in the valid range.  </w:t>
      </w:r>
    </w:p>
    <w:p w14:paraId="770331FD" w14:textId="77777777" w:rsidR="00A41AB7" w:rsidRDefault="00A41AB7">
      <w:pPr>
        <w:rPr>
          <w:rFonts w:ascii="Arial" w:hAnsi="Arial"/>
          <w:b/>
          <w:sz w:val="28"/>
          <w:szCs w:val="28"/>
        </w:rPr>
      </w:pPr>
      <w:bookmarkStart w:id="278" w:name="_Toc112300642"/>
      <w:bookmarkStart w:id="279" w:name="_Toc113353543"/>
      <w:bookmarkStart w:id="280" w:name="_Ref113775788"/>
      <w:bookmarkStart w:id="281" w:name="_Toc128656282"/>
      <w:bookmarkStart w:id="282" w:name="_Toc260642172"/>
      <w:bookmarkStart w:id="283" w:name="_Toc101245562"/>
      <w:bookmarkStart w:id="284" w:name="_Toc103501802"/>
      <w:bookmarkStart w:id="285" w:name="_Toc104621005"/>
      <w:bookmarkStart w:id="286" w:name="_Toc104946096"/>
      <w:bookmarkStart w:id="287" w:name="_Toc104946936"/>
      <w:bookmarkStart w:id="288" w:name="_Toc104947356"/>
      <w:bookmarkStart w:id="289" w:name="_Toc104968643"/>
      <w:bookmarkStart w:id="290" w:name="_Toc105501014"/>
      <w:bookmarkStart w:id="291" w:name="_Toc105501510"/>
      <w:bookmarkStart w:id="292" w:name="_Toc106617525"/>
      <w:bookmarkStart w:id="293" w:name="_Toc111021377"/>
      <w:bookmarkStart w:id="294" w:name="_Toc111253249"/>
    </w:p>
    <w:p w14:paraId="770331FE" w14:textId="77777777" w:rsidR="00A078CE" w:rsidRDefault="00F037F8" w:rsidP="00462438">
      <w:pPr>
        <w:pStyle w:val="Heading2"/>
        <w:numPr>
          <w:ilvl w:val="1"/>
          <w:numId w:val="13"/>
        </w:numPr>
      </w:pPr>
      <w:bookmarkStart w:id="295" w:name="_Toc137484918"/>
      <w:r>
        <w:lastRenderedPageBreak/>
        <w:t>Rule</w:t>
      </w:r>
      <w:r w:rsidRPr="00C67620">
        <w:t xml:space="preserve"> – Provide an Error Indicator for LAN Configuration Faults</w:t>
      </w:r>
      <w:bookmarkEnd w:id="278"/>
      <w:bookmarkEnd w:id="279"/>
      <w:bookmarkEnd w:id="280"/>
      <w:bookmarkEnd w:id="281"/>
      <w:bookmarkEnd w:id="282"/>
      <w:bookmarkEnd w:id="295"/>
    </w:p>
    <w:p w14:paraId="770331FF" w14:textId="77777777" w:rsidR="00F037F8" w:rsidRDefault="00F037F8" w:rsidP="002A6946">
      <w:pPr>
        <w:pStyle w:val="Body1"/>
      </w:pPr>
      <w:r w:rsidRPr="00B70221">
        <w:t>LXI Devices shall make use of the LXI LAN Status Indicator to inform the user of a LAN fault or error caused by:</w:t>
      </w:r>
    </w:p>
    <w:p w14:paraId="77033200" w14:textId="77777777" w:rsidR="00A41AB7" w:rsidRPr="00B70221" w:rsidRDefault="00A41AB7" w:rsidP="00082D85">
      <w:pPr>
        <w:ind w:left="720"/>
      </w:pPr>
    </w:p>
    <w:p w14:paraId="77033202" w14:textId="77777777" w:rsidR="00F037F8" w:rsidRPr="00132E36" w:rsidRDefault="00082D85" w:rsidP="00D22B93">
      <w:pPr>
        <w:pStyle w:val="ListBullet0"/>
        <w:numPr>
          <w:ilvl w:val="0"/>
          <w:numId w:val="27"/>
        </w:numPr>
      </w:pPr>
      <w:r w:rsidRPr="00132E36">
        <w:t>D</w:t>
      </w:r>
      <w:r w:rsidR="00F037F8" w:rsidRPr="00132E36">
        <w:t xml:space="preserve">etection of a duplicate IP address </w:t>
      </w:r>
    </w:p>
    <w:p w14:paraId="77033203" w14:textId="7BEF199D" w:rsidR="00F037F8" w:rsidRPr="00132E36" w:rsidRDefault="00082D85" w:rsidP="00D22B93">
      <w:pPr>
        <w:pStyle w:val="ListBullet0"/>
        <w:numPr>
          <w:ilvl w:val="0"/>
          <w:numId w:val="27"/>
        </w:numPr>
      </w:pPr>
      <w:r w:rsidRPr="00132E36">
        <w:t>Failure</w:t>
      </w:r>
      <w:r w:rsidR="00F037F8" w:rsidRPr="00132E36">
        <w:t xml:space="preserve"> to renew an already acquired auto</w:t>
      </w:r>
      <w:r w:rsidRPr="00132E36">
        <w:t>-</w:t>
      </w:r>
      <w:r w:rsidR="00F037F8" w:rsidRPr="00132E36">
        <w:t xml:space="preserve">configured </w:t>
      </w:r>
      <w:r w:rsidR="00597EF4" w:rsidRPr="00132E36">
        <w:t>lease</w:t>
      </w:r>
      <w:r w:rsidR="009620A4" w:rsidRPr="00132E36">
        <w:t xml:space="preserve"> </w:t>
      </w:r>
      <w:r w:rsidRPr="00132E36">
        <w:t>(</w:t>
      </w:r>
      <w:r w:rsidR="00744143" w:rsidRPr="00132E36">
        <w:t>Router Advertisement (RA)</w:t>
      </w:r>
      <w:r w:rsidR="00F037F8" w:rsidRPr="00132E36">
        <w:t xml:space="preserve"> or DHCP</w:t>
      </w:r>
      <w:r w:rsidR="006A4CBE" w:rsidRPr="00132E36">
        <w:t>v6</w:t>
      </w:r>
      <w:r w:rsidR="00F037F8" w:rsidRPr="00132E36">
        <w:t xml:space="preserve">) lease.  </w:t>
      </w:r>
      <w:r w:rsidR="00906F50" w:rsidRPr="00132E36">
        <w:t>Note that f</w:t>
      </w:r>
      <w:r w:rsidR="00F037F8" w:rsidRPr="00132E36">
        <w:t xml:space="preserve">ailure to obtain an </w:t>
      </w:r>
      <w:r w:rsidR="00F15945" w:rsidRPr="00132E36">
        <w:t>“</w:t>
      </w:r>
      <w:r w:rsidR="00F037F8" w:rsidRPr="00132E36">
        <w:t>initial</w:t>
      </w:r>
      <w:r w:rsidR="00F15945" w:rsidRPr="00132E36">
        <w:t>”</w:t>
      </w:r>
      <w:r w:rsidR="00F037F8" w:rsidRPr="00132E36">
        <w:t xml:space="preserve"> </w:t>
      </w:r>
      <w:r w:rsidR="004C0503" w:rsidRPr="00132E36">
        <w:t xml:space="preserve">RA </w:t>
      </w:r>
      <w:r w:rsidR="00F037F8" w:rsidRPr="00132E36">
        <w:t>or DHCP</w:t>
      </w:r>
      <w:r w:rsidR="006A4CBE" w:rsidRPr="00132E36">
        <w:t>v6</w:t>
      </w:r>
      <w:r w:rsidR="00F037F8" w:rsidRPr="00132E36">
        <w:t xml:space="preserve"> </w:t>
      </w:r>
      <w:r w:rsidR="004C0503" w:rsidRPr="00132E36">
        <w:t xml:space="preserve">lease </w:t>
      </w:r>
      <w:r w:rsidR="00F037F8" w:rsidRPr="00132E36">
        <w:t>is not a failure.</w:t>
      </w:r>
    </w:p>
    <w:p w14:paraId="77033204" w14:textId="77777777" w:rsidR="00F037F8" w:rsidRPr="00132E36" w:rsidRDefault="00F037F8" w:rsidP="00D22B93">
      <w:pPr>
        <w:pStyle w:val="ListBullet0"/>
        <w:numPr>
          <w:ilvl w:val="0"/>
          <w:numId w:val="27"/>
        </w:numPr>
      </w:pPr>
      <w:r w:rsidRPr="00132E36">
        <w:t>LAN cable disconnected (as reported by Ethernet connection monitoring)</w:t>
      </w:r>
    </w:p>
    <w:p w14:paraId="77033207" w14:textId="77777777" w:rsidR="00082D85" w:rsidRDefault="00082D85" w:rsidP="00082D85">
      <w:pPr>
        <w:ind w:left="720"/>
      </w:pPr>
    </w:p>
    <w:p w14:paraId="77033208" w14:textId="4CBFD306" w:rsidR="00F037F8" w:rsidRDefault="00F037F8" w:rsidP="002A6946">
      <w:pPr>
        <w:pStyle w:val="Body1"/>
      </w:pPr>
      <w:r w:rsidRPr="00B70221">
        <w:t xml:space="preserve">See </w:t>
      </w:r>
      <w:r w:rsidR="00AC5617">
        <w:t xml:space="preserve">LXI </w:t>
      </w:r>
      <w:r w:rsidR="00041A1B">
        <w:t xml:space="preserve">Device </w:t>
      </w:r>
      <w:r w:rsidRPr="00B70221">
        <w:t>Specification</w:t>
      </w:r>
      <w:r w:rsidR="00804FB2">
        <w:t xml:space="preserve">, </w:t>
      </w:r>
      <w:r w:rsidR="00804FB2" w:rsidRPr="00B70221">
        <w:t>Section 2.5.</w:t>
      </w:r>
      <w:r w:rsidR="00804FB2">
        <w:t>2,</w:t>
      </w:r>
      <w:r w:rsidR="00804FB2" w:rsidRPr="00B70221">
        <w:t xml:space="preserve"> </w:t>
      </w:r>
      <w:r w:rsidRPr="00B70221">
        <w:t xml:space="preserve">LAN Status Indicator for </w:t>
      </w:r>
      <w:r>
        <w:t xml:space="preserve">details about the </w:t>
      </w:r>
      <w:r w:rsidRPr="00B70221">
        <w:t>annunciat</w:t>
      </w:r>
      <w:r>
        <w:t>or.</w:t>
      </w:r>
    </w:p>
    <w:p w14:paraId="77033209" w14:textId="77777777" w:rsidR="00082D85" w:rsidRDefault="00082D85" w:rsidP="002A6946">
      <w:pPr>
        <w:pStyle w:val="Body1"/>
      </w:pPr>
    </w:p>
    <w:p w14:paraId="7703320A" w14:textId="189DE29D" w:rsidR="00F037F8" w:rsidRDefault="00F037F8" w:rsidP="002A6946">
      <w:pPr>
        <w:pStyle w:val="Body1"/>
      </w:pPr>
      <w:r w:rsidRPr="0009405A">
        <w:t xml:space="preserve">The LXI LAN Status indicator indicates both the LAN error conditions above and provides an </w:t>
      </w:r>
      <w:r w:rsidRPr="002A6946">
        <w:t>identify</w:t>
      </w:r>
      <w:r w:rsidRPr="0009405A">
        <w:t xml:space="preserve"> indication as described in </w:t>
      </w:r>
      <w:r>
        <w:t xml:space="preserve">the </w:t>
      </w:r>
      <w:r w:rsidR="00E44B98">
        <w:t xml:space="preserve">LXI </w:t>
      </w:r>
      <w:r w:rsidR="0084230E">
        <w:t xml:space="preserve">Device </w:t>
      </w:r>
      <w:r w:rsidR="00E44B98">
        <w:t>S</w:t>
      </w:r>
      <w:r>
        <w:t xml:space="preserve">pecification, </w:t>
      </w:r>
      <w:r w:rsidRPr="0009405A">
        <w:t xml:space="preserve">section </w:t>
      </w:r>
      <w:r>
        <w:t>2.5.2</w:t>
      </w:r>
      <w:r w:rsidRPr="0009405A">
        <w:t>. This identifying indication is initiated by the user via the Web interface</w:t>
      </w:r>
      <w:r w:rsidR="00392A96">
        <w:t xml:space="preserve">. See LXI Device Specification, </w:t>
      </w:r>
      <w:r w:rsidRPr="0009405A">
        <w:t xml:space="preserve">section 9.3, </w:t>
      </w:r>
      <w:r w:rsidR="00C23017">
        <w:t>and</w:t>
      </w:r>
      <w:r w:rsidRPr="0009405A">
        <w:t xml:space="preserve"> </w:t>
      </w:r>
      <w:r w:rsidR="00D32EAB">
        <w:t xml:space="preserve">LXI Device Specification, </w:t>
      </w:r>
      <w:r w:rsidRPr="0009405A">
        <w:t xml:space="preserve">section 6.8.  </w:t>
      </w:r>
    </w:p>
    <w:p w14:paraId="7703320B" w14:textId="77777777" w:rsidR="00082D85" w:rsidRDefault="00082D85" w:rsidP="002A6946">
      <w:pPr>
        <w:pStyle w:val="Body1"/>
      </w:pPr>
    </w:p>
    <w:p w14:paraId="7703320C" w14:textId="669B2BB2" w:rsidR="00F037F8" w:rsidRPr="0009405A" w:rsidRDefault="00F037F8" w:rsidP="002A6946">
      <w:pPr>
        <w:pStyle w:val="Body1"/>
      </w:pPr>
      <w:r w:rsidRPr="0009405A">
        <w:t xml:space="preserve">The LXI LAN Status indicator shall provide </w:t>
      </w:r>
      <w:r w:rsidRPr="002A6946">
        <w:t>LAN Fault</w:t>
      </w:r>
      <w:r w:rsidRPr="0009405A">
        <w:t xml:space="preserve">, </w:t>
      </w:r>
      <w:r w:rsidRPr="002A6946">
        <w:t>Normal Operation</w:t>
      </w:r>
      <w:r w:rsidRPr="0009405A">
        <w:t xml:space="preserve">, and </w:t>
      </w:r>
      <w:r w:rsidRPr="002A6946">
        <w:t>Device Identify</w:t>
      </w:r>
      <w:r w:rsidRPr="0009405A">
        <w:t xml:space="preserve"> indications as shown in the state diagram below</w:t>
      </w:r>
      <w:r w:rsidR="009333C2">
        <w:t xml:space="preserve"> (Figure 21.2)</w:t>
      </w:r>
      <w:r w:rsidRPr="0009405A">
        <w:t>.  Note that the state labeled “State Undefined” is transitory and the behavior of the indicator is not specified.</w:t>
      </w:r>
    </w:p>
    <w:p w14:paraId="7703320D" w14:textId="77777777" w:rsidR="004F3641" w:rsidRDefault="004F3641" w:rsidP="002A6946">
      <w:pPr>
        <w:pStyle w:val="Body1"/>
      </w:pPr>
    </w:p>
    <w:p w14:paraId="62916DD2" w14:textId="0B3B42AC" w:rsidR="008E6EC7" w:rsidRDefault="008E6EC7" w:rsidP="002A6946">
      <w:pPr>
        <w:pStyle w:val="Body1"/>
      </w:pPr>
      <w:r>
        <w:t xml:space="preserve">If </w:t>
      </w:r>
      <w:r w:rsidR="00F027DE">
        <w:t xml:space="preserve">the LXI Device has a valid stable address and the lease can’t be </w:t>
      </w:r>
      <w:r w:rsidR="00E24A70">
        <w:t>renewed,</w:t>
      </w:r>
      <w:r w:rsidR="00F027DE">
        <w:t xml:space="preserve"> then </w:t>
      </w:r>
      <w:r w:rsidR="001971EB">
        <w:t>the LAN Status Indicator shall show a fault.</w:t>
      </w:r>
    </w:p>
    <w:p w14:paraId="67640A3D" w14:textId="77777777" w:rsidR="001971EB" w:rsidRDefault="001971EB" w:rsidP="002A6946">
      <w:pPr>
        <w:pStyle w:val="Body1"/>
      </w:pPr>
    </w:p>
    <w:p w14:paraId="77033211" w14:textId="77777777" w:rsidR="004F3641" w:rsidRDefault="004F3641" w:rsidP="004F3641"/>
    <w:p w14:paraId="77033212" w14:textId="41440E2D" w:rsidR="00F037F8" w:rsidRPr="00064DF4" w:rsidRDefault="00F037F8" w:rsidP="002A6946">
      <w:pPr>
        <w:pStyle w:val="Body1"/>
      </w:pPr>
      <w:r w:rsidRPr="00064DF4">
        <w:t xml:space="preserve">There are two scenarios </w:t>
      </w:r>
      <w:r>
        <w:t xml:space="preserve">that </w:t>
      </w:r>
      <w:r w:rsidRPr="00064DF4">
        <w:t xml:space="preserve">play out when dealing with the </w:t>
      </w:r>
      <w:r w:rsidR="000E3E3C">
        <w:t xml:space="preserve">IPv6 address </w:t>
      </w:r>
      <w:r w:rsidR="005F5E10">
        <w:t>assignment</w:t>
      </w:r>
      <w:r w:rsidR="00853915">
        <w:t xml:space="preserve"> process</w:t>
      </w:r>
      <w:r w:rsidR="005F5E10">
        <w:t>:</w:t>
      </w:r>
    </w:p>
    <w:p w14:paraId="77033213" w14:textId="040E777B" w:rsidR="00A078CE" w:rsidRDefault="00F037F8" w:rsidP="00462438">
      <w:pPr>
        <w:pStyle w:val="LXIBody"/>
        <w:numPr>
          <w:ilvl w:val="0"/>
          <w:numId w:val="12"/>
        </w:numPr>
        <w:tabs>
          <w:tab w:val="clear" w:pos="1845"/>
          <w:tab w:val="num" w:pos="1080"/>
        </w:tabs>
        <w:ind w:left="1080"/>
      </w:pPr>
      <w:r>
        <w:t>After power up or a LAN reset, i</w:t>
      </w:r>
      <w:r w:rsidRPr="00064DF4">
        <w:t xml:space="preserve">f </w:t>
      </w:r>
      <w:r>
        <w:t>a</w:t>
      </w:r>
      <w:r w:rsidRPr="00064DF4">
        <w:t xml:space="preserve"> device is configured for both DHCP</w:t>
      </w:r>
      <w:r w:rsidR="00AE723F">
        <w:t>v6</w:t>
      </w:r>
      <w:r w:rsidRPr="00064DF4">
        <w:t xml:space="preserve"> and </w:t>
      </w:r>
      <w:r w:rsidR="00AE723F">
        <w:t>R</w:t>
      </w:r>
      <w:r w:rsidR="00557B33">
        <w:t xml:space="preserve">outer </w:t>
      </w:r>
      <w:r w:rsidR="00AE723F">
        <w:t>A</w:t>
      </w:r>
      <w:r w:rsidR="00557B33">
        <w:t>dvertisement</w:t>
      </w:r>
      <w:r w:rsidRPr="00064DF4">
        <w:t xml:space="preserve"> and one of these configuration methods fails but the other one successfu</w:t>
      </w:r>
      <w:r w:rsidR="001655E9">
        <w:t>lly gets a validated address,</w:t>
      </w:r>
      <w:r w:rsidRPr="00064DF4">
        <w:t xml:space="preserve"> then there is no </w:t>
      </w:r>
      <w:r w:rsidR="00991023" w:rsidRPr="00064DF4">
        <w:t>fault,</w:t>
      </w:r>
      <w:r w:rsidRPr="00064DF4">
        <w:t xml:space="preserve"> and the LAN Status Indicator should indicate no fault.</w:t>
      </w:r>
    </w:p>
    <w:p w14:paraId="77033214" w14:textId="481962FB" w:rsidR="00A078CE" w:rsidRDefault="00F037F8" w:rsidP="00462438">
      <w:pPr>
        <w:pStyle w:val="LXIBody"/>
        <w:numPr>
          <w:ilvl w:val="0"/>
          <w:numId w:val="12"/>
        </w:numPr>
        <w:tabs>
          <w:tab w:val="clear" w:pos="1845"/>
          <w:tab w:val="num" w:pos="1080"/>
        </w:tabs>
        <w:ind w:left="1080"/>
      </w:pPr>
      <w:r w:rsidRPr="00064DF4">
        <w:t>In the second case, where a device is connected to the network, it does successfully obtain a validated IP</w:t>
      </w:r>
      <w:r w:rsidR="005D11A0">
        <w:t>v6</w:t>
      </w:r>
      <w:r w:rsidRPr="00064DF4">
        <w:t xml:space="preserve"> address, be it via DHCP</w:t>
      </w:r>
      <w:r w:rsidR="005F124A">
        <w:t>v6</w:t>
      </w:r>
      <w:r w:rsidRPr="00064DF4">
        <w:t xml:space="preserve"> or SLAAC. However, </w:t>
      </w:r>
      <w:proofErr w:type="gramStart"/>
      <w:r w:rsidRPr="00064DF4">
        <w:t>at a later time</w:t>
      </w:r>
      <w:proofErr w:type="gramEnd"/>
      <w:r w:rsidRPr="00064DF4">
        <w:t xml:space="preserve"> </w:t>
      </w:r>
      <w:r w:rsidR="00B9062C">
        <w:t xml:space="preserve">if </w:t>
      </w:r>
      <w:r w:rsidRPr="00064DF4">
        <w:t xml:space="preserve">the device fails to renew that </w:t>
      </w:r>
      <w:r w:rsidR="0056277B" w:rsidRPr="00064DF4">
        <w:t>lease,</w:t>
      </w:r>
      <w:r w:rsidR="00590BFF">
        <w:t xml:space="preserve"> t</w:t>
      </w:r>
      <w:r w:rsidRPr="00064DF4">
        <w:t>hen per rule 21.2.3 or 21.2.</w:t>
      </w:r>
      <w:r>
        <w:t>7</w:t>
      </w:r>
      <w:r w:rsidR="00461DDA">
        <w:t xml:space="preserve"> of this specification</w:t>
      </w:r>
      <w:r w:rsidRPr="00064DF4">
        <w:t xml:space="preserve"> the device must stop using the IP Address</w:t>
      </w:r>
      <w:r w:rsidR="00DB3114">
        <w:t xml:space="preserve"> </w:t>
      </w:r>
      <w:r w:rsidRPr="00064DF4">
        <w:t>it had obtained</w:t>
      </w:r>
      <w:r w:rsidR="000B678D">
        <w:t xml:space="preserve"> for any new connections</w:t>
      </w:r>
      <w:r w:rsidR="008D31A7">
        <w:t xml:space="preserve">, </w:t>
      </w:r>
      <w:r w:rsidRPr="00064DF4">
        <w:t xml:space="preserve">and the LAN Status Indicator must indicate a fault. This is to indicate to the user that an </w:t>
      </w:r>
      <w:r w:rsidR="001655E9" w:rsidRPr="00064DF4">
        <w:t>Autoconfiguration</w:t>
      </w:r>
      <w:r w:rsidRPr="00064DF4">
        <w:t xml:space="preserve"> </w:t>
      </w:r>
      <w:r w:rsidR="00100FC6">
        <w:t xml:space="preserve">IPv6 </w:t>
      </w:r>
      <w:r w:rsidR="00A76AA1">
        <w:t>address assignment</w:t>
      </w:r>
      <w:r w:rsidRPr="00064DF4">
        <w:t xml:space="preserve"> renewal has</w:t>
      </w:r>
      <w:r w:rsidR="00486A55">
        <w:t xml:space="preserve"> </w:t>
      </w:r>
      <w:r w:rsidR="0056277B" w:rsidRPr="00064DF4">
        <w:t>failed,</w:t>
      </w:r>
      <w:r w:rsidRPr="00064DF4">
        <w:t xml:space="preserve"> and that the device does not have the same IP</w:t>
      </w:r>
      <w:r w:rsidR="00F44F3C">
        <w:t>v6</w:t>
      </w:r>
      <w:r w:rsidRPr="00064DF4">
        <w:t xml:space="preserve"> Address that it did before.</w:t>
      </w:r>
    </w:p>
    <w:p w14:paraId="77033215" w14:textId="77777777" w:rsidR="00F037F8" w:rsidRDefault="00F037F8" w:rsidP="00F01B76">
      <w:pPr>
        <w:pStyle w:val="LXIBody"/>
        <w:ind w:left="1080"/>
      </w:pPr>
      <w:r w:rsidRPr="002B79BC">
        <w:t>At this point, the LAN Status Indicator must remain in the fault state unt</w:t>
      </w:r>
      <w:r>
        <w:t>il one of the following happens:</w:t>
      </w:r>
    </w:p>
    <w:p w14:paraId="77033216" w14:textId="12CA4DF0" w:rsidR="00A078CE" w:rsidRDefault="00F037F8" w:rsidP="00462438">
      <w:pPr>
        <w:pStyle w:val="LXIBody"/>
        <w:numPr>
          <w:ilvl w:val="0"/>
          <w:numId w:val="15"/>
        </w:numPr>
        <w:tabs>
          <w:tab w:val="clear" w:pos="2205"/>
          <w:tab w:val="num" w:pos="1440"/>
        </w:tabs>
        <w:ind w:left="1440"/>
      </w:pPr>
      <w:r w:rsidRPr="002B79BC">
        <w:t xml:space="preserve">The device successfully acquires a new </w:t>
      </w:r>
      <w:r w:rsidR="00F44F3C">
        <w:t>IPv6 address</w:t>
      </w:r>
      <w:r w:rsidRPr="002B79BC">
        <w:t xml:space="preserve">.  (This can happen if it is configured to periodically attempt to obtain a </w:t>
      </w:r>
      <w:r w:rsidR="006768CE" w:rsidRPr="00C85090">
        <w:t>new IPv6 address</w:t>
      </w:r>
      <w:r w:rsidRPr="002B79BC">
        <w:t>).</w:t>
      </w:r>
    </w:p>
    <w:p w14:paraId="77033217" w14:textId="77777777" w:rsidR="00A078CE" w:rsidRDefault="00F037F8" w:rsidP="00462438">
      <w:pPr>
        <w:pStyle w:val="LXIBody"/>
        <w:numPr>
          <w:ilvl w:val="0"/>
          <w:numId w:val="15"/>
        </w:numPr>
        <w:tabs>
          <w:tab w:val="clear" w:pos="2205"/>
          <w:tab w:val="num" w:pos="1440"/>
        </w:tabs>
        <w:ind w:left="1440"/>
      </w:pPr>
      <w:r w:rsidRPr="002B79BC">
        <w:t xml:space="preserve"> The device is restarted.</w:t>
      </w:r>
    </w:p>
    <w:p w14:paraId="77033218" w14:textId="77777777" w:rsidR="00A078CE" w:rsidRDefault="00F037F8" w:rsidP="00462438">
      <w:pPr>
        <w:pStyle w:val="LXIBody"/>
        <w:numPr>
          <w:ilvl w:val="0"/>
          <w:numId w:val="15"/>
        </w:numPr>
        <w:tabs>
          <w:tab w:val="clear" w:pos="2205"/>
          <w:tab w:val="num" w:pos="1440"/>
        </w:tabs>
        <w:ind w:left="1440"/>
      </w:pPr>
      <w:r w:rsidRPr="002B79BC">
        <w:t>The LAN Configuration is reinitialized for the device by the user.  (This could be done through the LCI, unplugging and re</w:t>
      </w:r>
      <w:r w:rsidR="001655E9">
        <w:t>-</w:t>
      </w:r>
      <w:r w:rsidRPr="002B79BC">
        <w:t>plugging the LAN cable, or another mechanism if the device is so equipped.)</w:t>
      </w:r>
    </w:p>
    <w:p w14:paraId="77033219" w14:textId="45DFC514" w:rsidR="00F037F8" w:rsidRPr="00C67620" w:rsidRDefault="00F037F8" w:rsidP="00F01B76">
      <w:pPr>
        <w:pStyle w:val="LXIBody"/>
        <w:ind w:left="1080"/>
      </w:pPr>
      <w:r w:rsidRPr="00293760">
        <w:t>In scenarios b and c, the behavior when the device again attempts to obtain an address is the same as in the case 1, if DHCP</w:t>
      </w:r>
      <w:r w:rsidR="005243F3">
        <w:t>v6</w:t>
      </w:r>
      <w:r w:rsidRPr="00293760">
        <w:t xml:space="preserve"> fails but a SLAAC address is obtained or vice versa, the LAN Status is no fault.</w:t>
      </w:r>
    </w:p>
    <w:p w14:paraId="7703321A" w14:textId="77777777" w:rsidR="00F037F8" w:rsidRPr="00C67620" w:rsidRDefault="00F037F8" w:rsidP="00A122A9">
      <w:pPr>
        <w:pStyle w:val="LXIBody"/>
      </w:pPr>
    </w:p>
    <w:p w14:paraId="7703321B" w14:textId="761CA349" w:rsidR="00F037F8" w:rsidRDefault="00F037F8" w:rsidP="00EC364E">
      <w:pPr>
        <w:pStyle w:val="LXIBody"/>
        <w:keepNext/>
      </w:pPr>
    </w:p>
    <w:p w14:paraId="58ABA4CA" w14:textId="77777777" w:rsidR="00F55323" w:rsidRDefault="00F55323" w:rsidP="00EC364E">
      <w:pPr>
        <w:pStyle w:val="Caption"/>
        <w:jc w:val="center"/>
      </w:pPr>
    </w:p>
    <w:p w14:paraId="3E67893C" w14:textId="06364011" w:rsidR="00F55323" w:rsidRDefault="00F55323" w:rsidP="00EC364E">
      <w:pPr>
        <w:pStyle w:val="Caption"/>
        <w:jc w:val="center"/>
      </w:pPr>
      <w:r>
        <w:rPr>
          <w:noProof/>
        </w:rPr>
        <w:drawing>
          <wp:inline distT="0" distB="0" distL="0" distR="0" wp14:anchorId="6A4478FB" wp14:editId="4258AC42">
            <wp:extent cx="5486400" cy="4514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7"/>
                    <a:stretch>
                      <a:fillRect/>
                    </a:stretch>
                  </pic:blipFill>
                  <pic:spPr>
                    <a:xfrm>
                      <a:off x="0" y="0"/>
                      <a:ext cx="5486400" cy="4514215"/>
                    </a:xfrm>
                    <a:prstGeom prst="rect">
                      <a:avLst/>
                    </a:prstGeom>
                  </pic:spPr>
                </pic:pic>
              </a:graphicData>
            </a:graphic>
          </wp:inline>
        </w:drawing>
      </w:r>
    </w:p>
    <w:p w14:paraId="7703321C" w14:textId="6898865D" w:rsidR="00F037F8" w:rsidRPr="00C67620" w:rsidRDefault="00F037F8" w:rsidP="00EC364E">
      <w:pPr>
        <w:pStyle w:val="Caption"/>
        <w:jc w:val="center"/>
      </w:pPr>
      <w:r>
        <w:t>Figure 21.</w:t>
      </w:r>
      <w:r w:rsidR="003D01E6">
        <w:t>2</w:t>
      </w:r>
    </w:p>
    <w:p w14:paraId="7703321D" w14:textId="77777777" w:rsidR="00F037F8" w:rsidRDefault="00F037F8" w:rsidP="00A122A9">
      <w:pPr>
        <w:pStyle w:val="LXIBody"/>
      </w:pPr>
    </w:p>
    <w:p w14:paraId="7703321E" w14:textId="77777777" w:rsidR="00A078CE" w:rsidRDefault="00F037F8" w:rsidP="00462438">
      <w:pPr>
        <w:pStyle w:val="Heading3"/>
        <w:numPr>
          <w:ilvl w:val="2"/>
          <w:numId w:val="13"/>
        </w:numPr>
      </w:pPr>
      <w:bookmarkStart w:id="296" w:name="_Toc137484919"/>
      <w:r>
        <w:t>Rule – Combined IPv4 and IPv6 LAN Status Indicator</w:t>
      </w:r>
      <w:bookmarkEnd w:id="296"/>
    </w:p>
    <w:p w14:paraId="7703321F" w14:textId="4DDD923C" w:rsidR="00F037F8" w:rsidRDefault="00F037F8" w:rsidP="002A6946">
      <w:pPr>
        <w:pStyle w:val="Body1"/>
      </w:pPr>
      <w:r>
        <w:t xml:space="preserve">As per rule </w:t>
      </w:r>
      <w:r w:rsidR="00E60435">
        <w:t xml:space="preserve">LXI Device Specification, section </w:t>
      </w:r>
      <w:r w:rsidRPr="00B70221">
        <w:t>2.5</w:t>
      </w:r>
      <w:r>
        <w:t>.</w:t>
      </w:r>
      <w:r w:rsidR="0029690A">
        <w:t>2</w:t>
      </w:r>
      <w:r>
        <w:t xml:space="preserve">, there </w:t>
      </w:r>
      <w:r w:rsidR="00F22A63">
        <w:t xml:space="preserve">shall </w:t>
      </w:r>
      <w:r>
        <w:t xml:space="preserve">be at least one LAN Status Indicator, which conforms to the combined IPv4 state diagram in </w:t>
      </w:r>
      <w:r w:rsidR="008224EA">
        <w:t xml:space="preserve">LXI Device Specification, </w:t>
      </w:r>
      <w:r>
        <w:t>section 8.10 and the IPv6 state diagram shown above.</w:t>
      </w:r>
    </w:p>
    <w:p w14:paraId="77033220" w14:textId="77777777" w:rsidR="004F3641" w:rsidRDefault="00F037F8" w:rsidP="002A6946">
      <w:pPr>
        <w:pStyle w:val="Body1"/>
      </w:pPr>
      <w:r>
        <w:tab/>
      </w:r>
    </w:p>
    <w:p w14:paraId="77033221" w14:textId="3EE9530F" w:rsidR="00F037F8" w:rsidRDefault="007C12A7" w:rsidP="002A6946">
      <w:pPr>
        <w:pStyle w:val="Body1"/>
      </w:pPr>
      <w:r>
        <w:t>There are three scenarios</w:t>
      </w:r>
      <w:r w:rsidR="00F037F8">
        <w:t>:</w:t>
      </w:r>
    </w:p>
    <w:p w14:paraId="77033222" w14:textId="06528836" w:rsidR="00A078CE" w:rsidRDefault="00F037F8" w:rsidP="00462438">
      <w:pPr>
        <w:pStyle w:val="LXIBody"/>
        <w:numPr>
          <w:ilvl w:val="0"/>
          <w:numId w:val="14"/>
        </w:numPr>
      </w:pPr>
      <w:r>
        <w:t xml:space="preserve">If </w:t>
      </w:r>
      <w:r w:rsidR="00655855">
        <w:t xml:space="preserve">only </w:t>
      </w:r>
      <w:r>
        <w:t>the IPv4 stack is enabled</w:t>
      </w:r>
      <w:r w:rsidR="001655E9">
        <w:t>,</w:t>
      </w:r>
      <w:r>
        <w:t xml:space="preserve"> then the status indicator </w:t>
      </w:r>
      <w:r w:rsidR="00655855">
        <w:t xml:space="preserve">shall </w:t>
      </w:r>
      <w:r>
        <w:t xml:space="preserve">conform to </w:t>
      </w:r>
      <w:r w:rsidR="00CC3EEC">
        <w:t xml:space="preserve">LXI Device Specification, </w:t>
      </w:r>
      <w:r>
        <w:t>section 8.10 only.</w:t>
      </w:r>
    </w:p>
    <w:p w14:paraId="77033223" w14:textId="14D9DD3C" w:rsidR="00A078CE" w:rsidRDefault="00F037F8" w:rsidP="00462438">
      <w:pPr>
        <w:pStyle w:val="LXIBody"/>
        <w:numPr>
          <w:ilvl w:val="0"/>
          <w:numId w:val="14"/>
        </w:numPr>
      </w:pPr>
      <w:r>
        <w:t xml:space="preserve">If </w:t>
      </w:r>
      <w:r w:rsidR="000B63EB">
        <w:t xml:space="preserve">only </w:t>
      </w:r>
      <w:r>
        <w:t>the IPv6 stack is enabled</w:t>
      </w:r>
      <w:r w:rsidR="001655E9">
        <w:t>,</w:t>
      </w:r>
      <w:r>
        <w:t xml:space="preserve"> then the status indicator needs to conform to </w:t>
      </w:r>
      <w:r w:rsidR="00C40F6F">
        <w:t xml:space="preserve">this </w:t>
      </w:r>
      <w:r>
        <w:t>section only.</w:t>
      </w:r>
    </w:p>
    <w:p w14:paraId="77033224" w14:textId="5B2F88E5" w:rsidR="00A078CE" w:rsidRDefault="00F037F8" w:rsidP="00462438">
      <w:pPr>
        <w:pStyle w:val="LXIBody"/>
        <w:numPr>
          <w:ilvl w:val="0"/>
          <w:numId w:val="14"/>
        </w:numPr>
      </w:pPr>
      <w:r>
        <w:t>If both the IPv4 and IPv6 stacks are enabled</w:t>
      </w:r>
      <w:r w:rsidR="001655E9">
        <w:t>,</w:t>
      </w:r>
      <w:r>
        <w:t xml:space="preserve"> then </w:t>
      </w:r>
      <w:r w:rsidR="00C05EC7">
        <w:t>the following apply:</w:t>
      </w:r>
    </w:p>
    <w:p w14:paraId="77033225" w14:textId="27B5DF40" w:rsidR="00A078CE" w:rsidRDefault="00F037F8" w:rsidP="00462438">
      <w:pPr>
        <w:pStyle w:val="LXIBody"/>
        <w:numPr>
          <w:ilvl w:val="1"/>
          <w:numId w:val="14"/>
        </w:numPr>
      </w:pPr>
      <w:r>
        <w:lastRenderedPageBreak/>
        <w:t>If a LAN cable is not plugged in or the device is not connected to an Ethernet LAN</w:t>
      </w:r>
      <w:r w:rsidR="001655E9">
        <w:t>,</w:t>
      </w:r>
      <w:r>
        <w:t xml:space="preserve"> then this </w:t>
      </w:r>
      <w:r w:rsidR="00C517E9">
        <w:t xml:space="preserve">may be </w:t>
      </w:r>
      <w:r>
        <w:t>an error.</w:t>
      </w:r>
      <w:r w:rsidR="00050798">
        <w:t xml:space="preserve"> See </w:t>
      </w:r>
      <w:r w:rsidR="00053DC5">
        <w:fldChar w:fldCharType="begin"/>
      </w:r>
      <w:r w:rsidR="00053DC5">
        <w:instrText xml:space="preserve"> REF _Ref97630181 \r \h </w:instrText>
      </w:r>
      <w:r w:rsidR="00053DC5">
        <w:fldChar w:fldCharType="separate"/>
      </w:r>
      <w:r w:rsidR="000D3D95">
        <w:t>21.8.6</w:t>
      </w:r>
      <w:r w:rsidR="00053DC5">
        <w:fldChar w:fldCharType="end"/>
      </w:r>
      <w:r w:rsidR="00B0265D">
        <w:t xml:space="preserve">, </w:t>
      </w:r>
      <w:r w:rsidR="00053DC5" w:rsidRPr="00B0265D">
        <w:rPr>
          <w:i/>
          <w:iCs/>
        </w:rPr>
        <w:fldChar w:fldCharType="begin"/>
      </w:r>
      <w:r w:rsidR="00053DC5" w:rsidRPr="00B0265D">
        <w:rPr>
          <w:i/>
          <w:iCs/>
        </w:rPr>
        <w:instrText xml:space="preserve"> REF _Ref97630192 \h </w:instrText>
      </w:r>
      <w:r w:rsidR="00B0265D">
        <w:rPr>
          <w:i/>
          <w:iCs/>
        </w:rPr>
        <w:instrText xml:space="preserve"> \* MERGEFORMAT </w:instrText>
      </w:r>
      <w:r w:rsidR="00053DC5" w:rsidRPr="00B0265D">
        <w:rPr>
          <w:i/>
          <w:iCs/>
        </w:rPr>
      </w:r>
      <w:r w:rsidR="00053DC5" w:rsidRPr="00B0265D">
        <w:rPr>
          <w:i/>
          <w:iCs/>
        </w:rPr>
        <w:fldChar w:fldCharType="separate"/>
      </w:r>
      <w:r w:rsidR="000D3D95" w:rsidRPr="000D3D95">
        <w:rPr>
          <w:i/>
          <w:iCs/>
        </w:rPr>
        <w:t>Permission – To show no fault if the LAN is inactive</w:t>
      </w:r>
      <w:r w:rsidR="00053DC5" w:rsidRPr="00B0265D">
        <w:rPr>
          <w:i/>
          <w:iCs/>
        </w:rPr>
        <w:fldChar w:fldCharType="end"/>
      </w:r>
      <w:r w:rsidR="004A558B">
        <w:t>.</w:t>
      </w:r>
    </w:p>
    <w:p w14:paraId="77033226" w14:textId="77777777" w:rsidR="00A078CE" w:rsidRDefault="00F037F8" w:rsidP="00462438">
      <w:pPr>
        <w:pStyle w:val="LXIBody"/>
        <w:numPr>
          <w:ilvl w:val="1"/>
          <w:numId w:val="14"/>
        </w:numPr>
      </w:pPr>
      <w:r>
        <w:t>If both the IPv4 and IPv6 stacks get addresses</w:t>
      </w:r>
      <w:r w:rsidR="001655E9">
        <w:t>,</w:t>
      </w:r>
      <w:r>
        <w:t xml:space="preserve"> then there is no error condition.</w:t>
      </w:r>
    </w:p>
    <w:p w14:paraId="77033227" w14:textId="491A96C5" w:rsidR="00A078CE" w:rsidRDefault="00F037F8" w:rsidP="00462438">
      <w:pPr>
        <w:pStyle w:val="LXIBody"/>
        <w:numPr>
          <w:ilvl w:val="1"/>
          <w:numId w:val="14"/>
        </w:numPr>
      </w:pPr>
      <w:r>
        <w:t>If from power up or after a</w:t>
      </w:r>
      <w:r w:rsidR="00C05EC7">
        <w:t>n LCI</w:t>
      </w:r>
      <w:r>
        <w:t xml:space="preserve"> one of the stacks gets an IP address and the other stack doesn’t</w:t>
      </w:r>
      <w:r w:rsidR="001655E9">
        <w:t>,</w:t>
      </w:r>
      <w:r>
        <w:t xml:space="preserve"> then there is no error condition. This could happen if you connect the device to an IPv6 only network </w:t>
      </w:r>
      <w:r w:rsidR="00197C85">
        <w:t>in which case</w:t>
      </w:r>
      <w:r>
        <w:t xml:space="preserve"> the IPv6 stack </w:t>
      </w:r>
      <w:r w:rsidR="00197C85">
        <w:t>would</w:t>
      </w:r>
      <w:r>
        <w:t xml:space="preserve"> get an address </w:t>
      </w:r>
      <w:r w:rsidR="00197C85">
        <w:t xml:space="preserve">and </w:t>
      </w:r>
      <w:r>
        <w:t xml:space="preserve">the IPv4 </w:t>
      </w:r>
      <w:r w:rsidR="00197C85">
        <w:t>stack would not</w:t>
      </w:r>
      <w:r w:rsidR="00C05EC7">
        <w:t>.</w:t>
      </w:r>
    </w:p>
    <w:p w14:paraId="77033228" w14:textId="2545FF5C" w:rsidR="00A078CE" w:rsidRDefault="00F037F8" w:rsidP="00462438">
      <w:pPr>
        <w:pStyle w:val="LXIBody"/>
        <w:numPr>
          <w:ilvl w:val="1"/>
          <w:numId w:val="14"/>
        </w:numPr>
      </w:pPr>
      <w:r>
        <w:t xml:space="preserve">If from power up or after a LAN reset </w:t>
      </w:r>
      <w:r w:rsidR="006769B2">
        <w:t>both stacks</w:t>
      </w:r>
      <w:r>
        <w:t xml:space="preserve"> get IP addresses and then when </w:t>
      </w:r>
      <w:r w:rsidR="002D2267">
        <w:t xml:space="preserve">either attempts </w:t>
      </w:r>
      <w:r>
        <w:t xml:space="preserve">to renew their leases </w:t>
      </w:r>
      <w:r w:rsidR="002D2267">
        <w:t xml:space="preserve">and either </w:t>
      </w:r>
      <w:r>
        <w:t>of them fails</w:t>
      </w:r>
      <w:r w:rsidR="0039767F">
        <w:t>,</w:t>
      </w:r>
      <w:r>
        <w:t xml:space="preserve"> then this is an error condition. Something has changed on the network from the first time the device gained its addresses and so the user should be notified through the status indicator. If the network change was planned, for example, a DHCPv4 server was shutdown, then the user just </w:t>
      </w:r>
      <w:proofErr w:type="gramStart"/>
      <w:r>
        <w:t>has to</w:t>
      </w:r>
      <w:proofErr w:type="gramEnd"/>
      <w:r>
        <w:t xml:space="preserve"> initiate a </w:t>
      </w:r>
      <w:r w:rsidR="00C05EC7">
        <w:t>LCI</w:t>
      </w:r>
      <w:r>
        <w:t xml:space="preserve"> or power</w:t>
      </w:r>
      <w:r w:rsidR="00C05EC7">
        <w:t>-cycle</w:t>
      </w:r>
      <w:r>
        <w:t xml:space="preserve"> the device for the error to </w:t>
      </w:r>
      <w:r w:rsidR="00C05EC7">
        <w:t>be cleared</w:t>
      </w:r>
      <w:r w:rsidR="006B265B">
        <w:t xml:space="preserve"> </w:t>
      </w:r>
      <w:r>
        <w:t>as</w:t>
      </w:r>
      <w:r w:rsidR="00C05EC7">
        <w:t xml:space="preserve"> in</w:t>
      </w:r>
      <w:r>
        <w:t xml:space="preserve"> 3c.</w:t>
      </w:r>
    </w:p>
    <w:p w14:paraId="7703322A" w14:textId="5E22CC22" w:rsidR="00A078CE" w:rsidRDefault="00691F89" w:rsidP="00462438">
      <w:pPr>
        <w:pStyle w:val="Heading3"/>
        <w:numPr>
          <w:ilvl w:val="2"/>
          <w:numId w:val="13"/>
        </w:numPr>
      </w:pPr>
      <w:bookmarkStart w:id="297" w:name="_Toc305249668"/>
      <w:bookmarkStart w:id="298" w:name="_Toc305250259"/>
      <w:bookmarkStart w:id="299" w:name="_Toc137484920"/>
      <w:bookmarkEnd w:id="297"/>
      <w:bookmarkEnd w:id="298"/>
      <w:r>
        <w:t xml:space="preserve">Rule – IPv6 Link-Local address </w:t>
      </w:r>
      <w:r w:rsidR="0015761A">
        <w:t xml:space="preserve">only </w:t>
      </w:r>
      <w:r>
        <w:t>is not an error condition</w:t>
      </w:r>
      <w:bookmarkEnd w:id="299"/>
    </w:p>
    <w:p w14:paraId="7703322B" w14:textId="530A0736" w:rsidR="00691F89" w:rsidRDefault="00691F89" w:rsidP="0013468F">
      <w:pPr>
        <w:pStyle w:val="Body1"/>
      </w:pPr>
      <w:r>
        <w:t>If the IPv6 stack obtains a Link-Local address only</w:t>
      </w:r>
      <w:r w:rsidR="0039767F">
        <w:t>,</w:t>
      </w:r>
      <w:r>
        <w:t xml:space="preserve"> then this is not an error condition. On most private IPv6 local networks it is to be expected that there may be no DHCPv6 server</w:t>
      </w:r>
      <w:r w:rsidR="00437454">
        <w:t>,</w:t>
      </w:r>
      <w:r>
        <w:t xml:space="preserve"> </w:t>
      </w:r>
      <w:r w:rsidR="00BE3B88">
        <w:t>n</w:t>
      </w:r>
      <w:r>
        <w:t>or router</w:t>
      </w:r>
      <w:r w:rsidR="00437454">
        <w:t xml:space="preserve">, </w:t>
      </w:r>
      <w:r>
        <w:t xml:space="preserve">configured to solicit the network prefix, so </w:t>
      </w:r>
      <w:r w:rsidR="005A0502">
        <w:t xml:space="preserve">only </w:t>
      </w:r>
      <w:r>
        <w:t>a link</w:t>
      </w:r>
      <w:r w:rsidR="00B11B0E">
        <w:t>-</w:t>
      </w:r>
      <w:r>
        <w:t>local</w:t>
      </w:r>
      <w:r w:rsidR="00B11B0E">
        <w:t xml:space="preserve"> </w:t>
      </w:r>
      <w:r>
        <w:t>address is expected behavior.</w:t>
      </w:r>
    </w:p>
    <w:p w14:paraId="7703322C" w14:textId="77777777" w:rsidR="00A078CE" w:rsidRDefault="00F037F8" w:rsidP="00462438">
      <w:pPr>
        <w:pStyle w:val="Heading3"/>
        <w:numPr>
          <w:ilvl w:val="2"/>
          <w:numId w:val="13"/>
        </w:numPr>
      </w:pPr>
      <w:bookmarkStart w:id="300" w:name="_Toc137484921"/>
      <w:r>
        <w:t>Permission – Allow separate LAN Status Indicators for IPv4 and IPv6</w:t>
      </w:r>
      <w:bookmarkEnd w:id="300"/>
    </w:p>
    <w:p w14:paraId="7703322D" w14:textId="1D7E9035" w:rsidR="00F037F8" w:rsidRPr="00B56554" w:rsidRDefault="0089707D" w:rsidP="0013468F">
      <w:pPr>
        <w:pStyle w:val="Body1"/>
      </w:pPr>
      <w:r>
        <w:t xml:space="preserve">Devices may </w:t>
      </w:r>
      <w:r w:rsidR="00F037F8">
        <w:t xml:space="preserve">have separate LAN Status Indicators for IPv4 and IPv6 </w:t>
      </w:r>
      <w:proofErr w:type="gramStart"/>
      <w:r w:rsidR="00F037F8">
        <w:t>as long as</w:t>
      </w:r>
      <w:proofErr w:type="gramEnd"/>
      <w:r w:rsidR="00F037F8">
        <w:t xml:space="preserve"> the IPv4 indicator follows all rules in </w:t>
      </w:r>
      <w:r w:rsidR="00DA2C26">
        <w:t xml:space="preserve">LXI Device Specification, </w:t>
      </w:r>
      <w:r w:rsidR="00F037F8">
        <w:t xml:space="preserve">section 8.10 and the IPv6 indicator follows </w:t>
      </w:r>
      <w:r w:rsidR="00FA44B3">
        <w:t xml:space="preserve">the IPv6 </w:t>
      </w:r>
      <w:r w:rsidR="00F037F8">
        <w:t>rules in this section of the specification.</w:t>
      </w:r>
    </w:p>
    <w:p w14:paraId="7703322E" w14:textId="77777777" w:rsidR="00A078CE" w:rsidRDefault="00F037F8" w:rsidP="00462438">
      <w:pPr>
        <w:pStyle w:val="Heading3"/>
        <w:numPr>
          <w:ilvl w:val="2"/>
          <w:numId w:val="13"/>
        </w:numPr>
      </w:pPr>
      <w:bookmarkStart w:id="301" w:name="_Toc137484922"/>
      <w:r>
        <w:t>Recommendation – Ability to configure the LAN Status Indicator</w:t>
      </w:r>
      <w:bookmarkEnd w:id="301"/>
    </w:p>
    <w:p w14:paraId="7703322F" w14:textId="6DA46C3B" w:rsidR="00F037F8" w:rsidRPr="00691F89" w:rsidRDefault="005C1AC3" w:rsidP="0013468F">
      <w:pPr>
        <w:pStyle w:val="Body1"/>
        <w:rPr>
          <w:b/>
        </w:rPr>
      </w:pPr>
      <w:r>
        <w:t xml:space="preserve">Devices should have a way to </w:t>
      </w:r>
      <w:r w:rsidR="00F037F8">
        <w:t xml:space="preserve">configure the LAN Status Indicator to show faults from only the IPv4 or IPv6 stack. An alternative way to do this is to enable or disable the IP stacks – see </w:t>
      </w:r>
      <w:r w:rsidR="00005F31">
        <w:t>Rule</w:t>
      </w:r>
      <w:r w:rsidR="00CC6CE3">
        <w:t>s</w:t>
      </w:r>
      <w:r w:rsidR="00CC6CE3">
        <w:rPr>
          <w:b/>
        </w:rPr>
        <w:t xml:space="preserve"> </w:t>
      </w:r>
      <w:r w:rsidR="006D0FD5">
        <w:rPr>
          <w:b/>
        </w:rPr>
        <w:t>21.1.</w:t>
      </w:r>
      <w:r w:rsidR="00CC6CE3">
        <w:rPr>
          <w:b/>
        </w:rPr>
        <w:t xml:space="preserve">7, 21.1.9 and </w:t>
      </w:r>
      <w:r w:rsidR="00F037F8" w:rsidRPr="00691F89">
        <w:rPr>
          <w:b/>
        </w:rPr>
        <w:t>21.11.</w:t>
      </w:r>
      <w:r w:rsidR="0005421A">
        <w:rPr>
          <w:b/>
        </w:rPr>
        <w:t>7</w:t>
      </w:r>
    </w:p>
    <w:p w14:paraId="77033230" w14:textId="69DB3254" w:rsidR="00A078CE" w:rsidRDefault="00F037F8" w:rsidP="00462438">
      <w:pPr>
        <w:pStyle w:val="Heading3"/>
        <w:numPr>
          <w:ilvl w:val="2"/>
          <w:numId w:val="13"/>
        </w:numPr>
      </w:pPr>
      <w:bookmarkStart w:id="302" w:name="_Toc137484923"/>
      <w:r>
        <w:t>Rule – LAN Status Indicator enabled by default</w:t>
      </w:r>
      <w:r w:rsidR="00954E3B">
        <w:t xml:space="preserve"> or LCI</w:t>
      </w:r>
      <w:r>
        <w:t xml:space="preserve"> for both IPv4 and IPv6</w:t>
      </w:r>
      <w:bookmarkEnd w:id="302"/>
    </w:p>
    <w:p w14:paraId="77033231" w14:textId="7705E027" w:rsidR="00F037F8" w:rsidRDefault="002C09AE" w:rsidP="0013468F">
      <w:pPr>
        <w:pStyle w:val="Body1"/>
      </w:pPr>
      <w:r>
        <w:t>If the LAN Status Indicator can be configured, t</w:t>
      </w:r>
      <w:r w:rsidR="00F037F8">
        <w:t>he LAN Status indicator by default</w:t>
      </w:r>
      <w:r w:rsidR="00EE4AD3">
        <w:t xml:space="preserve"> or after LCI</w:t>
      </w:r>
      <w:r w:rsidR="00F037F8">
        <w:t xml:space="preserve"> </w:t>
      </w:r>
      <w:r>
        <w:t xml:space="preserve">shall </w:t>
      </w:r>
      <w:r w:rsidR="00F037F8">
        <w:t>show both IPv4 and IPv6 errors</w:t>
      </w:r>
      <w:r>
        <w:t>.</w:t>
      </w:r>
    </w:p>
    <w:p w14:paraId="6C070800" w14:textId="77777777" w:rsidR="006D0710" w:rsidRDefault="006D0710" w:rsidP="00752854">
      <w:pPr>
        <w:pStyle w:val="Heading3"/>
        <w:numPr>
          <w:ilvl w:val="2"/>
          <w:numId w:val="13"/>
        </w:numPr>
      </w:pPr>
      <w:bookmarkStart w:id="303" w:name="_Ref97630181"/>
      <w:bookmarkStart w:id="304" w:name="_Ref97630192"/>
      <w:bookmarkStart w:id="305" w:name="_Toc91617598"/>
      <w:bookmarkStart w:id="306" w:name="_Toc137484924"/>
      <w:r>
        <w:t>Permission</w:t>
      </w:r>
      <w:r w:rsidRPr="00C67620">
        <w:t xml:space="preserve"> </w:t>
      </w:r>
      <w:r>
        <w:t>–</w:t>
      </w:r>
      <w:r w:rsidRPr="00C67620">
        <w:t xml:space="preserve"> </w:t>
      </w:r>
      <w:r>
        <w:t>To show no fault if the LAN is inactive</w:t>
      </w:r>
      <w:bookmarkEnd w:id="303"/>
      <w:bookmarkEnd w:id="304"/>
      <w:bookmarkEnd w:id="306"/>
      <w:r>
        <w:t xml:space="preserve"> </w:t>
      </w:r>
      <w:bookmarkEnd w:id="305"/>
    </w:p>
    <w:p w14:paraId="4F0E9D22" w14:textId="0ED6C4FE" w:rsidR="00743A17" w:rsidRDefault="00743A17" w:rsidP="006C2C40">
      <w:pPr>
        <w:pStyle w:val="Body1"/>
      </w:pPr>
      <w:r>
        <w:t xml:space="preserve">A LAN status indicator showing a fault when the LAN is inactive can be disconcerting to users when using the front panel display or using another </w:t>
      </w:r>
      <w:r w:rsidR="00BA5AFF">
        <w:t>Command-and-Control</w:t>
      </w:r>
      <w:r>
        <w:t xml:space="preserve"> interface like USB.</w:t>
      </w:r>
    </w:p>
    <w:p w14:paraId="48D57F8B" w14:textId="77777777" w:rsidR="00A36CF1" w:rsidRPr="00FA6976" w:rsidRDefault="00A36CF1" w:rsidP="006C2C40">
      <w:pPr>
        <w:pStyle w:val="Body1"/>
      </w:pPr>
    </w:p>
    <w:p w14:paraId="188C9824" w14:textId="194F7D8C" w:rsidR="006D0710" w:rsidRPr="00CF3BB7" w:rsidRDefault="00743A17" w:rsidP="006C2C40">
      <w:pPr>
        <w:pStyle w:val="Body1"/>
      </w:pPr>
      <w:r>
        <w:t>LXI device manufacturers may show no fault on the Status Indicator when the LAN cable is not plugged.</w:t>
      </w:r>
      <w:r w:rsidR="00A36CF1">
        <w:t xml:space="preserve"> </w:t>
      </w:r>
      <w:r w:rsidR="00FF5377">
        <w:t xml:space="preserve">See </w:t>
      </w:r>
      <w:r w:rsidR="00884AFA">
        <w:t xml:space="preserve">LXI Device Specification, </w:t>
      </w:r>
      <w:r w:rsidR="009B4C47">
        <w:t>P</w:t>
      </w:r>
      <w:r w:rsidR="00FF5377">
        <w:t>ermission 8.10.1</w:t>
      </w:r>
      <w:r w:rsidR="00123BB5">
        <w:t>.</w:t>
      </w:r>
    </w:p>
    <w:p w14:paraId="77033232" w14:textId="77777777" w:rsidR="00A078CE" w:rsidRDefault="00F037F8" w:rsidP="00462438">
      <w:pPr>
        <w:pStyle w:val="Heading2"/>
        <w:numPr>
          <w:ilvl w:val="1"/>
          <w:numId w:val="13"/>
        </w:numPr>
      </w:pPr>
      <w:bookmarkStart w:id="307" w:name="_Toc113352484"/>
      <w:bookmarkStart w:id="308" w:name="_Toc113353544"/>
      <w:bookmarkStart w:id="309" w:name="_Toc112300649"/>
      <w:bookmarkStart w:id="310" w:name="_Ref112841382"/>
      <w:bookmarkStart w:id="311" w:name="_Toc113353565"/>
      <w:bookmarkStart w:id="312" w:name="_Ref113409870"/>
      <w:bookmarkStart w:id="313" w:name="_Ref113409881"/>
      <w:bookmarkStart w:id="314" w:name="_Ref113775667"/>
      <w:bookmarkStart w:id="315" w:name="_Toc128656288"/>
      <w:bookmarkStart w:id="316" w:name="_Toc260642177"/>
      <w:bookmarkStart w:id="317" w:name="_Toc111980817"/>
      <w:bookmarkStart w:id="318" w:name="_Toc137484925"/>
      <w:bookmarkEnd w:id="276"/>
      <w:bookmarkEnd w:id="283"/>
      <w:bookmarkEnd w:id="284"/>
      <w:bookmarkEnd w:id="285"/>
      <w:bookmarkEnd w:id="286"/>
      <w:bookmarkEnd w:id="287"/>
      <w:bookmarkEnd w:id="288"/>
      <w:bookmarkEnd w:id="289"/>
      <w:bookmarkEnd w:id="290"/>
      <w:bookmarkEnd w:id="291"/>
      <w:bookmarkEnd w:id="292"/>
      <w:bookmarkEnd w:id="293"/>
      <w:bookmarkEnd w:id="294"/>
      <w:bookmarkEnd w:id="307"/>
      <w:bookmarkEnd w:id="308"/>
      <w:r w:rsidRPr="00C67620">
        <w:t>R</w:t>
      </w:r>
      <w:r w:rsidR="00BD7C6A">
        <w:t>ule</w:t>
      </w:r>
      <w:r w:rsidRPr="00C67620">
        <w:t xml:space="preserve"> – LAN Configuration Initialize (LCI)</w:t>
      </w:r>
      <w:bookmarkEnd w:id="309"/>
      <w:bookmarkEnd w:id="310"/>
      <w:bookmarkEnd w:id="311"/>
      <w:bookmarkEnd w:id="312"/>
      <w:bookmarkEnd w:id="313"/>
      <w:bookmarkEnd w:id="314"/>
      <w:bookmarkEnd w:id="315"/>
      <w:bookmarkEnd w:id="316"/>
      <w:bookmarkEnd w:id="318"/>
      <w:r w:rsidRPr="00C67620">
        <w:t xml:space="preserve"> </w:t>
      </w:r>
    </w:p>
    <w:p w14:paraId="0DBDD2BE" w14:textId="6B9B5D12" w:rsidR="006C2C40" w:rsidRDefault="00F037F8" w:rsidP="006C2C40">
      <w:pPr>
        <w:pStyle w:val="Body1"/>
      </w:pPr>
      <w:r>
        <w:t>LXI Devices</w:t>
      </w:r>
      <w:r w:rsidRPr="002E3199">
        <w:t xml:space="preserve"> shall provide a</w:t>
      </w:r>
      <w:r w:rsidR="00C56432">
        <w:t>n</w:t>
      </w:r>
      <w:r w:rsidRPr="002E3199">
        <w:t xml:space="preserve"> LCI mechanism, as defined in</w:t>
      </w:r>
      <w:r>
        <w:t xml:space="preserve"> the </w:t>
      </w:r>
      <w:r w:rsidR="00EF6AC9">
        <w:t xml:space="preserve">LXI </w:t>
      </w:r>
      <w:r w:rsidR="00BA5AFF">
        <w:t>Device Specification</w:t>
      </w:r>
      <w:r>
        <w:t xml:space="preserve"> – section 2.4.5 </w:t>
      </w:r>
      <w:r w:rsidRPr="002E3199">
        <w:t xml:space="preserve">that when activated places the </w:t>
      </w:r>
      <w:r>
        <w:t>LXI Device</w:t>
      </w:r>
      <w:r w:rsidRPr="002E3199">
        <w:t xml:space="preserve">'s network settings </w:t>
      </w:r>
      <w:r w:rsidR="00333916">
        <w:t>in</w:t>
      </w:r>
      <w:r w:rsidRPr="002E3199">
        <w:t xml:space="preserve">to a </w:t>
      </w:r>
      <w:r w:rsidR="00F7588A">
        <w:t>known state</w:t>
      </w:r>
      <w:r w:rsidRPr="002E3199">
        <w:t>.</w:t>
      </w:r>
      <w:r w:rsidRPr="00C67620">
        <w:t xml:space="preserve">  </w:t>
      </w:r>
      <w:r w:rsidRPr="0063363B">
        <w:t xml:space="preserve">These settings shall take effect when the LCI mechanism is activated, without requiring any further </w:t>
      </w:r>
      <w:r w:rsidRPr="0063363B">
        <w:lastRenderedPageBreak/>
        <w:t xml:space="preserve">operator actions (e.g., if the </w:t>
      </w:r>
      <w:r>
        <w:t>LXI Device</w:t>
      </w:r>
      <w:r w:rsidRPr="0063363B">
        <w:t xml:space="preserve"> requires a reboot for the changes to take effect, the </w:t>
      </w:r>
      <w:r>
        <w:t>LXI Device</w:t>
      </w:r>
      <w:r w:rsidRPr="0063363B">
        <w:t xml:space="preserve"> shall reboot automatically). </w:t>
      </w:r>
    </w:p>
    <w:p w14:paraId="77033233" w14:textId="083C560D" w:rsidR="00F037F8" w:rsidRDefault="00F037F8" w:rsidP="006C2C40">
      <w:pPr>
        <w:pStyle w:val="Body1"/>
      </w:pPr>
      <w:r w:rsidRPr="0063363B">
        <w:t xml:space="preserve"> </w:t>
      </w:r>
    </w:p>
    <w:p w14:paraId="6B74085F" w14:textId="77777777" w:rsidR="00B6334E" w:rsidRPr="00C67620" w:rsidRDefault="00B6334E" w:rsidP="006C2C40">
      <w:pPr>
        <w:pStyle w:val="Body1"/>
      </w:pPr>
      <w:r>
        <w:t>The LCI reset mechanism may affect settings not called out by LXI that enable the customer to re-establish network communication with the device.</w:t>
      </w:r>
      <w:r w:rsidRPr="0063363B">
        <w:t xml:space="preserve">  </w:t>
      </w:r>
      <w:r w:rsidRPr="00C67620">
        <w:t xml:space="preserve">The </w:t>
      </w:r>
      <w:r>
        <w:t>LXI Device</w:t>
      </w:r>
      <w:r w:rsidRPr="00C67620">
        <w:t xml:space="preserve"> </w:t>
      </w:r>
      <w:r>
        <w:t>LCI</w:t>
      </w:r>
      <w:r w:rsidRPr="00C67620">
        <w:t xml:space="preserve"> state shall be fully documented and available in the manufacturer’s supplied documentation.</w:t>
      </w:r>
    </w:p>
    <w:p w14:paraId="1E0842BA" w14:textId="77777777" w:rsidR="00B6334E" w:rsidRPr="00C67620" w:rsidRDefault="00B6334E" w:rsidP="00EC4746">
      <w:pPr>
        <w:ind w:left="756"/>
      </w:pPr>
    </w:p>
    <w:p w14:paraId="77033234" w14:textId="77777777" w:rsidR="00F037F8" w:rsidRPr="00C67620" w:rsidRDefault="00F037F8" w:rsidP="00A122A9"/>
    <w:p w14:paraId="77033235" w14:textId="77777777" w:rsidR="00F037F8" w:rsidRPr="00C67620" w:rsidRDefault="00F037F8" w:rsidP="00A122A9">
      <w:pPr>
        <w:pStyle w:val="LXITableHeader"/>
      </w:pPr>
      <w:bookmarkStart w:id="319" w:name="_Toc106617538"/>
      <w:bookmarkStart w:id="320" w:name="_Toc111253257"/>
      <w:bookmarkStart w:id="321" w:name="_Toc113432814"/>
      <w:bookmarkStart w:id="322" w:name="_Toc113776914"/>
      <w:r w:rsidRPr="00C67620">
        <w:t xml:space="preserve">Table of items affected by LAN Configuration Initialize </w:t>
      </w:r>
      <w:bookmarkEnd w:id="319"/>
      <w:bookmarkEnd w:id="320"/>
      <w:bookmarkEnd w:id="321"/>
      <w:r w:rsidRPr="00C67620">
        <w:t>Mechanism</w:t>
      </w:r>
      <w:bookmarkEnd w:id="322"/>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F037F8" w:rsidRPr="00C67620" w14:paraId="77033239" w14:textId="77777777">
        <w:tc>
          <w:tcPr>
            <w:tcW w:w="4428" w:type="dxa"/>
            <w:tcBorders>
              <w:top w:val="single" w:sz="6" w:space="0" w:color="auto"/>
              <w:left w:val="single" w:sz="6" w:space="0" w:color="auto"/>
              <w:bottom w:val="single" w:sz="6" w:space="0" w:color="auto"/>
              <w:right w:val="single" w:sz="6" w:space="0" w:color="auto"/>
            </w:tcBorders>
          </w:tcPr>
          <w:p w14:paraId="77033236" w14:textId="77777777" w:rsidR="00F037F8" w:rsidRPr="00333916" w:rsidRDefault="00F037F8" w:rsidP="00A122A9">
            <w:pPr>
              <w:rPr>
                <w:b/>
              </w:rPr>
            </w:pPr>
            <w:r w:rsidRPr="00333916">
              <w:rPr>
                <w:b/>
              </w:rPr>
              <w:t>Item</w:t>
            </w:r>
          </w:p>
        </w:tc>
        <w:tc>
          <w:tcPr>
            <w:tcW w:w="2160" w:type="dxa"/>
            <w:tcBorders>
              <w:top w:val="single" w:sz="6" w:space="0" w:color="auto"/>
              <w:left w:val="single" w:sz="6" w:space="0" w:color="auto"/>
              <w:bottom w:val="single" w:sz="6" w:space="0" w:color="auto"/>
              <w:right w:val="single" w:sz="6" w:space="0" w:color="auto"/>
            </w:tcBorders>
          </w:tcPr>
          <w:p w14:paraId="77033237" w14:textId="77777777" w:rsidR="00F037F8" w:rsidRPr="00333916" w:rsidRDefault="00F037F8" w:rsidP="00A122A9">
            <w:pPr>
              <w:rPr>
                <w:b/>
              </w:rPr>
            </w:pPr>
            <w:r w:rsidRPr="00333916">
              <w:rPr>
                <w:b/>
              </w:rPr>
              <w:t>Value</w:t>
            </w:r>
          </w:p>
        </w:tc>
        <w:tc>
          <w:tcPr>
            <w:tcW w:w="2268" w:type="dxa"/>
            <w:tcBorders>
              <w:top w:val="single" w:sz="6" w:space="0" w:color="auto"/>
              <w:left w:val="single" w:sz="6" w:space="0" w:color="auto"/>
              <w:bottom w:val="single" w:sz="6" w:space="0" w:color="auto"/>
              <w:right w:val="single" w:sz="6" w:space="0" w:color="auto"/>
            </w:tcBorders>
          </w:tcPr>
          <w:p w14:paraId="77033238" w14:textId="77777777" w:rsidR="00F037F8" w:rsidRPr="00333916" w:rsidRDefault="00F037F8" w:rsidP="00A122A9">
            <w:pPr>
              <w:rPr>
                <w:b/>
              </w:rPr>
            </w:pPr>
            <w:r w:rsidRPr="00333916">
              <w:rPr>
                <w:b/>
              </w:rPr>
              <w:t>Section</w:t>
            </w:r>
          </w:p>
        </w:tc>
      </w:tr>
      <w:tr w:rsidR="00F037F8" w:rsidRPr="00C67620" w14:paraId="7703323D" w14:textId="77777777">
        <w:tc>
          <w:tcPr>
            <w:tcW w:w="4428" w:type="dxa"/>
            <w:tcBorders>
              <w:top w:val="single" w:sz="6" w:space="0" w:color="auto"/>
              <w:left w:val="single" w:sz="6" w:space="0" w:color="auto"/>
              <w:bottom w:val="single" w:sz="6" w:space="0" w:color="auto"/>
              <w:right w:val="single" w:sz="6" w:space="0" w:color="auto"/>
            </w:tcBorders>
          </w:tcPr>
          <w:p w14:paraId="7703323A" w14:textId="77777777" w:rsidR="00F037F8" w:rsidRDefault="00F037F8" w:rsidP="00A122A9">
            <w:pPr>
              <w:widowControl w:val="0"/>
              <w:autoSpaceDE w:val="0"/>
              <w:autoSpaceDN w:val="0"/>
              <w:adjustRightInd w:val="0"/>
              <w:rPr>
                <w:szCs w:val="20"/>
              </w:rPr>
            </w:pPr>
            <w:r>
              <w:rPr>
                <w:szCs w:val="20"/>
              </w:rPr>
              <w:t xml:space="preserve">IPv4 stack </w:t>
            </w:r>
          </w:p>
        </w:tc>
        <w:tc>
          <w:tcPr>
            <w:tcW w:w="2160" w:type="dxa"/>
            <w:tcBorders>
              <w:top w:val="single" w:sz="6" w:space="0" w:color="auto"/>
              <w:left w:val="single" w:sz="6" w:space="0" w:color="auto"/>
              <w:bottom w:val="single" w:sz="6" w:space="0" w:color="auto"/>
              <w:right w:val="single" w:sz="6" w:space="0" w:color="auto"/>
            </w:tcBorders>
            <w:vAlign w:val="bottom"/>
          </w:tcPr>
          <w:p w14:paraId="7703323B"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3C" w14:textId="36B30A96" w:rsidR="00F037F8" w:rsidRDefault="00C63678" w:rsidP="00A122A9">
            <w:pPr>
              <w:widowControl w:val="0"/>
              <w:autoSpaceDE w:val="0"/>
              <w:autoSpaceDN w:val="0"/>
              <w:adjustRightInd w:val="0"/>
              <w:rPr>
                <w:szCs w:val="20"/>
              </w:rPr>
            </w:pPr>
            <w:r>
              <w:rPr>
                <w:szCs w:val="20"/>
              </w:rPr>
              <w:t>21.</w:t>
            </w:r>
            <w:r w:rsidR="00553415">
              <w:rPr>
                <w:szCs w:val="20"/>
              </w:rPr>
              <w:t xml:space="preserve">1.9 &amp; </w:t>
            </w:r>
            <w:r w:rsidR="00F037F8">
              <w:rPr>
                <w:szCs w:val="20"/>
              </w:rPr>
              <w:t>21.11.</w:t>
            </w:r>
            <w:r w:rsidR="00393258">
              <w:rPr>
                <w:szCs w:val="20"/>
              </w:rPr>
              <w:t>7</w:t>
            </w:r>
          </w:p>
        </w:tc>
      </w:tr>
      <w:tr w:rsidR="00F037F8" w:rsidRPr="00C67620" w14:paraId="77033241" w14:textId="77777777">
        <w:tc>
          <w:tcPr>
            <w:tcW w:w="4428" w:type="dxa"/>
            <w:tcBorders>
              <w:top w:val="single" w:sz="6" w:space="0" w:color="auto"/>
              <w:left w:val="single" w:sz="6" w:space="0" w:color="auto"/>
              <w:bottom w:val="single" w:sz="6" w:space="0" w:color="auto"/>
              <w:right w:val="single" w:sz="6" w:space="0" w:color="auto"/>
            </w:tcBorders>
          </w:tcPr>
          <w:p w14:paraId="7703323E" w14:textId="77777777" w:rsidR="00F037F8" w:rsidRDefault="00F037F8" w:rsidP="00A122A9">
            <w:pPr>
              <w:widowControl w:val="0"/>
              <w:autoSpaceDE w:val="0"/>
              <w:autoSpaceDN w:val="0"/>
              <w:adjustRightInd w:val="0"/>
              <w:rPr>
                <w:szCs w:val="20"/>
              </w:rPr>
            </w:pPr>
            <w:r>
              <w:rPr>
                <w:szCs w:val="20"/>
              </w:rPr>
              <w:t>IPv6 stack</w:t>
            </w:r>
          </w:p>
        </w:tc>
        <w:tc>
          <w:tcPr>
            <w:tcW w:w="2160" w:type="dxa"/>
            <w:tcBorders>
              <w:top w:val="single" w:sz="6" w:space="0" w:color="auto"/>
              <w:left w:val="single" w:sz="6" w:space="0" w:color="auto"/>
              <w:bottom w:val="single" w:sz="6" w:space="0" w:color="auto"/>
              <w:right w:val="single" w:sz="6" w:space="0" w:color="auto"/>
            </w:tcBorders>
            <w:vAlign w:val="bottom"/>
          </w:tcPr>
          <w:p w14:paraId="7703323F"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0" w14:textId="5E6EC6BE" w:rsidR="00F037F8" w:rsidRDefault="00553415" w:rsidP="00A122A9">
            <w:pPr>
              <w:widowControl w:val="0"/>
              <w:autoSpaceDE w:val="0"/>
              <w:autoSpaceDN w:val="0"/>
              <w:adjustRightInd w:val="0"/>
              <w:rPr>
                <w:szCs w:val="20"/>
              </w:rPr>
            </w:pPr>
            <w:r>
              <w:rPr>
                <w:szCs w:val="20"/>
              </w:rPr>
              <w:t xml:space="preserve">21.1.7 &amp; </w:t>
            </w:r>
            <w:r w:rsidR="00F037F8">
              <w:rPr>
                <w:szCs w:val="20"/>
              </w:rPr>
              <w:t>21.11.</w:t>
            </w:r>
            <w:r w:rsidR="00393258">
              <w:rPr>
                <w:szCs w:val="20"/>
              </w:rPr>
              <w:t>7</w:t>
            </w:r>
          </w:p>
        </w:tc>
      </w:tr>
      <w:tr w:rsidR="00F037F8" w:rsidRPr="00C67620" w14:paraId="7703324B" w14:textId="77777777">
        <w:tc>
          <w:tcPr>
            <w:tcW w:w="4428" w:type="dxa"/>
            <w:tcBorders>
              <w:top w:val="single" w:sz="6" w:space="0" w:color="auto"/>
              <w:left w:val="single" w:sz="6" w:space="0" w:color="auto"/>
              <w:bottom w:val="single" w:sz="6" w:space="0" w:color="auto"/>
              <w:right w:val="single" w:sz="6" w:space="0" w:color="auto"/>
            </w:tcBorders>
          </w:tcPr>
          <w:p w14:paraId="77033242" w14:textId="77777777" w:rsidR="00F037F8" w:rsidRDefault="00F037F8" w:rsidP="004F6B56">
            <w:pPr>
              <w:widowControl w:val="0"/>
              <w:autoSpaceDE w:val="0"/>
              <w:autoSpaceDN w:val="0"/>
              <w:adjustRightInd w:val="0"/>
            </w:pPr>
            <w:r w:rsidRPr="00C67620">
              <w:t>IP</w:t>
            </w:r>
            <w:r>
              <w:t>v6</w:t>
            </w:r>
            <w:r w:rsidRPr="00C67620">
              <w:t xml:space="preserve"> Address Configuration:</w:t>
            </w:r>
          </w:p>
          <w:p w14:paraId="77033243" w14:textId="5E7FF6D5" w:rsidR="00A078CE" w:rsidRDefault="00604316" w:rsidP="00D22B93">
            <w:pPr>
              <w:widowControl w:val="0"/>
              <w:numPr>
                <w:ilvl w:val="0"/>
                <w:numId w:val="17"/>
              </w:numPr>
              <w:autoSpaceDE w:val="0"/>
              <w:autoSpaceDN w:val="0"/>
              <w:adjustRightInd w:val="0"/>
              <w:rPr>
                <w:szCs w:val="20"/>
              </w:rPr>
            </w:pPr>
            <w:r>
              <w:rPr>
                <w:szCs w:val="20"/>
              </w:rPr>
              <w:t>R</w:t>
            </w:r>
            <w:r w:rsidR="009665F7">
              <w:rPr>
                <w:szCs w:val="20"/>
              </w:rPr>
              <w:t xml:space="preserve">outer </w:t>
            </w:r>
            <w:r w:rsidR="00052F1F">
              <w:rPr>
                <w:szCs w:val="20"/>
              </w:rPr>
              <w:t>Advertisement</w:t>
            </w:r>
          </w:p>
          <w:p w14:paraId="77033244" w14:textId="77777777" w:rsidR="00A078CE" w:rsidRDefault="00F037F8" w:rsidP="00D22B93">
            <w:pPr>
              <w:widowControl w:val="0"/>
              <w:numPr>
                <w:ilvl w:val="0"/>
                <w:numId w:val="17"/>
              </w:numPr>
              <w:autoSpaceDE w:val="0"/>
              <w:autoSpaceDN w:val="0"/>
              <w:adjustRightInd w:val="0"/>
            </w:pPr>
            <w:r w:rsidRPr="00C67620">
              <w:t>DHCP</w:t>
            </w:r>
            <w:r>
              <w:t>v6</w:t>
            </w:r>
          </w:p>
          <w:p w14:paraId="77033245" w14:textId="77777777" w:rsidR="00A078CE" w:rsidRDefault="00F037F8" w:rsidP="00D22B93">
            <w:pPr>
              <w:widowControl w:val="0"/>
              <w:numPr>
                <w:ilvl w:val="0"/>
                <w:numId w:val="17"/>
              </w:numPr>
              <w:autoSpaceDE w:val="0"/>
              <w:autoSpaceDN w:val="0"/>
              <w:adjustRightInd w:val="0"/>
              <w:rPr>
                <w:szCs w:val="20"/>
              </w:rPr>
            </w:pPr>
            <w:r>
              <w:rPr>
                <w:szCs w:val="20"/>
              </w:rPr>
              <w:t>Static</w:t>
            </w:r>
          </w:p>
        </w:tc>
        <w:tc>
          <w:tcPr>
            <w:tcW w:w="2160" w:type="dxa"/>
            <w:tcBorders>
              <w:top w:val="single" w:sz="6" w:space="0" w:color="auto"/>
              <w:left w:val="single" w:sz="6" w:space="0" w:color="auto"/>
              <w:bottom w:val="single" w:sz="6" w:space="0" w:color="auto"/>
              <w:right w:val="single" w:sz="6" w:space="0" w:color="auto"/>
            </w:tcBorders>
            <w:vAlign w:val="bottom"/>
          </w:tcPr>
          <w:p w14:paraId="569F5CA7" w14:textId="77777777" w:rsidR="007B69E2" w:rsidRDefault="007B69E2" w:rsidP="00B47B33">
            <w:pPr>
              <w:widowControl w:val="0"/>
              <w:autoSpaceDE w:val="0"/>
              <w:autoSpaceDN w:val="0"/>
              <w:adjustRightInd w:val="0"/>
              <w:ind w:left="360"/>
              <w:rPr>
                <w:szCs w:val="20"/>
              </w:rPr>
            </w:pPr>
          </w:p>
          <w:p w14:paraId="77033246" w14:textId="4BBE17AE" w:rsidR="00A078CE" w:rsidRDefault="00F037F8" w:rsidP="00D22B93">
            <w:pPr>
              <w:widowControl w:val="0"/>
              <w:numPr>
                <w:ilvl w:val="0"/>
                <w:numId w:val="18"/>
              </w:numPr>
              <w:autoSpaceDE w:val="0"/>
              <w:autoSpaceDN w:val="0"/>
              <w:adjustRightInd w:val="0"/>
              <w:rPr>
                <w:szCs w:val="20"/>
              </w:rPr>
            </w:pPr>
            <w:r w:rsidRPr="00C67620">
              <w:rPr>
                <w:szCs w:val="20"/>
              </w:rPr>
              <w:t>Enabled</w:t>
            </w:r>
          </w:p>
          <w:p w14:paraId="41916C29" w14:textId="77777777" w:rsidR="00A2004E" w:rsidRDefault="00F037F8" w:rsidP="00D22B93">
            <w:pPr>
              <w:widowControl w:val="0"/>
              <w:numPr>
                <w:ilvl w:val="0"/>
                <w:numId w:val="18"/>
              </w:numPr>
              <w:autoSpaceDE w:val="0"/>
              <w:autoSpaceDN w:val="0"/>
              <w:adjustRightInd w:val="0"/>
              <w:rPr>
                <w:szCs w:val="20"/>
              </w:rPr>
            </w:pPr>
            <w:r>
              <w:rPr>
                <w:szCs w:val="20"/>
              </w:rPr>
              <w:t>Enabled</w:t>
            </w:r>
          </w:p>
          <w:p w14:paraId="77033248" w14:textId="02EF26CF" w:rsidR="00176727" w:rsidRPr="00176727" w:rsidRDefault="00176727" w:rsidP="00D22B93">
            <w:pPr>
              <w:widowControl w:val="0"/>
              <w:numPr>
                <w:ilvl w:val="0"/>
                <w:numId w:val="18"/>
              </w:numPr>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9" w14:textId="77777777" w:rsidR="00F037F8" w:rsidRPr="00C67620" w:rsidRDefault="00F037F8" w:rsidP="00A122A9">
            <w:pPr>
              <w:widowControl w:val="0"/>
              <w:autoSpaceDE w:val="0"/>
              <w:autoSpaceDN w:val="0"/>
              <w:adjustRightInd w:val="0"/>
              <w:rPr>
                <w:szCs w:val="20"/>
              </w:rPr>
            </w:pPr>
          </w:p>
          <w:p w14:paraId="7703324A" w14:textId="77777777" w:rsidR="00F037F8" w:rsidRPr="00C67620" w:rsidRDefault="00F037F8" w:rsidP="001852DC">
            <w:pPr>
              <w:widowControl w:val="0"/>
              <w:autoSpaceDE w:val="0"/>
              <w:autoSpaceDN w:val="0"/>
              <w:adjustRightInd w:val="0"/>
              <w:rPr>
                <w:szCs w:val="20"/>
              </w:rPr>
            </w:pPr>
            <w:r w:rsidRPr="001852DC">
              <w:rPr>
                <w:szCs w:val="20"/>
              </w:rPr>
              <w:t>Section 21.2.</w:t>
            </w:r>
            <w:r w:rsidR="00393258">
              <w:rPr>
                <w:szCs w:val="20"/>
              </w:rPr>
              <w:t>9</w:t>
            </w:r>
          </w:p>
        </w:tc>
      </w:tr>
      <w:tr w:rsidR="00F037F8" w:rsidRPr="00C67620" w14:paraId="7703324F" w14:textId="77777777">
        <w:tc>
          <w:tcPr>
            <w:tcW w:w="4428" w:type="dxa"/>
            <w:tcBorders>
              <w:top w:val="single" w:sz="6" w:space="0" w:color="auto"/>
              <w:left w:val="single" w:sz="6" w:space="0" w:color="auto"/>
              <w:bottom w:val="single" w:sz="6" w:space="0" w:color="auto"/>
              <w:right w:val="single" w:sz="6" w:space="0" w:color="auto"/>
            </w:tcBorders>
          </w:tcPr>
          <w:p w14:paraId="7703324C" w14:textId="5580D98C" w:rsidR="00F037F8" w:rsidRPr="00667A01" w:rsidRDefault="00F037F8" w:rsidP="00A122A9">
            <w:pPr>
              <w:widowControl w:val="0"/>
              <w:autoSpaceDE w:val="0"/>
              <w:autoSpaceDN w:val="0"/>
              <w:adjustRightInd w:val="0"/>
              <w:rPr>
                <w:szCs w:val="20"/>
              </w:rPr>
            </w:pPr>
            <w:r>
              <w:rPr>
                <w:szCs w:val="20"/>
              </w:rPr>
              <w:t>Privacy Setting</w:t>
            </w:r>
          </w:p>
        </w:tc>
        <w:tc>
          <w:tcPr>
            <w:tcW w:w="2160" w:type="dxa"/>
            <w:tcBorders>
              <w:top w:val="single" w:sz="6" w:space="0" w:color="auto"/>
              <w:left w:val="single" w:sz="6" w:space="0" w:color="auto"/>
              <w:bottom w:val="single" w:sz="6" w:space="0" w:color="auto"/>
              <w:right w:val="single" w:sz="6" w:space="0" w:color="auto"/>
            </w:tcBorders>
          </w:tcPr>
          <w:p w14:paraId="7703324D" w14:textId="554391BC" w:rsidR="00F037F8" w:rsidRPr="00C67620" w:rsidRDefault="007044A6"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E" w14:textId="77777777" w:rsidR="00F037F8" w:rsidRDefault="00F037F8" w:rsidP="001852DC">
            <w:pPr>
              <w:widowControl w:val="0"/>
              <w:autoSpaceDE w:val="0"/>
              <w:autoSpaceDN w:val="0"/>
              <w:adjustRightInd w:val="0"/>
              <w:rPr>
                <w:szCs w:val="20"/>
              </w:rPr>
            </w:pPr>
            <w:r>
              <w:rPr>
                <w:szCs w:val="20"/>
              </w:rPr>
              <w:t>Section 21.2.</w:t>
            </w:r>
            <w:r w:rsidR="00393258">
              <w:rPr>
                <w:szCs w:val="20"/>
              </w:rPr>
              <w:t>11</w:t>
            </w:r>
          </w:p>
        </w:tc>
      </w:tr>
      <w:tr w:rsidR="00F037F8" w:rsidRPr="00C67620" w14:paraId="77033254" w14:textId="77777777">
        <w:tc>
          <w:tcPr>
            <w:tcW w:w="4428" w:type="dxa"/>
            <w:tcBorders>
              <w:top w:val="single" w:sz="6" w:space="0" w:color="auto"/>
              <w:left w:val="single" w:sz="6" w:space="0" w:color="auto"/>
              <w:bottom w:val="single" w:sz="6" w:space="0" w:color="auto"/>
              <w:right w:val="single" w:sz="6" w:space="0" w:color="auto"/>
            </w:tcBorders>
          </w:tcPr>
          <w:p w14:paraId="77033250" w14:textId="77777777" w:rsidR="00F037F8" w:rsidRPr="00667A01" w:rsidRDefault="00F037F8" w:rsidP="00A122A9">
            <w:pPr>
              <w:widowControl w:val="0"/>
              <w:autoSpaceDE w:val="0"/>
              <w:autoSpaceDN w:val="0"/>
              <w:adjustRightInd w:val="0"/>
              <w:rPr>
                <w:szCs w:val="20"/>
              </w:rPr>
            </w:pPr>
            <w:r>
              <w:rPr>
                <w:szCs w:val="20"/>
              </w:rPr>
              <w:t>LAN Status Indicator</w:t>
            </w:r>
          </w:p>
        </w:tc>
        <w:tc>
          <w:tcPr>
            <w:tcW w:w="2160" w:type="dxa"/>
            <w:tcBorders>
              <w:top w:val="single" w:sz="6" w:space="0" w:color="auto"/>
              <w:left w:val="single" w:sz="6" w:space="0" w:color="auto"/>
              <w:bottom w:val="single" w:sz="6" w:space="0" w:color="auto"/>
              <w:right w:val="single" w:sz="6" w:space="0" w:color="auto"/>
            </w:tcBorders>
          </w:tcPr>
          <w:p w14:paraId="77033251" w14:textId="77777777" w:rsidR="00F037F8" w:rsidRPr="00C67620" w:rsidRDefault="00F037F8" w:rsidP="003E4A16">
            <w:pPr>
              <w:widowControl w:val="0"/>
              <w:autoSpaceDE w:val="0"/>
              <w:autoSpaceDN w:val="0"/>
              <w:adjustRightInd w:val="0"/>
              <w:rPr>
                <w:szCs w:val="20"/>
              </w:rPr>
            </w:pPr>
            <w:r>
              <w:rPr>
                <w:szCs w:val="20"/>
              </w:rPr>
              <w:t xml:space="preserve">Enabled for both IPv4 and IPv6 </w:t>
            </w:r>
          </w:p>
        </w:tc>
        <w:tc>
          <w:tcPr>
            <w:tcW w:w="2268" w:type="dxa"/>
            <w:tcBorders>
              <w:top w:val="single" w:sz="6" w:space="0" w:color="auto"/>
              <w:left w:val="single" w:sz="6" w:space="0" w:color="auto"/>
              <w:bottom w:val="single" w:sz="6" w:space="0" w:color="auto"/>
              <w:right w:val="single" w:sz="6" w:space="0" w:color="auto"/>
            </w:tcBorders>
          </w:tcPr>
          <w:p w14:paraId="77033252" w14:textId="77777777" w:rsidR="00F037F8" w:rsidRDefault="001852DC" w:rsidP="00A122A9">
            <w:pPr>
              <w:widowControl w:val="0"/>
              <w:autoSpaceDE w:val="0"/>
              <w:autoSpaceDN w:val="0"/>
              <w:adjustRightInd w:val="0"/>
              <w:rPr>
                <w:szCs w:val="20"/>
              </w:rPr>
            </w:pPr>
            <w:r>
              <w:rPr>
                <w:szCs w:val="20"/>
              </w:rPr>
              <w:t>Section 21.8.5</w:t>
            </w:r>
          </w:p>
          <w:p w14:paraId="77033253" w14:textId="77777777" w:rsidR="00F037F8" w:rsidRDefault="00F037F8" w:rsidP="00A122A9">
            <w:pPr>
              <w:widowControl w:val="0"/>
              <w:autoSpaceDE w:val="0"/>
              <w:autoSpaceDN w:val="0"/>
              <w:adjustRightInd w:val="0"/>
              <w:rPr>
                <w:szCs w:val="20"/>
              </w:rPr>
            </w:pPr>
          </w:p>
        </w:tc>
      </w:tr>
      <w:tr w:rsidR="00F037F8" w:rsidRPr="00C67620" w14:paraId="77033258" w14:textId="77777777">
        <w:tc>
          <w:tcPr>
            <w:tcW w:w="4428" w:type="dxa"/>
            <w:tcBorders>
              <w:top w:val="single" w:sz="6" w:space="0" w:color="auto"/>
              <w:left w:val="single" w:sz="6" w:space="0" w:color="auto"/>
              <w:bottom w:val="single" w:sz="6" w:space="0" w:color="auto"/>
              <w:right w:val="single" w:sz="6" w:space="0" w:color="auto"/>
            </w:tcBorders>
          </w:tcPr>
          <w:p w14:paraId="77033255" w14:textId="77777777" w:rsidR="00F037F8" w:rsidRPr="00667A01" w:rsidRDefault="00F037F8" w:rsidP="00A122A9">
            <w:pPr>
              <w:widowControl w:val="0"/>
              <w:autoSpaceDE w:val="0"/>
              <w:autoSpaceDN w:val="0"/>
              <w:adjustRightInd w:val="0"/>
              <w:rPr>
                <w:szCs w:val="20"/>
              </w:rPr>
            </w:pPr>
            <w:r>
              <w:rPr>
                <w:szCs w:val="20"/>
              </w:rPr>
              <w:t>ICMPv6 Echo Reply Message</w:t>
            </w:r>
          </w:p>
        </w:tc>
        <w:tc>
          <w:tcPr>
            <w:tcW w:w="2160" w:type="dxa"/>
            <w:tcBorders>
              <w:top w:val="single" w:sz="6" w:space="0" w:color="auto"/>
              <w:left w:val="single" w:sz="6" w:space="0" w:color="auto"/>
              <w:bottom w:val="single" w:sz="6" w:space="0" w:color="auto"/>
              <w:right w:val="single" w:sz="6" w:space="0" w:color="auto"/>
            </w:tcBorders>
          </w:tcPr>
          <w:p w14:paraId="77033256" w14:textId="77777777" w:rsidR="00F037F8" w:rsidRPr="00C67620" w:rsidRDefault="00F037F8"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7" w14:textId="77777777" w:rsidR="00F037F8" w:rsidRPr="00667A01" w:rsidRDefault="00F037F8" w:rsidP="00A122A9">
            <w:pPr>
              <w:widowControl w:val="0"/>
              <w:autoSpaceDE w:val="0"/>
              <w:autoSpaceDN w:val="0"/>
              <w:adjustRightInd w:val="0"/>
              <w:rPr>
                <w:szCs w:val="20"/>
              </w:rPr>
            </w:pPr>
            <w:r>
              <w:rPr>
                <w:szCs w:val="20"/>
              </w:rPr>
              <w:t>Section 2</w:t>
            </w:r>
            <w:r w:rsidR="001852DC">
              <w:rPr>
                <w:szCs w:val="20"/>
              </w:rPr>
              <w:t>1.5.</w:t>
            </w:r>
            <w:r w:rsidR="00393258">
              <w:rPr>
                <w:szCs w:val="20"/>
              </w:rPr>
              <w:t>4</w:t>
            </w:r>
          </w:p>
        </w:tc>
      </w:tr>
      <w:tr w:rsidR="00F037F8" w:rsidRPr="00C67620" w14:paraId="7703325C" w14:textId="77777777">
        <w:tc>
          <w:tcPr>
            <w:tcW w:w="4428" w:type="dxa"/>
            <w:tcBorders>
              <w:top w:val="single" w:sz="6" w:space="0" w:color="auto"/>
              <w:left w:val="single" w:sz="6" w:space="0" w:color="auto"/>
              <w:bottom w:val="single" w:sz="6" w:space="0" w:color="auto"/>
              <w:right w:val="single" w:sz="6" w:space="0" w:color="auto"/>
            </w:tcBorders>
          </w:tcPr>
          <w:p w14:paraId="77033259" w14:textId="77777777" w:rsidR="00F037F8" w:rsidRPr="00C67620" w:rsidRDefault="00F037F8"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83FAEC8" w14:textId="1C3AB456" w:rsidR="00F037F8" w:rsidRDefault="00F037F8" w:rsidP="00A122A9">
            <w:pPr>
              <w:widowControl w:val="0"/>
              <w:autoSpaceDE w:val="0"/>
              <w:autoSpaceDN w:val="0"/>
              <w:adjustRightInd w:val="0"/>
              <w:rPr>
                <w:szCs w:val="20"/>
              </w:rPr>
            </w:pPr>
            <w:r w:rsidRPr="00C67620">
              <w:rPr>
                <w:szCs w:val="20"/>
              </w:rPr>
              <w:t>Default</w:t>
            </w:r>
          </w:p>
          <w:p w14:paraId="413F6555" w14:textId="77777777" w:rsidR="004602FC" w:rsidRDefault="004602FC" w:rsidP="00A122A9">
            <w:pPr>
              <w:widowControl w:val="0"/>
              <w:autoSpaceDE w:val="0"/>
              <w:autoSpaceDN w:val="0"/>
              <w:adjustRightInd w:val="0"/>
              <w:rPr>
                <w:szCs w:val="20"/>
              </w:rPr>
            </w:pPr>
          </w:p>
          <w:p w14:paraId="7703325A" w14:textId="4676366A" w:rsidR="00BD518E" w:rsidRPr="00C67620" w:rsidRDefault="000B6D0D" w:rsidP="00A122A9">
            <w:pPr>
              <w:widowControl w:val="0"/>
              <w:autoSpaceDE w:val="0"/>
              <w:autoSpaceDN w:val="0"/>
              <w:adjustRightInd w:val="0"/>
              <w:rPr>
                <w:szCs w:val="20"/>
              </w:rPr>
            </w:pPr>
            <w:r>
              <w:rPr>
                <w:szCs w:val="20"/>
              </w:rPr>
              <w:t>LXI Security Extended Function obviates this setting</w:t>
            </w:r>
          </w:p>
        </w:tc>
        <w:tc>
          <w:tcPr>
            <w:tcW w:w="2268" w:type="dxa"/>
            <w:tcBorders>
              <w:top w:val="single" w:sz="6" w:space="0" w:color="auto"/>
              <w:left w:val="single" w:sz="6" w:space="0" w:color="auto"/>
              <w:bottom w:val="single" w:sz="6" w:space="0" w:color="auto"/>
              <w:right w:val="single" w:sz="6" w:space="0" w:color="auto"/>
            </w:tcBorders>
          </w:tcPr>
          <w:p w14:paraId="7703325B" w14:textId="5AA60009" w:rsidR="00F037F8" w:rsidRPr="00C67620" w:rsidRDefault="002B7A1A" w:rsidP="00A122A9">
            <w:pPr>
              <w:widowControl w:val="0"/>
              <w:autoSpaceDE w:val="0"/>
              <w:autoSpaceDN w:val="0"/>
              <w:adjustRightInd w:val="0"/>
              <w:rPr>
                <w:szCs w:val="20"/>
              </w:rPr>
            </w:pPr>
            <w:r>
              <w:rPr>
                <w:szCs w:val="20"/>
              </w:rPr>
              <w:t>LXI Device Specifi</w:t>
            </w:r>
            <w:r w:rsidR="00F02C1B">
              <w:rPr>
                <w:szCs w:val="20"/>
              </w:rPr>
              <w:t xml:space="preserve">cation, </w:t>
            </w:r>
            <w:r w:rsidR="00F037F8">
              <w:rPr>
                <w:szCs w:val="20"/>
              </w:rPr>
              <w:t>Section 9.8</w:t>
            </w:r>
          </w:p>
        </w:tc>
      </w:tr>
      <w:tr w:rsidR="00F037F8" w:rsidRPr="00C67620" w14:paraId="77033260" w14:textId="77777777">
        <w:tc>
          <w:tcPr>
            <w:tcW w:w="4428" w:type="dxa"/>
            <w:tcBorders>
              <w:top w:val="single" w:sz="6" w:space="0" w:color="auto"/>
              <w:left w:val="single" w:sz="6" w:space="0" w:color="auto"/>
              <w:bottom w:val="single" w:sz="6" w:space="0" w:color="auto"/>
              <w:right w:val="single" w:sz="6" w:space="0" w:color="auto"/>
            </w:tcBorders>
          </w:tcPr>
          <w:p w14:paraId="7703325D" w14:textId="77777777" w:rsidR="00F037F8" w:rsidRPr="00C67620" w:rsidRDefault="00F037F8"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7703325E" w14:textId="77777777" w:rsidR="00F037F8" w:rsidRPr="00C67620" w:rsidRDefault="00F037F8"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F" w14:textId="7AE425EA" w:rsidR="00F037F8" w:rsidRPr="005A5005" w:rsidRDefault="00F037F8" w:rsidP="00C82F34">
            <w:pPr>
              <w:widowControl w:val="0"/>
              <w:autoSpaceDE w:val="0"/>
              <w:autoSpaceDN w:val="0"/>
              <w:adjustRightInd w:val="0"/>
              <w:rPr>
                <w:szCs w:val="20"/>
              </w:rPr>
            </w:pPr>
            <w:r>
              <w:rPr>
                <w:szCs w:val="20"/>
              </w:rPr>
              <w:t>S</w:t>
            </w:r>
            <w:r w:rsidRPr="005A5005">
              <w:rPr>
                <w:szCs w:val="20"/>
              </w:rPr>
              <w:t xml:space="preserve">ections: </w:t>
            </w:r>
            <w:r w:rsidR="008832A5">
              <w:rPr>
                <w:szCs w:val="20"/>
              </w:rPr>
              <w:t xml:space="preserve">LXI Device </w:t>
            </w:r>
            <w:r w:rsidR="00702174">
              <w:rPr>
                <w:szCs w:val="20"/>
              </w:rPr>
              <w:t xml:space="preserve">Specification, sections: </w:t>
            </w:r>
            <w:hyperlink w:anchor="Support_mDNS" w:tooltip="Current document" w:history="1">
              <w:r w:rsidRPr="005A5005">
                <w:rPr>
                  <w:rStyle w:val="Hyperlink"/>
                  <w:color w:val="auto"/>
                  <w:szCs w:val="20"/>
                  <w:u w:val="none"/>
                </w:rPr>
                <w:t>10.3</w:t>
              </w:r>
            </w:hyperlink>
            <w:r w:rsidRPr="005A5005">
              <w:rPr>
                <w:szCs w:val="20"/>
              </w:rPr>
              <w:t xml:space="preserve">, </w:t>
            </w:r>
            <w:hyperlink w:anchor="Support_DNS" w:tooltip="Current document" w:history="1">
              <w:r w:rsidRPr="005A5005">
                <w:rPr>
                  <w:rStyle w:val="Hyperlink"/>
                  <w:color w:val="auto"/>
                  <w:szCs w:val="20"/>
                  <w:u w:val="none"/>
                </w:rPr>
                <w:t>10.4</w:t>
              </w:r>
            </w:hyperlink>
            <w:r w:rsidRPr="005A5005">
              <w:rPr>
                <w:szCs w:val="20"/>
              </w:rPr>
              <w:t>, 10.7.1</w:t>
            </w:r>
            <w:r w:rsidR="00C82F34">
              <w:rPr>
                <w:szCs w:val="20"/>
              </w:rPr>
              <w:t xml:space="preserve"> &amp; </w:t>
            </w:r>
            <w:r w:rsidR="00E733E8">
              <w:rPr>
                <w:szCs w:val="20"/>
              </w:rPr>
              <w:t xml:space="preserve">Rule </w:t>
            </w:r>
            <w:r>
              <w:rPr>
                <w:szCs w:val="20"/>
              </w:rPr>
              <w:t>21.4.1</w:t>
            </w:r>
          </w:p>
        </w:tc>
      </w:tr>
    </w:tbl>
    <w:p w14:paraId="77033261" w14:textId="77777777" w:rsidR="00F037F8" w:rsidRDefault="00F037F8" w:rsidP="00E32AB7">
      <w:pPr>
        <w:pStyle w:val="NoteHeading"/>
      </w:pPr>
    </w:p>
    <w:p w14:paraId="77033262" w14:textId="77777777" w:rsidR="00F037F8" w:rsidRDefault="00F037F8" w:rsidP="00A31DB4">
      <w:pPr>
        <w:pStyle w:val="Body1"/>
      </w:pPr>
      <w:r w:rsidRPr="00C67620">
        <w:t xml:space="preserve">If </w:t>
      </w:r>
      <w:r>
        <w:t>an LXI Device</w:t>
      </w:r>
      <w:r w:rsidRPr="00C67620">
        <w:t xml:space="preserve"> has a manual user interface (physical front panel) that allows the configuration of these items plus the network configuration, then that shall be sufficient to meet the needs addressed by this button</w:t>
      </w:r>
      <w:r w:rsidR="001C3A61" w:rsidRPr="00A31DB4">
        <w:rPr>
          <w:b/>
          <w:bCs/>
        </w:rPr>
        <w:t xml:space="preserve"> –</w:t>
      </w:r>
      <w:r w:rsidRPr="00C67620">
        <w:t xml:space="preserve"> </w:t>
      </w:r>
      <w:proofErr w:type="gramStart"/>
      <w:r w:rsidRPr="00C67620">
        <w:t>as long as</w:t>
      </w:r>
      <w:proofErr w:type="gramEnd"/>
      <w:r w:rsidRPr="00C67620">
        <w:t xml:space="preserve"> there is a single LAN Configuration Initialize key in the manual interface that sets the items in the above table as indicated.</w:t>
      </w:r>
    </w:p>
    <w:p w14:paraId="77033263" w14:textId="77777777" w:rsidR="00181953" w:rsidRDefault="00181953" w:rsidP="001C3A61">
      <w:pPr>
        <w:ind w:left="720"/>
      </w:pPr>
    </w:p>
    <w:bookmarkEnd w:id="317"/>
    <w:p w14:paraId="77033269" w14:textId="2D08E49E" w:rsidR="00F037F8" w:rsidRPr="00C67620" w:rsidRDefault="00F037F8" w:rsidP="007C50E1">
      <w:pPr>
        <w:pStyle w:val="ObservationHeading"/>
      </w:pPr>
      <w:r w:rsidRPr="00C67620">
        <w:t>Observation – It Is Possible</w:t>
      </w:r>
      <w:r w:rsidR="00615F5F">
        <w:t xml:space="preserve"> </w:t>
      </w:r>
      <w:r w:rsidR="00F16B88" w:rsidRPr="00C67620">
        <w:t>to</w:t>
      </w:r>
      <w:r w:rsidRPr="00C67620">
        <w:t xml:space="preserve"> Mis</w:t>
      </w:r>
      <w:r w:rsidR="00A41AB7">
        <w:t>c</w:t>
      </w:r>
      <w:r w:rsidRPr="00C67620">
        <w:t>onfigure Network Settings</w:t>
      </w:r>
    </w:p>
    <w:p w14:paraId="7703326A" w14:textId="7BB466DB" w:rsidR="00F037F8" w:rsidRPr="00C67620" w:rsidRDefault="00F037F8" w:rsidP="00A122A9">
      <w:pPr>
        <w:pStyle w:val="LXIObservationBody"/>
      </w:pPr>
      <w:r w:rsidRPr="00C67620">
        <w:t xml:space="preserve">It is possible to misconfigure the network settings of </w:t>
      </w:r>
      <w:r>
        <w:t>an LXI Device</w:t>
      </w:r>
      <w:r w:rsidRPr="00C67620">
        <w:t xml:space="preserve">, potentially rendering it unable to communicate with any hosts.  Additionally, the settings on a </w:t>
      </w:r>
      <w:r w:rsidR="00DC7A50">
        <w:t>device</w:t>
      </w:r>
      <w:r w:rsidRPr="00C67620">
        <w:t xml:space="preserve"> could simply be forgotten</w:t>
      </w:r>
      <w:r w:rsidR="001321FB">
        <w:t xml:space="preserve">. </w:t>
      </w:r>
      <w:r w:rsidRPr="00C67620">
        <w:t xml:space="preserve">Therefore, a simple mechanism, such as pressing the recessed rear panel LCI mechanism to force the </w:t>
      </w:r>
      <w:r>
        <w:t>LXI Device</w:t>
      </w:r>
      <w:r w:rsidRPr="00C67620">
        <w:t xml:space="preserve">’s network settings to a known state, is </w:t>
      </w:r>
      <w:r w:rsidR="00F94BB7">
        <w:t>beneficial</w:t>
      </w:r>
      <w:r w:rsidRPr="00C67620">
        <w:t xml:space="preserve">.  </w:t>
      </w:r>
    </w:p>
    <w:p w14:paraId="7703326B" w14:textId="77777777" w:rsidR="00F037F8" w:rsidRPr="00C67620" w:rsidRDefault="00F037F8" w:rsidP="00A122A9">
      <w:pPr>
        <w:pStyle w:val="LXIObservationBody"/>
      </w:pPr>
    </w:p>
    <w:p w14:paraId="7703326C" w14:textId="77777777" w:rsidR="00A078CE" w:rsidRDefault="00F037F8" w:rsidP="00462438">
      <w:pPr>
        <w:pStyle w:val="Heading2"/>
        <w:numPr>
          <w:ilvl w:val="1"/>
          <w:numId w:val="13"/>
        </w:numPr>
      </w:pPr>
      <w:bookmarkStart w:id="323" w:name="_Toc260642179"/>
      <w:bookmarkStart w:id="324" w:name="_Toc137484926"/>
      <w:bookmarkEnd w:id="247"/>
      <w:bookmarkEnd w:id="248"/>
      <w:bookmarkEnd w:id="249"/>
      <w:bookmarkEnd w:id="250"/>
      <w:bookmarkEnd w:id="251"/>
      <w:bookmarkEnd w:id="252"/>
      <w:bookmarkEnd w:id="253"/>
      <w:bookmarkEnd w:id="254"/>
      <w:bookmarkEnd w:id="255"/>
      <w:bookmarkEnd w:id="256"/>
      <w:bookmarkEnd w:id="257"/>
      <w:bookmarkEnd w:id="258"/>
      <w:r w:rsidRPr="00331C50">
        <w:t xml:space="preserve">Optional </w:t>
      </w:r>
      <w:r>
        <w:t>Protocols and Features</w:t>
      </w:r>
      <w:bookmarkEnd w:id="324"/>
    </w:p>
    <w:p w14:paraId="7703326D" w14:textId="0B003C08" w:rsidR="00F037F8" w:rsidRPr="00331C50" w:rsidRDefault="005B098B" w:rsidP="00A31DB4">
      <w:pPr>
        <w:pStyle w:val="Body1"/>
      </w:pPr>
      <w:r>
        <w:t>T</w:t>
      </w:r>
      <w:r w:rsidR="00F037F8">
        <w:t xml:space="preserve">his section of the specification </w:t>
      </w:r>
      <w:r>
        <w:t>lists</w:t>
      </w:r>
      <w:r w:rsidR="00F037F8">
        <w:t xml:space="preserve"> IPv6 protocols or features that may</w:t>
      </w:r>
      <w:r w:rsidR="002C09AE">
        <w:t xml:space="preserve"> </w:t>
      </w:r>
      <w:r w:rsidR="00F037F8">
        <w:t>be of interest to LXI devices.</w:t>
      </w:r>
    </w:p>
    <w:p w14:paraId="7703326E" w14:textId="52DAD0C6" w:rsidR="00A078CE" w:rsidRDefault="00EE4533" w:rsidP="00462438">
      <w:pPr>
        <w:pStyle w:val="Heading3"/>
        <w:numPr>
          <w:ilvl w:val="2"/>
          <w:numId w:val="13"/>
        </w:numPr>
      </w:pPr>
      <w:r>
        <w:t xml:space="preserve">  </w:t>
      </w:r>
      <w:bookmarkStart w:id="325" w:name="_Toc137484927"/>
      <w:r w:rsidR="00D858E5">
        <w:t>O</w:t>
      </w:r>
      <w:r w:rsidR="00A8207D">
        <w:t>bservation</w:t>
      </w:r>
      <w:r w:rsidR="0013620E">
        <w:t xml:space="preserve"> </w:t>
      </w:r>
      <w:r w:rsidR="00F037F8" w:rsidRPr="00C67620">
        <w:t>–</w:t>
      </w:r>
      <w:r w:rsidR="00F037F8">
        <w:t xml:space="preserve"> </w:t>
      </w:r>
      <w:r w:rsidR="00F037F8" w:rsidRPr="00331C50">
        <w:t>IP Layer Security (</w:t>
      </w:r>
      <w:r w:rsidR="0039767F" w:rsidRPr="00331C50">
        <w:t>IPSec</w:t>
      </w:r>
      <w:r w:rsidR="00F037F8" w:rsidRPr="00331C50">
        <w:t>)</w:t>
      </w:r>
      <w:bookmarkEnd w:id="323"/>
      <w:bookmarkEnd w:id="325"/>
    </w:p>
    <w:p w14:paraId="208795ED" w14:textId="2F882774" w:rsidR="00EC7F3B" w:rsidRDefault="0039767F" w:rsidP="00A31DB4">
      <w:pPr>
        <w:pStyle w:val="Body1"/>
      </w:pPr>
      <w:r>
        <w:t>IPSec</w:t>
      </w:r>
      <w:r w:rsidR="00F037F8">
        <w:t xml:space="preserve"> </w:t>
      </w:r>
      <w:r w:rsidR="003B7E3A">
        <w:t>may</w:t>
      </w:r>
      <w:r w:rsidR="00F317B1">
        <w:t xml:space="preserve"> </w:t>
      </w:r>
      <w:r w:rsidR="003B7E3A">
        <w:t>be</w:t>
      </w:r>
      <w:r w:rsidR="00F037F8">
        <w:t xml:space="preserve"> part of a compliant IPv6 network stack and may be of use to some LXI devices to encrypt data or commands between the host and the LXI device</w:t>
      </w:r>
      <w:r w:rsidR="00C56432">
        <w:t>.</w:t>
      </w:r>
    </w:p>
    <w:p w14:paraId="5A96DE66" w14:textId="77777777" w:rsidR="00E0681A" w:rsidRDefault="00E0681A" w:rsidP="00A31DB4">
      <w:pPr>
        <w:pStyle w:val="Body1"/>
      </w:pPr>
    </w:p>
    <w:p w14:paraId="7703326F" w14:textId="771B3926" w:rsidR="001C3A61" w:rsidRDefault="007368B3" w:rsidP="00A31DB4">
      <w:pPr>
        <w:pStyle w:val="Body1"/>
      </w:pPr>
      <w:r>
        <w:t xml:space="preserve">The </w:t>
      </w:r>
      <w:r w:rsidR="0071077C">
        <w:t>RFCs</w:t>
      </w:r>
      <w:r>
        <w:t xml:space="preserve"> for </w:t>
      </w:r>
      <w:r w:rsidR="00EC7F3B">
        <w:t>IPSec</w:t>
      </w:r>
      <w:r w:rsidR="005A4F5A">
        <w:t xml:space="preserve"> are in the N</w:t>
      </w:r>
      <w:r w:rsidR="00EC7F3B">
        <w:t>IST IPv6 Profile</w:t>
      </w:r>
      <w:r w:rsidR="005A4F5A">
        <w:t xml:space="preserve"> but are optional for a</w:t>
      </w:r>
      <w:r w:rsidR="00E1033A">
        <w:t xml:space="preserve"> IPv6 compliant stack.</w:t>
      </w:r>
      <w:r w:rsidR="00F037F8">
        <w:tab/>
      </w:r>
    </w:p>
    <w:p w14:paraId="77033271" w14:textId="74B3B951" w:rsidR="00A078CE" w:rsidRDefault="00C6000B" w:rsidP="00462438">
      <w:pPr>
        <w:pStyle w:val="Heading3"/>
        <w:numPr>
          <w:ilvl w:val="2"/>
          <w:numId w:val="13"/>
        </w:numPr>
      </w:pPr>
      <w:r>
        <w:lastRenderedPageBreak/>
        <w:t xml:space="preserve">  </w:t>
      </w:r>
      <w:bookmarkStart w:id="326" w:name="_Toc137484928"/>
      <w:r w:rsidR="0079742B">
        <w:t xml:space="preserve">Observation </w:t>
      </w:r>
      <w:r w:rsidR="0071077C">
        <w:t xml:space="preserve">- </w:t>
      </w:r>
      <w:r w:rsidR="00F037F8">
        <w:t>Mobile IPv6</w:t>
      </w:r>
      <w:bookmarkEnd w:id="326"/>
    </w:p>
    <w:p w14:paraId="77033273" w14:textId="731EF8A9" w:rsidR="00F037F8" w:rsidRPr="002C4653" w:rsidRDefault="00F037F8" w:rsidP="00A31DB4">
      <w:pPr>
        <w:pStyle w:val="Body1"/>
      </w:pPr>
      <w:r>
        <w:t>Mobile IPv6 allows an IPv6 node to be mobile – to arbitrarily change its location on an IPv6 network – and still maintain existing connections. This is neither a rule nor a recommendation but an observation that this might be useful.</w:t>
      </w:r>
      <w:r w:rsidR="002E59F0">
        <w:t xml:space="preserve"> </w:t>
      </w:r>
      <w:r w:rsidR="00B570F7">
        <w:t xml:space="preserve">Mobile IPv6 is not in the NIST Profile </w:t>
      </w:r>
      <w:r w:rsidR="0062514A">
        <w:t>document</w:t>
      </w:r>
      <w:r w:rsidR="00B570F7">
        <w:t xml:space="preserve"> so</w:t>
      </w:r>
      <w:r w:rsidR="0062514A">
        <w:t xml:space="preserve"> s</w:t>
      </w:r>
      <w:r>
        <w:t xml:space="preserve">ee RFC </w:t>
      </w:r>
      <w:r w:rsidR="000002DA">
        <w:t xml:space="preserve">6275 </w:t>
      </w:r>
      <w:r>
        <w:t>– Mobility Support in IPv6</w:t>
      </w:r>
    </w:p>
    <w:p w14:paraId="77033274" w14:textId="77777777" w:rsidR="00A078CE" w:rsidRDefault="00F037F8" w:rsidP="00462438">
      <w:pPr>
        <w:pStyle w:val="Heading2"/>
        <w:numPr>
          <w:ilvl w:val="1"/>
          <w:numId w:val="13"/>
        </w:numPr>
      </w:pPr>
      <w:bookmarkStart w:id="327" w:name="_IPv6_Web_Page"/>
      <w:bookmarkStart w:id="328" w:name="_Toc274044546"/>
      <w:bookmarkStart w:id="329" w:name="_Ref97629655"/>
      <w:bookmarkStart w:id="330" w:name="_Ref97629671"/>
      <w:bookmarkStart w:id="331" w:name="_Toc137484929"/>
      <w:bookmarkEnd w:id="327"/>
      <w:r>
        <w:t>IPv6 Web Page Requirements</w:t>
      </w:r>
      <w:bookmarkEnd w:id="328"/>
      <w:bookmarkEnd w:id="329"/>
      <w:bookmarkEnd w:id="330"/>
      <w:bookmarkEnd w:id="331"/>
    </w:p>
    <w:p w14:paraId="77033275" w14:textId="6C978EB2" w:rsidR="00F037F8" w:rsidRDefault="00EA069D" w:rsidP="00A31DB4">
      <w:pPr>
        <w:pStyle w:val="Body1"/>
      </w:pPr>
      <w:r>
        <w:t xml:space="preserve">This specification </w:t>
      </w:r>
      <w:r w:rsidR="00E25439">
        <w:t xml:space="preserve">has some additional requirements </w:t>
      </w:r>
      <w:r w:rsidR="00F037F8">
        <w:t>on the LXI specified Web pages</w:t>
      </w:r>
      <w:r w:rsidR="000234B1">
        <w:t xml:space="preserve"> in section 9 of the </w:t>
      </w:r>
      <w:r w:rsidR="00471EE6">
        <w:t xml:space="preserve">LXI </w:t>
      </w:r>
      <w:r w:rsidR="004935AA">
        <w:t>D</w:t>
      </w:r>
      <w:r w:rsidR="000234B1">
        <w:t xml:space="preserve">evice </w:t>
      </w:r>
      <w:r w:rsidR="004D1260">
        <w:t>S</w:t>
      </w:r>
      <w:r w:rsidR="000234B1">
        <w:t>pecification</w:t>
      </w:r>
      <w:r w:rsidR="00F037F8">
        <w:t>.</w:t>
      </w:r>
    </w:p>
    <w:p w14:paraId="77033283" w14:textId="77777777" w:rsidR="00A078CE" w:rsidRDefault="006F7B5A" w:rsidP="00462438">
      <w:pPr>
        <w:pStyle w:val="Heading3"/>
        <w:numPr>
          <w:ilvl w:val="2"/>
          <w:numId w:val="13"/>
        </w:numPr>
      </w:pPr>
      <w:r>
        <w:t xml:space="preserve">  </w:t>
      </w:r>
      <w:bookmarkStart w:id="332" w:name="_Toc137484930"/>
      <w:r w:rsidR="00F037F8">
        <w:t>Rule – Implement all Rules in the Web Interface Section</w:t>
      </w:r>
      <w:bookmarkEnd w:id="332"/>
      <w:r w:rsidR="00F037F8">
        <w:t xml:space="preserve"> </w:t>
      </w:r>
    </w:p>
    <w:p w14:paraId="77033284" w14:textId="2763FB38" w:rsidR="00B7235E" w:rsidRDefault="00F037F8" w:rsidP="00A31DB4">
      <w:pPr>
        <w:pStyle w:val="Body1"/>
      </w:pPr>
      <w:r>
        <w:t>Implement all the</w:t>
      </w:r>
      <w:r w:rsidR="00B74CAE">
        <w:t xml:space="preserve"> LXI Device specification</w:t>
      </w:r>
      <w:r>
        <w:t xml:space="preserve"> Rules in Section 9 – Web Interface</w:t>
      </w:r>
      <w:r w:rsidR="00414264">
        <w:t xml:space="preserve"> of the Device Specification</w:t>
      </w:r>
      <w:r>
        <w:t>.</w:t>
      </w:r>
    </w:p>
    <w:p w14:paraId="77033285" w14:textId="2BF30159" w:rsidR="00A078CE" w:rsidRDefault="00FE6130" w:rsidP="00462438">
      <w:pPr>
        <w:pStyle w:val="Heading3"/>
        <w:numPr>
          <w:ilvl w:val="2"/>
          <w:numId w:val="13"/>
        </w:numPr>
      </w:pPr>
      <w:bookmarkStart w:id="333" w:name="_Toc294882966"/>
      <w:r>
        <w:t xml:space="preserve"> </w:t>
      </w:r>
      <w:bookmarkStart w:id="334" w:name="_Toc137484931"/>
      <w:r>
        <w:t>R</w:t>
      </w:r>
      <w:r w:rsidR="00B7235E">
        <w:t>ule</w:t>
      </w:r>
      <w:r>
        <w:t xml:space="preserve"> – Include ‘LXI IPv6’ in Welcome Web Page “LXI Extended Functions”</w:t>
      </w:r>
      <w:bookmarkEnd w:id="333"/>
      <w:bookmarkEnd w:id="334"/>
      <w:r>
        <w:t xml:space="preserve"> </w:t>
      </w:r>
    </w:p>
    <w:p w14:paraId="77033287" w14:textId="6D62B672" w:rsidR="00FE6130" w:rsidRDefault="00FE6130" w:rsidP="0034131A">
      <w:pPr>
        <w:pStyle w:val="Body1"/>
      </w:pPr>
      <w:r>
        <w:t xml:space="preserve">Devices implementing the LXI IPv6 function shall include </w:t>
      </w:r>
      <w:r w:rsidRPr="006B1A4A">
        <w:t>‘LXI IPv6’</w:t>
      </w:r>
      <w:r>
        <w:t xml:space="preserve"> in the ‘LXI Extended Functions’ display item of the welcome web page.</w:t>
      </w:r>
      <w:r w:rsidR="006F7B5A">
        <w:t xml:space="preserve"> </w:t>
      </w:r>
      <w:bookmarkStart w:id="335" w:name="_Rule_–_Show"/>
      <w:bookmarkEnd w:id="335"/>
    </w:p>
    <w:p w14:paraId="77033288" w14:textId="7F11BBBA" w:rsidR="00A078CE" w:rsidRDefault="00FE6130" w:rsidP="00462438">
      <w:pPr>
        <w:pStyle w:val="Heading3"/>
        <w:numPr>
          <w:ilvl w:val="2"/>
          <w:numId w:val="13"/>
        </w:numPr>
      </w:pPr>
      <w:r>
        <w:t xml:space="preserve"> </w:t>
      </w:r>
      <w:bookmarkStart w:id="336" w:name="_Toc137484932"/>
      <w:r w:rsidR="00F037F8">
        <w:t xml:space="preserve">Rule – </w:t>
      </w:r>
      <w:r w:rsidR="00A078CE" w:rsidRPr="00A078CE">
        <w:t>Show Link</w:t>
      </w:r>
      <w:r w:rsidR="001B01DD">
        <w:t>-</w:t>
      </w:r>
      <w:r w:rsidR="00A078CE" w:rsidRPr="00A078CE">
        <w:t xml:space="preserve">Local and </w:t>
      </w:r>
      <w:r w:rsidR="008D2CAE">
        <w:t>Sta</w:t>
      </w:r>
      <w:r w:rsidR="00497AF5">
        <w:t>ble</w:t>
      </w:r>
      <w:r w:rsidR="00A078CE" w:rsidRPr="00A078CE">
        <w:t xml:space="preserve"> IPv6 Addresses on Welcome Web Page</w:t>
      </w:r>
      <w:bookmarkEnd w:id="336"/>
    </w:p>
    <w:p w14:paraId="77033289" w14:textId="3978BCD7" w:rsidR="00F037F8" w:rsidRPr="00A7061B" w:rsidRDefault="00F037F8" w:rsidP="0034131A">
      <w:pPr>
        <w:pStyle w:val="Body1"/>
      </w:pPr>
      <w:r w:rsidRPr="00A7061B">
        <w:t xml:space="preserve">Add the following information to the </w:t>
      </w:r>
      <w:r w:rsidR="00454778">
        <w:t>LXI Welcome Page</w:t>
      </w:r>
      <w:r w:rsidR="00211441">
        <w:t>:</w:t>
      </w:r>
    </w:p>
    <w:p w14:paraId="7703328A" w14:textId="77777777" w:rsidR="00F037F8" w:rsidRPr="00A7061B" w:rsidRDefault="00F037F8" w:rsidP="00D22B93">
      <w:pPr>
        <w:pStyle w:val="Body1"/>
        <w:numPr>
          <w:ilvl w:val="0"/>
          <w:numId w:val="25"/>
        </w:numPr>
      </w:pPr>
      <w:r w:rsidRPr="00A7061B">
        <w:t>IPv6 Link-Local Address</w:t>
      </w:r>
    </w:p>
    <w:p w14:paraId="6785764F" w14:textId="70D7858C" w:rsidR="000671B1" w:rsidRDefault="00A7061B" w:rsidP="00D22B93">
      <w:pPr>
        <w:pStyle w:val="Body1"/>
        <w:numPr>
          <w:ilvl w:val="0"/>
          <w:numId w:val="25"/>
        </w:numPr>
      </w:pPr>
      <w:r>
        <w:t xml:space="preserve">If available show at least one </w:t>
      </w:r>
      <w:r w:rsidR="00D930D7">
        <w:t xml:space="preserve">stable </w:t>
      </w:r>
      <w:r>
        <w:t>global or unique-local address</w:t>
      </w:r>
      <w:r w:rsidR="00D930D7">
        <w:t xml:space="preserve">. For the definition of </w:t>
      </w:r>
      <w:r w:rsidR="00D930D7" w:rsidRPr="0072057C">
        <w:rPr>
          <w:i/>
          <w:iCs/>
        </w:rPr>
        <w:t>stable</w:t>
      </w:r>
      <w:r w:rsidR="0072057C" w:rsidRPr="0072057C">
        <w:rPr>
          <w:i/>
          <w:iCs/>
        </w:rPr>
        <w:t xml:space="preserve"> address</w:t>
      </w:r>
      <w:r w:rsidR="00D930D7">
        <w:t xml:space="preserve"> see the Technical Terms section of this document.</w:t>
      </w:r>
    </w:p>
    <w:p w14:paraId="172B42D9" w14:textId="44D082F5" w:rsidR="00211441" w:rsidRPr="00211441" w:rsidRDefault="00211441" w:rsidP="00211441">
      <w:pPr>
        <w:pStyle w:val="LXIBody"/>
      </w:pPr>
      <w:r>
        <w:t xml:space="preserve">See LXI Device Specification, section 9.2, </w:t>
      </w:r>
      <w:r w:rsidRPr="00697CE7">
        <w:rPr>
          <w:i/>
          <w:iCs/>
        </w:rPr>
        <w:t>LXI Welcome Page</w:t>
      </w:r>
      <w:r>
        <w:rPr>
          <w:i/>
          <w:iCs/>
        </w:rPr>
        <w:t>.</w:t>
      </w:r>
    </w:p>
    <w:p w14:paraId="7703328D" w14:textId="77777777" w:rsidR="00A078CE" w:rsidRDefault="006F7B5A" w:rsidP="00462438">
      <w:pPr>
        <w:pStyle w:val="Heading3"/>
        <w:numPr>
          <w:ilvl w:val="2"/>
          <w:numId w:val="13"/>
        </w:numPr>
      </w:pPr>
      <w:r>
        <w:t xml:space="preserve">  </w:t>
      </w:r>
      <w:bookmarkStart w:id="337" w:name="_Toc137484933"/>
      <w:r w:rsidR="00F037F8">
        <w:t xml:space="preserve">Recommendation – </w:t>
      </w:r>
      <w:r w:rsidR="009655C1">
        <w:t>Use</w:t>
      </w:r>
      <w:r w:rsidR="00F037F8">
        <w:t xml:space="preserve"> one LAN Configuration Page</w:t>
      </w:r>
      <w:bookmarkEnd w:id="337"/>
    </w:p>
    <w:p w14:paraId="328E1996" w14:textId="28E91A80" w:rsidR="00756369" w:rsidRDefault="00253E28" w:rsidP="005B0325">
      <w:pPr>
        <w:pStyle w:val="Body1"/>
        <w:ind w:left="630"/>
      </w:pPr>
      <w:r>
        <w:t xml:space="preserve">LXI </w:t>
      </w:r>
      <w:r w:rsidR="00A36340">
        <w:t xml:space="preserve">Device Specification, </w:t>
      </w:r>
      <w:r w:rsidR="00F037F8" w:rsidRPr="00252015">
        <w:t>Section 9.5</w:t>
      </w:r>
      <w:r w:rsidR="00A36340">
        <w:t>,</w:t>
      </w:r>
      <w:r w:rsidR="00F037F8" w:rsidRPr="00252015">
        <w:t xml:space="preserve"> describes the information that needs to be present to configure an IPv4 device</w:t>
      </w:r>
      <w:r w:rsidR="00F037F8">
        <w:t>.</w:t>
      </w:r>
    </w:p>
    <w:p w14:paraId="7703328F" w14:textId="665BBA77" w:rsidR="00F037F8" w:rsidRDefault="00756369" w:rsidP="005B0325">
      <w:pPr>
        <w:pStyle w:val="Body1"/>
        <w:ind w:left="630"/>
      </w:pPr>
      <w:r>
        <w:t xml:space="preserve">Devices </w:t>
      </w:r>
      <w:r w:rsidR="009B7A2F">
        <w:t xml:space="preserve">should </w:t>
      </w:r>
      <w:r w:rsidR="00F037F8">
        <w:t xml:space="preserve">add the IPv6 LAN Configuration information required in this section to the </w:t>
      </w:r>
      <w:r>
        <w:t xml:space="preserve">LAN Configuration </w:t>
      </w:r>
      <w:r w:rsidR="00F037F8">
        <w:t>page.</w:t>
      </w:r>
    </w:p>
    <w:p w14:paraId="77033290" w14:textId="58D0E2C0" w:rsidR="00F037F8" w:rsidRDefault="00F037F8" w:rsidP="005B0325">
      <w:pPr>
        <w:pStyle w:val="LXIBody"/>
        <w:ind w:left="630"/>
      </w:pPr>
      <w:r w:rsidRPr="00C91ACA">
        <w:t xml:space="preserve">This combined page must have everything stated in </w:t>
      </w:r>
      <w:r w:rsidR="00294C8A">
        <w:t xml:space="preserve">LXI </w:t>
      </w:r>
      <w:r w:rsidR="00211441">
        <w:t xml:space="preserve">Device Specification, section </w:t>
      </w:r>
      <w:r w:rsidRPr="00C91ACA">
        <w:t xml:space="preserve">9.5 for the IPv4 configuration and everything in </w:t>
      </w:r>
      <w:r w:rsidR="00014016">
        <w:t xml:space="preserve">section </w:t>
      </w:r>
      <w:r w:rsidR="001A3C32">
        <w:fldChar w:fldCharType="begin"/>
      </w:r>
      <w:r w:rsidR="001A3C32">
        <w:instrText xml:space="preserve"> REF _Ref97629655 \r \h </w:instrText>
      </w:r>
      <w:r w:rsidR="001A3C32">
        <w:fldChar w:fldCharType="separate"/>
      </w:r>
      <w:r w:rsidR="000D3D95">
        <w:t>21.11</w:t>
      </w:r>
      <w:r w:rsidR="001A3C32">
        <w:fldChar w:fldCharType="end"/>
      </w:r>
      <w:r w:rsidR="00877D64">
        <w:t xml:space="preserve">, </w:t>
      </w:r>
      <w:r w:rsidR="00877D64" w:rsidRPr="00877D64">
        <w:rPr>
          <w:i/>
          <w:iCs/>
        </w:rPr>
        <w:fldChar w:fldCharType="begin"/>
      </w:r>
      <w:r w:rsidR="00877D64" w:rsidRPr="00877D64">
        <w:rPr>
          <w:i/>
          <w:iCs/>
        </w:rPr>
        <w:instrText xml:space="preserve"> REF _Ref97629671 \h </w:instrText>
      </w:r>
      <w:r w:rsidR="00877D64">
        <w:rPr>
          <w:i/>
          <w:iCs/>
        </w:rPr>
        <w:instrText xml:space="preserve"> \* MERGEFORMAT </w:instrText>
      </w:r>
      <w:r w:rsidR="00877D64" w:rsidRPr="00877D64">
        <w:rPr>
          <w:i/>
          <w:iCs/>
        </w:rPr>
      </w:r>
      <w:r w:rsidR="00877D64" w:rsidRPr="00877D64">
        <w:rPr>
          <w:i/>
          <w:iCs/>
        </w:rPr>
        <w:fldChar w:fldCharType="separate"/>
      </w:r>
      <w:r w:rsidR="000D3D95" w:rsidRPr="000D3D95">
        <w:rPr>
          <w:i/>
          <w:iCs/>
        </w:rPr>
        <w:t>IPv6 Web Page Requirements</w:t>
      </w:r>
      <w:r w:rsidR="00877D64" w:rsidRPr="00877D64">
        <w:rPr>
          <w:i/>
          <w:iCs/>
        </w:rPr>
        <w:fldChar w:fldCharType="end"/>
      </w:r>
      <w:r w:rsidR="002B2494">
        <w:rPr>
          <w:i/>
          <w:iCs/>
        </w:rPr>
        <w:t>.</w:t>
      </w:r>
    </w:p>
    <w:p w14:paraId="77033291" w14:textId="77B77D44" w:rsidR="008674DB" w:rsidRDefault="008674DB" w:rsidP="005B0325">
      <w:pPr>
        <w:pStyle w:val="LXIBody"/>
        <w:ind w:left="630"/>
      </w:pPr>
      <w:r>
        <w:t xml:space="preserve">See </w:t>
      </w:r>
      <w:r w:rsidR="00441639" w:rsidRPr="00441639">
        <w:rPr>
          <w:b/>
          <w:i/>
        </w:rPr>
        <w:t>Example Web Pages</w:t>
      </w:r>
      <w:r w:rsidR="00441639">
        <w:t xml:space="preserve"> in</w:t>
      </w:r>
      <w:r w:rsidR="00FF2626">
        <w:t xml:space="preserve"> the </w:t>
      </w:r>
      <w:hyperlink r:id="rId38" w:history="1">
        <w:r w:rsidR="00FF2626" w:rsidRPr="00441639">
          <w:rPr>
            <w:rStyle w:val="Hyperlink"/>
            <w:i/>
          </w:rPr>
          <w:t>LXI Example and Reference Material</w:t>
        </w:r>
      </w:hyperlink>
      <w:r w:rsidR="00FF2626">
        <w:t xml:space="preserve"> </w:t>
      </w:r>
      <w:r>
        <w:t>for example LAN Configuration pages.</w:t>
      </w:r>
    </w:p>
    <w:p w14:paraId="77033292" w14:textId="77777777" w:rsidR="00A078CE" w:rsidRDefault="006F7B5A" w:rsidP="00462438">
      <w:pPr>
        <w:pStyle w:val="Heading3"/>
        <w:numPr>
          <w:ilvl w:val="2"/>
          <w:numId w:val="13"/>
        </w:numPr>
      </w:pPr>
      <w:r>
        <w:t xml:space="preserve">  </w:t>
      </w:r>
      <w:bookmarkStart w:id="338" w:name="_Toc137484934"/>
      <w:r w:rsidR="00F037F8">
        <w:t>Permission</w:t>
      </w:r>
      <w:r w:rsidR="00F037F8" w:rsidRPr="00C91ACA">
        <w:t xml:space="preserve"> –</w:t>
      </w:r>
      <w:r w:rsidR="009655C1">
        <w:t>S</w:t>
      </w:r>
      <w:r w:rsidR="00F037F8">
        <w:t>eparate</w:t>
      </w:r>
      <w:r w:rsidR="00F037F8" w:rsidRPr="00C91ACA">
        <w:t xml:space="preserve"> IPv4 and IPv6 LAN Configuration pages</w:t>
      </w:r>
      <w:r w:rsidR="009655C1">
        <w:t xml:space="preserve"> are allowed</w:t>
      </w:r>
      <w:bookmarkEnd w:id="338"/>
    </w:p>
    <w:p w14:paraId="1FA2DF93" w14:textId="680D56A6" w:rsidR="002A5875" w:rsidRDefault="00DD3B30" w:rsidP="001D3A40">
      <w:pPr>
        <w:pStyle w:val="Body1"/>
        <w:ind w:left="630"/>
      </w:pPr>
      <w:r>
        <w:t xml:space="preserve">Devices are permitted to have </w:t>
      </w:r>
      <w:r w:rsidR="002A5875">
        <w:t>separate IPv4 and IPv6 configuration pages.</w:t>
      </w:r>
    </w:p>
    <w:p w14:paraId="158A4B4D" w14:textId="77777777" w:rsidR="002A5875" w:rsidRDefault="002A5875" w:rsidP="004A3AB4">
      <w:pPr>
        <w:pStyle w:val="Body1"/>
        <w:ind w:left="1440"/>
      </w:pPr>
    </w:p>
    <w:p w14:paraId="63772057" w14:textId="67F37547" w:rsidR="00FB63B2" w:rsidRDefault="002A5875" w:rsidP="001D3A40">
      <w:pPr>
        <w:pStyle w:val="Body1"/>
        <w:ind w:left="630"/>
      </w:pPr>
      <w:r>
        <w:t xml:space="preserve"> If two pages are used, t</w:t>
      </w:r>
      <w:r w:rsidR="00F037F8" w:rsidRPr="00F1228D">
        <w:t xml:space="preserve">wo links </w:t>
      </w:r>
      <w:r>
        <w:t xml:space="preserve">shall </w:t>
      </w:r>
      <w:r w:rsidR="00F037F8" w:rsidRPr="00F1228D">
        <w:t>be present on the LXI Welcome Page (1)</w:t>
      </w:r>
      <w:r w:rsidR="00F037F8" w:rsidRPr="00C91ACA">
        <w:t xml:space="preserve"> to an </w:t>
      </w:r>
      <w:r w:rsidR="00F037F8" w:rsidRPr="00A21D9D">
        <w:t>IPv4 configuration page and (2) to an IPv6 configuration page</w:t>
      </w:r>
      <w:r w:rsidR="00F037F8">
        <w:t xml:space="preserve">. </w:t>
      </w:r>
    </w:p>
    <w:p w14:paraId="3B110807" w14:textId="77777777" w:rsidR="00FB63B2" w:rsidRDefault="00FB63B2" w:rsidP="004A3AB4">
      <w:pPr>
        <w:pStyle w:val="Body1"/>
        <w:ind w:left="1440"/>
      </w:pPr>
    </w:p>
    <w:p w14:paraId="77033294" w14:textId="43CFD93F" w:rsidR="009632B0" w:rsidRPr="009A1EF4" w:rsidRDefault="00F037F8" w:rsidP="001D3A40">
      <w:pPr>
        <w:pStyle w:val="Body1"/>
        <w:ind w:left="630"/>
      </w:pPr>
      <w:r>
        <w:t xml:space="preserve">The links </w:t>
      </w:r>
      <w:r w:rsidR="00FB63B2">
        <w:t xml:space="preserve">shall </w:t>
      </w:r>
      <w:r>
        <w:t xml:space="preserve">be clearly labeled </w:t>
      </w:r>
      <w:r w:rsidRPr="00F1228D">
        <w:t>IPv4 Configuration and IPv6 Configuration</w:t>
      </w:r>
      <w:r>
        <w:t xml:space="preserve"> respectively.</w:t>
      </w:r>
    </w:p>
    <w:p w14:paraId="77033295" w14:textId="77777777" w:rsidR="00A078CE" w:rsidRDefault="006F7B5A" w:rsidP="00462438">
      <w:pPr>
        <w:pStyle w:val="Heading3"/>
        <w:numPr>
          <w:ilvl w:val="2"/>
          <w:numId w:val="13"/>
        </w:numPr>
      </w:pPr>
      <w:r>
        <w:lastRenderedPageBreak/>
        <w:t xml:space="preserve">  </w:t>
      </w:r>
      <w:bookmarkStart w:id="339" w:name="_Toc137484935"/>
      <w:r w:rsidR="00F037F8">
        <w:t xml:space="preserve">Rule – </w:t>
      </w:r>
      <w:r w:rsidR="00A078CE" w:rsidRPr="00A078CE">
        <w:t>Show Static IPv6 Settings on LAN Configuration Web Page</w:t>
      </w:r>
      <w:bookmarkEnd w:id="339"/>
    </w:p>
    <w:p w14:paraId="77033296" w14:textId="44BF5206" w:rsidR="00F037F8" w:rsidRPr="00252015" w:rsidRDefault="003A0EFB" w:rsidP="001D3A40">
      <w:pPr>
        <w:pStyle w:val="Body1"/>
        <w:ind w:left="630"/>
      </w:pPr>
      <w:r>
        <w:t xml:space="preserve">LXI Device Specification, </w:t>
      </w:r>
      <w:r w:rsidR="00F037F8" w:rsidRPr="00252015">
        <w:t xml:space="preserve">Section 9.5 describes the information that needs to be present to configure an IPv4 device. The hostname and description are common for both IPv4 and </w:t>
      </w:r>
      <w:r w:rsidR="0088227E" w:rsidRPr="00252015">
        <w:t>IPv6,</w:t>
      </w:r>
      <w:r w:rsidR="00F037F8" w:rsidRPr="00252015">
        <w:t xml:space="preserve"> so this only needs to be present once.</w:t>
      </w:r>
    </w:p>
    <w:p w14:paraId="191FCE85" w14:textId="77777777" w:rsidR="001D3A40" w:rsidRDefault="001D3A40" w:rsidP="001D3A40">
      <w:pPr>
        <w:pStyle w:val="Body1"/>
        <w:ind w:left="630"/>
      </w:pPr>
    </w:p>
    <w:p w14:paraId="77033297" w14:textId="2289BCE1" w:rsidR="00F037F8" w:rsidRPr="00F748C0" w:rsidRDefault="00B95EEE" w:rsidP="001D3A40">
      <w:pPr>
        <w:pStyle w:val="Body1"/>
        <w:ind w:left="630"/>
      </w:pPr>
      <w:r>
        <w:t>For Static IP Mode</w:t>
      </w:r>
      <w:r w:rsidR="00710F71">
        <w:t xml:space="preserve">, on IPv6, </w:t>
      </w:r>
      <w:r w:rsidR="00F037F8" w:rsidRPr="00F748C0">
        <w:t xml:space="preserve">then the following settings </w:t>
      </w:r>
      <w:r w:rsidR="00ED6832">
        <w:t>shall</w:t>
      </w:r>
      <w:r w:rsidR="00F037F8" w:rsidRPr="00F748C0">
        <w:t xml:space="preserve"> be on the IP Configuration Page and configurable by the user of the device:</w:t>
      </w:r>
      <w:r w:rsidR="00F037F8" w:rsidRPr="00F748C0">
        <w:br/>
      </w:r>
    </w:p>
    <w:p w14:paraId="77033298" w14:textId="77777777" w:rsidR="00C56432" w:rsidRPr="0079511F" w:rsidRDefault="00C56432" w:rsidP="00D22B93">
      <w:pPr>
        <w:pStyle w:val="ListBullet0"/>
        <w:numPr>
          <w:ilvl w:val="0"/>
          <w:numId w:val="26"/>
        </w:numPr>
      </w:pPr>
      <w:r w:rsidRPr="0079511F">
        <w:t>IPv6 Configuration Mode</w:t>
      </w:r>
      <w:r w:rsidRPr="0079511F">
        <w:rPr>
          <w:rStyle w:val="FootnoteReference"/>
        </w:rPr>
        <w:footnoteReference w:id="4"/>
      </w:r>
      <w:r w:rsidRPr="0079511F">
        <w:t xml:space="preserve"> </w:t>
      </w:r>
    </w:p>
    <w:p w14:paraId="77033299" w14:textId="77777777" w:rsidR="00C56432" w:rsidRPr="0079511F" w:rsidRDefault="00C56432" w:rsidP="00D22B93">
      <w:pPr>
        <w:pStyle w:val="ListBullet0"/>
        <w:numPr>
          <w:ilvl w:val="0"/>
          <w:numId w:val="26"/>
        </w:numPr>
      </w:pPr>
      <w:r w:rsidRPr="0079511F">
        <w:t xml:space="preserve">IPv6 address </w:t>
      </w:r>
      <w:r w:rsidRPr="0079511F">
        <w:rPr>
          <w:rStyle w:val="FootnoteReference"/>
        </w:rPr>
        <w:footnoteReference w:id="5"/>
      </w:r>
      <w:r w:rsidRPr="0079511F">
        <w:t xml:space="preserve"> </w:t>
      </w:r>
    </w:p>
    <w:p w14:paraId="7703329A" w14:textId="77777777" w:rsidR="00C56432" w:rsidRPr="0079511F" w:rsidRDefault="00C56432" w:rsidP="00D22B93">
      <w:pPr>
        <w:pStyle w:val="ListBullet0"/>
        <w:numPr>
          <w:ilvl w:val="0"/>
          <w:numId w:val="26"/>
        </w:numPr>
      </w:pPr>
      <w:r w:rsidRPr="0079511F">
        <w:t>Prefix Length</w:t>
      </w:r>
    </w:p>
    <w:p w14:paraId="7703329B" w14:textId="77777777" w:rsidR="00C56432" w:rsidRPr="0079511F" w:rsidRDefault="00C56432" w:rsidP="00D22B93">
      <w:pPr>
        <w:pStyle w:val="ListBullet0"/>
        <w:numPr>
          <w:ilvl w:val="0"/>
          <w:numId w:val="26"/>
        </w:numPr>
      </w:pPr>
      <w:r w:rsidRPr="0079511F">
        <w:t>Default Gateway</w:t>
      </w:r>
      <w:r w:rsidRPr="0079511F">
        <w:rPr>
          <w:rStyle w:val="FootnoteReference"/>
        </w:rPr>
        <w:footnoteReference w:id="6"/>
      </w:r>
    </w:p>
    <w:p w14:paraId="64EA189C" w14:textId="4DDDD1E9" w:rsidR="00BD1470" w:rsidRPr="0079511F" w:rsidRDefault="00C56432" w:rsidP="00D22B93">
      <w:pPr>
        <w:pStyle w:val="ListBullet0"/>
        <w:numPr>
          <w:ilvl w:val="0"/>
          <w:numId w:val="26"/>
        </w:numPr>
      </w:pPr>
      <w:r w:rsidRPr="0079511F">
        <w:t>DNS Server(s)</w:t>
      </w:r>
      <w:r w:rsidRPr="0079511F">
        <w:rPr>
          <w:rStyle w:val="FootnoteReference"/>
        </w:rPr>
        <w:footnoteReference w:id="7"/>
      </w:r>
      <w:r w:rsidRPr="0079511F">
        <w:t xml:space="preserve"> </w:t>
      </w:r>
    </w:p>
    <w:p w14:paraId="72B887D1" w14:textId="77777777" w:rsidR="001D3A40" w:rsidRDefault="001D3A40" w:rsidP="001D3A40">
      <w:pPr>
        <w:pStyle w:val="Body1"/>
        <w:ind w:left="630"/>
      </w:pPr>
    </w:p>
    <w:p w14:paraId="38E14CCB" w14:textId="09007C98" w:rsidR="008D4E7E" w:rsidRDefault="00AC2AF8" w:rsidP="001D3A40">
      <w:pPr>
        <w:pStyle w:val="Body1"/>
        <w:ind w:left="630"/>
      </w:pPr>
      <w:r>
        <w:t>The IPv6 C</w:t>
      </w:r>
      <w:r w:rsidR="00F037F8" w:rsidRPr="00F748C0">
        <w:t xml:space="preserve">onfiguration </w:t>
      </w:r>
      <w:r>
        <w:t xml:space="preserve">Mode </w:t>
      </w:r>
      <w:r w:rsidR="00F037F8" w:rsidRPr="00F748C0">
        <w:t>field controls how the IP address for the instrument is assigned.</w:t>
      </w:r>
      <w:r w:rsidR="00891243">
        <w:t xml:space="preserve"> See Rule </w:t>
      </w:r>
      <w:r w:rsidR="00135000">
        <w:t>21.2.9 for more information on this setting</w:t>
      </w:r>
      <w:r w:rsidR="008D4E7E">
        <w:t>.</w:t>
      </w:r>
    </w:p>
    <w:p w14:paraId="58D74EA3" w14:textId="77777777" w:rsidR="001D3A40" w:rsidRDefault="001D3A40" w:rsidP="001D3A40">
      <w:pPr>
        <w:pStyle w:val="Body1"/>
        <w:ind w:left="630"/>
      </w:pPr>
    </w:p>
    <w:p w14:paraId="1D7A1C57" w14:textId="12FB96DD" w:rsidR="009B7D82" w:rsidRDefault="00F037F8" w:rsidP="001D3A40">
      <w:pPr>
        <w:pStyle w:val="Body1"/>
        <w:ind w:left="630"/>
      </w:pPr>
      <w:r w:rsidRPr="00F748C0">
        <w:t xml:space="preserve">For the manual configuration mode, the static IP address, prefix length, and default gateway are used to configure the LAN.  The automatic configuration mode uses </w:t>
      </w:r>
      <w:r w:rsidR="0039767F" w:rsidRPr="00F748C0">
        <w:t>Autoconfiguration</w:t>
      </w:r>
      <w:r w:rsidRPr="00F748C0">
        <w:t xml:space="preserve"> addressing (SLAAC and DHCPv6 – if implemented), as described in section 21.2 to obtain the instrument IP address(es).</w:t>
      </w:r>
    </w:p>
    <w:p w14:paraId="7703329E" w14:textId="05BC6C14" w:rsidR="00A078CE" w:rsidRDefault="00D77C87">
      <w:pPr>
        <w:pStyle w:val="Heading3"/>
        <w:numPr>
          <w:ilvl w:val="2"/>
          <w:numId w:val="13"/>
        </w:numPr>
      </w:pPr>
      <w:r>
        <w:t xml:space="preserve"> </w:t>
      </w:r>
      <w:bookmarkStart w:id="340" w:name="_Toc137484936"/>
      <w:r w:rsidR="00B951A9">
        <w:t>Rule</w:t>
      </w:r>
      <w:r w:rsidR="009F706A">
        <w:t xml:space="preserve"> </w:t>
      </w:r>
      <w:r w:rsidR="00F037F8">
        <w:t xml:space="preserve">– Add a </w:t>
      </w:r>
      <w:r w:rsidR="009F706A">
        <w:t xml:space="preserve">Stack Disable Option </w:t>
      </w:r>
      <w:r w:rsidR="00F037F8">
        <w:t>to the Configuration Mode.</w:t>
      </w:r>
      <w:bookmarkEnd w:id="340"/>
    </w:p>
    <w:p w14:paraId="5045468A" w14:textId="2269FBC2" w:rsidR="00FA1C16" w:rsidRDefault="00BB74D5" w:rsidP="001D3A40">
      <w:pPr>
        <w:pStyle w:val="Body1"/>
        <w:ind w:left="630"/>
      </w:pPr>
      <w:r>
        <w:t xml:space="preserve">Devices shall have </w:t>
      </w:r>
      <w:r w:rsidR="00E87B5F">
        <w:t>indepen</w:t>
      </w:r>
      <w:r w:rsidR="00FA1C16">
        <w:t>den</w:t>
      </w:r>
      <w:r w:rsidR="00E87B5F">
        <w:t>t</w:t>
      </w:r>
      <w:r w:rsidR="00F037F8">
        <w:t xml:space="preserve"> option</w:t>
      </w:r>
      <w:r w:rsidR="00FA1C16">
        <w:t>s</w:t>
      </w:r>
      <w:r w:rsidR="00F037F8">
        <w:t xml:space="preserve"> to disable IPv4 and IPv6. </w:t>
      </w:r>
    </w:p>
    <w:p w14:paraId="5850828A" w14:textId="77777777" w:rsidR="00FA1C16" w:rsidRDefault="00FA1C16" w:rsidP="004A3AB4">
      <w:pPr>
        <w:pStyle w:val="Body1"/>
        <w:ind w:left="1440"/>
      </w:pPr>
    </w:p>
    <w:p w14:paraId="7703329F" w14:textId="554DA2AC" w:rsidR="00F35114" w:rsidRDefault="00FF2626" w:rsidP="001D3A40">
      <w:pPr>
        <w:pStyle w:val="Body1"/>
        <w:ind w:left="630"/>
      </w:pPr>
      <w:r>
        <w:t xml:space="preserve">See </w:t>
      </w:r>
      <w:r w:rsidR="00441639" w:rsidRPr="00441639">
        <w:rPr>
          <w:b/>
          <w:i/>
        </w:rPr>
        <w:t xml:space="preserve">Example Web Pages </w:t>
      </w:r>
      <w:r w:rsidR="00441639">
        <w:t>in</w:t>
      </w:r>
      <w:r>
        <w:t xml:space="preserve"> the </w:t>
      </w:r>
      <w:hyperlink r:id="rId39" w:history="1">
        <w:r w:rsidRPr="00441639">
          <w:rPr>
            <w:rStyle w:val="Hyperlink"/>
            <w:b/>
            <w:i/>
          </w:rPr>
          <w:t>LXI Example and Reference Material</w:t>
        </w:r>
      </w:hyperlink>
      <w:r w:rsidR="00D26186">
        <w:t xml:space="preserve"> for example LAN Configuration pages</w:t>
      </w:r>
      <w:r w:rsidR="00F037F8">
        <w:t>.</w:t>
      </w:r>
    </w:p>
    <w:p w14:paraId="770332A0" w14:textId="12D97A3E" w:rsidR="00A078CE" w:rsidRPr="00BB0EA6" w:rsidRDefault="006F7B5A" w:rsidP="00462438">
      <w:pPr>
        <w:pStyle w:val="Heading3"/>
        <w:numPr>
          <w:ilvl w:val="2"/>
          <w:numId w:val="13"/>
        </w:numPr>
      </w:pPr>
      <w:bookmarkStart w:id="341" w:name="_Toc313189716"/>
      <w:bookmarkEnd w:id="341"/>
      <w:r>
        <w:t xml:space="preserve">  </w:t>
      </w:r>
      <w:bookmarkStart w:id="342" w:name="_Toc137484937"/>
      <w:r w:rsidR="00F037F8" w:rsidRPr="00BB0EA6">
        <w:t xml:space="preserve">Rule – </w:t>
      </w:r>
      <w:r w:rsidR="00365E28">
        <w:t>Display of Status for Disabled IP Protocols</w:t>
      </w:r>
      <w:bookmarkEnd w:id="342"/>
    </w:p>
    <w:p w14:paraId="63E42796" w14:textId="05CE168A" w:rsidR="00DA0CFD" w:rsidRPr="00DA0CFD" w:rsidRDefault="00935AA3" w:rsidP="004F0486">
      <w:pPr>
        <w:pStyle w:val="Body1"/>
        <w:ind w:left="630"/>
      </w:pPr>
      <w:r>
        <w:t xml:space="preserve">The </w:t>
      </w:r>
      <w:r w:rsidR="00C37ABB">
        <w:t xml:space="preserve">following rules shall be followed when displaying the status of disabled IP </w:t>
      </w:r>
      <w:r w:rsidR="00C77FCB">
        <w:t>P</w:t>
      </w:r>
      <w:r w:rsidR="00C37ABB">
        <w:t>rotocols:</w:t>
      </w:r>
    </w:p>
    <w:p w14:paraId="770332A2" w14:textId="1E67EB8E" w:rsidR="00A078CE" w:rsidRDefault="002D240B" w:rsidP="00462438">
      <w:pPr>
        <w:pStyle w:val="LXIBody"/>
        <w:numPr>
          <w:ilvl w:val="0"/>
          <w:numId w:val="16"/>
        </w:numPr>
      </w:pPr>
      <w:r>
        <w:t>The configuration display of d</w:t>
      </w:r>
      <w:r w:rsidR="00FC54AD">
        <w:t xml:space="preserve">isabled IP protocols </w:t>
      </w:r>
      <w:r w:rsidR="00A879D4">
        <w:t xml:space="preserve">shall show </w:t>
      </w:r>
      <w:r w:rsidR="00BD7C6A">
        <w:t xml:space="preserve">the </w:t>
      </w:r>
      <w:r w:rsidR="009C346E">
        <w:t xml:space="preserve">various configuration </w:t>
      </w:r>
      <w:r w:rsidR="00BD7C6A">
        <w:t>field</w:t>
      </w:r>
      <w:r>
        <w:t>s</w:t>
      </w:r>
      <w:r w:rsidR="00BD7C6A">
        <w:t xml:space="preserve"> for IPv4 or IPv6.  </w:t>
      </w:r>
    </w:p>
    <w:p w14:paraId="770332A3" w14:textId="00055CA8" w:rsidR="00A078CE" w:rsidRDefault="00A13F63" w:rsidP="00462438">
      <w:pPr>
        <w:pStyle w:val="LXIBody"/>
        <w:numPr>
          <w:ilvl w:val="0"/>
          <w:numId w:val="16"/>
        </w:numPr>
      </w:pPr>
      <w:r>
        <w:t>The configuration display of d</w:t>
      </w:r>
      <w:r w:rsidR="00A879D4">
        <w:t xml:space="preserve">isabled </w:t>
      </w:r>
      <w:r w:rsidR="00FC54AD">
        <w:t xml:space="preserve">IP protocols </w:t>
      </w:r>
      <w:r w:rsidR="00A879D4">
        <w:t xml:space="preserve">shall show </w:t>
      </w:r>
      <w:r w:rsidR="00F037F8">
        <w:t>the IPv4 or IPv6 Configuration Mode</w:t>
      </w:r>
      <w:r w:rsidR="00BD7C6A">
        <w:t>,</w:t>
      </w:r>
      <w:r w:rsidR="00F037F8">
        <w:t xml:space="preserve"> </w:t>
      </w:r>
      <w:r w:rsidR="00D02EEC">
        <w:t xml:space="preserve">and </w:t>
      </w:r>
      <w:r w:rsidR="00F037F8">
        <w:t xml:space="preserve">show </w:t>
      </w:r>
      <w:r w:rsidR="007A02F8">
        <w:t xml:space="preserve">either </w:t>
      </w:r>
      <w:r w:rsidR="00F037F8">
        <w:t>the text “Disabled”</w:t>
      </w:r>
      <w:r w:rsidR="007A02F8">
        <w:t>, the text “</w:t>
      </w:r>
      <w:proofErr w:type="gramStart"/>
      <w:r w:rsidR="007A02F8">
        <w:t>-“</w:t>
      </w:r>
      <w:proofErr w:type="gramEnd"/>
      <w:r w:rsidR="0042451F">
        <w:t>, or a blank field</w:t>
      </w:r>
      <w:r w:rsidR="00BD7C6A">
        <w:t xml:space="preserve"> </w:t>
      </w:r>
      <w:r w:rsidR="00B20B76">
        <w:t xml:space="preserve">in place of the IP address </w:t>
      </w:r>
      <w:r w:rsidR="00BD7C6A">
        <w:t xml:space="preserve">when </w:t>
      </w:r>
      <w:r w:rsidR="0042451F">
        <w:t>the corresponding</w:t>
      </w:r>
      <w:r w:rsidR="00D629EC">
        <w:t xml:space="preserve"> IP</w:t>
      </w:r>
      <w:r w:rsidR="0042451F">
        <w:t xml:space="preserve"> </w:t>
      </w:r>
      <w:r w:rsidR="00BD7C6A">
        <w:t>protocol is disabled.</w:t>
      </w:r>
    </w:p>
    <w:p w14:paraId="4E5CC44B" w14:textId="77777777" w:rsidR="004F0486" w:rsidRDefault="004F0486" w:rsidP="004F0486">
      <w:pPr>
        <w:pStyle w:val="Body1"/>
        <w:ind w:left="630"/>
      </w:pPr>
    </w:p>
    <w:p w14:paraId="770332A4" w14:textId="2050947A" w:rsidR="00F037F8" w:rsidRDefault="00FF2626" w:rsidP="004F0486">
      <w:pPr>
        <w:pStyle w:val="Body1"/>
        <w:ind w:left="630"/>
      </w:pPr>
      <w:r>
        <w:t xml:space="preserve">See </w:t>
      </w:r>
      <w:r w:rsidR="00441639" w:rsidRPr="00441639">
        <w:rPr>
          <w:b/>
          <w:i/>
        </w:rPr>
        <w:t>Example Web Pages</w:t>
      </w:r>
      <w:r w:rsidR="00441639">
        <w:t xml:space="preserve"> in </w:t>
      </w:r>
      <w:r>
        <w:t xml:space="preserve">the </w:t>
      </w:r>
      <w:hyperlink r:id="rId40" w:history="1">
        <w:r w:rsidRPr="00441639">
          <w:rPr>
            <w:rStyle w:val="Hyperlink"/>
            <w:b/>
            <w:i/>
          </w:rPr>
          <w:t>LXI Example and Reference Material</w:t>
        </w:r>
      </w:hyperlink>
      <w:r w:rsidR="00D26186">
        <w:t xml:space="preserve"> for </w:t>
      </w:r>
      <w:r>
        <w:t>example LAN Configuration page</w:t>
      </w:r>
      <w:r w:rsidR="00D26186">
        <w:t>s</w:t>
      </w:r>
      <w:r w:rsidR="00BD7C6A">
        <w:t>.</w:t>
      </w:r>
    </w:p>
    <w:p w14:paraId="770332A5" w14:textId="77777777" w:rsidR="00C74270" w:rsidRDefault="00C74270" w:rsidP="00462438">
      <w:pPr>
        <w:pStyle w:val="Heading3"/>
        <w:numPr>
          <w:ilvl w:val="2"/>
          <w:numId w:val="13"/>
        </w:numPr>
      </w:pPr>
      <w:r>
        <w:t xml:space="preserve">  </w:t>
      </w:r>
      <w:bookmarkStart w:id="343" w:name="_Toc137484938"/>
      <w:r>
        <w:t>Recommendation – Identify IPv6 Enabled Features on Welcome Page</w:t>
      </w:r>
      <w:bookmarkEnd w:id="343"/>
    </w:p>
    <w:p w14:paraId="770332A6" w14:textId="77777777" w:rsidR="00C74270" w:rsidRDefault="00611BA2" w:rsidP="004F0486">
      <w:pPr>
        <w:pStyle w:val="Body1"/>
        <w:ind w:left="630"/>
      </w:pPr>
      <w:r>
        <w:t xml:space="preserve">All optional IPv6 capabilities should be identified on the instrument’s Welcome Page for the benefit of the End User.  </w:t>
      </w:r>
    </w:p>
    <w:p w14:paraId="4BE32A33" w14:textId="77777777" w:rsidR="004F0486" w:rsidRDefault="004F0486" w:rsidP="004F0486">
      <w:pPr>
        <w:pStyle w:val="Body1"/>
        <w:ind w:left="630"/>
      </w:pPr>
    </w:p>
    <w:p w14:paraId="6004945D" w14:textId="5DD4E85D" w:rsidR="003E6BCD" w:rsidRDefault="003E6BCD" w:rsidP="004F0486">
      <w:pPr>
        <w:pStyle w:val="Body1"/>
        <w:ind w:left="630"/>
      </w:pPr>
      <w:r w:rsidRPr="003E6BCD">
        <w:t xml:space="preserve">For </w:t>
      </w:r>
      <w:r w:rsidR="004B62A6" w:rsidRPr="003E6BCD">
        <w:t>example,</w:t>
      </w:r>
      <w:r w:rsidRPr="003E6BCD">
        <w:t xml:space="preserve"> some of the following extended functions could be supported on IPv4 only but if they are supported on IPv6 then list them as shown:</w:t>
      </w:r>
    </w:p>
    <w:p w14:paraId="770332A8" w14:textId="77777777" w:rsidR="00E73058" w:rsidRDefault="00E73058" w:rsidP="00E73058">
      <w:pPr>
        <w:pStyle w:val="Body1"/>
        <w:ind w:left="1440"/>
      </w:pPr>
    </w:p>
    <w:p w14:paraId="770332A9" w14:textId="4CCEFD52" w:rsidR="00E73058" w:rsidRPr="00E73058" w:rsidRDefault="00E73058" w:rsidP="004F0486">
      <w:pPr>
        <w:pStyle w:val="Body1"/>
        <w:ind w:left="630"/>
      </w:pPr>
      <w:r>
        <w:t>IPv6-Enabled:  </w:t>
      </w:r>
      <w:r w:rsidRPr="00E73058">
        <w:t xml:space="preserve">LXI Event Messaging, LXI Clock Synchronization, LXI HiSLIP, </w:t>
      </w:r>
      <w:r w:rsidR="004630F1">
        <w:t>Raw</w:t>
      </w:r>
      <w:r w:rsidR="004F0486">
        <w:t xml:space="preserve"> </w:t>
      </w:r>
      <w:r w:rsidRPr="00E73058">
        <w:t>Sockets</w:t>
      </w:r>
      <w:r w:rsidR="006F5C39">
        <w:t>.</w:t>
      </w:r>
    </w:p>
    <w:p w14:paraId="770332AA" w14:textId="5136C05A" w:rsidR="00A078CE" w:rsidRDefault="00F037F8" w:rsidP="00462438">
      <w:pPr>
        <w:pStyle w:val="Heading2"/>
        <w:numPr>
          <w:ilvl w:val="1"/>
          <w:numId w:val="13"/>
        </w:numPr>
      </w:pPr>
      <w:bookmarkStart w:id="344" w:name="_Toc312755716"/>
      <w:bookmarkStart w:id="345" w:name="_Ref97188557"/>
      <w:bookmarkStart w:id="346" w:name="_Toc137484939"/>
      <w:bookmarkEnd w:id="344"/>
      <w:r w:rsidRPr="00A73F21">
        <w:t xml:space="preserve">LXI </w:t>
      </w:r>
      <w:r>
        <w:t>Clock Synchronization Changes</w:t>
      </w:r>
      <w:bookmarkEnd w:id="345"/>
      <w:bookmarkEnd w:id="346"/>
    </w:p>
    <w:p w14:paraId="770332AB" w14:textId="0B6535E8" w:rsidR="00F037F8" w:rsidRDefault="0084118F" w:rsidP="006F5C39">
      <w:pPr>
        <w:pStyle w:val="Body1"/>
        <w:ind w:left="630"/>
      </w:pPr>
      <w:r>
        <w:t>This section has additional rules and recommendations for devices that implement LXI Clo</w:t>
      </w:r>
      <w:r w:rsidR="008E00F4">
        <w:t>ck Synchronization.</w:t>
      </w:r>
    </w:p>
    <w:p w14:paraId="770332AC" w14:textId="382202BE" w:rsidR="00A078CE" w:rsidRDefault="00C037FE" w:rsidP="00462438">
      <w:pPr>
        <w:pStyle w:val="Heading3"/>
        <w:numPr>
          <w:ilvl w:val="2"/>
          <w:numId w:val="13"/>
        </w:numPr>
      </w:pPr>
      <w:r>
        <w:t xml:space="preserve">  </w:t>
      </w:r>
      <w:bookmarkStart w:id="347" w:name="_Toc137484940"/>
      <w:r w:rsidR="008E00F4">
        <w:t xml:space="preserve">Rule </w:t>
      </w:r>
      <w:r w:rsidR="00F037F8">
        <w:t xml:space="preserve">– </w:t>
      </w:r>
      <w:r w:rsidR="0012322B">
        <w:t>Devices</w:t>
      </w:r>
      <w:r w:rsidR="00EE5573">
        <w:t xml:space="preserve"> </w:t>
      </w:r>
      <w:r w:rsidR="007D6B01">
        <w:t>with</w:t>
      </w:r>
      <w:r w:rsidR="00860807">
        <w:t xml:space="preserve"> </w:t>
      </w:r>
      <w:r w:rsidR="009E6C9D">
        <w:t xml:space="preserve">IPv6 Clock Synchronization </w:t>
      </w:r>
      <w:r w:rsidR="00122898">
        <w:t xml:space="preserve">Shall </w:t>
      </w:r>
      <w:r w:rsidR="00793C45">
        <w:t xml:space="preserve">Conform </w:t>
      </w:r>
      <w:r w:rsidR="00BD6A79">
        <w:t>with</w:t>
      </w:r>
      <w:r w:rsidR="00793C45">
        <w:t xml:space="preserve"> Section</w:t>
      </w:r>
      <w:r w:rsidR="008C4E0B">
        <w:t xml:space="preserve"> </w:t>
      </w:r>
      <w:r w:rsidR="008C4E0B">
        <w:fldChar w:fldCharType="begin"/>
      </w:r>
      <w:r w:rsidR="008C4E0B">
        <w:instrText xml:space="preserve"> REF _Ref97188557 \r \h </w:instrText>
      </w:r>
      <w:r w:rsidR="008C4E0B">
        <w:fldChar w:fldCharType="separate"/>
      </w:r>
      <w:r w:rsidR="000D3D95">
        <w:t>21.12</w:t>
      </w:r>
      <w:bookmarkEnd w:id="347"/>
      <w:r w:rsidR="008C4E0B">
        <w:fldChar w:fldCharType="end"/>
      </w:r>
    </w:p>
    <w:p w14:paraId="5AFBC814" w14:textId="77777777" w:rsidR="009C55F9" w:rsidRDefault="009C55F9" w:rsidP="004E4034">
      <w:pPr>
        <w:pStyle w:val="Body1"/>
        <w:ind w:left="0"/>
      </w:pPr>
    </w:p>
    <w:p w14:paraId="2D9C3660" w14:textId="3FF7AB47" w:rsidR="00980801" w:rsidRDefault="00980801" w:rsidP="006F5C39">
      <w:pPr>
        <w:pStyle w:val="Body1"/>
        <w:ind w:left="630"/>
      </w:pPr>
      <w:r>
        <w:t>As the IEEE-1588 protocol usually runs over the local-link scope it is only a recommendation to implement an IPv6 version of LXI Clock Synchronization.</w:t>
      </w:r>
    </w:p>
    <w:p w14:paraId="4309263A" w14:textId="77777777" w:rsidR="00980801" w:rsidRDefault="00980801" w:rsidP="009C55F9">
      <w:pPr>
        <w:ind w:left="1440"/>
      </w:pPr>
    </w:p>
    <w:p w14:paraId="35A2C67A" w14:textId="6BCA180A" w:rsidR="009C55F9" w:rsidRDefault="009C55F9" w:rsidP="006F5C39">
      <w:pPr>
        <w:pStyle w:val="Body1"/>
        <w:ind w:left="630"/>
      </w:pPr>
      <w:r>
        <w:t xml:space="preserve">All LXI IPv6 </w:t>
      </w:r>
      <w:r w:rsidR="00282B36">
        <w:t xml:space="preserve">conformant </w:t>
      </w:r>
      <w:r>
        <w:t xml:space="preserve">devices that implement the LXI </w:t>
      </w:r>
      <w:r w:rsidR="00282B36">
        <w:t xml:space="preserve">Clock Synchronization </w:t>
      </w:r>
      <w:r>
        <w:t xml:space="preserve">extended function shall conform with the rules in this section in addition to the requirements regarding LXI </w:t>
      </w:r>
      <w:r w:rsidR="009641BD">
        <w:t xml:space="preserve">Clock Synchronization </w:t>
      </w:r>
      <w:r>
        <w:t xml:space="preserve">in the LXI Device specification and the LXI </w:t>
      </w:r>
      <w:r w:rsidR="009641BD">
        <w:t xml:space="preserve">Clock Synchronization </w:t>
      </w:r>
      <w:r>
        <w:t>Extended Function.</w:t>
      </w:r>
    </w:p>
    <w:p w14:paraId="770332B1" w14:textId="4C8CB08C" w:rsidR="00A078CE" w:rsidRDefault="0039767F" w:rsidP="00462438">
      <w:pPr>
        <w:pStyle w:val="Heading3"/>
        <w:numPr>
          <w:ilvl w:val="2"/>
          <w:numId w:val="13"/>
        </w:numPr>
      </w:pPr>
      <w:r>
        <w:t xml:space="preserve"> </w:t>
      </w:r>
      <w:bookmarkStart w:id="348" w:name="_Toc137484941"/>
      <w:r w:rsidR="00C56432">
        <w:t xml:space="preserve">Rule </w:t>
      </w:r>
      <w:r w:rsidR="00F037F8">
        <w:t xml:space="preserve">– </w:t>
      </w:r>
      <w:r w:rsidR="00C56432">
        <w:t>Support IEEE-1588 via UDP over IPv6 for the Link-Local Scope</w:t>
      </w:r>
      <w:bookmarkEnd w:id="348"/>
    </w:p>
    <w:p w14:paraId="770332B2" w14:textId="46CDFBFD" w:rsidR="00BB0EA6" w:rsidRDefault="00C56432" w:rsidP="006F5C39">
      <w:pPr>
        <w:pStyle w:val="Body1"/>
        <w:ind w:left="630"/>
      </w:pPr>
      <w:r>
        <w:t>The LXI IEEE-1588 Profile 1.0 recommends that UDP over IPv6 transport should be possible (Recommendation 2.6.2 – UDP over IPv6). If the device implements recommendation 21.12.1 then the device shall support IEEE-1588 via UDP over IPv6 for the link-local scope (FF02/16).</w:t>
      </w:r>
    </w:p>
    <w:p w14:paraId="770332B3" w14:textId="5AA1D400" w:rsidR="00A078CE" w:rsidRDefault="00C037FE" w:rsidP="00462438">
      <w:pPr>
        <w:pStyle w:val="Heading3"/>
        <w:numPr>
          <w:ilvl w:val="2"/>
          <w:numId w:val="13"/>
        </w:numPr>
      </w:pPr>
      <w:bookmarkStart w:id="349" w:name="_Toc314600266"/>
      <w:bookmarkEnd w:id="349"/>
      <w:r>
        <w:t xml:space="preserve">  </w:t>
      </w:r>
      <w:bookmarkStart w:id="350" w:name="_Toc137484942"/>
      <w:r w:rsidR="00F037F8">
        <w:t xml:space="preserve">Rule- </w:t>
      </w:r>
      <w:r w:rsidR="00A078CE">
        <w:t>Support</w:t>
      </w:r>
      <w:r w:rsidR="00A078CE" w:rsidRPr="00A078CE">
        <w:t xml:space="preserve"> selecting IPv4 or IPv6 for IEEE-1588</w:t>
      </w:r>
      <w:bookmarkEnd w:id="350"/>
    </w:p>
    <w:p w14:paraId="770332B4" w14:textId="77777777" w:rsidR="000F3072" w:rsidRDefault="000F3072" w:rsidP="006F5C39">
      <w:pPr>
        <w:pStyle w:val="Body1"/>
        <w:ind w:left="630"/>
      </w:pPr>
      <w:r>
        <w:t xml:space="preserve">If you implement recommendation 21.12.1 then </w:t>
      </w:r>
      <w:r w:rsidR="0039767F">
        <w:t xml:space="preserve">you </w:t>
      </w:r>
      <w:r w:rsidR="009B7A2F">
        <w:t xml:space="preserve">shall </w:t>
      </w:r>
      <w:r>
        <w:t>abide by this rule.</w:t>
      </w:r>
    </w:p>
    <w:p w14:paraId="770332B5" w14:textId="77777777" w:rsidR="000F3072" w:rsidRPr="000F3072" w:rsidRDefault="000F3072" w:rsidP="000F3072">
      <w:pPr>
        <w:ind w:left="1440"/>
      </w:pPr>
    </w:p>
    <w:p w14:paraId="770332B6" w14:textId="24FD7A27" w:rsidR="00F037F8" w:rsidRDefault="00F037F8" w:rsidP="006F5C39">
      <w:pPr>
        <w:pStyle w:val="Body1"/>
        <w:ind w:left="630"/>
      </w:pPr>
      <w:r>
        <w:t>IEEE-1588 running on IPv6 is not compatible with IEEE-1588 running on IPv4 because you can’t have 2 master clocks.</w:t>
      </w:r>
    </w:p>
    <w:p w14:paraId="31D64113" w14:textId="77777777" w:rsidR="006F5C39" w:rsidRDefault="006F5C39" w:rsidP="006F5C39">
      <w:pPr>
        <w:pStyle w:val="Body1"/>
        <w:ind w:left="630"/>
      </w:pPr>
    </w:p>
    <w:p w14:paraId="770332B7" w14:textId="73056A91" w:rsidR="00F037F8" w:rsidRPr="0023357B" w:rsidRDefault="00F037F8" w:rsidP="006F5C39">
      <w:pPr>
        <w:pStyle w:val="Body1"/>
        <w:ind w:left="630"/>
      </w:pPr>
      <w:r>
        <w:t xml:space="preserve">LXI IPv6 compliant devices </w:t>
      </w:r>
      <w:r w:rsidR="009655C1">
        <w:t>shall</w:t>
      </w:r>
      <w:r>
        <w:t xml:space="preserve"> have the ability to select which IP protocol to run over: IPv4 or IPv6 and they </w:t>
      </w:r>
      <w:r w:rsidR="009B7A2F">
        <w:t xml:space="preserve">shall </w:t>
      </w:r>
      <w:r>
        <w:t>never allow both to be enabled.</w:t>
      </w:r>
      <w:r w:rsidR="006568E8">
        <w:t xml:space="preserve">  This configuration option should be located on the LXI Sync Web page.</w:t>
      </w:r>
    </w:p>
    <w:p w14:paraId="770332B8" w14:textId="77777777" w:rsidR="00A078CE" w:rsidRDefault="00C037FE" w:rsidP="00462438">
      <w:pPr>
        <w:pStyle w:val="Heading3"/>
        <w:numPr>
          <w:ilvl w:val="2"/>
          <w:numId w:val="13"/>
        </w:numPr>
      </w:pPr>
      <w:r>
        <w:t xml:space="preserve">  </w:t>
      </w:r>
      <w:bookmarkStart w:id="351" w:name="_Toc137484943"/>
      <w:r w:rsidR="00F037F8">
        <w:t>Rule</w:t>
      </w:r>
      <w:r w:rsidR="00F037F8" w:rsidRPr="00C67620">
        <w:t xml:space="preserve"> – </w:t>
      </w:r>
      <w:r w:rsidR="00F037F8">
        <w:t>Changes to LXI Sync Web Page</w:t>
      </w:r>
      <w:bookmarkEnd w:id="351"/>
    </w:p>
    <w:p w14:paraId="770332B9" w14:textId="77777777" w:rsidR="000F3072" w:rsidRDefault="000F3072" w:rsidP="0017503C">
      <w:pPr>
        <w:pStyle w:val="Body1"/>
        <w:ind w:left="630"/>
      </w:pPr>
      <w:r>
        <w:t>If you implement recommendation 21.12.1</w:t>
      </w:r>
      <w:r w:rsidR="0039767F">
        <w:t>,</w:t>
      </w:r>
      <w:r>
        <w:t xml:space="preserve"> then you </w:t>
      </w:r>
      <w:r w:rsidR="009B7A2F">
        <w:t xml:space="preserve">shall </w:t>
      </w:r>
      <w:r>
        <w:t>abide by this rule.</w:t>
      </w:r>
    </w:p>
    <w:p w14:paraId="770332BA" w14:textId="77777777" w:rsidR="000F3072" w:rsidRDefault="000F3072" w:rsidP="007E3449">
      <w:pPr>
        <w:ind w:left="1440"/>
      </w:pPr>
    </w:p>
    <w:p w14:paraId="770332BB" w14:textId="07C2CC63" w:rsidR="00F037F8" w:rsidRDefault="00F037F8" w:rsidP="0017503C">
      <w:pPr>
        <w:pStyle w:val="Body1"/>
        <w:ind w:left="630"/>
      </w:pPr>
      <w:r>
        <w:t xml:space="preserve">There are no changes needed to the LXI Sync Web page if the IEEE-1588 stack only supports IPv4. If it supports </w:t>
      </w:r>
      <w:r w:rsidR="00197697">
        <w:t>either,</w:t>
      </w:r>
      <w:r>
        <w:t xml:space="preserve"> then </w:t>
      </w:r>
      <w:r w:rsidR="009B7A2F">
        <w:t>the device shall</w:t>
      </w:r>
      <w:r>
        <w:t xml:space="preserve"> add the ability to select which protocol the IEE</w:t>
      </w:r>
      <w:r w:rsidR="00050E68">
        <w:t>E</w:t>
      </w:r>
      <w:r>
        <w:t xml:space="preserve">-1588 stack is supposed to </w:t>
      </w:r>
      <w:r w:rsidR="002E403D">
        <w:t xml:space="preserve">be </w:t>
      </w:r>
      <w:r>
        <w:t>use</w:t>
      </w:r>
      <w:r w:rsidR="002E403D">
        <w:t>d</w:t>
      </w:r>
      <w:r>
        <w:t>.</w:t>
      </w:r>
    </w:p>
    <w:p w14:paraId="770332BC" w14:textId="77777777" w:rsidR="00F037F8" w:rsidRDefault="00F037F8" w:rsidP="007E3449">
      <w:pPr>
        <w:ind w:left="1440"/>
      </w:pPr>
    </w:p>
    <w:p w14:paraId="770332BD" w14:textId="43D3DC3B" w:rsidR="009632B0" w:rsidRDefault="00F037F8" w:rsidP="0017503C">
      <w:pPr>
        <w:pStyle w:val="Body1"/>
        <w:ind w:left="630"/>
      </w:pPr>
      <w:r>
        <w:t xml:space="preserve">If the Current Grandmaster clock and Parent clock are identified by IP </w:t>
      </w:r>
      <w:r w:rsidR="00927996">
        <w:t>address,</w:t>
      </w:r>
      <w:r>
        <w:t xml:space="preserve"> then they </w:t>
      </w:r>
      <w:r w:rsidR="009B7A2F">
        <w:t>shall</w:t>
      </w:r>
      <w:r>
        <w:t xml:space="preserve"> show the IPv6 addresses if the IEEE-1588 stack was using IPv6. The normal nomenclature for these 2 parameters is to show the EUI-64 identifier.</w:t>
      </w:r>
    </w:p>
    <w:p w14:paraId="770332BE" w14:textId="77777777" w:rsidR="00F037F8" w:rsidRPr="00C67620" w:rsidRDefault="009632B0" w:rsidP="009A1EF4">
      <w:r>
        <w:br w:type="page"/>
      </w:r>
    </w:p>
    <w:p w14:paraId="770332BF" w14:textId="7A8146FF" w:rsidR="00A078CE" w:rsidRDefault="00F037F8" w:rsidP="00462438">
      <w:pPr>
        <w:pStyle w:val="Heading2"/>
        <w:numPr>
          <w:ilvl w:val="1"/>
          <w:numId w:val="13"/>
        </w:numPr>
      </w:pPr>
      <w:bookmarkStart w:id="352" w:name="_Ref97188613"/>
      <w:bookmarkStart w:id="353" w:name="_Toc137484944"/>
      <w:r w:rsidRPr="00A73F21">
        <w:lastRenderedPageBreak/>
        <w:t>LXI Event</w:t>
      </w:r>
      <w:r>
        <w:t xml:space="preserve"> Messaging Changes</w:t>
      </w:r>
      <w:bookmarkEnd w:id="352"/>
      <w:bookmarkEnd w:id="353"/>
    </w:p>
    <w:p w14:paraId="770332C0" w14:textId="363098AE" w:rsidR="00F037F8" w:rsidRDefault="00E90AA1" w:rsidP="0017503C">
      <w:pPr>
        <w:pStyle w:val="Body1"/>
        <w:ind w:left="630"/>
      </w:pPr>
      <w:r>
        <w:t xml:space="preserve">This section contains rules and recommendations regarding </w:t>
      </w:r>
      <w:r w:rsidR="00134CBD">
        <w:t xml:space="preserve">support of </w:t>
      </w:r>
      <w:r>
        <w:t>LXI Event Messaging</w:t>
      </w:r>
      <w:r w:rsidR="00134CBD">
        <w:t xml:space="preserve"> over IPv6</w:t>
      </w:r>
      <w:r>
        <w:t>.</w:t>
      </w:r>
    </w:p>
    <w:p w14:paraId="770332C1" w14:textId="479E6B0D" w:rsidR="00A078CE" w:rsidRDefault="006F7B5A" w:rsidP="00462438">
      <w:pPr>
        <w:pStyle w:val="Heading3"/>
        <w:numPr>
          <w:ilvl w:val="2"/>
          <w:numId w:val="13"/>
        </w:numPr>
      </w:pPr>
      <w:r>
        <w:t xml:space="preserve">  </w:t>
      </w:r>
      <w:bookmarkStart w:id="354" w:name="_Toc137484945"/>
      <w:r w:rsidR="007644D7">
        <w:t xml:space="preserve">Rule </w:t>
      </w:r>
      <w:r w:rsidR="00F037F8">
        <w:t xml:space="preserve">– </w:t>
      </w:r>
      <w:r w:rsidR="00D871BA">
        <w:t xml:space="preserve">Devices that </w:t>
      </w:r>
      <w:r w:rsidR="00F037F8">
        <w:t>Implement IPv6 LXI Events</w:t>
      </w:r>
      <w:r w:rsidR="007A7E08">
        <w:t xml:space="preserve"> Shall Conform </w:t>
      </w:r>
      <w:r w:rsidR="002212C2">
        <w:t>with</w:t>
      </w:r>
      <w:r w:rsidR="007A7E08">
        <w:t xml:space="preserve"> Section</w:t>
      </w:r>
      <w:r w:rsidR="00467F4A">
        <w:t xml:space="preserve"> </w:t>
      </w:r>
      <w:r w:rsidR="00467F4A">
        <w:fldChar w:fldCharType="begin"/>
      </w:r>
      <w:r w:rsidR="00467F4A">
        <w:instrText xml:space="preserve"> REF _Ref97188613 \r \h </w:instrText>
      </w:r>
      <w:r w:rsidR="00467F4A">
        <w:fldChar w:fldCharType="separate"/>
      </w:r>
      <w:r w:rsidR="000D3D95">
        <w:t>21.13</w:t>
      </w:r>
      <w:bookmarkEnd w:id="354"/>
      <w:r w:rsidR="00467F4A">
        <w:fldChar w:fldCharType="end"/>
      </w:r>
    </w:p>
    <w:p w14:paraId="5D13A5EA" w14:textId="07A8A42C" w:rsidR="00E90AA1" w:rsidRDefault="00E90AA1" w:rsidP="0017503C">
      <w:pPr>
        <w:pStyle w:val="Body1"/>
        <w:ind w:left="630"/>
      </w:pPr>
      <w:r>
        <w:t xml:space="preserve">All LXI IPv6 compliant devices that implement the LXI Event Messaging extended function shall </w:t>
      </w:r>
      <w:r w:rsidR="00234D47">
        <w:t xml:space="preserve">conform with </w:t>
      </w:r>
      <w:r>
        <w:t>the rules in this section in addition to the requirements regarding LXI Event Messaging in the LXI Device specification and the LXI Event Messaging Extended Function.</w:t>
      </w:r>
    </w:p>
    <w:p w14:paraId="770332C5" w14:textId="067A392B" w:rsidR="00A078CE" w:rsidRDefault="0039767F" w:rsidP="00462438">
      <w:pPr>
        <w:pStyle w:val="Heading3"/>
        <w:numPr>
          <w:ilvl w:val="2"/>
          <w:numId w:val="13"/>
        </w:numPr>
      </w:pPr>
      <w:r>
        <w:t xml:space="preserve"> </w:t>
      </w:r>
      <w:bookmarkStart w:id="355" w:name="_Toc137484946"/>
      <w:r w:rsidR="00F037F8">
        <w:t>Rule – Use IPv6 Multicast Address and Port Number</w:t>
      </w:r>
      <w:bookmarkEnd w:id="355"/>
    </w:p>
    <w:p w14:paraId="770332C7" w14:textId="4C147380" w:rsidR="00F037F8" w:rsidRDefault="00175DD4" w:rsidP="0017503C">
      <w:pPr>
        <w:pStyle w:val="Body1"/>
        <w:ind w:left="630"/>
      </w:pPr>
      <w:r>
        <w:t>Devices that implement IPv6 LXI Event</w:t>
      </w:r>
      <w:r w:rsidR="00090601">
        <w:t xml:space="preserve"> Me</w:t>
      </w:r>
      <w:r>
        <w:t>s</w:t>
      </w:r>
      <w:r w:rsidR="00090601">
        <w:t>saging</w:t>
      </w:r>
      <w:r>
        <w:t xml:space="preserve"> </w:t>
      </w:r>
      <w:r w:rsidR="00F037F8" w:rsidRPr="00C67620">
        <w:t>shall use the IANA regist</w:t>
      </w:r>
      <w:r w:rsidR="00F037F8">
        <w:t xml:space="preserve">ered IPv6 multicast address of FF02::138 for LXI Event </w:t>
      </w:r>
      <w:r w:rsidR="00E8128B">
        <w:t xml:space="preserve">message </w:t>
      </w:r>
      <w:r w:rsidR="00F037F8">
        <w:t>transmission using UDP multicast</w:t>
      </w:r>
      <w:r w:rsidR="00F037F8" w:rsidRPr="00C67620">
        <w:t>.</w:t>
      </w:r>
    </w:p>
    <w:p w14:paraId="3FEFB426" w14:textId="77777777" w:rsidR="0017503C" w:rsidRDefault="0017503C" w:rsidP="0017503C">
      <w:pPr>
        <w:pStyle w:val="Body1"/>
        <w:ind w:left="630"/>
      </w:pPr>
    </w:p>
    <w:p w14:paraId="770332C8" w14:textId="75C92079" w:rsidR="00F037F8" w:rsidRDefault="00F037F8" w:rsidP="0017503C">
      <w:pPr>
        <w:pStyle w:val="Body1"/>
        <w:ind w:left="630"/>
      </w:pPr>
      <w:r w:rsidRPr="00C67620">
        <w:t>The</w:t>
      </w:r>
      <w:r>
        <w:t xml:space="preserve"> </w:t>
      </w:r>
      <w:r w:rsidRPr="00C67620">
        <w:t xml:space="preserve">default IANA registered port </w:t>
      </w:r>
      <w:r>
        <w:t xml:space="preserve">number </w:t>
      </w:r>
      <w:r w:rsidR="00F4243E">
        <w:t xml:space="preserve">shall be </w:t>
      </w:r>
      <w:r w:rsidRPr="00C67620">
        <w:t xml:space="preserve">5044 for </w:t>
      </w:r>
      <w:r>
        <w:t xml:space="preserve">LXI Event </w:t>
      </w:r>
      <w:r w:rsidR="003E0B56">
        <w:t>messages.  U</w:t>
      </w:r>
      <w:r w:rsidRPr="00C67620">
        <w:t>ser configuration may override this default.</w:t>
      </w:r>
    </w:p>
    <w:p w14:paraId="770332C9" w14:textId="77777777" w:rsidR="00EE1F4E" w:rsidRDefault="00EE1F4E" w:rsidP="00462438">
      <w:pPr>
        <w:pStyle w:val="Heading3"/>
        <w:numPr>
          <w:ilvl w:val="2"/>
          <w:numId w:val="13"/>
        </w:numPr>
      </w:pPr>
      <w:r>
        <w:t xml:space="preserve">  </w:t>
      </w:r>
      <w:bookmarkStart w:id="356" w:name="_Toc137484947"/>
      <w:r w:rsidR="00BB0EA6">
        <w:t xml:space="preserve">Rule </w:t>
      </w:r>
      <w:r>
        <w:t>– Support IPv6 Address in Square Brackets</w:t>
      </w:r>
      <w:r w:rsidR="00BB0EA6">
        <w:t xml:space="preserve"> in IviLxiSync Interface</w:t>
      </w:r>
      <w:bookmarkEnd w:id="356"/>
    </w:p>
    <w:p w14:paraId="1BDAFB97" w14:textId="7B3450EC" w:rsidR="0080665C" w:rsidRDefault="00EE1F4E" w:rsidP="0017503C">
      <w:pPr>
        <w:pStyle w:val="Body1"/>
        <w:ind w:left="630"/>
      </w:pPr>
      <w:r w:rsidRPr="00EE1F4E">
        <w:t xml:space="preserve">The IviLxiSync IVI </w:t>
      </w:r>
      <w:r w:rsidR="006A7EB0">
        <w:t>specification</w:t>
      </w:r>
      <w:r w:rsidR="006A7EB0" w:rsidRPr="00EE1F4E">
        <w:t xml:space="preserve"> </w:t>
      </w:r>
      <w:r w:rsidRPr="00EE1F4E">
        <w:t xml:space="preserve">defines destination paths and filters that may contain IP addresses, called ‘host numbers’ in the IviLxiSync Specification. </w:t>
      </w:r>
    </w:p>
    <w:p w14:paraId="08681A3B" w14:textId="77777777" w:rsidR="0080665C" w:rsidRDefault="0080665C" w:rsidP="00EE1F4E">
      <w:pPr>
        <w:ind w:left="1440"/>
      </w:pPr>
    </w:p>
    <w:p w14:paraId="770332CA" w14:textId="0D82E0AB" w:rsidR="00EE1F4E" w:rsidRPr="00EE1F4E" w:rsidRDefault="0080665C" w:rsidP="0017503C">
      <w:pPr>
        <w:pStyle w:val="Body1"/>
        <w:ind w:left="630"/>
      </w:pPr>
      <w:r>
        <w:t xml:space="preserve">Devices that </w:t>
      </w:r>
      <w:r w:rsidR="00EE1F4E" w:rsidRPr="00EE1F4E">
        <w:t>support IPv6 LXI Events</w:t>
      </w:r>
      <w:r w:rsidR="00AB3BB5">
        <w:t xml:space="preserve"> shall have IVI drivers that </w:t>
      </w:r>
      <w:r w:rsidR="00EE1F4E" w:rsidRPr="00EE1F4E">
        <w:t xml:space="preserve">accept IPv6 addresses inside </w:t>
      </w:r>
      <w:r w:rsidR="00EE1F4E" w:rsidRPr="00EE1F4E">
        <w:rPr>
          <w:b/>
          <w:i/>
        </w:rPr>
        <w:t>square brackets</w:t>
      </w:r>
      <w:r w:rsidR="00EE1F4E">
        <w:t xml:space="preserve"> </w:t>
      </w:r>
      <w:r w:rsidR="001E1006">
        <w:t>(</w:t>
      </w:r>
      <w:r w:rsidR="00883AEF">
        <w:t>“</w:t>
      </w:r>
      <w:proofErr w:type="gramStart"/>
      <w:r w:rsidR="001E1006">
        <w:t>[</w:t>
      </w:r>
      <w:r w:rsidR="00883AEF">
        <w:t>“ and</w:t>
      </w:r>
      <w:proofErr w:type="gramEnd"/>
      <w:r w:rsidR="00883AEF">
        <w:t xml:space="preserve"> “</w:t>
      </w:r>
      <w:r w:rsidR="001E1006">
        <w:t>]</w:t>
      </w:r>
      <w:r w:rsidR="00883AEF">
        <w:t xml:space="preserve">”) </w:t>
      </w:r>
      <w:r w:rsidR="00AB3BB5">
        <w:t xml:space="preserve">in the IviLxiSync interface </w:t>
      </w:r>
      <w:r w:rsidR="00EE1F4E">
        <w:t xml:space="preserve">anywhere </w:t>
      </w:r>
      <w:r w:rsidR="00611BA2">
        <w:t xml:space="preserve">host numbers can appear in the </w:t>
      </w:r>
      <w:r w:rsidR="00EE1F4E" w:rsidRPr="00EE1F4E">
        <w:t>IviLxiSync interface.</w:t>
      </w:r>
      <w:r w:rsidR="00BB0EA6">
        <w:t xml:space="preserve">  The device shall use these IPv6 addresses to implement destination paths and filters.</w:t>
      </w:r>
    </w:p>
    <w:p w14:paraId="770332CB" w14:textId="70F1C9A0" w:rsidR="00EE1F4E" w:rsidRPr="00EE1F4E" w:rsidRDefault="00EE1F4E" w:rsidP="00EE1F4E">
      <w:pPr>
        <w:tabs>
          <w:tab w:val="left" w:pos="2730"/>
        </w:tabs>
        <w:ind w:left="1440"/>
      </w:pPr>
    </w:p>
    <w:p w14:paraId="770332CC" w14:textId="77777777" w:rsidR="00EE1F4E" w:rsidRPr="00EE1F4E" w:rsidRDefault="00EE1F4E" w:rsidP="0017503C">
      <w:pPr>
        <w:pStyle w:val="Body1"/>
        <w:ind w:left="630"/>
      </w:pPr>
      <w:r>
        <w:t xml:space="preserve">Example for </w:t>
      </w:r>
      <w:r w:rsidRPr="00EE1F4E">
        <w:t>Event Destination Path (</w:t>
      </w:r>
      <w:r w:rsidR="00BB0EA6">
        <w:t xml:space="preserve">IviLxiSync </w:t>
      </w:r>
      <w:r w:rsidRPr="00EE1F4E">
        <w:t>5.2.2):</w:t>
      </w:r>
    </w:p>
    <w:p w14:paraId="770332CD" w14:textId="06D0E03C" w:rsidR="00994FE8" w:rsidRDefault="00994FE8" w:rsidP="00994FE8">
      <w:pPr>
        <w:ind w:left="1440"/>
      </w:pPr>
    </w:p>
    <w:p w14:paraId="770332CE" w14:textId="77777777" w:rsidR="00EE1F4E" w:rsidRDefault="00EE1F4E" w:rsidP="0017503C">
      <w:pPr>
        <w:ind w:left="180" w:firstLine="720"/>
      </w:pPr>
      <w:r w:rsidRPr="00EE1F4E">
        <w:t>[2000:1::1]/</w:t>
      </w:r>
      <w:proofErr w:type="spellStart"/>
      <w:r w:rsidRPr="00EE1F4E">
        <w:t>MyEventName</w:t>
      </w:r>
      <w:proofErr w:type="spellEnd"/>
      <w:r w:rsidRPr="00EE1F4E">
        <w:t xml:space="preserve">, </w:t>
      </w:r>
      <w:proofErr w:type="spellStart"/>
      <w:r w:rsidRPr="00EE1F4E">
        <w:t>mySource.local</w:t>
      </w:r>
      <w:proofErr w:type="spellEnd"/>
      <w:r w:rsidRPr="00EE1F4E">
        <w:t>/</w:t>
      </w:r>
      <w:proofErr w:type="spellStart"/>
      <w:r w:rsidRPr="00EE1F4E">
        <w:t>MyEventName</w:t>
      </w:r>
      <w:proofErr w:type="spellEnd"/>
    </w:p>
    <w:p w14:paraId="770332CF" w14:textId="77777777" w:rsidR="00E73058" w:rsidRDefault="00E73058">
      <w:pPr>
        <w:rPr>
          <w:rFonts w:ascii="Arial" w:hAnsi="Arial"/>
          <w:b/>
          <w:sz w:val="28"/>
          <w:szCs w:val="28"/>
        </w:rPr>
      </w:pPr>
      <w:r>
        <w:br w:type="page"/>
      </w:r>
    </w:p>
    <w:p w14:paraId="770332D0" w14:textId="77777777" w:rsidR="00A078CE" w:rsidRDefault="00F037F8" w:rsidP="00462438">
      <w:pPr>
        <w:pStyle w:val="Heading2"/>
        <w:numPr>
          <w:ilvl w:val="1"/>
          <w:numId w:val="13"/>
        </w:numPr>
      </w:pPr>
      <w:bookmarkStart w:id="357" w:name="_Toc137484948"/>
      <w:r w:rsidRPr="00A73F21">
        <w:lastRenderedPageBreak/>
        <w:t xml:space="preserve">LAN </w:t>
      </w:r>
      <w:r>
        <w:t>D</w:t>
      </w:r>
      <w:r w:rsidRPr="00A73F21">
        <w:t>iscovery and Identification</w:t>
      </w:r>
      <w:r>
        <w:t xml:space="preserve"> Changes</w:t>
      </w:r>
      <w:bookmarkEnd w:id="357"/>
    </w:p>
    <w:p w14:paraId="34F8DD89" w14:textId="77777777" w:rsidR="009A52CF" w:rsidRDefault="00A93C7F" w:rsidP="00CB4E15">
      <w:pPr>
        <w:pStyle w:val="Body1"/>
        <w:ind w:left="630"/>
      </w:pPr>
      <w:r>
        <w:t xml:space="preserve">This section has additional requirements regarding LAN Discovery and Identification that are in addition to </w:t>
      </w:r>
      <w:r w:rsidR="009A52CF">
        <w:t>the LXI Device Specification, s</w:t>
      </w:r>
      <w:r>
        <w:t>ection 10</w:t>
      </w:r>
      <w:r w:rsidR="009A52CF">
        <w:t>.</w:t>
      </w:r>
    </w:p>
    <w:p w14:paraId="770332D2" w14:textId="77777777" w:rsidR="00F037F8" w:rsidRPr="00C67620" w:rsidRDefault="00F037F8" w:rsidP="007C50E1">
      <w:pPr>
        <w:pStyle w:val="ObservationHeading"/>
      </w:pPr>
      <w:r w:rsidRPr="00C67620">
        <w:t>Observat</w:t>
      </w:r>
      <w:r>
        <w:t>ion – No VXI-11 for IPv6</w:t>
      </w:r>
    </w:p>
    <w:p w14:paraId="770332D3" w14:textId="78AE5444" w:rsidR="00F037F8" w:rsidRPr="009A25CE" w:rsidRDefault="00F037F8" w:rsidP="009A25CE">
      <w:pPr>
        <w:pStyle w:val="LXIObservationBody"/>
      </w:pPr>
      <w:r w:rsidRPr="009A25CE">
        <w:t xml:space="preserve"> The VXI-11 protocol uses a LAN broadcast packet in the discovery phase of the device. Broadcast packets are not supported in IPv6 and so a new LAN protocol for instrumentation was devised that works on both IPv4 and IPv6 networks and is much faster than VXI-11. This protocol is called High-Speed LAN Instrument Protocol (HiSLIP). See the IVI (</w:t>
      </w:r>
      <w:hyperlink r:id="rId41" w:history="1">
        <w:r w:rsidRPr="009A25CE">
          <w:rPr>
            <w:rStyle w:val="Hyperlink"/>
          </w:rPr>
          <w:t>www.ivi.foundation.org</w:t>
        </w:r>
      </w:hyperlink>
      <w:r w:rsidRPr="009A25CE">
        <w:t>) specification 6.1 for further information on this.</w:t>
      </w:r>
    </w:p>
    <w:p w14:paraId="770332D4" w14:textId="77777777" w:rsidR="00F037F8" w:rsidRDefault="00F037F8" w:rsidP="009A25CE">
      <w:pPr>
        <w:pStyle w:val="LXIObservationBody"/>
      </w:pPr>
    </w:p>
    <w:p w14:paraId="770332D5" w14:textId="77777777" w:rsidR="00F037F8" w:rsidRPr="00C67620" w:rsidRDefault="00E47B97" w:rsidP="009A25CE">
      <w:pPr>
        <w:pStyle w:val="LXIObservationBody"/>
      </w:pPr>
      <w:r>
        <w:t>Also see Rule 21.1.3</w:t>
      </w:r>
      <w:r w:rsidR="00F037F8" w:rsidRPr="009A25CE">
        <w:t>, 21.1.</w:t>
      </w:r>
      <w:r>
        <w:t>4</w:t>
      </w:r>
      <w:r w:rsidR="00F037F8" w:rsidRPr="009A25CE">
        <w:t xml:space="preserve"> and 21.1.</w:t>
      </w:r>
      <w:r>
        <w:t>5</w:t>
      </w:r>
      <w:r w:rsidR="00F037F8" w:rsidRPr="009A25CE">
        <w:t xml:space="preserve"> about control connections to the device.</w:t>
      </w:r>
      <w:r w:rsidR="00F037F8" w:rsidRPr="00C67620">
        <w:t xml:space="preserve">  </w:t>
      </w:r>
    </w:p>
    <w:p w14:paraId="770332D6" w14:textId="77777777" w:rsidR="00F037F8" w:rsidRPr="00C67620" w:rsidRDefault="00F037F8" w:rsidP="009A25CE">
      <w:pPr>
        <w:pStyle w:val="LXIObservationBody"/>
      </w:pPr>
    </w:p>
    <w:p w14:paraId="770332D7" w14:textId="77777777" w:rsidR="00F037F8" w:rsidRDefault="00F037F8" w:rsidP="00E73058"/>
    <w:p w14:paraId="770332D8" w14:textId="77777777" w:rsidR="00A078CE" w:rsidRDefault="006F7B5A" w:rsidP="00462438">
      <w:pPr>
        <w:pStyle w:val="Heading3"/>
        <w:numPr>
          <w:ilvl w:val="2"/>
          <w:numId w:val="13"/>
        </w:numPr>
      </w:pPr>
      <w:r>
        <w:t xml:space="preserve">  </w:t>
      </w:r>
      <w:bookmarkStart w:id="358" w:name="_Toc137484949"/>
      <w:r w:rsidR="00F037F8">
        <w:t xml:space="preserve">Rule - </w:t>
      </w:r>
      <w:r w:rsidR="00A078CE">
        <w:t>Support</w:t>
      </w:r>
      <w:r w:rsidR="00A078CE" w:rsidRPr="00A078CE">
        <w:t xml:space="preserve"> IPv6 access to Identification XML Document</w:t>
      </w:r>
      <w:bookmarkEnd w:id="358"/>
    </w:p>
    <w:p w14:paraId="770332D9" w14:textId="77777777" w:rsidR="00F037F8" w:rsidRDefault="00F037F8" w:rsidP="00CB4E15">
      <w:pPr>
        <w:pStyle w:val="Body1"/>
        <w:ind w:left="630"/>
      </w:pPr>
      <w:r>
        <w:t xml:space="preserve">The LXI XML Identification document </w:t>
      </w:r>
      <w:r w:rsidR="00710D75">
        <w:t xml:space="preserve">shall </w:t>
      </w:r>
      <w:r>
        <w:t>be accessible via IPv6.</w:t>
      </w:r>
    </w:p>
    <w:p w14:paraId="770332DA" w14:textId="77777777" w:rsidR="00A24268" w:rsidRDefault="0039767F" w:rsidP="00462438">
      <w:pPr>
        <w:pStyle w:val="Heading3"/>
        <w:numPr>
          <w:ilvl w:val="2"/>
          <w:numId w:val="13"/>
        </w:numPr>
      </w:pPr>
      <w:bookmarkStart w:id="359" w:name="_Toc312755729"/>
      <w:bookmarkEnd w:id="359"/>
      <w:r>
        <w:t xml:space="preserve"> </w:t>
      </w:r>
      <w:bookmarkStart w:id="360" w:name="_Toc137484950"/>
      <w:r w:rsidR="00A24268" w:rsidRPr="00A24268">
        <w:t>Rule - Include LXI IPv6 Address in &lt;Interface&gt;</w:t>
      </w:r>
      <w:bookmarkEnd w:id="360"/>
    </w:p>
    <w:p w14:paraId="770332DB" w14:textId="4E522065" w:rsidR="00A24268" w:rsidRDefault="00A24268" w:rsidP="00CB4E15">
      <w:pPr>
        <w:pStyle w:val="Body1"/>
        <w:ind w:left="630"/>
      </w:pPr>
      <w:r w:rsidRPr="00A24268">
        <w:t xml:space="preserve">If an IPv6 global address is available devices shall include it in an &lt;Interface&gt; XML element.  If no IPv6 global address is available, devices shall include the </w:t>
      </w:r>
      <w:r w:rsidR="00A44F38">
        <w:t xml:space="preserve">unique-local or </w:t>
      </w:r>
      <w:r w:rsidRPr="00A24268">
        <w:t>link-local IPv6 address in an &lt;Interface&gt; XML element.</w:t>
      </w:r>
    </w:p>
    <w:p w14:paraId="770332DC" w14:textId="77777777" w:rsidR="00A078CE" w:rsidRDefault="0039767F" w:rsidP="00462438">
      <w:pPr>
        <w:pStyle w:val="Heading3"/>
        <w:numPr>
          <w:ilvl w:val="2"/>
          <w:numId w:val="13"/>
        </w:numPr>
      </w:pPr>
      <w:r>
        <w:t xml:space="preserve"> </w:t>
      </w:r>
      <w:bookmarkStart w:id="361" w:name="_Toc137484951"/>
      <w:r w:rsidR="00EA5199">
        <w:t>Rule – IP Type is “IPv6”</w:t>
      </w:r>
      <w:bookmarkEnd w:id="361"/>
    </w:p>
    <w:p w14:paraId="770332DD" w14:textId="77777777" w:rsidR="00EA5199" w:rsidRPr="00EA5199" w:rsidRDefault="00EA5199" w:rsidP="00CB4E15">
      <w:pPr>
        <w:pStyle w:val="Body1"/>
        <w:ind w:left="630"/>
      </w:pPr>
      <w:r>
        <w:t>Devices shall us</w:t>
      </w:r>
      <w:r w:rsidR="00825FA9">
        <w:t>e “IPv6” as the IP type for the IPv6 address &lt;I</w:t>
      </w:r>
      <w:r>
        <w:t xml:space="preserve">nterface&gt; </w:t>
      </w:r>
      <w:r w:rsidR="00825FA9">
        <w:t>element.</w:t>
      </w:r>
    </w:p>
    <w:p w14:paraId="770332DE" w14:textId="77777777" w:rsidR="00A078CE" w:rsidRDefault="0039767F" w:rsidP="00462438">
      <w:pPr>
        <w:pStyle w:val="Heading3"/>
        <w:numPr>
          <w:ilvl w:val="2"/>
          <w:numId w:val="13"/>
        </w:numPr>
      </w:pPr>
      <w:r>
        <w:t xml:space="preserve"> </w:t>
      </w:r>
      <w:bookmarkStart w:id="362" w:name="_Toc137484952"/>
      <w:r w:rsidR="00A24268" w:rsidRPr="00A24268">
        <w:t>Recommendation - Include LXI link-local IPv6 Address in &lt;Interface&gt;</w:t>
      </w:r>
      <w:bookmarkEnd w:id="362"/>
    </w:p>
    <w:p w14:paraId="770332DF" w14:textId="77777777" w:rsidR="00A24268" w:rsidRDefault="00A24268" w:rsidP="00CB4E15">
      <w:pPr>
        <w:pStyle w:val="Body1"/>
        <w:ind w:left="630"/>
      </w:pPr>
      <w:r w:rsidRPr="00A24268">
        <w:t>Devices should include the IPv6 link-local address in an &lt;Interface&gt; element.</w:t>
      </w:r>
    </w:p>
    <w:p w14:paraId="770332E0" w14:textId="77777777" w:rsidR="00A078CE" w:rsidRDefault="0039767F" w:rsidP="00462438">
      <w:pPr>
        <w:pStyle w:val="Heading3"/>
        <w:numPr>
          <w:ilvl w:val="2"/>
          <w:numId w:val="13"/>
        </w:numPr>
      </w:pPr>
      <w:r>
        <w:t xml:space="preserve"> </w:t>
      </w:r>
      <w:bookmarkStart w:id="363" w:name="_Toc137484953"/>
      <w:r w:rsidR="00A24268" w:rsidRPr="00A24268">
        <w:t>Rule - Include LXI IPv6 Address in &lt;Gateway&gt;</w:t>
      </w:r>
      <w:bookmarkEnd w:id="363"/>
    </w:p>
    <w:p w14:paraId="770332E1" w14:textId="77777777" w:rsidR="00A24268" w:rsidRDefault="00A24268" w:rsidP="00CB4E15">
      <w:pPr>
        <w:pStyle w:val="Body1"/>
        <w:ind w:left="630"/>
      </w:pPr>
      <w:r w:rsidRPr="00A24268">
        <w:t>If an IPv6 address for the gateway is available, devices shall include it in the &lt;Gateway&gt; element of the IPv6 &lt;Interface&gt; element.</w:t>
      </w:r>
    </w:p>
    <w:p w14:paraId="770332E2" w14:textId="77777777" w:rsidR="00A078CE" w:rsidRDefault="0039767F" w:rsidP="00462438">
      <w:pPr>
        <w:pStyle w:val="Heading3"/>
        <w:numPr>
          <w:ilvl w:val="2"/>
          <w:numId w:val="13"/>
        </w:numPr>
      </w:pPr>
      <w:r>
        <w:t xml:space="preserve"> </w:t>
      </w:r>
      <w:bookmarkStart w:id="364" w:name="_Toc137484954"/>
      <w:r w:rsidR="00A24268" w:rsidRPr="00A24268">
        <w:t>Rule - Show LXI Prefix length in &lt;</w:t>
      </w:r>
      <w:proofErr w:type="spellStart"/>
      <w:r w:rsidR="00A24268" w:rsidRPr="00A24268">
        <w:t>SubnetMask</w:t>
      </w:r>
      <w:proofErr w:type="spellEnd"/>
      <w:r w:rsidR="00A24268" w:rsidRPr="00A24268">
        <w:t>&gt;</w:t>
      </w:r>
      <w:bookmarkEnd w:id="364"/>
    </w:p>
    <w:p w14:paraId="770332E3" w14:textId="77777777" w:rsidR="00A24268" w:rsidRDefault="00CC04CE" w:rsidP="00CB4E15">
      <w:pPr>
        <w:pStyle w:val="Body1"/>
        <w:ind w:left="630"/>
      </w:pPr>
      <w:r>
        <w:t>D</w:t>
      </w:r>
      <w:r w:rsidR="00A24268" w:rsidRPr="00A24268">
        <w:t>evices shall show the prefix length in the &lt;</w:t>
      </w:r>
      <w:proofErr w:type="spellStart"/>
      <w:r w:rsidR="00A24268" w:rsidRPr="00A24268">
        <w:t>SubnetMask</w:t>
      </w:r>
      <w:proofErr w:type="spellEnd"/>
      <w:r w:rsidR="00A24268" w:rsidRPr="00A24268">
        <w:t>&gt; element of the IPv6 &lt;Interface&gt; element.</w:t>
      </w:r>
    </w:p>
    <w:p w14:paraId="770332E4" w14:textId="52E3B2CE" w:rsidR="00A078CE" w:rsidRDefault="0039767F" w:rsidP="00462438">
      <w:pPr>
        <w:pStyle w:val="Heading3"/>
        <w:numPr>
          <w:ilvl w:val="2"/>
          <w:numId w:val="13"/>
        </w:numPr>
      </w:pPr>
      <w:bookmarkStart w:id="365" w:name="_Toc312755735"/>
      <w:bookmarkStart w:id="366" w:name="_Toc294882972"/>
      <w:bookmarkEnd w:id="365"/>
      <w:r>
        <w:t xml:space="preserve"> </w:t>
      </w:r>
      <w:bookmarkStart w:id="367" w:name="_Toc137484955"/>
      <w:r w:rsidR="00C8105D">
        <w:t>Rule</w:t>
      </w:r>
      <w:r w:rsidR="00064CE8">
        <w:t xml:space="preserve"> – Include the LXI IPv6 Function in the &lt;</w:t>
      </w:r>
      <w:proofErr w:type="spellStart"/>
      <w:r w:rsidR="00064CE8">
        <w:t>LxiExtendedFunctions</w:t>
      </w:r>
      <w:proofErr w:type="spellEnd"/>
      <w:r w:rsidR="00064CE8">
        <w:t xml:space="preserve">&gt; </w:t>
      </w:r>
      <w:bookmarkEnd w:id="366"/>
      <w:r w:rsidR="0085472F">
        <w:t>Element</w:t>
      </w:r>
      <w:bookmarkEnd w:id="367"/>
    </w:p>
    <w:p w14:paraId="770332E5" w14:textId="77777777" w:rsidR="00064CE8" w:rsidRDefault="00064CE8" w:rsidP="00F07EBD">
      <w:pPr>
        <w:pStyle w:val="Body1"/>
        <w:ind w:left="630"/>
      </w:pPr>
      <w:r>
        <w:t>LXI devices implementing IPv6 shall include a &lt;Function&gt; element in the &lt;</w:t>
      </w:r>
      <w:proofErr w:type="spellStart"/>
      <w:r>
        <w:t>LxiExtendedFunctions</w:t>
      </w:r>
      <w:proofErr w:type="spellEnd"/>
      <w:r>
        <w:t xml:space="preserve">&gt; XML element with the </w:t>
      </w:r>
      <w:proofErr w:type="spellStart"/>
      <w:r>
        <w:t>FunctionName</w:t>
      </w:r>
      <w:proofErr w:type="spellEnd"/>
      <w:r>
        <w:t xml:space="preserve"> attribute of “LXI IPv6” and a Version attribute containing the version number of this document.</w:t>
      </w:r>
    </w:p>
    <w:p w14:paraId="770332E6" w14:textId="77777777" w:rsidR="00064CE8" w:rsidRDefault="00064CE8" w:rsidP="00064CE8">
      <w:pPr>
        <w:ind w:left="1440"/>
      </w:pPr>
      <w:r>
        <w:t xml:space="preserve"> </w:t>
      </w:r>
    </w:p>
    <w:p w14:paraId="770332E7" w14:textId="77777777" w:rsidR="00064CE8" w:rsidRPr="00F35114" w:rsidRDefault="00064CE8" w:rsidP="00F07EBD">
      <w:pPr>
        <w:ind w:left="1440"/>
        <w:rPr>
          <w:b/>
        </w:rPr>
      </w:pPr>
      <w:r w:rsidRPr="00F35114">
        <w:rPr>
          <w:b/>
        </w:rPr>
        <w:t>Example:</w:t>
      </w:r>
    </w:p>
    <w:p w14:paraId="770332E8" w14:textId="447C5228" w:rsidR="00064CE8" w:rsidRDefault="00064CE8" w:rsidP="00F07EBD">
      <w:pPr>
        <w:ind w:left="1440"/>
      </w:pPr>
      <w:r>
        <w:t xml:space="preserve">&lt;Function </w:t>
      </w:r>
      <w:proofErr w:type="spellStart"/>
      <w:r>
        <w:t>FunctionName</w:t>
      </w:r>
      <w:proofErr w:type="spellEnd"/>
      <w:proofErr w:type="gramStart"/>
      <w:r>
        <w:t>=”LXI</w:t>
      </w:r>
      <w:proofErr w:type="gramEnd"/>
      <w:r>
        <w:t xml:space="preserve"> IPv6” Version=”</w:t>
      </w:r>
      <w:r w:rsidR="00C97159">
        <w:t>2</w:t>
      </w:r>
      <w:r>
        <w:t>.0”/&gt;</w:t>
      </w:r>
    </w:p>
    <w:p w14:paraId="770332E9" w14:textId="77777777" w:rsidR="00F037F8" w:rsidRDefault="00F037F8" w:rsidP="00FF2626">
      <w:pPr>
        <w:pStyle w:val="LXIBody"/>
        <w:spacing w:before="0"/>
        <w:ind w:left="1440"/>
        <w:rPr>
          <w:rFonts w:ascii="Calibri" w:hAnsi="Calibri" w:cs="Arial"/>
        </w:rPr>
      </w:pPr>
      <w:bookmarkStart w:id="368" w:name="_Toc312755737"/>
      <w:bookmarkStart w:id="369" w:name="_Toc312755738"/>
      <w:bookmarkStart w:id="370" w:name="Figure_98"/>
      <w:bookmarkEnd w:id="368"/>
      <w:bookmarkEnd w:id="369"/>
      <w:bookmarkEnd w:id="370"/>
    </w:p>
    <w:sectPr w:rsidR="00F037F8" w:rsidSect="00512B77">
      <w:footerReference w:type="even" r:id="rId42"/>
      <w:footerReference w:type="default" r:id="rId43"/>
      <w:pgSz w:w="12240" w:h="15840" w:code="1"/>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ADA9" w14:textId="77777777" w:rsidR="00685AD3" w:rsidRDefault="00685AD3">
      <w:r>
        <w:separator/>
      </w:r>
    </w:p>
  </w:endnote>
  <w:endnote w:type="continuationSeparator" w:id="0">
    <w:p w14:paraId="26F13BA9" w14:textId="77777777" w:rsidR="00685AD3" w:rsidRDefault="00685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32F6" w14:textId="77777777" w:rsidR="00641836" w:rsidRDefault="0064183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0332F7" w14:textId="77777777" w:rsidR="00641836" w:rsidRDefault="00641836"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CAA4" w14:textId="36A89355" w:rsidR="00EE484D" w:rsidRDefault="00797941" w:rsidP="00D93311">
    <w:pPr>
      <w:pStyle w:val="Footer"/>
      <w:jc w:val="center"/>
    </w:pPr>
    <w:r>
      <w:t xml:space="preserve">                                   </w:t>
    </w:r>
    <w:r w:rsidR="001E0062">
      <w:t>Copyright 2004-202</w:t>
    </w:r>
    <w:ins w:id="371" w:author="John Ryland" w:date="2023-06-01T16:44:00Z">
      <w:r w:rsidR="00FF15A3">
        <w:t>3</w:t>
      </w:r>
    </w:ins>
    <w:del w:id="372" w:author="John Ryland" w:date="2023-06-01T16:44:00Z">
      <w:r w:rsidR="001E0062" w:rsidDel="00FF15A3">
        <w:delText>2</w:delText>
      </w:r>
    </w:del>
    <w:r w:rsidR="001E0062">
      <w:t xml:space="preserve"> LXI Consortium, Inc. All rights reserved.</w:t>
    </w:r>
    <w:r w:rsidR="00171ECB">
      <w:t xml:space="preserve">  </w:t>
    </w:r>
    <w:sdt>
      <w:sdtPr>
        <w:id w:val="1020581990"/>
        <w:docPartObj>
          <w:docPartGallery w:val="Page Numbers (Bottom of Page)"/>
          <w:docPartUnique/>
        </w:docPartObj>
      </w:sdtPr>
      <w:sdtEndPr>
        <w:rPr>
          <w:noProof/>
        </w:rPr>
      </w:sdtEndPr>
      <w:sdtContent>
        <w:r w:rsidR="00D55FB0">
          <w:tab/>
        </w:r>
        <w:r w:rsidR="00EE484D">
          <w:fldChar w:fldCharType="begin"/>
        </w:r>
        <w:r w:rsidR="00EE484D">
          <w:instrText xml:space="preserve"> PAGE   \* MERGEFORMAT </w:instrText>
        </w:r>
        <w:r w:rsidR="00EE484D">
          <w:fldChar w:fldCharType="separate"/>
        </w:r>
        <w:r w:rsidR="00EE484D">
          <w:rPr>
            <w:noProof/>
          </w:rPr>
          <w:t>2</w:t>
        </w:r>
        <w:r w:rsidR="00EE484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3FAF" w14:textId="77777777" w:rsidR="00685AD3" w:rsidRDefault="00685AD3">
      <w:r>
        <w:separator/>
      </w:r>
    </w:p>
  </w:footnote>
  <w:footnote w:type="continuationSeparator" w:id="0">
    <w:p w14:paraId="2C3D2E0F" w14:textId="77777777" w:rsidR="00685AD3" w:rsidRDefault="00685AD3">
      <w:r>
        <w:continuationSeparator/>
      </w:r>
    </w:p>
  </w:footnote>
  <w:footnote w:id="1">
    <w:p w14:paraId="1F7C500E" w14:textId="77777777" w:rsidR="00FB0224" w:rsidRPr="00725ABE" w:rsidRDefault="00FB0224" w:rsidP="00FB0224">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7F17F4AF" w14:textId="77777777" w:rsidR="00FB0224" w:rsidRDefault="00FB0224" w:rsidP="00FB0224">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5512E857" w14:textId="77777777" w:rsidR="00FB0224" w:rsidRPr="00725ABE" w:rsidRDefault="00FB0224" w:rsidP="00FB0224">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 w:id="4">
    <w:p w14:paraId="770332FA" w14:textId="77777777" w:rsidR="00641836" w:rsidRDefault="00641836" w:rsidP="00C56432">
      <w:pPr>
        <w:pStyle w:val="FootnoteText"/>
      </w:pPr>
      <w:r w:rsidRPr="00F748C0">
        <w:rPr>
          <w:rStyle w:val="FootnoteReference"/>
        </w:rPr>
        <w:footnoteRef/>
      </w:r>
      <w:r w:rsidRPr="00F748C0">
        <w:t xml:space="preserve"> Refer to section 21.2.</w:t>
      </w:r>
      <w:r>
        <w:t>9</w:t>
      </w:r>
    </w:p>
  </w:footnote>
  <w:footnote w:id="5">
    <w:p w14:paraId="770332FB" w14:textId="77777777" w:rsidR="00641836" w:rsidRDefault="00641836" w:rsidP="00C56432">
      <w:pPr>
        <w:pStyle w:val="FootnoteText"/>
      </w:pPr>
      <w:r w:rsidRPr="00F748C0">
        <w:rPr>
          <w:rStyle w:val="FootnoteReference"/>
        </w:rPr>
        <w:footnoteRef/>
      </w:r>
      <w:r w:rsidRPr="00F748C0">
        <w:t xml:space="preserve"> Static I</w:t>
      </w:r>
      <w:r>
        <w:t>P address. Refer to section 21.2.5</w:t>
      </w:r>
    </w:p>
  </w:footnote>
  <w:footnote w:id="6">
    <w:p w14:paraId="770332FC" w14:textId="77777777" w:rsidR="00641836" w:rsidRDefault="00641836" w:rsidP="00C56432">
      <w:pPr>
        <w:pStyle w:val="FootnoteText"/>
      </w:pPr>
      <w:r w:rsidRPr="00F748C0">
        <w:rPr>
          <w:rStyle w:val="FootnoteReference"/>
        </w:rPr>
        <w:footnoteRef/>
      </w:r>
      <w:r w:rsidRPr="00F748C0">
        <w:t xml:space="preserve"> IPv6 Gateway to use in manual (static) addressing mode.</w:t>
      </w:r>
    </w:p>
  </w:footnote>
  <w:footnote w:id="7">
    <w:p w14:paraId="770332FD" w14:textId="77777777" w:rsidR="00641836" w:rsidRDefault="00641836" w:rsidP="00C56432">
      <w:pPr>
        <w:pStyle w:val="FootnoteText"/>
      </w:pPr>
      <w:r w:rsidRPr="00F748C0">
        <w:rPr>
          <w:rStyle w:val="FootnoteReference"/>
        </w:rPr>
        <w:footnoteRef/>
      </w:r>
      <w:r w:rsidRPr="00F748C0">
        <w:t xml:space="preserve"> IPv6 DNS address(s)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0A6A76"/>
    <w:lvl w:ilvl="0">
      <w:start w:val="1"/>
      <w:numFmt w:val="bullet"/>
      <w:pStyle w:val="ListNumber2"/>
      <w:lvlText w:val=""/>
      <w:lvlJc w:val="left"/>
      <w:pPr>
        <w:tabs>
          <w:tab w:val="num" w:pos="360"/>
        </w:tabs>
        <w:ind w:left="360" w:hanging="360"/>
      </w:pPr>
      <w:rPr>
        <w:rFonts w:ascii="Symbol" w:hAnsi="Symbol" w:hint="default"/>
      </w:r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cs="Times New Roman" w:hint="default"/>
        <w:b/>
        <w:i w:val="0"/>
        <w:sz w:val="32"/>
      </w:rPr>
    </w:lvl>
    <w:lvl w:ilvl="1">
      <w:start w:val="1"/>
      <w:numFmt w:val="decimal"/>
      <w:pStyle w:val="Heading2Appendix"/>
      <w:lvlText w:val="%1.%2"/>
      <w:lvlJc w:val="left"/>
      <w:pPr>
        <w:tabs>
          <w:tab w:val="num" w:pos="576"/>
        </w:tabs>
        <w:ind w:left="576" w:hanging="576"/>
      </w:pPr>
      <w:rPr>
        <w:rFonts w:cs="Times New Roman" w:hint="default"/>
        <w:b/>
        <w:i w:val="0"/>
        <w:sz w:val="24"/>
      </w:rPr>
    </w:lvl>
    <w:lvl w:ilvl="2">
      <w:start w:val="1"/>
      <w:numFmt w:val="decimal"/>
      <w:pStyle w:val="Heading3Appendix"/>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04305A"/>
    <w:multiLevelType w:val="hybridMultilevel"/>
    <w:tmpl w:val="1D64DA1A"/>
    <w:lvl w:ilvl="0" w:tplc="5276CB22">
      <w:start w:val="1"/>
      <w:numFmt w:val="decimal"/>
      <w:lvlText w:val="%1)"/>
      <w:lvlJc w:val="left"/>
      <w:pPr>
        <w:tabs>
          <w:tab w:val="num" w:pos="1845"/>
        </w:tabs>
        <w:ind w:left="1845" w:hanging="360"/>
      </w:pPr>
      <w:rPr>
        <w:rFonts w:cs="Times New Roman"/>
      </w:rPr>
    </w:lvl>
    <w:lvl w:ilvl="1" w:tplc="739CBBDE">
      <w:start w:val="1"/>
      <w:numFmt w:val="lowerLetter"/>
      <w:lvlText w:val="%2."/>
      <w:lvlJc w:val="left"/>
      <w:pPr>
        <w:tabs>
          <w:tab w:val="num" w:pos="2565"/>
        </w:tabs>
        <w:ind w:left="2565" w:hanging="360"/>
      </w:pPr>
      <w:rPr>
        <w:rFonts w:cs="Times New Roman"/>
      </w:rPr>
    </w:lvl>
    <w:lvl w:ilvl="2" w:tplc="E6E477E0">
      <w:start w:val="1"/>
      <w:numFmt w:val="lowerRoman"/>
      <w:lvlText w:val="%3."/>
      <w:lvlJc w:val="right"/>
      <w:pPr>
        <w:tabs>
          <w:tab w:val="num" w:pos="3285"/>
        </w:tabs>
        <w:ind w:left="3285" w:hanging="180"/>
      </w:pPr>
      <w:rPr>
        <w:rFonts w:cs="Times New Roman"/>
      </w:rPr>
    </w:lvl>
    <w:lvl w:ilvl="3" w:tplc="2BD84D58">
      <w:start w:val="1"/>
      <w:numFmt w:val="decimal"/>
      <w:lvlText w:val="%4."/>
      <w:lvlJc w:val="left"/>
      <w:pPr>
        <w:tabs>
          <w:tab w:val="num" w:pos="4005"/>
        </w:tabs>
        <w:ind w:left="4005" w:hanging="360"/>
      </w:pPr>
      <w:rPr>
        <w:rFonts w:cs="Times New Roman"/>
      </w:rPr>
    </w:lvl>
    <w:lvl w:ilvl="4" w:tplc="7CD207E0" w:tentative="1">
      <w:start w:val="1"/>
      <w:numFmt w:val="lowerLetter"/>
      <w:lvlText w:val="%5."/>
      <w:lvlJc w:val="left"/>
      <w:pPr>
        <w:tabs>
          <w:tab w:val="num" w:pos="4725"/>
        </w:tabs>
        <w:ind w:left="4725" w:hanging="360"/>
      </w:pPr>
      <w:rPr>
        <w:rFonts w:cs="Times New Roman"/>
      </w:rPr>
    </w:lvl>
    <w:lvl w:ilvl="5" w:tplc="7B1A22F4" w:tentative="1">
      <w:start w:val="1"/>
      <w:numFmt w:val="lowerRoman"/>
      <w:lvlText w:val="%6."/>
      <w:lvlJc w:val="right"/>
      <w:pPr>
        <w:tabs>
          <w:tab w:val="num" w:pos="5445"/>
        </w:tabs>
        <w:ind w:left="5445" w:hanging="180"/>
      </w:pPr>
      <w:rPr>
        <w:rFonts w:cs="Times New Roman"/>
      </w:rPr>
    </w:lvl>
    <w:lvl w:ilvl="6" w:tplc="432446A4" w:tentative="1">
      <w:start w:val="1"/>
      <w:numFmt w:val="decimal"/>
      <w:lvlText w:val="%7."/>
      <w:lvlJc w:val="left"/>
      <w:pPr>
        <w:tabs>
          <w:tab w:val="num" w:pos="6165"/>
        </w:tabs>
        <w:ind w:left="6165" w:hanging="360"/>
      </w:pPr>
      <w:rPr>
        <w:rFonts w:cs="Times New Roman"/>
      </w:rPr>
    </w:lvl>
    <w:lvl w:ilvl="7" w:tplc="7D24391A" w:tentative="1">
      <w:start w:val="1"/>
      <w:numFmt w:val="lowerLetter"/>
      <w:lvlText w:val="%8."/>
      <w:lvlJc w:val="left"/>
      <w:pPr>
        <w:tabs>
          <w:tab w:val="num" w:pos="6885"/>
        </w:tabs>
        <w:ind w:left="6885" w:hanging="360"/>
      </w:pPr>
      <w:rPr>
        <w:rFonts w:cs="Times New Roman"/>
      </w:rPr>
    </w:lvl>
    <w:lvl w:ilvl="8" w:tplc="24C63EFA" w:tentative="1">
      <w:start w:val="1"/>
      <w:numFmt w:val="lowerRoman"/>
      <w:lvlText w:val="%9."/>
      <w:lvlJc w:val="right"/>
      <w:pPr>
        <w:tabs>
          <w:tab w:val="num" w:pos="7605"/>
        </w:tabs>
        <w:ind w:left="7605" w:hanging="180"/>
      </w:pPr>
      <w:rPr>
        <w:rFonts w:cs="Times New Roman"/>
      </w:rPr>
    </w:lvl>
  </w:abstractNum>
  <w:abstractNum w:abstractNumId="3" w15:restartNumberingAfterBreak="0">
    <w:nsid w:val="0AA10498"/>
    <w:multiLevelType w:val="hybridMultilevel"/>
    <w:tmpl w:val="F3468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9A3290"/>
    <w:multiLevelType w:val="multilevel"/>
    <w:tmpl w:val="BFEA09C6"/>
    <w:lvl w:ilvl="0">
      <w:start w:val="21"/>
      <w:numFmt w:val="decimal"/>
      <w:lvlText w:val="%1"/>
      <w:lvlJc w:val="left"/>
      <w:pPr>
        <w:tabs>
          <w:tab w:val="num" w:pos="432"/>
        </w:tabs>
        <w:ind w:left="432" w:hanging="432"/>
      </w:pPr>
      <w:rPr>
        <w:rFonts w:cs="Times New Roman" w:hint="default"/>
        <w:b/>
        <w:i w:val="0"/>
        <w:sz w:val="32"/>
      </w:rPr>
    </w:lvl>
    <w:lvl w:ilvl="1">
      <w:start w:val="1"/>
      <w:numFmt w:val="decimal"/>
      <w:lvlText w:val="%1.%2"/>
      <w:lvlJc w:val="left"/>
      <w:pPr>
        <w:tabs>
          <w:tab w:val="num" w:pos="756"/>
        </w:tabs>
        <w:ind w:left="756" w:hanging="576"/>
      </w:pPr>
      <w:rPr>
        <w:rFonts w:cs="Times New Roman" w:hint="default"/>
        <w:b/>
        <w:i w:val="0"/>
        <w:sz w:val="24"/>
      </w:rPr>
    </w:lvl>
    <w:lvl w:ilvl="2">
      <w:start w:val="1"/>
      <w:numFmt w:val="decimal"/>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92E37D5"/>
    <w:multiLevelType w:val="hybridMultilevel"/>
    <w:tmpl w:val="402E80F8"/>
    <w:lvl w:ilvl="0" w:tplc="F5124E7A">
      <w:start w:val="1"/>
      <w:numFmt w:val="decimal"/>
      <w:lvlText w:val="%1)"/>
      <w:lvlJc w:val="left"/>
      <w:pPr>
        <w:tabs>
          <w:tab w:val="num" w:pos="1440"/>
        </w:tabs>
        <w:ind w:left="1440" w:hanging="360"/>
      </w:pPr>
      <w:rPr>
        <w:rFonts w:cs="Times New Roman"/>
      </w:rPr>
    </w:lvl>
    <w:lvl w:ilvl="1" w:tplc="00D67CF6" w:tentative="1">
      <w:start w:val="1"/>
      <w:numFmt w:val="lowerLetter"/>
      <w:lvlText w:val="%2."/>
      <w:lvlJc w:val="left"/>
      <w:pPr>
        <w:tabs>
          <w:tab w:val="num" w:pos="2160"/>
        </w:tabs>
        <w:ind w:left="2160" w:hanging="360"/>
      </w:pPr>
      <w:rPr>
        <w:rFonts w:cs="Times New Roman"/>
      </w:rPr>
    </w:lvl>
    <w:lvl w:ilvl="2" w:tplc="7680A190">
      <w:start w:val="1"/>
      <w:numFmt w:val="lowerRoman"/>
      <w:lvlText w:val="%3."/>
      <w:lvlJc w:val="right"/>
      <w:pPr>
        <w:tabs>
          <w:tab w:val="num" w:pos="2880"/>
        </w:tabs>
        <w:ind w:left="2880" w:hanging="180"/>
      </w:pPr>
      <w:rPr>
        <w:rFonts w:cs="Times New Roman"/>
      </w:rPr>
    </w:lvl>
    <w:lvl w:ilvl="3" w:tplc="7BDAED20" w:tentative="1">
      <w:start w:val="1"/>
      <w:numFmt w:val="decimal"/>
      <w:lvlText w:val="%4."/>
      <w:lvlJc w:val="left"/>
      <w:pPr>
        <w:tabs>
          <w:tab w:val="num" w:pos="3600"/>
        </w:tabs>
        <w:ind w:left="3600" w:hanging="360"/>
      </w:pPr>
      <w:rPr>
        <w:rFonts w:cs="Times New Roman"/>
      </w:rPr>
    </w:lvl>
    <w:lvl w:ilvl="4" w:tplc="8F4243EE" w:tentative="1">
      <w:start w:val="1"/>
      <w:numFmt w:val="lowerLetter"/>
      <w:lvlText w:val="%5."/>
      <w:lvlJc w:val="left"/>
      <w:pPr>
        <w:tabs>
          <w:tab w:val="num" w:pos="4320"/>
        </w:tabs>
        <w:ind w:left="4320" w:hanging="360"/>
      </w:pPr>
      <w:rPr>
        <w:rFonts w:cs="Times New Roman"/>
      </w:rPr>
    </w:lvl>
    <w:lvl w:ilvl="5" w:tplc="88C0B630" w:tentative="1">
      <w:start w:val="1"/>
      <w:numFmt w:val="lowerRoman"/>
      <w:lvlText w:val="%6."/>
      <w:lvlJc w:val="right"/>
      <w:pPr>
        <w:tabs>
          <w:tab w:val="num" w:pos="5040"/>
        </w:tabs>
        <w:ind w:left="5040" w:hanging="180"/>
      </w:pPr>
      <w:rPr>
        <w:rFonts w:cs="Times New Roman"/>
      </w:rPr>
    </w:lvl>
    <w:lvl w:ilvl="6" w:tplc="EC82CFA8" w:tentative="1">
      <w:start w:val="1"/>
      <w:numFmt w:val="decimal"/>
      <w:lvlText w:val="%7."/>
      <w:lvlJc w:val="left"/>
      <w:pPr>
        <w:tabs>
          <w:tab w:val="num" w:pos="5760"/>
        </w:tabs>
        <w:ind w:left="5760" w:hanging="360"/>
      </w:pPr>
      <w:rPr>
        <w:rFonts w:cs="Times New Roman"/>
      </w:rPr>
    </w:lvl>
    <w:lvl w:ilvl="7" w:tplc="154C5784" w:tentative="1">
      <w:start w:val="1"/>
      <w:numFmt w:val="lowerLetter"/>
      <w:lvlText w:val="%8."/>
      <w:lvlJc w:val="left"/>
      <w:pPr>
        <w:tabs>
          <w:tab w:val="num" w:pos="6480"/>
        </w:tabs>
        <w:ind w:left="6480" w:hanging="360"/>
      </w:pPr>
      <w:rPr>
        <w:rFonts w:cs="Times New Roman"/>
      </w:rPr>
    </w:lvl>
    <w:lvl w:ilvl="8" w:tplc="BABC532C" w:tentative="1">
      <w:start w:val="1"/>
      <w:numFmt w:val="lowerRoman"/>
      <w:lvlText w:val="%9."/>
      <w:lvlJc w:val="right"/>
      <w:pPr>
        <w:tabs>
          <w:tab w:val="num" w:pos="7200"/>
        </w:tabs>
        <w:ind w:left="7200" w:hanging="180"/>
      </w:pPr>
      <w:rPr>
        <w:rFonts w:cs="Times New Roman"/>
      </w:rPr>
    </w:lvl>
  </w:abstractNum>
  <w:abstractNum w:abstractNumId="6" w15:restartNumberingAfterBreak="0">
    <w:nsid w:val="22902A78"/>
    <w:multiLevelType w:val="hybridMultilevel"/>
    <w:tmpl w:val="E4B81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612AB0"/>
    <w:multiLevelType w:val="hybridMultilevel"/>
    <w:tmpl w:val="BCF8269E"/>
    <w:lvl w:ilvl="0" w:tplc="9CC6E2AA">
      <w:start w:val="1"/>
      <w:numFmt w:val="bullet"/>
      <w:pStyle w:val="ListBullet3"/>
      <w:lvlText w:val=""/>
      <w:lvlJc w:val="left"/>
      <w:pPr>
        <w:tabs>
          <w:tab w:val="num" w:pos="720"/>
        </w:tabs>
        <w:ind w:left="720" w:hanging="360"/>
      </w:pPr>
      <w:rPr>
        <w:rFonts w:ascii="Symbol" w:hAnsi="Symbol" w:hint="default"/>
        <w:sz w:val="20"/>
      </w:rPr>
    </w:lvl>
    <w:lvl w:ilvl="1" w:tplc="3F60A340" w:tentative="1">
      <w:start w:val="1"/>
      <w:numFmt w:val="bullet"/>
      <w:lvlText w:val="o"/>
      <w:lvlJc w:val="left"/>
      <w:pPr>
        <w:tabs>
          <w:tab w:val="num" w:pos="360"/>
        </w:tabs>
        <w:ind w:left="360" w:hanging="360"/>
      </w:pPr>
      <w:rPr>
        <w:rFonts w:ascii="Courier New" w:hAnsi="Courier New" w:hint="default"/>
      </w:rPr>
    </w:lvl>
    <w:lvl w:ilvl="2" w:tplc="5F16514A" w:tentative="1">
      <w:start w:val="1"/>
      <w:numFmt w:val="bullet"/>
      <w:lvlText w:val=""/>
      <w:lvlJc w:val="left"/>
      <w:pPr>
        <w:tabs>
          <w:tab w:val="num" w:pos="1080"/>
        </w:tabs>
        <w:ind w:left="1080" w:hanging="360"/>
      </w:pPr>
      <w:rPr>
        <w:rFonts w:ascii="Wingdings" w:hAnsi="Wingdings" w:hint="default"/>
      </w:rPr>
    </w:lvl>
    <w:lvl w:ilvl="3" w:tplc="F8707C7A" w:tentative="1">
      <w:start w:val="1"/>
      <w:numFmt w:val="bullet"/>
      <w:lvlText w:val=""/>
      <w:lvlJc w:val="left"/>
      <w:pPr>
        <w:tabs>
          <w:tab w:val="num" w:pos="1800"/>
        </w:tabs>
        <w:ind w:left="1800" w:hanging="360"/>
      </w:pPr>
      <w:rPr>
        <w:rFonts w:ascii="Symbol" w:hAnsi="Symbol" w:hint="default"/>
      </w:rPr>
    </w:lvl>
    <w:lvl w:ilvl="4" w:tplc="DE52A60E" w:tentative="1">
      <w:start w:val="1"/>
      <w:numFmt w:val="bullet"/>
      <w:lvlText w:val="o"/>
      <w:lvlJc w:val="left"/>
      <w:pPr>
        <w:tabs>
          <w:tab w:val="num" w:pos="2520"/>
        </w:tabs>
        <w:ind w:left="2520" w:hanging="360"/>
      </w:pPr>
      <w:rPr>
        <w:rFonts w:ascii="Courier New" w:hAnsi="Courier New" w:hint="default"/>
      </w:rPr>
    </w:lvl>
    <w:lvl w:ilvl="5" w:tplc="FE4E80DC" w:tentative="1">
      <w:start w:val="1"/>
      <w:numFmt w:val="bullet"/>
      <w:lvlText w:val=""/>
      <w:lvlJc w:val="left"/>
      <w:pPr>
        <w:tabs>
          <w:tab w:val="num" w:pos="3240"/>
        </w:tabs>
        <w:ind w:left="3240" w:hanging="360"/>
      </w:pPr>
      <w:rPr>
        <w:rFonts w:ascii="Wingdings" w:hAnsi="Wingdings" w:hint="default"/>
      </w:rPr>
    </w:lvl>
    <w:lvl w:ilvl="6" w:tplc="16D074D0" w:tentative="1">
      <w:start w:val="1"/>
      <w:numFmt w:val="bullet"/>
      <w:lvlText w:val=""/>
      <w:lvlJc w:val="left"/>
      <w:pPr>
        <w:tabs>
          <w:tab w:val="num" w:pos="3960"/>
        </w:tabs>
        <w:ind w:left="3960" w:hanging="360"/>
      </w:pPr>
      <w:rPr>
        <w:rFonts w:ascii="Symbol" w:hAnsi="Symbol" w:hint="default"/>
      </w:rPr>
    </w:lvl>
    <w:lvl w:ilvl="7" w:tplc="EE22409C" w:tentative="1">
      <w:start w:val="1"/>
      <w:numFmt w:val="bullet"/>
      <w:lvlText w:val="o"/>
      <w:lvlJc w:val="left"/>
      <w:pPr>
        <w:tabs>
          <w:tab w:val="num" w:pos="4680"/>
        </w:tabs>
        <w:ind w:left="4680" w:hanging="360"/>
      </w:pPr>
      <w:rPr>
        <w:rFonts w:ascii="Courier New" w:hAnsi="Courier New" w:hint="default"/>
      </w:rPr>
    </w:lvl>
    <w:lvl w:ilvl="8" w:tplc="01C6659C"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891585"/>
    <w:multiLevelType w:val="hybridMultilevel"/>
    <w:tmpl w:val="EF6A3466"/>
    <w:lvl w:ilvl="0" w:tplc="04090001">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cs="Times New Roman"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71AB3"/>
    <w:multiLevelType w:val="hybridMultilevel"/>
    <w:tmpl w:val="FB3E2102"/>
    <w:lvl w:ilvl="0" w:tplc="04090003">
      <w:start w:val="1"/>
      <w:numFmt w:val="decimal"/>
      <w:lvlText w:val="%1."/>
      <w:lvlJc w:val="left"/>
      <w:pPr>
        <w:tabs>
          <w:tab w:val="num" w:pos="360"/>
        </w:tabs>
        <w:ind w:left="360" w:hanging="360"/>
      </w:pPr>
      <w:rPr>
        <w:rFonts w:cs="Times New Roman" w:hint="default"/>
      </w:rPr>
    </w:lvl>
    <w:lvl w:ilvl="1" w:tplc="91063A70"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887E4E"/>
    <w:multiLevelType w:val="hybridMultilevel"/>
    <w:tmpl w:val="780A7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EE6AB1"/>
    <w:multiLevelType w:val="hybridMultilevel"/>
    <w:tmpl w:val="B950B34E"/>
    <w:lvl w:ilvl="0" w:tplc="04090001">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F264A21"/>
    <w:multiLevelType w:val="hybridMultilevel"/>
    <w:tmpl w:val="340E63D8"/>
    <w:lvl w:ilvl="0" w:tplc="49444040">
      <w:start w:val="1"/>
      <w:numFmt w:val="decimal"/>
      <w:pStyle w:val="ListNumber3"/>
      <w:lvlText w:val="%1."/>
      <w:lvlJc w:val="left"/>
      <w:pPr>
        <w:tabs>
          <w:tab w:val="num" w:pos="2520"/>
        </w:tabs>
        <w:ind w:left="2520" w:hanging="360"/>
      </w:pPr>
      <w:rPr>
        <w:rFonts w:cs="Times New Roman"/>
      </w:rPr>
    </w:lvl>
    <w:lvl w:ilvl="1" w:tplc="04090003" w:tentative="1">
      <w:start w:val="1"/>
      <w:numFmt w:val="lowerLetter"/>
      <w:lvlText w:val="%2."/>
      <w:lvlJc w:val="left"/>
      <w:pPr>
        <w:tabs>
          <w:tab w:val="num" w:pos="3240"/>
        </w:tabs>
        <w:ind w:left="3240" w:hanging="360"/>
      </w:pPr>
      <w:rPr>
        <w:rFonts w:cs="Times New Roman"/>
      </w:rPr>
    </w:lvl>
    <w:lvl w:ilvl="2" w:tplc="04090005" w:tentative="1">
      <w:start w:val="1"/>
      <w:numFmt w:val="lowerRoman"/>
      <w:lvlText w:val="%3."/>
      <w:lvlJc w:val="right"/>
      <w:pPr>
        <w:tabs>
          <w:tab w:val="num" w:pos="3960"/>
        </w:tabs>
        <w:ind w:left="3960" w:hanging="180"/>
      </w:pPr>
      <w:rPr>
        <w:rFonts w:cs="Times New Roman"/>
      </w:rPr>
    </w:lvl>
    <w:lvl w:ilvl="3" w:tplc="04090001" w:tentative="1">
      <w:start w:val="1"/>
      <w:numFmt w:val="decimal"/>
      <w:lvlText w:val="%4."/>
      <w:lvlJc w:val="left"/>
      <w:pPr>
        <w:tabs>
          <w:tab w:val="num" w:pos="4680"/>
        </w:tabs>
        <w:ind w:left="4680" w:hanging="360"/>
      </w:pPr>
      <w:rPr>
        <w:rFonts w:cs="Times New Roman"/>
      </w:rPr>
    </w:lvl>
    <w:lvl w:ilvl="4" w:tplc="04090003" w:tentative="1">
      <w:start w:val="1"/>
      <w:numFmt w:val="lowerLetter"/>
      <w:lvlText w:val="%5."/>
      <w:lvlJc w:val="left"/>
      <w:pPr>
        <w:tabs>
          <w:tab w:val="num" w:pos="5400"/>
        </w:tabs>
        <w:ind w:left="5400" w:hanging="360"/>
      </w:pPr>
      <w:rPr>
        <w:rFonts w:cs="Times New Roman"/>
      </w:rPr>
    </w:lvl>
    <w:lvl w:ilvl="5" w:tplc="04090005" w:tentative="1">
      <w:start w:val="1"/>
      <w:numFmt w:val="lowerRoman"/>
      <w:lvlText w:val="%6."/>
      <w:lvlJc w:val="right"/>
      <w:pPr>
        <w:tabs>
          <w:tab w:val="num" w:pos="6120"/>
        </w:tabs>
        <w:ind w:left="6120" w:hanging="180"/>
      </w:pPr>
      <w:rPr>
        <w:rFonts w:cs="Times New Roman"/>
      </w:rPr>
    </w:lvl>
    <w:lvl w:ilvl="6" w:tplc="04090001" w:tentative="1">
      <w:start w:val="1"/>
      <w:numFmt w:val="decimal"/>
      <w:lvlText w:val="%7."/>
      <w:lvlJc w:val="left"/>
      <w:pPr>
        <w:tabs>
          <w:tab w:val="num" w:pos="6840"/>
        </w:tabs>
        <w:ind w:left="6840" w:hanging="360"/>
      </w:pPr>
      <w:rPr>
        <w:rFonts w:cs="Times New Roman"/>
      </w:rPr>
    </w:lvl>
    <w:lvl w:ilvl="7" w:tplc="04090003" w:tentative="1">
      <w:start w:val="1"/>
      <w:numFmt w:val="lowerLetter"/>
      <w:lvlText w:val="%8."/>
      <w:lvlJc w:val="left"/>
      <w:pPr>
        <w:tabs>
          <w:tab w:val="num" w:pos="7560"/>
        </w:tabs>
        <w:ind w:left="7560" w:hanging="360"/>
      </w:pPr>
      <w:rPr>
        <w:rFonts w:cs="Times New Roman"/>
      </w:rPr>
    </w:lvl>
    <w:lvl w:ilvl="8" w:tplc="04090005" w:tentative="1">
      <w:start w:val="1"/>
      <w:numFmt w:val="lowerRoman"/>
      <w:lvlText w:val="%9."/>
      <w:lvlJc w:val="right"/>
      <w:pPr>
        <w:tabs>
          <w:tab w:val="num" w:pos="8280"/>
        </w:tabs>
        <w:ind w:left="8280" w:hanging="180"/>
      </w:pPr>
      <w:rPr>
        <w:rFonts w:cs="Times New Roman"/>
      </w:rPr>
    </w:lvl>
  </w:abstractNum>
  <w:abstractNum w:abstractNumId="14" w15:restartNumberingAfterBreak="0">
    <w:nsid w:val="3F6F4AC4"/>
    <w:multiLevelType w:val="hybridMultilevel"/>
    <w:tmpl w:val="B666F61E"/>
    <w:lvl w:ilvl="0" w:tplc="04090001">
      <w:start w:val="1"/>
      <w:numFmt w:val="lowerLetter"/>
      <w:lvlText w:val="%1)"/>
      <w:lvlJc w:val="left"/>
      <w:pPr>
        <w:tabs>
          <w:tab w:val="num" w:pos="2205"/>
        </w:tabs>
        <w:ind w:left="2205" w:hanging="360"/>
      </w:pPr>
      <w:rPr>
        <w:rFonts w:cs="Times New Roman"/>
      </w:rPr>
    </w:lvl>
    <w:lvl w:ilvl="1" w:tplc="04090003">
      <w:start w:val="1"/>
      <w:numFmt w:val="lowerLetter"/>
      <w:lvlText w:val="%2."/>
      <w:lvlJc w:val="left"/>
      <w:pPr>
        <w:tabs>
          <w:tab w:val="num" w:pos="2925"/>
        </w:tabs>
        <w:ind w:left="2925" w:hanging="360"/>
      </w:pPr>
      <w:rPr>
        <w:rFonts w:cs="Times New Roman"/>
      </w:rPr>
    </w:lvl>
    <w:lvl w:ilvl="2" w:tplc="04090001" w:tentative="1">
      <w:start w:val="1"/>
      <w:numFmt w:val="lowerRoman"/>
      <w:lvlText w:val="%3."/>
      <w:lvlJc w:val="right"/>
      <w:pPr>
        <w:tabs>
          <w:tab w:val="num" w:pos="3645"/>
        </w:tabs>
        <w:ind w:left="3645" w:hanging="180"/>
      </w:pPr>
      <w:rPr>
        <w:rFonts w:cs="Times New Roman"/>
      </w:rPr>
    </w:lvl>
    <w:lvl w:ilvl="3" w:tplc="04090001" w:tentative="1">
      <w:start w:val="1"/>
      <w:numFmt w:val="decimal"/>
      <w:lvlText w:val="%4."/>
      <w:lvlJc w:val="left"/>
      <w:pPr>
        <w:tabs>
          <w:tab w:val="num" w:pos="4365"/>
        </w:tabs>
        <w:ind w:left="4365" w:hanging="360"/>
      </w:pPr>
      <w:rPr>
        <w:rFonts w:cs="Times New Roman"/>
      </w:rPr>
    </w:lvl>
    <w:lvl w:ilvl="4" w:tplc="04090003" w:tentative="1">
      <w:start w:val="1"/>
      <w:numFmt w:val="lowerLetter"/>
      <w:lvlText w:val="%5."/>
      <w:lvlJc w:val="left"/>
      <w:pPr>
        <w:tabs>
          <w:tab w:val="num" w:pos="5085"/>
        </w:tabs>
        <w:ind w:left="5085" w:hanging="360"/>
      </w:pPr>
      <w:rPr>
        <w:rFonts w:cs="Times New Roman"/>
      </w:rPr>
    </w:lvl>
    <w:lvl w:ilvl="5" w:tplc="04090005" w:tentative="1">
      <w:start w:val="1"/>
      <w:numFmt w:val="lowerRoman"/>
      <w:lvlText w:val="%6."/>
      <w:lvlJc w:val="right"/>
      <w:pPr>
        <w:tabs>
          <w:tab w:val="num" w:pos="5805"/>
        </w:tabs>
        <w:ind w:left="5805" w:hanging="180"/>
      </w:pPr>
      <w:rPr>
        <w:rFonts w:cs="Times New Roman"/>
      </w:rPr>
    </w:lvl>
    <w:lvl w:ilvl="6" w:tplc="04090001" w:tentative="1">
      <w:start w:val="1"/>
      <w:numFmt w:val="decimal"/>
      <w:lvlText w:val="%7."/>
      <w:lvlJc w:val="left"/>
      <w:pPr>
        <w:tabs>
          <w:tab w:val="num" w:pos="6525"/>
        </w:tabs>
        <w:ind w:left="6525" w:hanging="360"/>
      </w:pPr>
      <w:rPr>
        <w:rFonts w:cs="Times New Roman"/>
      </w:rPr>
    </w:lvl>
    <w:lvl w:ilvl="7" w:tplc="04090003" w:tentative="1">
      <w:start w:val="1"/>
      <w:numFmt w:val="lowerLetter"/>
      <w:lvlText w:val="%8."/>
      <w:lvlJc w:val="left"/>
      <w:pPr>
        <w:tabs>
          <w:tab w:val="num" w:pos="7245"/>
        </w:tabs>
        <w:ind w:left="7245" w:hanging="360"/>
      </w:pPr>
      <w:rPr>
        <w:rFonts w:cs="Times New Roman"/>
      </w:rPr>
    </w:lvl>
    <w:lvl w:ilvl="8" w:tplc="04090005" w:tentative="1">
      <w:start w:val="1"/>
      <w:numFmt w:val="lowerRoman"/>
      <w:lvlText w:val="%9."/>
      <w:lvlJc w:val="right"/>
      <w:pPr>
        <w:tabs>
          <w:tab w:val="num" w:pos="7965"/>
        </w:tabs>
        <w:ind w:left="7965" w:hanging="180"/>
      </w:pPr>
      <w:rPr>
        <w:rFonts w:cs="Times New Roman"/>
      </w:rPr>
    </w:lvl>
  </w:abstractNum>
  <w:abstractNum w:abstractNumId="15" w15:restartNumberingAfterBreak="0">
    <w:nsid w:val="43850DB9"/>
    <w:multiLevelType w:val="hybridMultilevel"/>
    <w:tmpl w:val="180870F4"/>
    <w:lvl w:ilvl="0" w:tplc="0409000F">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C552158"/>
    <w:multiLevelType w:val="hybridMultilevel"/>
    <w:tmpl w:val="C3589FD0"/>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15:restartNumberingAfterBreak="0">
    <w:nsid w:val="4E7F1EDE"/>
    <w:multiLevelType w:val="multilevel"/>
    <w:tmpl w:val="2C588674"/>
    <w:lvl w:ilvl="0">
      <w:start w:val="1"/>
      <w:numFmt w:val="upperLetter"/>
      <w:lvlText w:val="%1"/>
      <w:lvlJc w:val="left"/>
      <w:pPr>
        <w:tabs>
          <w:tab w:val="num" w:pos="1152"/>
        </w:tabs>
        <w:ind w:left="1152" w:hanging="432"/>
      </w:pPr>
      <w:rPr>
        <w:rFonts w:cs="Times New Roman" w:hint="default"/>
        <w:b/>
        <w:i w:val="0"/>
        <w:sz w:val="32"/>
      </w:rPr>
    </w:lvl>
    <w:lvl w:ilvl="1">
      <w:start w:val="1"/>
      <w:numFmt w:val="decimal"/>
      <w:lvlText w:val="%1.%2"/>
      <w:lvlJc w:val="left"/>
      <w:pPr>
        <w:tabs>
          <w:tab w:val="num" w:pos="1296"/>
        </w:tabs>
        <w:ind w:left="1296" w:hanging="576"/>
      </w:pPr>
      <w:rPr>
        <w:rFonts w:cs="Times New Roman" w:hint="default"/>
        <w:b/>
        <w:i w:val="0"/>
        <w:sz w:val="24"/>
      </w:rPr>
    </w:lvl>
    <w:lvl w:ilvl="2">
      <w:start w:val="1"/>
      <w:numFmt w:val="decimal"/>
      <w:lvlText w:val="%1.%2.%3"/>
      <w:lvlJc w:val="left"/>
      <w:pPr>
        <w:tabs>
          <w:tab w:val="num" w:pos="1440"/>
        </w:tabs>
        <w:ind w:left="1440" w:hanging="720"/>
      </w:pPr>
      <w:rPr>
        <w:rFonts w:cs="Times New Roman" w:hint="default"/>
        <w:b/>
        <w:i w:val="0"/>
        <w:color w:val="000000"/>
        <w:sz w:val="24"/>
      </w:rPr>
    </w:lvl>
    <w:lvl w:ilvl="3">
      <w:start w:val="1"/>
      <w:numFmt w:val="decimal"/>
      <w:pStyle w:val="Heading4Appendix"/>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9" w15:restartNumberingAfterBreak="0">
    <w:nsid w:val="57B4612B"/>
    <w:multiLevelType w:val="hybridMultilevel"/>
    <w:tmpl w:val="3D5412AE"/>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0" w15:restartNumberingAfterBreak="0">
    <w:nsid w:val="5BDE0FE7"/>
    <w:multiLevelType w:val="multilevel"/>
    <w:tmpl w:val="BFEA09C6"/>
    <w:lvl w:ilvl="0">
      <w:start w:val="21"/>
      <w:numFmt w:val="decimal"/>
      <w:pStyle w:val="Heading1"/>
      <w:lvlText w:val="%1"/>
      <w:lvlJc w:val="left"/>
      <w:pPr>
        <w:tabs>
          <w:tab w:val="num" w:pos="432"/>
        </w:tabs>
        <w:ind w:left="432" w:hanging="432"/>
      </w:pPr>
      <w:rPr>
        <w:rFonts w:cs="Times New Roman" w:hint="default"/>
        <w:b/>
        <w:i w:val="0"/>
        <w:sz w:val="32"/>
      </w:rPr>
    </w:lvl>
    <w:lvl w:ilvl="1">
      <w:start w:val="1"/>
      <w:numFmt w:val="decimal"/>
      <w:pStyle w:val="Heading2"/>
      <w:lvlText w:val="%1.%2"/>
      <w:lvlJc w:val="left"/>
      <w:pPr>
        <w:tabs>
          <w:tab w:val="num" w:pos="756"/>
        </w:tabs>
        <w:ind w:left="756" w:hanging="576"/>
      </w:pPr>
      <w:rPr>
        <w:rFonts w:cs="Times New Roman" w:hint="default"/>
        <w:b/>
        <w:i w:val="0"/>
        <w:sz w:val="24"/>
      </w:rPr>
    </w:lvl>
    <w:lvl w:ilvl="2">
      <w:start w:val="1"/>
      <w:numFmt w:val="decimal"/>
      <w:pStyle w:val="Heading3"/>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5C237B28"/>
    <w:multiLevelType w:val="hybridMultilevel"/>
    <w:tmpl w:val="0144021A"/>
    <w:lvl w:ilvl="0" w:tplc="6DD611B8">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2" w15:restartNumberingAfterBreak="0">
    <w:nsid w:val="5DDE5278"/>
    <w:multiLevelType w:val="multilevel"/>
    <w:tmpl w:val="7E9EEDCA"/>
    <w:lvl w:ilvl="0">
      <w:start w:val="1"/>
      <w:numFmt w:val="decimal"/>
      <w:lvlText w:val="%1"/>
      <w:lvlJc w:val="left"/>
      <w:pPr>
        <w:tabs>
          <w:tab w:val="num" w:pos="432"/>
        </w:tabs>
        <w:ind w:left="432" w:hanging="432"/>
      </w:pPr>
      <w:rPr>
        <w:rFonts w:cs="Times New Roman" w:hint="default"/>
        <w:sz w:val="28"/>
      </w:rPr>
    </w:lvl>
    <w:lvl w:ilvl="1">
      <w:start w:val="1"/>
      <w:numFmt w:val="decimal"/>
      <w:lvlText w:val="%1.%2"/>
      <w:lvlJc w:val="left"/>
      <w:pPr>
        <w:tabs>
          <w:tab w:val="num" w:pos="576"/>
        </w:tabs>
        <w:ind w:left="576" w:hanging="576"/>
      </w:pPr>
      <w:rPr>
        <w:rFonts w:cs="Times New Roman" w:hint="default"/>
        <w:b/>
        <w:i w:val="0"/>
      </w:rPr>
    </w:lvl>
    <w:lvl w:ilvl="2">
      <w:start w:val="1"/>
      <w:numFmt w:val="decimal"/>
      <w:pStyle w:val="StyleHeading312ptBoldNotItalicAuto"/>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647B1CAA"/>
    <w:multiLevelType w:val="hybridMultilevel"/>
    <w:tmpl w:val="AE1E3762"/>
    <w:lvl w:ilvl="0" w:tplc="18861ACA">
      <w:start w:val="1"/>
      <w:numFmt w:val="decimal"/>
      <w:lvlText w:val="%1."/>
      <w:lvlJc w:val="left"/>
      <w:pPr>
        <w:tabs>
          <w:tab w:val="num" w:pos="1440"/>
        </w:tabs>
        <w:ind w:left="1440" w:hanging="360"/>
      </w:pPr>
      <w:rPr>
        <w:rFonts w:cs="Times New Roman"/>
      </w:rPr>
    </w:lvl>
    <w:lvl w:ilvl="1" w:tplc="31CA75F2">
      <w:start w:val="1"/>
      <w:numFmt w:val="lowerLetter"/>
      <w:lvlText w:val="%2."/>
      <w:lvlJc w:val="left"/>
      <w:pPr>
        <w:tabs>
          <w:tab w:val="num" w:pos="2160"/>
        </w:tabs>
        <w:ind w:left="2160" w:hanging="360"/>
      </w:pPr>
      <w:rPr>
        <w:rFonts w:cs="Times New Roman"/>
      </w:rPr>
    </w:lvl>
    <w:lvl w:ilvl="2" w:tplc="61AA3892">
      <w:start w:val="1"/>
      <w:numFmt w:val="lowerRoman"/>
      <w:lvlText w:val="%3."/>
      <w:lvlJc w:val="right"/>
      <w:pPr>
        <w:tabs>
          <w:tab w:val="num" w:pos="2880"/>
        </w:tabs>
        <w:ind w:left="2880" w:hanging="180"/>
      </w:pPr>
      <w:rPr>
        <w:rFonts w:cs="Times New Roman"/>
      </w:rPr>
    </w:lvl>
    <w:lvl w:ilvl="3" w:tplc="B6A69E8C" w:tentative="1">
      <w:start w:val="1"/>
      <w:numFmt w:val="decimal"/>
      <w:lvlText w:val="%4."/>
      <w:lvlJc w:val="left"/>
      <w:pPr>
        <w:tabs>
          <w:tab w:val="num" w:pos="3600"/>
        </w:tabs>
        <w:ind w:left="3600" w:hanging="360"/>
      </w:pPr>
      <w:rPr>
        <w:rFonts w:cs="Times New Roman"/>
      </w:rPr>
    </w:lvl>
    <w:lvl w:ilvl="4" w:tplc="D57A58F2" w:tentative="1">
      <w:start w:val="1"/>
      <w:numFmt w:val="lowerLetter"/>
      <w:lvlText w:val="%5."/>
      <w:lvlJc w:val="left"/>
      <w:pPr>
        <w:tabs>
          <w:tab w:val="num" w:pos="4320"/>
        </w:tabs>
        <w:ind w:left="4320" w:hanging="360"/>
      </w:pPr>
      <w:rPr>
        <w:rFonts w:cs="Times New Roman"/>
      </w:rPr>
    </w:lvl>
    <w:lvl w:ilvl="5" w:tplc="B26C4D3A" w:tentative="1">
      <w:start w:val="1"/>
      <w:numFmt w:val="lowerRoman"/>
      <w:lvlText w:val="%6."/>
      <w:lvlJc w:val="right"/>
      <w:pPr>
        <w:tabs>
          <w:tab w:val="num" w:pos="5040"/>
        </w:tabs>
        <w:ind w:left="5040" w:hanging="180"/>
      </w:pPr>
      <w:rPr>
        <w:rFonts w:cs="Times New Roman"/>
      </w:rPr>
    </w:lvl>
    <w:lvl w:ilvl="6" w:tplc="3F5033E8" w:tentative="1">
      <w:start w:val="1"/>
      <w:numFmt w:val="decimal"/>
      <w:lvlText w:val="%7."/>
      <w:lvlJc w:val="left"/>
      <w:pPr>
        <w:tabs>
          <w:tab w:val="num" w:pos="5760"/>
        </w:tabs>
        <w:ind w:left="5760" w:hanging="360"/>
      </w:pPr>
      <w:rPr>
        <w:rFonts w:cs="Times New Roman"/>
      </w:rPr>
    </w:lvl>
    <w:lvl w:ilvl="7" w:tplc="B3126CC0" w:tentative="1">
      <w:start w:val="1"/>
      <w:numFmt w:val="lowerLetter"/>
      <w:lvlText w:val="%8."/>
      <w:lvlJc w:val="left"/>
      <w:pPr>
        <w:tabs>
          <w:tab w:val="num" w:pos="6480"/>
        </w:tabs>
        <w:ind w:left="6480" w:hanging="360"/>
      </w:pPr>
      <w:rPr>
        <w:rFonts w:cs="Times New Roman"/>
      </w:rPr>
    </w:lvl>
    <w:lvl w:ilvl="8" w:tplc="8BB665A6" w:tentative="1">
      <w:start w:val="1"/>
      <w:numFmt w:val="lowerRoman"/>
      <w:lvlText w:val="%9."/>
      <w:lvlJc w:val="right"/>
      <w:pPr>
        <w:tabs>
          <w:tab w:val="num" w:pos="7200"/>
        </w:tabs>
        <w:ind w:left="7200" w:hanging="180"/>
      </w:pPr>
      <w:rPr>
        <w:rFonts w:cs="Times New Roman"/>
      </w:rPr>
    </w:lvl>
  </w:abstractNum>
  <w:abstractNum w:abstractNumId="24" w15:restartNumberingAfterBreak="0">
    <w:nsid w:val="6B5E41D1"/>
    <w:multiLevelType w:val="hybridMultilevel"/>
    <w:tmpl w:val="5E2055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6C7B7110"/>
    <w:multiLevelType w:val="hybridMultilevel"/>
    <w:tmpl w:val="A02AD2BE"/>
    <w:lvl w:ilvl="0" w:tplc="6452FD8E">
      <w:start w:val="1"/>
      <w:numFmt w:val="decimal"/>
      <w:pStyle w:val="ObservationNumbering"/>
      <w:lvlText w:val="%1."/>
      <w:lvlJc w:val="left"/>
      <w:pPr>
        <w:tabs>
          <w:tab w:val="num" w:pos="2419"/>
        </w:tabs>
        <w:ind w:left="2419" w:hanging="360"/>
      </w:pPr>
      <w:rPr>
        <w:rFonts w:cs="Times New Roman" w:hint="default"/>
      </w:rPr>
    </w:lvl>
    <w:lvl w:ilvl="1" w:tplc="EB2CA208" w:tentative="1">
      <w:start w:val="1"/>
      <w:numFmt w:val="lowerLetter"/>
      <w:lvlText w:val="%2."/>
      <w:lvlJc w:val="left"/>
      <w:pPr>
        <w:tabs>
          <w:tab w:val="num" w:pos="1440"/>
        </w:tabs>
        <w:ind w:left="1440" w:hanging="360"/>
      </w:pPr>
      <w:rPr>
        <w:rFonts w:cs="Times New Roman"/>
      </w:rPr>
    </w:lvl>
    <w:lvl w:ilvl="2" w:tplc="A7062284" w:tentative="1">
      <w:start w:val="1"/>
      <w:numFmt w:val="lowerRoman"/>
      <w:lvlText w:val="%3."/>
      <w:lvlJc w:val="right"/>
      <w:pPr>
        <w:tabs>
          <w:tab w:val="num" w:pos="2160"/>
        </w:tabs>
        <w:ind w:left="2160" w:hanging="180"/>
      </w:pPr>
      <w:rPr>
        <w:rFonts w:cs="Times New Roman"/>
      </w:rPr>
    </w:lvl>
    <w:lvl w:ilvl="3" w:tplc="ADDAFE24" w:tentative="1">
      <w:start w:val="1"/>
      <w:numFmt w:val="decimal"/>
      <w:lvlText w:val="%4."/>
      <w:lvlJc w:val="left"/>
      <w:pPr>
        <w:tabs>
          <w:tab w:val="num" w:pos="2880"/>
        </w:tabs>
        <w:ind w:left="2880" w:hanging="360"/>
      </w:pPr>
      <w:rPr>
        <w:rFonts w:cs="Times New Roman"/>
      </w:rPr>
    </w:lvl>
    <w:lvl w:ilvl="4" w:tplc="640E031C" w:tentative="1">
      <w:start w:val="1"/>
      <w:numFmt w:val="lowerLetter"/>
      <w:lvlText w:val="%5."/>
      <w:lvlJc w:val="left"/>
      <w:pPr>
        <w:tabs>
          <w:tab w:val="num" w:pos="3600"/>
        </w:tabs>
        <w:ind w:left="3600" w:hanging="360"/>
      </w:pPr>
      <w:rPr>
        <w:rFonts w:cs="Times New Roman"/>
      </w:rPr>
    </w:lvl>
    <w:lvl w:ilvl="5" w:tplc="BF14F11E" w:tentative="1">
      <w:start w:val="1"/>
      <w:numFmt w:val="lowerRoman"/>
      <w:lvlText w:val="%6."/>
      <w:lvlJc w:val="right"/>
      <w:pPr>
        <w:tabs>
          <w:tab w:val="num" w:pos="4320"/>
        </w:tabs>
        <w:ind w:left="4320" w:hanging="180"/>
      </w:pPr>
      <w:rPr>
        <w:rFonts w:cs="Times New Roman"/>
      </w:rPr>
    </w:lvl>
    <w:lvl w:ilvl="6" w:tplc="CB204836" w:tentative="1">
      <w:start w:val="1"/>
      <w:numFmt w:val="decimal"/>
      <w:lvlText w:val="%7."/>
      <w:lvlJc w:val="left"/>
      <w:pPr>
        <w:tabs>
          <w:tab w:val="num" w:pos="5040"/>
        </w:tabs>
        <w:ind w:left="5040" w:hanging="360"/>
      </w:pPr>
      <w:rPr>
        <w:rFonts w:cs="Times New Roman"/>
      </w:rPr>
    </w:lvl>
    <w:lvl w:ilvl="7" w:tplc="BA6A12B0" w:tentative="1">
      <w:start w:val="1"/>
      <w:numFmt w:val="lowerLetter"/>
      <w:lvlText w:val="%8."/>
      <w:lvlJc w:val="left"/>
      <w:pPr>
        <w:tabs>
          <w:tab w:val="num" w:pos="5760"/>
        </w:tabs>
        <w:ind w:left="5760" w:hanging="360"/>
      </w:pPr>
      <w:rPr>
        <w:rFonts w:cs="Times New Roman"/>
      </w:rPr>
    </w:lvl>
    <w:lvl w:ilvl="8" w:tplc="5740AE40"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A53257"/>
    <w:multiLevelType w:val="hybridMultilevel"/>
    <w:tmpl w:val="84645C12"/>
    <w:lvl w:ilvl="0" w:tplc="DF52C9E8">
      <w:start w:val="1"/>
      <w:numFmt w:val="decimal"/>
      <w:lvlText w:val="%1."/>
      <w:lvlJc w:val="left"/>
      <w:pPr>
        <w:ind w:left="2157" w:hanging="458"/>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27" w15:restartNumberingAfterBreak="0">
    <w:nsid w:val="70A9477A"/>
    <w:multiLevelType w:val="hybridMultilevel"/>
    <w:tmpl w:val="5B7E6F12"/>
    <w:lvl w:ilvl="0" w:tplc="0409000F">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16cid:durableId="1649897383">
    <w:abstractNumId w:val="0"/>
  </w:num>
  <w:num w:numId="2" w16cid:durableId="1839079393">
    <w:abstractNumId w:val="20"/>
  </w:num>
  <w:num w:numId="3" w16cid:durableId="2018577760">
    <w:abstractNumId w:val="22"/>
  </w:num>
  <w:num w:numId="4" w16cid:durableId="580603856">
    <w:abstractNumId w:val="7"/>
  </w:num>
  <w:num w:numId="5" w16cid:durableId="1344209916">
    <w:abstractNumId w:val="9"/>
  </w:num>
  <w:num w:numId="6" w16cid:durableId="1974561459">
    <w:abstractNumId w:val="13"/>
  </w:num>
  <w:num w:numId="7" w16cid:durableId="1693873650">
    <w:abstractNumId w:val="18"/>
  </w:num>
  <w:num w:numId="8" w16cid:durableId="150297203">
    <w:abstractNumId w:val="1"/>
  </w:num>
  <w:num w:numId="9" w16cid:durableId="1474519096">
    <w:abstractNumId w:val="25"/>
  </w:num>
  <w:num w:numId="10" w16cid:durableId="1953590644">
    <w:abstractNumId w:val="16"/>
  </w:num>
  <w:num w:numId="11" w16cid:durableId="1375231397">
    <w:abstractNumId w:val="15"/>
  </w:num>
  <w:num w:numId="12" w16cid:durableId="974025601">
    <w:abstractNumId w:val="2"/>
  </w:num>
  <w:num w:numId="13" w16cid:durableId="1216233581">
    <w:abstractNumId w:val="4"/>
  </w:num>
  <w:num w:numId="14" w16cid:durableId="1002511951">
    <w:abstractNumId w:val="23"/>
  </w:num>
  <w:num w:numId="15" w16cid:durableId="883174407">
    <w:abstractNumId w:val="14"/>
  </w:num>
  <w:num w:numId="16" w16cid:durableId="1821310992">
    <w:abstractNumId w:val="5"/>
  </w:num>
  <w:num w:numId="17" w16cid:durableId="845364936">
    <w:abstractNumId w:val="12"/>
  </w:num>
  <w:num w:numId="18" w16cid:durableId="833104782">
    <w:abstractNumId w:val="10"/>
  </w:num>
  <w:num w:numId="19" w16cid:durableId="754865633">
    <w:abstractNumId w:val="3"/>
  </w:num>
  <w:num w:numId="20" w16cid:durableId="1363168380">
    <w:abstractNumId w:val="8"/>
  </w:num>
  <w:num w:numId="21" w16cid:durableId="1330912190">
    <w:abstractNumId w:val="21"/>
  </w:num>
  <w:num w:numId="22" w16cid:durableId="1622103757">
    <w:abstractNumId w:val="26"/>
  </w:num>
  <w:num w:numId="23" w16cid:durableId="59788362">
    <w:abstractNumId w:val="19"/>
  </w:num>
  <w:num w:numId="24" w16cid:durableId="24331990">
    <w:abstractNumId w:val="17"/>
  </w:num>
  <w:num w:numId="25" w16cid:durableId="1992054887">
    <w:abstractNumId w:val="24"/>
  </w:num>
  <w:num w:numId="26" w16cid:durableId="1791975563">
    <w:abstractNumId w:val="11"/>
  </w:num>
  <w:num w:numId="27" w16cid:durableId="432436614">
    <w:abstractNumId w:val="6"/>
  </w:num>
  <w:num w:numId="28" w16cid:durableId="529073007">
    <w:abstractNumId w:val="2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Ryland">
    <w15:presenceInfo w15:providerId="None" w15:userId="John Ry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65"/>
    <w:rsid w:val="000002DA"/>
    <w:rsid w:val="00000CF4"/>
    <w:rsid w:val="00000DA2"/>
    <w:rsid w:val="00001A58"/>
    <w:rsid w:val="0000217C"/>
    <w:rsid w:val="0000247F"/>
    <w:rsid w:val="00002781"/>
    <w:rsid w:val="00002D6A"/>
    <w:rsid w:val="00002FB3"/>
    <w:rsid w:val="00003910"/>
    <w:rsid w:val="00003DE2"/>
    <w:rsid w:val="00004B1F"/>
    <w:rsid w:val="00005497"/>
    <w:rsid w:val="0000557E"/>
    <w:rsid w:val="00005AA4"/>
    <w:rsid w:val="00005F31"/>
    <w:rsid w:val="00006487"/>
    <w:rsid w:val="000072A6"/>
    <w:rsid w:val="00007362"/>
    <w:rsid w:val="0000771E"/>
    <w:rsid w:val="00007EE7"/>
    <w:rsid w:val="000101FD"/>
    <w:rsid w:val="00010615"/>
    <w:rsid w:val="00010637"/>
    <w:rsid w:val="00012E17"/>
    <w:rsid w:val="00013139"/>
    <w:rsid w:val="00013A93"/>
    <w:rsid w:val="00013B98"/>
    <w:rsid w:val="00013DAF"/>
    <w:rsid w:val="00014016"/>
    <w:rsid w:val="000158DD"/>
    <w:rsid w:val="00015941"/>
    <w:rsid w:val="00015CFC"/>
    <w:rsid w:val="00015F6F"/>
    <w:rsid w:val="00016B12"/>
    <w:rsid w:val="0001716B"/>
    <w:rsid w:val="0001729C"/>
    <w:rsid w:val="00017F47"/>
    <w:rsid w:val="00017FDE"/>
    <w:rsid w:val="000202B7"/>
    <w:rsid w:val="0002056A"/>
    <w:rsid w:val="000211FE"/>
    <w:rsid w:val="000227F5"/>
    <w:rsid w:val="00023269"/>
    <w:rsid w:val="000234B1"/>
    <w:rsid w:val="00023F0A"/>
    <w:rsid w:val="000249F3"/>
    <w:rsid w:val="00025681"/>
    <w:rsid w:val="00025BE4"/>
    <w:rsid w:val="000263AD"/>
    <w:rsid w:val="00026DB3"/>
    <w:rsid w:val="00026E39"/>
    <w:rsid w:val="00030080"/>
    <w:rsid w:val="00030C99"/>
    <w:rsid w:val="0003231D"/>
    <w:rsid w:val="00032530"/>
    <w:rsid w:val="000325D7"/>
    <w:rsid w:val="00032846"/>
    <w:rsid w:val="0003292C"/>
    <w:rsid w:val="00032C9B"/>
    <w:rsid w:val="00032D18"/>
    <w:rsid w:val="00033A16"/>
    <w:rsid w:val="00033B72"/>
    <w:rsid w:val="00033DC8"/>
    <w:rsid w:val="00034063"/>
    <w:rsid w:val="000343D2"/>
    <w:rsid w:val="00034BF3"/>
    <w:rsid w:val="00035210"/>
    <w:rsid w:val="00036177"/>
    <w:rsid w:val="00036419"/>
    <w:rsid w:val="000364B7"/>
    <w:rsid w:val="00036CA0"/>
    <w:rsid w:val="00037F86"/>
    <w:rsid w:val="000400C5"/>
    <w:rsid w:val="000403AF"/>
    <w:rsid w:val="00041439"/>
    <w:rsid w:val="00041A1B"/>
    <w:rsid w:val="00042241"/>
    <w:rsid w:val="000428D5"/>
    <w:rsid w:val="00042ADC"/>
    <w:rsid w:val="00042C61"/>
    <w:rsid w:val="00042C67"/>
    <w:rsid w:val="0004327C"/>
    <w:rsid w:val="000436F4"/>
    <w:rsid w:val="00043EF8"/>
    <w:rsid w:val="0004414A"/>
    <w:rsid w:val="0004426B"/>
    <w:rsid w:val="00044A5F"/>
    <w:rsid w:val="00045621"/>
    <w:rsid w:val="00045AB0"/>
    <w:rsid w:val="00045BBB"/>
    <w:rsid w:val="00045DBC"/>
    <w:rsid w:val="00046006"/>
    <w:rsid w:val="000462B6"/>
    <w:rsid w:val="00046FE4"/>
    <w:rsid w:val="0005029B"/>
    <w:rsid w:val="00050539"/>
    <w:rsid w:val="00050798"/>
    <w:rsid w:val="00050B63"/>
    <w:rsid w:val="00050BB1"/>
    <w:rsid w:val="00050E68"/>
    <w:rsid w:val="000513AD"/>
    <w:rsid w:val="00051407"/>
    <w:rsid w:val="00051746"/>
    <w:rsid w:val="00052F1F"/>
    <w:rsid w:val="0005313D"/>
    <w:rsid w:val="00053331"/>
    <w:rsid w:val="00053C84"/>
    <w:rsid w:val="00053D8E"/>
    <w:rsid w:val="00053DC5"/>
    <w:rsid w:val="0005421A"/>
    <w:rsid w:val="000549DB"/>
    <w:rsid w:val="00054C75"/>
    <w:rsid w:val="00054D85"/>
    <w:rsid w:val="00054E93"/>
    <w:rsid w:val="00055266"/>
    <w:rsid w:val="00055645"/>
    <w:rsid w:val="00055AF8"/>
    <w:rsid w:val="00056239"/>
    <w:rsid w:val="00056A67"/>
    <w:rsid w:val="00056C81"/>
    <w:rsid w:val="00056EAE"/>
    <w:rsid w:val="000579FB"/>
    <w:rsid w:val="00057BB0"/>
    <w:rsid w:val="000604C3"/>
    <w:rsid w:val="00060DA2"/>
    <w:rsid w:val="00061021"/>
    <w:rsid w:val="00061EDB"/>
    <w:rsid w:val="00062275"/>
    <w:rsid w:val="000625D0"/>
    <w:rsid w:val="00062855"/>
    <w:rsid w:val="000631BE"/>
    <w:rsid w:val="000632B0"/>
    <w:rsid w:val="00063871"/>
    <w:rsid w:val="00064A1F"/>
    <w:rsid w:val="00064BBF"/>
    <w:rsid w:val="00064CE8"/>
    <w:rsid w:val="00064DF4"/>
    <w:rsid w:val="00064F0B"/>
    <w:rsid w:val="00065C79"/>
    <w:rsid w:val="000662ED"/>
    <w:rsid w:val="00066A8D"/>
    <w:rsid w:val="000671B1"/>
    <w:rsid w:val="000675B5"/>
    <w:rsid w:val="00070826"/>
    <w:rsid w:val="000716BB"/>
    <w:rsid w:val="000720B9"/>
    <w:rsid w:val="000728DA"/>
    <w:rsid w:val="000729BF"/>
    <w:rsid w:val="00072A70"/>
    <w:rsid w:val="00072BD5"/>
    <w:rsid w:val="00072E82"/>
    <w:rsid w:val="0007326C"/>
    <w:rsid w:val="00073694"/>
    <w:rsid w:val="00073967"/>
    <w:rsid w:val="00073B0D"/>
    <w:rsid w:val="00073FDF"/>
    <w:rsid w:val="0007467F"/>
    <w:rsid w:val="00074C2E"/>
    <w:rsid w:val="00074C8C"/>
    <w:rsid w:val="000755A2"/>
    <w:rsid w:val="00076224"/>
    <w:rsid w:val="00076226"/>
    <w:rsid w:val="00076726"/>
    <w:rsid w:val="00076A80"/>
    <w:rsid w:val="0007740A"/>
    <w:rsid w:val="00077A2B"/>
    <w:rsid w:val="00080416"/>
    <w:rsid w:val="0008049A"/>
    <w:rsid w:val="00080843"/>
    <w:rsid w:val="00081024"/>
    <w:rsid w:val="00081470"/>
    <w:rsid w:val="000816C7"/>
    <w:rsid w:val="00081B03"/>
    <w:rsid w:val="00081DAD"/>
    <w:rsid w:val="00082290"/>
    <w:rsid w:val="00082448"/>
    <w:rsid w:val="000825BD"/>
    <w:rsid w:val="00082760"/>
    <w:rsid w:val="00082A9B"/>
    <w:rsid w:val="00082CDD"/>
    <w:rsid w:val="00082D85"/>
    <w:rsid w:val="00083A47"/>
    <w:rsid w:val="00083B0F"/>
    <w:rsid w:val="00083F25"/>
    <w:rsid w:val="0008481D"/>
    <w:rsid w:val="0008515A"/>
    <w:rsid w:val="0008662E"/>
    <w:rsid w:val="00086A24"/>
    <w:rsid w:val="000871A1"/>
    <w:rsid w:val="0008789B"/>
    <w:rsid w:val="00087B71"/>
    <w:rsid w:val="00087BA4"/>
    <w:rsid w:val="00087DA0"/>
    <w:rsid w:val="000904DD"/>
    <w:rsid w:val="00090601"/>
    <w:rsid w:val="00091160"/>
    <w:rsid w:val="00091354"/>
    <w:rsid w:val="000919B4"/>
    <w:rsid w:val="000920E2"/>
    <w:rsid w:val="00092120"/>
    <w:rsid w:val="0009279F"/>
    <w:rsid w:val="00092975"/>
    <w:rsid w:val="0009315F"/>
    <w:rsid w:val="00093971"/>
    <w:rsid w:val="00093AA0"/>
    <w:rsid w:val="0009405A"/>
    <w:rsid w:val="000942F9"/>
    <w:rsid w:val="00096164"/>
    <w:rsid w:val="000965DB"/>
    <w:rsid w:val="0009661A"/>
    <w:rsid w:val="00096674"/>
    <w:rsid w:val="00096858"/>
    <w:rsid w:val="000975B4"/>
    <w:rsid w:val="00097CF7"/>
    <w:rsid w:val="000A0411"/>
    <w:rsid w:val="000A0CE5"/>
    <w:rsid w:val="000A0E96"/>
    <w:rsid w:val="000A0EEA"/>
    <w:rsid w:val="000A1725"/>
    <w:rsid w:val="000A1D8A"/>
    <w:rsid w:val="000A21AA"/>
    <w:rsid w:val="000A21FF"/>
    <w:rsid w:val="000A2422"/>
    <w:rsid w:val="000A2B8F"/>
    <w:rsid w:val="000A2CF5"/>
    <w:rsid w:val="000A2D0D"/>
    <w:rsid w:val="000A2D64"/>
    <w:rsid w:val="000A2F83"/>
    <w:rsid w:val="000A3511"/>
    <w:rsid w:val="000A3D1C"/>
    <w:rsid w:val="000A499F"/>
    <w:rsid w:val="000A4DC6"/>
    <w:rsid w:val="000A592D"/>
    <w:rsid w:val="000A5B49"/>
    <w:rsid w:val="000A5BAE"/>
    <w:rsid w:val="000A5CA7"/>
    <w:rsid w:val="000A63B3"/>
    <w:rsid w:val="000A6928"/>
    <w:rsid w:val="000A704F"/>
    <w:rsid w:val="000A7B24"/>
    <w:rsid w:val="000B0193"/>
    <w:rsid w:val="000B01F9"/>
    <w:rsid w:val="000B1709"/>
    <w:rsid w:val="000B1727"/>
    <w:rsid w:val="000B1D73"/>
    <w:rsid w:val="000B226A"/>
    <w:rsid w:val="000B2392"/>
    <w:rsid w:val="000B2786"/>
    <w:rsid w:val="000B2825"/>
    <w:rsid w:val="000B2B58"/>
    <w:rsid w:val="000B3148"/>
    <w:rsid w:val="000B3BCB"/>
    <w:rsid w:val="000B46A6"/>
    <w:rsid w:val="000B4992"/>
    <w:rsid w:val="000B4E5D"/>
    <w:rsid w:val="000B5321"/>
    <w:rsid w:val="000B5888"/>
    <w:rsid w:val="000B60D4"/>
    <w:rsid w:val="000B63EB"/>
    <w:rsid w:val="000B649F"/>
    <w:rsid w:val="000B678D"/>
    <w:rsid w:val="000B696F"/>
    <w:rsid w:val="000B6D0D"/>
    <w:rsid w:val="000B70F9"/>
    <w:rsid w:val="000C03B5"/>
    <w:rsid w:val="000C078D"/>
    <w:rsid w:val="000C08F6"/>
    <w:rsid w:val="000C0A23"/>
    <w:rsid w:val="000C0CE0"/>
    <w:rsid w:val="000C1940"/>
    <w:rsid w:val="000C2979"/>
    <w:rsid w:val="000C2A71"/>
    <w:rsid w:val="000C2BCA"/>
    <w:rsid w:val="000C2F1E"/>
    <w:rsid w:val="000C3C9D"/>
    <w:rsid w:val="000C3F0D"/>
    <w:rsid w:val="000C4C72"/>
    <w:rsid w:val="000C4EA7"/>
    <w:rsid w:val="000C5029"/>
    <w:rsid w:val="000C5801"/>
    <w:rsid w:val="000C5807"/>
    <w:rsid w:val="000C5A9B"/>
    <w:rsid w:val="000C6084"/>
    <w:rsid w:val="000C625F"/>
    <w:rsid w:val="000C635E"/>
    <w:rsid w:val="000C65F6"/>
    <w:rsid w:val="000C66A8"/>
    <w:rsid w:val="000C78A1"/>
    <w:rsid w:val="000D0019"/>
    <w:rsid w:val="000D0B18"/>
    <w:rsid w:val="000D136D"/>
    <w:rsid w:val="000D1A95"/>
    <w:rsid w:val="000D1BA9"/>
    <w:rsid w:val="000D1C4E"/>
    <w:rsid w:val="000D217E"/>
    <w:rsid w:val="000D2760"/>
    <w:rsid w:val="000D2B99"/>
    <w:rsid w:val="000D3089"/>
    <w:rsid w:val="000D3327"/>
    <w:rsid w:val="000D3770"/>
    <w:rsid w:val="000D3D95"/>
    <w:rsid w:val="000D406F"/>
    <w:rsid w:val="000D58CC"/>
    <w:rsid w:val="000D5A31"/>
    <w:rsid w:val="000D5CEC"/>
    <w:rsid w:val="000D6183"/>
    <w:rsid w:val="000D62AD"/>
    <w:rsid w:val="000D63EB"/>
    <w:rsid w:val="000D79FD"/>
    <w:rsid w:val="000D7CCA"/>
    <w:rsid w:val="000D7D2E"/>
    <w:rsid w:val="000D7D97"/>
    <w:rsid w:val="000D7E2B"/>
    <w:rsid w:val="000E0E58"/>
    <w:rsid w:val="000E137D"/>
    <w:rsid w:val="000E21EB"/>
    <w:rsid w:val="000E23F0"/>
    <w:rsid w:val="000E266F"/>
    <w:rsid w:val="000E2A94"/>
    <w:rsid w:val="000E2B08"/>
    <w:rsid w:val="000E31F7"/>
    <w:rsid w:val="000E3E3C"/>
    <w:rsid w:val="000E45F6"/>
    <w:rsid w:val="000E4986"/>
    <w:rsid w:val="000E4AD6"/>
    <w:rsid w:val="000E4D4C"/>
    <w:rsid w:val="000E4D85"/>
    <w:rsid w:val="000E4D96"/>
    <w:rsid w:val="000E4EC3"/>
    <w:rsid w:val="000E51F5"/>
    <w:rsid w:val="000E5204"/>
    <w:rsid w:val="000E5386"/>
    <w:rsid w:val="000E627B"/>
    <w:rsid w:val="000E79B1"/>
    <w:rsid w:val="000F038C"/>
    <w:rsid w:val="000F079D"/>
    <w:rsid w:val="000F0A0E"/>
    <w:rsid w:val="000F0EC0"/>
    <w:rsid w:val="000F0EC9"/>
    <w:rsid w:val="000F151A"/>
    <w:rsid w:val="000F1576"/>
    <w:rsid w:val="000F1C7F"/>
    <w:rsid w:val="000F1FE3"/>
    <w:rsid w:val="000F2BA9"/>
    <w:rsid w:val="000F2E74"/>
    <w:rsid w:val="000F3072"/>
    <w:rsid w:val="000F30E6"/>
    <w:rsid w:val="000F4253"/>
    <w:rsid w:val="000F446B"/>
    <w:rsid w:val="000F4B7D"/>
    <w:rsid w:val="000F4C3B"/>
    <w:rsid w:val="000F4F9C"/>
    <w:rsid w:val="000F511A"/>
    <w:rsid w:val="000F5197"/>
    <w:rsid w:val="000F5767"/>
    <w:rsid w:val="000F62E5"/>
    <w:rsid w:val="000F6525"/>
    <w:rsid w:val="000F6924"/>
    <w:rsid w:val="000F78D0"/>
    <w:rsid w:val="000F793F"/>
    <w:rsid w:val="00100888"/>
    <w:rsid w:val="0010095B"/>
    <w:rsid w:val="00100A8C"/>
    <w:rsid w:val="00100C9F"/>
    <w:rsid w:val="00100FC6"/>
    <w:rsid w:val="00101108"/>
    <w:rsid w:val="0010152C"/>
    <w:rsid w:val="00102FA9"/>
    <w:rsid w:val="0010320B"/>
    <w:rsid w:val="0010357A"/>
    <w:rsid w:val="00104046"/>
    <w:rsid w:val="0010473F"/>
    <w:rsid w:val="00105338"/>
    <w:rsid w:val="001059F1"/>
    <w:rsid w:val="00105BC4"/>
    <w:rsid w:val="00105F02"/>
    <w:rsid w:val="00105FDF"/>
    <w:rsid w:val="001062F3"/>
    <w:rsid w:val="00106F44"/>
    <w:rsid w:val="0010797A"/>
    <w:rsid w:val="00107CAC"/>
    <w:rsid w:val="0011009B"/>
    <w:rsid w:val="0011093D"/>
    <w:rsid w:val="001115D2"/>
    <w:rsid w:val="00111EE2"/>
    <w:rsid w:val="00112B90"/>
    <w:rsid w:val="00112DDD"/>
    <w:rsid w:val="00113534"/>
    <w:rsid w:val="00113978"/>
    <w:rsid w:val="00114321"/>
    <w:rsid w:val="00114381"/>
    <w:rsid w:val="001147C7"/>
    <w:rsid w:val="00114A6D"/>
    <w:rsid w:val="00114C8D"/>
    <w:rsid w:val="00115010"/>
    <w:rsid w:val="001150FA"/>
    <w:rsid w:val="0011516D"/>
    <w:rsid w:val="00115428"/>
    <w:rsid w:val="001158D1"/>
    <w:rsid w:val="001162D0"/>
    <w:rsid w:val="00116948"/>
    <w:rsid w:val="00116A64"/>
    <w:rsid w:val="00117945"/>
    <w:rsid w:val="00117BB2"/>
    <w:rsid w:val="00117F38"/>
    <w:rsid w:val="00120763"/>
    <w:rsid w:val="00120E46"/>
    <w:rsid w:val="00121BB9"/>
    <w:rsid w:val="00121CCA"/>
    <w:rsid w:val="00121D12"/>
    <w:rsid w:val="001221CB"/>
    <w:rsid w:val="0012243D"/>
    <w:rsid w:val="001226CA"/>
    <w:rsid w:val="00122898"/>
    <w:rsid w:val="00122AEB"/>
    <w:rsid w:val="00122B49"/>
    <w:rsid w:val="00122E6D"/>
    <w:rsid w:val="0012322B"/>
    <w:rsid w:val="00123492"/>
    <w:rsid w:val="001237B9"/>
    <w:rsid w:val="00123976"/>
    <w:rsid w:val="00123BB5"/>
    <w:rsid w:val="00123E6D"/>
    <w:rsid w:val="001241DB"/>
    <w:rsid w:val="001242D4"/>
    <w:rsid w:val="00124354"/>
    <w:rsid w:val="0012438A"/>
    <w:rsid w:val="0012438D"/>
    <w:rsid w:val="00124A93"/>
    <w:rsid w:val="00124EFA"/>
    <w:rsid w:val="00124F69"/>
    <w:rsid w:val="00124FBD"/>
    <w:rsid w:val="0012624D"/>
    <w:rsid w:val="0012694F"/>
    <w:rsid w:val="00126C43"/>
    <w:rsid w:val="00126C71"/>
    <w:rsid w:val="00126F53"/>
    <w:rsid w:val="00127754"/>
    <w:rsid w:val="00130263"/>
    <w:rsid w:val="001316D2"/>
    <w:rsid w:val="001321FB"/>
    <w:rsid w:val="00132273"/>
    <w:rsid w:val="00132909"/>
    <w:rsid w:val="00132A61"/>
    <w:rsid w:val="00132E36"/>
    <w:rsid w:val="00133361"/>
    <w:rsid w:val="0013392F"/>
    <w:rsid w:val="00133B9D"/>
    <w:rsid w:val="001340B5"/>
    <w:rsid w:val="0013468F"/>
    <w:rsid w:val="0013482C"/>
    <w:rsid w:val="00134C45"/>
    <w:rsid w:val="00134CBD"/>
    <w:rsid w:val="00135000"/>
    <w:rsid w:val="00135584"/>
    <w:rsid w:val="00135740"/>
    <w:rsid w:val="00135D1C"/>
    <w:rsid w:val="00135DBD"/>
    <w:rsid w:val="00135DC9"/>
    <w:rsid w:val="00135FB3"/>
    <w:rsid w:val="0013614C"/>
    <w:rsid w:val="0013620E"/>
    <w:rsid w:val="0013666D"/>
    <w:rsid w:val="00136875"/>
    <w:rsid w:val="00137FB9"/>
    <w:rsid w:val="001404B2"/>
    <w:rsid w:val="001405FC"/>
    <w:rsid w:val="0014061D"/>
    <w:rsid w:val="00141ABA"/>
    <w:rsid w:val="00141EA6"/>
    <w:rsid w:val="00142199"/>
    <w:rsid w:val="001425A1"/>
    <w:rsid w:val="001425E8"/>
    <w:rsid w:val="00142CA9"/>
    <w:rsid w:val="00143588"/>
    <w:rsid w:val="00144283"/>
    <w:rsid w:val="00144F62"/>
    <w:rsid w:val="00144FF6"/>
    <w:rsid w:val="00145B9D"/>
    <w:rsid w:val="001462E4"/>
    <w:rsid w:val="001477AF"/>
    <w:rsid w:val="00147904"/>
    <w:rsid w:val="00147F2C"/>
    <w:rsid w:val="00150508"/>
    <w:rsid w:val="00150C0A"/>
    <w:rsid w:val="00151341"/>
    <w:rsid w:val="00151F4A"/>
    <w:rsid w:val="001521D4"/>
    <w:rsid w:val="00152296"/>
    <w:rsid w:val="00152356"/>
    <w:rsid w:val="001523FF"/>
    <w:rsid w:val="00152ED5"/>
    <w:rsid w:val="00152F10"/>
    <w:rsid w:val="00153152"/>
    <w:rsid w:val="00153BB3"/>
    <w:rsid w:val="00154E8E"/>
    <w:rsid w:val="001553D3"/>
    <w:rsid w:val="001556B2"/>
    <w:rsid w:val="001557C5"/>
    <w:rsid w:val="0015582B"/>
    <w:rsid w:val="00155BA8"/>
    <w:rsid w:val="00156BC4"/>
    <w:rsid w:val="00156C9C"/>
    <w:rsid w:val="001573B1"/>
    <w:rsid w:val="0015761A"/>
    <w:rsid w:val="00157A3F"/>
    <w:rsid w:val="001603AF"/>
    <w:rsid w:val="00161143"/>
    <w:rsid w:val="001612A8"/>
    <w:rsid w:val="001648D3"/>
    <w:rsid w:val="00164951"/>
    <w:rsid w:val="00164983"/>
    <w:rsid w:val="00164A12"/>
    <w:rsid w:val="001655E9"/>
    <w:rsid w:val="001658B1"/>
    <w:rsid w:val="00165A5D"/>
    <w:rsid w:val="00166A5E"/>
    <w:rsid w:val="00167045"/>
    <w:rsid w:val="001670F9"/>
    <w:rsid w:val="00167A8F"/>
    <w:rsid w:val="0017027E"/>
    <w:rsid w:val="001702B1"/>
    <w:rsid w:val="00170365"/>
    <w:rsid w:val="001708A0"/>
    <w:rsid w:val="00170933"/>
    <w:rsid w:val="00171043"/>
    <w:rsid w:val="00171490"/>
    <w:rsid w:val="00171564"/>
    <w:rsid w:val="00171B64"/>
    <w:rsid w:val="00171ECB"/>
    <w:rsid w:val="001725F1"/>
    <w:rsid w:val="001730B0"/>
    <w:rsid w:val="001734BC"/>
    <w:rsid w:val="00173AA2"/>
    <w:rsid w:val="00174869"/>
    <w:rsid w:val="0017503C"/>
    <w:rsid w:val="00175B63"/>
    <w:rsid w:val="00175C07"/>
    <w:rsid w:val="00175DD4"/>
    <w:rsid w:val="00175F33"/>
    <w:rsid w:val="00176046"/>
    <w:rsid w:val="00176727"/>
    <w:rsid w:val="0017677F"/>
    <w:rsid w:val="00176D25"/>
    <w:rsid w:val="001772ED"/>
    <w:rsid w:val="00177550"/>
    <w:rsid w:val="00177EF3"/>
    <w:rsid w:val="00180E48"/>
    <w:rsid w:val="00181953"/>
    <w:rsid w:val="00181AB4"/>
    <w:rsid w:val="00181C66"/>
    <w:rsid w:val="00181EE7"/>
    <w:rsid w:val="0018272F"/>
    <w:rsid w:val="00182976"/>
    <w:rsid w:val="0018325D"/>
    <w:rsid w:val="0018394C"/>
    <w:rsid w:val="00184689"/>
    <w:rsid w:val="0018473D"/>
    <w:rsid w:val="00184821"/>
    <w:rsid w:val="001852DC"/>
    <w:rsid w:val="001853DA"/>
    <w:rsid w:val="00185911"/>
    <w:rsid w:val="00185B65"/>
    <w:rsid w:val="001873C0"/>
    <w:rsid w:val="00190010"/>
    <w:rsid w:val="001904CF"/>
    <w:rsid w:val="00190653"/>
    <w:rsid w:val="00190FA6"/>
    <w:rsid w:val="00191349"/>
    <w:rsid w:val="00191447"/>
    <w:rsid w:val="00191D4E"/>
    <w:rsid w:val="00191DC9"/>
    <w:rsid w:val="001920D0"/>
    <w:rsid w:val="001924AD"/>
    <w:rsid w:val="0019364D"/>
    <w:rsid w:val="00193E33"/>
    <w:rsid w:val="00194242"/>
    <w:rsid w:val="00194448"/>
    <w:rsid w:val="001946B4"/>
    <w:rsid w:val="00194801"/>
    <w:rsid w:val="00194B69"/>
    <w:rsid w:val="00194C03"/>
    <w:rsid w:val="00194C4C"/>
    <w:rsid w:val="00195469"/>
    <w:rsid w:val="00195D44"/>
    <w:rsid w:val="00196106"/>
    <w:rsid w:val="0019615C"/>
    <w:rsid w:val="0019617B"/>
    <w:rsid w:val="001961B5"/>
    <w:rsid w:val="001965A9"/>
    <w:rsid w:val="00196AA5"/>
    <w:rsid w:val="00196CC0"/>
    <w:rsid w:val="00196F3B"/>
    <w:rsid w:val="001971EB"/>
    <w:rsid w:val="001972A6"/>
    <w:rsid w:val="00197697"/>
    <w:rsid w:val="00197711"/>
    <w:rsid w:val="001979CB"/>
    <w:rsid w:val="00197A42"/>
    <w:rsid w:val="00197C85"/>
    <w:rsid w:val="00197CFE"/>
    <w:rsid w:val="00197F1F"/>
    <w:rsid w:val="001A0A47"/>
    <w:rsid w:val="001A0A84"/>
    <w:rsid w:val="001A0E55"/>
    <w:rsid w:val="001A1058"/>
    <w:rsid w:val="001A1B8F"/>
    <w:rsid w:val="001A260E"/>
    <w:rsid w:val="001A2612"/>
    <w:rsid w:val="001A2DA6"/>
    <w:rsid w:val="001A3A48"/>
    <w:rsid w:val="001A3C28"/>
    <w:rsid w:val="001A3C32"/>
    <w:rsid w:val="001A4325"/>
    <w:rsid w:val="001A4AE0"/>
    <w:rsid w:val="001A4DE7"/>
    <w:rsid w:val="001A517D"/>
    <w:rsid w:val="001A5CB0"/>
    <w:rsid w:val="001A616E"/>
    <w:rsid w:val="001A6CD2"/>
    <w:rsid w:val="001A6FEE"/>
    <w:rsid w:val="001A72E7"/>
    <w:rsid w:val="001A7D12"/>
    <w:rsid w:val="001B01DD"/>
    <w:rsid w:val="001B1228"/>
    <w:rsid w:val="001B171C"/>
    <w:rsid w:val="001B28A5"/>
    <w:rsid w:val="001B2929"/>
    <w:rsid w:val="001B2D9A"/>
    <w:rsid w:val="001B2DA7"/>
    <w:rsid w:val="001B3166"/>
    <w:rsid w:val="001B38E5"/>
    <w:rsid w:val="001B4384"/>
    <w:rsid w:val="001B467F"/>
    <w:rsid w:val="001B4798"/>
    <w:rsid w:val="001B4C40"/>
    <w:rsid w:val="001B6654"/>
    <w:rsid w:val="001B66A8"/>
    <w:rsid w:val="001B6D4C"/>
    <w:rsid w:val="001B79B9"/>
    <w:rsid w:val="001C044C"/>
    <w:rsid w:val="001C0A8C"/>
    <w:rsid w:val="001C0ABB"/>
    <w:rsid w:val="001C120F"/>
    <w:rsid w:val="001C153C"/>
    <w:rsid w:val="001C1BAB"/>
    <w:rsid w:val="001C1C5A"/>
    <w:rsid w:val="001C1F75"/>
    <w:rsid w:val="001C2456"/>
    <w:rsid w:val="001C2CFB"/>
    <w:rsid w:val="001C31D1"/>
    <w:rsid w:val="001C39B3"/>
    <w:rsid w:val="001C3A61"/>
    <w:rsid w:val="001C40AB"/>
    <w:rsid w:val="001C486F"/>
    <w:rsid w:val="001C5E4E"/>
    <w:rsid w:val="001C61A0"/>
    <w:rsid w:val="001C68C1"/>
    <w:rsid w:val="001C699D"/>
    <w:rsid w:val="001C6FEF"/>
    <w:rsid w:val="001C74A8"/>
    <w:rsid w:val="001C7D7F"/>
    <w:rsid w:val="001D01C5"/>
    <w:rsid w:val="001D0632"/>
    <w:rsid w:val="001D06BC"/>
    <w:rsid w:val="001D0B59"/>
    <w:rsid w:val="001D0D04"/>
    <w:rsid w:val="001D0E8A"/>
    <w:rsid w:val="001D10CE"/>
    <w:rsid w:val="001D11E3"/>
    <w:rsid w:val="001D13DF"/>
    <w:rsid w:val="001D18CF"/>
    <w:rsid w:val="001D18E0"/>
    <w:rsid w:val="001D194D"/>
    <w:rsid w:val="001D1B3D"/>
    <w:rsid w:val="001D1C58"/>
    <w:rsid w:val="001D1E57"/>
    <w:rsid w:val="001D24AB"/>
    <w:rsid w:val="001D28FD"/>
    <w:rsid w:val="001D293A"/>
    <w:rsid w:val="001D2A35"/>
    <w:rsid w:val="001D337F"/>
    <w:rsid w:val="001D35E2"/>
    <w:rsid w:val="001D3A40"/>
    <w:rsid w:val="001D3A7B"/>
    <w:rsid w:val="001D3C08"/>
    <w:rsid w:val="001D41B0"/>
    <w:rsid w:val="001D45A3"/>
    <w:rsid w:val="001D5197"/>
    <w:rsid w:val="001D53B2"/>
    <w:rsid w:val="001D574B"/>
    <w:rsid w:val="001D5EF9"/>
    <w:rsid w:val="001D5FAF"/>
    <w:rsid w:val="001D6437"/>
    <w:rsid w:val="001D6611"/>
    <w:rsid w:val="001D7382"/>
    <w:rsid w:val="001D7CD4"/>
    <w:rsid w:val="001D7E50"/>
    <w:rsid w:val="001D7F89"/>
    <w:rsid w:val="001E0062"/>
    <w:rsid w:val="001E023B"/>
    <w:rsid w:val="001E05BB"/>
    <w:rsid w:val="001E1006"/>
    <w:rsid w:val="001E1142"/>
    <w:rsid w:val="001E12C8"/>
    <w:rsid w:val="001E1F07"/>
    <w:rsid w:val="001E1FA2"/>
    <w:rsid w:val="001E4969"/>
    <w:rsid w:val="001E536A"/>
    <w:rsid w:val="001E5516"/>
    <w:rsid w:val="001E5A3D"/>
    <w:rsid w:val="001E6414"/>
    <w:rsid w:val="001E6462"/>
    <w:rsid w:val="001E6806"/>
    <w:rsid w:val="001E69A5"/>
    <w:rsid w:val="001E714E"/>
    <w:rsid w:val="001E71CE"/>
    <w:rsid w:val="001E71F4"/>
    <w:rsid w:val="001E7501"/>
    <w:rsid w:val="001F047D"/>
    <w:rsid w:val="001F0630"/>
    <w:rsid w:val="001F1300"/>
    <w:rsid w:val="001F1323"/>
    <w:rsid w:val="001F15A6"/>
    <w:rsid w:val="001F1B96"/>
    <w:rsid w:val="001F1EE6"/>
    <w:rsid w:val="001F27AE"/>
    <w:rsid w:val="001F2A18"/>
    <w:rsid w:val="001F2A1B"/>
    <w:rsid w:val="001F2C57"/>
    <w:rsid w:val="001F3A10"/>
    <w:rsid w:val="001F3BFB"/>
    <w:rsid w:val="001F3D22"/>
    <w:rsid w:val="001F476F"/>
    <w:rsid w:val="001F4EC0"/>
    <w:rsid w:val="001F535E"/>
    <w:rsid w:val="001F5388"/>
    <w:rsid w:val="001F5B26"/>
    <w:rsid w:val="001F6017"/>
    <w:rsid w:val="001F61BB"/>
    <w:rsid w:val="001F64EA"/>
    <w:rsid w:val="001F6789"/>
    <w:rsid w:val="001F68C4"/>
    <w:rsid w:val="001F6980"/>
    <w:rsid w:val="001F6D63"/>
    <w:rsid w:val="001F7200"/>
    <w:rsid w:val="001F7311"/>
    <w:rsid w:val="001F7428"/>
    <w:rsid w:val="001F793F"/>
    <w:rsid w:val="00200F59"/>
    <w:rsid w:val="00201E0F"/>
    <w:rsid w:val="00202774"/>
    <w:rsid w:val="00203065"/>
    <w:rsid w:val="0020322F"/>
    <w:rsid w:val="00203610"/>
    <w:rsid w:val="002037DA"/>
    <w:rsid w:val="00203BE8"/>
    <w:rsid w:val="00203FAC"/>
    <w:rsid w:val="00204566"/>
    <w:rsid w:val="002051EA"/>
    <w:rsid w:val="002059A1"/>
    <w:rsid w:val="00205E51"/>
    <w:rsid w:val="00206C9E"/>
    <w:rsid w:val="00206F91"/>
    <w:rsid w:val="002074CA"/>
    <w:rsid w:val="00207A8C"/>
    <w:rsid w:val="002100E5"/>
    <w:rsid w:val="002101BA"/>
    <w:rsid w:val="002101BF"/>
    <w:rsid w:val="00211037"/>
    <w:rsid w:val="00211441"/>
    <w:rsid w:val="00211A79"/>
    <w:rsid w:val="00211AEA"/>
    <w:rsid w:val="00211F3A"/>
    <w:rsid w:val="00211FE8"/>
    <w:rsid w:val="002126D4"/>
    <w:rsid w:val="00214115"/>
    <w:rsid w:val="0021444F"/>
    <w:rsid w:val="00214555"/>
    <w:rsid w:val="00214568"/>
    <w:rsid w:val="00214883"/>
    <w:rsid w:val="002150AD"/>
    <w:rsid w:val="002159DF"/>
    <w:rsid w:val="00215A4A"/>
    <w:rsid w:val="00215B1A"/>
    <w:rsid w:val="00215E58"/>
    <w:rsid w:val="002164F1"/>
    <w:rsid w:val="002165FD"/>
    <w:rsid w:val="00217511"/>
    <w:rsid w:val="0022062F"/>
    <w:rsid w:val="00220FC7"/>
    <w:rsid w:val="002212C2"/>
    <w:rsid w:val="00221617"/>
    <w:rsid w:val="00222309"/>
    <w:rsid w:val="00222411"/>
    <w:rsid w:val="00222716"/>
    <w:rsid w:val="00222760"/>
    <w:rsid w:val="002230D3"/>
    <w:rsid w:val="002247CD"/>
    <w:rsid w:val="00224A1B"/>
    <w:rsid w:val="00224F6D"/>
    <w:rsid w:val="00225CAE"/>
    <w:rsid w:val="0022697E"/>
    <w:rsid w:val="00226EF6"/>
    <w:rsid w:val="00226F90"/>
    <w:rsid w:val="00227497"/>
    <w:rsid w:val="00227F1D"/>
    <w:rsid w:val="00230F53"/>
    <w:rsid w:val="0023116B"/>
    <w:rsid w:val="0023194B"/>
    <w:rsid w:val="00232920"/>
    <w:rsid w:val="0023357B"/>
    <w:rsid w:val="00233672"/>
    <w:rsid w:val="0023408E"/>
    <w:rsid w:val="0023429E"/>
    <w:rsid w:val="002346C9"/>
    <w:rsid w:val="00234CD5"/>
    <w:rsid w:val="00234D47"/>
    <w:rsid w:val="002365C4"/>
    <w:rsid w:val="0023683C"/>
    <w:rsid w:val="002370A9"/>
    <w:rsid w:val="002379BE"/>
    <w:rsid w:val="00240336"/>
    <w:rsid w:val="0024075F"/>
    <w:rsid w:val="00240835"/>
    <w:rsid w:val="00240921"/>
    <w:rsid w:val="00240D18"/>
    <w:rsid w:val="00240F73"/>
    <w:rsid w:val="002410D9"/>
    <w:rsid w:val="002418E8"/>
    <w:rsid w:val="0024190D"/>
    <w:rsid w:val="00241F38"/>
    <w:rsid w:val="0024367B"/>
    <w:rsid w:val="00243F48"/>
    <w:rsid w:val="002441C2"/>
    <w:rsid w:val="0024437F"/>
    <w:rsid w:val="00245087"/>
    <w:rsid w:val="0024549E"/>
    <w:rsid w:val="0024566A"/>
    <w:rsid w:val="00245992"/>
    <w:rsid w:val="00245F7A"/>
    <w:rsid w:val="002462AF"/>
    <w:rsid w:val="002462DA"/>
    <w:rsid w:val="002463C2"/>
    <w:rsid w:val="002465E0"/>
    <w:rsid w:val="00246656"/>
    <w:rsid w:val="00246A2E"/>
    <w:rsid w:val="00246C02"/>
    <w:rsid w:val="00247387"/>
    <w:rsid w:val="0024760B"/>
    <w:rsid w:val="00250E7D"/>
    <w:rsid w:val="002515E4"/>
    <w:rsid w:val="00252015"/>
    <w:rsid w:val="00252594"/>
    <w:rsid w:val="002526B9"/>
    <w:rsid w:val="002527E7"/>
    <w:rsid w:val="002537EE"/>
    <w:rsid w:val="002537FB"/>
    <w:rsid w:val="0025392E"/>
    <w:rsid w:val="00253AAF"/>
    <w:rsid w:val="00253C36"/>
    <w:rsid w:val="00253E28"/>
    <w:rsid w:val="00254174"/>
    <w:rsid w:val="002544DC"/>
    <w:rsid w:val="002549E6"/>
    <w:rsid w:val="00254F72"/>
    <w:rsid w:val="00255FA5"/>
    <w:rsid w:val="002568F0"/>
    <w:rsid w:val="00256A4A"/>
    <w:rsid w:val="00256DE3"/>
    <w:rsid w:val="0025759B"/>
    <w:rsid w:val="00260D6B"/>
    <w:rsid w:val="00261638"/>
    <w:rsid w:val="00262755"/>
    <w:rsid w:val="00262940"/>
    <w:rsid w:val="002630A6"/>
    <w:rsid w:val="002630F4"/>
    <w:rsid w:val="0026342E"/>
    <w:rsid w:val="0026399B"/>
    <w:rsid w:val="00263C81"/>
    <w:rsid w:val="00264809"/>
    <w:rsid w:val="00264A42"/>
    <w:rsid w:val="00264F3C"/>
    <w:rsid w:val="00265AC6"/>
    <w:rsid w:val="00265CC1"/>
    <w:rsid w:val="0026601D"/>
    <w:rsid w:val="00266359"/>
    <w:rsid w:val="00266A83"/>
    <w:rsid w:val="00266E09"/>
    <w:rsid w:val="002670EA"/>
    <w:rsid w:val="002700F8"/>
    <w:rsid w:val="00271243"/>
    <w:rsid w:val="002712B2"/>
    <w:rsid w:val="002719D6"/>
    <w:rsid w:val="00272715"/>
    <w:rsid w:val="00273459"/>
    <w:rsid w:val="002737DB"/>
    <w:rsid w:val="00273FA7"/>
    <w:rsid w:val="00274D56"/>
    <w:rsid w:val="00274E0D"/>
    <w:rsid w:val="0027509A"/>
    <w:rsid w:val="00275326"/>
    <w:rsid w:val="002755E5"/>
    <w:rsid w:val="0027570C"/>
    <w:rsid w:val="00275F36"/>
    <w:rsid w:val="0027632C"/>
    <w:rsid w:val="0027645F"/>
    <w:rsid w:val="00276B16"/>
    <w:rsid w:val="00276FFC"/>
    <w:rsid w:val="00277652"/>
    <w:rsid w:val="00277A58"/>
    <w:rsid w:val="00277F44"/>
    <w:rsid w:val="00281245"/>
    <w:rsid w:val="00282980"/>
    <w:rsid w:val="00282B36"/>
    <w:rsid w:val="00282EEA"/>
    <w:rsid w:val="00282FBB"/>
    <w:rsid w:val="002831C8"/>
    <w:rsid w:val="00283EE2"/>
    <w:rsid w:val="0028439C"/>
    <w:rsid w:val="0028449E"/>
    <w:rsid w:val="0028465B"/>
    <w:rsid w:val="00284893"/>
    <w:rsid w:val="0028566C"/>
    <w:rsid w:val="002865E4"/>
    <w:rsid w:val="00286E5E"/>
    <w:rsid w:val="00287217"/>
    <w:rsid w:val="00290104"/>
    <w:rsid w:val="0029052E"/>
    <w:rsid w:val="00290AD2"/>
    <w:rsid w:val="00290BEF"/>
    <w:rsid w:val="00290CAA"/>
    <w:rsid w:val="00290EE7"/>
    <w:rsid w:val="00291870"/>
    <w:rsid w:val="0029314C"/>
    <w:rsid w:val="00293760"/>
    <w:rsid w:val="00294023"/>
    <w:rsid w:val="002941BA"/>
    <w:rsid w:val="002947F6"/>
    <w:rsid w:val="00294C36"/>
    <w:rsid w:val="00294C8A"/>
    <w:rsid w:val="002962EC"/>
    <w:rsid w:val="00296751"/>
    <w:rsid w:val="00296830"/>
    <w:rsid w:val="0029690A"/>
    <w:rsid w:val="00296DEE"/>
    <w:rsid w:val="00297CE4"/>
    <w:rsid w:val="00297E62"/>
    <w:rsid w:val="00297ED9"/>
    <w:rsid w:val="00297F43"/>
    <w:rsid w:val="002A08A5"/>
    <w:rsid w:val="002A130B"/>
    <w:rsid w:val="002A1743"/>
    <w:rsid w:val="002A179A"/>
    <w:rsid w:val="002A224D"/>
    <w:rsid w:val="002A23BB"/>
    <w:rsid w:val="002A283F"/>
    <w:rsid w:val="002A3107"/>
    <w:rsid w:val="002A43AB"/>
    <w:rsid w:val="002A47FD"/>
    <w:rsid w:val="002A4B42"/>
    <w:rsid w:val="002A51F9"/>
    <w:rsid w:val="002A5875"/>
    <w:rsid w:val="002A590B"/>
    <w:rsid w:val="002A60A2"/>
    <w:rsid w:val="002A6946"/>
    <w:rsid w:val="002A7063"/>
    <w:rsid w:val="002A70FA"/>
    <w:rsid w:val="002A7796"/>
    <w:rsid w:val="002A7805"/>
    <w:rsid w:val="002A78D8"/>
    <w:rsid w:val="002A7D35"/>
    <w:rsid w:val="002A7F17"/>
    <w:rsid w:val="002B0B3E"/>
    <w:rsid w:val="002B10C7"/>
    <w:rsid w:val="002B13CB"/>
    <w:rsid w:val="002B1463"/>
    <w:rsid w:val="002B16B6"/>
    <w:rsid w:val="002B1A73"/>
    <w:rsid w:val="002B243F"/>
    <w:rsid w:val="002B2494"/>
    <w:rsid w:val="002B26F4"/>
    <w:rsid w:val="002B2FDC"/>
    <w:rsid w:val="002B31FC"/>
    <w:rsid w:val="002B343D"/>
    <w:rsid w:val="002B35D3"/>
    <w:rsid w:val="002B3B1D"/>
    <w:rsid w:val="002B3F05"/>
    <w:rsid w:val="002B475F"/>
    <w:rsid w:val="002B4E4C"/>
    <w:rsid w:val="002B4FCD"/>
    <w:rsid w:val="002B5D1E"/>
    <w:rsid w:val="002B5EC7"/>
    <w:rsid w:val="002B5F9C"/>
    <w:rsid w:val="002B6AD4"/>
    <w:rsid w:val="002B6E0E"/>
    <w:rsid w:val="002B72F8"/>
    <w:rsid w:val="002B742A"/>
    <w:rsid w:val="002B7544"/>
    <w:rsid w:val="002B79BC"/>
    <w:rsid w:val="002B7A1A"/>
    <w:rsid w:val="002B7BA6"/>
    <w:rsid w:val="002C00CC"/>
    <w:rsid w:val="002C03E4"/>
    <w:rsid w:val="002C096D"/>
    <w:rsid w:val="002C09AE"/>
    <w:rsid w:val="002C0B18"/>
    <w:rsid w:val="002C2CB6"/>
    <w:rsid w:val="002C3613"/>
    <w:rsid w:val="002C3798"/>
    <w:rsid w:val="002C3ACF"/>
    <w:rsid w:val="002C3F0C"/>
    <w:rsid w:val="002C4653"/>
    <w:rsid w:val="002C467B"/>
    <w:rsid w:val="002C46A9"/>
    <w:rsid w:val="002C46D9"/>
    <w:rsid w:val="002C487B"/>
    <w:rsid w:val="002C492B"/>
    <w:rsid w:val="002C4CB8"/>
    <w:rsid w:val="002C4EF0"/>
    <w:rsid w:val="002C506B"/>
    <w:rsid w:val="002C5F30"/>
    <w:rsid w:val="002C6228"/>
    <w:rsid w:val="002C6446"/>
    <w:rsid w:val="002C6B90"/>
    <w:rsid w:val="002C6E85"/>
    <w:rsid w:val="002C7351"/>
    <w:rsid w:val="002C7650"/>
    <w:rsid w:val="002C7657"/>
    <w:rsid w:val="002C7893"/>
    <w:rsid w:val="002C7AFE"/>
    <w:rsid w:val="002D062C"/>
    <w:rsid w:val="002D0B30"/>
    <w:rsid w:val="002D136C"/>
    <w:rsid w:val="002D17F7"/>
    <w:rsid w:val="002D1B48"/>
    <w:rsid w:val="002D2267"/>
    <w:rsid w:val="002D240B"/>
    <w:rsid w:val="002D4383"/>
    <w:rsid w:val="002D481C"/>
    <w:rsid w:val="002D4E86"/>
    <w:rsid w:val="002D515A"/>
    <w:rsid w:val="002D545F"/>
    <w:rsid w:val="002D54FF"/>
    <w:rsid w:val="002D56A3"/>
    <w:rsid w:val="002D5B6A"/>
    <w:rsid w:val="002D5C58"/>
    <w:rsid w:val="002D66EF"/>
    <w:rsid w:val="002D6AFD"/>
    <w:rsid w:val="002D6B31"/>
    <w:rsid w:val="002D6C5B"/>
    <w:rsid w:val="002D6EF5"/>
    <w:rsid w:val="002D7228"/>
    <w:rsid w:val="002D763C"/>
    <w:rsid w:val="002D7E95"/>
    <w:rsid w:val="002E0247"/>
    <w:rsid w:val="002E08B7"/>
    <w:rsid w:val="002E0C07"/>
    <w:rsid w:val="002E0F31"/>
    <w:rsid w:val="002E1FBE"/>
    <w:rsid w:val="002E1FC2"/>
    <w:rsid w:val="002E3199"/>
    <w:rsid w:val="002E324C"/>
    <w:rsid w:val="002E32F6"/>
    <w:rsid w:val="002E3C60"/>
    <w:rsid w:val="002E3E80"/>
    <w:rsid w:val="002E403D"/>
    <w:rsid w:val="002E4175"/>
    <w:rsid w:val="002E53A3"/>
    <w:rsid w:val="002E5612"/>
    <w:rsid w:val="002E59F0"/>
    <w:rsid w:val="002E642D"/>
    <w:rsid w:val="002E6873"/>
    <w:rsid w:val="002E69BB"/>
    <w:rsid w:val="002E70B9"/>
    <w:rsid w:val="002E7167"/>
    <w:rsid w:val="002E7863"/>
    <w:rsid w:val="002F0CCA"/>
    <w:rsid w:val="002F13AE"/>
    <w:rsid w:val="002F13BC"/>
    <w:rsid w:val="002F289F"/>
    <w:rsid w:val="002F2AC6"/>
    <w:rsid w:val="002F31DC"/>
    <w:rsid w:val="002F34E5"/>
    <w:rsid w:val="002F4A69"/>
    <w:rsid w:val="002F4C63"/>
    <w:rsid w:val="002F6E90"/>
    <w:rsid w:val="002F74C5"/>
    <w:rsid w:val="002F7C7C"/>
    <w:rsid w:val="002F7F4C"/>
    <w:rsid w:val="003000A3"/>
    <w:rsid w:val="003001F2"/>
    <w:rsid w:val="00300395"/>
    <w:rsid w:val="0030049B"/>
    <w:rsid w:val="00300649"/>
    <w:rsid w:val="00301449"/>
    <w:rsid w:val="00301510"/>
    <w:rsid w:val="003016AD"/>
    <w:rsid w:val="00301B0E"/>
    <w:rsid w:val="00301C02"/>
    <w:rsid w:val="00301C76"/>
    <w:rsid w:val="003021BF"/>
    <w:rsid w:val="0030222C"/>
    <w:rsid w:val="00302CF0"/>
    <w:rsid w:val="003041D3"/>
    <w:rsid w:val="00304322"/>
    <w:rsid w:val="00304465"/>
    <w:rsid w:val="00304483"/>
    <w:rsid w:val="0030448D"/>
    <w:rsid w:val="00304982"/>
    <w:rsid w:val="00304E6B"/>
    <w:rsid w:val="0030562B"/>
    <w:rsid w:val="0030688E"/>
    <w:rsid w:val="00306E0A"/>
    <w:rsid w:val="00307816"/>
    <w:rsid w:val="00307B77"/>
    <w:rsid w:val="00307FDB"/>
    <w:rsid w:val="003100E1"/>
    <w:rsid w:val="0031042F"/>
    <w:rsid w:val="0031057B"/>
    <w:rsid w:val="0031087C"/>
    <w:rsid w:val="003108AC"/>
    <w:rsid w:val="00310D56"/>
    <w:rsid w:val="0031101D"/>
    <w:rsid w:val="00311C98"/>
    <w:rsid w:val="00311CA5"/>
    <w:rsid w:val="00311DC0"/>
    <w:rsid w:val="003122C7"/>
    <w:rsid w:val="003125F3"/>
    <w:rsid w:val="00312A67"/>
    <w:rsid w:val="00312AA3"/>
    <w:rsid w:val="00312B6D"/>
    <w:rsid w:val="00313213"/>
    <w:rsid w:val="0031358A"/>
    <w:rsid w:val="003136D9"/>
    <w:rsid w:val="003139EA"/>
    <w:rsid w:val="00313F63"/>
    <w:rsid w:val="00314567"/>
    <w:rsid w:val="003146CB"/>
    <w:rsid w:val="003148D7"/>
    <w:rsid w:val="003156D7"/>
    <w:rsid w:val="00316F58"/>
    <w:rsid w:val="00316F88"/>
    <w:rsid w:val="00317029"/>
    <w:rsid w:val="00317750"/>
    <w:rsid w:val="00317822"/>
    <w:rsid w:val="00317F25"/>
    <w:rsid w:val="00320D2A"/>
    <w:rsid w:val="00320FAF"/>
    <w:rsid w:val="003216BD"/>
    <w:rsid w:val="00321D94"/>
    <w:rsid w:val="00322501"/>
    <w:rsid w:val="00322F59"/>
    <w:rsid w:val="00323229"/>
    <w:rsid w:val="003239C5"/>
    <w:rsid w:val="00325A67"/>
    <w:rsid w:val="00325DEA"/>
    <w:rsid w:val="00326123"/>
    <w:rsid w:val="00326555"/>
    <w:rsid w:val="003268B3"/>
    <w:rsid w:val="00326D5C"/>
    <w:rsid w:val="00327513"/>
    <w:rsid w:val="00327798"/>
    <w:rsid w:val="003277E8"/>
    <w:rsid w:val="00327829"/>
    <w:rsid w:val="00327FF9"/>
    <w:rsid w:val="003301C9"/>
    <w:rsid w:val="00331BF3"/>
    <w:rsid w:val="00331C50"/>
    <w:rsid w:val="00332048"/>
    <w:rsid w:val="00332104"/>
    <w:rsid w:val="00332503"/>
    <w:rsid w:val="00332A1D"/>
    <w:rsid w:val="00332A26"/>
    <w:rsid w:val="00332AF5"/>
    <w:rsid w:val="00332C95"/>
    <w:rsid w:val="00333025"/>
    <w:rsid w:val="00333916"/>
    <w:rsid w:val="00333A64"/>
    <w:rsid w:val="00334069"/>
    <w:rsid w:val="00334C4E"/>
    <w:rsid w:val="003352E2"/>
    <w:rsid w:val="0033560B"/>
    <w:rsid w:val="00335A9E"/>
    <w:rsid w:val="00335B34"/>
    <w:rsid w:val="00335E01"/>
    <w:rsid w:val="0033601D"/>
    <w:rsid w:val="003360B2"/>
    <w:rsid w:val="003362B9"/>
    <w:rsid w:val="00336360"/>
    <w:rsid w:val="003365B3"/>
    <w:rsid w:val="00336C17"/>
    <w:rsid w:val="00336E1F"/>
    <w:rsid w:val="00337161"/>
    <w:rsid w:val="003372F3"/>
    <w:rsid w:val="003378C0"/>
    <w:rsid w:val="00340C65"/>
    <w:rsid w:val="0034102E"/>
    <w:rsid w:val="0034127D"/>
    <w:rsid w:val="0034131A"/>
    <w:rsid w:val="00341785"/>
    <w:rsid w:val="003418E9"/>
    <w:rsid w:val="00341957"/>
    <w:rsid w:val="00341BF8"/>
    <w:rsid w:val="00342AB0"/>
    <w:rsid w:val="0034311D"/>
    <w:rsid w:val="003437AD"/>
    <w:rsid w:val="0034392B"/>
    <w:rsid w:val="0034409A"/>
    <w:rsid w:val="00344106"/>
    <w:rsid w:val="003443BA"/>
    <w:rsid w:val="003448BA"/>
    <w:rsid w:val="00344D7A"/>
    <w:rsid w:val="00344F67"/>
    <w:rsid w:val="0034510F"/>
    <w:rsid w:val="003456DA"/>
    <w:rsid w:val="00345DB2"/>
    <w:rsid w:val="00345E97"/>
    <w:rsid w:val="00346191"/>
    <w:rsid w:val="00347582"/>
    <w:rsid w:val="003479B0"/>
    <w:rsid w:val="00347FB0"/>
    <w:rsid w:val="003510C2"/>
    <w:rsid w:val="003510E1"/>
    <w:rsid w:val="00351CFC"/>
    <w:rsid w:val="0035208E"/>
    <w:rsid w:val="0035227B"/>
    <w:rsid w:val="003529B9"/>
    <w:rsid w:val="00352A8E"/>
    <w:rsid w:val="00352BD6"/>
    <w:rsid w:val="00352C1A"/>
    <w:rsid w:val="00353992"/>
    <w:rsid w:val="00353E46"/>
    <w:rsid w:val="003544CC"/>
    <w:rsid w:val="00354860"/>
    <w:rsid w:val="00354D6E"/>
    <w:rsid w:val="00355285"/>
    <w:rsid w:val="00355868"/>
    <w:rsid w:val="00356068"/>
    <w:rsid w:val="003563B2"/>
    <w:rsid w:val="00357B4C"/>
    <w:rsid w:val="00357F28"/>
    <w:rsid w:val="003601AD"/>
    <w:rsid w:val="003606CB"/>
    <w:rsid w:val="0036072E"/>
    <w:rsid w:val="00360746"/>
    <w:rsid w:val="00360752"/>
    <w:rsid w:val="003607BC"/>
    <w:rsid w:val="00360BAE"/>
    <w:rsid w:val="00360F37"/>
    <w:rsid w:val="003610B6"/>
    <w:rsid w:val="003614B5"/>
    <w:rsid w:val="00361661"/>
    <w:rsid w:val="00361C21"/>
    <w:rsid w:val="00362A3E"/>
    <w:rsid w:val="00362A5D"/>
    <w:rsid w:val="003631F6"/>
    <w:rsid w:val="00363D76"/>
    <w:rsid w:val="0036400D"/>
    <w:rsid w:val="00364290"/>
    <w:rsid w:val="0036456D"/>
    <w:rsid w:val="003646BF"/>
    <w:rsid w:val="0036490D"/>
    <w:rsid w:val="00365B46"/>
    <w:rsid w:val="00365E28"/>
    <w:rsid w:val="00365FF4"/>
    <w:rsid w:val="0036600F"/>
    <w:rsid w:val="0036663D"/>
    <w:rsid w:val="00366BA1"/>
    <w:rsid w:val="00366D8D"/>
    <w:rsid w:val="00367668"/>
    <w:rsid w:val="00370178"/>
    <w:rsid w:val="003706FB"/>
    <w:rsid w:val="00370AAA"/>
    <w:rsid w:val="00370B5B"/>
    <w:rsid w:val="0037104B"/>
    <w:rsid w:val="003711E6"/>
    <w:rsid w:val="003716BA"/>
    <w:rsid w:val="00372061"/>
    <w:rsid w:val="003728FC"/>
    <w:rsid w:val="00372CCC"/>
    <w:rsid w:val="0037314C"/>
    <w:rsid w:val="00373487"/>
    <w:rsid w:val="003739D5"/>
    <w:rsid w:val="00373A72"/>
    <w:rsid w:val="00373B3B"/>
    <w:rsid w:val="00375082"/>
    <w:rsid w:val="0037599F"/>
    <w:rsid w:val="00375B01"/>
    <w:rsid w:val="00375C33"/>
    <w:rsid w:val="00376B68"/>
    <w:rsid w:val="00376FA6"/>
    <w:rsid w:val="003770E2"/>
    <w:rsid w:val="00380332"/>
    <w:rsid w:val="003806D3"/>
    <w:rsid w:val="003806FF"/>
    <w:rsid w:val="00380718"/>
    <w:rsid w:val="00380BDA"/>
    <w:rsid w:val="003811FB"/>
    <w:rsid w:val="003813A5"/>
    <w:rsid w:val="00381849"/>
    <w:rsid w:val="00381974"/>
    <w:rsid w:val="00381AD1"/>
    <w:rsid w:val="00381B38"/>
    <w:rsid w:val="00381C84"/>
    <w:rsid w:val="00381DA0"/>
    <w:rsid w:val="003826A3"/>
    <w:rsid w:val="00382F8D"/>
    <w:rsid w:val="003832B5"/>
    <w:rsid w:val="00383762"/>
    <w:rsid w:val="00383808"/>
    <w:rsid w:val="00383DB4"/>
    <w:rsid w:val="00384BA7"/>
    <w:rsid w:val="00384D4E"/>
    <w:rsid w:val="00384DD1"/>
    <w:rsid w:val="00384ECB"/>
    <w:rsid w:val="003856DE"/>
    <w:rsid w:val="00386697"/>
    <w:rsid w:val="0038671D"/>
    <w:rsid w:val="00386BF4"/>
    <w:rsid w:val="00387350"/>
    <w:rsid w:val="00387988"/>
    <w:rsid w:val="00387C73"/>
    <w:rsid w:val="0039042C"/>
    <w:rsid w:val="00390889"/>
    <w:rsid w:val="00391206"/>
    <w:rsid w:val="00391429"/>
    <w:rsid w:val="003914E7"/>
    <w:rsid w:val="00391E67"/>
    <w:rsid w:val="00392A96"/>
    <w:rsid w:val="00393258"/>
    <w:rsid w:val="00393485"/>
    <w:rsid w:val="0039371C"/>
    <w:rsid w:val="00393C39"/>
    <w:rsid w:val="00393CB3"/>
    <w:rsid w:val="00393E18"/>
    <w:rsid w:val="00393FC4"/>
    <w:rsid w:val="003941FF"/>
    <w:rsid w:val="00394464"/>
    <w:rsid w:val="00394AC2"/>
    <w:rsid w:val="00394B11"/>
    <w:rsid w:val="003955A0"/>
    <w:rsid w:val="00396536"/>
    <w:rsid w:val="00396BA3"/>
    <w:rsid w:val="0039706F"/>
    <w:rsid w:val="003974D0"/>
    <w:rsid w:val="0039767F"/>
    <w:rsid w:val="003977E7"/>
    <w:rsid w:val="00397A15"/>
    <w:rsid w:val="00397BCD"/>
    <w:rsid w:val="00397E42"/>
    <w:rsid w:val="00397EAF"/>
    <w:rsid w:val="003A0295"/>
    <w:rsid w:val="003A075A"/>
    <w:rsid w:val="003A0D90"/>
    <w:rsid w:val="003A0EFB"/>
    <w:rsid w:val="003A15EA"/>
    <w:rsid w:val="003A2215"/>
    <w:rsid w:val="003A2FD9"/>
    <w:rsid w:val="003A32BD"/>
    <w:rsid w:val="003A3918"/>
    <w:rsid w:val="003A3AD2"/>
    <w:rsid w:val="003A4329"/>
    <w:rsid w:val="003A4587"/>
    <w:rsid w:val="003A4935"/>
    <w:rsid w:val="003A49D0"/>
    <w:rsid w:val="003A51F9"/>
    <w:rsid w:val="003A5423"/>
    <w:rsid w:val="003A5F01"/>
    <w:rsid w:val="003A5F2F"/>
    <w:rsid w:val="003A5F9B"/>
    <w:rsid w:val="003A5FD5"/>
    <w:rsid w:val="003A62B6"/>
    <w:rsid w:val="003A6C3F"/>
    <w:rsid w:val="003A765A"/>
    <w:rsid w:val="003A7BD0"/>
    <w:rsid w:val="003B09DA"/>
    <w:rsid w:val="003B10CC"/>
    <w:rsid w:val="003B1268"/>
    <w:rsid w:val="003B1460"/>
    <w:rsid w:val="003B1508"/>
    <w:rsid w:val="003B26F3"/>
    <w:rsid w:val="003B2B62"/>
    <w:rsid w:val="003B2CB8"/>
    <w:rsid w:val="003B2DCD"/>
    <w:rsid w:val="003B44D9"/>
    <w:rsid w:val="003B4A77"/>
    <w:rsid w:val="003B5171"/>
    <w:rsid w:val="003B56D9"/>
    <w:rsid w:val="003B57CF"/>
    <w:rsid w:val="003B6310"/>
    <w:rsid w:val="003B6774"/>
    <w:rsid w:val="003B6915"/>
    <w:rsid w:val="003B69D4"/>
    <w:rsid w:val="003B720C"/>
    <w:rsid w:val="003B76C2"/>
    <w:rsid w:val="003B7E3A"/>
    <w:rsid w:val="003C0080"/>
    <w:rsid w:val="003C0EDB"/>
    <w:rsid w:val="003C13B0"/>
    <w:rsid w:val="003C1C12"/>
    <w:rsid w:val="003C2350"/>
    <w:rsid w:val="003C253C"/>
    <w:rsid w:val="003C2910"/>
    <w:rsid w:val="003C2F04"/>
    <w:rsid w:val="003C35B1"/>
    <w:rsid w:val="003C3684"/>
    <w:rsid w:val="003C4037"/>
    <w:rsid w:val="003C48AA"/>
    <w:rsid w:val="003C591F"/>
    <w:rsid w:val="003C5C28"/>
    <w:rsid w:val="003C5DDB"/>
    <w:rsid w:val="003C6FB0"/>
    <w:rsid w:val="003C6FCD"/>
    <w:rsid w:val="003C78EB"/>
    <w:rsid w:val="003D00F3"/>
    <w:rsid w:val="003D01E6"/>
    <w:rsid w:val="003D07F8"/>
    <w:rsid w:val="003D0A30"/>
    <w:rsid w:val="003D135A"/>
    <w:rsid w:val="003D1DAA"/>
    <w:rsid w:val="003D1DC7"/>
    <w:rsid w:val="003D26A4"/>
    <w:rsid w:val="003D271F"/>
    <w:rsid w:val="003D2CA2"/>
    <w:rsid w:val="003D2D85"/>
    <w:rsid w:val="003D30EA"/>
    <w:rsid w:val="003D3338"/>
    <w:rsid w:val="003D370D"/>
    <w:rsid w:val="003D3DFC"/>
    <w:rsid w:val="003D512A"/>
    <w:rsid w:val="003D5378"/>
    <w:rsid w:val="003D5A5B"/>
    <w:rsid w:val="003D5E27"/>
    <w:rsid w:val="003D61EF"/>
    <w:rsid w:val="003D65C2"/>
    <w:rsid w:val="003D66ED"/>
    <w:rsid w:val="003D6B8B"/>
    <w:rsid w:val="003D7080"/>
    <w:rsid w:val="003D721A"/>
    <w:rsid w:val="003D75E5"/>
    <w:rsid w:val="003E06A9"/>
    <w:rsid w:val="003E06E3"/>
    <w:rsid w:val="003E0B56"/>
    <w:rsid w:val="003E0D90"/>
    <w:rsid w:val="003E1117"/>
    <w:rsid w:val="003E1838"/>
    <w:rsid w:val="003E2EDD"/>
    <w:rsid w:val="003E310D"/>
    <w:rsid w:val="003E318F"/>
    <w:rsid w:val="003E4652"/>
    <w:rsid w:val="003E4A16"/>
    <w:rsid w:val="003E4BB7"/>
    <w:rsid w:val="003E4E4D"/>
    <w:rsid w:val="003E4F88"/>
    <w:rsid w:val="003E5B16"/>
    <w:rsid w:val="003E5EAE"/>
    <w:rsid w:val="003E626C"/>
    <w:rsid w:val="003E699B"/>
    <w:rsid w:val="003E6A41"/>
    <w:rsid w:val="003E6AC2"/>
    <w:rsid w:val="003E6BAF"/>
    <w:rsid w:val="003E6BCD"/>
    <w:rsid w:val="003E6FF0"/>
    <w:rsid w:val="003E79BC"/>
    <w:rsid w:val="003F0361"/>
    <w:rsid w:val="003F067B"/>
    <w:rsid w:val="003F0F50"/>
    <w:rsid w:val="003F17BF"/>
    <w:rsid w:val="003F24F7"/>
    <w:rsid w:val="003F25F0"/>
    <w:rsid w:val="003F2F80"/>
    <w:rsid w:val="003F358A"/>
    <w:rsid w:val="003F459E"/>
    <w:rsid w:val="003F4D27"/>
    <w:rsid w:val="003F5F43"/>
    <w:rsid w:val="003F68CA"/>
    <w:rsid w:val="003F6939"/>
    <w:rsid w:val="003F722C"/>
    <w:rsid w:val="003F7548"/>
    <w:rsid w:val="003F7804"/>
    <w:rsid w:val="003F7E76"/>
    <w:rsid w:val="003F7FE3"/>
    <w:rsid w:val="00400475"/>
    <w:rsid w:val="0040070F"/>
    <w:rsid w:val="0040165B"/>
    <w:rsid w:val="00401678"/>
    <w:rsid w:val="00401B2E"/>
    <w:rsid w:val="00401BDB"/>
    <w:rsid w:val="00401E05"/>
    <w:rsid w:val="00402301"/>
    <w:rsid w:val="00403641"/>
    <w:rsid w:val="00403A89"/>
    <w:rsid w:val="00403E58"/>
    <w:rsid w:val="004041C2"/>
    <w:rsid w:val="00404333"/>
    <w:rsid w:val="004045AB"/>
    <w:rsid w:val="004046A0"/>
    <w:rsid w:val="00404A78"/>
    <w:rsid w:val="00404D9C"/>
    <w:rsid w:val="004056D9"/>
    <w:rsid w:val="004058A4"/>
    <w:rsid w:val="004059EB"/>
    <w:rsid w:val="00405C3A"/>
    <w:rsid w:val="00406368"/>
    <w:rsid w:val="00406390"/>
    <w:rsid w:val="004064A5"/>
    <w:rsid w:val="00406E73"/>
    <w:rsid w:val="00406F02"/>
    <w:rsid w:val="00407047"/>
    <w:rsid w:val="00407A9D"/>
    <w:rsid w:val="00407CB0"/>
    <w:rsid w:val="00410D49"/>
    <w:rsid w:val="00411E58"/>
    <w:rsid w:val="00411EFE"/>
    <w:rsid w:val="00412D70"/>
    <w:rsid w:val="0041320B"/>
    <w:rsid w:val="00413475"/>
    <w:rsid w:val="004138D5"/>
    <w:rsid w:val="00413E3B"/>
    <w:rsid w:val="00414264"/>
    <w:rsid w:val="004145CB"/>
    <w:rsid w:val="00414D54"/>
    <w:rsid w:val="004154AC"/>
    <w:rsid w:val="0041587D"/>
    <w:rsid w:val="00415BAC"/>
    <w:rsid w:val="00415F69"/>
    <w:rsid w:val="00415FC4"/>
    <w:rsid w:val="0041634A"/>
    <w:rsid w:val="004164FB"/>
    <w:rsid w:val="004165C8"/>
    <w:rsid w:val="00416767"/>
    <w:rsid w:val="00416E42"/>
    <w:rsid w:val="00416F0E"/>
    <w:rsid w:val="00417E11"/>
    <w:rsid w:val="0042048D"/>
    <w:rsid w:val="00420653"/>
    <w:rsid w:val="00420E1C"/>
    <w:rsid w:val="00420ED8"/>
    <w:rsid w:val="0042127E"/>
    <w:rsid w:val="00421EE5"/>
    <w:rsid w:val="00421F28"/>
    <w:rsid w:val="004225D1"/>
    <w:rsid w:val="00422886"/>
    <w:rsid w:val="00423962"/>
    <w:rsid w:val="00423A6E"/>
    <w:rsid w:val="00424239"/>
    <w:rsid w:val="00424364"/>
    <w:rsid w:val="0042451F"/>
    <w:rsid w:val="004245D5"/>
    <w:rsid w:val="00424CDD"/>
    <w:rsid w:val="00425151"/>
    <w:rsid w:val="00425D09"/>
    <w:rsid w:val="0042623E"/>
    <w:rsid w:val="004271B8"/>
    <w:rsid w:val="004272F3"/>
    <w:rsid w:val="00427464"/>
    <w:rsid w:val="004277BF"/>
    <w:rsid w:val="00427FF4"/>
    <w:rsid w:val="00431282"/>
    <w:rsid w:val="00431507"/>
    <w:rsid w:val="00431FE7"/>
    <w:rsid w:val="004320D2"/>
    <w:rsid w:val="0043241F"/>
    <w:rsid w:val="00432933"/>
    <w:rsid w:val="00432DAA"/>
    <w:rsid w:val="00432EC7"/>
    <w:rsid w:val="0043370B"/>
    <w:rsid w:val="004337AD"/>
    <w:rsid w:val="004339FE"/>
    <w:rsid w:val="00433EF2"/>
    <w:rsid w:val="00434042"/>
    <w:rsid w:val="00434356"/>
    <w:rsid w:val="004348F4"/>
    <w:rsid w:val="00434FB3"/>
    <w:rsid w:val="00434FE6"/>
    <w:rsid w:val="004352E4"/>
    <w:rsid w:val="00435B03"/>
    <w:rsid w:val="0043681E"/>
    <w:rsid w:val="00437415"/>
    <w:rsid w:val="00437454"/>
    <w:rsid w:val="00437E3C"/>
    <w:rsid w:val="00440463"/>
    <w:rsid w:val="00440623"/>
    <w:rsid w:val="004408AD"/>
    <w:rsid w:val="00440A06"/>
    <w:rsid w:val="00440B9F"/>
    <w:rsid w:val="0044142C"/>
    <w:rsid w:val="004414A2"/>
    <w:rsid w:val="00441639"/>
    <w:rsid w:val="0044187A"/>
    <w:rsid w:val="00441BB9"/>
    <w:rsid w:val="00441ED1"/>
    <w:rsid w:val="00442768"/>
    <w:rsid w:val="00442ED7"/>
    <w:rsid w:val="00443920"/>
    <w:rsid w:val="00443F86"/>
    <w:rsid w:val="00443FCA"/>
    <w:rsid w:val="0044409C"/>
    <w:rsid w:val="0044452D"/>
    <w:rsid w:val="00444887"/>
    <w:rsid w:val="00444D6C"/>
    <w:rsid w:val="00445619"/>
    <w:rsid w:val="00445C29"/>
    <w:rsid w:val="0044606D"/>
    <w:rsid w:val="00446ABA"/>
    <w:rsid w:val="004470C8"/>
    <w:rsid w:val="004470F6"/>
    <w:rsid w:val="00447823"/>
    <w:rsid w:val="00450319"/>
    <w:rsid w:val="00450D60"/>
    <w:rsid w:val="00451197"/>
    <w:rsid w:val="00451329"/>
    <w:rsid w:val="00451398"/>
    <w:rsid w:val="0045158C"/>
    <w:rsid w:val="00452125"/>
    <w:rsid w:val="0045267E"/>
    <w:rsid w:val="004527CC"/>
    <w:rsid w:val="00452B38"/>
    <w:rsid w:val="00452E37"/>
    <w:rsid w:val="00452EDC"/>
    <w:rsid w:val="004530CD"/>
    <w:rsid w:val="00453C81"/>
    <w:rsid w:val="00453FF4"/>
    <w:rsid w:val="00454404"/>
    <w:rsid w:val="0045445E"/>
    <w:rsid w:val="00454778"/>
    <w:rsid w:val="00454901"/>
    <w:rsid w:val="004551B8"/>
    <w:rsid w:val="004552F6"/>
    <w:rsid w:val="00455337"/>
    <w:rsid w:val="00455A65"/>
    <w:rsid w:val="00456198"/>
    <w:rsid w:val="00456CF3"/>
    <w:rsid w:val="00457A5C"/>
    <w:rsid w:val="00457CCA"/>
    <w:rsid w:val="00457E36"/>
    <w:rsid w:val="004602FC"/>
    <w:rsid w:val="004606E2"/>
    <w:rsid w:val="00461C83"/>
    <w:rsid w:val="00461DDA"/>
    <w:rsid w:val="0046239C"/>
    <w:rsid w:val="00462438"/>
    <w:rsid w:val="004625FE"/>
    <w:rsid w:val="00462A89"/>
    <w:rsid w:val="0046307F"/>
    <w:rsid w:val="004630F1"/>
    <w:rsid w:val="004634B5"/>
    <w:rsid w:val="00463D8F"/>
    <w:rsid w:val="004643A7"/>
    <w:rsid w:val="004646C2"/>
    <w:rsid w:val="00464D86"/>
    <w:rsid w:val="00465031"/>
    <w:rsid w:val="0046599E"/>
    <w:rsid w:val="00465A9A"/>
    <w:rsid w:val="00465B99"/>
    <w:rsid w:val="00465C38"/>
    <w:rsid w:val="00465D11"/>
    <w:rsid w:val="00466327"/>
    <w:rsid w:val="004665F6"/>
    <w:rsid w:val="004673F5"/>
    <w:rsid w:val="004676C7"/>
    <w:rsid w:val="00467843"/>
    <w:rsid w:val="004678E9"/>
    <w:rsid w:val="00467F4A"/>
    <w:rsid w:val="00470868"/>
    <w:rsid w:val="004711F2"/>
    <w:rsid w:val="00471610"/>
    <w:rsid w:val="00471ACD"/>
    <w:rsid w:val="00471C35"/>
    <w:rsid w:val="00471EE6"/>
    <w:rsid w:val="00472884"/>
    <w:rsid w:val="00472DEE"/>
    <w:rsid w:val="00474067"/>
    <w:rsid w:val="00474F32"/>
    <w:rsid w:val="0047526E"/>
    <w:rsid w:val="004757CD"/>
    <w:rsid w:val="00475F10"/>
    <w:rsid w:val="0047619E"/>
    <w:rsid w:val="00476889"/>
    <w:rsid w:val="00477024"/>
    <w:rsid w:val="0047781B"/>
    <w:rsid w:val="004802C9"/>
    <w:rsid w:val="00480C82"/>
    <w:rsid w:val="00480FBE"/>
    <w:rsid w:val="00481342"/>
    <w:rsid w:val="0048159A"/>
    <w:rsid w:val="0048218A"/>
    <w:rsid w:val="004821F7"/>
    <w:rsid w:val="00482B99"/>
    <w:rsid w:val="004830BB"/>
    <w:rsid w:val="00483C15"/>
    <w:rsid w:val="00483D68"/>
    <w:rsid w:val="00484838"/>
    <w:rsid w:val="0048483D"/>
    <w:rsid w:val="0048532D"/>
    <w:rsid w:val="004853E7"/>
    <w:rsid w:val="004859A9"/>
    <w:rsid w:val="00486A55"/>
    <w:rsid w:val="00486ADF"/>
    <w:rsid w:val="00486C43"/>
    <w:rsid w:val="004874A1"/>
    <w:rsid w:val="00487826"/>
    <w:rsid w:val="004878D2"/>
    <w:rsid w:val="004879D1"/>
    <w:rsid w:val="00487AEE"/>
    <w:rsid w:val="0049042D"/>
    <w:rsid w:val="004911D6"/>
    <w:rsid w:val="00491B95"/>
    <w:rsid w:val="00492B97"/>
    <w:rsid w:val="004935AA"/>
    <w:rsid w:val="004935C9"/>
    <w:rsid w:val="00493922"/>
    <w:rsid w:val="00494353"/>
    <w:rsid w:val="00494502"/>
    <w:rsid w:val="00494602"/>
    <w:rsid w:val="004958AD"/>
    <w:rsid w:val="004958BB"/>
    <w:rsid w:val="00496065"/>
    <w:rsid w:val="004963E5"/>
    <w:rsid w:val="00496B42"/>
    <w:rsid w:val="00497849"/>
    <w:rsid w:val="00497AF5"/>
    <w:rsid w:val="00497C0B"/>
    <w:rsid w:val="004A1548"/>
    <w:rsid w:val="004A2323"/>
    <w:rsid w:val="004A2B8D"/>
    <w:rsid w:val="004A344A"/>
    <w:rsid w:val="004A372A"/>
    <w:rsid w:val="004A3AB4"/>
    <w:rsid w:val="004A3EF1"/>
    <w:rsid w:val="004A4C9B"/>
    <w:rsid w:val="004A5027"/>
    <w:rsid w:val="004A558B"/>
    <w:rsid w:val="004A5ACB"/>
    <w:rsid w:val="004A5E10"/>
    <w:rsid w:val="004A6BD4"/>
    <w:rsid w:val="004A722F"/>
    <w:rsid w:val="004A7B0D"/>
    <w:rsid w:val="004A7B16"/>
    <w:rsid w:val="004A7E14"/>
    <w:rsid w:val="004A7F11"/>
    <w:rsid w:val="004B0052"/>
    <w:rsid w:val="004B0258"/>
    <w:rsid w:val="004B0590"/>
    <w:rsid w:val="004B0989"/>
    <w:rsid w:val="004B0FDD"/>
    <w:rsid w:val="004B13B1"/>
    <w:rsid w:val="004B1C25"/>
    <w:rsid w:val="004B26E2"/>
    <w:rsid w:val="004B312B"/>
    <w:rsid w:val="004B3601"/>
    <w:rsid w:val="004B3D5E"/>
    <w:rsid w:val="004B4215"/>
    <w:rsid w:val="004B46AD"/>
    <w:rsid w:val="004B4D5B"/>
    <w:rsid w:val="004B50B8"/>
    <w:rsid w:val="004B50C0"/>
    <w:rsid w:val="004B549D"/>
    <w:rsid w:val="004B55F5"/>
    <w:rsid w:val="004B58D0"/>
    <w:rsid w:val="004B5C1F"/>
    <w:rsid w:val="004B5F0D"/>
    <w:rsid w:val="004B62A6"/>
    <w:rsid w:val="004B62F0"/>
    <w:rsid w:val="004B64AC"/>
    <w:rsid w:val="004C0503"/>
    <w:rsid w:val="004C084B"/>
    <w:rsid w:val="004C09E3"/>
    <w:rsid w:val="004C0FB7"/>
    <w:rsid w:val="004C0FCD"/>
    <w:rsid w:val="004C1F52"/>
    <w:rsid w:val="004C20F6"/>
    <w:rsid w:val="004C25C4"/>
    <w:rsid w:val="004C2994"/>
    <w:rsid w:val="004C3654"/>
    <w:rsid w:val="004C36BF"/>
    <w:rsid w:val="004C4119"/>
    <w:rsid w:val="004C449F"/>
    <w:rsid w:val="004C4864"/>
    <w:rsid w:val="004C48DF"/>
    <w:rsid w:val="004C523C"/>
    <w:rsid w:val="004C58CD"/>
    <w:rsid w:val="004C5A56"/>
    <w:rsid w:val="004C620D"/>
    <w:rsid w:val="004C6899"/>
    <w:rsid w:val="004C6967"/>
    <w:rsid w:val="004C7130"/>
    <w:rsid w:val="004C7303"/>
    <w:rsid w:val="004C7742"/>
    <w:rsid w:val="004C777D"/>
    <w:rsid w:val="004C7D47"/>
    <w:rsid w:val="004C7FCF"/>
    <w:rsid w:val="004D07FF"/>
    <w:rsid w:val="004D0C8A"/>
    <w:rsid w:val="004D1260"/>
    <w:rsid w:val="004D130C"/>
    <w:rsid w:val="004D1BA3"/>
    <w:rsid w:val="004D1BC8"/>
    <w:rsid w:val="004D1C8D"/>
    <w:rsid w:val="004D1DD4"/>
    <w:rsid w:val="004D2FB8"/>
    <w:rsid w:val="004D312B"/>
    <w:rsid w:val="004D31FE"/>
    <w:rsid w:val="004D403A"/>
    <w:rsid w:val="004D41C5"/>
    <w:rsid w:val="004D44F3"/>
    <w:rsid w:val="004D4AB1"/>
    <w:rsid w:val="004D61AE"/>
    <w:rsid w:val="004D62A5"/>
    <w:rsid w:val="004D62CC"/>
    <w:rsid w:val="004D6329"/>
    <w:rsid w:val="004D641E"/>
    <w:rsid w:val="004D6477"/>
    <w:rsid w:val="004D6910"/>
    <w:rsid w:val="004D70E4"/>
    <w:rsid w:val="004D7454"/>
    <w:rsid w:val="004D7BEB"/>
    <w:rsid w:val="004D7D3C"/>
    <w:rsid w:val="004E0450"/>
    <w:rsid w:val="004E07C6"/>
    <w:rsid w:val="004E1154"/>
    <w:rsid w:val="004E11CD"/>
    <w:rsid w:val="004E1294"/>
    <w:rsid w:val="004E1C33"/>
    <w:rsid w:val="004E1EB2"/>
    <w:rsid w:val="004E2DC5"/>
    <w:rsid w:val="004E3278"/>
    <w:rsid w:val="004E36F9"/>
    <w:rsid w:val="004E380B"/>
    <w:rsid w:val="004E3D13"/>
    <w:rsid w:val="004E4034"/>
    <w:rsid w:val="004E42ED"/>
    <w:rsid w:val="004E43A1"/>
    <w:rsid w:val="004E5D7A"/>
    <w:rsid w:val="004E5FEB"/>
    <w:rsid w:val="004E6094"/>
    <w:rsid w:val="004E7569"/>
    <w:rsid w:val="004E7AE0"/>
    <w:rsid w:val="004E7CB9"/>
    <w:rsid w:val="004E7FFC"/>
    <w:rsid w:val="004F0486"/>
    <w:rsid w:val="004F05FB"/>
    <w:rsid w:val="004F075F"/>
    <w:rsid w:val="004F0A91"/>
    <w:rsid w:val="004F0E8C"/>
    <w:rsid w:val="004F123D"/>
    <w:rsid w:val="004F13FF"/>
    <w:rsid w:val="004F1788"/>
    <w:rsid w:val="004F206F"/>
    <w:rsid w:val="004F28D0"/>
    <w:rsid w:val="004F3075"/>
    <w:rsid w:val="004F3641"/>
    <w:rsid w:val="004F37DB"/>
    <w:rsid w:val="004F3825"/>
    <w:rsid w:val="004F3D28"/>
    <w:rsid w:val="004F4408"/>
    <w:rsid w:val="004F4717"/>
    <w:rsid w:val="004F4C67"/>
    <w:rsid w:val="004F4C83"/>
    <w:rsid w:val="004F4E3D"/>
    <w:rsid w:val="004F503C"/>
    <w:rsid w:val="004F52EA"/>
    <w:rsid w:val="004F5A87"/>
    <w:rsid w:val="004F5D61"/>
    <w:rsid w:val="004F693A"/>
    <w:rsid w:val="004F6954"/>
    <w:rsid w:val="004F6AAD"/>
    <w:rsid w:val="004F6B56"/>
    <w:rsid w:val="004F762B"/>
    <w:rsid w:val="004F7D14"/>
    <w:rsid w:val="004F7EAD"/>
    <w:rsid w:val="00500FD1"/>
    <w:rsid w:val="00501446"/>
    <w:rsid w:val="0050155B"/>
    <w:rsid w:val="00501AE7"/>
    <w:rsid w:val="00501F04"/>
    <w:rsid w:val="0050256D"/>
    <w:rsid w:val="00502DCB"/>
    <w:rsid w:val="00502E9D"/>
    <w:rsid w:val="00503159"/>
    <w:rsid w:val="005031B0"/>
    <w:rsid w:val="005032A1"/>
    <w:rsid w:val="005034A9"/>
    <w:rsid w:val="005034F4"/>
    <w:rsid w:val="00504AB1"/>
    <w:rsid w:val="00506152"/>
    <w:rsid w:val="00506326"/>
    <w:rsid w:val="00506FCA"/>
    <w:rsid w:val="005075A2"/>
    <w:rsid w:val="0051014F"/>
    <w:rsid w:val="00511DE2"/>
    <w:rsid w:val="005121B8"/>
    <w:rsid w:val="00512B77"/>
    <w:rsid w:val="00512E9F"/>
    <w:rsid w:val="00513004"/>
    <w:rsid w:val="00513370"/>
    <w:rsid w:val="00513E2D"/>
    <w:rsid w:val="0051409A"/>
    <w:rsid w:val="005144F9"/>
    <w:rsid w:val="00514FAF"/>
    <w:rsid w:val="00515072"/>
    <w:rsid w:val="00515E64"/>
    <w:rsid w:val="00515EAF"/>
    <w:rsid w:val="00515ED3"/>
    <w:rsid w:val="005160A8"/>
    <w:rsid w:val="00517A49"/>
    <w:rsid w:val="0052007D"/>
    <w:rsid w:val="0052026D"/>
    <w:rsid w:val="00520414"/>
    <w:rsid w:val="00520DAB"/>
    <w:rsid w:val="00520DE9"/>
    <w:rsid w:val="0052121F"/>
    <w:rsid w:val="005213F2"/>
    <w:rsid w:val="005218AA"/>
    <w:rsid w:val="005219FC"/>
    <w:rsid w:val="00521D31"/>
    <w:rsid w:val="005221CC"/>
    <w:rsid w:val="00522F03"/>
    <w:rsid w:val="00522F7E"/>
    <w:rsid w:val="005230D5"/>
    <w:rsid w:val="00523493"/>
    <w:rsid w:val="005237BC"/>
    <w:rsid w:val="005238C6"/>
    <w:rsid w:val="00523C37"/>
    <w:rsid w:val="0052411E"/>
    <w:rsid w:val="005241A1"/>
    <w:rsid w:val="005243F3"/>
    <w:rsid w:val="0052464D"/>
    <w:rsid w:val="00524734"/>
    <w:rsid w:val="00524C32"/>
    <w:rsid w:val="00525C3F"/>
    <w:rsid w:val="00525F23"/>
    <w:rsid w:val="00525FD3"/>
    <w:rsid w:val="0052633F"/>
    <w:rsid w:val="00526C2A"/>
    <w:rsid w:val="00526E06"/>
    <w:rsid w:val="00526F12"/>
    <w:rsid w:val="00526F63"/>
    <w:rsid w:val="00527769"/>
    <w:rsid w:val="00527A84"/>
    <w:rsid w:val="00527F6E"/>
    <w:rsid w:val="005304E3"/>
    <w:rsid w:val="00531377"/>
    <w:rsid w:val="005326CA"/>
    <w:rsid w:val="005329F5"/>
    <w:rsid w:val="00532D4E"/>
    <w:rsid w:val="005331B4"/>
    <w:rsid w:val="005337BB"/>
    <w:rsid w:val="00533E83"/>
    <w:rsid w:val="00534820"/>
    <w:rsid w:val="00535210"/>
    <w:rsid w:val="00535FB9"/>
    <w:rsid w:val="00536608"/>
    <w:rsid w:val="00536766"/>
    <w:rsid w:val="00536CD6"/>
    <w:rsid w:val="0053753D"/>
    <w:rsid w:val="00540404"/>
    <w:rsid w:val="00540603"/>
    <w:rsid w:val="00540791"/>
    <w:rsid w:val="00540A83"/>
    <w:rsid w:val="0054121D"/>
    <w:rsid w:val="00541D8B"/>
    <w:rsid w:val="00541EC6"/>
    <w:rsid w:val="005420BE"/>
    <w:rsid w:val="00542CBE"/>
    <w:rsid w:val="0054367D"/>
    <w:rsid w:val="0054418B"/>
    <w:rsid w:val="00544990"/>
    <w:rsid w:val="00544E27"/>
    <w:rsid w:val="0054554E"/>
    <w:rsid w:val="00545A50"/>
    <w:rsid w:val="005464F3"/>
    <w:rsid w:val="00546BB8"/>
    <w:rsid w:val="00547036"/>
    <w:rsid w:val="0054734D"/>
    <w:rsid w:val="00547382"/>
    <w:rsid w:val="00547C0A"/>
    <w:rsid w:val="00550C80"/>
    <w:rsid w:val="00551235"/>
    <w:rsid w:val="005523C2"/>
    <w:rsid w:val="00553415"/>
    <w:rsid w:val="00554EAB"/>
    <w:rsid w:val="005553D8"/>
    <w:rsid w:val="00556947"/>
    <w:rsid w:val="00557862"/>
    <w:rsid w:val="00557B33"/>
    <w:rsid w:val="00560160"/>
    <w:rsid w:val="00560A7C"/>
    <w:rsid w:val="005611D1"/>
    <w:rsid w:val="00561518"/>
    <w:rsid w:val="00561808"/>
    <w:rsid w:val="00561A5A"/>
    <w:rsid w:val="0056277B"/>
    <w:rsid w:val="0056289E"/>
    <w:rsid w:val="00564A08"/>
    <w:rsid w:val="00564BEC"/>
    <w:rsid w:val="00564E9B"/>
    <w:rsid w:val="0056552A"/>
    <w:rsid w:val="00565668"/>
    <w:rsid w:val="0056591A"/>
    <w:rsid w:val="00565B3A"/>
    <w:rsid w:val="00565CDA"/>
    <w:rsid w:val="00566437"/>
    <w:rsid w:val="00566974"/>
    <w:rsid w:val="00567765"/>
    <w:rsid w:val="005703B9"/>
    <w:rsid w:val="005706CB"/>
    <w:rsid w:val="00570A43"/>
    <w:rsid w:val="00570EF7"/>
    <w:rsid w:val="00571245"/>
    <w:rsid w:val="00571391"/>
    <w:rsid w:val="0057165D"/>
    <w:rsid w:val="0057299E"/>
    <w:rsid w:val="00573292"/>
    <w:rsid w:val="005733CD"/>
    <w:rsid w:val="005742AF"/>
    <w:rsid w:val="00574F87"/>
    <w:rsid w:val="005751B8"/>
    <w:rsid w:val="005756C4"/>
    <w:rsid w:val="00575E2A"/>
    <w:rsid w:val="00575F4F"/>
    <w:rsid w:val="005769E4"/>
    <w:rsid w:val="00577868"/>
    <w:rsid w:val="005779B2"/>
    <w:rsid w:val="00580600"/>
    <w:rsid w:val="005811AE"/>
    <w:rsid w:val="005815C9"/>
    <w:rsid w:val="00581657"/>
    <w:rsid w:val="00581C49"/>
    <w:rsid w:val="005829A0"/>
    <w:rsid w:val="00583A4B"/>
    <w:rsid w:val="00583FF6"/>
    <w:rsid w:val="005842A2"/>
    <w:rsid w:val="00584943"/>
    <w:rsid w:val="00584B7D"/>
    <w:rsid w:val="00585219"/>
    <w:rsid w:val="00585659"/>
    <w:rsid w:val="005865AA"/>
    <w:rsid w:val="00586E3B"/>
    <w:rsid w:val="005900E2"/>
    <w:rsid w:val="00590BFF"/>
    <w:rsid w:val="00591665"/>
    <w:rsid w:val="005922A8"/>
    <w:rsid w:val="00592692"/>
    <w:rsid w:val="00592C6C"/>
    <w:rsid w:val="00592DA9"/>
    <w:rsid w:val="00593B6E"/>
    <w:rsid w:val="00593D06"/>
    <w:rsid w:val="00593E45"/>
    <w:rsid w:val="00594795"/>
    <w:rsid w:val="0059505B"/>
    <w:rsid w:val="0059519D"/>
    <w:rsid w:val="00595661"/>
    <w:rsid w:val="00596F9A"/>
    <w:rsid w:val="00597063"/>
    <w:rsid w:val="00597DBD"/>
    <w:rsid w:val="00597EF4"/>
    <w:rsid w:val="005A0193"/>
    <w:rsid w:val="005A0502"/>
    <w:rsid w:val="005A0926"/>
    <w:rsid w:val="005A0C56"/>
    <w:rsid w:val="005A0E4D"/>
    <w:rsid w:val="005A0ECC"/>
    <w:rsid w:val="005A13A1"/>
    <w:rsid w:val="005A15A4"/>
    <w:rsid w:val="005A15CA"/>
    <w:rsid w:val="005A18EA"/>
    <w:rsid w:val="005A273D"/>
    <w:rsid w:val="005A27AB"/>
    <w:rsid w:val="005A3378"/>
    <w:rsid w:val="005A34A9"/>
    <w:rsid w:val="005A34CB"/>
    <w:rsid w:val="005A34D2"/>
    <w:rsid w:val="005A36C0"/>
    <w:rsid w:val="005A3EBD"/>
    <w:rsid w:val="005A4119"/>
    <w:rsid w:val="005A4273"/>
    <w:rsid w:val="005A44ED"/>
    <w:rsid w:val="005A46CC"/>
    <w:rsid w:val="005A4BFB"/>
    <w:rsid w:val="005A4F5A"/>
    <w:rsid w:val="005A5005"/>
    <w:rsid w:val="005A567D"/>
    <w:rsid w:val="005A5C17"/>
    <w:rsid w:val="005A5CCF"/>
    <w:rsid w:val="005A6818"/>
    <w:rsid w:val="005A6969"/>
    <w:rsid w:val="005A6FD2"/>
    <w:rsid w:val="005A707B"/>
    <w:rsid w:val="005A72E7"/>
    <w:rsid w:val="005A7B00"/>
    <w:rsid w:val="005A7F07"/>
    <w:rsid w:val="005B0325"/>
    <w:rsid w:val="005B0550"/>
    <w:rsid w:val="005B098B"/>
    <w:rsid w:val="005B0DDB"/>
    <w:rsid w:val="005B13A4"/>
    <w:rsid w:val="005B1730"/>
    <w:rsid w:val="005B20A2"/>
    <w:rsid w:val="005B2585"/>
    <w:rsid w:val="005B3391"/>
    <w:rsid w:val="005B38CB"/>
    <w:rsid w:val="005B3F07"/>
    <w:rsid w:val="005B43ED"/>
    <w:rsid w:val="005B4EEE"/>
    <w:rsid w:val="005B620C"/>
    <w:rsid w:val="005B6ED2"/>
    <w:rsid w:val="005B6F1B"/>
    <w:rsid w:val="005B7310"/>
    <w:rsid w:val="005B77F9"/>
    <w:rsid w:val="005B7B8C"/>
    <w:rsid w:val="005C0112"/>
    <w:rsid w:val="005C01EF"/>
    <w:rsid w:val="005C07FB"/>
    <w:rsid w:val="005C0B2A"/>
    <w:rsid w:val="005C0B63"/>
    <w:rsid w:val="005C147A"/>
    <w:rsid w:val="005C1AC3"/>
    <w:rsid w:val="005C2332"/>
    <w:rsid w:val="005C2C11"/>
    <w:rsid w:val="005C42E8"/>
    <w:rsid w:val="005C4581"/>
    <w:rsid w:val="005C4A93"/>
    <w:rsid w:val="005C4B37"/>
    <w:rsid w:val="005C4B9E"/>
    <w:rsid w:val="005C54DC"/>
    <w:rsid w:val="005C5A68"/>
    <w:rsid w:val="005C5C18"/>
    <w:rsid w:val="005C6173"/>
    <w:rsid w:val="005C6219"/>
    <w:rsid w:val="005C62E3"/>
    <w:rsid w:val="005C62ED"/>
    <w:rsid w:val="005C6359"/>
    <w:rsid w:val="005C6611"/>
    <w:rsid w:val="005C6653"/>
    <w:rsid w:val="005C66B3"/>
    <w:rsid w:val="005C6DE1"/>
    <w:rsid w:val="005C7163"/>
    <w:rsid w:val="005C726D"/>
    <w:rsid w:val="005C76D3"/>
    <w:rsid w:val="005C7953"/>
    <w:rsid w:val="005C7AA9"/>
    <w:rsid w:val="005D02A2"/>
    <w:rsid w:val="005D0A33"/>
    <w:rsid w:val="005D0C48"/>
    <w:rsid w:val="005D0D16"/>
    <w:rsid w:val="005D11A0"/>
    <w:rsid w:val="005D211D"/>
    <w:rsid w:val="005D2E3C"/>
    <w:rsid w:val="005D38DE"/>
    <w:rsid w:val="005D3B77"/>
    <w:rsid w:val="005D4492"/>
    <w:rsid w:val="005D4580"/>
    <w:rsid w:val="005D4747"/>
    <w:rsid w:val="005D4884"/>
    <w:rsid w:val="005D4A6B"/>
    <w:rsid w:val="005D4B11"/>
    <w:rsid w:val="005D4CD0"/>
    <w:rsid w:val="005D59DA"/>
    <w:rsid w:val="005D6D37"/>
    <w:rsid w:val="005D741C"/>
    <w:rsid w:val="005D7C46"/>
    <w:rsid w:val="005E056B"/>
    <w:rsid w:val="005E1783"/>
    <w:rsid w:val="005E20F5"/>
    <w:rsid w:val="005E2489"/>
    <w:rsid w:val="005E2641"/>
    <w:rsid w:val="005E28ED"/>
    <w:rsid w:val="005E2ECE"/>
    <w:rsid w:val="005E356D"/>
    <w:rsid w:val="005E452E"/>
    <w:rsid w:val="005E4B55"/>
    <w:rsid w:val="005E4B70"/>
    <w:rsid w:val="005E543E"/>
    <w:rsid w:val="005E714E"/>
    <w:rsid w:val="005E7798"/>
    <w:rsid w:val="005F079E"/>
    <w:rsid w:val="005F111E"/>
    <w:rsid w:val="005F124A"/>
    <w:rsid w:val="005F2575"/>
    <w:rsid w:val="005F259D"/>
    <w:rsid w:val="005F25DB"/>
    <w:rsid w:val="005F28F9"/>
    <w:rsid w:val="005F2BB1"/>
    <w:rsid w:val="005F3939"/>
    <w:rsid w:val="005F3A85"/>
    <w:rsid w:val="005F3FBA"/>
    <w:rsid w:val="005F3FD7"/>
    <w:rsid w:val="005F4201"/>
    <w:rsid w:val="005F49DF"/>
    <w:rsid w:val="005F4CE3"/>
    <w:rsid w:val="005F4F35"/>
    <w:rsid w:val="005F5BEE"/>
    <w:rsid w:val="005F5E10"/>
    <w:rsid w:val="005F5E57"/>
    <w:rsid w:val="005F633D"/>
    <w:rsid w:val="005F63FF"/>
    <w:rsid w:val="005F6E23"/>
    <w:rsid w:val="005F711E"/>
    <w:rsid w:val="005F7B90"/>
    <w:rsid w:val="005F7E4F"/>
    <w:rsid w:val="00601058"/>
    <w:rsid w:val="0060125C"/>
    <w:rsid w:val="00601A2B"/>
    <w:rsid w:val="00601FDF"/>
    <w:rsid w:val="0060274E"/>
    <w:rsid w:val="006028E7"/>
    <w:rsid w:val="00602CFA"/>
    <w:rsid w:val="00602DF5"/>
    <w:rsid w:val="00603D7D"/>
    <w:rsid w:val="00604316"/>
    <w:rsid w:val="00604B45"/>
    <w:rsid w:val="00604DDD"/>
    <w:rsid w:val="00604EDA"/>
    <w:rsid w:val="00605EA1"/>
    <w:rsid w:val="00606541"/>
    <w:rsid w:val="00606CB9"/>
    <w:rsid w:val="00606F49"/>
    <w:rsid w:val="006076AD"/>
    <w:rsid w:val="00607EDC"/>
    <w:rsid w:val="00610769"/>
    <w:rsid w:val="00610A74"/>
    <w:rsid w:val="00611BA2"/>
    <w:rsid w:val="00611BB8"/>
    <w:rsid w:val="00612495"/>
    <w:rsid w:val="00612627"/>
    <w:rsid w:val="006131B9"/>
    <w:rsid w:val="006133D1"/>
    <w:rsid w:val="006134D2"/>
    <w:rsid w:val="006139B5"/>
    <w:rsid w:val="00613D2B"/>
    <w:rsid w:val="00613E5C"/>
    <w:rsid w:val="00614DA9"/>
    <w:rsid w:val="00615E75"/>
    <w:rsid w:val="00615F5F"/>
    <w:rsid w:val="00616039"/>
    <w:rsid w:val="00616BC2"/>
    <w:rsid w:val="0061728F"/>
    <w:rsid w:val="00617349"/>
    <w:rsid w:val="00617599"/>
    <w:rsid w:val="0061767C"/>
    <w:rsid w:val="00617EB7"/>
    <w:rsid w:val="00620236"/>
    <w:rsid w:val="006205E9"/>
    <w:rsid w:val="00620E62"/>
    <w:rsid w:val="00621135"/>
    <w:rsid w:val="00621313"/>
    <w:rsid w:val="00621C02"/>
    <w:rsid w:val="00621E17"/>
    <w:rsid w:val="00622204"/>
    <w:rsid w:val="0062233C"/>
    <w:rsid w:val="006223EB"/>
    <w:rsid w:val="006234DD"/>
    <w:rsid w:val="00623533"/>
    <w:rsid w:val="0062364A"/>
    <w:rsid w:val="00623A93"/>
    <w:rsid w:val="00623DA6"/>
    <w:rsid w:val="00623F31"/>
    <w:rsid w:val="006246CB"/>
    <w:rsid w:val="0062514A"/>
    <w:rsid w:val="00625484"/>
    <w:rsid w:val="00625754"/>
    <w:rsid w:val="006259EC"/>
    <w:rsid w:val="00625F0F"/>
    <w:rsid w:val="00625FAB"/>
    <w:rsid w:val="00626179"/>
    <w:rsid w:val="006270F7"/>
    <w:rsid w:val="00627412"/>
    <w:rsid w:val="00627475"/>
    <w:rsid w:val="006278C1"/>
    <w:rsid w:val="006278D2"/>
    <w:rsid w:val="00627A25"/>
    <w:rsid w:val="00630157"/>
    <w:rsid w:val="006309C1"/>
    <w:rsid w:val="006309E4"/>
    <w:rsid w:val="00630BEB"/>
    <w:rsid w:val="006314D3"/>
    <w:rsid w:val="00631B6E"/>
    <w:rsid w:val="006323B5"/>
    <w:rsid w:val="0063363B"/>
    <w:rsid w:val="0063380F"/>
    <w:rsid w:val="00633C40"/>
    <w:rsid w:val="0063459C"/>
    <w:rsid w:val="00635E33"/>
    <w:rsid w:val="006362AD"/>
    <w:rsid w:val="006363F5"/>
    <w:rsid w:val="006368A5"/>
    <w:rsid w:val="00637410"/>
    <w:rsid w:val="00637426"/>
    <w:rsid w:val="0063792D"/>
    <w:rsid w:val="006413B7"/>
    <w:rsid w:val="00641836"/>
    <w:rsid w:val="00642502"/>
    <w:rsid w:val="00642712"/>
    <w:rsid w:val="006429EF"/>
    <w:rsid w:val="00642E9B"/>
    <w:rsid w:val="00643953"/>
    <w:rsid w:val="00643AF4"/>
    <w:rsid w:val="006446BA"/>
    <w:rsid w:val="006451E2"/>
    <w:rsid w:val="00645717"/>
    <w:rsid w:val="00646C06"/>
    <w:rsid w:val="00646C2E"/>
    <w:rsid w:val="00646F11"/>
    <w:rsid w:val="0064776C"/>
    <w:rsid w:val="00647E13"/>
    <w:rsid w:val="00647F1E"/>
    <w:rsid w:val="00647FBF"/>
    <w:rsid w:val="006504CB"/>
    <w:rsid w:val="006513C7"/>
    <w:rsid w:val="00651406"/>
    <w:rsid w:val="006514FB"/>
    <w:rsid w:val="00651661"/>
    <w:rsid w:val="00651A75"/>
    <w:rsid w:val="006522F4"/>
    <w:rsid w:val="00652331"/>
    <w:rsid w:val="0065282B"/>
    <w:rsid w:val="006529FE"/>
    <w:rsid w:val="00652A31"/>
    <w:rsid w:val="00652D40"/>
    <w:rsid w:val="00653297"/>
    <w:rsid w:val="006535C5"/>
    <w:rsid w:val="006543E4"/>
    <w:rsid w:val="00655692"/>
    <w:rsid w:val="00655855"/>
    <w:rsid w:val="0065593C"/>
    <w:rsid w:val="00655945"/>
    <w:rsid w:val="00655B8A"/>
    <w:rsid w:val="00655C93"/>
    <w:rsid w:val="00655DFD"/>
    <w:rsid w:val="0065671C"/>
    <w:rsid w:val="006568E8"/>
    <w:rsid w:val="006569AD"/>
    <w:rsid w:val="00656A34"/>
    <w:rsid w:val="00656C29"/>
    <w:rsid w:val="00656E57"/>
    <w:rsid w:val="00657001"/>
    <w:rsid w:val="0065723F"/>
    <w:rsid w:val="00657967"/>
    <w:rsid w:val="00660759"/>
    <w:rsid w:val="006607B9"/>
    <w:rsid w:val="006607D9"/>
    <w:rsid w:val="00660EB6"/>
    <w:rsid w:val="00661AD8"/>
    <w:rsid w:val="00661DD6"/>
    <w:rsid w:val="00662073"/>
    <w:rsid w:val="00662304"/>
    <w:rsid w:val="006623B8"/>
    <w:rsid w:val="00662DEB"/>
    <w:rsid w:val="006631E9"/>
    <w:rsid w:val="0066387F"/>
    <w:rsid w:val="00663995"/>
    <w:rsid w:val="00663D9C"/>
    <w:rsid w:val="00665717"/>
    <w:rsid w:val="00665F02"/>
    <w:rsid w:val="006664AF"/>
    <w:rsid w:val="006665E4"/>
    <w:rsid w:val="00666BC6"/>
    <w:rsid w:val="006672A0"/>
    <w:rsid w:val="00667A01"/>
    <w:rsid w:val="00667C73"/>
    <w:rsid w:val="00667FA9"/>
    <w:rsid w:val="00670767"/>
    <w:rsid w:val="006711E9"/>
    <w:rsid w:val="006719BF"/>
    <w:rsid w:val="00671B79"/>
    <w:rsid w:val="00671CB9"/>
    <w:rsid w:val="00672150"/>
    <w:rsid w:val="006740E2"/>
    <w:rsid w:val="006746FB"/>
    <w:rsid w:val="00674DFB"/>
    <w:rsid w:val="00674F45"/>
    <w:rsid w:val="006757F9"/>
    <w:rsid w:val="00675865"/>
    <w:rsid w:val="006768CE"/>
    <w:rsid w:val="006769B2"/>
    <w:rsid w:val="006772E1"/>
    <w:rsid w:val="006773A2"/>
    <w:rsid w:val="006779C4"/>
    <w:rsid w:val="00680A8E"/>
    <w:rsid w:val="00680E8B"/>
    <w:rsid w:val="00680E91"/>
    <w:rsid w:val="006816DA"/>
    <w:rsid w:val="0068236A"/>
    <w:rsid w:val="00682417"/>
    <w:rsid w:val="0068289E"/>
    <w:rsid w:val="00682C17"/>
    <w:rsid w:val="00682F17"/>
    <w:rsid w:val="006837C1"/>
    <w:rsid w:val="00684B81"/>
    <w:rsid w:val="00684EF6"/>
    <w:rsid w:val="006857DF"/>
    <w:rsid w:val="00685AD3"/>
    <w:rsid w:val="00685B61"/>
    <w:rsid w:val="00685F01"/>
    <w:rsid w:val="006861E5"/>
    <w:rsid w:val="00686E66"/>
    <w:rsid w:val="0069015F"/>
    <w:rsid w:val="00690691"/>
    <w:rsid w:val="006907BA"/>
    <w:rsid w:val="006908CF"/>
    <w:rsid w:val="00691165"/>
    <w:rsid w:val="00691296"/>
    <w:rsid w:val="00691985"/>
    <w:rsid w:val="00691F89"/>
    <w:rsid w:val="00692146"/>
    <w:rsid w:val="006921ED"/>
    <w:rsid w:val="006924E9"/>
    <w:rsid w:val="00692732"/>
    <w:rsid w:val="00692B9F"/>
    <w:rsid w:val="00692C21"/>
    <w:rsid w:val="00692CDC"/>
    <w:rsid w:val="00694586"/>
    <w:rsid w:val="00694AEA"/>
    <w:rsid w:val="006953AF"/>
    <w:rsid w:val="006957B0"/>
    <w:rsid w:val="00695937"/>
    <w:rsid w:val="006963F0"/>
    <w:rsid w:val="006967FA"/>
    <w:rsid w:val="00696885"/>
    <w:rsid w:val="00696A5C"/>
    <w:rsid w:val="00696EED"/>
    <w:rsid w:val="0069725D"/>
    <w:rsid w:val="006974EF"/>
    <w:rsid w:val="0069768B"/>
    <w:rsid w:val="006977DE"/>
    <w:rsid w:val="006978BA"/>
    <w:rsid w:val="00697A03"/>
    <w:rsid w:val="00697CE7"/>
    <w:rsid w:val="006A0577"/>
    <w:rsid w:val="006A18CE"/>
    <w:rsid w:val="006A299B"/>
    <w:rsid w:val="006A3F94"/>
    <w:rsid w:val="006A4CBE"/>
    <w:rsid w:val="006A50A0"/>
    <w:rsid w:val="006A6859"/>
    <w:rsid w:val="006A68B4"/>
    <w:rsid w:val="006A6952"/>
    <w:rsid w:val="006A6BFA"/>
    <w:rsid w:val="006A6CAA"/>
    <w:rsid w:val="006A6E62"/>
    <w:rsid w:val="006A702B"/>
    <w:rsid w:val="006A72CA"/>
    <w:rsid w:val="006A72E3"/>
    <w:rsid w:val="006A7EB0"/>
    <w:rsid w:val="006B0B3B"/>
    <w:rsid w:val="006B0CDC"/>
    <w:rsid w:val="006B0E37"/>
    <w:rsid w:val="006B0EA2"/>
    <w:rsid w:val="006B13AB"/>
    <w:rsid w:val="006B1925"/>
    <w:rsid w:val="006B1A4A"/>
    <w:rsid w:val="006B242B"/>
    <w:rsid w:val="006B265B"/>
    <w:rsid w:val="006B26A9"/>
    <w:rsid w:val="006B2A4D"/>
    <w:rsid w:val="006B2CD4"/>
    <w:rsid w:val="006B34B5"/>
    <w:rsid w:val="006B3AAF"/>
    <w:rsid w:val="006B3C89"/>
    <w:rsid w:val="006B4F99"/>
    <w:rsid w:val="006B50E6"/>
    <w:rsid w:val="006B61BA"/>
    <w:rsid w:val="006B646F"/>
    <w:rsid w:val="006B681E"/>
    <w:rsid w:val="006B6956"/>
    <w:rsid w:val="006B6B9E"/>
    <w:rsid w:val="006B7E98"/>
    <w:rsid w:val="006B7FCF"/>
    <w:rsid w:val="006C0264"/>
    <w:rsid w:val="006C0433"/>
    <w:rsid w:val="006C0B3F"/>
    <w:rsid w:val="006C0BC5"/>
    <w:rsid w:val="006C1332"/>
    <w:rsid w:val="006C14AA"/>
    <w:rsid w:val="006C22D6"/>
    <w:rsid w:val="006C249B"/>
    <w:rsid w:val="006C258D"/>
    <w:rsid w:val="006C2C40"/>
    <w:rsid w:val="006C2E41"/>
    <w:rsid w:val="006C3164"/>
    <w:rsid w:val="006C345B"/>
    <w:rsid w:val="006C3663"/>
    <w:rsid w:val="006C375E"/>
    <w:rsid w:val="006C3868"/>
    <w:rsid w:val="006C38C3"/>
    <w:rsid w:val="006C3A72"/>
    <w:rsid w:val="006C4C8D"/>
    <w:rsid w:val="006C5248"/>
    <w:rsid w:val="006C5574"/>
    <w:rsid w:val="006C55EB"/>
    <w:rsid w:val="006C59A7"/>
    <w:rsid w:val="006C5F12"/>
    <w:rsid w:val="006C6A52"/>
    <w:rsid w:val="006C6BC6"/>
    <w:rsid w:val="006C6BE9"/>
    <w:rsid w:val="006C6EB0"/>
    <w:rsid w:val="006C7022"/>
    <w:rsid w:val="006C7040"/>
    <w:rsid w:val="006C70F6"/>
    <w:rsid w:val="006C7218"/>
    <w:rsid w:val="006C75A5"/>
    <w:rsid w:val="006C7ABE"/>
    <w:rsid w:val="006C7C78"/>
    <w:rsid w:val="006D0320"/>
    <w:rsid w:val="006D0463"/>
    <w:rsid w:val="006D0710"/>
    <w:rsid w:val="006D0E37"/>
    <w:rsid w:val="006D0FD5"/>
    <w:rsid w:val="006D1146"/>
    <w:rsid w:val="006D1281"/>
    <w:rsid w:val="006D1406"/>
    <w:rsid w:val="006D1B15"/>
    <w:rsid w:val="006D2092"/>
    <w:rsid w:val="006D22BC"/>
    <w:rsid w:val="006D2C0A"/>
    <w:rsid w:val="006D2F99"/>
    <w:rsid w:val="006D2FDC"/>
    <w:rsid w:val="006D3FD2"/>
    <w:rsid w:val="006D4406"/>
    <w:rsid w:val="006D5056"/>
    <w:rsid w:val="006D516E"/>
    <w:rsid w:val="006D53CE"/>
    <w:rsid w:val="006D561C"/>
    <w:rsid w:val="006D5739"/>
    <w:rsid w:val="006D5B56"/>
    <w:rsid w:val="006D5CA7"/>
    <w:rsid w:val="006D5D8E"/>
    <w:rsid w:val="006D5E8E"/>
    <w:rsid w:val="006D65D5"/>
    <w:rsid w:val="006D7470"/>
    <w:rsid w:val="006E09C7"/>
    <w:rsid w:val="006E0CED"/>
    <w:rsid w:val="006E0E34"/>
    <w:rsid w:val="006E10A2"/>
    <w:rsid w:val="006E1718"/>
    <w:rsid w:val="006E1A0D"/>
    <w:rsid w:val="006E1C5E"/>
    <w:rsid w:val="006E218E"/>
    <w:rsid w:val="006E2244"/>
    <w:rsid w:val="006E28A2"/>
    <w:rsid w:val="006E2B91"/>
    <w:rsid w:val="006E35D3"/>
    <w:rsid w:val="006E3D9D"/>
    <w:rsid w:val="006E45E1"/>
    <w:rsid w:val="006E4ABF"/>
    <w:rsid w:val="006E4D8A"/>
    <w:rsid w:val="006E608E"/>
    <w:rsid w:val="006E7064"/>
    <w:rsid w:val="006E778E"/>
    <w:rsid w:val="006E7FCD"/>
    <w:rsid w:val="006F0635"/>
    <w:rsid w:val="006F0F7A"/>
    <w:rsid w:val="006F18A9"/>
    <w:rsid w:val="006F18D0"/>
    <w:rsid w:val="006F23EB"/>
    <w:rsid w:val="006F2666"/>
    <w:rsid w:val="006F31CE"/>
    <w:rsid w:val="006F3225"/>
    <w:rsid w:val="006F344A"/>
    <w:rsid w:val="006F35AE"/>
    <w:rsid w:val="006F35CD"/>
    <w:rsid w:val="006F377E"/>
    <w:rsid w:val="006F38D7"/>
    <w:rsid w:val="006F3DAF"/>
    <w:rsid w:val="006F4451"/>
    <w:rsid w:val="006F4BA6"/>
    <w:rsid w:val="006F4D1C"/>
    <w:rsid w:val="006F4D6F"/>
    <w:rsid w:val="006F5094"/>
    <w:rsid w:val="006F5111"/>
    <w:rsid w:val="006F513A"/>
    <w:rsid w:val="006F54A9"/>
    <w:rsid w:val="006F5784"/>
    <w:rsid w:val="006F59A3"/>
    <w:rsid w:val="006F5C39"/>
    <w:rsid w:val="006F5DD0"/>
    <w:rsid w:val="006F624F"/>
    <w:rsid w:val="006F6926"/>
    <w:rsid w:val="006F705E"/>
    <w:rsid w:val="006F768D"/>
    <w:rsid w:val="006F7A6F"/>
    <w:rsid w:val="006F7B5A"/>
    <w:rsid w:val="006F7E5B"/>
    <w:rsid w:val="00700119"/>
    <w:rsid w:val="00700264"/>
    <w:rsid w:val="00700344"/>
    <w:rsid w:val="00700B3E"/>
    <w:rsid w:val="0070115F"/>
    <w:rsid w:val="007011A8"/>
    <w:rsid w:val="00701A55"/>
    <w:rsid w:val="00702174"/>
    <w:rsid w:val="007022AD"/>
    <w:rsid w:val="007023AD"/>
    <w:rsid w:val="00704176"/>
    <w:rsid w:val="007044A6"/>
    <w:rsid w:val="00704C3F"/>
    <w:rsid w:val="00705108"/>
    <w:rsid w:val="007055B6"/>
    <w:rsid w:val="00705AD8"/>
    <w:rsid w:val="00705D93"/>
    <w:rsid w:val="007064CA"/>
    <w:rsid w:val="0070678F"/>
    <w:rsid w:val="007068B4"/>
    <w:rsid w:val="007069F2"/>
    <w:rsid w:val="007074D4"/>
    <w:rsid w:val="00707ED2"/>
    <w:rsid w:val="007102DD"/>
    <w:rsid w:val="0071077C"/>
    <w:rsid w:val="00710BCB"/>
    <w:rsid w:val="00710D75"/>
    <w:rsid w:val="00710F71"/>
    <w:rsid w:val="0071215A"/>
    <w:rsid w:val="007127C8"/>
    <w:rsid w:val="00713022"/>
    <w:rsid w:val="0071303D"/>
    <w:rsid w:val="007135F4"/>
    <w:rsid w:val="00713C0C"/>
    <w:rsid w:val="00714C5B"/>
    <w:rsid w:val="0071546C"/>
    <w:rsid w:val="0071593C"/>
    <w:rsid w:val="00715D4D"/>
    <w:rsid w:val="0071616F"/>
    <w:rsid w:val="00716367"/>
    <w:rsid w:val="00716A4C"/>
    <w:rsid w:val="0071715B"/>
    <w:rsid w:val="00717212"/>
    <w:rsid w:val="00717565"/>
    <w:rsid w:val="0071790E"/>
    <w:rsid w:val="0072037F"/>
    <w:rsid w:val="007204D5"/>
    <w:rsid w:val="0072057C"/>
    <w:rsid w:val="00720AD2"/>
    <w:rsid w:val="00721A40"/>
    <w:rsid w:val="00721A9D"/>
    <w:rsid w:val="00722004"/>
    <w:rsid w:val="00722290"/>
    <w:rsid w:val="00722E97"/>
    <w:rsid w:val="00723605"/>
    <w:rsid w:val="007242E5"/>
    <w:rsid w:val="007249EF"/>
    <w:rsid w:val="00725A1E"/>
    <w:rsid w:val="00725ABE"/>
    <w:rsid w:val="00725D1D"/>
    <w:rsid w:val="00725F62"/>
    <w:rsid w:val="007260EB"/>
    <w:rsid w:val="007267BC"/>
    <w:rsid w:val="00727B2A"/>
    <w:rsid w:val="00727D2B"/>
    <w:rsid w:val="00730208"/>
    <w:rsid w:val="00730A79"/>
    <w:rsid w:val="0073139E"/>
    <w:rsid w:val="007324FD"/>
    <w:rsid w:val="00732A59"/>
    <w:rsid w:val="00733152"/>
    <w:rsid w:val="00733170"/>
    <w:rsid w:val="00733265"/>
    <w:rsid w:val="007347A8"/>
    <w:rsid w:val="00735085"/>
    <w:rsid w:val="007352D4"/>
    <w:rsid w:val="00735AA4"/>
    <w:rsid w:val="00735B28"/>
    <w:rsid w:val="00736070"/>
    <w:rsid w:val="007364D5"/>
    <w:rsid w:val="007368B3"/>
    <w:rsid w:val="0073777A"/>
    <w:rsid w:val="00737A2D"/>
    <w:rsid w:val="00737FC6"/>
    <w:rsid w:val="00740231"/>
    <w:rsid w:val="00740522"/>
    <w:rsid w:val="00740584"/>
    <w:rsid w:val="007405E6"/>
    <w:rsid w:val="00740891"/>
    <w:rsid w:val="00741803"/>
    <w:rsid w:val="007424CA"/>
    <w:rsid w:val="00742583"/>
    <w:rsid w:val="00743247"/>
    <w:rsid w:val="0074386E"/>
    <w:rsid w:val="00743A17"/>
    <w:rsid w:val="00743B4A"/>
    <w:rsid w:val="00743FCE"/>
    <w:rsid w:val="00744143"/>
    <w:rsid w:val="007453EF"/>
    <w:rsid w:val="007460D9"/>
    <w:rsid w:val="00746298"/>
    <w:rsid w:val="0074702D"/>
    <w:rsid w:val="0074723D"/>
    <w:rsid w:val="007502B7"/>
    <w:rsid w:val="0075050A"/>
    <w:rsid w:val="00750697"/>
    <w:rsid w:val="00750AB5"/>
    <w:rsid w:val="0075130F"/>
    <w:rsid w:val="007513D9"/>
    <w:rsid w:val="00751EEA"/>
    <w:rsid w:val="00752301"/>
    <w:rsid w:val="00752512"/>
    <w:rsid w:val="00752854"/>
    <w:rsid w:val="007528C0"/>
    <w:rsid w:val="00752D6D"/>
    <w:rsid w:val="007534C5"/>
    <w:rsid w:val="0075365A"/>
    <w:rsid w:val="00753D2F"/>
    <w:rsid w:val="00753F5F"/>
    <w:rsid w:val="00754362"/>
    <w:rsid w:val="007544DA"/>
    <w:rsid w:val="007545E5"/>
    <w:rsid w:val="00754CCC"/>
    <w:rsid w:val="00754CE0"/>
    <w:rsid w:val="00754D77"/>
    <w:rsid w:val="007555DF"/>
    <w:rsid w:val="007555F6"/>
    <w:rsid w:val="00755A98"/>
    <w:rsid w:val="00755CA5"/>
    <w:rsid w:val="00756369"/>
    <w:rsid w:val="007565A8"/>
    <w:rsid w:val="00756932"/>
    <w:rsid w:val="00756AF9"/>
    <w:rsid w:val="00757097"/>
    <w:rsid w:val="007571BE"/>
    <w:rsid w:val="007576E5"/>
    <w:rsid w:val="00757C23"/>
    <w:rsid w:val="00757DA1"/>
    <w:rsid w:val="00757DE2"/>
    <w:rsid w:val="00757FA8"/>
    <w:rsid w:val="00760BF5"/>
    <w:rsid w:val="00760CA2"/>
    <w:rsid w:val="0076113B"/>
    <w:rsid w:val="00761407"/>
    <w:rsid w:val="00761A7B"/>
    <w:rsid w:val="00761EF5"/>
    <w:rsid w:val="007625FF"/>
    <w:rsid w:val="00763513"/>
    <w:rsid w:val="007637D8"/>
    <w:rsid w:val="00764457"/>
    <w:rsid w:val="007644D7"/>
    <w:rsid w:val="0076488F"/>
    <w:rsid w:val="00764B6F"/>
    <w:rsid w:val="00765291"/>
    <w:rsid w:val="00765350"/>
    <w:rsid w:val="0076572B"/>
    <w:rsid w:val="007663D1"/>
    <w:rsid w:val="007667D1"/>
    <w:rsid w:val="0076753B"/>
    <w:rsid w:val="00770729"/>
    <w:rsid w:val="00770DB8"/>
    <w:rsid w:val="007718B9"/>
    <w:rsid w:val="00771E48"/>
    <w:rsid w:val="00772E77"/>
    <w:rsid w:val="0077352C"/>
    <w:rsid w:val="00773D2A"/>
    <w:rsid w:val="007742D1"/>
    <w:rsid w:val="0077469B"/>
    <w:rsid w:val="00774A90"/>
    <w:rsid w:val="00774C4D"/>
    <w:rsid w:val="00774FCA"/>
    <w:rsid w:val="0077515B"/>
    <w:rsid w:val="007751EE"/>
    <w:rsid w:val="00775346"/>
    <w:rsid w:val="00775D07"/>
    <w:rsid w:val="007766E1"/>
    <w:rsid w:val="00777B32"/>
    <w:rsid w:val="00780864"/>
    <w:rsid w:val="00780B90"/>
    <w:rsid w:val="00780F39"/>
    <w:rsid w:val="00781074"/>
    <w:rsid w:val="007815C2"/>
    <w:rsid w:val="00781867"/>
    <w:rsid w:val="00781B1F"/>
    <w:rsid w:val="00781F1B"/>
    <w:rsid w:val="00782888"/>
    <w:rsid w:val="00782BE6"/>
    <w:rsid w:val="00782EB8"/>
    <w:rsid w:val="00783000"/>
    <w:rsid w:val="00783009"/>
    <w:rsid w:val="00783171"/>
    <w:rsid w:val="00783B3B"/>
    <w:rsid w:val="00783B45"/>
    <w:rsid w:val="00783C05"/>
    <w:rsid w:val="00783CC7"/>
    <w:rsid w:val="00784556"/>
    <w:rsid w:val="00785215"/>
    <w:rsid w:val="00785404"/>
    <w:rsid w:val="00785EA6"/>
    <w:rsid w:val="007864CA"/>
    <w:rsid w:val="00790189"/>
    <w:rsid w:val="007901C5"/>
    <w:rsid w:val="00790390"/>
    <w:rsid w:val="00790AD5"/>
    <w:rsid w:val="00790BC3"/>
    <w:rsid w:val="00791EF7"/>
    <w:rsid w:val="0079231B"/>
    <w:rsid w:val="007923E6"/>
    <w:rsid w:val="00792E79"/>
    <w:rsid w:val="00793759"/>
    <w:rsid w:val="00793C45"/>
    <w:rsid w:val="00794085"/>
    <w:rsid w:val="007945F8"/>
    <w:rsid w:val="007946D7"/>
    <w:rsid w:val="0079473C"/>
    <w:rsid w:val="0079511F"/>
    <w:rsid w:val="00795615"/>
    <w:rsid w:val="00795687"/>
    <w:rsid w:val="00795A23"/>
    <w:rsid w:val="00795D21"/>
    <w:rsid w:val="007960CB"/>
    <w:rsid w:val="0079621F"/>
    <w:rsid w:val="00796397"/>
    <w:rsid w:val="00796475"/>
    <w:rsid w:val="00796492"/>
    <w:rsid w:val="007964E5"/>
    <w:rsid w:val="0079665B"/>
    <w:rsid w:val="00796CDD"/>
    <w:rsid w:val="0079742B"/>
    <w:rsid w:val="00797941"/>
    <w:rsid w:val="00797BFF"/>
    <w:rsid w:val="007A02F8"/>
    <w:rsid w:val="007A045C"/>
    <w:rsid w:val="007A2604"/>
    <w:rsid w:val="007A2BEA"/>
    <w:rsid w:val="007A37A2"/>
    <w:rsid w:val="007A4139"/>
    <w:rsid w:val="007A46B4"/>
    <w:rsid w:val="007A46FC"/>
    <w:rsid w:val="007A47D6"/>
    <w:rsid w:val="007A4AA3"/>
    <w:rsid w:val="007A5355"/>
    <w:rsid w:val="007A5590"/>
    <w:rsid w:val="007A5AA6"/>
    <w:rsid w:val="007A5E08"/>
    <w:rsid w:val="007A5ECC"/>
    <w:rsid w:val="007A5EFD"/>
    <w:rsid w:val="007A6C11"/>
    <w:rsid w:val="007A754D"/>
    <w:rsid w:val="007A7DBB"/>
    <w:rsid w:val="007A7E08"/>
    <w:rsid w:val="007A7E26"/>
    <w:rsid w:val="007B0CAC"/>
    <w:rsid w:val="007B0CEE"/>
    <w:rsid w:val="007B13FB"/>
    <w:rsid w:val="007B171B"/>
    <w:rsid w:val="007B1CAA"/>
    <w:rsid w:val="007B30C0"/>
    <w:rsid w:val="007B3749"/>
    <w:rsid w:val="007B3B48"/>
    <w:rsid w:val="007B3CEC"/>
    <w:rsid w:val="007B3FC3"/>
    <w:rsid w:val="007B441B"/>
    <w:rsid w:val="007B46F9"/>
    <w:rsid w:val="007B46FB"/>
    <w:rsid w:val="007B50F9"/>
    <w:rsid w:val="007B5712"/>
    <w:rsid w:val="007B58F5"/>
    <w:rsid w:val="007B6711"/>
    <w:rsid w:val="007B67D1"/>
    <w:rsid w:val="007B69E2"/>
    <w:rsid w:val="007B6EB1"/>
    <w:rsid w:val="007B6F4E"/>
    <w:rsid w:val="007B700F"/>
    <w:rsid w:val="007B70C2"/>
    <w:rsid w:val="007B73B8"/>
    <w:rsid w:val="007B77E3"/>
    <w:rsid w:val="007B79DA"/>
    <w:rsid w:val="007B7A48"/>
    <w:rsid w:val="007C0EA0"/>
    <w:rsid w:val="007C12A7"/>
    <w:rsid w:val="007C15EA"/>
    <w:rsid w:val="007C1EE7"/>
    <w:rsid w:val="007C22EF"/>
    <w:rsid w:val="007C2353"/>
    <w:rsid w:val="007C250A"/>
    <w:rsid w:val="007C26CE"/>
    <w:rsid w:val="007C3008"/>
    <w:rsid w:val="007C32DD"/>
    <w:rsid w:val="007C3E56"/>
    <w:rsid w:val="007C42C6"/>
    <w:rsid w:val="007C4D9C"/>
    <w:rsid w:val="007C50AA"/>
    <w:rsid w:val="007C50E1"/>
    <w:rsid w:val="007C573F"/>
    <w:rsid w:val="007C6B12"/>
    <w:rsid w:val="007C6B87"/>
    <w:rsid w:val="007C6F1D"/>
    <w:rsid w:val="007C734E"/>
    <w:rsid w:val="007C754C"/>
    <w:rsid w:val="007C75D5"/>
    <w:rsid w:val="007C7871"/>
    <w:rsid w:val="007C79F0"/>
    <w:rsid w:val="007C7DB7"/>
    <w:rsid w:val="007D1267"/>
    <w:rsid w:val="007D18DE"/>
    <w:rsid w:val="007D1DDB"/>
    <w:rsid w:val="007D201F"/>
    <w:rsid w:val="007D2210"/>
    <w:rsid w:val="007D2298"/>
    <w:rsid w:val="007D25F3"/>
    <w:rsid w:val="007D2630"/>
    <w:rsid w:val="007D2E2B"/>
    <w:rsid w:val="007D2ECE"/>
    <w:rsid w:val="007D3042"/>
    <w:rsid w:val="007D3631"/>
    <w:rsid w:val="007D381E"/>
    <w:rsid w:val="007D39BC"/>
    <w:rsid w:val="007D3B82"/>
    <w:rsid w:val="007D3E67"/>
    <w:rsid w:val="007D3F98"/>
    <w:rsid w:val="007D40A7"/>
    <w:rsid w:val="007D4860"/>
    <w:rsid w:val="007D4A0B"/>
    <w:rsid w:val="007D4D15"/>
    <w:rsid w:val="007D5B41"/>
    <w:rsid w:val="007D5C0B"/>
    <w:rsid w:val="007D62A0"/>
    <w:rsid w:val="007D6325"/>
    <w:rsid w:val="007D6836"/>
    <w:rsid w:val="007D6B01"/>
    <w:rsid w:val="007D6E57"/>
    <w:rsid w:val="007D72D5"/>
    <w:rsid w:val="007D7995"/>
    <w:rsid w:val="007E051E"/>
    <w:rsid w:val="007E06BD"/>
    <w:rsid w:val="007E153F"/>
    <w:rsid w:val="007E174D"/>
    <w:rsid w:val="007E185B"/>
    <w:rsid w:val="007E1A0E"/>
    <w:rsid w:val="007E1E56"/>
    <w:rsid w:val="007E29ED"/>
    <w:rsid w:val="007E3449"/>
    <w:rsid w:val="007E376D"/>
    <w:rsid w:val="007E4062"/>
    <w:rsid w:val="007E4085"/>
    <w:rsid w:val="007E4BB2"/>
    <w:rsid w:val="007E5423"/>
    <w:rsid w:val="007E71E3"/>
    <w:rsid w:val="007E73B6"/>
    <w:rsid w:val="007E7B0A"/>
    <w:rsid w:val="007E7C5A"/>
    <w:rsid w:val="007F03F4"/>
    <w:rsid w:val="007F06B5"/>
    <w:rsid w:val="007F1863"/>
    <w:rsid w:val="007F25E7"/>
    <w:rsid w:val="007F260E"/>
    <w:rsid w:val="007F28F2"/>
    <w:rsid w:val="007F2A17"/>
    <w:rsid w:val="007F2D4D"/>
    <w:rsid w:val="007F2D63"/>
    <w:rsid w:val="007F340C"/>
    <w:rsid w:val="007F38AF"/>
    <w:rsid w:val="007F3AAF"/>
    <w:rsid w:val="007F3E38"/>
    <w:rsid w:val="007F4C11"/>
    <w:rsid w:val="007F4D31"/>
    <w:rsid w:val="007F51BC"/>
    <w:rsid w:val="007F58F0"/>
    <w:rsid w:val="007F5B30"/>
    <w:rsid w:val="007F62BE"/>
    <w:rsid w:val="007F65D0"/>
    <w:rsid w:val="007F7074"/>
    <w:rsid w:val="007F73AA"/>
    <w:rsid w:val="007F7CFD"/>
    <w:rsid w:val="007F7F34"/>
    <w:rsid w:val="00800310"/>
    <w:rsid w:val="00800755"/>
    <w:rsid w:val="008011F7"/>
    <w:rsid w:val="00801418"/>
    <w:rsid w:val="00801F1B"/>
    <w:rsid w:val="00802119"/>
    <w:rsid w:val="00802ACE"/>
    <w:rsid w:val="00802E3F"/>
    <w:rsid w:val="0080377C"/>
    <w:rsid w:val="008037AD"/>
    <w:rsid w:val="00803A13"/>
    <w:rsid w:val="00804FB2"/>
    <w:rsid w:val="008050DB"/>
    <w:rsid w:val="00805224"/>
    <w:rsid w:val="008059BA"/>
    <w:rsid w:val="00805F5F"/>
    <w:rsid w:val="0080622F"/>
    <w:rsid w:val="0080665C"/>
    <w:rsid w:val="00806915"/>
    <w:rsid w:val="00807513"/>
    <w:rsid w:val="00807CF0"/>
    <w:rsid w:val="00807DCD"/>
    <w:rsid w:val="00810100"/>
    <w:rsid w:val="008101DB"/>
    <w:rsid w:val="00810CBA"/>
    <w:rsid w:val="00811280"/>
    <w:rsid w:val="00811578"/>
    <w:rsid w:val="008122DC"/>
    <w:rsid w:val="008137F8"/>
    <w:rsid w:val="008138A3"/>
    <w:rsid w:val="00813A45"/>
    <w:rsid w:val="00813D5C"/>
    <w:rsid w:val="00813FA5"/>
    <w:rsid w:val="008140BD"/>
    <w:rsid w:val="00814AC0"/>
    <w:rsid w:val="00815108"/>
    <w:rsid w:val="00815D6E"/>
    <w:rsid w:val="008160F1"/>
    <w:rsid w:val="0081626C"/>
    <w:rsid w:val="00816A74"/>
    <w:rsid w:val="00816E03"/>
    <w:rsid w:val="00816EFD"/>
    <w:rsid w:val="008170E4"/>
    <w:rsid w:val="00817160"/>
    <w:rsid w:val="00817F7C"/>
    <w:rsid w:val="0082047F"/>
    <w:rsid w:val="008210C5"/>
    <w:rsid w:val="00821191"/>
    <w:rsid w:val="008211DD"/>
    <w:rsid w:val="00821689"/>
    <w:rsid w:val="0082195D"/>
    <w:rsid w:val="00821C1D"/>
    <w:rsid w:val="00821E9F"/>
    <w:rsid w:val="008224EA"/>
    <w:rsid w:val="00822FC5"/>
    <w:rsid w:val="00824148"/>
    <w:rsid w:val="00824E3B"/>
    <w:rsid w:val="008257D9"/>
    <w:rsid w:val="00825853"/>
    <w:rsid w:val="008258B0"/>
    <w:rsid w:val="00825C04"/>
    <w:rsid w:val="00825F74"/>
    <w:rsid w:val="00825FA9"/>
    <w:rsid w:val="00826B2F"/>
    <w:rsid w:val="00827418"/>
    <w:rsid w:val="0082755A"/>
    <w:rsid w:val="00827BEA"/>
    <w:rsid w:val="00827D7D"/>
    <w:rsid w:val="00830042"/>
    <w:rsid w:val="008300CB"/>
    <w:rsid w:val="008309FE"/>
    <w:rsid w:val="00830A1E"/>
    <w:rsid w:val="0083181E"/>
    <w:rsid w:val="008319D5"/>
    <w:rsid w:val="00831C99"/>
    <w:rsid w:val="00831DA2"/>
    <w:rsid w:val="00831FFB"/>
    <w:rsid w:val="008322C4"/>
    <w:rsid w:val="00832353"/>
    <w:rsid w:val="00833E75"/>
    <w:rsid w:val="008346D9"/>
    <w:rsid w:val="00834765"/>
    <w:rsid w:val="008348E8"/>
    <w:rsid w:val="008352A5"/>
    <w:rsid w:val="008355C1"/>
    <w:rsid w:val="00835614"/>
    <w:rsid w:val="008375A8"/>
    <w:rsid w:val="008402DD"/>
    <w:rsid w:val="0084118F"/>
    <w:rsid w:val="008419DE"/>
    <w:rsid w:val="00841C3F"/>
    <w:rsid w:val="00841DA4"/>
    <w:rsid w:val="00842083"/>
    <w:rsid w:val="0084230E"/>
    <w:rsid w:val="00842D76"/>
    <w:rsid w:val="00842DF9"/>
    <w:rsid w:val="00843510"/>
    <w:rsid w:val="00843C1E"/>
    <w:rsid w:val="00843EA6"/>
    <w:rsid w:val="00843F7C"/>
    <w:rsid w:val="00843FB5"/>
    <w:rsid w:val="00844661"/>
    <w:rsid w:val="008446A6"/>
    <w:rsid w:val="008447CA"/>
    <w:rsid w:val="00844894"/>
    <w:rsid w:val="00844DEE"/>
    <w:rsid w:val="008450A9"/>
    <w:rsid w:val="00845521"/>
    <w:rsid w:val="00845807"/>
    <w:rsid w:val="00845DA6"/>
    <w:rsid w:val="008474DF"/>
    <w:rsid w:val="00847923"/>
    <w:rsid w:val="00851026"/>
    <w:rsid w:val="008512EB"/>
    <w:rsid w:val="008517EB"/>
    <w:rsid w:val="0085221D"/>
    <w:rsid w:val="00852437"/>
    <w:rsid w:val="008533A1"/>
    <w:rsid w:val="00853915"/>
    <w:rsid w:val="00853A67"/>
    <w:rsid w:val="00853E4F"/>
    <w:rsid w:val="00853FEA"/>
    <w:rsid w:val="00854443"/>
    <w:rsid w:val="0085472F"/>
    <w:rsid w:val="00854AC7"/>
    <w:rsid w:val="00854B3D"/>
    <w:rsid w:val="00854D79"/>
    <w:rsid w:val="00855084"/>
    <w:rsid w:val="008550D1"/>
    <w:rsid w:val="008568E8"/>
    <w:rsid w:val="00856E0D"/>
    <w:rsid w:val="00857B5B"/>
    <w:rsid w:val="00860807"/>
    <w:rsid w:val="008612F9"/>
    <w:rsid w:val="0086139B"/>
    <w:rsid w:val="0086195C"/>
    <w:rsid w:val="00862290"/>
    <w:rsid w:val="00862327"/>
    <w:rsid w:val="00862E1F"/>
    <w:rsid w:val="00863257"/>
    <w:rsid w:val="008638D7"/>
    <w:rsid w:val="00863CF2"/>
    <w:rsid w:val="00863F4C"/>
    <w:rsid w:val="008641DD"/>
    <w:rsid w:val="00865661"/>
    <w:rsid w:val="00865AD3"/>
    <w:rsid w:val="0086629D"/>
    <w:rsid w:val="0086654F"/>
    <w:rsid w:val="008667C6"/>
    <w:rsid w:val="008669EA"/>
    <w:rsid w:val="00866D96"/>
    <w:rsid w:val="00867059"/>
    <w:rsid w:val="008670EA"/>
    <w:rsid w:val="00867181"/>
    <w:rsid w:val="008674DB"/>
    <w:rsid w:val="00867D78"/>
    <w:rsid w:val="00870024"/>
    <w:rsid w:val="00870212"/>
    <w:rsid w:val="008703D8"/>
    <w:rsid w:val="0087095E"/>
    <w:rsid w:val="008713D2"/>
    <w:rsid w:val="00871682"/>
    <w:rsid w:val="008719A0"/>
    <w:rsid w:val="00871B99"/>
    <w:rsid w:val="00871DA3"/>
    <w:rsid w:val="00872078"/>
    <w:rsid w:val="0087224A"/>
    <w:rsid w:val="008727B3"/>
    <w:rsid w:val="0087290C"/>
    <w:rsid w:val="00872BB6"/>
    <w:rsid w:val="00872E48"/>
    <w:rsid w:val="008738A6"/>
    <w:rsid w:val="00873A5B"/>
    <w:rsid w:val="00873E0A"/>
    <w:rsid w:val="00873F34"/>
    <w:rsid w:val="0087436C"/>
    <w:rsid w:val="00874852"/>
    <w:rsid w:val="00875CC4"/>
    <w:rsid w:val="00875D4F"/>
    <w:rsid w:val="00876726"/>
    <w:rsid w:val="00876E5C"/>
    <w:rsid w:val="0087710F"/>
    <w:rsid w:val="0087726D"/>
    <w:rsid w:val="00877980"/>
    <w:rsid w:val="00877D64"/>
    <w:rsid w:val="00877ED6"/>
    <w:rsid w:val="00882169"/>
    <w:rsid w:val="0088227E"/>
    <w:rsid w:val="0088242B"/>
    <w:rsid w:val="00882C64"/>
    <w:rsid w:val="008832A5"/>
    <w:rsid w:val="0088364B"/>
    <w:rsid w:val="00883AEF"/>
    <w:rsid w:val="00883FB1"/>
    <w:rsid w:val="00884650"/>
    <w:rsid w:val="0088468F"/>
    <w:rsid w:val="00884A83"/>
    <w:rsid w:val="00884AFA"/>
    <w:rsid w:val="00884C7A"/>
    <w:rsid w:val="0088506C"/>
    <w:rsid w:val="00886064"/>
    <w:rsid w:val="00887747"/>
    <w:rsid w:val="00887A07"/>
    <w:rsid w:val="00887C6F"/>
    <w:rsid w:val="0089006B"/>
    <w:rsid w:val="0089088A"/>
    <w:rsid w:val="00890B58"/>
    <w:rsid w:val="00890BCA"/>
    <w:rsid w:val="00890D3A"/>
    <w:rsid w:val="008910E0"/>
    <w:rsid w:val="0089121F"/>
    <w:rsid w:val="00891243"/>
    <w:rsid w:val="0089147B"/>
    <w:rsid w:val="0089148F"/>
    <w:rsid w:val="00892050"/>
    <w:rsid w:val="008923E0"/>
    <w:rsid w:val="00892CC0"/>
    <w:rsid w:val="00892E3B"/>
    <w:rsid w:val="0089314C"/>
    <w:rsid w:val="00893598"/>
    <w:rsid w:val="008946AB"/>
    <w:rsid w:val="008947CF"/>
    <w:rsid w:val="00894815"/>
    <w:rsid w:val="00894AB2"/>
    <w:rsid w:val="0089528C"/>
    <w:rsid w:val="008958FD"/>
    <w:rsid w:val="00896270"/>
    <w:rsid w:val="00896688"/>
    <w:rsid w:val="00896819"/>
    <w:rsid w:val="0089707D"/>
    <w:rsid w:val="00897201"/>
    <w:rsid w:val="0089796E"/>
    <w:rsid w:val="008A0555"/>
    <w:rsid w:val="008A17A7"/>
    <w:rsid w:val="008A247D"/>
    <w:rsid w:val="008A568C"/>
    <w:rsid w:val="008A5EB5"/>
    <w:rsid w:val="008A70C9"/>
    <w:rsid w:val="008A76CA"/>
    <w:rsid w:val="008A7AF2"/>
    <w:rsid w:val="008B0441"/>
    <w:rsid w:val="008B0EF7"/>
    <w:rsid w:val="008B1282"/>
    <w:rsid w:val="008B1515"/>
    <w:rsid w:val="008B1EE3"/>
    <w:rsid w:val="008B2D21"/>
    <w:rsid w:val="008B3402"/>
    <w:rsid w:val="008B3546"/>
    <w:rsid w:val="008B3933"/>
    <w:rsid w:val="008B3F91"/>
    <w:rsid w:val="008B43F0"/>
    <w:rsid w:val="008B443F"/>
    <w:rsid w:val="008B4674"/>
    <w:rsid w:val="008B493E"/>
    <w:rsid w:val="008B4EB6"/>
    <w:rsid w:val="008B5E0A"/>
    <w:rsid w:val="008B65DE"/>
    <w:rsid w:val="008B6920"/>
    <w:rsid w:val="008B75BD"/>
    <w:rsid w:val="008C0843"/>
    <w:rsid w:val="008C0ABF"/>
    <w:rsid w:val="008C0B19"/>
    <w:rsid w:val="008C1059"/>
    <w:rsid w:val="008C1654"/>
    <w:rsid w:val="008C286C"/>
    <w:rsid w:val="008C3249"/>
    <w:rsid w:val="008C3348"/>
    <w:rsid w:val="008C35B9"/>
    <w:rsid w:val="008C3CF1"/>
    <w:rsid w:val="008C4102"/>
    <w:rsid w:val="008C4317"/>
    <w:rsid w:val="008C4495"/>
    <w:rsid w:val="008C4AA7"/>
    <w:rsid w:val="008C4E0B"/>
    <w:rsid w:val="008C4E47"/>
    <w:rsid w:val="008C50AF"/>
    <w:rsid w:val="008C5470"/>
    <w:rsid w:val="008C5479"/>
    <w:rsid w:val="008C56D0"/>
    <w:rsid w:val="008C5B72"/>
    <w:rsid w:val="008C5F25"/>
    <w:rsid w:val="008C626E"/>
    <w:rsid w:val="008C65F1"/>
    <w:rsid w:val="008C6A78"/>
    <w:rsid w:val="008C6C23"/>
    <w:rsid w:val="008C73BA"/>
    <w:rsid w:val="008C76EA"/>
    <w:rsid w:val="008C79A6"/>
    <w:rsid w:val="008C7EBD"/>
    <w:rsid w:val="008D0901"/>
    <w:rsid w:val="008D095F"/>
    <w:rsid w:val="008D1073"/>
    <w:rsid w:val="008D14AD"/>
    <w:rsid w:val="008D1B04"/>
    <w:rsid w:val="008D24DF"/>
    <w:rsid w:val="008D2AB6"/>
    <w:rsid w:val="008D2B9E"/>
    <w:rsid w:val="008D2CAE"/>
    <w:rsid w:val="008D31A7"/>
    <w:rsid w:val="008D331C"/>
    <w:rsid w:val="008D46F0"/>
    <w:rsid w:val="008D4E7E"/>
    <w:rsid w:val="008D5400"/>
    <w:rsid w:val="008D5FA4"/>
    <w:rsid w:val="008D60B1"/>
    <w:rsid w:val="008D664A"/>
    <w:rsid w:val="008D6AD0"/>
    <w:rsid w:val="008D6EC4"/>
    <w:rsid w:val="008D7459"/>
    <w:rsid w:val="008E00F4"/>
    <w:rsid w:val="008E10FA"/>
    <w:rsid w:val="008E1D78"/>
    <w:rsid w:val="008E25DA"/>
    <w:rsid w:val="008E2A40"/>
    <w:rsid w:val="008E4212"/>
    <w:rsid w:val="008E5202"/>
    <w:rsid w:val="008E5532"/>
    <w:rsid w:val="008E5A63"/>
    <w:rsid w:val="008E6198"/>
    <w:rsid w:val="008E678F"/>
    <w:rsid w:val="008E6C3D"/>
    <w:rsid w:val="008E6EC7"/>
    <w:rsid w:val="008E7A9B"/>
    <w:rsid w:val="008E7C4B"/>
    <w:rsid w:val="008F03CC"/>
    <w:rsid w:val="008F03D3"/>
    <w:rsid w:val="008F0466"/>
    <w:rsid w:val="008F0554"/>
    <w:rsid w:val="008F0892"/>
    <w:rsid w:val="008F0F68"/>
    <w:rsid w:val="008F19D0"/>
    <w:rsid w:val="008F2051"/>
    <w:rsid w:val="008F249E"/>
    <w:rsid w:val="008F31DF"/>
    <w:rsid w:val="008F343C"/>
    <w:rsid w:val="008F39C4"/>
    <w:rsid w:val="008F3D45"/>
    <w:rsid w:val="008F3E18"/>
    <w:rsid w:val="008F4749"/>
    <w:rsid w:val="008F4961"/>
    <w:rsid w:val="008F4AC8"/>
    <w:rsid w:val="008F4F4E"/>
    <w:rsid w:val="008F557A"/>
    <w:rsid w:val="008F5839"/>
    <w:rsid w:val="008F5DCF"/>
    <w:rsid w:val="008F6E78"/>
    <w:rsid w:val="008F74A1"/>
    <w:rsid w:val="008F7543"/>
    <w:rsid w:val="008F78D3"/>
    <w:rsid w:val="009000A4"/>
    <w:rsid w:val="009000D9"/>
    <w:rsid w:val="00900522"/>
    <w:rsid w:val="00900AD7"/>
    <w:rsid w:val="00900B79"/>
    <w:rsid w:val="00901A9C"/>
    <w:rsid w:val="00902502"/>
    <w:rsid w:val="0090294B"/>
    <w:rsid w:val="009031BA"/>
    <w:rsid w:val="00903401"/>
    <w:rsid w:val="00903999"/>
    <w:rsid w:val="00903AAC"/>
    <w:rsid w:val="00903CD4"/>
    <w:rsid w:val="00903D4B"/>
    <w:rsid w:val="00903E84"/>
    <w:rsid w:val="00904914"/>
    <w:rsid w:val="00905376"/>
    <w:rsid w:val="0090564B"/>
    <w:rsid w:val="00905CC2"/>
    <w:rsid w:val="009066CD"/>
    <w:rsid w:val="00906DC4"/>
    <w:rsid w:val="00906F50"/>
    <w:rsid w:val="00907AE2"/>
    <w:rsid w:val="00911802"/>
    <w:rsid w:val="00912CB9"/>
    <w:rsid w:val="00912D5A"/>
    <w:rsid w:val="00913040"/>
    <w:rsid w:val="0091332C"/>
    <w:rsid w:val="009138D4"/>
    <w:rsid w:val="00913AF9"/>
    <w:rsid w:val="00913D63"/>
    <w:rsid w:val="009140D9"/>
    <w:rsid w:val="0091427C"/>
    <w:rsid w:val="00914A44"/>
    <w:rsid w:val="00914F4B"/>
    <w:rsid w:val="009158EC"/>
    <w:rsid w:val="009168B1"/>
    <w:rsid w:val="00916C7A"/>
    <w:rsid w:val="00916EB5"/>
    <w:rsid w:val="00916F8B"/>
    <w:rsid w:val="00917068"/>
    <w:rsid w:val="009172D4"/>
    <w:rsid w:val="009177F9"/>
    <w:rsid w:val="00917975"/>
    <w:rsid w:val="00917DB2"/>
    <w:rsid w:val="0092005D"/>
    <w:rsid w:val="0092014E"/>
    <w:rsid w:val="009201BF"/>
    <w:rsid w:val="009205C0"/>
    <w:rsid w:val="00920996"/>
    <w:rsid w:val="00920A7F"/>
    <w:rsid w:val="00920B5B"/>
    <w:rsid w:val="00920C15"/>
    <w:rsid w:val="00920F21"/>
    <w:rsid w:val="009211FF"/>
    <w:rsid w:val="0092177F"/>
    <w:rsid w:val="0092199A"/>
    <w:rsid w:val="009219C4"/>
    <w:rsid w:val="00921CB5"/>
    <w:rsid w:val="0092217C"/>
    <w:rsid w:val="009225B8"/>
    <w:rsid w:val="00922AF1"/>
    <w:rsid w:val="00922D92"/>
    <w:rsid w:val="00922F11"/>
    <w:rsid w:val="0092314A"/>
    <w:rsid w:val="00923691"/>
    <w:rsid w:val="009238D8"/>
    <w:rsid w:val="00923C26"/>
    <w:rsid w:val="00924517"/>
    <w:rsid w:val="009250E7"/>
    <w:rsid w:val="00925A33"/>
    <w:rsid w:val="00925C80"/>
    <w:rsid w:val="00925D74"/>
    <w:rsid w:val="00926861"/>
    <w:rsid w:val="00926B66"/>
    <w:rsid w:val="00926C87"/>
    <w:rsid w:val="00927089"/>
    <w:rsid w:val="0092738B"/>
    <w:rsid w:val="00927503"/>
    <w:rsid w:val="00927996"/>
    <w:rsid w:val="00927B50"/>
    <w:rsid w:val="009307F5"/>
    <w:rsid w:val="00930DDB"/>
    <w:rsid w:val="0093148B"/>
    <w:rsid w:val="0093205D"/>
    <w:rsid w:val="0093207E"/>
    <w:rsid w:val="009324EC"/>
    <w:rsid w:val="009325E3"/>
    <w:rsid w:val="009326C5"/>
    <w:rsid w:val="00932C1D"/>
    <w:rsid w:val="00933373"/>
    <w:rsid w:val="009333C2"/>
    <w:rsid w:val="00933D8D"/>
    <w:rsid w:val="00933F16"/>
    <w:rsid w:val="00935AA3"/>
    <w:rsid w:val="00935BF6"/>
    <w:rsid w:val="00936681"/>
    <w:rsid w:val="009367B8"/>
    <w:rsid w:val="009371B5"/>
    <w:rsid w:val="009379E1"/>
    <w:rsid w:val="00937C74"/>
    <w:rsid w:val="00937D46"/>
    <w:rsid w:val="00937FB5"/>
    <w:rsid w:val="009402ED"/>
    <w:rsid w:val="009405F1"/>
    <w:rsid w:val="00940F6F"/>
    <w:rsid w:val="0094102E"/>
    <w:rsid w:val="0094126C"/>
    <w:rsid w:val="00941570"/>
    <w:rsid w:val="00941C83"/>
    <w:rsid w:val="0094346E"/>
    <w:rsid w:val="00943C09"/>
    <w:rsid w:val="00943CE4"/>
    <w:rsid w:val="00943DA5"/>
    <w:rsid w:val="00943F1E"/>
    <w:rsid w:val="00943FAD"/>
    <w:rsid w:val="0094529E"/>
    <w:rsid w:val="009454D3"/>
    <w:rsid w:val="00945C2B"/>
    <w:rsid w:val="009464DE"/>
    <w:rsid w:val="00947406"/>
    <w:rsid w:val="00947B75"/>
    <w:rsid w:val="00950143"/>
    <w:rsid w:val="009507D6"/>
    <w:rsid w:val="0095125C"/>
    <w:rsid w:val="00951346"/>
    <w:rsid w:val="00951369"/>
    <w:rsid w:val="009516D2"/>
    <w:rsid w:val="00951856"/>
    <w:rsid w:val="00951B0A"/>
    <w:rsid w:val="00951D50"/>
    <w:rsid w:val="009527E4"/>
    <w:rsid w:val="009529F8"/>
    <w:rsid w:val="00952E3A"/>
    <w:rsid w:val="00953A79"/>
    <w:rsid w:val="00953E40"/>
    <w:rsid w:val="00954142"/>
    <w:rsid w:val="00954423"/>
    <w:rsid w:val="00954D79"/>
    <w:rsid w:val="00954DD6"/>
    <w:rsid w:val="00954E3B"/>
    <w:rsid w:val="00955271"/>
    <w:rsid w:val="00955D3F"/>
    <w:rsid w:val="009561D4"/>
    <w:rsid w:val="00956457"/>
    <w:rsid w:val="00957122"/>
    <w:rsid w:val="009572FA"/>
    <w:rsid w:val="0095791C"/>
    <w:rsid w:val="00957BE5"/>
    <w:rsid w:val="00957DCE"/>
    <w:rsid w:val="009600EE"/>
    <w:rsid w:val="00960630"/>
    <w:rsid w:val="009607B9"/>
    <w:rsid w:val="009614F3"/>
    <w:rsid w:val="00961ACD"/>
    <w:rsid w:val="00961B07"/>
    <w:rsid w:val="00961F44"/>
    <w:rsid w:val="009620A4"/>
    <w:rsid w:val="009624A0"/>
    <w:rsid w:val="00963115"/>
    <w:rsid w:val="009632B0"/>
    <w:rsid w:val="009635D9"/>
    <w:rsid w:val="00963D60"/>
    <w:rsid w:val="00963D98"/>
    <w:rsid w:val="009641BD"/>
    <w:rsid w:val="009642B1"/>
    <w:rsid w:val="00964E35"/>
    <w:rsid w:val="009655C1"/>
    <w:rsid w:val="009656A6"/>
    <w:rsid w:val="0096601B"/>
    <w:rsid w:val="00966306"/>
    <w:rsid w:val="009665AB"/>
    <w:rsid w:val="009665F7"/>
    <w:rsid w:val="00966C90"/>
    <w:rsid w:val="00966E84"/>
    <w:rsid w:val="009701AE"/>
    <w:rsid w:val="00972A5A"/>
    <w:rsid w:val="00972CDF"/>
    <w:rsid w:val="00972F09"/>
    <w:rsid w:val="0097330D"/>
    <w:rsid w:val="00973526"/>
    <w:rsid w:val="009739BA"/>
    <w:rsid w:val="00974AAE"/>
    <w:rsid w:val="0097503C"/>
    <w:rsid w:val="00975531"/>
    <w:rsid w:val="00975599"/>
    <w:rsid w:val="00975D00"/>
    <w:rsid w:val="0097621A"/>
    <w:rsid w:val="00976527"/>
    <w:rsid w:val="00976AA7"/>
    <w:rsid w:val="00976D9A"/>
    <w:rsid w:val="00976F81"/>
    <w:rsid w:val="009770D1"/>
    <w:rsid w:val="009774B9"/>
    <w:rsid w:val="0098060B"/>
    <w:rsid w:val="00980801"/>
    <w:rsid w:val="00980E6B"/>
    <w:rsid w:val="009812DD"/>
    <w:rsid w:val="009818EC"/>
    <w:rsid w:val="0098232C"/>
    <w:rsid w:val="009823F6"/>
    <w:rsid w:val="00982E0A"/>
    <w:rsid w:val="00982EBC"/>
    <w:rsid w:val="009831D9"/>
    <w:rsid w:val="00983F56"/>
    <w:rsid w:val="00983F81"/>
    <w:rsid w:val="0098429F"/>
    <w:rsid w:val="0098512D"/>
    <w:rsid w:val="009854E1"/>
    <w:rsid w:val="00985CA1"/>
    <w:rsid w:val="00985DDF"/>
    <w:rsid w:val="009860F7"/>
    <w:rsid w:val="009867BE"/>
    <w:rsid w:val="009867CC"/>
    <w:rsid w:val="00987CAE"/>
    <w:rsid w:val="00987D15"/>
    <w:rsid w:val="00987DCC"/>
    <w:rsid w:val="0099055A"/>
    <w:rsid w:val="00990CBB"/>
    <w:rsid w:val="00991023"/>
    <w:rsid w:val="00991227"/>
    <w:rsid w:val="009918CD"/>
    <w:rsid w:val="009927EC"/>
    <w:rsid w:val="0099283E"/>
    <w:rsid w:val="00992E4F"/>
    <w:rsid w:val="00993085"/>
    <w:rsid w:val="0099316D"/>
    <w:rsid w:val="00994879"/>
    <w:rsid w:val="00994991"/>
    <w:rsid w:val="00994BEB"/>
    <w:rsid w:val="00994CA8"/>
    <w:rsid w:val="00994FE8"/>
    <w:rsid w:val="0099505D"/>
    <w:rsid w:val="009950CA"/>
    <w:rsid w:val="00995A63"/>
    <w:rsid w:val="00995F17"/>
    <w:rsid w:val="00995FC3"/>
    <w:rsid w:val="009961FA"/>
    <w:rsid w:val="009966B9"/>
    <w:rsid w:val="00996737"/>
    <w:rsid w:val="00996CAD"/>
    <w:rsid w:val="00996E52"/>
    <w:rsid w:val="00997294"/>
    <w:rsid w:val="00997414"/>
    <w:rsid w:val="009979BB"/>
    <w:rsid w:val="009979C0"/>
    <w:rsid w:val="00997A8F"/>
    <w:rsid w:val="00997EB7"/>
    <w:rsid w:val="009A012D"/>
    <w:rsid w:val="009A0140"/>
    <w:rsid w:val="009A09D7"/>
    <w:rsid w:val="009A0D35"/>
    <w:rsid w:val="009A1310"/>
    <w:rsid w:val="009A1507"/>
    <w:rsid w:val="009A195D"/>
    <w:rsid w:val="009A1EF4"/>
    <w:rsid w:val="009A25CB"/>
    <w:rsid w:val="009A25CE"/>
    <w:rsid w:val="009A3489"/>
    <w:rsid w:val="009A36B6"/>
    <w:rsid w:val="009A3E1A"/>
    <w:rsid w:val="009A404E"/>
    <w:rsid w:val="009A5280"/>
    <w:rsid w:val="009A52CF"/>
    <w:rsid w:val="009A60D3"/>
    <w:rsid w:val="009A6191"/>
    <w:rsid w:val="009A67F7"/>
    <w:rsid w:val="009A7CEC"/>
    <w:rsid w:val="009A7F8F"/>
    <w:rsid w:val="009B0F86"/>
    <w:rsid w:val="009B11EF"/>
    <w:rsid w:val="009B13FD"/>
    <w:rsid w:val="009B15E5"/>
    <w:rsid w:val="009B242E"/>
    <w:rsid w:val="009B27DD"/>
    <w:rsid w:val="009B2937"/>
    <w:rsid w:val="009B2C28"/>
    <w:rsid w:val="009B3569"/>
    <w:rsid w:val="009B3ABC"/>
    <w:rsid w:val="009B40BF"/>
    <w:rsid w:val="009B41D2"/>
    <w:rsid w:val="009B4263"/>
    <w:rsid w:val="009B4291"/>
    <w:rsid w:val="009B442F"/>
    <w:rsid w:val="009B4486"/>
    <w:rsid w:val="009B4A9D"/>
    <w:rsid w:val="009B4C47"/>
    <w:rsid w:val="009B4ECD"/>
    <w:rsid w:val="009B506F"/>
    <w:rsid w:val="009B533C"/>
    <w:rsid w:val="009B53B0"/>
    <w:rsid w:val="009B5E5C"/>
    <w:rsid w:val="009B6136"/>
    <w:rsid w:val="009B6E33"/>
    <w:rsid w:val="009B7066"/>
    <w:rsid w:val="009B72A2"/>
    <w:rsid w:val="009B7A2F"/>
    <w:rsid w:val="009B7D82"/>
    <w:rsid w:val="009B7EE7"/>
    <w:rsid w:val="009C019F"/>
    <w:rsid w:val="009C0385"/>
    <w:rsid w:val="009C0453"/>
    <w:rsid w:val="009C0573"/>
    <w:rsid w:val="009C0BC2"/>
    <w:rsid w:val="009C1A5C"/>
    <w:rsid w:val="009C1F96"/>
    <w:rsid w:val="009C26A3"/>
    <w:rsid w:val="009C2739"/>
    <w:rsid w:val="009C28BA"/>
    <w:rsid w:val="009C346E"/>
    <w:rsid w:val="009C36E3"/>
    <w:rsid w:val="009C3EF7"/>
    <w:rsid w:val="009C4532"/>
    <w:rsid w:val="009C4FC1"/>
    <w:rsid w:val="009C5410"/>
    <w:rsid w:val="009C55F9"/>
    <w:rsid w:val="009C58F4"/>
    <w:rsid w:val="009C65DC"/>
    <w:rsid w:val="009C6F72"/>
    <w:rsid w:val="009C704F"/>
    <w:rsid w:val="009C7630"/>
    <w:rsid w:val="009C798A"/>
    <w:rsid w:val="009D17E9"/>
    <w:rsid w:val="009D182D"/>
    <w:rsid w:val="009D1F79"/>
    <w:rsid w:val="009D21E1"/>
    <w:rsid w:val="009D28AE"/>
    <w:rsid w:val="009D2B82"/>
    <w:rsid w:val="009D2BC2"/>
    <w:rsid w:val="009D3413"/>
    <w:rsid w:val="009D386A"/>
    <w:rsid w:val="009D3A97"/>
    <w:rsid w:val="009D4054"/>
    <w:rsid w:val="009D4702"/>
    <w:rsid w:val="009D4835"/>
    <w:rsid w:val="009D49A6"/>
    <w:rsid w:val="009D4C0D"/>
    <w:rsid w:val="009D4DFB"/>
    <w:rsid w:val="009D5A8C"/>
    <w:rsid w:val="009D5E3C"/>
    <w:rsid w:val="009D6A3A"/>
    <w:rsid w:val="009D6BCD"/>
    <w:rsid w:val="009D71EB"/>
    <w:rsid w:val="009D73AA"/>
    <w:rsid w:val="009D7697"/>
    <w:rsid w:val="009D77CD"/>
    <w:rsid w:val="009D790C"/>
    <w:rsid w:val="009D7D64"/>
    <w:rsid w:val="009D7D9B"/>
    <w:rsid w:val="009E01ED"/>
    <w:rsid w:val="009E03B3"/>
    <w:rsid w:val="009E08EC"/>
    <w:rsid w:val="009E0B9F"/>
    <w:rsid w:val="009E11B9"/>
    <w:rsid w:val="009E1422"/>
    <w:rsid w:val="009E156C"/>
    <w:rsid w:val="009E17D7"/>
    <w:rsid w:val="009E233C"/>
    <w:rsid w:val="009E341A"/>
    <w:rsid w:val="009E35DC"/>
    <w:rsid w:val="009E3CA5"/>
    <w:rsid w:val="009E3DC2"/>
    <w:rsid w:val="009E463A"/>
    <w:rsid w:val="009E4CB6"/>
    <w:rsid w:val="009E4CB7"/>
    <w:rsid w:val="009E4FC2"/>
    <w:rsid w:val="009E535A"/>
    <w:rsid w:val="009E59E2"/>
    <w:rsid w:val="009E6537"/>
    <w:rsid w:val="009E68DC"/>
    <w:rsid w:val="009E6C65"/>
    <w:rsid w:val="009E6C9D"/>
    <w:rsid w:val="009E6D78"/>
    <w:rsid w:val="009E7BB0"/>
    <w:rsid w:val="009E7CE2"/>
    <w:rsid w:val="009F0AB0"/>
    <w:rsid w:val="009F188D"/>
    <w:rsid w:val="009F18B3"/>
    <w:rsid w:val="009F1E7B"/>
    <w:rsid w:val="009F2183"/>
    <w:rsid w:val="009F21AC"/>
    <w:rsid w:val="009F27B4"/>
    <w:rsid w:val="009F2B24"/>
    <w:rsid w:val="009F35C0"/>
    <w:rsid w:val="009F3D4E"/>
    <w:rsid w:val="009F406A"/>
    <w:rsid w:val="009F4622"/>
    <w:rsid w:val="009F4D07"/>
    <w:rsid w:val="009F65A1"/>
    <w:rsid w:val="009F6A70"/>
    <w:rsid w:val="009F706A"/>
    <w:rsid w:val="009F790A"/>
    <w:rsid w:val="009F7915"/>
    <w:rsid w:val="009F7982"/>
    <w:rsid w:val="00A006E6"/>
    <w:rsid w:val="00A00CBB"/>
    <w:rsid w:val="00A01257"/>
    <w:rsid w:val="00A013A6"/>
    <w:rsid w:val="00A01A3F"/>
    <w:rsid w:val="00A023F1"/>
    <w:rsid w:val="00A027BB"/>
    <w:rsid w:val="00A02A65"/>
    <w:rsid w:val="00A02ABB"/>
    <w:rsid w:val="00A03618"/>
    <w:rsid w:val="00A0367E"/>
    <w:rsid w:val="00A037A3"/>
    <w:rsid w:val="00A0386B"/>
    <w:rsid w:val="00A03B33"/>
    <w:rsid w:val="00A03B57"/>
    <w:rsid w:val="00A04950"/>
    <w:rsid w:val="00A04CDC"/>
    <w:rsid w:val="00A04E51"/>
    <w:rsid w:val="00A0507D"/>
    <w:rsid w:val="00A050F7"/>
    <w:rsid w:val="00A052CD"/>
    <w:rsid w:val="00A05947"/>
    <w:rsid w:val="00A05CEE"/>
    <w:rsid w:val="00A07179"/>
    <w:rsid w:val="00A0751F"/>
    <w:rsid w:val="00A078CE"/>
    <w:rsid w:val="00A105B4"/>
    <w:rsid w:val="00A1063F"/>
    <w:rsid w:val="00A11015"/>
    <w:rsid w:val="00A11B78"/>
    <w:rsid w:val="00A11C4C"/>
    <w:rsid w:val="00A122A9"/>
    <w:rsid w:val="00A122D2"/>
    <w:rsid w:val="00A127D6"/>
    <w:rsid w:val="00A1325F"/>
    <w:rsid w:val="00A13B6D"/>
    <w:rsid w:val="00A13F63"/>
    <w:rsid w:val="00A1499B"/>
    <w:rsid w:val="00A14F9D"/>
    <w:rsid w:val="00A14FF7"/>
    <w:rsid w:val="00A1639E"/>
    <w:rsid w:val="00A167AD"/>
    <w:rsid w:val="00A16DA2"/>
    <w:rsid w:val="00A16FA6"/>
    <w:rsid w:val="00A20028"/>
    <w:rsid w:val="00A2004E"/>
    <w:rsid w:val="00A20398"/>
    <w:rsid w:val="00A207E1"/>
    <w:rsid w:val="00A21220"/>
    <w:rsid w:val="00A21D9D"/>
    <w:rsid w:val="00A21DDF"/>
    <w:rsid w:val="00A21E3F"/>
    <w:rsid w:val="00A21E96"/>
    <w:rsid w:val="00A22841"/>
    <w:rsid w:val="00A22D44"/>
    <w:rsid w:val="00A23238"/>
    <w:rsid w:val="00A2349B"/>
    <w:rsid w:val="00A23691"/>
    <w:rsid w:val="00A24268"/>
    <w:rsid w:val="00A2489A"/>
    <w:rsid w:val="00A249F7"/>
    <w:rsid w:val="00A25DA6"/>
    <w:rsid w:val="00A26022"/>
    <w:rsid w:val="00A26255"/>
    <w:rsid w:val="00A26345"/>
    <w:rsid w:val="00A26BAC"/>
    <w:rsid w:val="00A26C55"/>
    <w:rsid w:val="00A27156"/>
    <w:rsid w:val="00A274F6"/>
    <w:rsid w:val="00A27886"/>
    <w:rsid w:val="00A27A42"/>
    <w:rsid w:val="00A27A8D"/>
    <w:rsid w:val="00A27D85"/>
    <w:rsid w:val="00A30177"/>
    <w:rsid w:val="00A30D07"/>
    <w:rsid w:val="00A318DB"/>
    <w:rsid w:val="00A31DB4"/>
    <w:rsid w:val="00A31DC3"/>
    <w:rsid w:val="00A3209F"/>
    <w:rsid w:val="00A32143"/>
    <w:rsid w:val="00A33C37"/>
    <w:rsid w:val="00A33C65"/>
    <w:rsid w:val="00A33E2C"/>
    <w:rsid w:val="00A34682"/>
    <w:rsid w:val="00A34DCF"/>
    <w:rsid w:val="00A34F9C"/>
    <w:rsid w:val="00A35159"/>
    <w:rsid w:val="00A361B5"/>
    <w:rsid w:val="00A36340"/>
    <w:rsid w:val="00A363F3"/>
    <w:rsid w:val="00A364FD"/>
    <w:rsid w:val="00A3692A"/>
    <w:rsid w:val="00A36CF1"/>
    <w:rsid w:val="00A36D92"/>
    <w:rsid w:val="00A37E11"/>
    <w:rsid w:val="00A40DF9"/>
    <w:rsid w:val="00A41060"/>
    <w:rsid w:val="00A413EE"/>
    <w:rsid w:val="00A4199E"/>
    <w:rsid w:val="00A419C0"/>
    <w:rsid w:val="00A41A55"/>
    <w:rsid w:val="00A41AB7"/>
    <w:rsid w:val="00A42812"/>
    <w:rsid w:val="00A429FC"/>
    <w:rsid w:val="00A42B1D"/>
    <w:rsid w:val="00A432CF"/>
    <w:rsid w:val="00A432D3"/>
    <w:rsid w:val="00A43CC8"/>
    <w:rsid w:val="00A43F14"/>
    <w:rsid w:val="00A43F77"/>
    <w:rsid w:val="00A44D26"/>
    <w:rsid w:val="00A44F38"/>
    <w:rsid w:val="00A45713"/>
    <w:rsid w:val="00A458CD"/>
    <w:rsid w:val="00A464E2"/>
    <w:rsid w:val="00A46781"/>
    <w:rsid w:val="00A471D5"/>
    <w:rsid w:val="00A474FF"/>
    <w:rsid w:val="00A47C6C"/>
    <w:rsid w:val="00A50520"/>
    <w:rsid w:val="00A50B3E"/>
    <w:rsid w:val="00A5151E"/>
    <w:rsid w:val="00A518D8"/>
    <w:rsid w:val="00A51D65"/>
    <w:rsid w:val="00A5219F"/>
    <w:rsid w:val="00A52D7F"/>
    <w:rsid w:val="00A53ADC"/>
    <w:rsid w:val="00A54381"/>
    <w:rsid w:val="00A5479B"/>
    <w:rsid w:val="00A55833"/>
    <w:rsid w:val="00A55C30"/>
    <w:rsid w:val="00A55CA9"/>
    <w:rsid w:val="00A55DAA"/>
    <w:rsid w:val="00A56317"/>
    <w:rsid w:val="00A5635C"/>
    <w:rsid w:val="00A56A3C"/>
    <w:rsid w:val="00A56E13"/>
    <w:rsid w:val="00A57220"/>
    <w:rsid w:val="00A57852"/>
    <w:rsid w:val="00A603C9"/>
    <w:rsid w:val="00A60E87"/>
    <w:rsid w:val="00A61238"/>
    <w:rsid w:val="00A61650"/>
    <w:rsid w:val="00A61B01"/>
    <w:rsid w:val="00A61CDD"/>
    <w:rsid w:val="00A61F42"/>
    <w:rsid w:val="00A61FFA"/>
    <w:rsid w:val="00A6234D"/>
    <w:rsid w:val="00A62397"/>
    <w:rsid w:val="00A642E6"/>
    <w:rsid w:val="00A64ACC"/>
    <w:rsid w:val="00A65133"/>
    <w:rsid w:val="00A654EB"/>
    <w:rsid w:val="00A664AD"/>
    <w:rsid w:val="00A66C67"/>
    <w:rsid w:val="00A67B4E"/>
    <w:rsid w:val="00A67CC7"/>
    <w:rsid w:val="00A7061B"/>
    <w:rsid w:val="00A70806"/>
    <w:rsid w:val="00A70B63"/>
    <w:rsid w:val="00A70C5A"/>
    <w:rsid w:val="00A713D1"/>
    <w:rsid w:val="00A718A8"/>
    <w:rsid w:val="00A72234"/>
    <w:rsid w:val="00A723E4"/>
    <w:rsid w:val="00A7242E"/>
    <w:rsid w:val="00A72B99"/>
    <w:rsid w:val="00A72D3F"/>
    <w:rsid w:val="00A73227"/>
    <w:rsid w:val="00A732FF"/>
    <w:rsid w:val="00A7354C"/>
    <w:rsid w:val="00A73920"/>
    <w:rsid w:val="00A73CE3"/>
    <w:rsid w:val="00A73F21"/>
    <w:rsid w:val="00A745BF"/>
    <w:rsid w:val="00A75062"/>
    <w:rsid w:val="00A751F8"/>
    <w:rsid w:val="00A763D8"/>
    <w:rsid w:val="00A767DB"/>
    <w:rsid w:val="00A76AA1"/>
    <w:rsid w:val="00A76B7E"/>
    <w:rsid w:val="00A76DF2"/>
    <w:rsid w:val="00A77ACB"/>
    <w:rsid w:val="00A77C9B"/>
    <w:rsid w:val="00A77EAF"/>
    <w:rsid w:val="00A8047D"/>
    <w:rsid w:val="00A808F9"/>
    <w:rsid w:val="00A81C69"/>
    <w:rsid w:val="00A81EAA"/>
    <w:rsid w:val="00A8207D"/>
    <w:rsid w:val="00A825E1"/>
    <w:rsid w:val="00A827D9"/>
    <w:rsid w:val="00A8309E"/>
    <w:rsid w:val="00A833A7"/>
    <w:rsid w:val="00A8364C"/>
    <w:rsid w:val="00A8392A"/>
    <w:rsid w:val="00A84BEA"/>
    <w:rsid w:val="00A8610B"/>
    <w:rsid w:val="00A8658A"/>
    <w:rsid w:val="00A868D7"/>
    <w:rsid w:val="00A8690C"/>
    <w:rsid w:val="00A86D66"/>
    <w:rsid w:val="00A86E87"/>
    <w:rsid w:val="00A8735E"/>
    <w:rsid w:val="00A879D4"/>
    <w:rsid w:val="00A903DC"/>
    <w:rsid w:val="00A904E9"/>
    <w:rsid w:val="00A91587"/>
    <w:rsid w:val="00A915DD"/>
    <w:rsid w:val="00A91C72"/>
    <w:rsid w:val="00A91DB1"/>
    <w:rsid w:val="00A92078"/>
    <w:rsid w:val="00A923B0"/>
    <w:rsid w:val="00A93C7F"/>
    <w:rsid w:val="00A93D95"/>
    <w:rsid w:val="00A93F4A"/>
    <w:rsid w:val="00A9407A"/>
    <w:rsid w:val="00A95719"/>
    <w:rsid w:val="00A95C4E"/>
    <w:rsid w:val="00A962AE"/>
    <w:rsid w:val="00A96463"/>
    <w:rsid w:val="00A965B6"/>
    <w:rsid w:val="00A96DDA"/>
    <w:rsid w:val="00A97009"/>
    <w:rsid w:val="00A9715D"/>
    <w:rsid w:val="00A9726C"/>
    <w:rsid w:val="00A975C1"/>
    <w:rsid w:val="00A97974"/>
    <w:rsid w:val="00A97E43"/>
    <w:rsid w:val="00AA0826"/>
    <w:rsid w:val="00AA16E1"/>
    <w:rsid w:val="00AA1F15"/>
    <w:rsid w:val="00AA2505"/>
    <w:rsid w:val="00AA2577"/>
    <w:rsid w:val="00AA26BF"/>
    <w:rsid w:val="00AA2A6A"/>
    <w:rsid w:val="00AA3F14"/>
    <w:rsid w:val="00AA3F46"/>
    <w:rsid w:val="00AA40B4"/>
    <w:rsid w:val="00AA4194"/>
    <w:rsid w:val="00AA472F"/>
    <w:rsid w:val="00AA4823"/>
    <w:rsid w:val="00AA5869"/>
    <w:rsid w:val="00AA5B0A"/>
    <w:rsid w:val="00AA5D47"/>
    <w:rsid w:val="00AA5DA4"/>
    <w:rsid w:val="00AA62A4"/>
    <w:rsid w:val="00AA64E8"/>
    <w:rsid w:val="00AA7338"/>
    <w:rsid w:val="00AA784B"/>
    <w:rsid w:val="00AB0134"/>
    <w:rsid w:val="00AB08DB"/>
    <w:rsid w:val="00AB0AEA"/>
    <w:rsid w:val="00AB1064"/>
    <w:rsid w:val="00AB1076"/>
    <w:rsid w:val="00AB13A3"/>
    <w:rsid w:val="00AB1499"/>
    <w:rsid w:val="00AB1926"/>
    <w:rsid w:val="00AB1931"/>
    <w:rsid w:val="00AB1A77"/>
    <w:rsid w:val="00AB1CDF"/>
    <w:rsid w:val="00AB20A8"/>
    <w:rsid w:val="00AB2FED"/>
    <w:rsid w:val="00AB3042"/>
    <w:rsid w:val="00AB3785"/>
    <w:rsid w:val="00AB3BB5"/>
    <w:rsid w:val="00AB3E27"/>
    <w:rsid w:val="00AB4193"/>
    <w:rsid w:val="00AB47FD"/>
    <w:rsid w:val="00AB4D59"/>
    <w:rsid w:val="00AB4DAA"/>
    <w:rsid w:val="00AB521E"/>
    <w:rsid w:val="00AB55C3"/>
    <w:rsid w:val="00AB5C25"/>
    <w:rsid w:val="00AB5D37"/>
    <w:rsid w:val="00AB690F"/>
    <w:rsid w:val="00AB6A70"/>
    <w:rsid w:val="00AB6AA4"/>
    <w:rsid w:val="00AB75C8"/>
    <w:rsid w:val="00AC0105"/>
    <w:rsid w:val="00AC0F9B"/>
    <w:rsid w:val="00AC138C"/>
    <w:rsid w:val="00AC142B"/>
    <w:rsid w:val="00AC163F"/>
    <w:rsid w:val="00AC1939"/>
    <w:rsid w:val="00AC1A25"/>
    <w:rsid w:val="00AC22F7"/>
    <w:rsid w:val="00AC2A4B"/>
    <w:rsid w:val="00AC2AF8"/>
    <w:rsid w:val="00AC3191"/>
    <w:rsid w:val="00AC31FA"/>
    <w:rsid w:val="00AC3F2D"/>
    <w:rsid w:val="00AC4432"/>
    <w:rsid w:val="00AC45A4"/>
    <w:rsid w:val="00AC4D6B"/>
    <w:rsid w:val="00AC4DEE"/>
    <w:rsid w:val="00AC4E06"/>
    <w:rsid w:val="00AC4F21"/>
    <w:rsid w:val="00AC53A1"/>
    <w:rsid w:val="00AC5617"/>
    <w:rsid w:val="00AC58AB"/>
    <w:rsid w:val="00AC5F0C"/>
    <w:rsid w:val="00AC5FDF"/>
    <w:rsid w:val="00AC6290"/>
    <w:rsid w:val="00AC6BBC"/>
    <w:rsid w:val="00AC6C44"/>
    <w:rsid w:val="00AC6E11"/>
    <w:rsid w:val="00AC6E48"/>
    <w:rsid w:val="00AC724B"/>
    <w:rsid w:val="00AC7612"/>
    <w:rsid w:val="00AD2B95"/>
    <w:rsid w:val="00AD2D4A"/>
    <w:rsid w:val="00AD2F6E"/>
    <w:rsid w:val="00AD318C"/>
    <w:rsid w:val="00AD47A4"/>
    <w:rsid w:val="00AD5965"/>
    <w:rsid w:val="00AD5D0A"/>
    <w:rsid w:val="00AD5F4F"/>
    <w:rsid w:val="00AD67FC"/>
    <w:rsid w:val="00AD6C66"/>
    <w:rsid w:val="00AD6C6D"/>
    <w:rsid w:val="00AD6E85"/>
    <w:rsid w:val="00AD79D6"/>
    <w:rsid w:val="00AD7C5C"/>
    <w:rsid w:val="00AD7F5E"/>
    <w:rsid w:val="00AE09EB"/>
    <w:rsid w:val="00AE0EC6"/>
    <w:rsid w:val="00AE182E"/>
    <w:rsid w:val="00AE1944"/>
    <w:rsid w:val="00AE19AA"/>
    <w:rsid w:val="00AE33A8"/>
    <w:rsid w:val="00AE38F9"/>
    <w:rsid w:val="00AE3D86"/>
    <w:rsid w:val="00AE4886"/>
    <w:rsid w:val="00AE4BF0"/>
    <w:rsid w:val="00AE57E4"/>
    <w:rsid w:val="00AE5CD6"/>
    <w:rsid w:val="00AE658B"/>
    <w:rsid w:val="00AE65EA"/>
    <w:rsid w:val="00AE6E25"/>
    <w:rsid w:val="00AE723F"/>
    <w:rsid w:val="00AE76DC"/>
    <w:rsid w:val="00AE7B72"/>
    <w:rsid w:val="00AF02EF"/>
    <w:rsid w:val="00AF05A2"/>
    <w:rsid w:val="00AF0603"/>
    <w:rsid w:val="00AF0621"/>
    <w:rsid w:val="00AF0BD4"/>
    <w:rsid w:val="00AF0BD7"/>
    <w:rsid w:val="00AF1B55"/>
    <w:rsid w:val="00AF1C5E"/>
    <w:rsid w:val="00AF22FE"/>
    <w:rsid w:val="00AF2A48"/>
    <w:rsid w:val="00AF2EA6"/>
    <w:rsid w:val="00AF3BF2"/>
    <w:rsid w:val="00AF3FB6"/>
    <w:rsid w:val="00AF3FD1"/>
    <w:rsid w:val="00AF423E"/>
    <w:rsid w:val="00AF45F1"/>
    <w:rsid w:val="00AF4AAF"/>
    <w:rsid w:val="00AF56BC"/>
    <w:rsid w:val="00AF57C1"/>
    <w:rsid w:val="00AF5B2A"/>
    <w:rsid w:val="00AF5B44"/>
    <w:rsid w:val="00AF5BE5"/>
    <w:rsid w:val="00AF5FF0"/>
    <w:rsid w:val="00AF654A"/>
    <w:rsid w:val="00AF7B6B"/>
    <w:rsid w:val="00AF7D5E"/>
    <w:rsid w:val="00B0127B"/>
    <w:rsid w:val="00B014B7"/>
    <w:rsid w:val="00B01B00"/>
    <w:rsid w:val="00B0265D"/>
    <w:rsid w:val="00B02A8E"/>
    <w:rsid w:val="00B02AFE"/>
    <w:rsid w:val="00B02ED6"/>
    <w:rsid w:val="00B03195"/>
    <w:rsid w:val="00B045EB"/>
    <w:rsid w:val="00B04B62"/>
    <w:rsid w:val="00B05E8B"/>
    <w:rsid w:val="00B06045"/>
    <w:rsid w:val="00B063B4"/>
    <w:rsid w:val="00B063C7"/>
    <w:rsid w:val="00B06F15"/>
    <w:rsid w:val="00B07ABC"/>
    <w:rsid w:val="00B07F13"/>
    <w:rsid w:val="00B1042C"/>
    <w:rsid w:val="00B11394"/>
    <w:rsid w:val="00B11B0E"/>
    <w:rsid w:val="00B11CFC"/>
    <w:rsid w:val="00B12185"/>
    <w:rsid w:val="00B127C1"/>
    <w:rsid w:val="00B12808"/>
    <w:rsid w:val="00B12B02"/>
    <w:rsid w:val="00B12CA3"/>
    <w:rsid w:val="00B1353C"/>
    <w:rsid w:val="00B1363E"/>
    <w:rsid w:val="00B13748"/>
    <w:rsid w:val="00B13925"/>
    <w:rsid w:val="00B14FB2"/>
    <w:rsid w:val="00B15D28"/>
    <w:rsid w:val="00B1600A"/>
    <w:rsid w:val="00B1696E"/>
    <w:rsid w:val="00B16EFB"/>
    <w:rsid w:val="00B17EBA"/>
    <w:rsid w:val="00B2011F"/>
    <w:rsid w:val="00B202DA"/>
    <w:rsid w:val="00B20A45"/>
    <w:rsid w:val="00B20B76"/>
    <w:rsid w:val="00B211C1"/>
    <w:rsid w:val="00B21A09"/>
    <w:rsid w:val="00B21DB2"/>
    <w:rsid w:val="00B2216E"/>
    <w:rsid w:val="00B239F8"/>
    <w:rsid w:val="00B246CD"/>
    <w:rsid w:val="00B2546D"/>
    <w:rsid w:val="00B25C6B"/>
    <w:rsid w:val="00B25F59"/>
    <w:rsid w:val="00B261DC"/>
    <w:rsid w:val="00B2652A"/>
    <w:rsid w:val="00B272CB"/>
    <w:rsid w:val="00B27ACB"/>
    <w:rsid w:val="00B305EC"/>
    <w:rsid w:val="00B30C00"/>
    <w:rsid w:val="00B30F94"/>
    <w:rsid w:val="00B31D58"/>
    <w:rsid w:val="00B32DDA"/>
    <w:rsid w:val="00B33646"/>
    <w:rsid w:val="00B3396D"/>
    <w:rsid w:val="00B33CF3"/>
    <w:rsid w:val="00B341F7"/>
    <w:rsid w:val="00B34B2E"/>
    <w:rsid w:val="00B35BCA"/>
    <w:rsid w:val="00B36176"/>
    <w:rsid w:val="00B36620"/>
    <w:rsid w:val="00B368B8"/>
    <w:rsid w:val="00B37144"/>
    <w:rsid w:val="00B372D2"/>
    <w:rsid w:val="00B37827"/>
    <w:rsid w:val="00B378EB"/>
    <w:rsid w:val="00B37923"/>
    <w:rsid w:val="00B37A64"/>
    <w:rsid w:val="00B37AD8"/>
    <w:rsid w:val="00B40330"/>
    <w:rsid w:val="00B40419"/>
    <w:rsid w:val="00B4051A"/>
    <w:rsid w:val="00B40C46"/>
    <w:rsid w:val="00B41818"/>
    <w:rsid w:val="00B41D71"/>
    <w:rsid w:val="00B4207D"/>
    <w:rsid w:val="00B42171"/>
    <w:rsid w:val="00B4217D"/>
    <w:rsid w:val="00B42256"/>
    <w:rsid w:val="00B42974"/>
    <w:rsid w:val="00B42A2A"/>
    <w:rsid w:val="00B42E4C"/>
    <w:rsid w:val="00B42F87"/>
    <w:rsid w:val="00B43597"/>
    <w:rsid w:val="00B43F56"/>
    <w:rsid w:val="00B43FE9"/>
    <w:rsid w:val="00B44225"/>
    <w:rsid w:val="00B442D5"/>
    <w:rsid w:val="00B4450D"/>
    <w:rsid w:val="00B454CE"/>
    <w:rsid w:val="00B45573"/>
    <w:rsid w:val="00B45630"/>
    <w:rsid w:val="00B456E3"/>
    <w:rsid w:val="00B45DFD"/>
    <w:rsid w:val="00B45F14"/>
    <w:rsid w:val="00B466C2"/>
    <w:rsid w:val="00B46CA7"/>
    <w:rsid w:val="00B46D57"/>
    <w:rsid w:val="00B46EFE"/>
    <w:rsid w:val="00B4725A"/>
    <w:rsid w:val="00B472D4"/>
    <w:rsid w:val="00B4770C"/>
    <w:rsid w:val="00B47873"/>
    <w:rsid w:val="00B47AD7"/>
    <w:rsid w:val="00B47B33"/>
    <w:rsid w:val="00B5022B"/>
    <w:rsid w:val="00B50905"/>
    <w:rsid w:val="00B50F40"/>
    <w:rsid w:val="00B50F45"/>
    <w:rsid w:val="00B516D9"/>
    <w:rsid w:val="00B51B62"/>
    <w:rsid w:val="00B51FC0"/>
    <w:rsid w:val="00B524E7"/>
    <w:rsid w:val="00B52A2D"/>
    <w:rsid w:val="00B52D95"/>
    <w:rsid w:val="00B53463"/>
    <w:rsid w:val="00B53DB9"/>
    <w:rsid w:val="00B53E28"/>
    <w:rsid w:val="00B54697"/>
    <w:rsid w:val="00B54967"/>
    <w:rsid w:val="00B54C3C"/>
    <w:rsid w:val="00B54FD1"/>
    <w:rsid w:val="00B55AF0"/>
    <w:rsid w:val="00B560F4"/>
    <w:rsid w:val="00B56554"/>
    <w:rsid w:val="00B56569"/>
    <w:rsid w:val="00B567CC"/>
    <w:rsid w:val="00B56DF0"/>
    <w:rsid w:val="00B570F7"/>
    <w:rsid w:val="00B572A2"/>
    <w:rsid w:val="00B574BB"/>
    <w:rsid w:val="00B575B0"/>
    <w:rsid w:val="00B57BD4"/>
    <w:rsid w:val="00B60189"/>
    <w:rsid w:val="00B602F0"/>
    <w:rsid w:val="00B606D9"/>
    <w:rsid w:val="00B61286"/>
    <w:rsid w:val="00B613EC"/>
    <w:rsid w:val="00B61CC3"/>
    <w:rsid w:val="00B61FC1"/>
    <w:rsid w:val="00B623D0"/>
    <w:rsid w:val="00B626FE"/>
    <w:rsid w:val="00B62921"/>
    <w:rsid w:val="00B6334E"/>
    <w:rsid w:val="00B63403"/>
    <w:rsid w:val="00B634AC"/>
    <w:rsid w:val="00B63A22"/>
    <w:rsid w:val="00B6442C"/>
    <w:rsid w:val="00B645DF"/>
    <w:rsid w:val="00B649F2"/>
    <w:rsid w:val="00B650C7"/>
    <w:rsid w:val="00B651F7"/>
    <w:rsid w:val="00B659E1"/>
    <w:rsid w:val="00B65C92"/>
    <w:rsid w:val="00B66516"/>
    <w:rsid w:val="00B666F2"/>
    <w:rsid w:val="00B6779F"/>
    <w:rsid w:val="00B67A86"/>
    <w:rsid w:val="00B67DB9"/>
    <w:rsid w:val="00B67EC7"/>
    <w:rsid w:val="00B700B1"/>
    <w:rsid w:val="00B70221"/>
    <w:rsid w:val="00B71606"/>
    <w:rsid w:val="00B717C9"/>
    <w:rsid w:val="00B71842"/>
    <w:rsid w:val="00B718A5"/>
    <w:rsid w:val="00B7235E"/>
    <w:rsid w:val="00B732B5"/>
    <w:rsid w:val="00B737AD"/>
    <w:rsid w:val="00B7410B"/>
    <w:rsid w:val="00B743A0"/>
    <w:rsid w:val="00B74762"/>
    <w:rsid w:val="00B74918"/>
    <w:rsid w:val="00B74CAE"/>
    <w:rsid w:val="00B74ECE"/>
    <w:rsid w:val="00B74ECF"/>
    <w:rsid w:val="00B75431"/>
    <w:rsid w:val="00B7567A"/>
    <w:rsid w:val="00B75CAD"/>
    <w:rsid w:val="00B75D8B"/>
    <w:rsid w:val="00B7620B"/>
    <w:rsid w:val="00B77593"/>
    <w:rsid w:val="00B77CEE"/>
    <w:rsid w:val="00B77D4A"/>
    <w:rsid w:val="00B77F17"/>
    <w:rsid w:val="00B801A3"/>
    <w:rsid w:val="00B818B4"/>
    <w:rsid w:val="00B81BB3"/>
    <w:rsid w:val="00B81EC5"/>
    <w:rsid w:val="00B826E4"/>
    <w:rsid w:val="00B82BDA"/>
    <w:rsid w:val="00B8342C"/>
    <w:rsid w:val="00B83628"/>
    <w:rsid w:val="00B839E8"/>
    <w:rsid w:val="00B83C69"/>
    <w:rsid w:val="00B83D29"/>
    <w:rsid w:val="00B8406D"/>
    <w:rsid w:val="00B84FB0"/>
    <w:rsid w:val="00B85283"/>
    <w:rsid w:val="00B85D84"/>
    <w:rsid w:val="00B86071"/>
    <w:rsid w:val="00B86341"/>
    <w:rsid w:val="00B87215"/>
    <w:rsid w:val="00B87443"/>
    <w:rsid w:val="00B90548"/>
    <w:rsid w:val="00B9062C"/>
    <w:rsid w:val="00B90C68"/>
    <w:rsid w:val="00B91AC2"/>
    <w:rsid w:val="00B91B5B"/>
    <w:rsid w:val="00B91CC5"/>
    <w:rsid w:val="00B92111"/>
    <w:rsid w:val="00B9261D"/>
    <w:rsid w:val="00B92F6B"/>
    <w:rsid w:val="00B93044"/>
    <w:rsid w:val="00B93435"/>
    <w:rsid w:val="00B93D70"/>
    <w:rsid w:val="00B93FDC"/>
    <w:rsid w:val="00B942DE"/>
    <w:rsid w:val="00B94483"/>
    <w:rsid w:val="00B945DC"/>
    <w:rsid w:val="00B94C8D"/>
    <w:rsid w:val="00B94DE0"/>
    <w:rsid w:val="00B951A9"/>
    <w:rsid w:val="00B9523B"/>
    <w:rsid w:val="00B9534C"/>
    <w:rsid w:val="00B95852"/>
    <w:rsid w:val="00B95B94"/>
    <w:rsid w:val="00B95C85"/>
    <w:rsid w:val="00B95EEE"/>
    <w:rsid w:val="00B96C3C"/>
    <w:rsid w:val="00B96FBB"/>
    <w:rsid w:val="00B976DA"/>
    <w:rsid w:val="00B978A7"/>
    <w:rsid w:val="00B97C0E"/>
    <w:rsid w:val="00BA0AC1"/>
    <w:rsid w:val="00BA11C7"/>
    <w:rsid w:val="00BA12AC"/>
    <w:rsid w:val="00BA1844"/>
    <w:rsid w:val="00BA3198"/>
    <w:rsid w:val="00BA3805"/>
    <w:rsid w:val="00BA3C00"/>
    <w:rsid w:val="00BA3D47"/>
    <w:rsid w:val="00BA40B6"/>
    <w:rsid w:val="00BA456C"/>
    <w:rsid w:val="00BA479F"/>
    <w:rsid w:val="00BA55A3"/>
    <w:rsid w:val="00BA57DB"/>
    <w:rsid w:val="00BA5AFF"/>
    <w:rsid w:val="00BA5C9F"/>
    <w:rsid w:val="00BA615B"/>
    <w:rsid w:val="00BA68F1"/>
    <w:rsid w:val="00BA6C78"/>
    <w:rsid w:val="00BA6F14"/>
    <w:rsid w:val="00BB0391"/>
    <w:rsid w:val="00BB0E1D"/>
    <w:rsid w:val="00BB0EA6"/>
    <w:rsid w:val="00BB1096"/>
    <w:rsid w:val="00BB1297"/>
    <w:rsid w:val="00BB1DA8"/>
    <w:rsid w:val="00BB255A"/>
    <w:rsid w:val="00BB28DB"/>
    <w:rsid w:val="00BB31FA"/>
    <w:rsid w:val="00BB3AFD"/>
    <w:rsid w:val="00BB42B2"/>
    <w:rsid w:val="00BB433F"/>
    <w:rsid w:val="00BB479C"/>
    <w:rsid w:val="00BB4B76"/>
    <w:rsid w:val="00BB596B"/>
    <w:rsid w:val="00BB63F2"/>
    <w:rsid w:val="00BB6455"/>
    <w:rsid w:val="00BB66F2"/>
    <w:rsid w:val="00BB7084"/>
    <w:rsid w:val="00BB74D5"/>
    <w:rsid w:val="00BB7A36"/>
    <w:rsid w:val="00BC0001"/>
    <w:rsid w:val="00BC172A"/>
    <w:rsid w:val="00BC1831"/>
    <w:rsid w:val="00BC193A"/>
    <w:rsid w:val="00BC2C6B"/>
    <w:rsid w:val="00BC2E15"/>
    <w:rsid w:val="00BC308B"/>
    <w:rsid w:val="00BC31AA"/>
    <w:rsid w:val="00BC3361"/>
    <w:rsid w:val="00BC39B7"/>
    <w:rsid w:val="00BC3D3E"/>
    <w:rsid w:val="00BC3E7A"/>
    <w:rsid w:val="00BC48F2"/>
    <w:rsid w:val="00BC51A4"/>
    <w:rsid w:val="00BC531E"/>
    <w:rsid w:val="00BC5DAF"/>
    <w:rsid w:val="00BC6061"/>
    <w:rsid w:val="00BC65A5"/>
    <w:rsid w:val="00BC67BA"/>
    <w:rsid w:val="00BC7065"/>
    <w:rsid w:val="00BC7AD9"/>
    <w:rsid w:val="00BC7BF7"/>
    <w:rsid w:val="00BC7FC4"/>
    <w:rsid w:val="00BD07B9"/>
    <w:rsid w:val="00BD07D4"/>
    <w:rsid w:val="00BD09BB"/>
    <w:rsid w:val="00BD1470"/>
    <w:rsid w:val="00BD1A4C"/>
    <w:rsid w:val="00BD27C7"/>
    <w:rsid w:val="00BD2C1F"/>
    <w:rsid w:val="00BD2F33"/>
    <w:rsid w:val="00BD2FB5"/>
    <w:rsid w:val="00BD348D"/>
    <w:rsid w:val="00BD3A06"/>
    <w:rsid w:val="00BD4753"/>
    <w:rsid w:val="00BD4B8F"/>
    <w:rsid w:val="00BD4D61"/>
    <w:rsid w:val="00BD518E"/>
    <w:rsid w:val="00BD5240"/>
    <w:rsid w:val="00BD5312"/>
    <w:rsid w:val="00BD5399"/>
    <w:rsid w:val="00BD5699"/>
    <w:rsid w:val="00BD5803"/>
    <w:rsid w:val="00BD6164"/>
    <w:rsid w:val="00BD6974"/>
    <w:rsid w:val="00BD6A79"/>
    <w:rsid w:val="00BD72AB"/>
    <w:rsid w:val="00BD78CD"/>
    <w:rsid w:val="00BD7C6A"/>
    <w:rsid w:val="00BD7CDC"/>
    <w:rsid w:val="00BD7E93"/>
    <w:rsid w:val="00BE05EB"/>
    <w:rsid w:val="00BE0971"/>
    <w:rsid w:val="00BE1131"/>
    <w:rsid w:val="00BE162C"/>
    <w:rsid w:val="00BE16C1"/>
    <w:rsid w:val="00BE1E3C"/>
    <w:rsid w:val="00BE22AE"/>
    <w:rsid w:val="00BE2E39"/>
    <w:rsid w:val="00BE3285"/>
    <w:rsid w:val="00BE341A"/>
    <w:rsid w:val="00BE3B88"/>
    <w:rsid w:val="00BE3E6F"/>
    <w:rsid w:val="00BE3F28"/>
    <w:rsid w:val="00BE468E"/>
    <w:rsid w:val="00BE4EEE"/>
    <w:rsid w:val="00BE6E23"/>
    <w:rsid w:val="00BE7037"/>
    <w:rsid w:val="00BE7937"/>
    <w:rsid w:val="00BE7ACA"/>
    <w:rsid w:val="00BE7B6B"/>
    <w:rsid w:val="00BF0124"/>
    <w:rsid w:val="00BF0A14"/>
    <w:rsid w:val="00BF0AA5"/>
    <w:rsid w:val="00BF0B52"/>
    <w:rsid w:val="00BF0B6F"/>
    <w:rsid w:val="00BF0DE1"/>
    <w:rsid w:val="00BF1A52"/>
    <w:rsid w:val="00BF1CEE"/>
    <w:rsid w:val="00BF1D64"/>
    <w:rsid w:val="00BF24E6"/>
    <w:rsid w:val="00BF25D2"/>
    <w:rsid w:val="00BF2760"/>
    <w:rsid w:val="00BF2A50"/>
    <w:rsid w:val="00BF2EBB"/>
    <w:rsid w:val="00BF346F"/>
    <w:rsid w:val="00BF3904"/>
    <w:rsid w:val="00BF3EE9"/>
    <w:rsid w:val="00BF4D99"/>
    <w:rsid w:val="00BF52EA"/>
    <w:rsid w:val="00BF5444"/>
    <w:rsid w:val="00BF59D1"/>
    <w:rsid w:val="00BF5CE8"/>
    <w:rsid w:val="00BF5D2A"/>
    <w:rsid w:val="00BF5F77"/>
    <w:rsid w:val="00BF6142"/>
    <w:rsid w:val="00BF6401"/>
    <w:rsid w:val="00BF648C"/>
    <w:rsid w:val="00BF65F1"/>
    <w:rsid w:val="00BF6D8A"/>
    <w:rsid w:val="00BF71FA"/>
    <w:rsid w:val="00BF78CE"/>
    <w:rsid w:val="00BF79BB"/>
    <w:rsid w:val="00C005D8"/>
    <w:rsid w:val="00C00B53"/>
    <w:rsid w:val="00C01199"/>
    <w:rsid w:val="00C0145B"/>
    <w:rsid w:val="00C01959"/>
    <w:rsid w:val="00C01B62"/>
    <w:rsid w:val="00C01CE3"/>
    <w:rsid w:val="00C024B6"/>
    <w:rsid w:val="00C02A37"/>
    <w:rsid w:val="00C02FB2"/>
    <w:rsid w:val="00C037FE"/>
    <w:rsid w:val="00C03ACF"/>
    <w:rsid w:val="00C03BB9"/>
    <w:rsid w:val="00C0453C"/>
    <w:rsid w:val="00C04979"/>
    <w:rsid w:val="00C0510C"/>
    <w:rsid w:val="00C053D7"/>
    <w:rsid w:val="00C0563F"/>
    <w:rsid w:val="00C05DF9"/>
    <w:rsid w:val="00C05EC7"/>
    <w:rsid w:val="00C0627B"/>
    <w:rsid w:val="00C06856"/>
    <w:rsid w:val="00C0695D"/>
    <w:rsid w:val="00C10002"/>
    <w:rsid w:val="00C10A6B"/>
    <w:rsid w:val="00C10AC0"/>
    <w:rsid w:val="00C11655"/>
    <w:rsid w:val="00C11939"/>
    <w:rsid w:val="00C11AD5"/>
    <w:rsid w:val="00C11C6C"/>
    <w:rsid w:val="00C11F3D"/>
    <w:rsid w:val="00C11F49"/>
    <w:rsid w:val="00C1258C"/>
    <w:rsid w:val="00C127B9"/>
    <w:rsid w:val="00C12802"/>
    <w:rsid w:val="00C12A78"/>
    <w:rsid w:val="00C12C09"/>
    <w:rsid w:val="00C130F2"/>
    <w:rsid w:val="00C132E4"/>
    <w:rsid w:val="00C137BA"/>
    <w:rsid w:val="00C13AA0"/>
    <w:rsid w:val="00C13CF3"/>
    <w:rsid w:val="00C13F6D"/>
    <w:rsid w:val="00C14A75"/>
    <w:rsid w:val="00C14AA7"/>
    <w:rsid w:val="00C150A2"/>
    <w:rsid w:val="00C156E5"/>
    <w:rsid w:val="00C158D5"/>
    <w:rsid w:val="00C15D13"/>
    <w:rsid w:val="00C160F1"/>
    <w:rsid w:val="00C16692"/>
    <w:rsid w:val="00C17288"/>
    <w:rsid w:val="00C174AE"/>
    <w:rsid w:val="00C175DF"/>
    <w:rsid w:val="00C176C8"/>
    <w:rsid w:val="00C178CF"/>
    <w:rsid w:val="00C179D9"/>
    <w:rsid w:val="00C17EF1"/>
    <w:rsid w:val="00C20396"/>
    <w:rsid w:val="00C2078D"/>
    <w:rsid w:val="00C20DF0"/>
    <w:rsid w:val="00C21532"/>
    <w:rsid w:val="00C21632"/>
    <w:rsid w:val="00C220EA"/>
    <w:rsid w:val="00C22D51"/>
    <w:rsid w:val="00C23017"/>
    <w:rsid w:val="00C23DEF"/>
    <w:rsid w:val="00C23F01"/>
    <w:rsid w:val="00C24A06"/>
    <w:rsid w:val="00C25614"/>
    <w:rsid w:val="00C257F8"/>
    <w:rsid w:val="00C2642E"/>
    <w:rsid w:val="00C27381"/>
    <w:rsid w:val="00C2758B"/>
    <w:rsid w:val="00C27E7D"/>
    <w:rsid w:val="00C30541"/>
    <w:rsid w:val="00C305B4"/>
    <w:rsid w:val="00C30A2D"/>
    <w:rsid w:val="00C31275"/>
    <w:rsid w:val="00C31D13"/>
    <w:rsid w:val="00C3204A"/>
    <w:rsid w:val="00C32066"/>
    <w:rsid w:val="00C32275"/>
    <w:rsid w:val="00C3246B"/>
    <w:rsid w:val="00C324C1"/>
    <w:rsid w:val="00C32713"/>
    <w:rsid w:val="00C328E5"/>
    <w:rsid w:val="00C3299F"/>
    <w:rsid w:val="00C32AA6"/>
    <w:rsid w:val="00C32CF7"/>
    <w:rsid w:val="00C32FB9"/>
    <w:rsid w:val="00C33467"/>
    <w:rsid w:val="00C33D79"/>
    <w:rsid w:val="00C340A9"/>
    <w:rsid w:val="00C348FE"/>
    <w:rsid w:val="00C34FCB"/>
    <w:rsid w:val="00C350EB"/>
    <w:rsid w:val="00C35290"/>
    <w:rsid w:val="00C35390"/>
    <w:rsid w:val="00C3589A"/>
    <w:rsid w:val="00C35F13"/>
    <w:rsid w:val="00C36E9A"/>
    <w:rsid w:val="00C372CB"/>
    <w:rsid w:val="00C378A9"/>
    <w:rsid w:val="00C37ABB"/>
    <w:rsid w:val="00C40298"/>
    <w:rsid w:val="00C40B53"/>
    <w:rsid w:val="00C40F6F"/>
    <w:rsid w:val="00C410BD"/>
    <w:rsid w:val="00C4140D"/>
    <w:rsid w:val="00C41EFB"/>
    <w:rsid w:val="00C426E9"/>
    <w:rsid w:val="00C42B8F"/>
    <w:rsid w:val="00C43B53"/>
    <w:rsid w:val="00C45001"/>
    <w:rsid w:val="00C4523F"/>
    <w:rsid w:val="00C45A7A"/>
    <w:rsid w:val="00C45DD6"/>
    <w:rsid w:val="00C46A30"/>
    <w:rsid w:val="00C47092"/>
    <w:rsid w:val="00C47B73"/>
    <w:rsid w:val="00C47C03"/>
    <w:rsid w:val="00C47E2F"/>
    <w:rsid w:val="00C5015A"/>
    <w:rsid w:val="00C50A28"/>
    <w:rsid w:val="00C51051"/>
    <w:rsid w:val="00C51146"/>
    <w:rsid w:val="00C51534"/>
    <w:rsid w:val="00C517E9"/>
    <w:rsid w:val="00C51DB5"/>
    <w:rsid w:val="00C52051"/>
    <w:rsid w:val="00C52456"/>
    <w:rsid w:val="00C524A8"/>
    <w:rsid w:val="00C535C7"/>
    <w:rsid w:val="00C54191"/>
    <w:rsid w:val="00C541EA"/>
    <w:rsid w:val="00C543B7"/>
    <w:rsid w:val="00C543CF"/>
    <w:rsid w:val="00C54827"/>
    <w:rsid w:val="00C54BE3"/>
    <w:rsid w:val="00C55831"/>
    <w:rsid w:val="00C558C1"/>
    <w:rsid w:val="00C55A5C"/>
    <w:rsid w:val="00C55D26"/>
    <w:rsid w:val="00C560EB"/>
    <w:rsid w:val="00C56262"/>
    <w:rsid w:val="00C56432"/>
    <w:rsid w:val="00C57756"/>
    <w:rsid w:val="00C577CC"/>
    <w:rsid w:val="00C57C26"/>
    <w:rsid w:val="00C6000B"/>
    <w:rsid w:val="00C6108F"/>
    <w:rsid w:val="00C61171"/>
    <w:rsid w:val="00C61704"/>
    <w:rsid w:val="00C61BCC"/>
    <w:rsid w:val="00C620E5"/>
    <w:rsid w:val="00C6229C"/>
    <w:rsid w:val="00C627C8"/>
    <w:rsid w:val="00C62DC1"/>
    <w:rsid w:val="00C6352A"/>
    <w:rsid w:val="00C63678"/>
    <w:rsid w:val="00C63DC5"/>
    <w:rsid w:val="00C63DDF"/>
    <w:rsid w:val="00C64560"/>
    <w:rsid w:val="00C653B8"/>
    <w:rsid w:val="00C655FE"/>
    <w:rsid w:val="00C66394"/>
    <w:rsid w:val="00C66591"/>
    <w:rsid w:val="00C66A4B"/>
    <w:rsid w:val="00C66AFF"/>
    <w:rsid w:val="00C66C39"/>
    <w:rsid w:val="00C67620"/>
    <w:rsid w:val="00C67EAF"/>
    <w:rsid w:val="00C7080E"/>
    <w:rsid w:val="00C7091E"/>
    <w:rsid w:val="00C7110C"/>
    <w:rsid w:val="00C716E7"/>
    <w:rsid w:val="00C7210A"/>
    <w:rsid w:val="00C7353F"/>
    <w:rsid w:val="00C736FF"/>
    <w:rsid w:val="00C73FAD"/>
    <w:rsid w:val="00C74270"/>
    <w:rsid w:val="00C747DE"/>
    <w:rsid w:val="00C75286"/>
    <w:rsid w:val="00C75DA9"/>
    <w:rsid w:val="00C761FF"/>
    <w:rsid w:val="00C763B9"/>
    <w:rsid w:val="00C76959"/>
    <w:rsid w:val="00C76CC9"/>
    <w:rsid w:val="00C77191"/>
    <w:rsid w:val="00C772FD"/>
    <w:rsid w:val="00C77475"/>
    <w:rsid w:val="00C77480"/>
    <w:rsid w:val="00C77D22"/>
    <w:rsid w:val="00C77FCB"/>
    <w:rsid w:val="00C808A7"/>
    <w:rsid w:val="00C8105D"/>
    <w:rsid w:val="00C81188"/>
    <w:rsid w:val="00C814E5"/>
    <w:rsid w:val="00C818DB"/>
    <w:rsid w:val="00C8195B"/>
    <w:rsid w:val="00C81B9D"/>
    <w:rsid w:val="00C81C13"/>
    <w:rsid w:val="00C8268A"/>
    <w:rsid w:val="00C82F34"/>
    <w:rsid w:val="00C8309F"/>
    <w:rsid w:val="00C832F2"/>
    <w:rsid w:val="00C83F4F"/>
    <w:rsid w:val="00C84189"/>
    <w:rsid w:val="00C84343"/>
    <w:rsid w:val="00C849FC"/>
    <w:rsid w:val="00C84F04"/>
    <w:rsid w:val="00C85090"/>
    <w:rsid w:val="00C856FB"/>
    <w:rsid w:val="00C8594C"/>
    <w:rsid w:val="00C86217"/>
    <w:rsid w:val="00C862D1"/>
    <w:rsid w:val="00C86400"/>
    <w:rsid w:val="00C8652D"/>
    <w:rsid w:val="00C865FD"/>
    <w:rsid w:val="00C8664D"/>
    <w:rsid w:val="00C86779"/>
    <w:rsid w:val="00C868D0"/>
    <w:rsid w:val="00C86F82"/>
    <w:rsid w:val="00C87930"/>
    <w:rsid w:val="00C90347"/>
    <w:rsid w:val="00C904DD"/>
    <w:rsid w:val="00C904EF"/>
    <w:rsid w:val="00C91590"/>
    <w:rsid w:val="00C91ACA"/>
    <w:rsid w:val="00C91E94"/>
    <w:rsid w:val="00C92305"/>
    <w:rsid w:val="00C932A2"/>
    <w:rsid w:val="00C93E1A"/>
    <w:rsid w:val="00C94066"/>
    <w:rsid w:val="00C942AA"/>
    <w:rsid w:val="00C94329"/>
    <w:rsid w:val="00C9471C"/>
    <w:rsid w:val="00C94FC7"/>
    <w:rsid w:val="00C9549A"/>
    <w:rsid w:val="00C954B8"/>
    <w:rsid w:val="00C95574"/>
    <w:rsid w:val="00C95B4A"/>
    <w:rsid w:val="00C960A3"/>
    <w:rsid w:val="00C960EB"/>
    <w:rsid w:val="00C96690"/>
    <w:rsid w:val="00C9697F"/>
    <w:rsid w:val="00C97065"/>
    <w:rsid w:val="00C97159"/>
    <w:rsid w:val="00C9718A"/>
    <w:rsid w:val="00C9722B"/>
    <w:rsid w:val="00C975F5"/>
    <w:rsid w:val="00C976CB"/>
    <w:rsid w:val="00CA02A8"/>
    <w:rsid w:val="00CA0410"/>
    <w:rsid w:val="00CA066A"/>
    <w:rsid w:val="00CA1060"/>
    <w:rsid w:val="00CA12B4"/>
    <w:rsid w:val="00CA18EC"/>
    <w:rsid w:val="00CA1C6F"/>
    <w:rsid w:val="00CA292B"/>
    <w:rsid w:val="00CA35AB"/>
    <w:rsid w:val="00CA443D"/>
    <w:rsid w:val="00CA52E7"/>
    <w:rsid w:val="00CA5729"/>
    <w:rsid w:val="00CA57C8"/>
    <w:rsid w:val="00CA5A1E"/>
    <w:rsid w:val="00CA5B98"/>
    <w:rsid w:val="00CA5F12"/>
    <w:rsid w:val="00CA5FC8"/>
    <w:rsid w:val="00CA69D5"/>
    <w:rsid w:val="00CA6B17"/>
    <w:rsid w:val="00CA74B8"/>
    <w:rsid w:val="00CA7F80"/>
    <w:rsid w:val="00CB0A07"/>
    <w:rsid w:val="00CB195C"/>
    <w:rsid w:val="00CB1A42"/>
    <w:rsid w:val="00CB1ACC"/>
    <w:rsid w:val="00CB1AFE"/>
    <w:rsid w:val="00CB21B3"/>
    <w:rsid w:val="00CB24E4"/>
    <w:rsid w:val="00CB2B20"/>
    <w:rsid w:val="00CB2CC9"/>
    <w:rsid w:val="00CB2EBA"/>
    <w:rsid w:val="00CB3059"/>
    <w:rsid w:val="00CB3BC9"/>
    <w:rsid w:val="00CB3D83"/>
    <w:rsid w:val="00CB4336"/>
    <w:rsid w:val="00CB4A02"/>
    <w:rsid w:val="00CB4BD5"/>
    <w:rsid w:val="00CB4E15"/>
    <w:rsid w:val="00CB63DD"/>
    <w:rsid w:val="00CB674F"/>
    <w:rsid w:val="00CB7871"/>
    <w:rsid w:val="00CB79C5"/>
    <w:rsid w:val="00CB7B17"/>
    <w:rsid w:val="00CB7E25"/>
    <w:rsid w:val="00CB7FD0"/>
    <w:rsid w:val="00CC04CE"/>
    <w:rsid w:val="00CC0A5C"/>
    <w:rsid w:val="00CC0FC7"/>
    <w:rsid w:val="00CC1173"/>
    <w:rsid w:val="00CC128C"/>
    <w:rsid w:val="00CC21FF"/>
    <w:rsid w:val="00CC26DB"/>
    <w:rsid w:val="00CC29D3"/>
    <w:rsid w:val="00CC2C89"/>
    <w:rsid w:val="00CC2E44"/>
    <w:rsid w:val="00CC31C0"/>
    <w:rsid w:val="00CC32E4"/>
    <w:rsid w:val="00CC3EEC"/>
    <w:rsid w:val="00CC4801"/>
    <w:rsid w:val="00CC4824"/>
    <w:rsid w:val="00CC4E34"/>
    <w:rsid w:val="00CC4E7D"/>
    <w:rsid w:val="00CC6030"/>
    <w:rsid w:val="00CC61DC"/>
    <w:rsid w:val="00CC678A"/>
    <w:rsid w:val="00CC6C8A"/>
    <w:rsid w:val="00CC6CE3"/>
    <w:rsid w:val="00CC7437"/>
    <w:rsid w:val="00CC75F9"/>
    <w:rsid w:val="00CD00F2"/>
    <w:rsid w:val="00CD0577"/>
    <w:rsid w:val="00CD0A26"/>
    <w:rsid w:val="00CD0EE3"/>
    <w:rsid w:val="00CD1378"/>
    <w:rsid w:val="00CD1ABF"/>
    <w:rsid w:val="00CD2657"/>
    <w:rsid w:val="00CD29F1"/>
    <w:rsid w:val="00CD2A83"/>
    <w:rsid w:val="00CD2E45"/>
    <w:rsid w:val="00CD34AC"/>
    <w:rsid w:val="00CD3580"/>
    <w:rsid w:val="00CD3C4A"/>
    <w:rsid w:val="00CD3FC6"/>
    <w:rsid w:val="00CD406D"/>
    <w:rsid w:val="00CD4343"/>
    <w:rsid w:val="00CD4742"/>
    <w:rsid w:val="00CD4B04"/>
    <w:rsid w:val="00CD53C0"/>
    <w:rsid w:val="00CD566E"/>
    <w:rsid w:val="00CD63D0"/>
    <w:rsid w:val="00CD6827"/>
    <w:rsid w:val="00CE02D0"/>
    <w:rsid w:val="00CE0361"/>
    <w:rsid w:val="00CE04E0"/>
    <w:rsid w:val="00CE0530"/>
    <w:rsid w:val="00CE0A37"/>
    <w:rsid w:val="00CE0DA4"/>
    <w:rsid w:val="00CE1371"/>
    <w:rsid w:val="00CE147F"/>
    <w:rsid w:val="00CE153B"/>
    <w:rsid w:val="00CE1D11"/>
    <w:rsid w:val="00CE1EAF"/>
    <w:rsid w:val="00CE1EE7"/>
    <w:rsid w:val="00CE2F51"/>
    <w:rsid w:val="00CE312B"/>
    <w:rsid w:val="00CE3536"/>
    <w:rsid w:val="00CE375E"/>
    <w:rsid w:val="00CE3D95"/>
    <w:rsid w:val="00CE43D7"/>
    <w:rsid w:val="00CE51B0"/>
    <w:rsid w:val="00CE64D8"/>
    <w:rsid w:val="00CE651F"/>
    <w:rsid w:val="00CE6879"/>
    <w:rsid w:val="00CE68B3"/>
    <w:rsid w:val="00CE70C6"/>
    <w:rsid w:val="00CE7180"/>
    <w:rsid w:val="00CE721E"/>
    <w:rsid w:val="00CE76C2"/>
    <w:rsid w:val="00CF0198"/>
    <w:rsid w:val="00CF10BF"/>
    <w:rsid w:val="00CF1AB8"/>
    <w:rsid w:val="00CF3801"/>
    <w:rsid w:val="00CF384C"/>
    <w:rsid w:val="00CF389E"/>
    <w:rsid w:val="00CF3937"/>
    <w:rsid w:val="00CF3BA6"/>
    <w:rsid w:val="00CF3BB7"/>
    <w:rsid w:val="00CF3C4F"/>
    <w:rsid w:val="00CF3ED4"/>
    <w:rsid w:val="00CF49FB"/>
    <w:rsid w:val="00CF4F66"/>
    <w:rsid w:val="00CF4FB8"/>
    <w:rsid w:val="00CF5057"/>
    <w:rsid w:val="00CF63CC"/>
    <w:rsid w:val="00CF65CC"/>
    <w:rsid w:val="00CF6AE2"/>
    <w:rsid w:val="00CF7C2F"/>
    <w:rsid w:val="00CF7DB8"/>
    <w:rsid w:val="00D01092"/>
    <w:rsid w:val="00D0132B"/>
    <w:rsid w:val="00D0154F"/>
    <w:rsid w:val="00D017B6"/>
    <w:rsid w:val="00D02A1A"/>
    <w:rsid w:val="00D02C7F"/>
    <w:rsid w:val="00D02EEC"/>
    <w:rsid w:val="00D032EE"/>
    <w:rsid w:val="00D03837"/>
    <w:rsid w:val="00D03ECD"/>
    <w:rsid w:val="00D03F3B"/>
    <w:rsid w:val="00D04D92"/>
    <w:rsid w:val="00D05BD2"/>
    <w:rsid w:val="00D06581"/>
    <w:rsid w:val="00D06AD1"/>
    <w:rsid w:val="00D06DFB"/>
    <w:rsid w:val="00D06F9C"/>
    <w:rsid w:val="00D074EC"/>
    <w:rsid w:val="00D077DA"/>
    <w:rsid w:val="00D07C40"/>
    <w:rsid w:val="00D10801"/>
    <w:rsid w:val="00D11351"/>
    <w:rsid w:val="00D11B6D"/>
    <w:rsid w:val="00D11BBB"/>
    <w:rsid w:val="00D12678"/>
    <w:rsid w:val="00D12680"/>
    <w:rsid w:val="00D127A9"/>
    <w:rsid w:val="00D1312C"/>
    <w:rsid w:val="00D143AE"/>
    <w:rsid w:val="00D147A0"/>
    <w:rsid w:val="00D14901"/>
    <w:rsid w:val="00D1539A"/>
    <w:rsid w:val="00D1593D"/>
    <w:rsid w:val="00D15F9F"/>
    <w:rsid w:val="00D1618A"/>
    <w:rsid w:val="00D16234"/>
    <w:rsid w:val="00D163CB"/>
    <w:rsid w:val="00D16565"/>
    <w:rsid w:val="00D16A59"/>
    <w:rsid w:val="00D16B26"/>
    <w:rsid w:val="00D1700C"/>
    <w:rsid w:val="00D17F4F"/>
    <w:rsid w:val="00D20097"/>
    <w:rsid w:val="00D206DF"/>
    <w:rsid w:val="00D2109C"/>
    <w:rsid w:val="00D21958"/>
    <w:rsid w:val="00D21A9C"/>
    <w:rsid w:val="00D22021"/>
    <w:rsid w:val="00D22274"/>
    <w:rsid w:val="00D229A3"/>
    <w:rsid w:val="00D22B93"/>
    <w:rsid w:val="00D2351F"/>
    <w:rsid w:val="00D23A43"/>
    <w:rsid w:val="00D24F9D"/>
    <w:rsid w:val="00D255FB"/>
    <w:rsid w:val="00D26186"/>
    <w:rsid w:val="00D26649"/>
    <w:rsid w:val="00D26F6C"/>
    <w:rsid w:val="00D2784D"/>
    <w:rsid w:val="00D27855"/>
    <w:rsid w:val="00D279E3"/>
    <w:rsid w:val="00D27A4F"/>
    <w:rsid w:val="00D27B52"/>
    <w:rsid w:val="00D30230"/>
    <w:rsid w:val="00D307CF"/>
    <w:rsid w:val="00D30E57"/>
    <w:rsid w:val="00D31068"/>
    <w:rsid w:val="00D31609"/>
    <w:rsid w:val="00D317F2"/>
    <w:rsid w:val="00D31A20"/>
    <w:rsid w:val="00D3282C"/>
    <w:rsid w:val="00D32CCD"/>
    <w:rsid w:val="00D32EAB"/>
    <w:rsid w:val="00D33B6B"/>
    <w:rsid w:val="00D34D48"/>
    <w:rsid w:val="00D3509C"/>
    <w:rsid w:val="00D36221"/>
    <w:rsid w:val="00D36552"/>
    <w:rsid w:val="00D36700"/>
    <w:rsid w:val="00D367D5"/>
    <w:rsid w:val="00D3686A"/>
    <w:rsid w:val="00D369EF"/>
    <w:rsid w:val="00D36A3A"/>
    <w:rsid w:val="00D36F65"/>
    <w:rsid w:val="00D3710B"/>
    <w:rsid w:val="00D37765"/>
    <w:rsid w:val="00D402D7"/>
    <w:rsid w:val="00D40870"/>
    <w:rsid w:val="00D41142"/>
    <w:rsid w:val="00D41745"/>
    <w:rsid w:val="00D41C1A"/>
    <w:rsid w:val="00D429B9"/>
    <w:rsid w:val="00D42A39"/>
    <w:rsid w:val="00D42D9A"/>
    <w:rsid w:val="00D4306D"/>
    <w:rsid w:val="00D43F2D"/>
    <w:rsid w:val="00D44079"/>
    <w:rsid w:val="00D4571F"/>
    <w:rsid w:val="00D457DA"/>
    <w:rsid w:val="00D45D44"/>
    <w:rsid w:val="00D45EF0"/>
    <w:rsid w:val="00D46538"/>
    <w:rsid w:val="00D46A77"/>
    <w:rsid w:val="00D46CE9"/>
    <w:rsid w:val="00D46D92"/>
    <w:rsid w:val="00D47282"/>
    <w:rsid w:val="00D472B0"/>
    <w:rsid w:val="00D47EA9"/>
    <w:rsid w:val="00D50C47"/>
    <w:rsid w:val="00D50D9C"/>
    <w:rsid w:val="00D51A38"/>
    <w:rsid w:val="00D51A7F"/>
    <w:rsid w:val="00D523E2"/>
    <w:rsid w:val="00D526FE"/>
    <w:rsid w:val="00D53605"/>
    <w:rsid w:val="00D537D4"/>
    <w:rsid w:val="00D53D14"/>
    <w:rsid w:val="00D54A43"/>
    <w:rsid w:val="00D54C60"/>
    <w:rsid w:val="00D55529"/>
    <w:rsid w:val="00D5557A"/>
    <w:rsid w:val="00D558B3"/>
    <w:rsid w:val="00D55FB0"/>
    <w:rsid w:val="00D56280"/>
    <w:rsid w:val="00D562FE"/>
    <w:rsid w:val="00D5681E"/>
    <w:rsid w:val="00D56B28"/>
    <w:rsid w:val="00D56B80"/>
    <w:rsid w:val="00D572EE"/>
    <w:rsid w:val="00D577A8"/>
    <w:rsid w:val="00D577CE"/>
    <w:rsid w:val="00D60680"/>
    <w:rsid w:val="00D609BC"/>
    <w:rsid w:val="00D60C7E"/>
    <w:rsid w:val="00D60DB6"/>
    <w:rsid w:val="00D622DD"/>
    <w:rsid w:val="00D62649"/>
    <w:rsid w:val="00D628B5"/>
    <w:rsid w:val="00D629EC"/>
    <w:rsid w:val="00D6315E"/>
    <w:rsid w:val="00D634C1"/>
    <w:rsid w:val="00D63503"/>
    <w:rsid w:val="00D639C2"/>
    <w:rsid w:val="00D63AA4"/>
    <w:rsid w:val="00D6452F"/>
    <w:rsid w:val="00D647D8"/>
    <w:rsid w:val="00D64BBE"/>
    <w:rsid w:val="00D64C1F"/>
    <w:rsid w:val="00D65119"/>
    <w:rsid w:val="00D65ADC"/>
    <w:rsid w:val="00D65B40"/>
    <w:rsid w:val="00D66231"/>
    <w:rsid w:val="00D6758F"/>
    <w:rsid w:val="00D67878"/>
    <w:rsid w:val="00D67E86"/>
    <w:rsid w:val="00D70659"/>
    <w:rsid w:val="00D7093B"/>
    <w:rsid w:val="00D7097B"/>
    <w:rsid w:val="00D70C73"/>
    <w:rsid w:val="00D70C78"/>
    <w:rsid w:val="00D715AA"/>
    <w:rsid w:val="00D71A0D"/>
    <w:rsid w:val="00D71E45"/>
    <w:rsid w:val="00D724E7"/>
    <w:rsid w:val="00D72DF7"/>
    <w:rsid w:val="00D72ED3"/>
    <w:rsid w:val="00D730A3"/>
    <w:rsid w:val="00D73720"/>
    <w:rsid w:val="00D742EB"/>
    <w:rsid w:val="00D7573C"/>
    <w:rsid w:val="00D75C20"/>
    <w:rsid w:val="00D762C8"/>
    <w:rsid w:val="00D766EF"/>
    <w:rsid w:val="00D7697A"/>
    <w:rsid w:val="00D76B23"/>
    <w:rsid w:val="00D77314"/>
    <w:rsid w:val="00D7736D"/>
    <w:rsid w:val="00D77C87"/>
    <w:rsid w:val="00D77DB2"/>
    <w:rsid w:val="00D77F5B"/>
    <w:rsid w:val="00D80086"/>
    <w:rsid w:val="00D810B7"/>
    <w:rsid w:val="00D81963"/>
    <w:rsid w:val="00D82173"/>
    <w:rsid w:val="00D824CC"/>
    <w:rsid w:val="00D82630"/>
    <w:rsid w:val="00D82CFC"/>
    <w:rsid w:val="00D83AD2"/>
    <w:rsid w:val="00D84591"/>
    <w:rsid w:val="00D84EF4"/>
    <w:rsid w:val="00D850B8"/>
    <w:rsid w:val="00D851EC"/>
    <w:rsid w:val="00D858E5"/>
    <w:rsid w:val="00D86F37"/>
    <w:rsid w:val="00D871BA"/>
    <w:rsid w:val="00D87668"/>
    <w:rsid w:val="00D9032A"/>
    <w:rsid w:val="00D9093C"/>
    <w:rsid w:val="00D90E07"/>
    <w:rsid w:val="00D92135"/>
    <w:rsid w:val="00D92EA5"/>
    <w:rsid w:val="00D930D7"/>
    <w:rsid w:val="00D93311"/>
    <w:rsid w:val="00D9370A"/>
    <w:rsid w:val="00D93BC7"/>
    <w:rsid w:val="00D93C00"/>
    <w:rsid w:val="00D946C6"/>
    <w:rsid w:val="00D950C9"/>
    <w:rsid w:val="00D951C6"/>
    <w:rsid w:val="00D964E1"/>
    <w:rsid w:val="00D9674C"/>
    <w:rsid w:val="00D96F3F"/>
    <w:rsid w:val="00DA0769"/>
    <w:rsid w:val="00DA0930"/>
    <w:rsid w:val="00DA0CFD"/>
    <w:rsid w:val="00DA0DAA"/>
    <w:rsid w:val="00DA1291"/>
    <w:rsid w:val="00DA14B6"/>
    <w:rsid w:val="00DA14D5"/>
    <w:rsid w:val="00DA1604"/>
    <w:rsid w:val="00DA2697"/>
    <w:rsid w:val="00DA2C20"/>
    <w:rsid w:val="00DA2C26"/>
    <w:rsid w:val="00DA3E3F"/>
    <w:rsid w:val="00DA4571"/>
    <w:rsid w:val="00DA48DE"/>
    <w:rsid w:val="00DA56A4"/>
    <w:rsid w:val="00DA5E73"/>
    <w:rsid w:val="00DA63DB"/>
    <w:rsid w:val="00DA6552"/>
    <w:rsid w:val="00DA6A05"/>
    <w:rsid w:val="00DA6C8D"/>
    <w:rsid w:val="00DA7113"/>
    <w:rsid w:val="00DA71BA"/>
    <w:rsid w:val="00DA74C7"/>
    <w:rsid w:val="00DA788C"/>
    <w:rsid w:val="00DB0263"/>
    <w:rsid w:val="00DB0F62"/>
    <w:rsid w:val="00DB1B31"/>
    <w:rsid w:val="00DB1B4D"/>
    <w:rsid w:val="00DB29EC"/>
    <w:rsid w:val="00DB2ADE"/>
    <w:rsid w:val="00DB2ECF"/>
    <w:rsid w:val="00DB3114"/>
    <w:rsid w:val="00DB343D"/>
    <w:rsid w:val="00DB3945"/>
    <w:rsid w:val="00DB3C76"/>
    <w:rsid w:val="00DB411E"/>
    <w:rsid w:val="00DB4E45"/>
    <w:rsid w:val="00DB5374"/>
    <w:rsid w:val="00DB54B0"/>
    <w:rsid w:val="00DB54C1"/>
    <w:rsid w:val="00DB569F"/>
    <w:rsid w:val="00DB5B2F"/>
    <w:rsid w:val="00DB5F14"/>
    <w:rsid w:val="00DB6CD1"/>
    <w:rsid w:val="00DB7C4C"/>
    <w:rsid w:val="00DB7CD7"/>
    <w:rsid w:val="00DC08C0"/>
    <w:rsid w:val="00DC16C5"/>
    <w:rsid w:val="00DC1989"/>
    <w:rsid w:val="00DC1E57"/>
    <w:rsid w:val="00DC20B0"/>
    <w:rsid w:val="00DC27C2"/>
    <w:rsid w:val="00DC2A63"/>
    <w:rsid w:val="00DC2BEA"/>
    <w:rsid w:val="00DC2C41"/>
    <w:rsid w:val="00DC2D42"/>
    <w:rsid w:val="00DC2F4A"/>
    <w:rsid w:val="00DC332E"/>
    <w:rsid w:val="00DC39C8"/>
    <w:rsid w:val="00DC42A5"/>
    <w:rsid w:val="00DC46B8"/>
    <w:rsid w:val="00DC4E40"/>
    <w:rsid w:val="00DC56E4"/>
    <w:rsid w:val="00DC59C8"/>
    <w:rsid w:val="00DC5B4C"/>
    <w:rsid w:val="00DC6299"/>
    <w:rsid w:val="00DC6443"/>
    <w:rsid w:val="00DC6755"/>
    <w:rsid w:val="00DC67B2"/>
    <w:rsid w:val="00DC6B6F"/>
    <w:rsid w:val="00DC6BEE"/>
    <w:rsid w:val="00DC7013"/>
    <w:rsid w:val="00DC7036"/>
    <w:rsid w:val="00DC7999"/>
    <w:rsid w:val="00DC7A50"/>
    <w:rsid w:val="00DC7C2F"/>
    <w:rsid w:val="00DC7E0F"/>
    <w:rsid w:val="00DD001A"/>
    <w:rsid w:val="00DD034E"/>
    <w:rsid w:val="00DD056A"/>
    <w:rsid w:val="00DD056B"/>
    <w:rsid w:val="00DD0698"/>
    <w:rsid w:val="00DD0988"/>
    <w:rsid w:val="00DD0B42"/>
    <w:rsid w:val="00DD0CA6"/>
    <w:rsid w:val="00DD11B7"/>
    <w:rsid w:val="00DD11BA"/>
    <w:rsid w:val="00DD134F"/>
    <w:rsid w:val="00DD13B4"/>
    <w:rsid w:val="00DD1954"/>
    <w:rsid w:val="00DD1B0E"/>
    <w:rsid w:val="00DD1DA2"/>
    <w:rsid w:val="00DD1E64"/>
    <w:rsid w:val="00DD1FDE"/>
    <w:rsid w:val="00DD20AA"/>
    <w:rsid w:val="00DD2594"/>
    <w:rsid w:val="00DD2D2F"/>
    <w:rsid w:val="00DD2EF4"/>
    <w:rsid w:val="00DD2F50"/>
    <w:rsid w:val="00DD3685"/>
    <w:rsid w:val="00DD3A99"/>
    <w:rsid w:val="00DD3B30"/>
    <w:rsid w:val="00DD43A9"/>
    <w:rsid w:val="00DD4A05"/>
    <w:rsid w:val="00DD544F"/>
    <w:rsid w:val="00DD58E6"/>
    <w:rsid w:val="00DD5FCD"/>
    <w:rsid w:val="00DD6E75"/>
    <w:rsid w:val="00DD7081"/>
    <w:rsid w:val="00DD7196"/>
    <w:rsid w:val="00DD7637"/>
    <w:rsid w:val="00DD7D66"/>
    <w:rsid w:val="00DD7DBD"/>
    <w:rsid w:val="00DE1053"/>
    <w:rsid w:val="00DE1966"/>
    <w:rsid w:val="00DE253E"/>
    <w:rsid w:val="00DE2560"/>
    <w:rsid w:val="00DE2B7A"/>
    <w:rsid w:val="00DE34A4"/>
    <w:rsid w:val="00DE48C3"/>
    <w:rsid w:val="00DE62A7"/>
    <w:rsid w:val="00DE6E8B"/>
    <w:rsid w:val="00DE7036"/>
    <w:rsid w:val="00DF08EB"/>
    <w:rsid w:val="00DF1739"/>
    <w:rsid w:val="00DF1D9D"/>
    <w:rsid w:val="00DF21F2"/>
    <w:rsid w:val="00DF2A77"/>
    <w:rsid w:val="00DF2EFA"/>
    <w:rsid w:val="00DF3AC1"/>
    <w:rsid w:val="00DF47F0"/>
    <w:rsid w:val="00DF5198"/>
    <w:rsid w:val="00DF52FD"/>
    <w:rsid w:val="00DF5537"/>
    <w:rsid w:val="00DF5834"/>
    <w:rsid w:val="00DF6879"/>
    <w:rsid w:val="00DF6980"/>
    <w:rsid w:val="00DF6ABC"/>
    <w:rsid w:val="00DF6C10"/>
    <w:rsid w:val="00DF6CD8"/>
    <w:rsid w:val="00DF6CF8"/>
    <w:rsid w:val="00DF7025"/>
    <w:rsid w:val="00DF7E76"/>
    <w:rsid w:val="00DF7EAF"/>
    <w:rsid w:val="00E00028"/>
    <w:rsid w:val="00E001F9"/>
    <w:rsid w:val="00E002B6"/>
    <w:rsid w:val="00E00672"/>
    <w:rsid w:val="00E006AD"/>
    <w:rsid w:val="00E00727"/>
    <w:rsid w:val="00E00BAB"/>
    <w:rsid w:val="00E01009"/>
    <w:rsid w:val="00E01217"/>
    <w:rsid w:val="00E0189E"/>
    <w:rsid w:val="00E01E1D"/>
    <w:rsid w:val="00E0236F"/>
    <w:rsid w:val="00E02CD0"/>
    <w:rsid w:val="00E02E24"/>
    <w:rsid w:val="00E0341E"/>
    <w:rsid w:val="00E03437"/>
    <w:rsid w:val="00E0381D"/>
    <w:rsid w:val="00E03B28"/>
    <w:rsid w:val="00E03E91"/>
    <w:rsid w:val="00E03F97"/>
    <w:rsid w:val="00E0443C"/>
    <w:rsid w:val="00E044D4"/>
    <w:rsid w:val="00E04767"/>
    <w:rsid w:val="00E050A9"/>
    <w:rsid w:val="00E05F95"/>
    <w:rsid w:val="00E063CE"/>
    <w:rsid w:val="00E0681A"/>
    <w:rsid w:val="00E06ED4"/>
    <w:rsid w:val="00E07031"/>
    <w:rsid w:val="00E0706C"/>
    <w:rsid w:val="00E07524"/>
    <w:rsid w:val="00E0760C"/>
    <w:rsid w:val="00E077A3"/>
    <w:rsid w:val="00E07E85"/>
    <w:rsid w:val="00E10127"/>
    <w:rsid w:val="00E10334"/>
    <w:rsid w:val="00E1033A"/>
    <w:rsid w:val="00E1102A"/>
    <w:rsid w:val="00E122D1"/>
    <w:rsid w:val="00E127F5"/>
    <w:rsid w:val="00E132DE"/>
    <w:rsid w:val="00E13312"/>
    <w:rsid w:val="00E14198"/>
    <w:rsid w:val="00E144B0"/>
    <w:rsid w:val="00E148A4"/>
    <w:rsid w:val="00E14F5C"/>
    <w:rsid w:val="00E151AD"/>
    <w:rsid w:val="00E158E2"/>
    <w:rsid w:val="00E15BFA"/>
    <w:rsid w:val="00E160A6"/>
    <w:rsid w:val="00E163D5"/>
    <w:rsid w:val="00E16B4F"/>
    <w:rsid w:val="00E1723A"/>
    <w:rsid w:val="00E17EBB"/>
    <w:rsid w:val="00E20094"/>
    <w:rsid w:val="00E20284"/>
    <w:rsid w:val="00E20395"/>
    <w:rsid w:val="00E20702"/>
    <w:rsid w:val="00E211C7"/>
    <w:rsid w:val="00E21590"/>
    <w:rsid w:val="00E2191C"/>
    <w:rsid w:val="00E21B6A"/>
    <w:rsid w:val="00E21EAD"/>
    <w:rsid w:val="00E21F85"/>
    <w:rsid w:val="00E2306A"/>
    <w:rsid w:val="00E2316B"/>
    <w:rsid w:val="00E23634"/>
    <w:rsid w:val="00E23770"/>
    <w:rsid w:val="00E24A70"/>
    <w:rsid w:val="00E25439"/>
    <w:rsid w:val="00E25A81"/>
    <w:rsid w:val="00E25C90"/>
    <w:rsid w:val="00E25E7E"/>
    <w:rsid w:val="00E26F4A"/>
    <w:rsid w:val="00E26F79"/>
    <w:rsid w:val="00E276F7"/>
    <w:rsid w:val="00E27985"/>
    <w:rsid w:val="00E279E7"/>
    <w:rsid w:val="00E27DA2"/>
    <w:rsid w:val="00E27E05"/>
    <w:rsid w:val="00E27EBA"/>
    <w:rsid w:val="00E30413"/>
    <w:rsid w:val="00E3070C"/>
    <w:rsid w:val="00E309BE"/>
    <w:rsid w:val="00E31CE6"/>
    <w:rsid w:val="00E31E7B"/>
    <w:rsid w:val="00E32074"/>
    <w:rsid w:val="00E322C0"/>
    <w:rsid w:val="00E324D9"/>
    <w:rsid w:val="00E3266B"/>
    <w:rsid w:val="00E32AB7"/>
    <w:rsid w:val="00E33CEA"/>
    <w:rsid w:val="00E33F3C"/>
    <w:rsid w:val="00E3470C"/>
    <w:rsid w:val="00E349DC"/>
    <w:rsid w:val="00E34E04"/>
    <w:rsid w:val="00E351A7"/>
    <w:rsid w:val="00E35CF3"/>
    <w:rsid w:val="00E36290"/>
    <w:rsid w:val="00E375C4"/>
    <w:rsid w:val="00E37E4C"/>
    <w:rsid w:val="00E4053B"/>
    <w:rsid w:val="00E407AB"/>
    <w:rsid w:val="00E417A5"/>
    <w:rsid w:val="00E41BED"/>
    <w:rsid w:val="00E427C6"/>
    <w:rsid w:val="00E430B1"/>
    <w:rsid w:val="00E43E34"/>
    <w:rsid w:val="00E44074"/>
    <w:rsid w:val="00E44B98"/>
    <w:rsid w:val="00E45176"/>
    <w:rsid w:val="00E45301"/>
    <w:rsid w:val="00E45C95"/>
    <w:rsid w:val="00E45DCF"/>
    <w:rsid w:val="00E461AA"/>
    <w:rsid w:val="00E46397"/>
    <w:rsid w:val="00E46902"/>
    <w:rsid w:val="00E4700A"/>
    <w:rsid w:val="00E47926"/>
    <w:rsid w:val="00E47B97"/>
    <w:rsid w:val="00E47FA8"/>
    <w:rsid w:val="00E5094F"/>
    <w:rsid w:val="00E51475"/>
    <w:rsid w:val="00E523F6"/>
    <w:rsid w:val="00E5248D"/>
    <w:rsid w:val="00E526B7"/>
    <w:rsid w:val="00E53077"/>
    <w:rsid w:val="00E530E8"/>
    <w:rsid w:val="00E5324A"/>
    <w:rsid w:val="00E53293"/>
    <w:rsid w:val="00E53F79"/>
    <w:rsid w:val="00E54227"/>
    <w:rsid w:val="00E54700"/>
    <w:rsid w:val="00E5487F"/>
    <w:rsid w:val="00E54C35"/>
    <w:rsid w:val="00E54E36"/>
    <w:rsid w:val="00E54F59"/>
    <w:rsid w:val="00E557CD"/>
    <w:rsid w:val="00E55A13"/>
    <w:rsid w:val="00E55D9B"/>
    <w:rsid w:val="00E56673"/>
    <w:rsid w:val="00E56897"/>
    <w:rsid w:val="00E56A4F"/>
    <w:rsid w:val="00E56EFD"/>
    <w:rsid w:val="00E5754D"/>
    <w:rsid w:val="00E575B3"/>
    <w:rsid w:val="00E57680"/>
    <w:rsid w:val="00E57BAA"/>
    <w:rsid w:val="00E60402"/>
    <w:rsid w:val="00E60435"/>
    <w:rsid w:val="00E60A0D"/>
    <w:rsid w:val="00E6125E"/>
    <w:rsid w:val="00E61BD5"/>
    <w:rsid w:val="00E62EE0"/>
    <w:rsid w:val="00E638DE"/>
    <w:rsid w:val="00E64488"/>
    <w:rsid w:val="00E64EA2"/>
    <w:rsid w:val="00E66EEB"/>
    <w:rsid w:val="00E671B8"/>
    <w:rsid w:val="00E67434"/>
    <w:rsid w:val="00E674A3"/>
    <w:rsid w:val="00E7043A"/>
    <w:rsid w:val="00E72019"/>
    <w:rsid w:val="00E725C4"/>
    <w:rsid w:val="00E72BD7"/>
    <w:rsid w:val="00E72DC0"/>
    <w:rsid w:val="00E73058"/>
    <w:rsid w:val="00E732B0"/>
    <w:rsid w:val="00E733E8"/>
    <w:rsid w:val="00E73BFD"/>
    <w:rsid w:val="00E7445E"/>
    <w:rsid w:val="00E747D9"/>
    <w:rsid w:val="00E7513A"/>
    <w:rsid w:val="00E76570"/>
    <w:rsid w:val="00E76CBD"/>
    <w:rsid w:val="00E77326"/>
    <w:rsid w:val="00E80136"/>
    <w:rsid w:val="00E803FC"/>
    <w:rsid w:val="00E8128B"/>
    <w:rsid w:val="00E81A24"/>
    <w:rsid w:val="00E81D0A"/>
    <w:rsid w:val="00E82191"/>
    <w:rsid w:val="00E82DD4"/>
    <w:rsid w:val="00E83859"/>
    <w:rsid w:val="00E83A71"/>
    <w:rsid w:val="00E83BE4"/>
    <w:rsid w:val="00E8441A"/>
    <w:rsid w:val="00E847BA"/>
    <w:rsid w:val="00E85004"/>
    <w:rsid w:val="00E85E5F"/>
    <w:rsid w:val="00E86808"/>
    <w:rsid w:val="00E868DC"/>
    <w:rsid w:val="00E86FC6"/>
    <w:rsid w:val="00E87038"/>
    <w:rsid w:val="00E870B8"/>
    <w:rsid w:val="00E870E7"/>
    <w:rsid w:val="00E8717D"/>
    <w:rsid w:val="00E8736A"/>
    <w:rsid w:val="00E87690"/>
    <w:rsid w:val="00E87B5F"/>
    <w:rsid w:val="00E90047"/>
    <w:rsid w:val="00E90086"/>
    <w:rsid w:val="00E90AA1"/>
    <w:rsid w:val="00E912C7"/>
    <w:rsid w:val="00E915CA"/>
    <w:rsid w:val="00E91620"/>
    <w:rsid w:val="00E91F20"/>
    <w:rsid w:val="00E91F94"/>
    <w:rsid w:val="00E92EC5"/>
    <w:rsid w:val="00E934A5"/>
    <w:rsid w:val="00E9373C"/>
    <w:rsid w:val="00E950E7"/>
    <w:rsid w:val="00E9557E"/>
    <w:rsid w:val="00E95BC2"/>
    <w:rsid w:val="00E965D8"/>
    <w:rsid w:val="00E96628"/>
    <w:rsid w:val="00E966DB"/>
    <w:rsid w:val="00E97109"/>
    <w:rsid w:val="00E973C6"/>
    <w:rsid w:val="00E9770B"/>
    <w:rsid w:val="00E977D3"/>
    <w:rsid w:val="00E979D2"/>
    <w:rsid w:val="00EA069D"/>
    <w:rsid w:val="00EA06FD"/>
    <w:rsid w:val="00EA0783"/>
    <w:rsid w:val="00EA154D"/>
    <w:rsid w:val="00EA1DBE"/>
    <w:rsid w:val="00EA1DEE"/>
    <w:rsid w:val="00EA1F44"/>
    <w:rsid w:val="00EA2A75"/>
    <w:rsid w:val="00EA34BC"/>
    <w:rsid w:val="00EA38A6"/>
    <w:rsid w:val="00EA3A10"/>
    <w:rsid w:val="00EA3FFE"/>
    <w:rsid w:val="00EA459E"/>
    <w:rsid w:val="00EA4668"/>
    <w:rsid w:val="00EA493D"/>
    <w:rsid w:val="00EA4C6F"/>
    <w:rsid w:val="00EA5199"/>
    <w:rsid w:val="00EA5424"/>
    <w:rsid w:val="00EA5689"/>
    <w:rsid w:val="00EA5896"/>
    <w:rsid w:val="00EA5BA5"/>
    <w:rsid w:val="00EA5D81"/>
    <w:rsid w:val="00EA5DB1"/>
    <w:rsid w:val="00EA623D"/>
    <w:rsid w:val="00EA7559"/>
    <w:rsid w:val="00EA7B3A"/>
    <w:rsid w:val="00EB05C2"/>
    <w:rsid w:val="00EB0690"/>
    <w:rsid w:val="00EB0A25"/>
    <w:rsid w:val="00EB0A79"/>
    <w:rsid w:val="00EB0AFC"/>
    <w:rsid w:val="00EB124B"/>
    <w:rsid w:val="00EB1631"/>
    <w:rsid w:val="00EB1BA9"/>
    <w:rsid w:val="00EB1CD3"/>
    <w:rsid w:val="00EB1FC4"/>
    <w:rsid w:val="00EB1FF7"/>
    <w:rsid w:val="00EB2603"/>
    <w:rsid w:val="00EB2784"/>
    <w:rsid w:val="00EB2A72"/>
    <w:rsid w:val="00EB3228"/>
    <w:rsid w:val="00EB3893"/>
    <w:rsid w:val="00EB3D12"/>
    <w:rsid w:val="00EB4567"/>
    <w:rsid w:val="00EB4958"/>
    <w:rsid w:val="00EB5081"/>
    <w:rsid w:val="00EB50C2"/>
    <w:rsid w:val="00EB5F43"/>
    <w:rsid w:val="00EB6421"/>
    <w:rsid w:val="00EB74E6"/>
    <w:rsid w:val="00EB788C"/>
    <w:rsid w:val="00EB7ACA"/>
    <w:rsid w:val="00EC05BF"/>
    <w:rsid w:val="00EC08DD"/>
    <w:rsid w:val="00EC0E67"/>
    <w:rsid w:val="00EC18CE"/>
    <w:rsid w:val="00EC2222"/>
    <w:rsid w:val="00EC2947"/>
    <w:rsid w:val="00EC2E32"/>
    <w:rsid w:val="00EC2F69"/>
    <w:rsid w:val="00EC302D"/>
    <w:rsid w:val="00EC364E"/>
    <w:rsid w:val="00EC4746"/>
    <w:rsid w:val="00EC4894"/>
    <w:rsid w:val="00EC4C03"/>
    <w:rsid w:val="00EC4F27"/>
    <w:rsid w:val="00EC525C"/>
    <w:rsid w:val="00EC534B"/>
    <w:rsid w:val="00EC5413"/>
    <w:rsid w:val="00EC5E96"/>
    <w:rsid w:val="00EC779F"/>
    <w:rsid w:val="00EC7AF9"/>
    <w:rsid w:val="00EC7B17"/>
    <w:rsid w:val="00EC7F3B"/>
    <w:rsid w:val="00ED038A"/>
    <w:rsid w:val="00ED0748"/>
    <w:rsid w:val="00ED077E"/>
    <w:rsid w:val="00ED0CD5"/>
    <w:rsid w:val="00ED1C27"/>
    <w:rsid w:val="00ED1CD4"/>
    <w:rsid w:val="00ED2382"/>
    <w:rsid w:val="00ED418F"/>
    <w:rsid w:val="00ED4C11"/>
    <w:rsid w:val="00ED5171"/>
    <w:rsid w:val="00ED6832"/>
    <w:rsid w:val="00ED6AB5"/>
    <w:rsid w:val="00ED6AF0"/>
    <w:rsid w:val="00ED7128"/>
    <w:rsid w:val="00ED71EB"/>
    <w:rsid w:val="00EE0004"/>
    <w:rsid w:val="00EE023B"/>
    <w:rsid w:val="00EE1174"/>
    <w:rsid w:val="00EE1964"/>
    <w:rsid w:val="00EE1F4E"/>
    <w:rsid w:val="00EE2FC2"/>
    <w:rsid w:val="00EE3141"/>
    <w:rsid w:val="00EE3617"/>
    <w:rsid w:val="00EE3926"/>
    <w:rsid w:val="00EE3BAB"/>
    <w:rsid w:val="00EE3C21"/>
    <w:rsid w:val="00EE4401"/>
    <w:rsid w:val="00EE4533"/>
    <w:rsid w:val="00EE47AF"/>
    <w:rsid w:val="00EE484D"/>
    <w:rsid w:val="00EE4AD3"/>
    <w:rsid w:val="00EE53EE"/>
    <w:rsid w:val="00EE5573"/>
    <w:rsid w:val="00EE69B9"/>
    <w:rsid w:val="00EE6DBD"/>
    <w:rsid w:val="00EE7258"/>
    <w:rsid w:val="00EE7B71"/>
    <w:rsid w:val="00EE7D49"/>
    <w:rsid w:val="00EF0179"/>
    <w:rsid w:val="00EF0963"/>
    <w:rsid w:val="00EF09FD"/>
    <w:rsid w:val="00EF105E"/>
    <w:rsid w:val="00EF1368"/>
    <w:rsid w:val="00EF22F8"/>
    <w:rsid w:val="00EF342B"/>
    <w:rsid w:val="00EF36E4"/>
    <w:rsid w:val="00EF36EF"/>
    <w:rsid w:val="00EF485D"/>
    <w:rsid w:val="00EF4A69"/>
    <w:rsid w:val="00EF52B5"/>
    <w:rsid w:val="00EF5549"/>
    <w:rsid w:val="00EF5A93"/>
    <w:rsid w:val="00EF5C88"/>
    <w:rsid w:val="00EF69B6"/>
    <w:rsid w:val="00EF6AC9"/>
    <w:rsid w:val="00EF6AF6"/>
    <w:rsid w:val="00F0105F"/>
    <w:rsid w:val="00F01B76"/>
    <w:rsid w:val="00F01DE6"/>
    <w:rsid w:val="00F02426"/>
    <w:rsid w:val="00F027DE"/>
    <w:rsid w:val="00F02C1B"/>
    <w:rsid w:val="00F034AC"/>
    <w:rsid w:val="00F03528"/>
    <w:rsid w:val="00F037F8"/>
    <w:rsid w:val="00F03958"/>
    <w:rsid w:val="00F03BC3"/>
    <w:rsid w:val="00F03FA7"/>
    <w:rsid w:val="00F04B45"/>
    <w:rsid w:val="00F04C42"/>
    <w:rsid w:val="00F055A7"/>
    <w:rsid w:val="00F0590A"/>
    <w:rsid w:val="00F0598C"/>
    <w:rsid w:val="00F075DD"/>
    <w:rsid w:val="00F07EBD"/>
    <w:rsid w:val="00F10030"/>
    <w:rsid w:val="00F1071E"/>
    <w:rsid w:val="00F10B9A"/>
    <w:rsid w:val="00F10B9C"/>
    <w:rsid w:val="00F10D82"/>
    <w:rsid w:val="00F11473"/>
    <w:rsid w:val="00F119BC"/>
    <w:rsid w:val="00F1228D"/>
    <w:rsid w:val="00F12535"/>
    <w:rsid w:val="00F12F8B"/>
    <w:rsid w:val="00F132A6"/>
    <w:rsid w:val="00F133E3"/>
    <w:rsid w:val="00F13A36"/>
    <w:rsid w:val="00F14780"/>
    <w:rsid w:val="00F151FA"/>
    <w:rsid w:val="00F157CE"/>
    <w:rsid w:val="00F158B4"/>
    <w:rsid w:val="00F15945"/>
    <w:rsid w:val="00F1597C"/>
    <w:rsid w:val="00F159C4"/>
    <w:rsid w:val="00F1649F"/>
    <w:rsid w:val="00F167A3"/>
    <w:rsid w:val="00F16B88"/>
    <w:rsid w:val="00F17A1E"/>
    <w:rsid w:val="00F17A68"/>
    <w:rsid w:val="00F20533"/>
    <w:rsid w:val="00F2079D"/>
    <w:rsid w:val="00F20A98"/>
    <w:rsid w:val="00F20CD3"/>
    <w:rsid w:val="00F20FC0"/>
    <w:rsid w:val="00F20FC5"/>
    <w:rsid w:val="00F21528"/>
    <w:rsid w:val="00F21E23"/>
    <w:rsid w:val="00F21E79"/>
    <w:rsid w:val="00F22210"/>
    <w:rsid w:val="00F22A63"/>
    <w:rsid w:val="00F22BA3"/>
    <w:rsid w:val="00F22DCE"/>
    <w:rsid w:val="00F2389E"/>
    <w:rsid w:val="00F23926"/>
    <w:rsid w:val="00F23E6F"/>
    <w:rsid w:val="00F24E0F"/>
    <w:rsid w:val="00F2555E"/>
    <w:rsid w:val="00F25DD6"/>
    <w:rsid w:val="00F26C89"/>
    <w:rsid w:val="00F26DC2"/>
    <w:rsid w:val="00F27627"/>
    <w:rsid w:val="00F27784"/>
    <w:rsid w:val="00F27816"/>
    <w:rsid w:val="00F27FFE"/>
    <w:rsid w:val="00F30B7F"/>
    <w:rsid w:val="00F3119B"/>
    <w:rsid w:val="00F31498"/>
    <w:rsid w:val="00F317B1"/>
    <w:rsid w:val="00F318E7"/>
    <w:rsid w:val="00F31ACD"/>
    <w:rsid w:val="00F32334"/>
    <w:rsid w:val="00F32B80"/>
    <w:rsid w:val="00F335D0"/>
    <w:rsid w:val="00F33CCF"/>
    <w:rsid w:val="00F34316"/>
    <w:rsid w:val="00F34F4D"/>
    <w:rsid w:val="00F35114"/>
    <w:rsid w:val="00F3530C"/>
    <w:rsid w:val="00F356C6"/>
    <w:rsid w:val="00F3585A"/>
    <w:rsid w:val="00F36734"/>
    <w:rsid w:val="00F36878"/>
    <w:rsid w:val="00F36B3A"/>
    <w:rsid w:val="00F37062"/>
    <w:rsid w:val="00F37125"/>
    <w:rsid w:val="00F37D0E"/>
    <w:rsid w:val="00F40044"/>
    <w:rsid w:val="00F400FA"/>
    <w:rsid w:val="00F40271"/>
    <w:rsid w:val="00F40D51"/>
    <w:rsid w:val="00F40E8E"/>
    <w:rsid w:val="00F41839"/>
    <w:rsid w:val="00F4183C"/>
    <w:rsid w:val="00F418B5"/>
    <w:rsid w:val="00F4243E"/>
    <w:rsid w:val="00F426AC"/>
    <w:rsid w:val="00F4282B"/>
    <w:rsid w:val="00F42B6E"/>
    <w:rsid w:val="00F42DB1"/>
    <w:rsid w:val="00F43B53"/>
    <w:rsid w:val="00F43F3E"/>
    <w:rsid w:val="00F44F3C"/>
    <w:rsid w:val="00F455EE"/>
    <w:rsid w:val="00F45A5A"/>
    <w:rsid w:val="00F45CC2"/>
    <w:rsid w:val="00F46739"/>
    <w:rsid w:val="00F46772"/>
    <w:rsid w:val="00F46C63"/>
    <w:rsid w:val="00F46F5A"/>
    <w:rsid w:val="00F46FFA"/>
    <w:rsid w:val="00F504ED"/>
    <w:rsid w:val="00F5056B"/>
    <w:rsid w:val="00F509C8"/>
    <w:rsid w:val="00F50F97"/>
    <w:rsid w:val="00F50FC7"/>
    <w:rsid w:val="00F5100E"/>
    <w:rsid w:val="00F51272"/>
    <w:rsid w:val="00F514AC"/>
    <w:rsid w:val="00F5164D"/>
    <w:rsid w:val="00F51821"/>
    <w:rsid w:val="00F518BD"/>
    <w:rsid w:val="00F51E32"/>
    <w:rsid w:val="00F526E3"/>
    <w:rsid w:val="00F52BDE"/>
    <w:rsid w:val="00F5332A"/>
    <w:rsid w:val="00F533A8"/>
    <w:rsid w:val="00F535D4"/>
    <w:rsid w:val="00F5420F"/>
    <w:rsid w:val="00F543A1"/>
    <w:rsid w:val="00F54659"/>
    <w:rsid w:val="00F54734"/>
    <w:rsid w:val="00F54C77"/>
    <w:rsid w:val="00F5516B"/>
    <w:rsid w:val="00F55323"/>
    <w:rsid w:val="00F554B4"/>
    <w:rsid w:val="00F55558"/>
    <w:rsid w:val="00F5696F"/>
    <w:rsid w:val="00F56E11"/>
    <w:rsid w:val="00F57091"/>
    <w:rsid w:val="00F570FA"/>
    <w:rsid w:val="00F60053"/>
    <w:rsid w:val="00F60668"/>
    <w:rsid w:val="00F607DA"/>
    <w:rsid w:val="00F60EA5"/>
    <w:rsid w:val="00F61CF8"/>
    <w:rsid w:val="00F62CE3"/>
    <w:rsid w:val="00F630A7"/>
    <w:rsid w:val="00F63AEC"/>
    <w:rsid w:val="00F64008"/>
    <w:rsid w:val="00F6415B"/>
    <w:rsid w:val="00F643B0"/>
    <w:rsid w:val="00F6448C"/>
    <w:rsid w:val="00F650ED"/>
    <w:rsid w:val="00F652F1"/>
    <w:rsid w:val="00F654E5"/>
    <w:rsid w:val="00F6586E"/>
    <w:rsid w:val="00F6622C"/>
    <w:rsid w:val="00F6710A"/>
    <w:rsid w:val="00F671A8"/>
    <w:rsid w:val="00F67539"/>
    <w:rsid w:val="00F67618"/>
    <w:rsid w:val="00F67EFC"/>
    <w:rsid w:val="00F70CD0"/>
    <w:rsid w:val="00F710DC"/>
    <w:rsid w:val="00F715E9"/>
    <w:rsid w:val="00F71B6B"/>
    <w:rsid w:val="00F71F88"/>
    <w:rsid w:val="00F72792"/>
    <w:rsid w:val="00F729FB"/>
    <w:rsid w:val="00F72A27"/>
    <w:rsid w:val="00F72DAB"/>
    <w:rsid w:val="00F73284"/>
    <w:rsid w:val="00F733E2"/>
    <w:rsid w:val="00F737B2"/>
    <w:rsid w:val="00F7397F"/>
    <w:rsid w:val="00F73CA3"/>
    <w:rsid w:val="00F7442D"/>
    <w:rsid w:val="00F748C0"/>
    <w:rsid w:val="00F748F4"/>
    <w:rsid w:val="00F74CE5"/>
    <w:rsid w:val="00F74E14"/>
    <w:rsid w:val="00F7526B"/>
    <w:rsid w:val="00F757E4"/>
    <w:rsid w:val="00F7588A"/>
    <w:rsid w:val="00F75BF8"/>
    <w:rsid w:val="00F75EDD"/>
    <w:rsid w:val="00F75F97"/>
    <w:rsid w:val="00F76061"/>
    <w:rsid w:val="00F766FC"/>
    <w:rsid w:val="00F7670C"/>
    <w:rsid w:val="00F76F35"/>
    <w:rsid w:val="00F770C8"/>
    <w:rsid w:val="00F770FD"/>
    <w:rsid w:val="00F774B3"/>
    <w:rsid w:val="00F77D06"/>
    <w:rsid w:val="00F807FA"/>
    <w:rsid w:val="00F809E9"/>
    <w:rsid w:val="00F80BF7"/>
    <w:rsid w:val="00F80DEA"/>
    <w:rsid w:val="00F81039"/>
    <w:rsid w:val="00F81612"/>
    <w:rsid w:val="00F822AF"/>
    <w:rsid w:val="00F8254C"/>
    <w:rsid w:val="00F82635"/>
    <w:rsid w:val="00F829DE"/>
    <w:rsid w:val="00F82AFB"/>
    <w:rsid w:val="00F835AF"/>
    <w:rsid w:val="00F8364B"/>
    <w:rsid w:val="00F83EAB"/>
    <w:rsid w:val="00F84551"/>
    <w:rsid w:val="00F848A7"/>
    <w:rsid w:val="00F84FFD"/>
    <w:rsid w:val="00F85DD6"/>
    <w:rsid w:val="00F85E29"/>
    <w:rsid w:val="00F862C7"/>
    <w:rsid w:val="00F87350"/>
    <w:rsid w:val="00F87C4B"/>
    <w:rsid w:val="00F90967"/>
    <w:rsid w:val="00F90F1B"/>
    <w:rsid w:val="00F91C7D"/>
    <w:rsid w:val="00F91E55"/>
    <w:rsid w:val="00F92059"/>
    <w:rsid w:val="00F92480"/>
    <w:rsid w:val="00F926F4"/>
    <w:rsid w:val="00F92ABA"/>
    <w:rsid w:val="00F92B97"/>
    <w:rsid w:val="00F93A71"/>
    <w:rsid w:val="00F93BDE"/>
    <w:rsid w:val="00F93F21"/>
    <w:rsid w:val="00F94BB7"/>
    <w:rsid w:val="00F94FF0"/>
    <w:rsid w:val="00F957A2"/>
    <w:rsid w:val="00F95924"/>
    <w:rsid w:val="00F9598D"/>
    <w:rsid w:val="00F95BC1"/>
    <w:rsid w:val="00F96B03"/>
    <w:rsid w:val="00F96C04"/>
    <w:rsid w:val="00F975E4"/>
    <w:rsid w:val="00FA000E"/>
    <w:rsid w:val="00FA0B30"/>
    <w:rsid w:val="00FA13D7"/>
    <w:rsid w:val="00FA16E1"/>
    <w:rsid w:val="00FA18C7"/>
    <w:rsid w:val="00FA1C16"/>
    <w:rsid w:val="00FA2060"/>
    <w:rsid w:val="00FA31C1"/>
    <w:rsid w:val="00FA365B"/>
    <w:rsid w:val="00FA3AAA"/>
    <w:rsid w:val="00FA3BF1"/>
    <w:rsid w:val="00FA3C11"/>
    <w:rsid w:val="00FA4150"/>
    <w:rsid w:val="00FA44B3"/>
    <w:rsid w:val="00FA4E6C"/>
    <w:rsid w:val="00FA58F7"/>
    <w:rsid w:val="00FA5A45"/>
    <w:rsid w:val="00FA5FC6"/>
    <w:rsid w:val="00FA6269"/>
    <w:rsid w:val="00FA6571"/>
    <w:rsid w:val="00FA698F"/>
    <w:rsid w:val="00FA6FA2"/>
    <w:rsid w:val="00FA76DB"/>
    <w:rsid w:val="00FA7E30"/>
    <w:rsid w:val="00FB0224"/>
    <w:rsid w:val="00FB0A5E"/>
    <w:rsid w:val="00FB10F7"/>
    <w:rsid w:val="00FB1219"/>
    <w:rsid w:val="00FB210C"/>
    <w:rsid w:val="00FB3A3D"/>
    <w:rsid w:val="00FB3AC8"/>
    <w:rsid w:val="00FB4F29"/>
    <w:rsid w:val="00FB508E"/>
    <w:rsid w:val="00FB5C64"/>
    <w:rsid w:val="00FB63B2"/>
    <w:rsid w:val="00FB69B4"/>
    <w:rsid w:val="00FB7227"/>
    <w:rsid w:val="00FB7C62"/>
    <w:rsid w:val="00FC019C"/>
    <w:rsid w:val="00FC0474"/>
    <w:rsid w:val="00FC0AA2"/>
    <w:rsid w:val="00FC17C7"/>
    <w:rsid w:val="00FC27A8"/>
    <w:rsid w:val="00FC2804"/>
    <w:rsid w:val="00FC2A7D"/>
    <w:rsid w:val="00FC329D"/>
    <w:rsid w:val="00FC3667"/>
    <w:rsid w:val="00FC3FB0"/>
    <w:rsid w:val="00FC41DA"/>
    <w:rsid w:val="00FC49BC"/>
    <w:rsid w:val="00FC54AD"/>
    <w:rsid w:val="00FC57E5"/>
    <w:rsid w:val="00FC6460"/>
    <w:rsid w:val="00FC6494"/>
    <w:rsid w:val="00FC7D71"/>
    <w:rsid w:val="00FC7EEC"/>
    <w:rsid w:val="00FD02D6"/>
    <w:rsid w:val="00FD0473"/>
    <w:rsid w:val="00FD0FDC"/>
    <w:rsid w:val="00FD0FF9"/>
    <w:rsid w:val="00FD105C"/>
    <w:rsid w:val="00FD162E"/>
    <w:rsid w:val="00FD16BF"/>
    <w:rsid w:val="00FD1861"/>
    <w:rsid w:val="00FD1966"/>
    <w:rsid w:val="00FD1B1E"/>
    <w:rsid w:val="00FD2169"/>
    <w:rsid w:val="00FD2CCB"/>
    <w:rsid w:val="00FD3306"/>
    <w:rsid w:val="00FD376E"/>
    <w:rsid w:val="00FD4277"/>
    <w:rsid w:val="00FD44E7"/>
    <w:rsid w:val="00FD48DF"/>
    <w:rsid w:val="00FD4BB2"/>
    <w:rsid w:val="00FD4F69"/>
    <w:rsid w:val="00FD5201"/>
    <w:rsid w:val="00FD651B"/>
    <w:rsid w:val="00FD780B"/>
    <w:rsid w:val="00FE0087"/>
    <w:rsid w:val="00FE06D8"/>
    <w:rsid w:val="00FE190C"/>
    <w:rsid w:val="00FE1C68"/>
    <w:rsid w:val="00FE1DDF"/>
    <w:rsid w:val="00FE1DEB"/>
    <w:rsid w:val="00FE23DE"/>
    <w:rsid w:val="00FE25C7"/>
    <w:rsid w:val="00FE2811"/>
    <w:rsid w:val="00FE2DCB"/>
    <w:rsid w:val="00FE3871"/>
    <w:rsid w:val="00FE38C1"/>
    <w:rsid w:val="00FE391B"/>
    <w:rsid w:val="00FE3AFA"/>
    <w:rsid w:val="00FE4E1B"/>
    <w:rsid w:val="00FE4ED0"/>
    <w:rsid w:val="00FE5AAF"/>
    <w:rsid w:val="00FE5CCA"/>
    <w:rsid w:val="00FE6130"/>
    <w:rsid w:val="00FE79E0"/>
    <w:rsid w:val="00FE7B7B"/>
    <w:rsid w:val="00FF0161"/>
    <w:rsid w:val="00FF02D1"/>
    <w:rsid w:val="00FF0684"/>
    <w:rsid w:val="00FF07C5"/>
    <w:rsid w:val="00FF0B4E"/>
    <w:rsid w:val="00FF0C3D"/>
    <w:rsid w:val="00FF15A3"/>
    <w:rsid w:val="00FF17CB"/>
    <w:rsid w:val="00FF1E8B"/>
    <w:rsid w:val="00FF2171"/>
    <w:rsid w:val="00FF2626"/>
    <w:rsid w:val="00FF2A06"/>
    <w:rsid w:val="00FF2B57"/>
    <w:rsid w:val="00FF3408"/>
    <w:rsid w:val="00FF414E"/>
    <w:rsid w:val="00FF4165"/>
    <w:rsid w:val="00FF42C3"/>
    <w:rsid w:val="00FF483D"/>
    <w:rsid w:val="00FF4848"/>
    <w:rsid w:val="00FF4B69"/>
    <w:rsid w:val="00FF514B"/>
    <w:rsid w:val="00FF5318"/>
    <w:rsid w:val="00FF5377"/>
    <w:rsid w:val="00FF54A6"/>
    <w:rsid w:val="00FF54E9"/>
    <w:rsid w:val="00FF5BA1"/>
    <w:rsid w:val="00FF68D5"/>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032FCD"/>
  <w15:docId w15:val="{7D511530-FCD4-4746-A8BE-915C14DD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1425A1"/>
    <w:pPr>
      <w:tabs>
        <w:tab w:val="left" w:pos="600"/>
        <w:tab w:val="right" w:leader="dot" w:pos="8630"/>
      </w:tabs>
      <w:spacing w:before="120" w:after="120"/>
    </w:pPr>
    <w:rPr>
      <w:b/>
      <w:bCs/>
      <w:caps/>
      <w:szCs w:val="20"/>
    </w:rPr>
  </w:style>
  <w:style w:type="character" w:styleId="Emphasis">
    <w:name w:val="Emphasis"/>
    <w:basedOn w:val="DefaultParagraphFont"/>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semiHidden/>
    <w:rsid w:val="005C4581"/>
    <w:rPr>
      <w:szCs w:val="20"/>
    </w:rPr>
  </w:style>
  <w:style w:type="character" w:customStyle="1" w:styleId="CommentTextChar">
    <w:name w:val="Comment Text Char"/>
    <w:basedOn w:val="DefaultParagraphFont"/>
    <w:link w:val="CommentText"/>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79473C"/>
    <w:pPr>
      <w:tabs>
        <w:tab w:val="left" w:pos="800"/>
        <w:tab w:val="right" w:leader="dot" w:pos="8630"/>
      </w:tabs>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872078"/>
    <w:pPr>
      <w:ind w:left="1440"/>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qFormat/>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rsid w:val="007C50E1"/>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rsid w:val="005C4581"/>
    <w:rPr>
      <w:b/>
      <w:bCs/>
    </w:rPr>
  </w:style>
  <w:style w:type="character" w:customStyle="1" w:styleId="StyleLXIBodyBold1Char">
    <w:name w:val="Style LXI Body + Bold1 Char"/>
    <w:basedOn w:val="LXIBodyCharChar"/>
    <w:link w:val="StyleLXIBodyBold1"/>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22"/>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uiPriority w:val="99"/>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 w:type="character" w:styleId="UnresolvedMention">
    <w:name w:val="Unresolved Mention"/>
    <w:basedOn w:val="DefaultParagraphFont"/>
    <w:uiPriority w:val="99"/>
    <w:semiHidden/>
    <w:unhideWhenUsed/>
    <w:rsid w:val="004352E4"/>
    <w:rPr>
      <w:color w:val="605E5C"/>
      <w:shd w:val="clear" w:color="auto" w:fill="E1DFDD"/>
    </w:rPr>
  </w:style>
  <w:style w:type="paragraph" w:customStyle="1" w:styleId="lead">
    <w:name w:val="lead"/>
    <w:basedOn w:val="Normal"/>
    <w:rsid w:val="00FA5FC6"/>
    <w:pPr>
      <w:spacing w:before="100" w:beforeAutospacing="1" w:after="100" w:afterAutospacing="1"/>
    </w:pPr>
    <w:rPr>
      <w:sz w:val="24"/>
    </w:rPr>
  </w:style>
  <w:style w:type="paragraph" w:styleId="Revision">
    <w:name w:val="Revision"/>
    <w:hidden/>
    <w:uiPriority w:val="99"/>
    <w:semiHidden/>
    <w:rsid w:val="00A1063F"/>
    <w:rPr>
      <w:szCs w:val="24"/>
    </w:rPr>
  </w:style>
  <w:style w:type="character" w:customStyle="1" w:styleId="normaltextrun">
    <w:name w:val="normaltextrun"/>
    <w:basedOn w:val="DefaultParagraphFont"/>
    <w:rsid w:val="00C77D22"/>
  </w:style>
  <w:style w:type="character" w:customStyle="1" w:styleId="eop">
    <w:name w:val="eop"/>
    <w:basedOn w:val="DefaultParagraphFont"/>
    <w:rsid w:val="00C77D22"/>
  </w:style>
  <w:style w:type="character" w:customStyle="1" w:styleId="hgkelc">
    <w:name w:val="hgkelc"/>
    <w:basedOn w:val="DefaultParagraphFont"/>
    <w:rsid w:val="000E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4812">
      <w:bodyDiv w:val="1"/>
      <w:marLeft w:val="0"/>
      <w:marRight w:val="0"/>
      <w:marTop w:val="0"/>
      <w:marBottom w:val="0"/>
      <w:divBdr>
        <w:top w:val="none" w:sz="0" w:space="0" w:color="auto"/>
        <w:left w:val="none" w:sz="0" w:space="0" w:color="auto"/>
        <w:bottom w:val="none" w:sz="0" w:space="0" w:color="auto"/>
        <w:right w:val="none" w:sz="0" w:space="0" w:color="auto"/>
      </w:divBdr>
    </w:div>
    <w:div w:id="139344100">
      <w:bodyDiv w:val="1"/>
      <w:marLeft w:val="0"/>
      <w:marRight w:val="0"/>
      <w:marTop w:val="0"/>
      <w:marBottom w:val="0"/>
      <w:divBdr>
        <w:top w:val="none" w:sz="0" w:space="0" w:color="auto"/>
        <w:left w:val="none" w:sz="0" w:space="0" w:color="auto"/>
        <w:bottom w:val="none" w:sz="0" w:space="0" w:color="auto"/>
        <w:right w:val="none" w:sz="0" w:space="0" w:color="auto"/>
      </w:divBdr>
    </w:div>
    <w:div w:id="202258592">
      <w:bodyDiv w:val="1"/>
      <w:marLeft w:val="0"/>
      <w:marRight w:val="0"/>
      <w:marTop w:val="0"/>
      <w:marBottom w:val="0"/>
      <w:divBdr>
        <w:top w:val="none" w:sz="0" w:space="0" w:color="auto"/>
        <w:left w:val="none" w:sz="0" w:space="0" w:color="auto"/>
        <w:bottom w:val="none" w:sz="0" w:space="0" w:color="auto"/>
        <w:right w:val="none" w:sz="0" w:space="0" w:color="auto"/>
      </w:divBdr>
    </w:div>
    <w:div w:id="252400764">
      <w:bodyDiv w:val="1"/>
      <w:marLeft w:val="0"/>
      <w:marRight w:val="0"/>
      <w:marTop w:val="0"/>
      <w:marBottom w:val="0"/>
      <w:divBdr>
        <w:top w:val="none" w:sz="0" w:space="0" w:color="auto"/>
        <w:left w:val="none" w:sz="0" w:space="0" w:color="auto"/>
        <w:bottom w:val="none" w:sz="0" w:space="0" w:color="auto"/>
        <w:right w:val="none" w:sz="0" w:space="0" w:color="auto"/>
      </w:divBdr>
    </w:div>
    <w:div w:id="572784976">
      <w:bodyDiv w:val="1"/>
      <w:marLeft w:val="0"/>
      <w:marRight w:val="0"/>
      <w:marTop w:val="0"/>
      <w:marBottom w:val="0"/>
      <w:divBdr>
        <w:top w:val="none" w:sz="0" w:space="0" w:color="auto"/>
        <w:left w:val="none" w:sz="0" w:space="0" w:color="auto"/>
        <w:bottom w:val="none" w:sz="0" w:space="0" w:color="auto"/>
        <w:right w:val="none" w:sz="0" w:space="0" w:color="auto"/>
      </w:divBdr>
      <w:divsChild>
        <w:div w:id="1062095165">
          <w:marLeft w:val="0"/>
          <w:marRight w:val="0"/>
          <w:marTop w:val="0"/>
          <w:marBottom w:val="0"/>
          <w:divBdr>
            <w:top w:val="none" w:sz="0" w:space="0" w:color="auto"/>
            <w:left w:val="none" w:sz="0" w:space="0" w:color="auto"/>
            <w:bottom w:val="none" w:sz="0" w:space="0" w:color="auto"/>
            <w:right w:val="none" w:sz="0" w:space="0" w:color="auto"/>
          </w:divBdr>
          <w:divsChild>
            <w:div w:id="1241939241">
              <w:marLeft w:val="0"/>
              <w:marRight w:val="0"/>
              <w:marTop w:val="0"/>
              <w:marBottom w:val="0"/>
              <w:divBdr>
                <w:top w:val="none" w:sz="0" w:space="0" w:color="auto"/>
                <w:left w:val="none" w:sz="0" w:space="0" w:color="auto"/>
                <w:bottom w:val="none" w:sz="0" w:space="0" w:color="auto"/>
                <w:right w:val="none" w:sz="0" w:space="0" w:color="auto"/>
              </w:divBdr>
            </w:div>
          </w:divsChild>
        </w:div>
        <w:div w:id="1128935310">
          <w:marLeft w:val="0"/>
          <w:marRight w:val="0"/>
          <w:marTop w:val="0"/>
          <w:marBottom w:val="0"/>
          <w:divBdr>
            <w:top w:val="none" w:sz="0" w:space="0" w:color="auto"/>
            <w:left w:val="none" w:sz="0" w:space="0" w:color="auto"/>
            <w:bottom w:val="none" w:sz="0" w:space="0" w:color="auto"/>
            <w:right w:val="none" w:sz="0" w:space="0" w:color="auto"/>
          </w:divBdr>
          <w:divsChild>
            <w:div w:id="940140026">
              <w:marLeft w:val="0"/>
              <w:marRight w:val="0"/>
              <w:marTop w:val="0"/>
              <w:marBottom w:val="0"/>
              <w:divBdr>
                <w:top w:val="none" w:sz="0" w:space="0" w:color="auto"/>
                <w:left w:val="none" w:sz="0" w:space="0" w:color="auto"/>
                <w:bottom w:val="none" w:sz="0" w:space="0" w:color="auto"/>
                <w:right w:val="none" w:sz="0" w:space="0" w:color="auto"/>
              </w:divBdr>
            </w:div>
          </w:divsChild>
        </w:div>
        <w:div w:id="1438914214">
          <w:marLeft w:val="0"/>
          <w:marRight w:val="0"/>
          <w:marTop w:val="0"/>
          <w:marBottom w:val="0"/>
          <w:divBdr>
            <w:top w:val="none" w:sz="0" w:space="0" w:color="auto"/>
            <w:left w:val="none" w:sz="0" w:space="0" w:color="auto"/>
            <w:bottom w:val="none" w:sz="0" w:space="0" w:color="auto"/>
            <w:right w:val="none" w:sz="0" w:space="0" w:color="auto"/>
          </w:divBdr>
          <w:divsChild>
            <w:div w:id="1696073954">
              <w:marLeft w:val="0"/>
              <w:marRight w:val="0"/>
              <w:marTop w:val="0"/>
              <w:marBottom w:val="0"/>
              <w:divBdr>
                <w:top w:val="none" w:sz="0" w:space="0" w:color="auto"/>
                <w:left w:val="none" w:sz="0" w:space="0" w:color="auto"/>
                <w:bottom w:val="none" w:sz="0" w:space="0" w:color="auto"/>
                <w:right w:val="none" w:sz="0" w:space="0" w:color="auto"/>
              </w:divBdr>
            </w:div>
          </w:divsChild>
        </w:div>
        <w:div w:id="243341261">
          <w:marLeft w:val="0"/>
          <w:marRight w:val="0"/>
          <w:marTop w:val="0"/>
          <w:marBottom w:val="0"/>
          <w:divBdr>
            <w:top w:val="none" w:sz="0" w:space="0" w:color="auto"/>
            <w:left w:val="none" w:sz="0" w:space="0" w:color="auto"/>
            <w:bottom w:val="none" w:sz="0" w:space="0" w:color="auto"/>
            <w:right w:val="none" w:sz="0" w:space="0" w:color="auto"/>
          </w:divBdr>
          <w:divsChild>
            <w:div w:id="2095128532">
              <w:marLeft w:val="0"/>
              <w:marRight w:val="0"/>
              <w:marTop w:val="0"/>
              <w:marBottom w:val="0"/>
              <w:divBdr>
                <w:top w:val="none" w:sz="0" w:space="0" w:color="auto"/>
                <w:left w:val="none" w:sz="0" w:space="0" w:color="auto"/>
                <w:bottom w:val="none" w:sz="0" w:space="0" w:color="auto"/>
                <w:right w:val="none" w:sz="0" w:space="0" w:color="auto"/>
              </w:divBdr>
            </w:div>
          </w:divsChild>
        </w:div>
        <w:div w:id="759109017">
          <w:marLeft w:val="0"/>
          <w:marRight w:val="0"/>
          <w:marTop w:val="0"/>
          <w:marBottom w:val="0"/>
          <w:divBdr>
            <w:top w:val="none" w:sz="0" w:space="0" w:color="auto"/>
            <w:left w:val="none" w:sz="0" w:space="0" w:color="auto"/>
            <w:bottom w:val="none" w:sz="0" w:space="0" w:color="auto"/>
            <w:right w:val="none" w:sz="0" w:space="0" w:color="auto"/>
          </w:divBdr>
          <w:divsChild>
            <w:div w:id="585844328">
              <w:marLeft w:val="0"/>
              <w:marRight w:val="0"/>
              <w:marTop w:val="0"/>
              <w:marBottom w:val="0"/>
              <w:divBdr>
                <w:top w:val="none" w:sz="0" w:space="0" w:color="auto"/>
                <w:left w:val="none" w:sz="0" w:space="0" w:color="auto"/>
                <w:bottom w:val="none" w:sz="0" w:space="0" w:color="auto"/>
                <w:right w:val="none" w:sz="0" w:space="0" w:color="auto"/>
              </w:divBdr>
            </w:div>
          </w:divsChild>
        </w:div>
        <w:div w:id="1914775591">
          <w:marLeft w:val="0"/>
          <w:marRight w:val="0"/>
          <w:marTop w:val="0"/>
          <w:marBottom w:val="0"/>
          <w:divBdr>
            <w:top w:val="none" w:sz="0" w:space="0" w:color="auto"/>
            <w:left w:val="none" w:sz="0" w:space="0" w:color="auto"/>
            <w:bottom w:val="none" w:sz="0" w:space="0" w:color="auto"/>
            <w:right w:val="none" w:sz="0" w:space="0" w:color="auto"/>
          </w:divBdr>
          <w:divsChild>
            <w:div w:id="216400889">
              <w:marLeft w:val="0"/>
              <w:marRight w:val="0"/>
              <w:marTop w:val="0"/>
              <w:marBottom w:val="0"/>
              <w:divBdr>
                <w:top w:val="none" w:sz="0" w:space="0" w:color="auto"/>
                <w:left w:val="none" w:sz="0" w:space="0" w:color="auto"/>
                <w:bottom w:val="none" w:sz="0" w:space="0" w:color="auto"/>
                <w:right w:val="none" w:sz="0" w:space="0" w:color="auto"/>
              </w:divBdr>
            </w:div>
          </w:divsChild>
        </w:div>
        <w:div w:id="380714484">
          <w:marLeft w:val="0"/>
          <w:marRight w:val="0"/>
          <w:marTop w:val="0"/>
          <w:marBottom w:val="0"/>
          <w:divBdr>
            <w:top w:val="none" w:sz="0" w:space="0" w:color="auto"/>
            <w:left w:val="none" w:sz="0" w:space="0" w:color="auto"/>
            <w:bottom w:val="none" w:sz="0" w:space="0" w:color="auto"/>
            <w:right w:val="none" w:sz="0" w:space="0" w:color="auto"/>
          </w:divBdr>
          <w:divsChild>
            <w:div w:id="1907371388">
              <w:marLeft w:val="0"/>
              <w:marRight w:val="0"/>
              <w:marTop w:val="0"/>
              <w:marBottom w:val="0"/>
              <w:divBdr>
                <w:top w:val="none" w:sz="0" w:space="0" w:color="auto"/>
                <w:left w:val="none" w:sz="0" w:space="0" w:color="auto"/>
                <w:bottom w:val="none" w:sz="0" w:space="0" w:color="auto"/>
                <w:right w:val="none" w:sz="0" w:space="0" w:color="auto"/>
              </w:divBdr>
            </w:div>
          </w:divsChild>
        </w:div>
        <w:div w:id="1992440053">
          <w:marLeft w:val="0"/>
          <w:marRight w:val="0"/>
          <w:marTop w:val="0"/>
          <w:marBottom w:val="0"/>
          <w:divBdr>
            <w:top w:val="none" w:sz="0" w:space="0" w:color="auto"/>
            <w:left w:val="none" w:sz="0" w:space="0" w:color="auto"/>
            <w:bottom w:val="none" w:sz="0" w:space="0" w:color="auto"/>
            <w:right w:val="none" w:sz="0" w:space="0" w:color="auto"/>
          </w:divBdr>
          <w:divsChild>
            <w:div w:id="1596161086">
              <w:marLeft w:val="0"/>
              <w:marRight w:val="0"/>
              <w:marTop w:val="0"/>
              <w:marBottom w:val="0"/>
              <w:divBdr>
                <w:top w:val="none" w:sz="0" w:space="0" w:color="auto"/>
                <w:left w:val="none" w:sz="0" w:space="0" w:color="auto"/>
                <w:bottom w:val="none" w:sz="0" w:space="0" w:color="auto"/>
                <w:right w:val="none" w:sz="0" w:space="0" w:color="auto"/>
              </w:divBdr>
            </w:div>
          </w:divsChild>
        </w:div>
        <w:div w:id="1529490178">
          <w:marLeft w:val="0"/>
          <w:marRight w:val="0"/>
          <w:marTop w:val="0"/>
          <w:marBottom w:val="0"/>
          <w:divBdr>
            <w:top w:val="none" w:sz="0" w:space="0" w:color="auto"/>
            <w:left w:val="none" w:sz="0" w:space="0" w:color="auto"/>
            <w:bottom w:val="none" w:sz="0" w:space="0" w:color="auto"/>
            <w:right w:val="none" w:sz="0" w:space="0" w:color="auto"/>
          </w:divBdr>
          <w:divsChild>
            <w:div w:id="817184137">
              <w:marLeft w:val="0"/>
              <w:marRight w:val="0"/>
              <w:marTop w:val="0"/>
              <w:marBottom w:val="0"/>
              <w:divBdr>
                <w:top w:val="none" w:sz="0" w:space="0" w:color="auto"/>
                <w:left w:val="none" w:sz="0" w:space="0" w:color="auto"/>
                <w:bottom w:val="none" w:sz="0" w:space="0" w:color="auto"/>
                <w:right w:val="none" w:sz="0" w:space="0" w:color="auto"/>
              </w:divBdr>
            </w:div>
          </w:divsChild>
        </w:div>
        <w:div w:id="2103648701">
          <w:marLeft w:val="0"/>
          <w:marRight w:val="0"/>
          <w:marTop w:val="0"/>
          <w:marBottom w:val="0"/>
          <w:divBdr>
            <w:top w:val="none" w:sz="0" w:space="0" w:color="auto"/>
            <w:left w:val="none" w:sz="0" w:space="0" w:color="auto"/>
            <w:bottom w:val="none" w:sz="0" w:space="0" w:color="auto"/>
            <w:right w:val="none" w:sz="0" w:space="0" w:color="auto"/>
          </w:divBdr>
          <w:divsChild>
            <w:div w:id="2664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785">
      <w:bodyDiv w:val="1"/>
      <w:marLeft w:val="0"/>
      <w:marRight w:val="0"/>
      <w:marTop w:val="0"/>
      <w:marBottom w:val="0"/>
      <w:divBdr>
        <w:top w:val="none" w:sz="0" w:space="0" w:color="auto"/>
        <w:left w:val="none" w:sz="0" w:space="0" w:color="auto"/>
        <w:bottom w:val="none" w:sz="0" w:space="0" w:color="auto"/>
        <w:right w:val="none" w:sz="0" w:space="0" w:color="auto"/>
      </w:divBdr>
    </w:div>
    <w:div w:id="728186734">
      <w:bodyDiv w:val="1"/>
      <w:marLeft w:val="0"/>
      <w:marRight w:val="0"/>
      <w:marTop w:val="0"/>
      <w:marBottom w:val="0"/>
      <w:divBdr>
        <w:top w:val="none" w:sz="0" w:space="0" w:color="auto"/>
        <w:left w:val="none" w:sz="0" w:space="0" w:color="auto"/>
        <w:bottom w:val="none" w:sz="0" w:space="0" w:color="auto"/>
        <w:right w:val="none" w:sz="0" w:space="0" w:color="auto"/>
      </w:divBdr>
    </w:div>
    <w:div w:id="905915035">
      <w:bodyDiv w:val="1"/>
      <w:marLeft w:val="0"/>
      <w:marRight w:val="0"/>
      <w:marTop w:val="0"/>
      <w:marBottom w:val="0"/>
      <w:divBdr>
        <w:top w:val="none" w:sz="0" w:space="0" w:color="auto"/>
        <w:left w:val="none" w:sz="0" w:space="0" w:color="auto"/>
        <w:bottom w:val="none" w:sz="0" w:space="0" w:color="auto"/>
        <w:right w:val="none" w:sz="0" w:space="0" w:color="auto"/>
      </w:divBdr>
    </w:div>
    <w:div w:id="1138034485">
      <w:bodyDiv w:val="1"/>
      <w:marLeft w:val="0"/>
      <w:marRight w:val="0"/>
      <w:marTop w:val="0"/>
      <w:marBottom w:val="0"/>
      <w:divBdr>
        <w:top w:val="none" w:sz="0" w:space="0" w:color="auto"/>
        <w:left w:val="none" w:sz="0" w:space="0" w:color="auto"/>
        <w:bottom w:val="none" w:sz="0" w:space="0" w:color="auto"/>
        <w:right w:val="none" w:sz="0" w:space="0" w:color="auto"/>
      </w:divBdr>
    </w:div>
    <w:div w:id="1183085596">
      <w:bodyDiv w:val="1"/>
      <w:marLeft w:val="0"/>
      <w:marRight w:val="0"/>
      <w:marTop w:val="0"/>
      <w:marBottom w:val="0"/>
      <w:divBdr>
        <w:top w:val="none" w:sz="0" w:space="0" w:color="auto"/>
        <w:left w:val="none" w:sz="0" w:space="0" w:color="auto"/>
        <w:bottom w:val="none" w:sz="0" w:space="0" w:color="auto"/>
        <w:right w:val="none" w:sz="0" w:space="0" w:color="auto"/>
      </w:divBdr>
    </w:div>
    <w:div w:id="1288272970">
      <w:bodyDiv w:val="1"/>
      <w:marLeft w:val="125"/>
      <w:marRight w:val="125"/>
      <w:marTop w:val="125"/>
      <w:marBottom w:val="125"/>
      <w:divBdr>
        <w:top w:val="none" w:sz="0" w:space="0" w:color="auto"/>
        <w:left w:val="none" w:sz="0" w:space="0" w:color="auto"/>
        <w:bottom w:val="none" w:sz="0" w:space="0" w:color="auto"/>
        <w:right w:val="none" w:sz="0" w:space="0" w:color="auto"/>
      </w:divBdr>
    </w:div>
    <w:div w:id="1306621101">
      <w:bodyDiv w:val="1"/>
      <w:marLeft w:val="0"/>
      <w:marRight w:val="0"/>
      <w:marTop w:val="0"/>
      <w:marBottom w:val="0"/>
      <w:divBdr>
        <w:top w:val="none" w:sz="0" w:space="0" w:color="auto"/>
        <w:left w:val="none" w:sz="0" w:space="0" w:color="auto"/>
        <w:bottom w:val="none" w:sz="0" w:space="0" w:color="auto"/>
        <w:right w:val="none" w:sz="0" w:space="0" w:color="auto"/>
      </w:divBdr>
    </w:div>
    <w:div w:id="1313372052">
      <w:bodyDiv w:val="1"/>
      <w:marLeft w:val="0"/>
      <w:marRight w:val="0"/>
      <w:marTop w:val="0"/>
      <w:marBottom w:val="0"/>
      <w:divBdr>
        <w:top w:val="none" w:sz="0" w:space="0" w:color="auto"/>
        <w:left w:val="none" w:sz="0" w:space="0" w:color="auto"/>
        <w:bottom w:val="none" w:sz="0" w:space="0" w:color="auto"/>
        <w:right w:val="none" w:sz="0" w:space="0" w:color="auto"/>
      </w:divBdr>
      <w:divsChild>
        <w:div w:id="931552653">
          <w:marLeft w:val="0"/>
          <w:marRight w:val="0"/>
          <w:marTop w:val="0"/>
          <w:marBottom w:val="0"/>
          <w:divBdr>
            <w:top w:val="none" w:sz="0" w:space="0" w:color="auto"/>
            <w:left w:val="none" w:sz="0" w:space="0" w:color="auto"/>
            <w:bottom w:val="none" w:sz="0" w:space="0" w:color="auto"/>
            <w:right w:val="none" w:sz="0" w:space="0" w:color="auto"/>
          </w:divBdr>
        </w:div>
        <w:div w:id="390813904">
          <w:marLeft w:val="0"/>
          <w:marRight w:val="0"/>
          <w:marTop w:val="0"/>
          <w:marBottom w:val="0"/>
          <w:divBdr>
            <w:top w:val="none" w:sz="0" w:space="0" w:color="auto"/>
            <w:left w:val="none" w:sz="0" w:space="0" w:color="auto"/>
            <w:bottom w:val="none" w:sz="0" w:space="0" w:color="auto"/>
            <w:right w:val="none" w:sz="0" w:space="0" w:color="auto"/>
          </w:divBdr>
        </w:div>
      </w:divsChild>
    </w:div>
    <w:div w:id="1432971414">
      <w:bodyDiv w:val="1"/>
      <w:marLeft w:val="0"/>
      <w:marRight w:val="0"/>
      <w:marTop w:val="0"/>
      <w:marBottom w:val="0"/>
      <w:divBdr>
        <w:top w:val="none" w:sz="0" w:space="0" w:color="auto"/>
        <w:left w:val="none" w:sz="0" w:space="0" w:color="auto"/>
        <w:bottom w:val="none" w:sz="0" w:space="0" w:color="auto"/>
        <w:right w:val="none" w:sz="0" w:space="0" w:color="auto"/>
      </w:divBdr>
      <w:divsChild>
        <w:div w:id="1033072014">
          <w:marLeft w:val="0"/>
          <w:marRight w:val="0"/>
          <w:marTop w:val="0"/>
          <w:marBottom w:val="0"/>
          <w:divBdr>
            <w:top w:val="none" w:sz="0" w:space="0" w:color="auto"/>
            <w:left w:val="none" w:sz="0" w:space="0" w:color="auto"/>
            <w:bottom w:val="none" w:sz="0" w:space="0" w:color="auto"/>
            <w:right w:val="none" w:sz="0" w:space="0" w:color="auto"/>
          </w:divBdr>
        </w:div>
        <w:div w:id="265776405">
          <w:marLeft w:val="0"/>
          <w:marRight w:val="0"/>
          <w:marTop w:val="0"/>
          <w:marBottom w:val="0"/>
          <w:divBdr>
            <w:top w:val="none" w:sz="0" w:space="0" w:color="auto"/>
            <w:left w:val="none" w:sz="0" w:space="0" w:color="auto"/>
            <w:bottom w:val="none" w:sz="0" w:space="0" w:color="auto"/>
            <w:right w:val="none" w:sz="0" w:space="0" w:color="auto"/>
          </w:divBdr>
        </w:div>
      </w:divsChild>
    </w:div>
    <w:div w:id="1649245335">
      <w:bodyDiv w:val="1"/>
      <w:marLeft w:val="0"/>
      <w:marRight w:val="0"/>
      <w:marTop w:val="0"/>
      <w:marBottom w:val="0"/>
      <w:divBdr>
        <w:top w:val="none" w:sz="0" w:space="0" w:color="auto"/>
        <w:left w:val="none" w:sz="0" w:space="0" w:color="auto"/>
        <w:bottom w:val="none" w:sz="0" w:space="0" w:color="auto"/>
        <w:right w:val="none" w:sz="0" w:space="0" w:color="auto"/>
      </w:divBdr>
      <w:divsChild>
        <w:div w:id="1815099432">
          <w:marLeft w:val="0"/>
          <w:marRight w:val="0"/>
          <w:marTop w:val="0"/>
          <w:marBottom w:val="0"/>
          <w:divBdr>
            <w:top w:val="none" w:sz="0" w:space="0" w:color="auto"/>
            <w:left w:val="none" w:sz="0" w:space="0" w:color="auto"/>
            <w:bottom w:val="none" w:sz="0" w:space="0" w:color="auto"/>
            <w:right w:val="none" w:sz="0" w:space="0" w:color="auto"/>
          </w:divBdr>
          <w:divsChild>
            <w:div w:id="7846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sChild>
        <w:div w:id="1519418516">
          <w:marLeft w:val="0"/>
          <w:marRight w:val="0"/>
          <w:marTop w:val="0"/>
          <w:marBottom w:val="0"/>
          <w:divBdr>
            <w:top w:val="none" w:sz="0" w:space="0" w:color="auto"/>
            <w:left w:val="none" w:sz="0" w:space="0" w:color="auto"/>
            <w:bottom w:val="none" w:sz="0" w:space="0" w:color="auto"/>
            <w:right w:val="none" w:sz="0" w:space="0" w:color="auto"/>
          </w:divBdr>
          <w:divsChild>
            <w:div w:id="1219173517">
              <w:marLeft w:val="0"/>
              <w:marRight w:val="0"/>
              <w:marTop w:val="180"/>
              <w:marBottom w:val="180"/>
              <w:divBdr>
                <w:top w:val="none" w:sz="0" w:space="0" w:color="auto"/>
                <w:left w:val="none" w:sz="0" w:space="0" w:color="auto"/>
                <w:bottom w:val="none" w:sz="0" w:space="0" w:color="auto"/>
                <w:right w:val="none" w:sz="0" w:space="0" w:color="auto"/>
              </w:divBdr>
            </w:div>
          </w:divsChild>
        </w:div>
        <w:div w:id="302583091">
          <w:marLeft w:val="0"/>
          <w:marRight w:val="0"/>
          <w:marTop w:val="0"/>
          <w:marBottom w:val="0"/>
          <w:divBdr>
            <w:top w:val="none" w:sz="0" w:space="0" w:color="auto"/>
            <w:left w:val="none" w:sz="0" w:space="0" w:color="auto"/>
            <w:bottom w:val="none" w:sz="0" w:space="0" w:color="auto"/>
            <w:right w:val="none" w:sz="0" w:space="0" w:color="auto"/>
          </w:divBdr>
          <w:divsChild>
            <w:div w:id="2040816017">
              <w:marLeft w:val="0"/>
              <w:marRight w:val="0"/>
              <w:marTop w:val="0"/>
              <w:marBottom w:val="0"/>
              <w:divBdr>
                <w:top w:val="none" w:sz="0" w:space="0" w:color="auto"/>
                <w:left w:val="none" w:sz="0" w:space="0" w:color="auto"/>
                <w:bottom w:val="none" w:sz="0" w:space="0" w:color="auto"/>
                <w:right w:val="none" w:sz="0" w:space="0" w:color="auto"/>
              </w:divBdr>
              <w:divsChild>
                <w:div w:id="2083214151">
                  <w:marLeft w:val="0"/>
                  <w:marRight w:val="0"/>
                  <w:marTop w:val="0"/>
                  <w:marBottom w:val="0"/>
                  <w:divBdr>
                    <w:top w:val="none" w:sz="0" w:space="0" w:color="auto"/>
                    <w:left w:val="none" w:sz="0" w:space="0" w:color="auto"/>
                    <w:bottom w:val="none" w:sz="0" w:space="0" w:color="auto"/>
                    <w:right w:val="none" w:sz="0" w:space="0" w:color="auto"/>
                  </w:divBdr>
                  <w:divsChild>
                    <w:div w:id="564686325">
                      <w:marLeft w:val="0"/>
                      <w:marRight w:val="0"/>
                      <w:marTop w:val="0"/>
                      <w:marBottom w:val="0"/>
                      <w:divBdr>
                        <w:top w:val="none" w:sz="0" w:space="0" w:color="auto"/>
                        <w:left w:val="none" w:sz="0" w:space="0" w:color="auto"/>
                        <w:bottom w:val="none" w:sz="0" w:space="0" w:color="auto"/>
                        <w:right w:val="none" w:sz="0" w:space="0" w:color="auto"/>
                      </w:divBdr>
                      <w:divsChild>
                        <w:div w:id="1752309529">
                          <w:marLeft w:val="0"/>
                          <w:marRight w:val="0"/>
                          <w:marTop w:val="0"/>
                          <w:marBottom w:val="0"/>
                          <w:divBdr>
                            <w:top w:val="none" w:sz="0" w:space="0" w:color="auto"/>
                            <w:left w:val="none" w:sz="0" w:space="0" w:color="auto"/>
                            <w:bottom w:val="none" w:sz="0" w:space="0" w:color="auto"/>
                            <w:right w:val="none" w:sz="0" w:space="0" w:color="auto"/>
                          </w:divBdr>
                          <w:divsChild>
                            <w:div w:id="16687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7390">
      <w:bodyDiv w:val="1"/>
      <w:marLeft w:val="0"/>
      <w:marRight w:val="0"/>
      <w:marTop w:val="0"/>
      <w:marBottom w:val="0"/>
      <w:divBdr>
        <w:top w:val="none" w:sz="0" w:space="0" w:color="auto"/>
        <w:left w:val="none" w:sz="0" w:space="0" w:color="auto"/>
        <w:bottom w:val="none" w:sz="0" w:space="0" w:color="auto"/>
        <w:right w:val="none" w:sz="0" w:space="0" w:color="auto"/>
      </w:divBdr>
    </w:div>
    <w:div w:id="1859155020">
      <w:marLeft w:val="0"/>
      <w:marRight w:val="0"/>
      <w:marTop w:val="0"/>
      <w:marBottom w:val="0"/>
      <w:divBdr>
        <w:top w:val="none" w:sz="0" w:space="0" w:color="auto"/>
        <w:left w:val="none" w:sz="0" w:space="0" w:color="auto"/>
        <w:bottom w:val="none" w:sz="0" w:space="0" w:color="auto"/>
        <w:right w:val="none" w:sz="0" w:space="0" w:color="auto"/>
      </w:divBdr>
    </w:div>
    <w:div w:id="1859155021">
      <w:marLeft w:val="0"/>
      <w:marRight w:val="0"/>
      <w:marTop w:val="0"/>
      <w:marBottom w:val="0"/>
      <w:divBdr>
        <w:top w:val="none" w:sz="0" w:space="0" w:color="auto"/>
        <w:left w:val="none" w:sz="0" w:space="0" w:color="auto"/>
        <w:bottom w:val="none" w:sz="0" w:space="0" w:color="auto"/>
        <w:right w:val="none" w:sz="0" w:space="0" w:color="auto"/>
      </w:divBdr>
      <w:divsChild>
        <w:div w:id="1859155194">
          <w:marLeft w:val="0"/>
          <w:marRight w:val="0"/>
          <w:marTop w:val="0"/>
          <w:marBottom w:val="0"/>
          <w:divBdr>
            <w:top w:val="none" w:sz="0" w:space="0" w:color="auto"/>
            <w:left w:val="none" w:sz="0" w:space="0" w:color="auto"/>
            <w:bottom w:val="none" w:sz="0" w:space="0" w:color="auto"/>
            <w:right w:val="none" w:sz="0" w:space="0" w:color="auto"/>
          </w:divBdr>
          <w:divsChild>
            <w:div w:id="1859155055">
              <w:marLeft w:val="0"/>
              <w:marRight w:val="0"/>
              <w:marTop w:val="0"/>
              <w:marBottom w:val="0"/>
              <w:divBdr>
                <w:top w:val="none" w:sz="0" w:space="0" w:color="auto"/>
                <w:left w:val="none" w:sz="0" w:space="0" w:color="auto"/>
                <w:bottom w:val="none" w:sz="0" w:space="0" w:color="auto"/>
                <w:right w:val="none" w:sz="0" w:space="0" w:color="auto"/>
              </w:divBdr>
              <w:divsChild>
                <w:div w:id="1859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32">
      <w:marLeft w:val="0"/>
      <w:marRight w:val="0"/>
      <w:marTop w:val="0"/>
      <w:marBottom w:val="0"/>
      <w:divBdr>
        <w:top w:val="none" w:sz="0" w:space="0" w:color="auto"/>
        <w:left w:val="none" w:sz="0" w:space="0" w:color="auto"/>
        <w:bottom w:val="none" w:sz="0" w:space="0" w:color="auto"/>
        <w:right w:val="none" w:sz="0" w:space="0" w:color="auto"/>
      </w:divBdr>
      <w:divsChild>
        <w:div w:id="1859155207">
          <w:marLeft w:val="0"/>
          <w:marRight w:val="0"/>
          <w:marTop w:val="0"/>
          <w:marBottom w:val="0"/>
          <w:divBdr>
            <w:top w:val="none" w:sz="0" w:space="0" w:color="auto"/>
            <w:left w:val="none" w:sz="0" w:space="0" w:color="auto"/>
            <w:bottom w:val="none" w:sz="0" w:space="0" w:color="auto"/>
            <w:right w:val="none" w:sz="0" w:space="0" w:color="auto"/>
          </w:divBdr>
          <w:divsChild>
            <w:div w:id="1859155111">
              <w:marLeft w:val="0"/>
              <w:marRight w:val="0"/>
              <w:marTop w:val="0"/>
              <w:marBottom w:val="0"/>
              <w:divBdr>
                <w:top w:val="none" w:sz="0" w:space="0" w:color="auto"/>
                <w:left w:val="none" w:sz="0" w:space="0" w:color="auto"/>
                <w:bottom w:val="none" w:sz="0" w:space="0" w:color="auto"/>
                <w:right w:val="none" w:sz="0" w:space="0" w:color="auto"/>
              </w:divBdr>
              <w:divsChild>
                <w:div w:id="1859155050">
                  <w:marLeft w:val="-7245"/>
                  <w:marRight w:val="-7245"/>
                  <w:marTop w:val="0"/>
                  <w:marBottom w:val="0"/>
                  <w:divBdr>
                    <w:top w:val="none" w:sz="0" w:space="0" w:color="auto"/>
                    <w:left w:val="none" w:sz="0" w:space="0" w:color="auto"/>
                    <w:bottom w:val="none" w:sz="0" w:space="0" w:color="auto"/>
                    <w:right w:val="none" w:sz="0" w:space="0" w:color="auto"/>
                  </w:divBdr>
                  <w:divsChild>
                    <w:div w:id="1859155026">
                      <w:marLeft w:val="0"/>
                      <w:marRight w:val="0"/>
                      <w:marTop w:val="0"/>
                      <w:marBottom w:val="0"/>
                      <w:divBdr>
                        <w:top w:val="none" w:sz="0" w:space="0" w:color="auto"/>
                        <w:left w:val="none" w:sz="0" w:space="0" w:color="auto"/>
                        <w:bottom w:val="none" w:sz="0" w:space="0" w:color="auto"/>
                        <w:right w:val="none" w:sz="0" w:space="0" w:color="auto"/>
                      </w:divBdr>
                      <w:divsChild>
                        <w:div w:id="1859155048">
                          <w:marLeft w:val="0"/>
                          <w:marRight w:val="0"/>
                          <w:marTop w:val="0"/>
                          <w:marBottom w:val="0"/>
                          <w:divBdr>
                            <w:top w:val="none" w:sz="0" w:space="0" w:color="auto"/>
                            <w:left w:val="none" w:sz="0" w:space="0" w:color="auto"/>
                            <w:bottom w:val="none" w:sz="0" w:space="0" w:color="auto"/>
                            <w:right w:val="none" w:sz="0" w:space="0" w:color="auto"/>
                          </w:divBdr>
                          <w:divsChild>
                            <w:div w:id="1859155177">
                              <w:marLeft w:val="0"/>
                              <w:marRight w:val="0"/>
                              <w:marTop w:val="0"/>
                              <w:marBottom w:val="0"/>
                              <w:divBdr>
                                <w:top w:val="none" w:sz="0" w:space="0" w:color="auto"/>
                                <w:left w:val="none" w:sz="0" w:space="0" w:color="auto"/>
                                <w:bottom w:val="none" w:sz="0" w:space="0" w:color="auto"/>
                                <w:right w:val="none" w:sz="0" w:space="0" w:color="auto"/>
                              </w:divBdr>
                              <w:divsChild>
                                <w:div w:id="1859155068">
                                  <w:marLeft w:val="0"/>
                                  <w:marRight w:val="0"/>
                                  <w:marTop w:val="0"/>
                                  <w:marBottom w:val="0"/>
                                  <w:divBdr>
                                    <w:top w:val="none" w:sz="0" w:space="0" w:color="auto"/>
                                    <w:left w:val="none" w:sz="0" w:space="0" w:color="auto"/>
                                    <w:bottom w:val="none" w:sz="0" w:space="0" w:color="auto"/>
                                    <w:right w:val="none" w:sz="0" w:space="0" w:color="auto"/>
                                  </w:divBdr>
                                  <w:divsChild>
                                    <w:div w:id="1859155110">
                                      <w:marLeft w:val="0"/>
                                      <w:marRight w:val="0"/>
                                      <w:marTop w:val="0"/>
                                      <w:marBottom w:val="0"/>
                                      <w:divBdr>
                                        <w:top w:val="none" w:sz="0" w:space="0" w:color="auto"/>
                                        <w:left w:val="none" w:sz="0" w:space="0" w:color="auto"/>
                                        <w:bottom w:val="none" w:sz="0" w:space="0" w:color="auto"/>
                                        <w:right w:val="none" w:sz="0" w:space="0" w:color="auto"/>
                                      </w:divBdr>
                                      <w:divsChild>
                                        <w:div w:id="1859155070">
                                          <w:marLeft w:val="0"/>
                                          <w:marRight w:val="0"/>
                                          <w:marTop w:val="0"/>
                                          <w:marBottom w:val="0"/>
                                          <w:divBdr>
                                            <w:top w:val="none" w:sz="0" w:space="0" w:color="auto"/>
                                            <w:left w:val="none" w:sz="0" w:space="0" w:color="auto"/>
                                            <w:bottom w:val="none" w:sz="0" w:space="0" w:color="auto"/>
                                            <w:right w:val="none" w:sz="0" w:space="0" w:color="auto"/>
                                          </w:divBdr>
                                          <w:divsChild>
                                            <w:div w:id="1859155187">
                                              <w:marLeft w:val="0"/>
                                              <w:marRight w:val="0"/>
                                              <w:marTop w:val="0"/>
                                              <w:marBottom w:val="0"/>
                                              <w:divBdr>
                                                <w:top w:val="none" w:sz="0" w:space="0" w:color="auto"/>
                                                <w:left w:val="none" w:sz="0" w:space="0" w:color="auto"/>
                                                <w:bottom w:val="none" w:sz="0" w:space="0" w:color="auto"/>
                                                <w:right w:val="none" w:sz="0" w:space="0" w:color="auto"/>
                                              </w:divBdr>
                                              <w:divsChild>
                                                <w:div w:id="1859155075">
                                                  <w:marLeft w:val="0"/>
                                                  <w:marRight w:val="0"/>
                                                  <w:marTop w:val="0"/>
                                                  <w:marBottom w:val="0"/>
                                                  <w:divBdr>
                                                    <w:top w:val="none" w:sz="0" w:space="0" w:color="auto"/>
                                                    <w:left w:val="none" w:sz="0" w:space="0" w:color="auto"/>
                                                    <w:bottom w:val="none" w:sz="0" w:space="0" w:color="auto"/>
                                                    <w:right w:val="none" w:sz="0" w:space="0" w:color="auto"/>
                                                  </w:divBdr>
                                                </w:div>
                                                <w:div w:id="1859155091">
                                                  <w:marLeft w:val="0"/>
                                                  <w:marRight w:val="0"/>
                                                  <w:marTop w:val="0"/>
                                                  <w:marBottom w:val="0"/>
                                                  <w:divBdr>
                                                    <w:top w:val="none" w:sz="0" w:space="0" w:color="auto"/>
                                                    <w:left w:val="none" w:sz="0" w:space="0" w:color="auto"/>
                                                    <w:bottom w:val="none" w:sz="0" w:space="0" w:color="auto"/>
                                                    <w:right w:val="none" w:sz="0" w:space="0" w:color="auto"/>
                                                  </w:divBdr>
                                                </w:div>
                                                <w:div w:id="1859155095">
                                                  <w:marLeft w:val="150"/>
                                                  <w:marRight w:val="0"/>
                                                  <w:marTop w:val="300"/>
                                                  <w:marBottom w:val="300"/>
                                                  <w:divBdr>
                                                    <w:top w:val="single" w:sz="48" w:space="8" w:color="5B6871"/>
                                                    <w:left w:val="none" w:sz="0" w:space="0" w:color="auto"/>
                                                    <w:bottom w:val="single" w:sz="48" w:space="8" w:color="5B6871"/>
                                                    <w:right w:val="none" w:sz="0" w:space="0" w:color="auto"/>
                                                  </w:divBdr>
                                                  <w:divsChild>
                                                    <w:div w:id="1859155102">
                                                      <w:marLeft w:val="0"/>
                                                      <w:marRight w:val="0"/>
                                                      <w:marTop w:val="0"/>
                                                      <w:marBottom w:val="0"/>
                                                      <w:divBdr>
                                                        <w:top w:val="none" w:sz="0" w:space="0" w:color="auto"/>
                                                        <w:left w:val="none" w:sz="0" w:space="0" w:color="auto"/>
                                                        <w:bottom w:val="none" w:sz="0" w:space="0" w:color="auto"/>
                                                        <w:right w:val="none" w:sz="0" w:space="0" w:color="auto"/>
                                                      </w:divBdr>
                                                    </w:div>
                                                    <w:div w:id="1859155104">
                                                      <w:marLeft w:val="0"/>
                                                      <w:marRight w:val="0"/>
                                                      <w:marTop w:val="0"/>
                                                      <w:marBottom w:val="0"/>
                                                      <w:divBdr>
                                                        <w:top w:val="none" w:sz="0" w:space="0" w:color="auto"/>
                                                        <w:left w:val="none" w:sz="0" w:space="0" w:color="auto"/>
                                                        <w:bottom w:val="none" w:sz="0" w:space="0" w:color="auto"/>
                                                        <w:right w:val="none" w:sz="0" w:space="0" w:color="auto"/>
                                                      </w:divBdr>
                                                    </w:div>
                                                  </w:divsChild>
                                                </w:div>
                                                <w:div w:id="1859155106">
                                                  <w:marLeft w:val="0"/>
                                                  <w:marRight w:val="0"/>
                                                  <w:marTop w:val="45"/>
                                                  <w:marBottom w:val="0"/>
                                                  <w:divBdr>
                                                    <w:top w:val="none" w:sz="0" w:space="0" w:color="auto"/>
                                                    <w:left w:val="none" w:sz="0" w:space="0" w:color="auto"/>
                                                    <w:bottom w:val="none" w:sz="0" w:space="0" w:color="auto"/>
                                                    <w:right w:val="none" w:sz="0" w:space="0" w:color="auto"/>
                                                  </w:divBdr>
                                                </w:div>
                                                <w:div w:id="1859155124">
                                                  <w:marLeft w:val="0"/>
                                                  <w:marRight w:val="0"/>
                                                  <w:marTop w:val="0"/>
                                                  <w:marBottom w:val="0"/>
                                                  <w:divBdr>
                                                    <w:top w:val="none" w:sz="0" w:space="0" w:color="auto"/>
                                                    <w:left w:val="none" w:sz="0" w:space="0" w:color="auto"/>
                                                    <w:bottom w:val="none" w:sz="0" w:space="0" w:color="auto"/>
                                                    <w:right w:val="none" w:sz="0" w:space="0" w:color="auto"/>
                                                  </w:divBdr>
                                                </w:div>
                                                <w:div w:id="1859155157">
                                                  <w:marLeft w:val="0"/>
                                                  <w:marRight w:val="0"/>
                                                  <w:marTop w:val="0"/>
                                                  <w:marBottom w:val="0"/>
                                                  <w:divBdr>
                                                    <w:top w:val="none" w:sz="0" w:space="0" w:color="auto"/>
                                                    <w:left w:val="none" w:sz="0" w:space="0" w:color="auto"/>
                                                    <w:bottom w:val="none" w:sz="0" w:space="0" w:color="auto"/>
                                                    <w:right w:val="none" w:sz="0" w:space="0" w:color="auto"/>
                                                  </w:divBdr>
                                                </w:div>
                                                <w:div w:id="1859155174">
                                                  <w:marLeft w:val="0"/>
                                                  <w:marRight w:val="0"/>
                                                  <w:marTop w:val="0"/>
                                                  <w:marBottom w:val="0"/>
                                                  <w:divBdr>
                                                    <w:top w:val="none" w:sz="0" w:space="0" w:color="auto"/>
                                                    <w:left w:val="none" w:sz="0" w:space="0" w:color="auto"/>
                                                    <w:bottom w:val="none" w:sz="0" w:space="0" w:color="auto"/>
                                                    <w:right w:val="none" w:sz="0" w:space="0" w:color="auto"/>
                                                  </w:divBdr>
                                                </w:div>
                                                <w:div w:id="1859155189">
                                                  <w:marLeft w:val="0"/>
                                                  <w:marRight w:val="0"/>
                                                  <w:marTop w:val="45"/>
                                                  <w:marBottom w:val="0"/>
                                                  <w:divBdr>
                                                    <w:top w:val="none" w:sz="0" w:space="0" w:color="auto"/>
                                                    <w:left w:val="none" w:sz="0" w:space="0" w:color="auto"/>
                                                    <w:bottom w:val="none" w:sz="0" w:space="0" w:color="auto"/>
                                                    <w:right w:val="none" w:sz="0" w:space="0" w:color="auto"/>
                                                  </w:divBdr>
                                                </w:div>
                                                <w:div w:id="1859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033">
      <w:marLeft w:val="0"/>
      <w:marRight w:val="0"/>
      <w:marTop w:val="0"/>
      <w:marBottom w:val="0"/>
      <w:divBdr>
        <w:top w:val="none" w:sz="0" w:space="0" w:color="auto"/>
        <w:left w:val="none" w:sz="0" w:space="0" w:color="auto"/>
        <w:bottom w:val="none" w:sz="0" w:space="0" w:color="auto"/>
        <w:right w:val="none" w:sz="0" w:space="0" w:color="auto"/>
      </w:divBdr>
    </w:div>
    <w:div w:id="1859155036">
      <w:marLeft w:val="150"/>
      <w:marRight w:val="150"/>
      <w:marTop w:val="150"/>
      <w:marBottom w:val="150"/>
      <w:divBdr>
        <w:top w:val="none" w:sz="0" w:space="0" w:color="auto"/>
        <w:left w:val="none" w:sz="0" w:space="0" w:color="auto"/>
        <w:bottom w:val="none" w:sz="0" w:space="0" w:color="auto"/>
        <w:right w:val="none" w:sz="0" w:space="0" w:color="auto"/>
      </w:divBdr>
    </w:div>
    <w:div w:id="1859155040">
      <w:marLeft w:val="0"/>
      <w:marRight w:val="0"/>
      <w:marTop w:val="0"/>
      <w:marBottom w:val="0"/>
      <w:divBdr>
        <w:top w:val="none" w:sz="0" w:space="0" w:color="auto"/>
        <w:left w:val="none" w:sz="0" w:space="0" w:color="auto"/>
        <w:bottom w:val="none" w:sz="0" w:space="0" w:color="auto"/>
        <w:right w:val="none" w:sz="0" w:space="0" w:color="auto"/>
      </w:divBdr>
      <w:divsChild>
        <w:div w:id="1859155090">
          <w:marLeft w:val="0"/>
          <w:marRight w:val="0"/>
          <w:marTop w:val="0"/>
          <w:marBottom w:val="0"/>
          <w:divBdr>
            <w:top w:val="none" w:sz="0" w:space="0" w:color="auto"/>
            <w:left w:val="none" w:sz="0" w:space="0" w:color="auto"/>
            <w:bottom w:val="none" w:sz="0" w:space="0" w:color="auto"/>
            <w:right w:val="none" w:sz="0" w:space="0" w:color="auto"/>
          </w:divBdr>
          <w:divsChild>
            <w:div w:id="1859155209">
              <w:marLeft w:val="0"/>
              <w:marRight w:val="0"/>
              <w:marTop w:val="0"/>
              <w:marBottom w:val="0"/>
              <w:divBdr>
                <w:top w:val="none" w:sz="0" w:space="0" w:color="auto"/>
                <w:left w:val="none" w:sz="0" w:space="0" w:color="auto"/>
                <w:bottom w:val="none" w:sz="0" w:space="0" w:color="auto"/>
                <w:right w:val="none" w:sz="0" w:space="0" w:color="auto"/>
              </w:divBdr>
              <w:divsChild>
                <w:div w:id="1859155035">
                  <w:marLeft w:val="0"/>
                  <w:marRight w:val="0"/>
                  <w:marTop w:val="0"/>
                  <w:marBottom w:val="0"/>
                  <w:divBdr>
                    <w:top w:val="none" w:sz="0" w:space="0" w:color="auto"/>
                    <w:left w:val="none" w:sz="0" w:space="0" w:color="auto"/>
                    <w:bottom w:val="none" w:sz="0" w:space="0" w:color="auto"/>
                    <w:right w:val="none" w:sz="0" w:space="0" w:color="auto"/>
                  </w:divBdr>
                  <w:divsChild>
                    <w:div w:id="1859155039">
                      <w:marLeft w:val="0"/>
                      <w:marRight w:val="0"/>
                      <w:marTop w:val="0"/>
                      <w:marBottom w:val="0"/>
                      <w:divBdr>
                        <w:top w:val="none" w:sz="0" w:space="0" w:color="auto"/>
                        <w:left w:val="none" w:sz="0" w:space="0" w:color="auto"/>
                        <w:bottom w:val="none" w:sz="0" w:space="0" w:color="auto"/>
                        <w:right w:val="none" w:sz="0" w:space="0" w:color="auto"/>
                      </w:divBdr>
                      <w:divsChild>
                        <w:div w:id="1859155175">
                          <w:marLeft w:val="0"/>
                          <w:marRight w:val="0"/>
                          <w:marTop w:val="0"/>
                          <w:marBottom w:val="0"/>
                          <w:divBdr>
                            <w:top w:val="none" w:sz="0" w:space="0" w:color="auto"/>
                            <w:left w:val="none" w:sz="0" w:space="0" w:color="auto"/>
                            <w:bottom w:val="none" w:sz="0" w:space="0" w:color="auto"/>
                            <w:right w:val="none" w:sz="0" w:space="0" w:color="auto"/>
                          </w:divBdr>
                          <w:divsChild>
                            <w:div w:id="1859155023">
                              <w:marLeft w:val="0"/>
                              <w:marRight w:val="0"/>
                              <w:marTop w:val="0"/>
                              <w:marBottom w:val="0"/>
                              <w:divBdr>
                                <w:top w:val="none" w:sz="0" w:space="0" w:color="auto"/>
                                <w:left w:val="none" w:sz="0" w:space="0" w:color="auto"/>
                                <w:bottom w:val="none" w:sz="0" w:space="0" w:color="auto"/>
                                <w:right w:val="none" w:sz="0" w:space="0" w:color="auto"/>
                              </w:divBdr>
                              <w:divsChild>
                                <w:div w:id="1859155025">
                                  <w:marLeft w:val="0"/>
                                  <w:marRight w:val="0"/>
                                  <w:marTop w:val="0"/>
                                  <w:marBottom w:val="0"/>
                                  <w:divBdr>
                                    <w:top w:val="none" w:sz="0" w:space="0" w:color="auto"/>
                                    <w:left w:val="none" w:sz="0" w:space="0" w:color="auto"/>
                                    <w:bottom w:val="none" w:sz="0" w:space="0" w:color="auto"/>
                                    <w:right w:val="none" w:sz="0" w:space="0" w:color="auto"/>
                                  </w:divBdr>
                                  <w:divsChild>
                                    <w:div w:id="1859155074">
                                      <w:marLeft w:val="0"/>
                                      <w:marRight w:val="0"/>
                                      <w:marTop w:val="0"/>
                                      <w:marBottom w:val="0"/>
                                      <w:divBdr>
                                        <w:top w:val="none" w:sz="0" w:space="0" w:color="auto"/>
                                        <w:left w:val="none" w:sz="0" w:space="0" w:color="auto"/>
                                        <w:bottom w:val="none" w:sz="0" w:space="0" w:color="auto"/>
                                        <w:right w:val="none" w:sz="0" w:space="0" w:color="auto"/>
                                      </w:divBdr>
                                      <w:divsChild>
                                        <w:div w:id="1859155087">
                                          <w:marLeft w:val="0"/>
                                          <w:marRight w:val="0"/>
                                          <w:marTop w:val="0"/>
                                          <w:marBottom w:val="0"/>
                                          <w:divBdr>
                                            <w:top w:val="none" w:sz="0" w:space="0" w:color="auto"/>
                                            <w:left w:val="none" w:sz="0" w:space="0" w:color="auto"/>
                                            <w:bottom w:val="none" w:sz="0" w:space="0" w:color="auto"/>
                                            <w:right w:val="none" w:sz="0" w:space="0" w:color="auto"/>
                                          </w:divBdr>
                                          <w:divsChild>
                                            <w:div w:id="185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155041">
      <w:marLeft w:val="0"/>
      <w:marRight w:val="0"/>
      <w:marTop w:val="0"/>
      <w:marBottom w:val="0"/>
      <w:divBdr>
        <w:top w:val="none" w:sz="0" w:space="0" w:color="auto"/>
        <w:left w:val="none" w:sz="0" w:space="0" w:color="auto"/>
        <w:bottom w:val="none" w:sz="0" w:space="0" w:color="auto"/>
        <w:right w:val="none" w:sz="0" w:space="0" w:color="auto"/>
      </w:divBdr>
      <w:divsChild>
        <w:div w:id="1859155054">
          <w:marLeft w:val="0"/>
          <w:marRight w:val="0"/>
          <w:marTop w:val="0"/>
          <w:marBottom w:val="0"/>
          <w:divBdr>
            <w:top w:val="none" w:sz="0" w:space="0" w:color="auto"/>
            <w:left w:val="none" w:sz="0" w:space="0" w:color="auto"/>
            <w:bottom w:val="none" w:sz="0" w:space="0" w:color="auto"/>
            <w:right w:val="none" w:sz="0" w:space="0" w:color="auto"/>
          </w:divBdr>
          <w:divsChild>
            <w:div w:id="1859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45">
      <w:marLeft w:val="0"/>
      <w:marRight w:val="0"/>
      <w:marTop w:val="0"/>
      <w:marBottom w:val="0"/>
      <w:divBdr>
        <w:top w:val="none" w:sz="0" w:space="0" w:color="auto"/>
        <w:left w:val="none" w:sz="0" w:space="0" w:color="auto"/>
        <w:bottom w:val="none" w:sz="0" w:space="0" w:color="auto"/>
        <w:right w:val="none" w:sz="0" w:space="0" w:color="auto"/>
      </w:divBdr>
      <w:divsChild>
        <w:div w:id="1859155196">
          <w:marLeft w:val="0"/>
          <w:marRight w:val="0"/>
          <w:marTop w:val="0"/>
          <w:marBottom w:val="0"/>
          <w:divBdr>
            <w:top w:val="none" w:sz="0" w:space="0" w:color="auto"/>
            <w:left w:val="none" w:sz="0" w:space="0" w:color="auto"/>
            <w:bottom w:val="none" w:sz="0" w:space="0" w:color="auto"/>
            <w:right w:val="none" w:sz="0" w:space="0" w:color="auto"/>
          </w:divBdr>
        </w:div>
      </w:divsChild>
    </w:div>
    <w:div w:id="1859155047">
      <w:marLeft w:val="0"/>
      <w:marRight w:val="0"/>
      <w:marTop w:val="0"/>
      <w:marBottom w:val="0"/>
      <w:divBdr>
        <w:top w:val="none" w:sz="0" w:space="0" w:color="auto"/>
        <w:left w:val="none" w:sz="0" w:space="0" w:color="auto"/>
        <w:bottom w:val="none" w:sz="0" w:space="0" w:color="auto"/>
        <w:right w:val="none" w:sz="0" w:space="0" w:color="auto"/>
      </w:divBdr>
      <w:divsChild>
        <w:div w:id="1859155049">
          <w:marLeft w:val="0"/>
          <w:marRight w:val="0"/>
          <w:marTop w:val="0"/>
          <w:marBottom w:val="0"/>
          <w:divBdr>
            <w:top w:val="none" w:sz="0" w:space="0" w:color="auto"/>
            <w:left w:val="none" w:sz="0" w:space="0" w:color="auto"/>
            <w:bottom w:val="none" w:sz="0" w:space="0" w:color="auto"/>
            <w:right w:val="none" w:sz="0" w:space="0" w:color="auto"/>
          </w:divBdr>
          <w:divsChild>
            <w:div w:id="1859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51">
      <w:marLeft w:val="150"/>
      <w:marRight w:val="150"/>
      <w:marTop w:val="150"/>
      <w:marBottom w:val="150"/>
      <w:divBdr>
        <w:top w:val="none" w:sz="0" w:space="0" w:color="auto"/>
        <w:left w:val="none" w:sz="0" w:space="0" w:color="auto"/>
        <w:bottom w:val="none" w:sz="0" w:space="0" w:color="auto"/>
        <w:right w:val="none" w:sz="0" w:space="0" w:color="auto"/>
      </w:divBdr>
    </w:div>
    <w:div w:id="1859155052">
      <w:marLeft w:val="150"/>
      <w:marRight w:val="150"/>
      <w:marTop w:val="150"/>
      <w:marBottom w:val="150"/>
      <w:divBdr>
        <w:top w:val="none" w:sz="0" w:space="0" w:color="auto"/>
        <w:left w:val="none" w:sz="0" w:space="0" w:color="auto"/>
        <w:bottom w:val="none" w:sz="0" w:space="0" w:color="auto"/>
        <w:right w:val="none" w:sz="0" w:space="0" w:color="auto"/>
      </w:divBdr>
    </w:div>
    <w:div w:id="1859155053">
      <w:marLeft w:val="0"/>
      <w:marRight w:val="0"/>
      <w:marTop w:val="0"/>
      <w:marBottom w:val="0"/>
      <w:divBdr>
        <w:top w:val="none" w:sz="0" w:space="0" w:color="auto"/>
        <w:left w:val="none" w:sz="0" w:space="0" w:color="auto"/>
        <w:bottom w:val="none" w:sz="0" w:space="0" w:color="auto"/>
        <w:right w:val="none" w:sz="0" w:space="0" w:color="auto"/>
      </w:divBdr>
    </w:div>
    <w:div w:id="1859155056">
      <w:marLeft w:val="0"/>
      <w:marRight w:val="0"/>
      <w:marTop w:val="0"/>
      <w:marBottom w:val="0"/>
      <w:divBdr>
        <w:top w:val="none" w:sz="0" w:space="0" w:color="auto"/>
        <w:left w:val="none" w:sz="0" w:space="0" w:color="auto"/>
        <w:bottom w:val="none" w:sz="0" w:space="0" w:color="auto"/>
        <w:right w:val="none" w:sz="0" w:space="0" w:color="auto"/>
      </w:divBdr>
      <w:divsChild>
        <w:div w:id="1859155169">
          <w:marLeft w:val="0"/>
          <w:marRight w:val="0"/>
          <w:marTop w:val="0"/>
          <w:marBottom w:val="0"/>
          <w:divBdr>
            <w:top w:val="none" w:sz="0" w:space="0" w:color="auto"/>
            <w:left w:val="none" w:sz="0" w:space="0" w:color="auto"/>
            <w:bottom w:val="none" w:sz="0" w:space="0" w:color="auto"/>
            <w:right w:val="none" w:sz="0" w:space="0" w:color="auto"/>
          </w:divBdr>
        </w:div>
      </w:divsChild>
    </w:div>
    <w:div w:id="1859155060">
      <w:marLeft w:val="150"/>
      <w:marRight w:val="150"/>
      <w:marTop w:val="150"/>
      <w:marBottom w:val="150"/>
      <w:divBdr>
        <w:top w:val="none" w:sz="0" w:space="0" w:color="auto"/>
        <w:left w:val="none" w:sz="0" w:space="0" w:color="auto"/>
        <w:bottom w:val="none" w:sz="0" w:space="0" w:color="auto"/>
        <w:right w:val="none" w:sz="0" w:space="0" w:color="auto"/>
      </w:divBdr>
    </w:div>
    <w:div w:id="1859155064">
      <w:marLeft w:val="0"/>
      <w:marRight w:val="0"/>
      <w:marTop w:val="0"/>
      <w:marBottom w:val="0"/>
      <w:divBdr>
        <w:top w:val="none" w:sz="0" w:space="0" w:color="auto"/>
        <w:left w:val="none" w:sz="0" w:space="0" w:color="auto"/>
        <w:bottom w:val="none" w:sz="0" w:space="0" w:color="auto"/>
        <w:right w:val="none" w:sz="0" w:space="0" w:color="auto"/>
      </w:divBdr>
      <w:divsChild>
        <w:div w:id="1859155162">
          <w:marLeft w:val="0"/>
          <w:marRight w:val="0"/>
          <w:marTop w:val="0"/>
          <w:marBottom w:val="0"/>
          <w:divBdr>
            <w:top w:val="none" w:sz="0" w:space="0" w:color="auto"/>
            <w:left w:val="none" w:sz="0" w:space="0" w:color="auto"/>
            <w:bottom w:val="none" w:sz="0" w:space="0" w:color="auto"/>
            <w:right w:val="none" w:sz="0" w:space="0" w:color="auto"/>
          </w:divBdr>
          <w:divsChild>
            <w:div w:id="1859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66">
      <w:marLeft w:val="150"/>
      <w:marRight w:val="150"/>
      <w:marTop w:val="150"/>
      <w:marBottom w:val="150"/>
      <w:divBdr>
        <w:top w:val="none" w:sz="0" w:space="0" w:color="auto"/>
        <w:left w:val="none" w:sz="0" w:space="0" w:color="auto"/>
        <w:bottom w:val="none" w:sz="0" w:space="0" w:color="auto"/>
        <w:right w:val="none" w:sz="0" w:space="0" w:color="auto"/>
      </w:divBdr>
    </w:div>
    <w:div w:id="1859155069">
      <w:marLeft w:val="0"/>
      <w:marRight w:val="0"/>
      <w:marTop w:val="0"/>
      <w:marBottom w:val="0"/>
      <w:divBdr>
        <w:top w:val="none" w:sz="0" w:space="0" w:color="auto"/>
        <w:left w:val="none" w:sz="0" w:space="0" w:color="auto"/>
        <w:bottom w:val="none" w:sz="0" w:space="0" w:color="auto"/>
        <w:right w:val="none" w:sz="0" w:space="0" w:color="auto"/>
      </w:divBdr>
    </w:div>
    <w:div w:id="1859155078">
      <w:marLeft w:val="150"/>
      <w:marRight w:val="150"/>
      <w:marTop w:val="150"/>
      <w:marBottom w:val="150"/>
      <w:divBdr>
        <w:top w:val="none" w:sz="0" w:space="0" w:color="auto"/>
        <w:left w:val="none" w:sz="0" w:space="0" w:color="auto"/>
        <w:bottom w:val="none" w:sz="0" w:space="0" w:color="auto"/>
        <w:right w:val="none" w:sz="0" w:space="0" w:color="auto"/>
      </w:divBdr>
    </w:div>
    <w:div w:id="1859155080">
      <w:marLeft w:val="0"/>
      <w:marRight w:val="0"/>
      <w:marTop w:val="0"/>
      <w:marBottom w:val="0"/>
      <w:divBdr>
        <w:top w:val="none" w:sz="0" w:space="0" w:color="auto"/>
        <w:left w:val="none" w:sz="0" w:space="0" w:color="auto"/>
        <w:bottom w:val="none" w:sz="0" w:space="0" w:color="auto"/>
        <w:right w:val="none" w:sz="0" w:space="0" w:color="auto"/>
      </w:divBdr>
    </w:div>
    <w:div w:id="1859155082">
      <w:marLeft w:val="0"/>
      <w:marRight w:val="0"/>
      <w:marTop w:val="0"/>
      <w:marBottom w:val="0"/>
      <w:divBdr>
        <w:top w:val="none" w:sz="0" w:space="0" w:color="auto"/>
        <w:left w:val="none" w:sz="0" w:space="0" w:color="auto"/>
        <w:bottom w:val="none" w:sz="0" w:space="0" w:color="auto"/>
        <w:right w:val="none" w:sz="0" w:space="0" w:color="auto"/>
      </w:divBdr>
      <w:divsChild>
        <w:div w:id="1859155089">
          <w:marLeft w:val="0"/>
          <w:marRight w:val="0"/>
          <w:marTop w:val="0"/>
          <w:marBottom w:val="0"/>
          <w:divBdr>
            <w:top w:val="none" w:sz="0" w:space="0" w:color="auto"/>
            <w:left w:val="none" w:sz="0" w:space="0" w:color="auto"/>
            <w:bottom w:val="none" w:sz="0" w:space="0" w:color="auto"/>
            <w:right w:val="none" w:sz="0" w:space="0" w:color="auto"/>
          </w:divBdr>
          <w:divsChild>
            <w:div w:id="1859155042">
              <w:marLeft w:val="0"/>
              <w:marRight w:val="0"/>
              <w:marTop w:val="0"/>
              <w:marBottom w:val="0"/>
              <w:divBdr>
                <w:top w:val="none" w:sz="0" w:space="0" w:color="auto"/>
                <w:left w:val="none" w:sz="0" w:space="0" w:color="auto"/>
                <w:bottom w:val="none" w:sz="0" w:space="0" w:color="auto"/>
                <w:right w:val="none" w:sz="0" w:space="0" w:color="auto"/>
              </w:divBdr>
              <w:divsChild>
                <w:div w:id="1859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97">
      <w:marLeft w:val="0"/>
      <w:marRight w:val="0"/>
      <w:marTop w:val="0"/>
      <w:marBottom w:val="0"/>
      <w:divBdr>
        <w:top w:val="none" w:sz="0" w:space="0" w:color="auto"/>
        <w:left w:val="none" w:sz="0" w:space="0" w:color="auto"/>
        <w:bottom w:val="none" w:sz="0" w:space="0" w:color="auto"/>
        <w:right w:val="none" w:sz="0" w:space="0" w:color="auto"/>
      </w:divBdr>
      <w:divsChild>
        <w:div w:id="1859155100">
          <w:marLeft w:val="0"/>
          <w:marRight w:val="0"/>
          <w:marTop w:val="0"/>
          <w:marBottom w:val="0"/>
          <w:divBdr>
            <w:top w:val="none" w:sz="0" w:space="0" w:color="auto"/>
            <w:left w:val="none" w:sz="0" w:space="0" w:color="auto"/>
            <w:bottom w:val="none" w:sz="0" w:space="0" w:color="auto"/>
            <w:right w:val="none" w:sz="0" w:space="0" w:color="auto"/>
          </w:divBdr>
        </w:div>
      </w:divsChild>
    </w:div>
    <w:div w:id="1859155103">
      <w:marLeft w:val="0"/>
      <w:marRight w:val="0"/>
      <w:marTop w:val="0"/>
      <w:marBottom w:val="0"/>
      <w:divBdr>
        <w:top w:val="none" w:sz="0" w:space="0" w:color="auto"/>
        <w:left w:val="none" w:sz="0" w:space="0" w:color="auto"/>
        <w:bottom w:val="none" w:sz="0" w:space="0" w:color="auto"/>
        <w:right w:val="none" w:sz="0" w:space="0" w:color="auto"/>
      </w:divBdr>
      <w:divsChild>
        <w:div w:id="1859155037">
          <w:marLeft w:val="0"/>
          <w:marRight w:val="0"/>
          <w:marTop w:val="0"/>
          <w:marBottom w:val="0"/>
          <w:divBdr>
            <w:top w:val="none" w:sz="0" w:space="0" w:color="auto"/>
            <w:left w:val="none" w:sz="0" w:space="0" w:color="auto"/>
            <w:bottom w:val="none" w:sz="0" w:space="0" w:color="auto"/>
            <w:right w:val="none" w:sz="0" w:space="0" w:color="auto"/>
          </w:divBdr>
          <w:divsChild>
            <w:div w:id="1859155178">
              <w:marLeft w:val="0"/>
              <w:marRight w:val="0"/>
              <w:marTop w:val="0"/>
              <w:marBottom w:val="144"/>
              <w:divBdr>
                <w:top w:val="none" w:sz="0" w:space="0" w:color="auto"/>
                <w:left w:val="none" w:sz="0" w:space="0" w:color="auto"/>
                <w:bottom w:val="none" w:sz="0" w:space="0" w:color="auto"/>
                <w:right w:val="none" w:sz="0" w:space="0" w:color="auto"/>
              </w:divBdr>
              <w:divsChild>
                <w:div w:id="1859155043">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08">
      <w:marLeft w:val="0"/>
      <w:marRight w:val="0"/>
      <w:marTop w:val="0"/>
      <w:marBottom w:val="0"/>
      <w:divBdr>
        <w:top w:val="none" w:sz="0" w:space="0" w:color="auto"/>
        <w:left w:val="none" w:sz="0" w:space="0" w:color="auto"/>
        <w:bottom w:val="none" w:sz="0" w:space="0" w:color="auto"/>
        <w:right w:val="none" w:sz="0" w:space="0" w:color="auto"/>
      </w:divBdr>
    </w:div>
    <w:div w:id="1859155109">
      <w:marLeft w:val="0"/>
      <w:marRight w:val="0"/>
      <w:marTop w:val="0"/>
      <w:marBottom w:val="0"/>
      <w:divBdr>
        <w:top w:val="none" w:sz="0" w:space="0" w:color="auto"/>
        <w:left w:val="none" w:sz="0" w:space="0" w:color="auto"/>
        <w:bottom w:val="none" w:sz="0" w:space="0" w:color="auto"/>
        <w:right w:val="none" w:sz="0" w:space="0" w:color="auto"/>
      </w:divBdr>
    </w:div>
    <w:div w:id="1859155117">
      <w:marLeft w:val="0"/>
      <w:marRight w:val="0"/>
      <w:marTop w:val="0"/>
      <w:marBottom w:val="0"/>
      <w:divBdr>
        <w:top w:val="none" w:sz="0" w:space="0" w:color="auto"/>
        <w:left w:val="none" w:sz="0" w:space="0" w:color="auto"/>
        <w:bottom w:val="none" w:sz="0" w:space="0" w:color="auto"/>
        <w:right w:val="none" w:sz="0" w:space="0" w:color="auto"/>
      </w:divBdr>
    </w:div>
    <w:div w:id="1859155120">
      <w:marLeft w:val="0"/>
      <w:marRight w:val="0"/>
      <w:marTop w:val="0"/>
      <w:marBottom w:val="0"/>
      <w:divBdr>
        <w:top w:val="none" w:sz="0" w:space="0" w:color="auto"/>
        <w:left w:val="none" w:sz="0" w:space="0" w:color="auto"/>
        <w:bottom w:val="none" w:sz="0" w:space="0" w:color="auto"/>
        <w:right w:val="none" w:sz="0" w:space="0" w:color="auto"/>
      </w:divBdr>
      <w:divsChild>
        <w:div w:id="1859155128">
          <w:marLeft w:val="0"/>
          <w:marRight w:val="0"/>
          <w:marTop w:val="0"/>
          <w:marBottom w:val="0"/>
          <w:divBdr>
            <w:top w:val="none" w:sz="0" w:space="0" w:color="auto"/>
            <w:left w:val="none" w:sz="0" w:space="0" w:color="auto"/>
            <w:bottom w:val="none" w:sz="0" w:space="0" w:color="auto"/>
            <w:right w:val="none" w:sz="0" w:space="0" w:color="auto"/>
          </w:divBdr>
          <w:divsChild>
            <w:div w:id="1859155105">
              <w:marLeft w:val="0"/>
              <w:marRight w:val="0"/>
              <w:marTop w:val="0"/>
              <w:marBottom w:val="0"/>
              <w:divBdr>
                <w:top w:val="none" w:sz="0" w:space="0" w:color="auto"/>
                <w:left w:val="none" w:sz="0" w:space="0" w:color="auto"/>
                <w:bottom w:val="none" w:sz="0" w:space="0" w:color="auto"/>
                <w:right w:val="none" w:sz="0" w:space="0" w:color="auto"/>
              </w:divBdr>
              <w:divsChild>
                <w:div w:id="1859155028">
                  <w:marLeft w:val="0"/>
                  <w:marRight w:val="0"/>
                  <w:marTop w:val="0"/>
                  <w:marBottom w:val="0"/>
                  <w:divBdr>
                    <w:top w:val="none" w:sz="0" w:space="0" w:color="auto"/>
                    <w:left w:val="none" w:sz="0" w:space="0" w:color="auto"/>
                    <w:bottom w:val="none" w:sz="0" w:space="0" w:color="auto"/>
                    <w:right w:val="none" w:sz="0" w:space="0" w:color="auto"/>
                  </w:divBdr>
                  <w:divsChild>
                    <w:div w:id="1859155170">
                      <w:marLeft w:val="0"/>
                      <w:marRight w:val="0"/>
                      <w:marTop w:val="0"/>
                      <w:marBottom w:val="0"/>
                      <w:divBdr>
                        <w:top w:val="none" w:sz="0" w:space="0" w:color="auto"/>
                        <w:left w:val="none" w:sz="0" w:space="0" w:color="auto"/>
                        <w:bottom w:val="none" w:sz="0" w:space="0" w:color="auto"/>
                        <w:right w:val="none" w:sz="0" w:space="0" w:color="auto"/>
                      </w:divBdr>
                      <w:divsChild>
                        <w:div w:id="1859155061">
                          <w:marLeft w:val="0"/>
                          <w:marRight w:val="0"/>
                          <w:marTop w:val="0"/>
                          <w:marBottom w:val="0"/>
                          <w:divBdr>
                            <w:top w:val="none" w:sz="0" w:space="0" w:color="auto"/>
                            <w:left w:val="none" w:sz="0" w:space="0" w:color="auto"/>
                            <w:bottom w:val="none" w:sz="0" w:space="0" w:color="auto"/>
                            <w:right w:val="none" w:sz="0" w:space="0" w:color="auto"/>
                          </w:divBdr>
                          <w:divsChild>
                            <w:div w:id="1859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5121">
      <w:marLeft w:val="0"/>
      <w:marRight w:val="0"/>
      <w:marTop w:val="0"/>
      <w:marBottom w:val="0"/>
      <w:divBdr>
        <w:top w:val="none" w:sz="0" w:space="0" w:color="auto"/>
        <w:left w:val="none" w:sz="0" w:space="0" w:color="auto"/>
        <w:bottom w:val="none" w:sz="0" w:space="0" w:color="auto"/>
        <w:right w:val="none" w:sz="0" w:space="0" w:color="auto"/>
      </w:divBdr>
      <w:divsChild>
        <w:div w:id="1859155099">
          <w:marLeft w:val="0"/>
          <w:marRight w:val="0"/>
          <w:marTop w:val="0"/>
          <w:marBottom w:val="0"/>
          <w:divBdr>
            <w:top w:val="none" w:sz="0" w:space="0" w:color="auto"/>
            <w:left w:val="none" w:sz="0" w:space="0" w:color="auto"/>
            <w:bottom w:val="none" w:sz="0" w:space="0" w:color="auto"/>
            <w:right w:val="none" w:sz="0" w:space="0" w:color="auto"/>
          </w:divBdr>
          <w:divsChild>
            <w:div w:id="1859155029">
              <w:marLeft w:val="0"/>
              <w:marRight w:val="0"/>
              <w:marTop w:val="0"/>
              <w:marBottom w:val="144"/>
              <w:divBdr>
                <w:top w:val="none" w:sz="0" w:space="0" w:color="auto"/>
                <w:left w:val="none" w:sz="0" w:space="0" w:color="auto"/>
                <w:bottom w:val="none" w:sz="0" w:space="0" w:color="auto"/>
                <w:right w:val="none" w:sz="0" w:space="0" w:color="auto"/>
              </w:divBdr>
              <w:divsChild>
                <w:div w:id="1859155084">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25">
      <w:marLeft w:val="150"/>
      <w:marRight w:val="150"/>
      <w:marTop w:val="150"/>
      <w:marBottom w:val="150"/>
      <w:divBdr>
        <w:top w:val="none" w:sz="0" w:space="0" w:color="auto"/>
        <w:left w:val="none" w:sz="0" w:space="0" w:color="auto"/>
        <w:bottom w:val="none" w:sz="0" w:space="0" w:color="auto"/>
        <w:right w:val="none" w:sz="0" w:space="0" w:color="auto"/>
      </w:divBdr>
    </w:div>
    <w:div w:id="1859155127">
      <w:marLeft w:val="0"/>
      <w:marRight w:val="0"/>
      <w:marTop w:val="0"/>
      <w:marBottom w:val="0"/>
      <w:divBdr>
        <w:top w:val="none" w:sz="0" w:space="0" w:color="auto"/>
        <w:left w:val="none" w:sz="0" w:space="0" w:color="auto"/>
        <w:bottom w:val="none" w:sz="0" w:space="0" w:color="auto"/>
        <w:right w:val="none" w:sz="0" w:space="0" w:color="auto"/>
      </w:divBdr>
      <w:divsChild>
        <w:div w:id="1859155031">
          <w:marLeft w:val="0"/>
          <w:marRight w:val="0"/>
          <w:marTop w:val="0"/>
          <w:marBottom w:val="0"/>
          <w:divBdr>
            <w:top w:val="none" w:sz="0" w:space="0" w:color="auto"/>
            <w:left w:val="none" w:sz="0" w:space="0" w:color="auto"/>
            <w:bottom w:val="none" w:sz="0" w:space="0" w:color="auto"/>
            <w:right w:val="none" w:sz="0" w:space="0" w:color="auto"/>
          </w:divBdr>
        </w:div>
      </w:divsChild>
    </w:div>
    <w:div w:id="1859155131">
      <w:marLeft w:val="0"/>
      <w:marRight w:val="0"/>
      <w:marTop w:val="0"/>
      <w:marBottom w:val="0"/>
      <w:divBdr>
        <w:top w:val="none" w:sz="0" w:space="0" w:color="auto"/>
        <w:left w:val="none" w:sz="0" w:space="0" w:color="auto"/>
        <w:bottom w:val="none" w:sz="0" w:space="0" w:color="auto"/>
        <w:right w:val="none" w:sz="0" w:space="0" w:color="auto"/>
      </w:divBdr>
      <w:divsChild>
        <w:div w:id="1859155076">
          <w:marLeft w:val="0"/>
          <w:marRight w:val="0"/>
          <w:marTop w:val="0"/>
          <w:marBottom w:val="0"/>
          <w:divBdr>
            <w:top w:val="none" w:sz="0" w:space="0" w:color="auto"/>
            <w:left w:val="none" w:sz="0" w:space="0" w:color="auto"/>
            <w:bottom w:val="none" w:sz="0" w:space="0" w:color="auto"/>
            <w:right w:val="none" w:sz="0" w:space="0" w:color="auto"/>
          </w:divBdr>
          <w:divsChild>
            <w:div w:id="1859155179">
              <w:marLeft w:val="0"/>
              <w:marRight w:val="0"/>
              <w:marTop w:val="0"/>
              <w:marBottom w:val="144"/>
              <w:divBdr>
                <w:top w:val="none" w:sz="0" w:space="0" w:color="auto"/>
                <w:left w:val="none" w:sz="0" w:space="0" w:color="auto"/>
                <w:bottom w:val="none" w:sz="0" w:space="0" w:color="auto"/>
                <w:right w:val="none" w:sz="0" w:space="0" w:color="auto"/>
              </w:divBdr>
              <w:divsChild>
                <w:div w:id="185915513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32">
      <w:marLeft w:val="0"/>
      <w:marRight w:val="0"/>
      <w:marTop w:val="0"/>
      <w:marBottom w:val="0"/>
      <w:divBdr>
        <w:top w:val="none" w:sz="0" w:space="0" w:color="auto"/>
        <w:left w:val="none" w:sz="0" w:space="0" w:color="auto"/>
        <w:bottom w:val="none" w:sz="0" w:space="0" w:color="auto"/>
        <w:right w:val="none" w:sz="0" w:space="0" w:color="auto"/>
      </w:divBdr>
      <w:divsChild>
        <w:div w:id="1859155046">
          <w:marLeft w:val="0"/>
          <w:marRight w:val="0"/>
          <w:marTop w:val="0"/>
          <w:marBottom w:val="0"/>
          <w:divBdr>
            <w:top w:val="none" w:sz="0" w:space="0" w:color="auto"/>
            <w:left w:val="none" w:sz="0" w:space="0" w:color="auto"/>
            <w:bottom w:val="none" w:sz="0" w:space="0" w:color="auto"/>
            <w:right w:val="none" w:sz="0" w:space="0" w:color="auto"/>
          </w:divBdr>
        </w:div>
        <w:div w:id="1859155101">
          <w:marLeft w:val="0"/>
          <w:marRight w:val="0"/>
          <w:marTop w:val="0"/>
          <w:marBottom w:val="0"/>
          <w:divBdr>
            <w:top w:val="none" w:sz="0" w:space="0" w:color="auto"/>
            <w:left w:val="none" w:sz="0" w:space="0" w:color="auto"/>
            <w:bottom w:val="none" w:sz="0" w:space="0" w:color="auto"/>
            <w:right w:val="none" w:sz="0" w:space="0" w:color="auto"/>
          </w:divBdr>
        </w:div>
      </w:divsChild>
    </w:div>
    <w:div w:id="1859155134">
      <w:marLeft w:val="0"/>
      <w:marRight w:val="0"/>
      <w:marTop w:val="0"/>
      <w:marBottom w:val="0"/>
      <w:divBdr>
        <w:top w:val="none" w:sz="0" w:space="0" w:color="auto"/>
        <w:left w:val="none" w:sz="0" w:space="0" w:color="auto"/>
        <w:bottom w:val="none" w:sz="0" w:space="0" w:color="auto"/>
        <w:right w:val="none" w:sz="0" w:space="0" w:color="auto"/>
      </w:divBdr>
      <w:divsChild>
        <w:div w:id="1859155164">
          <w:marLeft w:val="0"/>
          <w:marRight w:val="0"/>
          <w:marTop w:val="0"/>
          <w:marBottom w:val="0"/>
          <w:divBdr>
            <w:top w:val="none" w:sz="0" w:space="0" w:color="auto"/>
            <w:left w:val="none" w:sz="0" w:space="0" w:color="auto"/>
            <w:bottom w:val="none" w:sz="0" w:space="0" w:color="auto"/>
            <w:right w:val="none" w:sz="0" w:space="0" w:color="auto"/>
          </w:divBdr>
          <w:divsChild>
            <w:div w:id="1859155027">
              <w:marLeft w:val="0"/>
              <w:marRight w:val="0"/>
              <w:marTop w:val="0"/>
              <w:marBottom w:val="0"/>
              <w:divBdr>
                <w:top w:val="none" w:sz="0" w:space="0" w:color="auto"/>
                <w:left w:val="none" w:sz="0" w:space="0" w:color="auto"/>
                <w:bottom w:val="none" w:sz="0" w:space="0" w:color="auto"/>
                <w:right w:val="none" w:sz="0" w:space="0" w:color="auto"/>
              </w:divBdr>
              <w:divsChild>
                <w:div w:id="1859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39">
      <w:marLeft w:val="0"/>
      <w:marRight w:val="0"/>
      <w:marTop w:val="0"/>
      <w:marBottom w:val="0"/>
      <w:divBdr>
        <w:top w:val="none" w:sz="0" w:space="0" w:color="auto"/>
        <w:left w:val="none" w:sz="0" w:space="0" w:color="auto"/>
        <w:bottom w:val="none" w:sz="0" w:space="0" w:color="auto"/>
        <w:right w:val="none" w:sz="0" w:space="0" w:color="auto"/>
      </w:divBdr>
    </w:div>
    <w:div w:id="1859155141">
      <w:marLeft w:val="0"/>
      <w:marRight w:val="0"/>
      <w:marTop w:val="0"/>
      <w:marBottom w:val="0"/>
      <w:divBdr>
        <w:top w:val="none" w:sz="0" w:space="0" w:color="auto"/>
        <w:left w:val="none" w:sz="0" w:space="0" w:color="auto"/>
        <w:bottom w:val="none" w:sz="0" w:space="0" w:color="auto"/>
        <w:right w:val="none" w:sz="0" w:space="0" w:color="auto"/>
      </w:divBdr>
      <w:divsChild>
        <w:div w:id="1859155203">
          <w:marLeft w:val="0"/>
          <w:marRight w:val="0"/>
          <w:marTop w:val="0"/>
          <w:marBottom w:val="0"/>
          <w:divBdr>
            <w:top w:val="none" w:sz="0" w:space="0" w:color="auto"/>
            <w:left w:val="none" w:sz="0" w:space="0" w:color="auto"/>
            <w:bottom w:val="none" w:sz="0" w:space="0" w:color="auto"/>
            <w:right w:val="none" w:sz="0" w:space="0" w:color="auto"/>
          </w:divBdr>
        </w:div>
      </w:divsChild>
    </w:div>
    <w:div w:id="1859155145">
      <w:marLeft w:val="150"/>
      <w:marRight w:val="150"/>
      <w:marTop w:val="150"/>
      <w:marBottom w:val="150"/>
      <w:divBdr>
        <w:top w:val="none" w:sz="0" w:space="0" w:color="auto"/>
        <w:left w:val="none" w:sz="0" w:space="0" w:color="auto"/>
        <w:bottom w:val="none" w:sz="0" w:space="0" w:color="auto"/>
        <w:right w:val="none" w:sz="0" w:space="0" w:color="auto"/>
      </w:divBdr>
    </w:div>
    <w:div w:id="1859155147">
      <w:marLeft w:val="0"/>
      <w:marRight w:val="0"/>
      <w:marTop w:val="0"/>
      <w:marBottom w:val="0"/>
      <w:divBdr>
        <w:top w:val="none" w:sz="0" w:space="0" w:color="auto"/>
        <w:left w:val="none" w:sz="0" w:space="0" w:color="auto"/>
        <w:bottom w:val="none" w:sz="0" w:space="0" w:color="auto"/>
        <w:right w:val="none" w:sz="0" w:space="0" w:color="auto"/>
      </w:divBdr>
      <w:divsChild>
        <w:div w:id="1859155126">
          <w:marLeft w:val="0"/>
          <w:marRight w:val="0"/>
          <w:marTop w:val="0"/>
          <w:marBottom w:val="0"/>
          <w:divBdr>
            <w:top w:val="none" w:sz="0" w:space="0" w:color="auto"/>
            <w:left w:val="none" w:sz="0" w:space="0" w:color="auto"/>
            <w:bottom w:val="none" w:sz="0" w:space="0" w:color="auto"/>
            <w:right w:val="none" w:sz="0" w:space="0" w:color="auto"/>
          </w:divBdr>
        </w:div>
      </w:divsChild>
    </w:div>
    <w:div w:id="1859155148">
      <w:marLeft w:val="0"/>
      <w:marRight w:val="0"/>
      <w:marTop w:val="0"/>
      <w:marBottom w:val="0"/>
      <w:divBdr>
        <w:top w:val="none" w:sz="0" w:space="0" w:color="auto"/>
        <w:left w:val="none" w:sz="0" w:space="0" w:color="auto"/>
        <w:bottom w:val="none" w:sz="0" w:space="0" w:color="auto"/>
        <w:right w:val="none" w:sz="0" w:space="0" w:color="auto"/>
      </w:divBdr>
      <w:divsChild>
        <w:div w:id="1859155186">
          <w:marLeft w:val="0"/>
          <w:marRight w:val="0"/>
          <w:marTop w:val="0"/>
          <w:marBottom w:val="0"/>
          <w:divBdr>
            <w:top w:val="none" w:sz="0" w:space="0" w:color="auto"/>
            <w:left w:val="none" w:sz="0" w:space="0" w:color="auto"/>
            <w:bottom w:val="none" w:sz="0" w:space="0" w:color="auto"/>
            <w:right w:val="none" w:sz="0" w:space="0" w:color="auto"/>
          </w:divBdr>
          <w:divsChild>
            <w:div w:id="1859155098">
              <w:marLeft w:val="0"/>
              <w:marRight w:val="0"/>
              <w:marTop w:val="0"/>
              <w:marBottom w:val="0"/>
              <w:divBdr>
                <w:top w:val="none" w:sz="0" w:space="0" w:color="auto"/>
                <w:left w:val="none" w:sz="0" w:space="0" w:color="auto"/>
                <w:bottom w:val="none" w:sz="0" w:space="0" w:color="auto"/>
                <w:right w:val="none" w:sz="0" w:space="0" w:color="auto"/>
              </w:divBdr>
              <w:divsChild>
                <w:div w:id="1859155133">
                  <w:marLeft w:val="0"/>
                  <w:marRight w:val="0"/>
                  <w:marTop w:val="0"/>
                  <w:marBottom w:val="0"/>
                  <w:divBdr>
                    <w:top w:val="none" w:sz="0" w:space="0" w:color="auto"/>
                    <w:left w:val="none" w:sz="0" w:space="0" w:color="auto"/>
                    <w:bottom w:val="none" w:sz="0" w:space="0" w:color="auto"/>
                    <w:right w:val="none" w:sz="0" w:space="0" w:color="auto"/>
                  </w:divBdr>
                  <w:divsChild>
                    <w:div w:id="1859155138">
                      <w:marLeft w:val="0"/>
                      <w:marRight w:val="0"/>
                      <w:marTop w:val="0"/>
                      <w:marBottom w:val="0"/>
                      <w:divBdr>
                        <w:top w:val="none" w:sz="0" w:space="0" w:color="auto"/>
                        <w:left w:val="none" w:sz="0" w:space="0" w:color="auto"/>
                        <w:bottom w:val="none" w:sz="0" w:space="0" w:color="auto"/>
                        <w:right w:val="none" w:sz="0" w:space="0" w:color="auto"/>
                      </w:divBdr>
                      <w:divsChild>
                        <w:div w:id="1859155135">
                          <w:marLeft w:val="0"/>
                          <w:marRight w:val="0"/>
                          <w:marTop w:val="0"/>
                          <w:marBottom w:val="0"/>
                          <w:divBdr>
                            <w:top w:val="none" w:sz="0" w:space="0" w:color="auto"/>
                            <w:left w:val="none" w:sz="0" w:space="0" w:color="auto"/>
                            <w:bottom w:val="none" w:sz="0" w:space="0" w:color="auto"/>
                            <w:right w:val="none" w:sz="0" w:space="0" w:color="auto"/>
                          </w:divBdr>
                          <w:divsChild>
                            <w:div w:id="1859155118">
                              <w:marLeft w:val="0"/>
                              <w:marRight w:val="0"/>
                              <w:marTop w:val="0"/>
                              <w:marBottom w:val="0"/>
                              <w:divBdr>
                                <w:top w:val="none" w:sz="0" w:space="0" w:color="auto"/>
                                <w:left w:val="none" w:sz="0" w:space="0" w:color="auto"/>
                                <w:bottom w:val="none" w:sz="0" w:space="0" w:color="auto"/>
                                <w:right w:val="none" w:sz="0" w:space="0" w:color="auto"/>
                              </w:divBdr>
                              <w:divsChild>
                                <w:div w:id="1859155193">
                                  <w:marLeft w:val="0"/>
                                  <w:marRight w:val="0"/>
                                  <w:marTop w:val="0"/>
                                  <w:marBottom w:val="0"/>
                                  <w:divBdr>
                                    <w:top w:val="none" w:sz="0" w:space="0" w:color="auto"/>
                                    <w:left w:val="none" w:sz="0" w:space="0" w:color="auto"/>
                                    <w:bottom w:val="none" w:sz="0" w:space="0" w:color="auto"/>
                                    <w:right w:val="none" w:sz="0" w:space="0" w:color="auto"/>
                                  </w:divBdr>
                                  <w:divsChild>
                                    <w:div w:id="1859155165">
                                      <w:marLeft w:val="0"/>
                                      <w:marRight w:val="0"/>
                                      <w:marTop w:val="0"/>
                                      <w:marBottom w:val="0"/>
                                      <w:divBdr>
                                        <w:top w:val="none" w:sz="0" w:space="0" w:color="auto"/>
                                        <w:left w:val="none" w:sz="0" w:space="0" w:color="auto"/>
                                        <w:bottom w:val="none" w:sz="0" w:space="0" w:color="auto"/>
                                        <w:right w:val="none" w:sz="0" w:space="0" w:color="auto"/>
                                      </w:divBdr>
                                      <w:divsChild>
                                        <w:div w:id="1859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49">
      <w:marLeft w:val="0"/>
      <w:marRight w:val="0"/>
      <w:marTop w:val="0"/>
      <w:marBottom w:val="0"/>
      <w:divBdr>
        <w:top w:val="none" w:sz="0" w:space="0" w:color="auto"/>
        <w:left w:val="none" w:sz="0" w:space="0" w:color="auto"/>
        <w:bottom w:val="none" w:sz="0" w:space="0" w:color="auto"/>
        <w:right w:val="none" w:sz="0" w:space="0" w:color="auto"/>
      </w:divBdr>
    </w:div>
    <w:div w:id="1859155151">
      <w:marLeft w:val="0"/>
      <w:marRight w:val="0"/>
      <w:marTop w:val="0"/>
      <w:marBottom w:val="0"/>
      <w:divBdr>
        <w:top w:val="none" w:sz="0" w:space="0" w:color="auto"/>
        <w:left w:val="none" w:sz="0" w:space="0" w:color="auto"/>
        <w:bottom w:val="none" w:sz="0" w:space="0" w:color="auto"/>
        <w:right w:val="none" w:sz="0" w:space="0" w:color="auto"/>
      </w:divBdr>
    </w:div>
    <w:div w:id="1859155155">
      <w:marLeft w:val="150"/>
      <w:marRight w:val="150"/>
      <w:marTop w:val="150"/>
      <w:marBottom w:val="150"/>
      <w:divBdr>
        <w:top w:val="none" w:sz="0" w:space="0" w:color="auto"/>
        <w:left w:val="none" w:sz="0" w:space="0" w:color="auto"/>
        <w:bottom w:val="none" w:sz="0" w:space="0" w:color="auto"/>
        <w:right w:val="none" w:sz="0" w:space="0" w:color="auto"/>
      </w:divBdr>
    </w:div>
    <w:div w:id="1859155159">
      <w:marLeft w:val="0"/>
      <w:marRight w:val="0"/>
      <w:marTop w:val="0"/>
      <w:marBottom w:val="0"/>
      <w:divBdr>
        <w:top w:val="none" w:sz="0" w:space="0" w:color="auto"/>
        <w:left w:val="none" w:sz="0" w:space="0" w:color="auto"/>
        <w:bottom w:val="none" w:sz="0" w:space="0" w:color="auto"/>
        <w:right w:val="none" w:sz="0" w:space="0" w:color="auto"/>
      </w:divBdr>
      <w:divsChild>
        <w:div w:id="1859155213">
          <w:marLeft w:val="0"/>
          <w:marRight w:val="0"/>
          <w:marTop w:val="0"/>
          <w:marBottom w:val="0"/>
          <w:divBdr>
            <w:top w:val="none" w:sz="0" w:space="0" w:color="auto"/>
            <w:left w:val="none" w:sz="0" w:space="0" w:color="auto"/>
            <w:bottom w:val="none" w:sz="0" w:space="0" w:color="auto"/>
            <w:right w:val="none" w:sz="0" w:space="0" w:color="auto"/>
          </w:divBdr>
          <w:divsChild>
            <w:div w:id="1859155088">
              <w:marLeft w:val="0"/>
              <w:marRight w:val="0"/>
              <w:marTop w:val="0"/>
              <w:marBottom w:val="0"/>
              <w:divBdr>
                <w:top w:val="none" w:sz="0" w:space="0" w:color="auto"/>
                <w:left w:val="none" w:sz="0" w:space="0" w:color="auto"/>
                <w:bottom w:val="none" w:sz="0" w:space="0" w:color="auto"/>
                <w:right w:val="none" w:sz="0" w:space="0" w:color="auto"/>
              </w:divBdr>
              <w:divsChild>
                <w:div w:id="1859155156">
                  <w:marLeft w:val="0"/>
                  <w:marRight w:val="0"/>
                  <w:marTop w:val="0"/>
                  <w:marBottom w:val="0"/>
                  <w:divBdr>
                    <w:top w:val="none" w:sz="0" w:space="0" w:color="auto"/>
                    <w:left w:val="none" w:sz="0" w:space="0" w:color="auto"/>
                    <w:bottom w:val="none" w:sz="0" w:space="0" w:color="auto"/>
                    <w:right w:val="none" w:sz="0" w:space="0" w:color="auto"/>
                  </w:divBdr>
                  <w:divsChild>
                    <w:div w:id="1859155140">
                      <w:marLeft w:val="0"/>
                      <w:marRight w:val="0"/>
                      <w:marTop w:val="0"/>
                      <w:marBottom w:val="0"/>
                      <w:divBdr>
                        <w:top w:val="none" w:sz="0" w:space="0" w:color="auto"/>
                        <w:left w:val="none" w:sz="0" w:space="0" w:color="auto"/>
                        <w:bottom w:val="none" w:sz="0" w:space="0" w:color="auto"/>
                        <w:right w:val="none" w:sz="0" w:space="0" w:color="auto"/>
                      </w:divBdr>
                      <w:divsChild>
                        <w:div w:id="1859155022">
                          <w:marLeft w:val="0"/>
                          <w:marRight w:val="0"/>
                          <w:marTop w:val="0"/>
                          <w:marBottom w:val="0"/>
                          <w:divBdr>
                            <w:top w:val="none" w:sz="0" w:space="0" w:color="auto"/>
                            <w:left w:val="none" w:sz="0" w:space="0" w:color="auto"/>
                            <w:bottom w:val="none" w:sz="0" w:space="0" w:color="auto"/>
                            <w:right w:val="none" w:sz="0" w:space="0" w:color="auto"/>
                          </w:divBdr>
                          <w:divsChild>
                            <w:div w:id="1859155146">
                              <w:marLeft w:val="0"/>
                              <w:marRight w:val="0"/>
                              <w:marTop w:val="0"/>
                              <w:marBottom w:val="0"/>
                              <w:divBdr>
                                <w:top w:val="none" w:sz="0" w:space="0" w:color="auto"/>
                                <w:left w:val="none" w:sz="0" w:space="0" w:color="auto"/>
                                <w:bottom w:val="none" w:sz="0" w:space="0" w:color="auto"/>
                                <w:right w:val="none" w:sz="0" w:space="0" w:color="auto"/>
                              </w:divBdr>
                              <w:divsChild>
                                <w:div w:id="1859155107">
                                  <w:marLeft w:val="0"/>
                                  <w:marRight w:val="0"/>
                                  <w:marTop w:val="0"/>
                                  <w:marBottom w:val="0"/>
                                  <w:divBdr>
                                    <w:top w:val="none" w:sz="0" w:space="0" w:color="auto"/>
                                    <w:left w:val="none" w:sz="0" w:space="0" w:color="auto"/>
                                    <w:bottom w:val="none" w:sz="0" w:space="0" w:color="auto"/>
                                    <w:right w:val="none" w:sz="0" w:space="0" w:color="auto"/>
                                  </w:divBdr>
                                  <w:divsChild>
                                    <w:div w:id="1859155062">
                                      <w:marLeft w:val="0"/>
                                      <w:marRight w:val="0"/>
                                      <w:marTop w:val="0"/>
                                      <w:marBottom w:val="0"/>
                                      <w:divBdr>
                                        <w:top w:val="none" w:sz="0" w:space="0" w:color="auto"/>
                                        <w:left w:val="none" w:sz="0" w:space="0" w:color="auto"/>
                                        <w:bottom w:val="none" w:sz="0" w:space="0" w:color="auto"/>
                                        <w:right w:val="none" w:sz="0" w:space="0" w:color="auto"/>
                                      </w:divBdr>
                                      <w:divsChild>
                                        <w:div w:id="18591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60">
      <w:marLeft w:val="0"/>
      <w:marRight w:val="0"/>
      <w:marTop w:val="0"/>
      <w:marBottom w:val="0"/>
      <w:divBdr>
        <w:top w:val="none" w:sz="0" w:space="0" w:color="auto"/>
        <w:left w:val="none" w:sz="0" w:space="0" w:color="auto"/>
        <w:bottom w:val="none" w:sz="0" w:space="0" w:color="auto"/>
        <w:right w:val="none" w:sz="0" w:space="0" w:color="auto"/>
      </w:divBdr>
      <w:divsChild>
        <w:div w:id="1859155150">
          <w:marLeft w:val="0"/>
          <w:marRight w:val="0"/>
          <w:marTop w:val="0"/>
          <w:marBottom w:val="0"/>
          <w:divBdr>
            <w:top w:val="none" w:sz="0" w:space="0" w:color="auto"/>
            <w:left w:val="none" w:sz="0" w:space="0" w:color="auto"/>
            <w:bottom w:val="none" w:sz="0" w:space="0" w:color="auto"/>
            <w:right w:val="none" w:sz="0" w:space="0" w:color="auto"/>
          </w:divBdr>
          <w:divsChild>
            <w:div w:id="1859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163">
      <w:marLeft w:val="0"/>
      <w:marRight w:val="0"/>
      <w:marTop w:val="0"/>
      <w:marBottom w:val="0"/>
      <w:divBdr>
        <w:top w:val="none" w:sz="0" w:space="0" w:color="auto"/>
        <w:left w:val="none" w:sz="0" w:space="0" w:color="auto"/>
        <w:bottom w:val="none" w:sz="0" w:space="0" w:color="auto"/>
        <w:right w:val="none" w:sz="0" w:space="0" w:color="auto"/>
      </w:divBdr>
      <w:divsChild>
        <w:div w:id="1859155115">
          <w:marLeft w:val="0"/>
          <w:marRight w:val="0"/>
          <w:marTop w:val="0"/>
          <w:marBottom w:val="0"/>
          <w:divBdr>
            <w:top w:val="none" w:sz="0" w:space="0" w:color="auto"/>
            <w:left w:val="none" w:sz="0" w:space="0" w:color="auto"/>
            <w:bottom w:val="none" w:sz="0" w:space="0" w:color="auto"/>
            <w:right w:val="none" w:sz="0" w:space="0" w:color="auto"/>
          </w:divBdr>
          <w:divsChild>
            <w:div w:id="1859155137">
              <w:marLeft w:val="0"/>
              <w:marRight w:val="0"/>
              <w:marTop w:val="0"/>
              <w:marBottom w:val="0"/>
              <w:divBdr>
                <w:top w:val="none" w:sz="0" w:space="0" w:color="auto"/>
                <w:left w:val="none" w:sz="0" w:space="0" w:color="auto"/>
                <w:bottom w:val="none" w:sz="0" w:space="0" w:color="auto"/>
                <w:right w:val="none" w:sz="0" w:space="0" w:color="auto"/>
              </w:divBdr>
              <w:divsChild>
                <w:div w:id="1859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67">
      <w:marLeft w:val="0"/>
      <w:marRight w:val="0"/>
      <w:marTop w:val="0"/>
      <w:marBottom w:val="0"/>
      <w:divBdr>
        <w:top w:val="none" w:sz="0" w:space="0" w:color="auto"/>
        <w:left w:val="none" w:sz="0" w:space="0" w:color="auto"/>
        <w:bottom w:val="none" w:sz="0" w:space="0" w:color="auto"/>
        <w:right w:val="none" w:sz="0" w:space="0" w:color="auto"/>
      </w:divBdr>
      <w:divsChild>
        <w:div w:id="1859155215">
          <w:marLeft w:val="0"/>
          <w:marRight w:val="0"/>
          <w:marTop w:val="0"/>
          <w:marBottom w:val="0"/>
          <w:divBdr>
            <w:top w:val="none" w:sz="0" w:space="0" w:color="auto"/>
            <w:left w:val="none" w:sz="0" w:space="0" w:color="auto"/>
            <w:bottom w:val="none" w:sz="0" w:space="0" w:color="auto"/>
            <w:right w:val="none" w:sz="0" w:space="0" w:color="auto"/>
          </w:divBdr>
        </w:div>
      </w:divsChild>
    </w:div>
    <w:div w:id="1859155171">
      <w:marLeft w:val="0"/>
      <w:marRight w:val="0"/>
      <w:marTop w:val="0"/>
      <w:marBottom w:val="0"/>
      <w:divBdr>
        <w:top w:val="none" w:sz="0" w:space="0" w:color="auto"/>
        <w:left w:val="none" w:sz="0" w:space="0" w:color="auto"/>
        <w:bottom w:val="none" w:sz="0" w:space="0" w:color="auto"/>
        <w:right w:val="none" w:sz="0" w:space="0" w:color="auto"/>
      </w:divBdr>
      <w:divsChild>
        <w:div w:id="1859155210">
          <w:marLeft w:val="1699"/>
          <w:marRight w:val="0"/>
          <w:marTop w:val="0"/>
          <w:marBottom w:val="0"/>
          <w:divBdr>
            <w:top w:val="single" w:sz="8" w:space="4" w:color="auto"/>
            <w:left w:val="single" w:sz="8" w:space="4" w:color="auto"/>
            <w:bottom w:val="single" w:sz="8" w:space="4" w:color="auto"/>
            <w:right w:val="single" w:sz="8" w:space="4" w:color="auto"/>
          </w:divBdr>
        </w:div>
      </w:divsChild>
    </w:div>
    <w:div w:id="1859155172">
      <w:marLeft w:val="0"/>
      <w:marRight w:val="0"/>
      <w:marTop w:val="0"/>
      <w:marBottom w:val="0"/>
      <w:divBdr>
        <w:top w:val="none" w:sz="0" w:space="0" w:color="auto"/>
        <w:left w:val="none" w:sz="0" w:space="0" w:color="auto"/>
        <w:bottom w:val="none" w:sz="0" w:space="0" w:color="auto"/>
        <w:right w:val="none" w:sz="0" w:space="0" w:color="auto"/>
      </w:divBdr>
    </w:div>
    <w:div w:id="1859155173">
      <w:marLeft w:val="0"/>
      <w:marRight w:val="0"/>
      <w:marTop w:val="0"/>
      <w:marBottom w:val="0"/>
      <w:divBdr>
        <w:top w:val="none" w:sz="0" w:space="0" w:color="auto"/>
        <w:left w:val="none" w:sz="0" w:space="0" w:color="auto"/>
        <w:bottom w:val="none" w:sz="0" w:space="0" w:color="auto"/>
        <w:right w:val="none" w:sz="0" w:space="0" w:color="auto"/>
      </w:divBdr>
      <w:divsChild>
        <w:div w:id="1859155038">
          <w:marLeft w:val="0"/>
          <w:marRight w:val="0"/>
          <w:marTop w:val="0"/>
          <w:marBottom w:val="0"/>
          <w:divBdr>
            <w:top w:val="none" w:sz="0" w:space="0" w:color="auto"/>
            <w:left w:val="none" w:sz="0" w:space="0" w:color="auto"/>
            <w:bottom w:val="none" w:sz="0" w:space="0" w:color="auto"/>
            <w:right w:val="none" w:sz="0" w:space="0" w:color="auto"/>
          </w:divBdr>
          <w:divsChild>
            <w:div w:id="1859155094">
              <w:marLeft w:val="0"/>
              <w:marRight w:val="0"/>
              <w:marTop w:val="0"/>
              <w:marBottom w:val="0"/>
              <w:divBdr>
                <w:top w:val="none" w:sz="0" w:space="0" w:color="auto"/>
                <w:left w:val="none" w:sz="0" w:space="0" w:color="auto"/>
                <w:bottom w:val="none" w:sz="0" w:space="0" w:color="auto"/>
                <w:right w:val="none" w:sz="0" w:space="0" w:color="auto"/>
              </w:divBdr>
              <w:divsChild>
                <w:div w:id="1859155071">
                  <w:marLeft w:val="0"/>
                  <w:marRight w:val="0"/>
                  <w:marTop w:val="0"/>
                  <w:marBottom w:val="0"/>
                  <w:divBdr>
                    <w:top w:val="none" w:sz="0" w:space="0" w:color="auto"/>
                    <w:left w:val="none" w:sz="0" w:space="0" w:color="auto"/>
                    <w:bottom w:val="none" w:sz="0" w:space="0" w:color="auto"/>
                    <w:right w:val="none" w:sz="0" w:space="0" w:color="auto"/>
                  </w:divBdr>
                  <w:divsChild>
                    <w:div w:id="1859155030">
                      <w:marLeft w:val="0"/>
                      <w:marRight w:val="0"/>
                      <w:marTop w:val="0"/>
                      <w:marBottom w:val="0"/>
                      <w:divBdr>
                        <w:top w:val="none" w:sz="0" w:space="0" w:color="auto"/>
                        <w:left w:val="none" w:sz="0" w:space="0" w:color="auto"/>
                        <w:bottom w:val="none" w:sz="0" w:space="0" w:color="auto"/>
                        <w:right w:val="none" w:sz="0" w:space="0" w:color="auto"/>
                      </w:divBdr>
                      <w:divsChild>
                        <w:div w:id="1859155129">
                          <w:marLeft w:val="0"/>
                          <w:marRight w:val="0"/>
                          <w:marTop w:val="0"/>
                          <w:marBottom w:val="0"/>
                          <w:divBdr>
                            <w:top w:val="none" w:sz="0" w:space="0" w:color="auto"/>
                            <w:left w:val="none" w:sz="0" w:space="0" w:color="auto"/>
                            <w:bottom w:val="none" w:sz="0" w:space="0" w:color="auto"/>
                            <w:right w:val="none" w:sz="0" w:space="0" w:color="auto"/>
                          </w:divBdr>
                          <w:divsChild>
                            <w:div w:id="1859155185">
                              <w:marLeft w:val="0"/>
                              <w:marRight w:val="0"/>
                              <w:marTop w:val="0"/>
                              <w:marBottom w:val="0"/>
                              <w:divBdr>
                                <w:top w:val="none" w:sz="0" w:space="0" w:color="auto"/>
                                <w:left w:val="none" w:sz="0" w:space="0" w:color="auto"/>
                                <w:bottom w:val="none" w:sz="0" w:space="0" w:color="auto"/>
                                <w:right w:val="none" w:sz="0" w:space="0" w:color="auto"/>
                              </w:divBdr>
                              <w:divsChild>
                                <w:div w:id="1859155214">
                                  <w:marLeft w:val="0"/>
                                  <w:marRight w:val="0"/>
                                  <w:marTop w:val="0"/>
                                  <w:marBottom w:val="0"/>
                                  <w:divBdr>
                                    <w:top w:val="none" w:sz="0" w:space="0" w:color="auto"/>
                                    <w:left w:val="none" w:sz="0" w:space="0" w:color="auto"/>
                                    <w:bottom w:val="none" w:sz="0" w:space="0" w:color="auto"/>
                                    <w:right w:val="none" w:sz="0" w:space="0" w:color="auto"/>
                                  </w:divBdr>
                                  <w:divsChild>
                                    <w:div w:id="1859155166">
                                      <w:marLeft w:val="0"/>
                                      <w:marRight w:val="0"/>
                                      <w:marTop w:val="0"/>
                                      <w:marBottom w:val="0"/>
                                      <w:divBdr>
                                        <w:top w:val="none" w:sz="0" w:space="0" w:color="auto"/>
                                        <w:left w:val="none" w:sz="0" w:space="0" w:color="auto"/>
                                        <w:bottom w:val="none" w:sz="0" w:space="0" w:color="auto"/>
                                        <w:right w:val="none" w:sz="0" w:space="0" w:color="auto"/>
                                      </w:divBdr>
                                      <w:divsChild>
                                        <w:div w:id="1859155183">
                                          <w:marLeft w:val="0"/>
                                          <w:marRight w:val="0"/>
                                          <w:marTop w:val="0"/>
                                          <w:marBottom w:val="0"/>
                                          <w:divBdr>
                                            <w:top w:val="none" w:sz="0" w:space="0" w:color="auto"/>
                                            <w:left w:val="none" w:sz="0" w:space="0" w:color="auto"/>
                                            <w:bottom w:val="none" w:sz="0" w:space="0" w:color="auto"/>
                                            <w:right w:val="none" w:sz="0" w:space="0" w:color="auto"/>
                                          </w:divBdr>
                                          <w:divsChild>
                                            <w:div w:id="1859155154">
                                              <w:marLeft w:val="0"/>
                                              <w:marRight w:val="0"/>
                                              <w:marTop w:val="0"/>
                                              <w:marBottom w:val="0"/>
                                              <w:divBdr>
                                                <w:top w:val="none" w:sz="0" w:space="0" w:color="auto"/>
                                                <w:left w:val="none" w:sz="0" w:space="0" w:color="auto"/>
                                                <w:bottom w:val="none" w:sz="0" w:space="0" w:color="auto"/>
                                                <w:right w:val="none" w:sz="0" w:space="0" w:color="auto"/>
                                              </w:divBdr>
                                              <w:divsChild>
                                                <w:div w:id="1859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180">
      <w:marLeft w:val="0"/>
      <w:marRight w:val="0"/>
      <w:marTop w:val="0"/>
      <w:marBottom w:val="0"/>
      <w:divBdr>
        <w:top w:val="none" w:sz="0" w:space="0" w:color="auto"/>
        <w:left w:val="none" w:sz="0" w:space="0" w:color="auto"/>
        <w:bottom w:val="none" w:sz="0" w:space="0" w:color="auto"/>
        <w:right w:val="none" w:sz="0" w:space="0" w:color="auto"/>
      </w:divBdr>
    </w:div>
    <w:div w:id="1859155188">
      <w:marLeft w:val="0"/>
      <w:marRight w:val="0"/>
      <w:marTop w:val="0"/>
      <w:marBottom w:val="0"/>
      <w:divBdr>
        <w:top w:val="none" w:sz="0" w:space="0" w:color="auto"/>
        <w:left w:val="none" w:sz="0" w:space="0" w:color="auto"/>
        <w:bottom w:val="none" w:sz="0" w:space="0" w:color="auto"/>
        <w:right w:val="none" w:sz="0" w:space="0" w:color="auto"/>
      </w:divBdr>
      <w:divsChild>
        <w:div w:id="1859155212">
          <w:marLeft w:val="0"/>
          <w:marRight w:val="0"/>
          <w:marTop w:val="0"/>
          <w:marBottom w:val="0"/>
          <w:divBdr>
            <w:top w:val="none" w:sz="0" w:space="0" w:color="auto"/>
            <w:left w:val="none" w:sz="0" w:space="0" w:color="auto"/>
            <w:bottom w:val="single" w:sz="8" w:space="1" w:color="auto"/>
            <w:right w:val="none" w:sz="0" w:space="0" w:color="auto"/>
          </w:divBdr>
        </w:div>
      </w:divsChild>
    </w:div>
    <w:div w:id="1859155195">
      <w:marLeft w:val="0"/>
      <w:marRight w:val="0"/>
      <w:marTop w:val="0"/>
      <w:marBottom w:val="0"/>
      <w:divBdr>
        <w:top w:val="none" w:sz="0" w:space="0" w:color="auto"/>
        <w:left w:val="none" w:sz="0" w:space="0" w:color="auto"/>
        <w:bottom w:val="none" w:sz="0" w:space="0" w:color="auto"/>
        <w:right w:val="none" w:sz="0" w:space="0" w:color="auto"/>
      </w:divBdr>
      <w:divsChild>
        <w:div w:id="1859155072">
          <w:marLeft w:val="0"/>
          <w:marRight w:val="0"/>
          <w:marTop w:val="0"/>
          <w:marBottom w:val="0"/>
          <w:divBdr>
            <w:top w:val="none" w:sz="0" w:space="0" w:color="auto"/>
            <w:left w:val="none" w:sz="0" w:space="0" w:color="auto"/>
            <w:bottom w:val="none" w:sz="0" w:space="0" w:color="auto"/>
            <w:right w:val="none" w:sz="0" w:space="0" w:color="auto"/>
          </w:divBdr>
        </w:div>
      </w:divsChild>
    </w:div>
    <w:div w:id="1859155197">
      <w:marLeft w:val="0"/>
      <w:marRight w:val="0"/>
      <w:marTop w:val="0"/>
      <w:marBottom w:val="0"/>
      <w:divBdr>
        <w:top w:val="none" w:sz="0" w:space="0" w:color="auto"/>
        <w:left w:val="none" w:sz="0" w:space="0" w:color="auto"/>
        <w:bottom w:val="none" w:sz="0" w:space="0" w:color="auto"/>
        <w:right w:val="none" w:sz="0" w:space="0" w:color="auto"/>
      </w:divBdr>
      <w:divsChild>
        <w:div w:id="1859155122">
          <w:marLeft w:val="0"/>
          <w:marRight w:val="0"/>
          <w:marTop w:val="0"/>
          <w:marBottom w:val="0"/>
          <w:divBdr>
            <w:top w:val="none" w:sz="0" w:space="0" w:color="auto"/>
            <w:left w:val="none" w:sz="0" w:space="0" w:color="auto"/>
            <w:bottom w:val="none" w:sz="0" w:space="0" w:color="auto"/>
            <w:right w:val="none" w:sz="0" w:space="0" w:color="auto"/>
          </w:divBdr>
          <w:divsChild>
            <w:div w:id="1859155158">
              <w:marLeft w:val="0"/>
              <w:marRight w:val="0"/>
              <w:marTop w:val="0"/>
              <w:marBottom w:val="144"/>
              <w:divBdr>
                <w:top w:val="none" w:sz="0" w:space="0" w:color="auto"/>
                <w:left w:val="none" w:sz="0" w:space="0" w:color="auto"/>
                <w:bottom w:val="none" w:sz="0" w:space="0" w:color="auto"/>
                <w:right w:val="none" w:sz="0" w:space="0" w:color="auto"/>
              </w:divBdr>
              <w:divsChild>
                <w:div w:id="185915521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98">
      <w:marLeft w:val="0"/>
      <w:marRight w:val="0"/>
      <w:marTop w:val="0"/>
      <w:marBottom w:val="0"/>
      <w:divBdr>
        <w:top w:val="none" w:sz="0" w:space="0" w:color="auto"/>
        <w:left w:val="none" w:sz="0" w:space="0" w:color="auto"/>
        <w:bottom w:val="none" w:sz="0" w:space="0" w:color="auto"/>
        <w:right w:val="none" w:sz="0" w:space="0" w:color="auto"/>
      </w:divBdr>
      <w:divsChild>
        <w:div w:id="1859155116">
          <w:marLeft w:val="0"/>
          <w:marRight w:val="0"/>
          <w:marTop w:val="0"/>
          <w:marBottom w:val="0"/>
          <w:divBdr>
            <w:top w:val="none" w:sz="0" w:space="0" w:color="auto"/>
            <w:left w:val="none" w:sz="0" w:space="0" w:color="auto"/>
            <w:bottom w:val="none" w:sz="0" w:space="0" w:color="auto"/>
            <w:right w:val="none" w:sz="0" w:space="0" w:color="auto"/>
          </w:divBdr>
          <w:divsChild>
            <w:div w:id="1859155065">
              <w:marLeft w:val="0"/>
              <w:marRight w:val="0"/>
              <w:marTop w:val="0"/>
              <w:marBottom w:val="0"/>
              <w:divBdr>
                <w:top w:val="none" w:sz="0" w:space="0" w:color="auto"/>
                <w:left w:val="none" w:sz="0" w:space="0" w:color="auto"/>
                <w:bottom w:val="none" w:sz="0" w:space="0" w:color="auto"/>
                <w:right w:val="none" w:sz="0" w:space="0" w:color="auto"/>
              </w:divBdr>
              <w:divsChild>
                <w:div w:id="1859155059">
                  <w:marLeft w:val="-7245"/>
                  <w:marRight w:val="-7245"/>
                  <w:marTop w:val="0"/>
                  <w:marBottom w:val="0"/>
                  <w:divBdr>
                    <w:top w:val="none" w:sz="0" w:space="0" w:color="auto"/>
                    <w:left w:val="none" w:sz="0" w:space="0" w:color="auto"/>
                    <w:bottom w:val="none" w:sz="0" w:space="0" w:color="auto"/>
                    <w:right w:val="none" w:sz="0" w:space="0" w:color="auto"/>
                  </w:divBdr>
                  <w:divsChild>
                    <w:div w:id="1859155161">
                      <w:marLeft w:val="0"/>
                      <w:marRight w:val="0"/>
                      <w:marTop w:val="0"/>
                      <w:marBottom w:val="0"/>
                      <w:divBdr>
                        <w:top w:val="none" w:sz="0" w:space="0" w:color="auto"/>
                        <w:left w:val="none" w:sz="0" w:space="0" w:color="auto"/>
                        <w:bottom w:val="none" w:sz="0" w:space="0" w:color="auto"/>
                        <w:right w:val="none" w:sz="0" w:space="0" w:color="auto"/>
                      </w:divBdr>
                      <w:divsChild>
                        <w:div w:id="1859155204">
                          <w:marLeft w:val="0"/>
                          <w:marRight w:val="0"/>
                          <w:marTop w:val="0"/>
                          <w:marBottom w:val="0"/>
                          <w:divBdr>
                            <w:top w:val="none" w:sz="0" w:space="0" w:color="auto"/>
                            <w:left w:val="none" w:sz="0" w:space="0" w:color="auto"/>
                            <w:bottom w:val="none" w:sz="0" w:space="0" w:color="auto"/>
                            <w:right w:val="none" w:sz="0" w:space="0" w:color="auto"/>
                          </w:divBdr>
                          <w:divsChild>
                            <w:div w:id="1859155093">
                              <w:marLeft w:val="0"/>
                              <w:marRight w:val="0"/>
                              <w:marTop w:val="0"/>
                              <w:marBottom w:val="0"/>
                              <w:divBdr>
                                <w:top w:val="none" w:sz="0" w:space="0" w:color="auto"/>
                                <w:left w:val="none" w:sz="0" w:space="0" w:color="auto"/>
                                <w:bottom w:val="none" w:sz="0" w:space="0" w:color="auto"/>
                                <w:right w:val="none" w:sz="0" w:space="0" w:color="auto"/>
                              </w:divBdr>
                              <w:divsChild>
                                <w:div w:id="1859155144">
                                  <w:marLeft w:val="0"/>
                                  <w:marRight w:val="0"/>
                                  <w:marTop w:val="0"/>
                                  <w:marBottom w:val="0"/>
                                  <w:divBdr>
                                    <w:top w:val="none" w:sz="0" w:space="0" w:color="auto"/>
                                    <w:left w:val="none" w:sz="0" w:space="0" w:color="auto"/>
                                    <w:bottom w:val="none" w:sz="0" w:space="0" w:color="auto"/>
                                    <w:right w:val="none" w:sz="0" w:space="0" w:color="auto"/>
                                  </w:divBdr>
                                  <w:divsChild>
                                    <w:div w:id="1859155058">
                                      <w:marLeft w:val="0"/>
                                      <w:marRight w:val="0"/>
                                      <w:marTop w:val="0"/>
                                      <w:marBottom w:val="0"/>
                                      <w:divBdr>
                                        <w:top w:val="none" w:sz="0" w:space="0" w:color="auto"/>
                                        <w:left w:val="none" w:sz="0" w:space="0" w:color="auto"/>
                                        <w:bottom w:val="none" w:sz="0" w:space="0" w:color="auto"/>
                                        <w:right w:val="none" w:sz="0" w:space="0" w:color="auto"/>
                                      </w:divBdr>
                                      <w:divsChild>
                                        <w:div w:id="1859155130">
                                          <w:marLeft w:val="0"/>
                                          <w:marRight w:val="0"/>
                                          <w:marTop w:val="0"/>
                                          <w:marBottom w:val="0"/>
                                          <w:divBdr>
                                            <w:top w:val="none" w:sz="0" w:space="0" w:color="auto"/>
                                            <w:left w:val="none" w:sz="0" w:space="0" w:color="auto"/>
                                            <w:bottom w:val="none" w:sz="0" w:space="0" w:color="auto"/>
                                            <w:right w:val="none" w:sz="0" w:space="0" w:color="auto"/>
                                          </w:divBdr>
                                          <w:divsChild>
                                            <w:div w:id="1859155191">
                                              <w:marLeft w:val="0"/>
                                              <w:marRight w:val="0"/>
                                              <w:marTop w:val="0"/>
                                              <w:marBottom w:val="0"/>
                                              <w:divBdr>
                                                <w:top w:val="none" w:sz="0" w:space="0" w:color="auto"/>
                                                <w:left w:val="none" w:sz="0" w:space="0" w:color="auto"/>
                                                <w:bottom w:val="none" w:sz="0" w:space="0" w:color="auto"/>
                                                <w:right w:val="none" w:sz="0" w:space="0" w:color="auto"/>
                                              </w:divBdr>
                                              <w:divsChild>
                                                <w:div w:id="18591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201">
      <w:marLeft w:val="0"/>
      <w:marRight w:val="0"/>
      <w:marTop w:val="0"/>
      <w:marBottom w:val="0"/>
      <w:divBdr>
        <w:top w:val="none" w:sz="0" w:space="0" w:color="auto"/>
        <w:left w:val="none" w:sz="0" w:space="0" w:color="auto"/>
        <w:bottom w:val="none" w:sz="0" w:space="0" w:color="auto"/>
        <w:right w:val="none" w:sz="0" w:space="0" w:color="auto"/>
      </w:divBdr>
      <w:divsChild>
        <w:div w:id="1859155044">
          <w:marLeft w:val="0"/>
          <w:marRight w:val="0"/>
          <w:marTop w:val="0"/>
          <w:marBottom w:val="0"/>
          <w:divBdr>
            <w:top w:val="none" w:sz="0" w:space="0" w:color="auto"/>
            <w:left w:val="none" w:sz="0" w:space="0" w:color="auto"/>
            <w:bottom w:val="none" w:sz="0" w:space="0" w:color="auto"/>
            <w:right w:val="none" w:sz="0" w:space="0" w:color="auto"/>
          </w:divBdr>
          <w:divsChild>
            <w:div w:id="1859155182">
              <w:marLeft w:val="0"/>
              <w:marRight w:val="0"/>
              <w:marTop w:val="0"/>
              <w:marBottom w:val="0"/>
              <w:divBdr>
                <w:top w:val="none" w:sz="0" w:space="0" w:color="auto"/>
                <w:left w:val="none" w:sz="0" w:space="0" w:color="auto"/>
                <w:bottom w:val="none" w:sz="0" w:space="0" w:color="auto"/>
                <w:right w:val="none" w:sz="0" w:space="0" w:color="auto"/>
              </w:divBdr>
              <w:divsChild>
                <w:div w:id="185915508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859155205">
      <w:marLeft w:val="150"/>
      <w:marRight w:val="150"/>
      <w:marTop w:val="150"/>
      <w:marBottom w:val="150"/>
      <w:divBdr>
        <w:top w:val="none" w:sz="0" w:space="0" w:color="auto"/>
        <w:left w:val="none" w:sz="0" w:space="0" w:color="auto"/>
        <w:bottom w:val="none" w:sz="0" w:space="0" w:color="auto"/>
        <w:right w:val="none" w:sz="0" w:space="0" w:color="auto"/>
      </w:divBdr>
    </w:div>
    <w:div w:id="1859155206">
      <w:marLeft w:val="0"/>
      <w:marRight w:val="0"/>
      <w:marTop w:val="0"/>
      <w:marBottom w:val="0"/>
      <w:divBdr>
        <w:top w:val="none" w:sz="0" w:space="0" w:color="auto"/>
        <w:left w:val="none" w:sz="0" w:space="0" w:color="auto"/>
        <w:bottom w:val="none" w:sz="0" w:space="0" w:color="auto"/>
        <w:right w:val="none" w:sz="0" w:space="0" w:color="auto"/>
      </w:divBdr>
    </w:div>
    <w:div w:id="1859155211">
      <w:marLeft w:val="0"/>
      <w:marRight w:val="0"/>
      <w:marTop w:val="0"/>
      <w:marBottom w:val="0"/>
      <w:divBdr>
        <w:top w:val="none" w:sz="0" w:space="0" w:color="auto"/>
        <w:left w:val="none" w:sz="0" w:space="0" w:color="auto"/>
        <w:bottom w:val="none" w:sz="0" w:space="0" w:color="auto"/>
        <w:right w:val="none" w:sz="0" w:space="0" w:color="auto"/>
      </w:divBdr>
      <w:divsChild>
        <w:div w:id="1859155142">
          <w:marLeft w:val="0"/>
          <w:marRight w:val="0"/>
          <w:marTop w:val="0"/>
          <w:marBottom w:val="0"/>
          <w:divBdr>
            <w:top w:val="none" w:sz="0" w:space="0" w:color="auto"/>
            <w:left w:val="none" w:sz="0" w:space="0" w:color="auto"/>
            <w:bottom w:val="none" w:sz="0" w:space="0" w:color="auto"/>
            <w:right w:val="none" w:sz="0" w:space="0" w:color="auto"/>
          </w:divBdr>
          <w:divsChild>
            <w:div w:id="1859155181">
              <w:marLeft w:val="0"/>
              <w:marRight w:val="0"/>
              <w:marTop w:val="0"/>
              <w:marBottom w:val="0"/>
              <w:divBdr>
                <w:top w:val="none" w:sz="0" w:space="0" w:color="auto"/>
                <w:left w:val="none" w:sz="0" w:space="0" w:color="auto"/>
                <w:bottom w:val="none" w:sz="0" w:space="0" w:color="auto"/>
                <w:right w:val="none" w:sz="0" w:space="0" w:color="auto"/>
              </w:divBdr>
              <w:divsChild>
                <w:div w:id="1859155019">
                  <w:marLeft w:val="0"/>
                  <w:marRight w:val="0"/>
                  <w:marTop w:val="0"/>
                  <w:marBottom w:val="0"/>
                  <w:divBdr>
                    <w:top w:val="none" w:sz="0" w:space="0" w:color="auto"/>
                    <w:left w:val="none" w:sz="0" w:space="0" w:color="auto"/>
                    <w:bottom w:val="none" w:sz="0" w:space="0" w:color="auto"/>
                    <w:right w:val="none" w:sz="0" w:space="0" w:color="auto"/>
                  </w:divBdr>
                  <w:divsChild>
                    <w:div w:id="1859155086">
                      <w:marLeft w:val="0"/>
                      <w:marRight w:val="0"/>
                      <w:marTop w:val="0"/>
                      <w:marBottom w:val="0"/>
                      <w:divBdr>
                        <w:top w:val="none" w:sz="0" w:space="0" w:color="auto"/>
                        <w:left w:val="none" w:sz="0" w:space="0" w:color="auto"/>
                        <w:bottom w:val="none" w:sz="0" w:space="0" w:color="auto"/>
                        <w:right w:val="none" w:sz="0" w:space="0" w:color="auto"/>
                      </w:divBdr>
                      <w:divsChild>
                        <w:div w:id="1859155143">
                          <w:marLeft w:val="0"/>
                          <w:marRight w:val="0"/>
                          <w:marTop w:val="0"/>
                          <w:marBottom w:val="0"/>
                          <w:divBdr>
                            <w:top w:val="none" w:sz="0" w:space="0" w:color="auto"/>
                            <w:left w:val="none" w:sz="0" w:space="0" w:color="auto"/>
                            <w:bottom w:val="none" w:sz="0" w:space="0" w:color="auto"/>
                            <w:right w:val="none" w:sz="0" w:space="0" w:color="auto"/>
                          </w:divBdr>
                          <w:divsChild>
                            <w:div w:id="1859155119">
                              <w:marLeft w:val="0"/>
                              <w:marRight w:val="0"/>
                              <w:marTop w:val="0"/>
                              <w:marBottom w:val="0"/>
                              <w:divBdr>
                                <w:top w:val="none" w:sz="0" w:space="0" w:color="auto"/>
                                <w:left w:val="none" w:sz="0" w:space="0" w:color="auto"/>
                                <w:bottom w:val="none" w:sz="0" w:space="0" w:color="auto"/>
                                <w:right w:val="none" w:sz="0" w:space="0" w:color="auto"/>
                              </w:divBdr>
                              <w:divsChild>
                                <w:div w:id="1859155152">
                                  <w:marLeft w:val="0"/>
                                  <w:marRight w:val="0"/>
                                  <w:marTop w:val="0"/>
                                  <w:marBottom w:val="0"/>
                                  <w:divBdr>
                                    <w:top w:val="none" w:sz="0" w:space="0" w:color="auto"/>
                                    <w:left w:val="none" w:sz="0" w:space="0" w:color="auto"/>
                                    <w:bottom w:val="none" w:sz="0" w:space="0" w:color="auto"/>
                                    <w:right w:val="none" w:sz="0" w:space="0" w:color="auto"/>
                                  </w:divBdr>
                                  <w:divsChild>
                                    <w:div w:id="1859155208">
                                      <w:marLeft w:val="0"/>
                                      <w:marRight w:val="0"/>
                                      <w:marTop w:val="0"/>
                                      <w:marBottom w:val="0"/>
                                      <w:divBdr>
                                        <w:top w:val="none" w:sz="0" w:space="0" w:color="auto"/>
                                        <w:left w:val="none" w:sz="0" w:space="0" w:color="auto"/>
                                        <w:bottom w:val="none" w:sz="0" w:space="0" w:color="auto"/>
                                        <w:right w:val="none" w:sz="0" w:space="0" w:color="auto"/>
                                      </w:divBdr>
                                      <w:divsChild>
                                        <w:div w:id="1859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217">
      <w:marLeft w:val="0"/>
      <w:marRight w:val="0"/>
      <w:marTop w:val="0"/>
      <w:marBottom w:val="0"/>
      <w:divBdr>
        <w:top w:val="none" w:sz="0" w:space="0" w:color="auto"/>
        <w:left w:val="none" w:sz="0" w:space="0" w:color="auto"/>
        <w:bottom w:val="none" w:sz="0" w:space="0" w:color="auto"/>
        <w:right w:val="none" w:sz="0" w:space="0" w:color="auto"/>
      </w:divBdr>
      <w:divsChild>
        <w:div w:id="1859155092">
          <w:marLeft w:val="0"/>
          <w:marRight w:val="0"/>
          <w:marTop w:val="0"/>
          <w:marBottom w:val="0"/>
          <w:divBdr>
            <w:top w:val="none" w:sz="0" w:space="0" w:color="auto"/>
            <w:left w:val="none" w:sz="0" w:space="0" w:color="auto"/>
            <w:bottom w:val="none" w:sz="0" w:space="0" w:color="auto"/>
            <w:right w:val="none" w:sz="0" w:space="0" w:color="auto"/>
          </w:divBdr>
          <w:divsChild>
            <w:div w:id="1859155077">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
              </w:divsChild>
            </w:div>
            <w:div w:id="1859155096">
              <w:marLeft w:val="0"/>
              <w:marRight w:val="0"/>
              <w:marTop w:val="0"/>
              <w:marBottom w:val="0"/>
              <w:divBdr>
                <w:top w:val="none" w:sz="0" w:space="0" w:color="auto"/>
                <w:left w:val="none" w:sz="0" w:space="0" w:color="auto"/>
                <w:bottom w:val="none" w:sz="0" w:space="0" w:color="auto"/>
                <w:right w:val="none" w:sz="0" w:space="0" w:color="auto"/>
              </w:divBdr>
              <w:divsChild>
                <w:div w:id="1859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0292">
      <w:bodyDiv w:val="1"/>
      <w:marLeft w:val="0"/>
      <w:marRight w:val="0"/>
      <w:marTop w:val="0"/>
      <w:marBottom w:val="0"/>
      <w:divBdr>
        <w:top w:val="none" w:sz="0" w:space="0" w:color="auto"/>
        <w:left w:val="none" w:sz="0" w:space="0" w:color="auto"/>
        <w:bottom w:val="none" w:sz="0" w:space="0" w:color="auto"/>
        <w:right w:val="none" w:sz="0" w:space="0" w:color="auto"/>
      </w:divBdr>
    </w:div>
    <w:div w:id="2013947171">
      <w:bodyDiv w:val="1"/>
      <w:marLeft w:val="0"/>
      <w:marRight w:val="0"/>
      <w:marTop w:val="0"/>
      <w:marBottom w:val="0"/>
      <w:divBdr>
        <w:top w:val="none" w:sz="0" w:space="0" w:color="auto"/>
        <w:left w:val="none" w:sz="0" w:space="0" w:color="auto"/>
        <w:bottom w:val="none" w:sz="0" w:space="0" w:color="auto"/>
        <w:right w:val="none" w:sz="0" w:space="0" w:color="auto"/>
      </w:divBdr>
    </w:div>
    <w:div w:id="2062898605">
      <w:bodyDiv w:val="1"/>
      <w:marLeft w:val="0"/>
      <w:marRight w:val="0"/>
      <w:marTop w:val="0"/>
      <w:marBottom w:val="0"/>
      <w:divBdr>
        <w:top w:val="none" w:sz="0" w:space="0" w:color="auto"/>
        <w:left w:val="none" w:sz="0" w:space="0" w:color="auto"/>
        <w:bottom w:val="none" w:sz="0" w:space="0" w:color="auto"/>
        <w:right w:val="none" w:sz="0" w:space="0" w:color="auto"/>
      </w:divBdr>
      <w:divsChild>
        <w:div w:id="343553775">
          <w:marLeft w:val="0"/>
          <w:marRight w:val="0"/>
          <w:marTop w:val="0"/>
          <w:marBottom w:val="0"/>
          <w:divBdr>
            <w:top w:val="none" w:sz="0" w:space="0" w:color="auto"/>
            <w:left w:val="none" w:sz="0" w:space="0" w:color="auto"/>
            <w:bottom w:val="none" w:sz="0" w:space="0" w:color="auto"/>
            <w:right w:val="none" w:sz="0" w:space="0" w:color="auto"/>
          </w:divBdr>
          <w:divsChild>
            <w:div w:id="2099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610">
      <w:bodyDiv w:val="1"/>
      <w:marLeft w:val="0"/>
      <w:marRight w:val="0"/>
      <w:marTop w:val="0"/>
      <w:marBottom w:val="0"/>
      <w:divBdr>
        <w:top w:val="none" w:sz="0" w:space="0" w:color="auto"/>
        <w:left w:val="none" w:sz="0" w:space="0" w:color="auto"/>
        <w:bottom w:val="none" w:sz="0" w:space="0" w:color="auto"/>
        <w:right w:val="none" w:sz="0" w:space="0" w:color="auto"/>
      </w:divBdr>
    </w:div>
    <w:div w:id="21417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hyperlink" Target="http://en.wikipedia.org/wiki/Internet_Protocol" TargetMode="External"/><Relationship Id="rId26" Type="http://schemas.openxmlformats.org/officeDocument/2006/relationships/hyperlink" Target="http://en.wikipedia.org/wiki/IPv6" TargetMode="External"/><Relationship Id="rId39" Type="http://schemas.openxmlformats.org/officeDocument/2006/relationships/hyperlink" Target="http://www.lxistandard.org/Specifications/Specifications.aspx" TargetMode="External"/><Relationship Id="rId3" Type="http://schemas.openxmlformats.org/officeDocument/2006/relationships/customXml" Target="../customXml/item3.xml"/><Relationship Id="rId21" Type="http://schemas.openxmlformats.org/officeDocument/2006/relationships/hyperlink" Target="http://en.wikipedia.org/wiki/Packet-switched" TargetMode="External"/><Relationship Id="rId34" Type="http://schemas.openxmlformats.org/officeDocument/2006/relationships/image" Target="media/image2.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mailto:ExecDir@lxistandard.org" TargetMode="External"/><Relationship Id="rId25" Type="http://schemas.openxmlformats.org/officeDocument/2006/relationships/hyperlink" Target="http://en.wikipedia.org/wiki/Network_address_translation" TargetMode="External"/><Relationship Id="rId33" Type="http://schemas.openxmlformats.org/officeDocument/2006/relationships/hyperlink" Target="https://www.ipv6forum.com/" TargetMode="External"/><Relationship Id="rId38" Type="http://schemas.openxmlformats.org/officeDocument/2006/relationships/hyperlink" Target="http://www.lxistandard.org/Specifications/Specifications.aspx"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xistandard.org" TargetMode="External"/><Relationship Id="rId20" Type="http://schemas.openxmlformats.org/officeDocument/2006/relationships/hyperlink" Target="http://en.wikipedia.org/wiki/Internet_Layer" TargetMode="External"/><Relationship Id="rId29" Type="http://schemas.openxmlformats.org/officeDocument/2006/relationships/hyperlink" Target="https://doi.org/10.6028/NIST.SP.500-267Ar1" TargetMode="External"/><Relationship Id="rId41" Type="http://schemas.openxmlformats.org/officeDocument/2006/relationships/hyperlink" Target="http://www.ivi.foundati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en.wikipedia.org/wiki/IPv6_packet" TargetMode="External"/><Relationship Id="rId32" Type="http://schemas.openxmlformats.org/officeDocument/2006/relationships/hyperlink" Target="https://www.ipv6ready.org/" TargetMode="External"/><Relationship Id="rId37" Type="http://schemas.openxmlformats.org/officeDocument/2006/relationships/image" Target="media/image3.PNG"/><Relationship Id="rId40" Type="http://schemas.openxmlformats.org/officeDocument/2006/relationships/hyperlink" Target="http://www.lxistandard.org/Specifications/Specifications.aspx"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en.wikipedia.org/wiki/Datagram" TargetMode="External"/><Relationship Id="rId28" Type="http://schemas.openxmlformats.org/officeDocument/2006/relationships/hyperlink" Target="https://www.google.com/intl/en/ipv6/statistics.html" TargetMode="External"/><Relationship Id="rId36" Type="http://schemas.openxmlformats.org/officeDocument/2006/relationships/hyperlink" Target="http://www.IVIFoundation.org" TargetMode="External"/><Relationship Id="rId10" Type="http://schemas.openxmlformats.org/officeDocument/2006/relationships/endnotes" Target="endnotes.xml"/><Relationship Id="rId19" Type="http://schemas.openxmlformats.org/officeDocument/2006/relationships/hyperlink" Target="http://en.wikipedia.org/wiki/IPv4" TargetMode="External"/><Relationship Id="rId31" Type="http://schemas.openxmlformats.org/officeDocument/2006/relationships/hyperlink" Target="https://nvlpubs.nist.gov/nistpubs/specialpublications/NIST.SP.500-267Ar1s.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en.wikipedia.org/wiki/Internetworking" TargetMode="External"/><Relationship Id="rId27" Type="http://schemas.openxmlformats.org/officeDocument/2006/relationships/hyperlink" Target="http://en.wikipedia.org/wiki/Subnetwork" TargetMode="External"/><Relationship Id="rId30" Type="http://schemas.openxmlformats.org/officeDocument/2006/relationships/hyperlink" Target="https://doi.org/10.6028/NIST.SP.500-267Ar1" TargetMode="External"/><Relationship Id="rId35" Type="http://schemas.openxmlformats.org/officeDocument/2006/relationships/hyperlink" Target="http://www.ipv6ready.org"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yland\Application%20Data\Microsoft\Templates\LXI_Extended_Function_Template_editorial_draft_v1_Oct_5_2010_Section%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0521DA-8B8A-407B-96FE-C13352DB84B3}">
  <ds:schemaRefs>
    <ds:schemaRef ds:uri="http://schemas.openxmlformats.org/officeDocument/2006/bibliography"/>
  </ds:schemaRefs>
</ds:datastoreItem>
</file>

<file path=customXml/itemProps2.xml><?xml version="1.0" encoding="utf-8"?>
<ds:datastoreItem xmlns:ds="http://schemas.openxmlformats.org/officeDocument/2006/customXml" ds:itemID="{4847C975-2BCC-413C-B752-A6F1CF84D641}"/>
</file>

<file path=customXml/itemProps3.xml><?xml version="1.0" encoding="utf-8"?>
<ds:datastoreItem xmlns:ds="http://schemas.openxmlformats.org/officeDocument/2006/customXml" ds:itemID="{0D4C0073-E4E5-447C-BDB8-175E69CF9E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4F9759-39CB-484D-BE1C-C0E6A45469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LXI_Extended_Function_Template_editorial_draft_v1_Oct_5_2010_Section 21.dot</Template>
  <TotalTime>29</TotalTime>
  <Pages>30</Pages>
  <Words>10115</Words>
  <Characters>62795</Characters>
  <Application>Microsoft Office Word</Application>
  <DocSecurity>0</DocSecurity>
  <Lines>523</Lines>
  <Paragraphs>145</Paragraphs>
  <ScaleCrop>false</ScaleCrop>
  <HeadingPairs>
    <vt:vector size="2" baseType="variant">
      <vt:variant>
        <vt:lpstr>Title</vt:lpstr>
      </vt:variant>
      <vt:variant>
        <vt:i4>1</vt:i4>
      </vt:variant>
    </vt:vector>
  </HeadingPairs>
  <TitlesOfParts>
    <vt:vector size="1" baseType="lpstr">
      <vt:lpstr>LXI IPv6 Extended Function</vt:lpstr>
    </vt:vector>
  </TitlesOfParts>
  <Company>LXI Consortium</Company>
  <LinksUpToDate>false</LinksUpToDate>
  <CharactersWithSpaces>72765</CharactersWithSpaces>
  <SharedDoc>false</SharedDoc>
  <HLinks>
    <vt:vector size="648" baseType="variant">
      <vt:variant>
        <vt:i4>2556006</vt:i4>
      </vt:variant>
      <vt:variant>
        <vt:i4>573</vt:i4>
      </vt:variant>
      <vt:variant>
        <vt:i4>0</vt:i4>
      </vt:variant>
      <vt:variant>
        <vt:i4>5</vt:i4>
      </vt:variant>
      <vt:variant>
        <vt:lpwstr>http://tools.ietf.org/html/rfc2675</vt:lpwstr>
      </vt:variant>
      <vt:variant>
        <vt:lpwstr/>
      </vt:variant>
      <vt:variant>
        <vt:i4>2555976</vt:i4>
      </vt:variant>
      <vt:variant>
        <vt:i4>570</vt:i4>
      </vt:variant>
      <vt:variant>
        <vt:i4>0</vt:i4>
      </vt:variant>
      <vt:variant>
        <vt:i4>5</vt:i4>
      </vt:variant>
      <vt:variant>
        <vt:lpwstr>http://en.wikipedia.org/wiki/Port_number</vt:lpwstr>
      </vt:variant>
      <vt:variant>
        <vt:lpwstr/>
      </vt:variant>
      <vt:variant>
        <vt:i4>5242904</vt:i4>
      </vt:variant>
      <vt:variant>
        <vt:i4>567</vt:i4>
      </vt:variant>
      <vt:variant>
        <vt:i4>0</vt:i4>
      </vt:variant>
      <vt:variant>
        <vt:i4>5</vt:i4>
      </vt:variant>
      <vt:variant>
        <vt:lpwstr>http://en.wikipedia.org/wiki/User_Datagram_Protocol</vt:lpwstr>
      </vt:variant>
      <vt:variant>
        <vt:lpwstr/>
      </vt:variant>
      <vt:variant>
        <vt:i4>7405628</vt:i4>
      </vt:variant>
      <vt:variant>
        <vt:i4>564</vt:i4>
      </vt:variant>
      <vt:variant>
        <vt:i4>0</vt:i4>
      </vt:variant>
      <vt:variant>
        <vt:i4>5</vt:i4>
      </vt:variant>
      <vt:variant>
        <vt:lpwstr>http://en.wikipedia.org/wiki/Transmission_Control_Protocol</vt:lpwstr>
      </vt:variant>
      <vt:variant>
        <vt:lpwstr/>
      </vt:variant>
      <vt:variant>
        <vt:i4>8192030</vt:i4>
      </vt:variant>
      <vt:variant>
        <vt:i4>561</vt:i4>
      </vt:variant>
      <vt:variant>
        <vt:i4>0</vt:i4>
      </vt:variant>
      <vt:variant>
        <vt:i4>5</vt:i4>
      </vt:variant>
      <vt:variant>
        <vt:lpwstr>http://en.wikipedia.org/wiki/Jon_Postel</vt:lpwstr>
      </vt:variant>
      <vt:variant>
        <vt:lpwstr/>
      </vt:variant>
      <vt:variant>
        <vt:i4>1179739</vt:i4>
      </vt:variant>
      <vt:variant>
        <vt:i4>558</vt:i4>
      </vt:variant>
      <vt:variant>
        <vt:i4>0</vt:i4>
      </vt:variant>
      <vt:variant>
        <vt:i4>5</vt:i4>
      </vt:variant>
      <vt:variant>
        <vt:lpwstr>http://tools.ietf.org/html/rfc864</vt:lpwstr>
      </vt:variant>
      <vt:variant>
        <vt:lpwstr/>
      </vt:variant>
      <vt:variant>
        <vt:i4>3932261</vt:i4>
      </vt:variant>
      <vt:variant>
        <vt:i4>555</vt:i4>
      </vt:variant>
      <vt:variant>
        <vt:i4>0</vt:i4>
      </vt:variant>
      <vt:variant>
        <vt:i4>5</vt:i4>
      </vt:variant>
      <vt:variant>
        <vt:lpwstr>http://en.wikipedia.org/wiki/Internet_Protocol_Suite</vt:lpwstr>
      </vt:variant>
      <vt:variant>
        <vt:lpwstr/>
      </vt:variant>
      <vt:variant>
        <vt:i4>7733275</vt:i4>
      </vt:variant>
      <vt:variant>
        <vt:i4>552</vt:i4>
      </vt:variant>
      <vt:variant>
        <vt:i4>0</vt:i4>
      </vt:variant>
      <vt:variant>
        <vt:i4>5</vt:i4>
      </vt:variant>
      <vt:variant>
        <vt:lpwstr>http://www.tcpipguide.com/free/t_IPv6GlobalUnicastAddressFormat.htm</vt:lpwstr>
      </vt:variant>
      <vt:variant>
        <vt:lpwstr/>
      </vt:variant>
      <vt:variant>
        <vt:i4>2031707</vt:i4>
      </vt:variant>
      <vt:variant>
        <vt:i4>549</vt:i4>
      </vt:variant>
      <vt:variant>
        <vt:i4>0</vt:i4>
      </vt:variant>
      <vt:variant>
        <vt:i4>5</vt:i4>
      </vt:variant>
      <vt:variant>
        <vt:lpwstr>http://www.tcpipguide.com/free/t_IPv6InterfaceIdentifiersandPhysicalAddressMapping-2.htm</vt:lpwstr>
      </vt:variant>
      <vt:variant>
        <vt:lpwstr>#</vt:lpwstr>
      </vt:variant>
      <vt:variant>
        <vt:i4>6226004</vt:i4>
      </vt:variant>
      <vt:variant>
        <vt:i4>546</vt:i4>
      </vt:variant>
      <vt:variant>
        <vt:i4>0</vt:i4>
      </vt:variant>
      <vt:variant>
        <vt:i4>5</vt:i4>
      </vt:variant>
      <vt:variant>
        <vt:lpwstr>http://www.tcpipguide.com/free/t_IPv6InterfaceIdentifiersandPhysicalAddressMapping-2.htm</vt:lpwstr>
      </vt:variant>
      <vt:variant>
        <vt:lpwstr>Figure_98</vt:lpwstr>
      </vt:variant>
      <vt:variant>
        <vt:i4>3407975</vt:i4>
      </vt:variant>
      <vt:variant>
        <vt:i4>543</vt:i4>
      </vt:variant>
      <vt:variant>
        <vt:i4>0</vt:i4>
      </vt:variant>
      <vt:variant>
        <vt:i4>5</vt:i4>
      </vt:variant>
      <vt:variant>
        <vt:lpwstr>http://www.ivi.foundation.org/</vt:lpwstr>
      </vt:variant>
      <vt:variant>
        <vt:lpwstr/>
      </vt:variant>
      <vt:variant>
        <vt:i4>4587644</vt:i4>
      </vt:variant>
      <vt:variant>
        <vt:i4>540</vt:i4>
      </vt:variant>
      <vt:variant>
        <vt:i4>0</vt:i4>
      </vt:variant>
      <vt:variant>
        <vt:i4>5</vt:i4>
      </vt:variant>
      <vt:variant>
        <vt:lpwstr/>
      </vt:variant>
      <vt:variant>
        <vt:lpwstr>Support_DNS</vt:lpwstr>
      </vt:variant>
      <vt:variant>
        <vt:i4>4128795</vt:i4>
      </vt:variant>
      <vt:variant>
        <vt:i4>537</vt:i4>
      </vt:variant>
      <vt:variant>
        <vt:i4>0</vt:i4>
      </vt:variant>
      <vt:variant>
        <vt:i4>5</vt:i4>
      </vt:variant>
      <vt:variant>
        <vt:lpwstr/>
      </vt:variant>
      <vt:variant>
        <vt:lpwstr>Support_mDNS</vt:lpwstr>
      </vt:variant>
      <vt:variant>
        <vt:i4>5767263</vt:i4>
      </vt:variant>
      <vt:variant>
        <vt:i4>534</vt:i4>
      </vt:variant>
      <vt:variant>
        <vt:i4>0</vt:i4>
      </vt:variant>
      <vt:variant>
        <vt:i4>5</vt:i4>
      </vt:variant>
      <vt:variant>
        <vt:lpwstr>http://files.multicastdns.org/draft-cheshire-dnsext-multicastdns.txt</vt:lpwstr>
      </vt:variant>
      <vt:variant>
        <vt:lpwstr/>
      </vt:variant>
      <vt:variant>
        <vt:i4>7274544</vt:i4>
      </vt:variant>
      <vt:variant>
        <vt:i4>531</vt:i4>
      </vt:variant>
      <vt:variant>
        <vt:i4>0</vt:i4>
      </vt:variant>
      <vt:variant>
        <vt:i4>5</vt:i4>
      </vt:variant>
      <vt:variant>
        <vt:lpwstr>http://www.iol.unh.edu/services/testing/ipv6/testsuites</vt:lpwstr>
      </vt:variant>
      <vt:variant>
        <vt:lpwstr/>
      </vt:variant>
      <vt:variant>
        <vt:i4>5636171</vt:i4>
      </vt:variant>
      <vt:variant>
        <vt:i4>528</vt:i4>
      </vt:variant>
      <vt:variant>
        <vt:i4>0</vt:i4>
      </vt:variant>
      <vt:variant>
        <vt:i4>5</vt:i4>
      </vt:variant>
      <vt:variant>
        <vt:lpwstr>http://www.ipv6ready.org/</vt:lpwstr>
      </vt:variant>
      <vt:variant>
        <vt:lpwstr/>
      </vt:variant>
      <vt:variant>
        <vt:i4>6160407</vt:i4>
      </vt:variant>
      <vt:variant>
        <vt:i4>525</vt:i4>
      </vt:variant>
      <vt:variant>
        <vt:i4>0</vt:i4>
      </vt:variant>
      <vt:variant>
        <vt:i4>5</vt:i4>
      </vt:variant>
      <vt:variant>
        <vt:lpwstr>http://www.ipv6ready/</vt:lpwstr>
      </vt:variant>
      <vt:variant>
        <vt:lpwstr/>
      </vt:variant>
      <vt:variant>
        <vt:i4>7340147</vt:i4>
      </vt:variant>
      <vt:variant>
        <vt:i4>522</vt:i4>
      </vt:variant>
      <vt:variant>
        <vt:i4>0</vt:i4>
      </vt:variant>
      <vt:variant>
        <vt:i4>5</vt:i4>
      </vt:variant>
      <vt:variant>
        <vt:lpwstr>http://jitc.fhu.disa.mil/apl/ipv6.html</vt:lpwstr>
      </vt:variant>
      <vt:variant>
        <vt:lpwstr/>
      </vt:variant>
      <vt:variant>
        <vt:i4>5046292</vt:i4>
      </vt:variant>
      <vt:variant>
        <vt:i4>519</vt:i4>
      </vt:variant>
      <vt:variant>
        <vt:i4>0</vt:i4>
      </vt:variant>
      <vt:variant>
        <vt:i4>5</vt:i4>
      </vt:variant>
      <vt:variant>
        <vt:lpwstr>http://w3.antd.nist.gov/usgv6/background.html</vt:lpwstr>
      </vt:variant>
      <vt:variant>
        <vt:lpwstr/>
      </vt:variant>
      <vt:variant>
        <vt:i4>1376311</vt:i4>
      </vt:variant>
      <vt:variant>
        <vt:i4>512</vt:i4>
      </vt:variant>
      <vt:variant>
        <vt:i4>0</vt:i4>
      </vt:variant>
      <vt:variant>
        <vt:i4>5</vt:i4>
      </vt:variant>
      <vt:variant>
        <vt:lpwstr/>
      </vt:variant>
      <vt:variant>
        <vt:lpwstr>_Toc300575325</vt:lpwstr>
      </vt:variant>
      <vt:variant>
        <vt:i4>1376311</vt:i4>
      </vt:variant>
      <vt:variant>
        <vt:i4>506</vt:i4>
      </vt:variant>
      <vt:variant>
        <vt:i4>0</vt:i4>
      </vt:variant>
      <vt:variant>
        <vt:i4>5</vt:i4>
      </vt:variant>
      <vt:variant>
        <vt:lpwstr/>
      </vt:variant>
      <vt:variant>
        <vt:lpwstr>_Toc300575324</vt:lpwstr>
      </vt:variant>
      <vt:variant>
        <vt:i4>1376311</vt:i4>
      </vt:variant>
      <vt:variant>
        <vt:i4>500</vt:i4>
      </vt:variant>
      <vt:variant>
        <vt:i4>0</vt:i4>
      </vt:variant>
      <vt:variant>
        <vt:i4>5</vt:i4>
      </vt:variant>
      <vt:variant>
        <vt:lpwstr/>
      </vt:variant>
      <vt:variant>
        <vt:lpwstr>_Toc300575323</vt:lpwstr>
      </vt:variant>
      <vt:variant>
        <vt:i4>1376311</vt:i4>
      </vt:variant>
      <vt:variant>
        <vt:i4>494</vt:i4>
      </vt:variant>
      <vt:variant>
        <vt:i4>0</vt:i4>
      </vt:variant>
      <vt:variant>
        <vt:i4>5</vt:i4>
      </vt:variant>
      <vt:variant>
        <vt:lpwstr/>
      </vt:variant>
      <vt:variant>
        <vt:lpwstr>_Toc300575322</vt:lpwstr>
      </vt:variant>
      <vt:variant>
        <vt:i4>1376311</vt:i4>
      </vt:variant>
      <vt:variant>
        <vt:i4>488</vt:i4>
      </vt:variant>
      <vt:variant>
        <vt:i4>0</vt:i4>
      </vt:variant>
      <vt:variant>
        <vt:i4>5</vt:i4>
      </vt:variant>
      <vt:variant>
        <vt:lpwstr/>
      </vt:variant>
      <vt:variant>
        <vt:lpwstr>_Toc300575321</vt:lpwstr>
      </vt:variant>
      <vt:variant>
        <vt:i4>1376311</vt:i4>
      </vt:variant>
      <vt:variant>
        <vt:i4>482</vt:i4>
      </vt:variant>
      <vt:variant>
        <vt:i4>0</vt:i4>
      </vt:variant>
      <vt:variant>
        <vt:i4>5</vt:i4>
      </vt:variant>
      <vt:variant>
        <vt:lpwstr/>
      </vt:variant>
      <vt:variant>
        <vt:lpwstr>_Toc300575320</vt:lpwstr>
      </vt:variant>
      <vt:variant>
        <vt:i4>1441847</vt:i4>
      </vt:variant>
      <vt:variant>
        <vt:i4>476</vt:i4>
      </vt:variant>
      <vt:variant>
        <vt:i4>0</vt:i4>
      </vt:variant>
      <vt:variant>
        <vt:i4>5</vt:i4>
      </vt:variant>
      <vt:variant>
        <vt:lpwstr/>
      </vt:variant>
      <vt:variant>
        <vt:lpwstr>_Toc300575319</vt:lpwstr>
      </vt:variant>
      <vt:variant>
        <vt:i4>1441847</vt:i4>
      </vt:variant>
      <vt:variant>
        <vt:i4>470</vt:i4>
      </vt:variant>
      <vt:variant>
        <vt:i4>0</vt:i4>
      </vt:variant>
      <vt:variant>
        <vt:i4>5</vt:i4>
      </vt:variant>
      <vt:variant>
        <vt:lpwstr/>
      </vt:variant>
      <vt:variant>
        <vt:lpwstr>_Toc300575318</vt:lpwstr>
      </vt:variant>
      <vt:variant>
        <vt:i4>1441847</vt:i4>
      </vt:variant>
      <vt:variant>
        <vt:i4>464</vt:i4>
      </vt:variant>
      <vt:variant>
        <vt:i4>0</vt:i4>
      </vt:variant>
      <vt:variant>
        <vt:i4>5</vt:i4>
      </vt:variant>
      <vt:variant>
        <vt:lpwstr/>
      </vt:variant>
      <vt:variant>
        <vt:lpwstr>_Toc300575317</vt:lpwstr>
      </vt:variant>
      <vt:variant>
        <vt:i4>1441847</vt:i4>
      </vt:variant>
      <vt:variant>
        <vt:i4>458</vt:i4>
      </vt:variant>
      <vt:variant>
        <vt:i4>0</vt:i4>
      </vt:variant>
      <vt:variant>
        <vt:i4>5</vt:i4>
      </vt:variant>
      <vt:variant>
        <vt:lpwstr/>
      </vt:variant>
      <vt:variant>
        <vt:lpwstr>_Toc300575316</vt:lpwstr>
      </vt:variant>
      <vt:variant>
        <vt:i4>1441847</vt:i4>
      </vt:variant>
      <vt:variant>
        <vt:i4>452</vt:i4>
      </vt:variant>
      <vt:variant>
        <vt:i4>0</vt:i4>
      </vt:variant>
      <vt:variant>
        <vt:i4>5</vt:i4>
      </vt:variant>
      <vt:variant>
        <vt:lpwstr/>
      </vt:variant>
      <vt:variant>
        <vt:lpwstr>_Toc300575315</vt:lpwstr>
      </vt:variant>
      <vt:variant>
        <vt:i4>1441847</vt:i4>
      </vt:variant>
      <vt:variant>
        <vt:i4>446</vt:i4>
      </vt:variant>
      <vt:variant>
        <vt:i4>0</vt:i4>
      </vt:variant>
      <vt:variant>
        <vt:i4>5</vt:i4>
      </vt:variant>
      <vt:variant>
        <vt:lpwstr/>
      </vt:variant>
      <vt:variant>
        <vt:lpwstr>_Toc300575314</vt:lpwstr>
      </vt:variant>
      <vt:variant>
        <vt:i4>1441847</vt:i4>
      </vt:variant>
      <vt:variant>
        <vt:i4>440</vt:i4>
      </vt:variant>
      <vt:variant>
        <vt:i4>0</vt:i4>
      </vt:variant>
      <vt:variant>
        <vt:i4>5</vt:i4>
      </vt:variant>
      <vt:variant>
        <vt:lpwstr/>
      </vt:variant>
      <vt:variant>
        <vt:lpwstr>_Toc300575313</vt:lpwstr>
      </vt:variant>
      <vt:variant>
        <vt:i4>1441847</vt:i4>
      </vt:variant>
      <vt:variant>
        <vt:i4>434</vt:i4>
      </vt:variant>
      <vt:variant>
        <vt:i4>0</vt:i4>
      </vt:variant>
      <vt:variant>
        <vt:i4>5</vt:i4>
      </vt:variant>
      <vt:variant>
        <vt:lpwstr/>
      </vt:variant>
      <vt:variant>
        <vt:lpwstr>_Toc300575312</vt:lpwstr>
      </vt:variant>
      <vt:variant>
        <vt:i4>1441847</vt:i4>
      </vt:variant>
      <vt:variant>
        <vt:i4>428</vt:i4>
      </vt:variant>
      <vt:variant>
        <vt:i4>0</vt:i4>
      </vt:variant>
      <vt:variant>
        <vt:i4>5</vt:i4>
      </vt:variant>
      <vt:variant>
        <vt:lpwstr/>
      </vt:variant>
      <vt:variant>
        <vt:lpwstr>_Toc300575311</vt:lpwstr>
      </vt:variant>
      <vt:variant>
        <vt:i4>1441847</vt:i4>
      </vt:variant>
      <vt:variant>
        <vt:i4>422</vt:i4>
      </vt:variant>
      <vt:variant>
        <vt:i4>0</vt:i4>
      </vt:variant>
      <vt:variant>
        <vt:i4>5</vt:i4>
      </vt:variant>
      <vt:variant>
        <vt:lpwstr/>
      </vt:variant>
      <vt:variant>
        <vt:lpwstr>_Toc300575310</vt:lpwstr>
      </vt:variant>
      <vt:variant>
        <vt:i4>1507383</vt:i4>
      </vt:variant>
      <vt:variant>
        <vt:i4>416</vt:i4>
      </vt:variant>
      <vt:variant>
        <vt:i4>0</vt:i4>
      </vt:variant>
      <vt:variant>
        <vt:i4>5</vt:i4>
      </vt:variant>
      <vt:variant>
        <vt:lpwstr/>
      </vt:variant>
      <vt:variant>
        <vt:lpwstr>_Toc300575309</vt:lpwstr>
      </vt:variant>
      <vt:variant>
        <vt:i4>1507383</vt:i4>
      </vt:variant>
      <vt:variant>
        <vt:i4>410</vt:i4>
      </vt:variant>
      <vt:variant>
        <vt:i4>0</vt:i4>
      </vt:variant>
      <vt:variant>
        <vt:i4>5</vt:i4>
      </vt:variant>
      <vt:variant>
        <vt:lpwstr/>
      </vt:variant>
      <vt:variant>
        <vt:lpwstr>_Toc300575308</vt:lpwstr>
      </vt:variant>
      <vt:variant>
        <vt:i4>1507383</vt:i4>
      </vt:variant>
      <vt:variant>
        <vt:i4>404</vt:i4>
      </vt:variant>
      <vt:variant>
        <vt:i4>0</vt:i4>
      </vt:variant>
      <vt:variant>
        <vt:i4>5</vt:i4>
      </vt:variant>
      <vt:variant>
        <vt:lpwstr/>
      </vt:variant>
      <vt:variant>
        <vt:lpwstr>_Toc300575307</vt:lpwstr>
      </vt:variant>
      <vt:variant>
        <vt:i4>1507383</vt:i4>
      </vt:variant>
      <vt:variant>
        <vt:i4>398</vt:i4>
      </vt:variant>
      <vt:variant>
        <vt:i4>0</vt:i4>
      </vt:variant>
      <vt:variant>
        <vt:i4>5</vt:i4>
      </vt:variant>
      <vt:variant>
        <vt:lpwstr/>
      </vt:variant>
      <vt:variant>
        <vt:lpwstr>_Toc300575306</vt:lpwstr>
      </vt:variant>
      <vt:variant>
        <vt:i4>1507383</vt:i4>
      </vt:variant>
      <vt:variant>
        <vt:i4>392</vt:i4>
      </vt:variant>
      <vt:variant>
        <vt:i4>0</vt:i4>
      </vt:variant>
      <vt:variant>
        <vt:i4>5</vt:i4>
      </vt:variant>
      <vt:variant>
        <vt:lpwstr/>
      </vt:variant>
      <vt:variant>
        <vt:lpwstr>_Toc300575305</vt:lpwstr>
      </vt:variant>
      <vt:variant>
        <vt:i4>1507383</vt:i4>
      </vt:variant>
      <vt:variant>
        <vt:i4>386</vt:i4>
      </vt:variant>
      <vt:variant>
        <vt:i4>0</vt:i4>
      </vt:variant>
      <vt:variant>
        <vt:i4>5</vt:i4>
      </vt:variant>
      <vt:variant>
        <vt:lpwstr/>
      </vt:variant>
      <vt:variant>
        <vt:lpwstr>_Toc300575304</vt:lpwstr>
      </vt:variant>
      <vt:variant>
        <vt:i4>1507383</vt:i4>
      </vt:variant>
      <vt:variant>
        <vt:i4>380</vt:i4>
      </vt:variant>
      <vt:variant>
        <vt:i4>0</vt:i4>
      </vt:variant>
      <vt:variant>
        <vt:i4>5</vt:i4>
      </vt:variant>
      <vt:variant>
        <vt:lpwstr/>
      </vt:variant>
      <vt:variant>
        <vt:lpwstr>_Toc300575303</vt:lpwstr>
      </vt:variant>
      <vt:variant>
        <vt:i4>1507383</vt:i4>
      </vt:variant>
      <vt:variant>
        <vt:i4>374</vt:i4>
      </vt:variant>
      <vt:variant>
        <vt:i4>0</vt:i4>
      </vt:variant>
      <vt:variant>
        <vt:i4>5</vt:i4>
      </vt:variant>
      <vt:variant>
        <vt:lpwstr/>
      </vt:variant>
      <vt:variant>
        <vt:lpwstr>_Toc300575302</vt:lpwstr>
      </vt:variant>
      <vt:variant>
        <vt:i4>1507383</vt:i4>
      </vt:variant>
      <vt:variant>
        <vt:i4>368</vt:i4>
      </vt:variant>
      <vt:variant>
        <vt:i4>0</vt:i4>
      </vt:variant>
      <vt:variant>
        <vt:i4>5</vt:i4>
      </vt:variant>
      <vt:variant>
        <vt:lpwstr/>
      </vt:variant>
      <vt:variant>
        <vt:lpwstr>_Toc300575301</vt:lpwstr>
      </vt:variant>
      <vt:variant>
        <vt:i4>1507383</vt:i4>
      </vt:variant>
      <vt:variant>
        <vt:i4>362</vt:i4>
      </vt:variant>
      <vt:variant>
        <vt:i4>0</vt:i4>
      </vt:variant>
      <vt:variant>
        <vt:i4>5</vt:i4>
      </vt:variant>
      <vt:variant>
        <vt:lpwstr/>
      </vt:variant>
      <vt:variant>
        <vt:lpwstr>_Toc300575300</vt:lpwstr>
      </vt:variant>
      <vt:variant>
        <vt:i4>1966134</vt:i4>
      </vt:variant>
      <vt:variant>
        <vt:i4>356</vt:i4>
      </vt:variant>
      <vt:variant>
        <vt:i4>0</vt:i4>
      </vt:variant>
      <vt:variant>
        <vt:i4>5</vt:i4>
      </vt:variant>
      <vt:variant>
        <vt:lpwstr/>
      </vt:variant>
      <vt:variant>
        <vt:lpwstr>_Toc300575299</vt:lpwstr>
      </vt:variant>
      <vt:variant>
        <vt:i4>1966134</vt:i4>
      </vt:variant>
      <vt:variant>
        <vt:i4>350</vt:i4>
      </vt:variant>
      <vt:variant>
        <vt:i4>0</vt:i4>
      </vt:variant>
      <vt:variant>
        <vt:i4>5</vt:i4>
      </vt:variant>
      <vt:variant>
        <vt:lpwstr/>
      </vt:variant>
      <vt:variant>
        <vt:lpwstr>_Toc300575298</vt:lpwstr>
      </vt:variant>
      <vt:variant>
        <vt:i4>1966134</vt:i4>
      </vt:variant>
      <vt:variant>
        <vt:i4>344</vt:i4>
      </vt:variant>
      <vt:variant>
        <vt:i4>0</vt:i4>
      </vt:variant>
      <vt:variant>
        <vt:i4>5</vt:i4>
      </vt:variant>
      <vt:variant>
        <vt:lpwstr/>
      </vt:variant>
      <vt:variant>
        <vt:lpwstr>_Toc300575297</vt:lpwstr>
      </vt:variant>
      <vt:variant>
        <vt:i4>1966134</vt:i4>
      </vt:variant>
      <vt:variant>
        <vt:i4>338</vt:i4>
      </vt:variant>
      <vt:variant>
        <vt:i4>0</vt:i4>
      </vt:variant>
      <vt:variant>
        <vt:i4>5</vt:i4>
      </vt:variant>
      <vt:variant>
        <vt:lpwstr/>
      </vt:variant>
      <vt:variant>
        <vt:lpwstr>_Toc300575296</vt:lpwstr>
      </vt:variant>
      <vt:variant>
        <vt:i4>1966134</vt:i4>
      </vt:variant>
      <vt:variant>
        <vt:i4>332</vt:i4>
      </vt:variant>
      <vt:variant>
        <vt:i4>0</vt:i4>
      </vt:variant>
      <vt:variant>
        <vt:i4>5</vt:i4>
      </vt:variant>
      <vt:variant>
        <vt:lpwstr/>
      </vt:variant>
      <vt:variant>
        <vt:lpwstr>_Toc300575295</vt:lpwstr>
      </vt:variant>
      <vt:variant>
        <vt:i4>1966134</vt:i4>
      </vt:variant>
      <vt:variant>
        <vt:i4>326</vt:i4>
      </vt:variant>
      <vt:variant>
        <vt:i4>0</vt:i4>
      </vt:variant>
      <vt:variant>
        <vt:i4>5</vt:i4>
      </vt:variant>
      <vt:variant>
        <vt:lpwstr/>
      </vt:variant>
      <vt:variant>
        <vt:lpwstr>_Toc300575294</vt:lpwstr>
      </vt:variant>
      <vt:variant>
        <vt:i4>1966134</vt:i4>
      </vt:variant>
      <vt:variant>
        <vt:i4>320</vt:i4>
      </vt:variant>
      <vt:variant>
        <vt:i4>0</vt:i4>
      </vt:variant>
      <vt:variant>
        <vt:i4>5</vt:i4>
      </vt:variant>
      <vt:variant>
        <vt:lpwstr/>
      </vt:variant>
      <vt:variant>
        <vt:lpwstr>_Toc300575293</vt:lpwstr>
      </vt:variant>
      <vt:variant>
        <vt:i4>1966134</vt:i4>
      </vt:variant>
      <vt:variant>
        <vt:i4>314</vt:i4>
      </vt:variant>
      <vt:variant>
        <vt:i4>0</vt:i4>
      </vt:variant>
      <vt:variant>
        <vt:i4>5</vt:i4>
      </vt:variant>
      <vt:variant>
        <vt:lpwstr/>
      </vt:variant>
      <vt:variant>
        <vt:lpwstr>_Toc300575292</vt:lpwstr>
      </vt:variant>
      <vt:variant>
        <vt:i4>1966134</vt:i4>
      </vt:variant>
      <vt:variant>
        <vt:i4>308</vt:i4>
      </vt:variant>
      <vt:variant>
        <vt:i4>0</vt:i4>
      </vt:variant>
      <vt:variant>
        <vt:i4>5</vt:i4>
      </vt:variant>
      <vt:variant>
        <vt:lpwstr/>
      </vt:variant>
      <vt:variant>
        <vt:lpwstr>_Toc300575291</vt:lpwstr>
      </vt:variant>
      <vt:variant>
        <vt:i4>1966134</vt:i4>
      </vt:variant>
      <vt:variant>
        <vt:i4>302</vt:i4>
      </vt:variant>
      <vt:variant>
        <vt:i4>0</vt:i4>
      </vt:variant>
      <vt:variant>
        <vt:i4>5</vt:i4>
      </vt:variant>
      <vt:variant>
        <vt:lpwstr/>
      </vt:variant>
      <vt:variant>
        <vt:lpwstr>_Toc300575290</vt:lpwstr>
      </vt:variant>
      <vt:variant>
        <vt:i4>2031670</vt:i4>
      </vt:variant>
      <vt:variant>
        <vt:i4>296</vt:i4>
      </vt:variant>
      <vt:variant>
        <vt:i4>0</vt:i4>
      </vt:variant>
      <vt:variant>
        <vt:i4>5</vt:i4>
      </vt:variant>
      <vt:variant>
        <vt:lpwstr/>
      </vt:variant>
      <vt:variant>
        <vt:lpwstr>_Toc300575289</vt:lpwstr>
      </vt:variant>
      <vt:variant>
        <vt:i4>2031670</vt:i4>
      </vt:variant>
      <vt:variant>
        <vt:i4>290</vt:i4>
      </vt:variant>
      <vt:variant>
        <vt:i4>0</vt:i4>
      </vt:variant>
      <vt:variant>
        <vt:i4>5</vt:i4>
      </vt:variant>
      <vt:variant>
        <vt:lpwstr/>
      </vt:variant>
      <vt:variant>
        <vt:lpwstr>_Toc300575288</vt:lpwstr>
      </vt:variant>
      <vt:variant>
        <vt:i4>2031670</vt:i4>
      </vt:variant>
      <vt:variant>
        <vt:i4>284</vt:i4>
      </vt:variant>
      <vt:variant>
        <vt:i4>0</vt:i4>
      </vt:variant>
      <vt:variant>
        <vt:i4>5</vt:i4>
      </vt:variant>
      <vt:variant>
        <vt:lpwstr/>
      </vt:variant>
      <vt:variant>
        <vt:lpwstr>_Toc300575287</vt:lpwstr>
      </vt:variant>
      <vt:variant>
        <vt:i4>2031670</vt:i4>
      </vt:variant>
      <vt:variant>
        <vt:i4>278</vt:i4>
      </vt:variant>
      <vt:variant>
        <vt:i4>0</vt:i4>
      </vt:variant>
      <vt:variant>
        <vt:i4>5</vt:i4>
      </vt:variant>
      <vt:variant>
        <vt:lpwstr/>
      </vt:variant>
      <vt:variant>
        <vt:lpwstr>_Toc300575286</vt:lpwstr>
      </vt:variant>
      <vt:variant>
        <vt:i4>2031670</vt:i4>
      </vt:variant>
      <vt:variant>
        <vt:i4>272</vt:i4>
      </vt:variant>
      <vt:variant>
        <vt:i4>0</vt:i4>
      </vt:variant>
      <vt:variant>
        <vt:i4>5</vt:i4>
      </vt:variant>
      <vt:variant>
        <vt:lpwstr/>
      </vt:variant>
      <vt:variant>
        <vt:lpwstr>_Toc300575285</vt:lpwstr>
      </vt:variant>
      <vt:variant>
        <vt:i4>2031670</vt:i4>
      </vt:variant>
      <vt:variant>
        <vt:i4>266</vt:i4>
      </vt:variant>
      <vt:variant>
        <vt:i4>0</vt:i4>
      </vt:variant>
      <vt:variant>
        <vt:i4>5</vt:i4>
      </vt:variant>
      <vt:variant>
        <vt:lpwstr/>
      </vt:variant>
      <vt:variant>
        <vt:lpwstr>_Toc300575284</vt:lpwstr>
      </vt:variant>
      <vt:variant>
        <vt:i4>2031670</vt:i4>
      </vt:variant>
      <vt:variant>
        <vt:i4>260</vt:i4>
      </vt:variant>
      <vt:variant>
        <vt:i4>0</vt:i4>
      </vt:variant>
      <vt:variant>
        <vt:i4>5</vt:i4>
      </vt:variant>
      <vt:variant>
        <vt:lpwstr/>
      </vt:variant>
      <vt:variant>
        <vt:lpwstr>_Toc300575283</vt:lpwstr>
      </vt:variant>
      <vt:variant>
        <vt:i4>2031670</vt:i4>
      </vt:variant>
      <vt:variant>
        <vt:i4>254</vt:i4>
      </vt:variant>
      <vt:variant>
        <vt:i4>0</vt:i4>
      </vt:variant>
      <vt:variant>
        <vt:i4>5</vt:i4>
      </vt:variant>
      <vt:variant>
        <vt:lpwstr/>
      </vt:variant>
      <vt:variant>
        <vt:lpwstr>_Toc300575282</vt:lpwstr>
      </vt:variant>
      <vt:variant>
        <vt:i4>2031670</vt:i4>
      </vt:variant>
      <vt:variant>
        <vt:i4>248</vt:i4>
      </vt:variant>
      <vt:variant>
        <vt:i4>0</vt:i4>
      </vt:variant>
      <vt:variant>
        <vt:i4>5</vt:i4>
      </vt:variant>
      <vt:variant>
        <vt:lpwstr/>
      </vt:variant>
      <vt:variant>
        <vt:lpwstr>_Toc300575281</vt:lpwstr>
      </vt:variant>
      <vt:variant>
        <vt:i4>2031670</vt:i4>
      </vt:variant>
      <vt:variant>
        <vt:i4>242</vt:i4>
      </vt:variant>
      <vt:variant>
        <vt:i4>0</vt:i4>
      </vt:variant>
      <vt:variant>
        <vt:i4>5</vt:i4>
      </vt:variant>
      <vt:variant>
        <vt:lpwstr/>
      </vt:variant>
      <vt:variant>
        <vt:lpwstr>_Toc300575280</vt:lpwstr>
      </vt:variant>
      <vt:variant>
        <vt:i4>1048630</vt:i4>
      </vt:variant>
      <vt:variant>
        <vt:i4>236</vt:i4>
      </vt:variant>
      <vt:variant>
        <vt:i4>0</vt:i4>
      </vt:variant>
      <vt:variant>
        <vt:i4>5</vt:i4>
      </vt:variant>
      <vt:variant>
        <vt:lpwstr/>
      </vt:variant>
      <vt:variant>
        <vt:lpwstr>_Toc300575279</vt:lpwstr>
      </vt:variant>
      <vt:variant>
        <vt:i4>1048630</vt:i4>
      </vt:variant>
      <vt:variant>
        <vt:i4>230</vt:i4>
      </vt:variant>
      <vt:variant>
        <vt:i4>0</vt:i4>
      </vt:variant>
      <vt:variant>
        <vt:i4>5</vt:i4>
      </vt:variant>
      <vt:variant>
        <vt:lpwstr/>
      </vt:variant>
      <vt:variant>
        <vt:lpwstr>_Toc300575278</vt:lpwstr>
      </vt:variant>
      <vt:variant>
        <vt:i4>1048630</vt:i4>
      </vt:variant>
      <vt:variant>
        <vt:i4>224</vt:i4>
      </vt:variant>
      <vt:variant>
        <vt:i4>0</vt:i4>
      </vt:variant>
      <vt:variant>
        <vt:i4>5</vt:i4>
      </vt:variant>
      <vt:variant>
        <vt:lpwstr/>
      </vt:variant>
      <vt:variant>
        <vt:lpwstr>_Toc300575277</vt:lpwstr>
      </vt:variant>
      <vt:variant>
        <vt:i4>1048630</vt:i4>
      </vt:variant>
      <vt:variant>
        <vt:i4>218</vt:i4>
      </vt:variant>
      <vt:variant>
        <vt:i4>0</vt:i4>
      </vt:variant>
      <vt:variant>
        <vt:i4>5</vt:i4>
      </vt:variant>
      <vt:variant>
        <vt:lpwstr/>
      </vt:variant>
      <vt:variant>
        <vt:lpwstr>_Toc300575276</vt:lpwstr>
      </vt:variant>
      <vt:variant>
        <vt:i4>1048630</vt:i4>
      </vt:variant>
      <vt:variant>
        <vt:i4>212</vt:i4>
      </vt:variant>
      <vt:variant>
        <vt:i4>0</vt:i4>
      </vt:variant>
      <vt:variant>
        <vt:i4>5</vt:i4>
      </vt:variant>
      <vt:variant>
        <vt:lpwstr/>
      </vt:variant>
      <vt:variant>
        <vt:lpwstr>_Toc300575275</vt:lpwstr>
      </vt:variant>
      <vt:variant>
        <vt:i4>1048630</vt:i4>
      </vt:variant>
      <vt:variant>
        <vt:i4>206</vt:i4>
      </vt:variant>
      <vt:variant>
        <vt:i4>0</vt:i4>
      </vt:variant>
      <vt:variant>
        <vt:i4>5</vt:i4>
      </vt:variant>
      <vt:variant>
        <vt:lpwstr/>
      </vt:variant>
      <vt:variant>
        <vt:lpwstr>_Toc300575274</vt:lpwstr>
      </vt:variant>
      <vt:variant>
        <vt:i4>1048630</vt:i4>
      </vt:variant>
      <vt:variant>
        <vt:i4>200</vt:i4>
      </vt:variant>
      <vt:variant>
        <vt:i4>0</vt:i4>
      </vt:variant>
      <vt:variant>
        <vt:i4>5</vt:i4>
      </vt:variant>
      <vt:variant>
        <vt:lpwstr/>
      </vt:variant>
      <vt:variant>
        <vt:lpwstr>_Toc300575273</vt:lpwstr>
      </vt:variant>
      <vt:variant>
        <vt:i4>1048630</vt:i4>
      </vt:variant>
      <vt:variant>
        <vt:i4>194</vt:i4>
      </vt:variant>
      <vt:variant>
        <vt:i4>0</vt:i4>
      </vt:variant>
      <vt:variant>
        <vt:i4>5</vt:i4>
      </vt:variant>
      <vt:variant>
        <vt:lpwstr/>
      </vt:variant>
      <vt:variant>
        <vt:lpwstr>_Toc300575272</vt:lpwstr>
      </vt:variant>
      <vt:variant>
        <vt:i4>1048630</vt:i4>
      </vt:variant>
      <vt:variant>
        <vt:i4>188</vt:i4>
      </vt:variant>
      <vt:variant>
        <vt:i4>0</vt:i4>
      </vt:variant>
      <vt:variant>
        <vt:i4>5</vt:i4>
      </vt:variant>
      <vt:variant>
        <vt:lpwstr/>
      </vt:variant>
      <vt:variant>
        <vt:lpwstr>_Toc300575271</vt:lpwstr>
      </vt:variant>
      <vt:variant>
        <vt:i4>1048630</vt:i4>
      </vt:variant>
      <vt:variant>
        <vt:i4>182</vt:i4>
      </vt:variant>
      <vt:variant>
        <vt:i4>0</vt:i4>
      </vt:variant>
      <vt:variant>
        <vt:i4>5</vt:i4>
      </vt:variant>
      <vt:variant>
        <vt:lpwstr/>
      </vt:variant>
      <vt:variant>
        <vt:lpwstr>_Toc300575270</vt:lpwstr>
      </vt:variant>
      <vt:variant>
        <vt:i4>1114166</vt:i4>
      </vt:variant>
      <vt:variant>
        <vt:i4>176</vt:i4>
      </vt:variant>
      <vt:variant>
        <vt:i4>0</vt:i4>
      </vt:variant>
      <vt:variant>
        <vt:i4>5</vt:i4>
      </vt:variant>
      <vt:variant>
        <vt:lpwstr/>
      </vt:variant>
      <vt:variant>
        <vt:lpwstr>_Toc300575269</vt:lpwstr>
      </vt:variant>
      <vt:variant>
        <vt:i4>1114166</vt:i4>
      </vt:variant>
      <vt:variant>
        <vt:i4>170</vt:i4>
      </vt:variant>
      <vt:variant>
        <vt:i4>0</vt:i4>
      </vt:variant>
      <vt:variant>
        <vt:i4>5</vt:i4>
      </vt:variant>
      <vt:variant>
        <vt:lpwstr/>
      </vt:variant>
      <vt:variant>
        <vt:lpwstr>_Toc300575268</vt:lpwstr>
      </vt:variant>
      <vt:variant>
        <vt:i4>1114166</vt:i4>
      </vt:variant>
      <vt:variant>
        <vt:i4>164</vt:i4>
      </vt:variant>
      <vt:variant>
        <vt:i4>0</vt:i4>
      </vt:variant>
      <vt:variant>
        <vt:i4>5</vt:i4>
      </vt:variant>
      <vt:variant>
        <vt:lpwstr/>
      </vt:variant>
      <vt:variant>
        <vt:lpwstr>_Toc300575267</vt:lpwstr>
      </vt:variant>
      <vt:variant>
        <vt:i4>1114166</vt:i4>
      </vt:variant>
      <vt:variant>
        <vt:i4>158</vt:i4>
      </vt:variant>
      <vt:variant>
        <vt:i4>0</vt:i4>
      </vt:variant>
      <vt:variant>
        <vt:i4>5</vt:i4>
      </vt:variant>
      <vt:variant>
        <vt:lpwstr/>
      </vt:variant>
      <vt:variant>
        <vt:lpwstr>_Toc300575266</vt:lpwstr>
      </vt:variant>
      <vt:variant>
        <vt:i4>1114166</vt:i4>
      </vt:variant>
      <vt:variant>
        <vt:i4>152</vt:i4>
      </vt:variant>
      <vt:variant>
        <vt:i4>0</vt:i4>
      </vt:variant>
      <vt:variant>
        <vt:i4>5</vt:i4>
      </vt:variant>
      <vt:variant>
        <vt:lpwstr/>
      </vt:variant>
      <vt:variant>
        <vt:lpwstr>_Toc300575265</vt:lpwstr>
      </vt:variant>
      <vt:variant>
        <vt:i4>1114166</vt:i4>
      </vt:variant>
      <vt:variant>
        <vt:i4>146</vt:i4>
      </vt:variant>
      <vt:variant>
        <vt:i4>0</vt:i4>
      </vt:variant>
      <vt:variant>
        <vt:i4>5</vt:i4>
      </vt:variant>
      <vt:variant>
        <vt:lpwstr/>
      </vt:variant>
      <vt:variant>
        <vt:lpwstr>_Toc300575264</vt:lpwstr>
      </vt:variant>
      <vt:variant>
        <vt:i4>1114166</vt:i4>
      </vt:variant>
      <vt:variant>
        <vt:i4>140</vt:i4>
      </vt:variant>
      <vt:variant>
        <vt:i4>0</vt:i4>
      </vt:variant>
      <vt:variant>
        <vt:i4>5</vt:i4>
      </vt:variant>
      <vt:variant>
        <vt:lpwstr/>
      </vt:variant>
      <vt:variant>
        <vt:lpwstr>_Toc300575263</vt:lpwstr>
      </vt:variant>
      <vt:variant>
        <vt:i4>1114166</vt:i4>
      </vt:variant>
      <vt:variant>
        <vt:i4>134</vt:i4>
      </vt:variant>
      <vt:variant>
        <vt:i4>0</vt:i4>
      </vt:variant>
      <vt:variant>
        <vt:i4>5</vt:i4>
      </vt:variant>
      <vt:variant>
        <vt:lpwstr/>
      </vt:variant>
      <vt:variant>
        <vt:lpwstr>_Toc300575262</vt:lpwstr>
      </vt:variant>
      <vt:variant>
        <vt:i4>1114166</vt:i4>
      </vt:variant>
      <vt:variant>
        <vt:i4>128</vt:i4>
      </vt:variant>
      <vt:variant>
        <vt:i4>0</vt:i4>
      </vt:variant>
      <vt:variant>
        <vt:i4>5</vt:i4>
      </vt:variant>
      <vt:variant>
        <vt:lpwstr/>
      </vt:variant>
      <vt:variant>
        <vt:lpwstr>_Toc300575261</vt:lpwstr>
      </vt:variant>
      <vt:variant>
        <vt:i4>1114166</vt:i4>
      </vt:variant>
      <vt:variant>
        <vt:i4>122</vt:i4>
      </vt:variant>
      <vt:variant>
        <vt:i4>0</vt:i4>
      </vt:variant>
      <vt:variant>
        <vt:i4>5</vt:i4>
      </vt:variant>
      <vt:variant>
        <vt:lpwstr/>
      </vt:variant>
      <vt:variant>
        <vt:lpwstr>_Toc300575260</vt:lpwstr>
      </vt:variant>
      <vt:variant>
        <vt:i4>1179702</vt:i4>
      </vt:variant>
      <vt:variant>
        <vt:i4>116</vt:i4>
      </vt:variant>
      <vt:variant>
        <vt:i4>0</vt:i4>
      </vt:variant>
      <vt:variant>
        <vt:i4>5</vt:i4>
      </vt:variant>
      <vt:variant>
        <vt:lpwstr/>
      </vt:variant>
      <vt:variant>
        <vt:lpwstr>_Toc300575259</vt:lpwstr>
      </vt:variant>
      <vt:variant>
        <vt:i4>1179702</vt:i4>
      </vt:variant>
      <vt:variant>
        <vt:i4>110</vt:i4>
      </vt:variant>
      <vt:variant>
        <vt:i4>0</vt:i4>
      </vt:variant>
      <vt:variant>
        <vt:i4>5</vt:i4>
      </vt:variant>
      <vt:variant>
        <vt:lpwstr/>
      </vt:variant>
      <vt:variant>
        <vt:lpwstr>_Toc300575258</vt:lpwstr>
      </vt:variant>
      <vt:variant>
        <vt:i4>1179702</vt:i4>
      </vt:variant>
      <vt:variant>
        <vt:i4>104</vt:i4>
      </vt:variant>
      <vt:variant>
        <vt:i4>0</vt:i4>
      </vt:variant>
      <vt:variant>
        <vt:i4>5</vt:i4>
      </vt:variant>
      <vt:variant>
        <vt:lpwstr/>
      </vt:variant>
      <vt:variant>
        <vt:lpwstr>_Toc300575257</vt:lpwstr>
      </vt:variant>
      <vt:variant>
        <vt:i4>1179702</vt:i4>
      </vt:variant>
      <vt:variant>
        <vt:i4>98</vt:i4>
      </vt:variant>
      <vt:variant>
        <vt:i4>0</vt:i4>
      </vt:variant>
      <vt:variant>
        <vt:i4>5</vt:i4>
      </vt:variant>
      <vt:variant>
        <vt:lpwstr/>
      </vt:variant>
      <vt:variant>
        <vt:lpwstr>_Toc300575256</vt:lpwstr>
      </vt:variant>
      <vt:variant>
        <vt:i4>1179702</vt:i4>
      </vt:variant>
      <vt:variant>
        <vt:i4>92</vt:i4>
      </vt:variant>
      <vt:variant>
        <vt:i4>0</vt:i4>
      </vt:variant>
      <vt:variant>
        <vt:i4>5</vt:i4>
      </vt:variant>
      <vt:variant>
        <vt:lpwstr/>
      </vt:variant>
      <vt:variant>
        <vt:lpwstr>_Toc300575255</vt:lpwstr>
      </vt:variant>
      <vt:variant>
        <vt:i4>1179702</vt:i4>
      </vt:variant>
      <vt:variant>
        <vt:i4>86</vt:i4>
      </vt:variant>
      <vt:variant>
        <vt:i4>0</vt:i4>
      </vt:variant>
      <vt:variant>
        <vt:i4>5</vt:i4>
      </vt:variant>
      <vt:variant>
        <vt:lpwstr/>
      </vt:variant>
      <vt:variant>
        <vt:lpwstr>_Toc300575254</vt:lpwstr>
      </vt:variant>
      <vt:variant>
        <vt:i4>1179702</vt:i4>
      </vt:variant>
      <vt:variant>
        <vt:i4>80</vt:i4>
      </vt:variant>
      <vt:variant>
        <vt:i4>0</vt:i4>
      </vt:variant>
      <vt:variant>
        <vt:i4>5</vt:i4>
      </vt:variant>
      <vt:variant>
        <vt:lpwstr/>
      </vt:variant>
      <vt:variant>
        <vt:lpwstr>_Toc300575253</vt:lpwstr>
      </vt:variant>
      <vt:variant>
        <vt:i4>1179702</vt:i4>
      </vt:variant>
      <vt:variant>
        <vt:i4>74</vt:i4>
      </vt:variant>
      <vt:variant>
        <vt:i4>0</vt:i4>
      </vt:variant>
      <vt:variant>
        <vt:i4>5</vt:i4>
      </vt:variant>
      <vt:variant>
        <vt:lpwstr/>
      </vt:variant>
      <vt:variant>
        <vt:lpwstr>_Toc300575252</vt:lpwstr>
      </vt:variant>
      <vt:variant>
        <vt:i4>1179702</vt:i4>
      </vt:variant>
      <vt:variant>
        <vt:i4>68</vt:i4>
      </vt:variant>
      <vt:variant>
        <vt:i4>0</vt:i4>
      </vt:variant>
      <vt:variant>
        <vt:i4>5</vt:i4>
      </vt:variant>
      <vt:variant>
        <vt:lpwstr/>
      </vt:variant>
      <vt:variant>
        <vt:lpwstr>_Toc300575251</vt:lpwstr>
      </vt:variant>
      <vt:variant>
        <vt:i4>1179702</vt:i4>
      </vt:variant>
      <vt:variant>
        <vt:i4>62</vt:i4>
      </vt:variant>
      <vt:variant>
        <vt:i4>0</vt:i4>
      </vt:variant>
      <vt:variant>
        <vt:i4>5</vt:i4>
      </vt:variant>
      <vt:variant>
        <vt:lpwstr/>
      </vt:variant>
      <vt:variant>
        <vt:lpwstr>_Toc300575250</vt:lpwstr>
      </vt:variant>
      <vt:variant>
        <vt:i4>1245238</vt:i4>
      </vt:variant>
      <vt:variant>
        <vt:i4>56</vt:i4>
      </vt:variant>
      <vt:variant>
        <vt:i4>0</vt:i4>
      </vt:variant>
      <vt:variant>
        <vt:i4>5</vt:i4>
      </vt:variant>
      <vt:variant>
        <vt:lpwstr/>
      </vt:variant>
      <vt:variant>
        <vt:lpwstr>_Toc300575249</vt:lpwstr>
      </vt:variant>
      <vt:variant>
        <vt:i4>1245238</vt:i4>
      </vt:variant>
      <vt:variant>
        <vt:i4>50</vt:i4>
      </vt:variant>
      <vt:variant>
        <vt:i4>0</vt:i4>
      </vt:variant>
      <vt:variant>
        <vt:i4>5</vt:i4>
      </vt:variant>
      <vt:variant>
        <vt:lpwstr/>
      </vt:variant>
      <vt:variant>
        <vt:lpwstr>_Toc300575248</vt:lpwstr>
      </vt:variant>
      <vt:variant>
        <vt:i4>1245238</vt:i4>
      </vt:variant>
      <vt:variant>
        <vt:i4>44</vt:i4>
      </vt:variant>
      <vt:variant>
        <vt:i4>0</vt:i4>
      </vt:variant>
      <vt:variant>
        <vt:i4>5</vt:i4>
      </vt:variant>
      <vt:variant>
        <vt:lpwstr/>
      </vt:variant>
      <vt:variant>
        <vt:lpwstr>_Toc300575247</vt:lpwstr>
      </vt:variant>
      <vt:variant>
        <vt:i4>1245238</vt:i4>
      </vt:variant>
      <vt:variant>
        <vt:i4>38</vt:i4>
      </vt:variant>
      <vt:variant>
        <vt:i4>0</vt:i4>
      </vt:variant>
      <vt:variant>
        <vt:i4>5</vt:i4>
      </vt:variant>
      <vt:variant>
        <vt:lpwstr/>
      </vt:variant>
      <vt:variant>
        <vt:lpwstr>_Toc300575246</vt:lpwstr>
      </vt:variant>
      <vt:variant>
        <vt:i4>1245238</vt:i4>
      </vt:variant>
      <vt:variant>
        <vt:i4>32</vt:i4>
      </vt:variant>
      <vt:variant>
        <vt:i4>0</vt:i4>
      </vt:variant>
      <vt:variant>
        <vt:i4>5</vt:i4>
      </vt:variant>
      <vt:variant>
        <vt:lpwstr/>
      </vt:variant>
      <vt:variant>
        <vt:lpwstr>_Toc300575245</vt:lpwstr>
      </vt:variant>
      <vt:variant>
        <vt:i4>1245238</vt:i4>
      </vt:variant>
      <vt:variant>
        <vt:i4>26</vt:i4>
      </vt:variant>
      <vt:variant>
        <vt:i4>0</vt:i4>
      </vt:variant>
      <vt:variant>
        <vt:i4>5</vt:i4>
      </vt:variant>
      <vt:variant>
        <vt:lpwstr/>
      </vt:variant>
      <vt:variant>
        <vt:lpwstr>_Toc300575244</vt:lpwstr>
      </vt:variant>
      <vt:variant>
        <vt:i4>1245238</vt:i4>
      </vt:variant>
      <vt:variant>
        <vt:i4>20</vt:i4>
      </vt:variant>
      <vt:variant>
        <vt:i4>0</vt:i4>
      </vt:variant>
      <vt:variant>
        <vt:i4>5</vt:i4>
      </vt:variant>
      <vt:variant>
        <vt:lpwstr/>
      </vt:variant>
      <vt:variant>
        <vt:lpwstr>_Toc300575243</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IPv6 Extended Function</dc:title>
  <dc:creator>LXI Consortium members</dc:creator>
  <cp:lastModifiedBy>John Ryland</cp:lastModifiedBy>
  <cp:revision>27</cp:revision>
  <cp:lastPrinted>2022-06-02T18:32:00Z</cp:lastPrinted>
  <dcterms:created xsi:type="dcterms:W3CDTF">2022-03-08T19:49:00Z</dcterms:created>
  <dcterms:modified xsi:type="dcterms:W3CDTF">2023-06-12T21:54:00Z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