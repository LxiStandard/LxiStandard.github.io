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2E8A0" w14:textId="2BF8D0E1" w:rsidR="00FF71F4" w:rsidRPr="00C67620" w:rsidRDefault="00F53734" w:rsidP="006E7BFA">
      <w:r>
        <w:rPr>
          <w:noProof/>
        </w:rPr>
        <w:drawing>
          <wp:anchor distT="0" distB="0" distL="114300" distR="114300" simplePos="0" relativeHeight="251658240" behindDoc="0" locked="0" layoutInCell="1" allowOverlap="1" wp14:anchorId="46E6CA12" wp14:editId="1EE2E4CA">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3"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513318AB" w14:textId="5FE71122"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30462A18" w14:textId="77777777" w:rsidR="000325D7" w:rsidRDefault="000325D7" w:rsidP="006957B0">
      <w:pPr>
        <w:pStyle w:val="LXITitle"/>
      </w:pPr>
    </w:p>
    <w:p w14:paraId="0EC9A99F" w14:textId="77777777" w:rsidR="000325D7" w:rsidRDefault="000325D7" w:rsidP="006957B0">
      <w:pPr>
        <w:pStyle w:val="LXITitle"/>
      </w:pPr>
    </w:p>
    <w:p w14:paraId="697CF680" w14:textId="68FB8F17" w:rsidR="00E23634" w:rsidRDefault="00FF71F4" w:rsidP="00C9549A">
      <w:pPr>
        <w:pStyle w:val="LXITitle"/>
        <w:outlineLvl w:val="0"/>
      </w:pPr>
      <w:bookmarkStart w:id="5" w:name="_Toc156482849"/>
      <w:r w:rsidRPr="006957B0">
        <w:t xml:space="preserve">LXI </w:t>
      </w:r>
      <w:bookmarkEnd w:id="0"/>
      <w:bookmarkEnd w:id="1"/>
      <w:bookmarkEnd w:id="2"/>
      <w:bookmarkEnd w:id="3"/>
      <w:bookmarkEnd w:id="4"/>
      <w:r w:rsidR="005B34B8">
        <w:t>Device Specification</w:t>
      </w:r>
      <w:r w:rsidR="00DD1710">
        <w:t xml:space="preserve"> </w:t>
      </w:r>
      <w:r w:rsidR="002315EA">
        <w:t>2023</w:t>
      </w:r>
      <w:bookmarkEnd w:id="5"/>
    </w:p>
    <w:p w14:paraId="7A09801C" w14:textId="77777777" w:rsidR="00CB3D83" w:rsidRDefault="00CB3D83" w:rsidP="002F71A9">
      <w:pPr>
        <w:pStyle w:val="LXIBody"/>
        <w:ind w:left="0"/>
      </w:pPr>
    </w:p>
    <w:p w14:paraId="5984BCCA" w14:textId="77777777" w:rsidR="002F71A9" w:rsidRDefault="002F71A9" w:rsidP="002F71A9">
      <w:pPr>
        <w:pStyle w:val="TPCopyright"/>
        <w:spacing w:before="360"/>
      </w:pPr>
    </w:p>
    <w:p w14:paraId="544B6CB8" w14:textId="5D285A56" w:rsidR="002F71A9" w:rsidRDefault="002F71A9" w:rsidP="002F71A9">
      <w:pPr>
        <w:pStyle w:val="TPCopyright"/>
        <w:spacing w:before="360"/>
        <w:rPr>
          <w:sz w:val="24"/>
        </w:rPr>
      </w:pPr>
      <w:r w:rsidRPr="00CB3D83">
        <w:rPr>
          <w:sz w:val="24"/>
        </w:rPr>
        <w:t>Revision 1.</w:t>
      </w:r>
      <w:r w:rsidR="00C9334C">
        <w:rPr>
          <w:sz w:val="24"/>
        </w:rPr>
        <w:t>6</w:t>
      </w:r>
      <w:r w:rsidR="001846A1">
        <w:rPr>
          <w:sz w:val="24"/>
        </w:rPr>
        <w:t>.1</w:t>
      </w:r>
      <w:r w:rsidRPr="00CB3D83">
        <w:rPr>
          <w:sz w:val="24"/>
        </w:rPr>
        <w:br/>
      </w:r>
      <w:r w:rsidRPr="00CB3D83">
        <w:rPr>
          <w:sz w:val="24"/>
        </w:rPr>
        <w:br/>
      </w:r>
    </w:p>
    <w:p w14:paraId="6C96B8CA" w14:textId="7559BFE1" w:rsidR="00BE5CCB" w:rsidDel="00642DA4" w:rsidRDefault="00642DA4" w:rsidP="57E3F261">
      <w:pPr>
        <w:pStyle w:val="TPCopyright"/>
        <w:spacing w:before="360"/>
        <w:rPr>
          <w:del w:id="6" w:author="Ryland, John" w:date="2025-10-15T11:03:00Z" w16du:dateUtc="2025-10-15T15:03:00Z"/>
          <w:sz w:val="24"/>
          <w:szCs w:val="24"/>
        </w:rPr>
      </w:pPr>
      <w:r>
        <w:rPr>
          <w:sz w:val="24"/>
          <w:szCs w:val="24"/>
        </w:rPr>
        <w:t xml:space="preserve">Oct </w:t>
      </w:r>
      <w:r w:rsidR="008E67AA">
        <w:rPr>
          <w:sz w:val="24"/>
          <w:szCs w:val="24"/>
        </w:rPr>
        <w:t>16, 2025</w:t>
      </w:r>
    </w:p>
    <w:p w14:paraId="6D3C1770" w14:textId="7836A6AA" w:rsidR="000A4B86" w:rsidRDefault="000A4B86" w:rsidP="002F71A9">
      <w:pPr>
        <w:pStyle w:val="TPCopyright"/>
        <w:spacing w:before="360"/>
        <w:rPr>
          <w:sz w:val="24"/>
        </w:rPr>
      </w:pPr>
    </w:p>
    <w:p w14:paraId="355C1FD8" w14:textId="77777777" w:rsidR="000A4B86" w:rsidRDefault="000A4B86" w:rsidP="002F71A9">
      <w:pPr>
        <w:pStyle w:val="TPCopyright"/>
        <w:spacing w:before="360"/>
        <w:rPr>
          <w:sz w:val="24"/>
        </w:rPr>
      </w:pPr>
    </w:p>
    <w:p w14:paraId="2A3E7A8F" w14:textId="77777777" w:rsidR="006F4E8F" w:rsidRDefault="006F4E8F" w:rsidP="002F71A9">
      <w:pPr>
        <w:pStyle w:val="TPCopyright"/>
        <w:spacing w:before="360"/>
        <w:rPr>
          <w:sz w:val="24"/>
        </w:rPr>
      </w:pPr>
    </w:p>
    <w:p w14:paraId="39F098AA" w14:textId="77777777" w:rsidR="002F0E29" w:rsidRPr="00CB3D83" w:rsidRDefault="002F0E29" w:rsidP="002F71A9">
      <w:pPr>
        <w:pStyle w:val="TPCopyright"/>
        <w:spacing w:before="360"/>
        <w:rPr>
          <w:sz w:val="24"/>
        </w:rPr>
      </w:pPr>
    </w:p>
    <w:p w14:paraId="5E1D8DFE" w14:textId="77777777" w:rsidR="00BE05EB" w:rsidRDefault="00BE05EB" w:rsidP="00B61CC3">
      <w:pPr>
        <w:pStyle w:val="TPCopyright"/>
        <w:spacing w:before="360"/>
      </w:pPr>
    </w:p>
    <w:p w14:paraId="2EDD3A1E" w14:textId="03C8537F" w:rsidR="00A3781D" w:rsidRDefault="00A3781D" w:rsidP="001F2161">
      <w:pPr>
        <w:pStyle w:val="TOC1"/>
      </w:pPr>
    </w:p>
    <w:p w14:paraId="780B5980" w14:textId="59E18EE7" w:rsidR="00840411" w:rsidRPr="003A3055" w:rsidRDefault="00840411" w:rsidP="003A3055">
      <w:pPr>
        <w:pStyle w:val="TOC2"/>
      </w:pPr>
    </w:p>
    <w:p w14:paraId="676292FD" w14:textId="5CC7F34E" w:rsidR="001F2161" w:rsidRDefault="00737874" w:rsidP="001F2161">
      <w:pPr>
        <w:pStyle w:val="TOC1"/>
        <w:rPr>
          <w:rFonts w:asciiTheme="minorHAnsi" w:eastAsiaTheme="minorEastAsia" w:hAnsiTheme="minorHAnsi" w:cstheme="minorBidi"/>
          <w:noProof/>
          <w:kern w:val="2"/>
          <w:sz w:val="22"/>
          <w:szCs w:val="22"/>
          <w14:ligatures w14:val="standardContextual"/>
        </w:rPr>
      </w:pPr>
      <w:r>
        <w:lastRenderedPageBreak/>
        <w:fldChar w:fldCharType="begin"/>
      </w:r>
      <w:r w:rsidR="00936681">
        <w:instrText xml:space="preserve"> TOC \o "1-3" \h \z \u </w:instrText>
      </w:r>
      <w:r>
        <w:fldChar w:fldCharType="separate"/>
      </w:r>
      <w:hyperlink w:anchor="_Toc156482849" w:history="1">
        <w:r w:rsidR="001F2161" w:rsidRPr="0060385E">
          <w:rPr>
            <w:rStyle w:val="Hyperlink"/>
            <w:noProof/>
          </w:rPr>
          <w:t>LXI Device Specification 2023</w:t>
        </w:r>
        <w:r w:rsidR="001F2161">
          <w:rPr>
            <w:noProof/>
            <w:webHidden/>
          </w:rPr>
          <w:tab/>
        </w:r>
        <w:r w:rsidR="001F2161">
          <w:rPr>
            <w:noProof/>
            <w:webHidden/>
          </w:rPr>
          <w:fldChar w:fldCharType="begin"/>
        </w:r>
        <w:r w:rsidR="001F2161">
          <w:rPr>
            <w:noProof/>
            <w:webHidden/>
          </w:rPr>
          <w:instrText xml:space="preserve"> PAGEREF _Toc156482849 \h </w:instrText>
        </w:r>
        <w:r w:rsidR="001F2161">
          <w:rPr>
            <w:noProof/>
            <w:webHidden/>
          </w:rPr>
        </w:r>
        <w:r w:rsidR="001F2161">
          <w:rPr>
            <w:noProof/>
            <w:webHidden/>
          </w:rPr>
          <w:fldChar w:fldCharType="separate"/>
        </w:r>
        <w:r w:rsidR="0028063C">
          <w:rPr>
            <w:noProof/>
            <w:webHidden/>
          </w:rPr>
          <w:t>1</w:t>
        </w:r>
        <w:r w:rsidR="001F2161">
          <w:rPr>
            <w:noProof/>
            <w:webHidden/>
          </w:rPr>
          <w:fldChar w:fldCharType="end"/>
        </w:r>
      </w:hyperlink>
    </w:p>
    <w:p w14:paraId="4BADD338" w14:textId="53480E06"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850" w:history="1">
        <w:r w:rsidRPr="0060385E">
          <w:rPr>
            <w:rStyle w:val="Hyperlink"/>
            <w:i/>
            <w:iCs/>
            <w:noProof/>
          </w:rPr>
          <w:t>Revision history</w:t>
        </w:r>
        <w:r>
          <w:rPr>
            <w:noProof/>
            <w:webHidden/>
          </w:rPr>
          <w:tab/>
        </w:r>
        <w:r>
          <w:rPr>
            <w:noProof/>
            <w:webHidden/>
          </w:rPr>
          <w:fldChar w:fldCharType="begin"/>
        </w:r>
        <w:r>
          <w:rPr>
            <w:noProof/>
            <w:webHidden/>
          </w:rPr>
          <w:instrText xml:space="preserve"> PAGEREF _Toc156482850 \h </w:instrText>
        </w:r>
        <w:r>
          <w:rPr>
            <w:noProof/>
            <w:webHidden/>
          </w:rPr>
        </w:r>
        <w:r>
          <w:rPr>
            <w:noProof/>
            <w:webHidden/>
          </w:rPr>
          <w:fldChar w:fldCharType="separate"/>
        </w:r>
        <w:r w:rsidR="0028063C">
          <w:rPr>
            <w:noProof/>
            <w:webHidden/>
          </w:rPr>
          <w:t>7</w:t>
        </w:r>
        <w:r>
          <w:rPr>
            <w:noProof/>
            <w:webHidden/>
          </w:rPr>
          <w:fldChar w:fldCharType="end"/>
        </w:r>
      </w:hyperlink>
    </w:p>
    <w:p w14:paraId="668CE6FB" w14:textId="037AB837"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851" w:history="1">
        <w:r w:rsidRPr="0060385E">
          <w:rPr>
            <w:rStyle w:val="Hyperlink"/>
            <w:noProof/>
          </w:rPr>
          <w:t>1</w:t>
        </w:r>
        <w:r>
          <w:rPr>
            <w:rFonts w:asciiTheme="minorHAnsi" w:eastAsiaTheme="minorEastAsia" w:hAnsiTheme="minorHAnsi" w:cstheme="minorBidi"/>
            <w:noProof/>
            <w:kern w:val="2"/>
            <w:sz w:val="22"/>
            <w:szCs w:val="22"/>
            <w14:ligatures w14:val="standardContextual"/>
          </w:rPr>
          <w:tab/>
        </w:r>
        <w:r w:rsidRPr="0060385E">
          <w:rPr>
            <w:rStyle w:val="Hyperlink"/>
            <w:noProof/>
          </w:rPr>
          <w:t>Overview</w:t>
        </w:r>
        <w:r>
          <w:rPr>
            <w:noProof/>
            <w:webHidden/>
          </w:rPr>
          <w:tab/>
        </w:r>
        <w:r>
          <w:rPr>
            <w:noProof/>
            <w:webHidden/>
          </w:rPr>
          <w:fldChar w:fldCharType="begin"/>
        </w:r>
        <w:r>
          <w:rPr>
            <w:noProof/>
            <w:webHidden/>
          </w:rPr>
          <w:instrText xml:space="preserve"> PAGEREF _Toc156482851 \h </w:instrText>
        </w:r>
        <w:r>
          <w:rPr>
            <w:noProof/>
            <w:webHidden/>
          </w:rPr>
        </w:r>
        <w:r>
          <w:rPr>
            <w:noProof/>
            <w:webHidden/>
          </w:rPr>
          <w:fldChar w:fldCharType="separate"/>
        </w:r>
        <w:r w:rsidR="0028063C">
          <w:rPr>
            <w:noProof/>
            <w:webHidden/>
          </w:rPr>
          <w:t>8</w:t>
        </w:r>
        <w:r>
          <w:rPr>
            <w:noProof/>
            <w:webHidden/>
          </w:rPr>
          <w:fldChar w:fldCharType="end"/>
        </w:r>
      </w:hyperlink>
    </w:p>
    <w:p w14:paraId="46860AA4" w14:textId="28B2B633"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52" w:history="1">
        <w:r w:rsidRPr="0060385E">
          <w:rPr>
            <w:rStyle w:val="Hyperlink"/>
            <w:noProof/>
          </w:rPr>
          <w:t>1.1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Introduction</w:t>
        </w:r>
        <w:r>
          <w:rPr>
            <w:noProof/>
            <w:webHidden/>
          </w:rPr>
          <w:tab/>
        </w:r>
        <w:r>
          <w:rPr>
            <w:noProof/>
            <w:webHidden/>
          </w:rPr>
          <w:fldChar w:fldCharType="begin"/>
        </w:r>
        <w:r>
          <w:rPr>
            <w:noProof/>
            <w:webHidden/>
          </w:rPr>
          <w:instrText xml:space="preserve"> PAGEREF _Toc156482852 \h </w:instrText>
        </w:r>
        <w:r>
          <w:rPr>
            <w:noProof/>
            <w:webHidden/>
          </w:rPr>
        </w:r>
        <w:r>
          <w:rPr>
            <w:noProof/>
            <w:webHidden/>
          </w:rPr>
          <w:fldChar w:fldCharType="separate"/>
        </w:r>
        <w:r w:rsidR="0028063C">
          <w:rPr>
            <w:noProof/>
            <w:webHidden/>
          </w:rPr>
          <w:t>8</w:t>
        </w:r>
        <w:r>
          <w:rPr>
            <w:noProof/>
            <w:webHidden/>
          </w:rPr>
          <w:fldChar w:fldCharType="end"/>
        </w:r>
      </w:hyperlink>
    </w:p>
    <w:p w14:paraId="1F531F28" w14:textId="25D0CECB"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53" w:history="1">
        <w:r w:rsidRPr="0060385E">
          <w:rPr>
            <w:rStyle w:val="Hyperlink"/>
            <w:noProof/>
          </w:rPr>
          <w:t>1.2</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Purpose and Scope of this Document</w:t>
        </w:r>
        <w:r>
          <w:rPr>
            <w:noProof/>
            <w:webHidden/>
          </w:rPr>
          <w:tab/>
        </w:r>
        <w:r>
          <w:rPr>
            <w:noProof/>
            <w:webHidden/>
          </w:rPr>
          <w:fldChar w:fldCharType="begin"/>
        </w:r>
        <w:r>
          <w:rPr>
            <w:noProof/>
            <w:webHidden/>
          </w:rPr>
          <w:instrText xml:space="preserve"> PAGEREF _Toc156482853 \h </w:instrText>
        </w:r>
        <w:r>
          <w:rPr>
            <w:noProof/>
            <w:webHidden/>
          </w:rPr>
        </w:r>
        <w:r>
          <w:rPr>
            <w:noProof/>
            <w:webHidden/>
          </w:rPr>
          <w:fldChar w:fldCharType="separate"/>
        </w:r>
        <w:r w:rsidR="0028063C">
          <w:rPr>
            <w:noProof/>
            <w:webHidden/>
          </w:rPr>
          <w:t>8</w:t>
        </w:r>
        <w:r>
          <w:rPr>
            <w:noProof/>
            <w:webHidden/>
          </w:rPr>
          <w:fldChar w:fldCharType="end"/>
        </w:r>
      </w:hyperlink>
    </w:p>
    <w:p w14:paraId="52DEF262" w14:textId="70FE9CB7"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54" w:history="1">
        <w:r w:rsidRPr="0060385E">
          <w:rPr>
            <w:rStyle w:val="Hyperlink"/>
            <w:noProof/>
          </w:rPr>
          <w:t>1.2.1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Purpose</w:t>
        </w:r>
        <w:r>
          <w:rPr>
            <w:noProof/>
            <w:webHidden/>
          </w:rPr>
          <w:tab/>
        </w:r>
        <w:r>
          <w:rPr>
            <w:noProof/>
            <w:webHidden/>
          </w:rPr>
          <w:fldChar w:fldCharType="begin"/>
        </w:r>
        <w:r>
          <w:rPr>
            <w:noProof/>
            <w:webHidden/>
          </w:rPr>
          <w:instrText xml:space="preserve"> PAGEREF _Toc156482854 \h </w:instrText>
        </w:r>
        <w:r>
          <w:rPr>
            <w:noProof/>
            <w:webHidden/>
          </w:rPr>
        </w:r>
        <w:r>
          <w:rPr>
            <w:noProof/>
            <w:webHidden/>
          </w:rPr>
          <w:fldChar w:fldCharType="separate"/>
        </w:r>
        <w:r w:rsidR="0028063C">
          <w:rPr>
            <w:noProof/>
            <w:webHidden/>
          </w:rPr>
          <w:t>8</w:t>
        </w:r>
        <w:r>
          <w:rPr>
            <w:noProof/>
            <w:webHidden/>
          </w:rPr>
          <w:fldChar w:fldCharType="end"/>
        </w:r>
      </w:hyperlink>
    </w:p>
    <w:p w14:paraId="4E0583ED" w14:textId="09CB332D"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55" w:history="1">
        <w:r w:rsidRPr="0060385E">
          <w:rPr>
            <w:rStyle w:val="Hyperlink"/>
            <w:noProof/>
          </w:rPr>
          <w:t>1.2.2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Scope</w:t>
        </w:r>
        <w:r>
          <w:rPr>
            <w:noProof/>
            <w:webHidden/>
          </w:rPr>
          <w:tab/>
        </w:r>
        <w:r>
          <w:rPr>
            <w:noProof/>
            <w:webHidden/>
          </w:rPr>
          <w:fldChar w:fldCharType="begin"/>
        </w:r>
        <w:r>
          <w:rPr>
            <w:noProof/>
            <w:webHidden/>
          </w:rPr>
          <w:instrText xml:space="preserve"> PAGEREF _Toc156482855 \h </w:instrText>
        </w:r>
        <w:r>
          <w:rPr>
            <w:noProof/>
            <w:webHidden/>
          </w:rPr>
        </w:r>
        <w:r>
          <w:rPr>
            <w:noProof/>
            <w:webHidden/>
          </w:rPr>
          <w:fldChar w:fldCharType="separate"/>
        </w:r>
        <w:r w:rsidR="0028063C">
          <w:rPr>
            <w:noProof/>
            <w:webHidden/>
          </w:rPr>
          <w:t>8</w:t>
        </w:r>
        <w:r>
          <w:rPr>
            <w:noProof/>
            <w:webHidden/>
          </w:rPr>
          <w:fldChar w:fldCharType="end"/>
        </w:r>
      </w:hyperlink>
    </w:p>
    <w:p w14:paraId="44A2EB45" w14:textId="15BBCDC2"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56" w:history="1">
        <w:r w:rsidRPr="0060385E">
          <w:rPr>
            <w:rStyle w:val="Hyperlink"/>
            <w:noProof/>
          </w:rPr>
          <w:t>1.2.3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Changes from previous LXI Device Specifications</w:t>
        </w:r>
        <w:r>
          <w:rPr>
            <w:noProof/>
            <w:webHidden/>
          </w:rPr>
          <w:tab/>
        </w:r>
        <w:r>
          <w:rPr>
            <w:noProof/>
            <w:webHidden/>
          </w:rPr>
          <w:fldChar w:fldCharType="begin"/>
        </w:r>
        <w:r>
          <w:rPr>
            <w:noProof/>
            <w:webHidden/>
          </w:rPr>
          <w:instrText xml:space="preserve"> PAGEREF _Toc156482856 \h </w:instrText>
        </w:r>
        <w:r>
          <w:rPr>
            <w:noProof/>
            <w:webHidden/>
          </w:rPr>
        </w:r>
        <w:r>
          <w:rPr>
            <w:noProof/>
            <w:webHidden/>
          </w:rPr>
          <w:fldChar w:fldCharType="separate"/>
        </w:r>
        <w:r w:rsidR="0028063C">
          <w:rPr>
            <w:noProof/>
            <w:webHidden/>
          </w:rPr>
          <w:t>9</w:t>
        </w:r>
        <w:r>
          <w:rPr>
            <w:noProof/>
            <w:webHidden/>
          </w:rPr>
          <w:fldChar w:fldCharType="end"/>
        </w:r>
      </w:hyperlink>
    </w:p>
    <w:p w14:paraId="39289D8B" w14:textId="5948C734"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57" w:history="1">
        <w:r w:rsidRPr="0060385E">
          <w:rPr>
            <w:rStyle w:val="Hyperlink"/>
            <w:noProof/>
          </w:rPr>
          <w:t>1.3</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Definition of Terms</w:t>
        </w:r>
        <w:r>
          <w:rPr>
            <w:noProof/>
            <w:webHidden/>
          </w:rPr>
          <w:tab/>
        </w:r>
        <w:r>
          <w:rPr>
            <w:noProof/>
            <w:webHidden/>
          </w:rPr>
          <w:fldChar w:fldCharType="begin"/>
        </w:r>
        <w:r>
          <w:rPr>
            <w:noProof/>
            <w:webHidden/>
          </w:rPr>
          <w:instrText xml:space="preserve"> PAGEREF _Toc156482857 \h </w:instrText>
        </w:r>
        <w:r>
          <w:rPr>
            <w:noProof/>
            <w:webHidden/>
          </w:rPr>
        </w:r>
        <w:r>
          <w:rPr>
            <w:noProof/>
            <w:webHidden/>
          </w:rPr>
          <w:fldChar w:fldCharType="separate"/>
        </w:r>
        <w:r w:rsidR="0028063C">
          <w:rPr>
            <w:noProof/>
            <w:webHidden/>
          </w:rPr>
          <w:t>9</w:t>
        </w:r>
        <w:r>
          <w:rPr>
            <w:noProof/>
            <w:webHidden/>
          </w:rPr>
          <w:fldChar w:fldCharType="end"/>
        </w:r>
      </w:hyperlink>
    </w:p>
    <w:p w14:paraId="6630B16A" w14:textId="52DE4A46"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58" w:history="1">
        <w:r w:rsidRPr="0060385E">
          <w:rPr>
            <w:rStyle w:val="Hyperlink"/>
            <w:noProof/>
          </w:rPr>
          <w:t>1.3.1</w:t>
        </w:r>
        <w:r>
          <w:rPr>
            <w:rFonts w:asciiTheme="minorHAnsi" w:eastAsiaTheme="minorEastAsia" w:hAnsiTheme="minorHAnsi" w:cstheme="minorBidi"/>
            <w:iCs w:val="0"/>
            <w:noProof/>
            <w:kern w:val="2"/>
            <w:sz w:val="22"/>
            <w:szCs w:val="22"/>
            <w14:ligatures w14:val="standardContextual"/>
          </w:rPr>
          <w:tab/>
        </w:r>
        <w:r w:rsidRPr="0060385E">
          <w:rPr>
            <w:rStyle w:val="Hyperlink"/>
            <w:bCs/>
            <w:noProof/>
          </w:rPr>
          <w:t xml:space="preserve">Use of the Term </w:t>
        </w:r>
        <w:r w:rsidRPr="0060385E">
          <w:rPr>
            <w:rStyle w:val="Hyperlink"/>
            <w:bCs/>
            <w:i/>
            <w:noProof/>
          </w:rPr>
          <w:t>default</w:t>
        </w:r>
        <w:r>
          <w:rPr>
            <w:noProof/>
            <w:webHidden/>
          </w:rPr>
          <w:tab/>
        </w:r>
        <w:r>
          <w:rPr>
            <w:noProof/>
            <w:webHidden/>
          </w:rPr>
          <w:fldChar w:fldCharType="begin"/>
        </w:r>
        <w:r>
          <w:rPr>
            <w:noProof/>
            <w:webHidden/>
          </w:rPr>
          <w:instrText xml:space="preserve"> PAGEREF _Toc156482858 \h </w:instrText>
        </w:r>
        <w:r>
          <w:rPr>
            <w:noProof/>
            <w:webHidden/>
          </w:rPr>
        </w:r>
        <w:r>
          <w:rPr>
            <w:noProof/>
            <w:webHidden/>
          </w:rPr>
          <w:fldChar w:fldCharType="separate"/>
        </w:r>
        <w:r w:rsidR="0028063C">
          <w:rPr>
            <w:noProof/>
            <w:webHidden/>
          </w:rPr>
          <w:t>10</w:t>
        </w:r>
        <w:r>
          <w:rPr>
            <w:noProof/>
            <w:webHidden/>
          </w:rPr>
          <w:fldChar w:fldCharType="end"/>
        </w:r>
      </w:hyperlink>
    </w:p>
    <w:p w14:paraId="75131A21" w14:textId="4D6954F2"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59" w:history="1">
        <w:r w:rsidRPr="0060385E">
          <w:rPr>
            <w:rStyle w:val="Hyperlink"/>
            <w:noProof/>
          </w:rPr>
          <w:t>1.4</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Applicable Standards and Documents</w:t>
        </w:r>
        <w:r>
          <w:rPr>
            <w:noProof/>
            <w:webHidden/>
          </w:rPr>
          <w:tab/>
        </w:r>
        <w:r>
          <w:rPr>
            <w:noProof/>
            <w:webHidden/>
          </w:rPr>
          <w:fldChar w:fldCharType="begin"/>
        </w:r>
        <w:r>
          <w:rPr>
            <w:noProof/>
            <w:webHidden/>
          </w:rPr>
          <w:instrText xml:space="preserve"> PAGEREF _Toc156482859 \h </w:instrText>
        </w:r>
        <w:r>
          <w:rPr>
            <w:noProof/>
            <w:webHidden/>
          </w:rPr>
        </w:r>
        <w:r>
          <w:rPr>
            <w:noProof/>
            <w:webHidden/>
          </w:rPr>
          <w:fldChar w:fldCharType="separate"/>
        </w:r>
        <w:r w:rsidR="0028063C">
          <w:rPr>
            <w:noProof/>
            <w:webHidden/>
          </w:rPr>
          <w:t>10</w:t>
        </w:r>
        <w:r>
          <w:rPr>
            <w:noProof/>
            <w:webHidden/>
          </w:rPr>
          <w:fldChar w:fldCharType="end"/>
        </w:r>
      </w:hyperlink>
    </w:p>
    <w:p w14:paraId="78DE5008" w14:textId="7B348FBC"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60" w:history="1">
        <w:r w:rsidRPr="0060385E">
          <w:rPr>
            <w:rStyle w:val="Hyperlink"/>
            <w:noProof/>
          </w:rPr>
          <w:t>1.4.1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Applicable Version of Documents</w:t>
        </w:r>
        <w:r>
          <w:rPr>
            <w:noProof/>
            <w:webHidden/>
          </w:rPr>
          <w:tab/>
        </w:r>
        <w:r>
          <w:rPr>
            <w:noProof/>
            <w:webHidden/>
          </w:rPr>
          <w:fldChar w:fldCharType="begin"/>
        </w:r>
        <w:r>
          <w:rPr>
            <w:noProof/>
            <w:webHidden/>
          </w:rPr>
          <w:instrText xml:space="preserve"> PAGEREF _Toc156482860 \h </w:instrText>
        </w:r>
        <w:r>
          <w:rPr>
            <w:noProof/>
            <w:webHidden/>
          </w:rPr>
        </w:r>
        <w:r>
          <w:rPr>
            <w:noProof/>
            <w:webHidden/>
          </w:rPr>
          <w:fldChar w:fldCharType="separate"/>
        </w:r>
        <w:r w:rsidR="0028063C">
          <w:rPr>
            <w:noProof/>
            <w:webHidden/>
          </w:rPr>
          <w:t>10</w:t>
        </w:r>
        <w:r>
          <w:rPr>
            <w:noProof/>
            <w:webHidden/>
          </w:rPr>
          <w:fldChar w:fldCharType="end"/>
        </w:r>
      </w:hyperlink>
    </w:p>
    <w:p w14:paraId="03B1406A" w14:textId="4CF36B99"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61" w:history="1">
        <w:r w:rsidRPr="0060385E">
          <w:rPr>
            <w:rStyle w:val="Hyperlink"/>
            <w:noProof/>
          </w:rPr>
          <w:t>1.4.2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Standards and Specifications</w:t>
        </w:r>
        <w:r>
          <w:rPr>
            <w:noProof/>
            <w:webHidden/>
          </w:rPr>
          <w:tab/>
        </w:r>
        <w:r>
          <w:rPr>
            <w:noProof/>
            <w:webHidden/>
          </w:rPr>
          <w:fldChar w:fldCharType="begin"/>
        </w:r>
        <w:r>
          <w:rPr>
            <w:noProof/>
            <w:webHidden/>
          </w:rPr>
          <w:instrText xml:space="preserve"> PAGEREF _Toc156482861 \h </w:instrText>
        </w:r>
        <w:r>
          <w:rPr>
            <w:noProof/>
            <w:webHidden/>
          </w:rPr>
        </w:r>
        <w:r>
          <w:rPr>
            <w:noProof/>
            <w:webHidden/>
          </w:rPr>
          <w:fldChar w:fldCharType="separate"/>
        </w:r>
        <w:r w:rsidR="0028063C">
          <w:rPr>
            <w:noProof/>
            <w:webHidden/>
          </w:rPr>
          <w:t>10</w:t>
        </w:r>
        <w:r>
          <w:rPr>
            <w:noProof/>
            <w:webHidden/>
          </w:rPr>
          <w:fldChar w:fldCharType="end"/>
        </w:r>
      </w:hyperlink>
    </w:p>
    <w:p w14:paraId="4200DF93" w14:textId="3AF583BA"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62" w:history="1">
        <w:r w:rsidRPr="0060385E">
          <w:rPr>
            <w:rStyle w:val="Hyperlink"/>
            <w:noProof/>
          </w:rPr>
          <w:t>1.4.3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LXI Consortium Supplementary Documents</w:t>
        </w:r>
        <w:r>
          <w:rPr>
            <w:noProof/>
            <w:webHidden/>
          </w:rPr>
          <w:tab/>
        </w:r>
        <w:r>
          <w:rPr>
            <w:noProof/>
            <w:webHidden/>
          </w:rPr>
          <w:fldChar w:fldCharType="begin"/>
        </w:r>
        <w:r>
          <w:rPr>
            <w:noProof/>
            <w:webHidden/>
          </w:rPr>
          <w:instrText xml:space="preserve"> PAGEREF _Toc156482862 \h </w:instrText>
        </w:r>
        <w:r>
          <w:rPr>
            <w:noProof/>
            <w:webHidden/>
          </w:rPr>
        </w:r>
        <w:r>
          <w:rPr>
            <w:noProof/>
            <w:webHidden/>
          </w:rPr>
          <w:fldChar w:fldCharType="separate"/>
        </w:r>
        <w:r w:rsidR="0028063C">
          <w:rPr>
            <w:noProof/>
            <w:webHidden/>
          </w:rPr>
          <w:t>12</w:t>
        </w:r>
        <w:r>
          <w:rPr>
            <w:noProof/>
            <w:webHidden/>
          </w:rPr>
          <w:fldChar w:fldCharType="end"/>
        </w:r>
      </w:hyperlink>
    </w:p>
    <w:p w14:paraId="368DE5AA" w14:textId="4F796B10"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63" w:history="1">
        <w:r w:rsidRPr="0060385E">
          <w:rPr>
            <w:rStyle w:val="Hyperlink"/>
            <w:noProof/>
          </w:rPr>
          <w:t>1.4.4</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LXI Device Specification and Extended Functions</w:t>
        </w:r>
        <w:r>
          <w:rPr>
            <w:noProof/>
            <w:webHidden/>
          </w:rPr>
          <w:tab/>
        </w:r>
        <w:r>
          <w:rPr>
            <w:noProof/>
            <w:webHidden/>
          </w:rPr>
          <w:fldChar w:fldCharType="begin"/>
        </w:r>
        <w:r>
          <w:rPr>
            <w:noProof/>
            <w:webHidden/>
          </w:rPr>
          <w:instrText xml:space="preserve"> PAGEREF _Toc156482863 \h </w:instrText>
        </w:r>
        <w:r>
          <w:rPr>
            <w:noProof/>
            <w:webHidden/>
          </w:rPr>
        </w:r>
        <w:r>
          <w:rPr>
            <w:noProof/>
            <w:webHidden/>
          </w:rPr>
          <w:fldChar w:fldCharType="separate"/>
        </w:r>
        <w:r w:rsidR="0028063C">
          <w:rPr>
            <w:noProof/>
            <w:webHidden/>
          </w:rPr>
          <w:t>12</w:t>
        </w:r>
        <w:r>
          <w:rPr>
            <w:noProof/>
            <w:webHidden/>
          </w:rPr>
          <w:fldChar w:fldCharType="end"/>
        </w:r>
      </w:hyperlink>
    </w:p>
    <w:p w14:paraId="7CB08DBC" w14:textId="14BF22ED"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64" w:history="1">
        <w:r w:rsidRPr="0060385E">
          <w:rPr>
            <w:rStyle w:val="Hyperlink"/>
            <w:noProof/>
          </w:rPr>
          <w:t>1.4.5</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Functional Declaration</w:t>
        </w:r>
        <w:r>
          <w:rPr>
            <w:noProof/>
            <w:webHidden/>
          </w:rPr>
          <w:tab/>
        </w:r>
        <w:r>
          <w:rPr>
            <w:noProof/>
            <w:webHidden/>
          </w:rPr>
          <w:fldChar w:fldCharType="begin"/>
        </w:r>
        <w:r>
          <w:rPr>
            <w:noProof/>
            <w:webHidden/>
          </w:rPr>
          <w:instrText xml:space="preserve"> PAGEREF _Toc156482864 \h </w:instrText>
        </w:r>
        <w:r>
          <w:rPr>
            <w:noProof/>
            <w:webHidden/>
          </w:rPr>
        </w:r>
        <w:r>
          <w:rPr>
            <w:noProof/>
            <w:webHidden/>
          </w:rPr>
          <w:fldChar w:fldCharType="separate"/>
        </w:r>
        <w:r w:rsidR="0028063C">
          <w:rPr>
            <w:noProof/>
            <w:webHidden/>
          </w:rPr>
          <w:t>14</w:t>
        </w:r>
        <w:r>
          <w:rPr>
            <w:noProof/>
            <w:webHidden/>
          </w:rPr>
          <w:fldChar w:fldCharType="end"/>
        </w:r>
      </w:hyperlink>
    </w:p>
    <w:p w14:paraId="1C3A637B" w14:textId="6938C580"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65" w:history="1">
        <w:r w:rsidRPr="0060385E">
          <w:rPr>
            <w:rStyle w:val="Hyperlink"/>
            <w:noProof/>
          </w:rPr>
          <w:t>1.4.6</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Web Indication of Functional Declaration</w:t>
        </w:r>
        <w:r>
          <w:rPr>
            <w:noProof/>
            <w:webHidden/>
          </w:rPr>
          <w:tab/>
        </w:r>
        <w:r>
          <w:rPr>
            <w:noProof/>
            <w:webHidden/>
          </w:rPr>
          <w:fldChar w:fldCharType="begin"/>
        </w:r>
        <w:r>
          <w:rPr>
            <w:noProof/>
            <w:webHidden/>
          </w:rPr>
          <w:instrText xml:space="preserve"> PAGEREF _Toc156482865 \h </w:instrText>
        </w:r>
        <w:r>
          <w:rPr>
            <w:noProof/>
            <w:webHidden/>
          </w:rPr>
        </w:r>
        <w:r>
          <w:rPr>
            <w:noProof/>
            <w:webHidden/>
          </w:rPr>
          <w:fldChar w:fldCharType="separate"/>
        </w:r>
        <w:r w:rsidR="0028063C">
          <w:rPr>
            <w:noProof/>
            <w:webHidden/>
          </w:rPr>
          <w:t>14</w:t>
        </w:r>
        <w:r>
          <w:rPr>
            <w:noProof/>
            <w:webHidden/>
          </w:rPr>
          <w:fldChar w:fldCharType="end"/>
        </w:r>
      </w:hyperlink>
    </w:p>
    <w:p w14:paraId="070714AB" w14:textId="3ED64455"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66" w:history="1">
        <w:r w:rsidRPr="0060385E">
          <w:rPr>
            <w:rStyle w:val="Hyperlink"/>
            <w:noProof/>
          </w:rPr>
          <w:t>1.4.7</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Terms Using the LXI Trademark</w:t>
        </w:r>
        <w:r>
          <w:rPr>
            <w:noProof/>
            <w:webHidden/>
          </w:rPr>
          <w:tab/>
        </w:r>
        <w:r>
          <w:rPr>
            <w:noProof/>
            <w:webHidden/>
          </w:rPr>
          <w:fldChar w:fldCharType="begin"/>
        </w:r>
        <w:r>
          <w:rPr>
            <w:noProof/>
            <w:webHidden/>
          </w:rPr>
          <w:instrText xml:space="preserve"> PAGEREF _Toc156482866 \h </w:instrText>
        </w:r>
        <w:r>
          <w:rPr>
            <w:noProof/>
            <w:webHidden/>
          </w:rPr>
        </w:r>
        <w:r>
          <w:rPr>
            <w:noProof/>
            <w:webHidden/>
          </w:rPr>
          <w:fldChar w:fldCharType="separate"/>
        </w:r>
        <w:r w:rsidR="0028063C">
          <w:rPr>
            <w:noProof/>
            <w:webHidden/>
          </w:rPr>
          <w:t>15</w:t>
        </w:r>
        <w:r>
          <w:rPr>
            <w:noProof/>
            <w:webHidden/>
          </w:rPr>
          <w:fldChar w:fldCharType="end"/>
        </w:r>
      </w:hyperlink>
    </w:p>
    <w:p w14:paraId="35B09354" w14:textId="7F642654"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867" w:history="1">
        <w:r w:rsidRPr="0060385E">
          <w:rPr>
            <w:rStyle w:val="Hyperlink"/>
            <w:noProof/>
          </w:rPr>
          <w:t>2</w:t>
        </w:r>
        <w:r>
          <w:rPr>
            <w:rFonts w:asciiTheme="minorHAnsi" w:eastAsiaTheme="minorEastAsia" w:hAnsiTheme="minorHAnsi" w:cstheme="minorBidi"/>
            <w:noProof/>
            <w:kern w:val="2"/>
            <w:sz w:val="22"/>
            <w:szCs w:val="22"/>
            <w14:ligatures w14:val="standardContextual"/>
          </w:rPr>
          <w:tab/>
        </w:r>
        <w:r w:rsidRPr="0060385E">
          <w:rPr>
            <w:rStyle w:val="Hyperlink"/>
            <w:noProof/>
          </w:rPr>
          <w:t>LXI Physical Specifications</w:t>
        </w:r>
        <w:r>
          <w:rPr>
            <w:noProof/>
            <w:webHidden/>
          </w:rPr>
          <w:tab/>
        </w:r>
        <w:r>
          <w:rPr>
            <w:noProof/>
            <w:webHidden/>
          </w:rPr>
          <w:fldChar w:fldCharType="begin"/>
        </w:r>
        <w:r>
          <w:rPr>
            <w:noProof/>
            <w:webHidden/>
          </w:rPr>
          <w:instrText xml:space="preserve"> PAGEREF _Toc156482867 \h </w:instrText>
        </w:r>
        <w:r>
          <w:rPr>
            <w:noProof/>
            <w:webHidden/>
          </w:rPr>
        </w:r>
        <w:r>
          <w:rPr>
            <w:noProof/>
            <w:webHidden/>
          </w:rPr>
          <w:fldChar w:fldCharType="separate"/>
        </w:r>
        <w:r w:rsidR="0028063C">
          <w:rPr>
            <w:noProof/>
            <w:webHidden/>
          </w:rPr>
          <w:t>16</w:t>
        </w:r>
        <w:r>
          <w:rPr>
            <w:noProof/>
            <w:webHidden/>
          </w:rPr>
          <w:fldChar w:fldCharType="end"/>
        </w:r>
      </w:hyperlink>
    </w:p>
    <w:p w14:paraId="5210C1A0" w14:textId="0C095F64"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68" w:history="1">
        <w:r w:rsidRPr="0060385E">
          <w:rPr>
            <w:rStyle w:val="Hyperlink"/>
            <w:noProof/>
          </w:rPr>
          <w:t>2.1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Introduction</w:t>
        </w:r>
        <w:r>
          <w:rPr>
            <w:noProof/>
            <w:webHidden/>
          </w:rPr>
          <w:tab/>
        </w:r>
        <w:r>
          <w:rPr>
            <w:noProof/>
            <w:webHidden/>
          </w:rPr>
          <w:fldChar w:fldCharType="begin"/>
        </w:r>
        <w:r>
          <w:rPr>
            <w:noProof/>
            <w:webHidden/>
          </w:rPr>
          <w:instrText xml:space="preserve"> PAGEREF _Toc156482868 \h </w:instrText>
        </w:r>
        <w:r>
          <w:rPr>
            <w:noProof/>
            <w:webHidden/>
          </w:rPr>
        </w:r>
        <w:r>
          <w:rPr>
            <w:noProof/>
            <w:webHidden/>
          </w:rPr>
          <w:fldChar w:fldCharType="separate"/>
        </w:r>
        <w:r w:rsidR="0028063C">
          <w:rPr>
            <w:noProof/>
            <w:webHidden/>
          </w:rPr>
          <w:t>16</w:t>
        </w:r>
        <w:r>
          <w:rPr>
            <w:noProof/>
            <w:webHidden/>
          </w:rPr>
          <w:fldChar w:fldCharType="end"/>
        </w:r>
      </w:hyperlink>
    </w:p>
    <w:p w14:paraId="67E0F53C" w14:textId="51FA6041"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69" w:history="1">
        <w:r w:rsidRPr="0060385E">
          <w:rPr>
            <w:rStyle w:val="Hyperlink"/>
            <w:noProof/>
          </w:rPr>
          <w:t>2.4</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Electrical Standards</w:t>
        </w:r>
        <w:r>
          <w:rPr>
            <w:noProof/>
            <w:webHidden/>
          </w:rPr>
          <w:tab/>
        </w:r>
        <w:r>
          <w:rPr>
            <w:noProof/>
            <w:webHidden/>
          </w:rPr>
          <w:fldChar w:fldCharType="begin"/>
        </w:r>
        <w:r>
          <w:rPr>
            <w:noProof/>
            <w:webHidden/>
          </w:rPr>
          <w:instrText xml:space="preserve"> PAGEREF _Toc156482869 \h </w:instrText>
        </w:r>
        <w:r>
          <w:rPr>
            <w:noProof/>
            <w:webHidden/>
          </w:rPr>
        </w:r>
        <w:r>
          <w:rPr>
            <w:noProof/>
            <w:webHidden/>
          </w:rPr>
          <w:fldChar w:fldCharType="separate"/>
        </w:r>
        <w:r w:rsidR="0028063C">
          <w:rPr>
            <w:noProof/>
            <w:webHidden/>
          </w:rPr>
          <w:t>16</w:t>
        </w:r>
        <w:r>
          <w:rPr>
            <w:noProof/>
            <w:webHidden/>
          </w:rPr>
          <w:fldChar w:fldCharType="end"/>
        </w:r>
      </w:hyperlink>
    </w:p>
    <w:p w14:paraId="3C2CDE08" w14:textId="243DC2CA"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70" w:history="1">
        <w:r w:rsidRPr="0060385E">
          <w:rPr>
            <w:rStyle w:val="Hyperlink"/>
            <w:rFonts w:eastAsia="MS Mincho"/>
            <w:noProof/>
          </w:rPr>
          <w:t>2.4.5</w:t>
        </w:r>
        <w:r>
          <w:rPr>
            <w:rFonts w:asciiTheme="minorHAnsi" w:eastAsiaTheme="minorEastAsia" w:hAnsiTheme="minorHAnsi" w:cstheme="minorBidi"/>
            <w:iCs w:val="0"/>
            <w:noProof/>
            <w:kern w:val="2"/>
            <w:sz w:val="22"/>
            <w:szCs w:val="22"/>
            <w14:ligatures w14:val="standardContextual"/>
          </w:rPr>
          <w:tab/>
        </w:r>
        <w:r w:rsidRPr="0060385E">
          <w:rPr>
            <w:rStyle w:val="Hyperlink"/>
            <w:rFonts w:eastAsia="MS Mincho"/>
            <w:noProof/>
          </w:rPr>
          <w:t>LAN Configuration Initialize (LCI)</w:t>
        </w:r>
        <w:r>
          <w:rPr>
            <w:noProof/>
            <w:webHidden/>
          </w:rPr>
          <w:tab/>
        </w:r>
        <w:r>
          <w:rPr>
            <w:noProof/>
            <w:webHidden/>
          </w:rPr>
          <w:fldChar w:fldCharType="begin"/>
        </w:r>
        <w:r>
          <w:rPr>
            <w:noProof/>
            <w:webHidden/>
          </w:rPr>
          <w:instrText xml:space="preserve"> PAGEREF _Toc156482870 \h </w:instrText>
        </w:r>
        <w:r>
          <w:rPr>
            <w:noProof/>
            <w:webHidden/>
          </w:rPr>
        </w:r>
        <w:r>
          <w:rPr>
            <w:noProof/>
            <w:webHidden/>
          </w:rPr>
          <w:fldChar w:fldCharType="separate"/>
        </w:r>
        <w:r w:rsidR="0028063C">
          <w:rPr>
            <w:noProof/>
            <w:webHidden/>
          </w:rPr>
          <w:t>16</w:t>
        </w:r>
        <w:r>
          <w:rPr>
            <w:noProof/>
            <w:webHidden/>
          </w:rPr>
          <w:fldChar w:fldCharType="end"/>
        </w:r>
      </w:hyperlink>
    </w:p>
    <w:p w14:paraId="204EAD94" w14:textId="254E53BA"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71" w:history="1">
        <w:r w:rsidRPr="0060385E">
          <w:rPr>
            <w:rStyle w:val="Hyperlink"/>
            <w:noProof/>
          </w:rPr>
          <w:t>2.4.9</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LAN Connectors</w:t>
        </w:r>
        <w:r>
          <w:rPr>
            <w:noProof/>
            <w:webHidden/>
          </w:rPr>
          <w:tab/>
        </w:r>
        <w:r>
          <w:rPr>
            <w:noProof/>
            <w:webHidden/>
          </w:rPr>
          <w:fldChar w:fldCharType="begin"/>
        </w:r>
        <w:r>
          <w:rPr>
            <w:noProof/>
            <w:webHidden/>
          </w:rPr>
          <w:instrText xml:space="preserve"> PAGEREF _Toc156482871 \h </w:instrText>
        </w:r>
        <w:r>
          <w:rPr>
            <w:noProof/>
            <w:webHidden/>
          </w:rPr>
        </w:r>
        <w:r>
          <w:rPr>
            <w:noProof/>
            <w:webHidden/>
          </w:rPr>
          <w:fldChar w:fldCharType="separate"/>
        </w:r>
        <w:r w:rsidR="0028063C">
          <w:rPr>
            <w:noProof/>
            <w:webHidden/>
          </w:rPr>
          <w:t>17</w:t>
        </w:r>
        <w:r>
          <w:rPr>
            <w:noProof/>
            <w:webHidden/>
          </w:rPr>
          <w:fldChar w:fldCharType="end"/>
        </w:r>
      </w:hyperlink>
    </w:p>
    <w:p w14:paraId="0565C3FC" w14:textId="09F3E992"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72" w:history="1">
        <w:r w:rsidRPr="0060385E">
          <w:rPr>
            <w:rStyle w:val="Hyperlink"/>
            <w:noProof/>
          </w:rPr>
          <w:t>2.5</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Electrical Standards – Status Indicators</w:t>
        </w:r>
        <w:r>
          <w:rPr>
            <w:noProof/>
            <w:webHidden/>
          </w:rPr>
          <w:tab/>
        </w:r>
        <w:r>
          <w:rPr>
            <w:noProof/>
            <w:webHidden/>
          </w:rPr>
          <w:fldChar w:fldCharType="begin"/>
        </w:r>
        <w:r>
          <w:rPr>
            <w:noProof/>
            <w:webHidden/>
          </w:rPr>
          <w:instrText xml:space="preserve"> PAGEREF _Toc156482872 \h </w:instrText>
        </w:r>
        <w:r>
          <w:rPr>
            <w:noProof/>
            <w:webHidden/>
          </w:rPr>
        </w:r>
        <w:r>
          <w:rPr>
            <w:noProof/>
            <w:webHidden/>
          </w:rPr>
          <w:fldChar w:fldCharType="separate"/>
        </w:r>
        <w:r w:rsidR="0028063C">
          <w:rPr>
            <w:noProof/>
            <w:webHidden/>
          </w:rPr>
          <w:t>18</w:t>
        </w:r>
        <w:r>
          <w:rPr>
            <w:noProof/>
            <w:webHidden/>
          </w:rPr>
          <w:fldChar w:fldCharType="end"/>
        </w:r>
      </w:hyperlink>
    </w:p>
    <w:p w14:paraId="2C1C5D62" w14:textId="50FBE7F9"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73" w:history="1">
        <w:r w:rsidRPr="0060385E">
          <w:rPr>
            <w:rStyle w:val="Hyperlink"/>
            <w:noProof/>
          </w:rPr>
          <w:t>2.5.1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Power Indicator</w:t>
        </w:r>
        <w:r>
          <w:rPr>
            <w:noProof/>
            <w:webHidden/>
          </w:rPr>
          <w:tab/>
        </w:r>
        <w:r>
          <w:rPr>
            <w:noProof/>
            <w:webHidden/>
          </w:rPr>
          <w:fldChar w:fldCharType="begin"/>
        </w:r>
        <w:r>
          <w:rPr>
            <w:noProof/>
            <w:webHidden/>
          </w:rPr>
          <w:instrText xml:space="preserve"> PAGEREF _Toc156482873 \h </w:instrText>
        </w:r>
        <w:r>
          <w:rPr>
            <w:noProof/>
            <w:webHidden/>
          </w:rPr>
        </w:r>
        <w:r>
          <w:rPr>
            <w:noProof/>
            <w:webHidden/>
          </w:rPr>
          <w:fldChar w:fldCharType="separate"/>
        </w:r>
        <w:r w:rsidR="0028063C">
          <w:rPr>
            <w:noProof/>
            <w:webHidden/>
          </w:rPr>
          <w:t>19</w:t>
        </w:r>
        <w:r>
          <w:rPr>
            <w:noProof/>
            <w:webHidden/>
          </w:rPr>
          <w:fldChar w:fldCharType="end"/>
        </w:r>
      </w:hyperlink>
    </w:p>
    <w:p w14:paraId="57375357" w14:textId="5725D32D"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74" w:history="1">
        <w:r w:rsidRPr="0060385E">
          <w:rPr>
            <w:rStyle w:val="Hyperlink"/>
            <w:noProof/>
          </w:rPr>
          <w:t>2.5.2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LAN Status Indicator</w:t>
        </w:r>
        <w:r>
          <w:rPr>
            <w:noProof/>
            <w:webHidden/>
          </w:rPr>
          <w:tab/>
        </w:r>
        <w:r>
          <w:rPr>
            <w:noProof/>
            <w:webHidden/>
          </w:rPr>
          <w:fldChar w:fldCharType="begin"/>
        </w:r>
        <w:r>
          <w:rPr>
            <w:noProof/>
            <w:webHidden/>
          </w:rPr>
          <w:instrText xml:space="preserve"> PAGEREF _Toc156482874 \h </w:instrText>
        </w:r>
        <w:r>
          <w:rPr>
            <w:noProof/>
            <w:webHidden/>
          </w:rPr>
        </w:r>
        <w:r>
          <w:rPr>
            <w:noProof/>
            <w:webHidden/>
          </w:rPr>
          <w:fldChar w:fldCharType="separate"/>
        </w:r>
        <w:r w:rsidR="0028063C">
          <w:rPr>
            <w:noProof/>
            <w:webHidden/>
          </w:rPr>
          <w:t>20</w:t>
        </w:r>
        <w:r>
          <w:rPr>
            <w:noProof/>
            <w:webHidden/>
          </w:rPr>
          <w:fldChar w:fldCharType="end"/>
        </w:r>
      </w:hyperlink>
    </w:p>
    <w:p w14:paraId="0085092D" w14:textId="229D4AB2"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75" w:history="1">
        <w:r w:rsidRPr="0060385E">
          <w:rPr>
            <w:rStyle w:val="Hyperlink"/>
            <w:noProof/>
          </w:rPr>
          <w:t>2.6</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LXI Device and Documentation Labeling Requirements</w:t>
        </w:r>
        <w:r>
          <w:rPr>
            <w:noProof/>
            <w:webHidden/>
          </w:rPr>
          <w:tab/>
        </w:r>
        <w:r>
          <w:rPr>
            <w:noProof/>
            <w:webHidden/>
          </w:rPr>
          <w:fldChar w:fldCharType="begin"/>
        </w:r>
        <w:r>
          <w:rPr>
            <w:noProof/>
            <w:webHidden/>
          </w:rPr>
          <w:instrText xml:space="preserve"> PAGEREF _Toc156482875 \h </w:instrText>
        </w:r>
        <w:r>
          <w:rPr>
            <w:noProof/>
            <w:webHidden/>
          </w:rPr>
        </w:r>
        <w:r>
          <w:rPr>
            <w:noProof/>
            <w:webHidden/>
          </w:rPr>
          <w:fldChar w:fldCharType="separate"/>
        </w:r>
        <w:r w:rsidR="0028063C">
          <w:rPr>
            <w:noProof/>
            <w:webHidden/>
          </w:rPr>
          <w:t>21</w:t>
        </w:r>
        <w:r>
          <w:rPr>
            <w:noProof/>
            <w:webHidden/>
          </w:rPr>
          <w:fldChar w:fldCharType="end"/>
        </w:r>
      </w:hyperlink>
    </w:p>
    <w:p w14:paraId="0ABDAB4A" w14:textId="54FD6286"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876" w:history="1">
        <w:r w:rsidRPr="0060385E">
          <w:rPr>
            <w:rStyle w:val="Hyperlink"/>
            <w:noProof/>
          </w:rPr>
          <w:t>3</w:t>
        </w:r>
        <w:r>
          <w:rPr>
            <w:rFonts w:asciiTheme="minorHAnsi" w:eastAsiaTheme="minorEastAsia" w:hAnsiTheme="minorHAnsi" w:cstheme="minorBidi"/>
            <w:noProof/>
            <w:kern w:val="2"/>
            <w:sz w:val="22"/>
            <w:szCs w:val="22"/>
            <w14:ligatures w14:val="standardContextual"/>
          </w:rPr>
          <w:tab/>
        </w:r>
        <w:r w:rsidRPr="0060385E">
          <w:rPr>
            <w:rStyle w:val="Hyperlink"/>
            <w:noProof/>
          </w:rPr>
          <w:t>LXI Device Synchronization and Events</w:t>
        </w:r>
        <w:r>
          <w:rPr>
            <w:noProof/>
            <w:webHidden/>
          </w:rPr>
          <w:tab/>
        </w:r>
        <w:r>
          <w:rPr>
            <w:noProof/>
            <w:webHidden/>
          </w:rPr>
          <w:fldChar w:fldCharType="begin"/>
        </w:r>
        <w:r>
          <w:rPr>
            <w:noProof/>
            <w:webHidden/>
          </w:rPr>
          <w:instrText xml:space="preserve"> PAGEREF _Toc156482876 \h </w:instrText>
        </w:r>
        <w:r>
          <w:rPr>
            <w:noProof/>
            <w:webHidden/>
          </w:rPr>
        </w:r>
        <w:r>
          <w:rPr>
            <w:noProof/>
            <w:webHidden/>
          </w:rPr>
          <w:fldChar w:fldCharType="separate"/>
        </w:r>
        <w:r w:rsidR="0028063C">
          <w:rPr>
            <w:noProof/>
            <w:webHidden/>
          </w:rPr>
          <w:t>23</w:t>
        </w:r>
        <w:r>
          <w:rPr>
            <w:noProof/>
            <w:webHidden/>
          </w:rPr>
          <w:fldChar w:fldCharType="end"/>
        </w:r>
      </w:hyperlink>
    </w:p>
    <w:p w14:paraId="2960E23E" w14:textId="44B41C9C"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77" w:history="1">
        <w:r w:rsidRPr="0060385E">
          <w:rPr>
            <w:rStyle w:val="Hyperlink"/>
            <w:noProof/>
          </w:rPr>
          <w:t>3.1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Introduction</w:t>
        </w:r>
        <w:r>
          <w:rPr>
            <w:noProof/>
            <w:webHidden/>
          </w:rPr>
          <w:tab/>
        </w:r>
        <w:r>
          <w:rPr>
            <w:noProof/>
            <w:webHidden/>
          </w:rPr>
          <w:fldChar w:fldCharType="begin"/>
        </w:r>
        <w:r>
          <w:rPr>
            <w:noProof/>
            <w:webHidden/>
          </w:rPr>
          <w:instrText xml:space="preserve"> PAGEREF _Toc156482877 \h </w:instrText>
        </w:r>
        <w:r>
          <w:rPr>
            <w:noProof/>
            <w:webHidden/>
          </w:rPr>
        </w:r>
        <w:r>
          <w:rPr>
            <w:noProof/>
            <w:webHidden/>
          </w:rPr>
          <w:fldChar w:fldCharType="separate"/>
        </w:r>
        <w:r w:rsidR="0028063C">
          <w:rPr>
            <w:noProof/>
            <w:webHidden/>
          </w:rPr>
          <w:t>23</w:t>
        </w:r>
        <w:r>
          <w:rPr>
            <w:noProof/>
            <w:webHidden/>
          </w:rPr>
          <w:fldChar w:fldCharType="end"/>
        </w:r>
      </w:hyperlink>
    </w:p>
    <w:p w14:paraId="04D437E3" w14:textId="234F600B"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78" w:history="1">
        <w:r w:rsidRPr="0060385E">
          <w:rPr>
            <w:rStyle w:val="Hyperlink"/>
            <w:noProof/>
          </w:rPr>
          <w:t>3.5</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LXI Event Handling</w:t>
        </w:r>
        <w:r>
          <w:rPr>
            <w:noProof/>
            <w:webHidden/>
          </w:rPr>
          <w:tab/>
        </w:r>
        <w:r>
          <w:rPr>
            <w:noProof/>
            <w:webHidden/>
          </w:rPr>
          <w:fldChar w:fldCharType="begin"/>
        </w:r>
        <w:r>
          <w:rPr>
            <w:noProof/>
            <w:webHidden/>
          </w:rPr>
          <w:instrText xml:space="preserve"> PAGEREF _Toc156482878 \h </w:instrText>
        </w:r>
        <w:r>
          <w:rPr>
            <w:noProof/>
            <w:webHidden/>
          </w:rPr>
        </w:r>
        <w:r>
          <w:rPr>
            <w:noProof/>
            <w:webHidden/>
          </w:rPr>
          <w:fldChar w:fldCharType="separate"/>
        </w:r>
        <w:r w:rsidR="0028063C">
          <w:rPr>
            <w:noProof/>
            <w:webHidden/>
          </w:rPr>
          <w:t>24</w:t>
        </w:r>
        <w:r>
          <w:rPr>
            <w:noProof/>
            <w:webHidden/>
          </w:rPr>
          <w:fldChar w:fldCharType="end"/>
        </w:r>
      </w:hyperlink>
    </w:p>
    <w:p w14:paraId="5C70A2A4" w14:textId="06EE03E7"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79" w:history="1">
        <w:r w:rsidRPr="0060385E">
          <w:rPr>
            <w:rStyle w:val="Hyperlink"/>
            <w:noProof/>
          </w:rPr>
          <w:t>3.5.1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Measurement-related Functions Initiated by LXI Events</w:t>
        </w:r>
        <w:r>
          <w:rPr>
            <w:noProof/>
            <w:webHidden/>
          </w:rPr>
          <w:tab/>
        </w:r>
        <w:r>
          <w:rPr>
            <w:noProof/>
            <w:webHidden/>
          </w:rPr>
          <w:fldChar w:fldCharType="begin"/>
        </w:r>
        <w:r>
          <w:rPr>
            <w:noProof/>
            <w:webHidden/>
          </w:rPr>
          <w:instrText xml:space="preserve"> PAGEREF _Toc156482879 \h </w:instrText>
        </w:r>
        <w:r>
          <w:rPr>
            <w:noProof/>
            <w:webHidden/>
          </w:rPr>
        </w:r>
        <w:r>
          <w:rPr>
            <w:noProof/>
            <w:webHidden/>
          </w:rPr>
          <w:fldChar w:fldCharType="separate"/>
        </w:r>
        <w:r w:rsidR="0028063C">
          <w:rPr>
            <w:noProof/>
            <w:webHidden/>
          </w:rPr>
          <w:t>24</w:t>
        </w:r>
        <w:r>
          <w:rPr>
            <w:noProof/>
            <w:webHidden/>
          </w:rPr>
          <w:fldChar w:fldCharType="end"/>
        </w:r>
      </w:hyperlink>
    </w:p>
    <w:p w14:paraId="681C6559" w14:textId="6A2CDC8C"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80" w:history="1">
        <w:r w:rsidRPr="0060385E">
          <w:rPr>
            <w:rStyle w:val="Hyperlink"/>
            <w:noProof/>
          </w:rPr>
          <w:t>3.5.2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Trigger Outputs Can Be Transmitted by Any Method</w:t>
        </w:r>
        <w:r>
          <w:rPr>
            <w:noProof/>
            <w:webHidden/>
          </w:rPr>
          <w:tab/>
        </w:r>
        <w:r>
          <w:rPr>
            <w:noProof/>
            <w:webHidden/>
          </w:rPr>
          <w:fldChar w:fldCharType="begin"/>
        </w:r>
        <w:r>
          <w:rPr>
            <w:noProof/>
            <w:webHidden/>
          </w:rPr>
          <w:instrText xml:space="preserve"> PAGEREF _Toc156482880 \h </w:instrText>
        </w:r>
        <w:r>
          <w:rPr>
            <w:noProof/>
            <w:webHidden/>
          </w:rPr>
        </w:r>
        <w:r>
          <w:rPr>
            <w:noProof/>
            <w:webHidden/>
          </w:rPr>
          <w:fldChar w:fldCharType="separate"/>
        </w:r>
        <w:r w:rsidR="0028063C">
          <w:rPr>
            <w:noProof/>
            <w:webHidden/>
          </w:rPr>
          <w:t>26</w:t>
        </w:r>
        <w:r>
          <w:rPr>
            <w:noProof/>
            <w:webHidden/>
          </w:rPr>
          <w:fldChar w:fldCharType="end"/>
        </w:r>
      </w:hyperlink>
    </w:p>
    <w:p w14:paraId="246901EB" w14:textId="1ECA3F75"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81" w:history="1">
        <w:r w:rsidRPr="0060385E">
          <w:rPr>
            <w:rStyle w:val="Hyperlink"/>
            <w:noProof/>
          </w:rPr>
          <w:t>3.7</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Internal Log File for Events</w:t>
        </w:r>
        <w:r>
          <w:rPr>
            <w:noProof/>
            <w:webHidden/>
          </w:rPr>
          <w:tab/>
        </w:r>
        <w:r>
          <w:rPr>
            <w:noProof/>
            <w:webHidden/>
          </w:rPr>
          <w:fldChar w:fldCharType="begin"/>
        </w:r>
        <w:r>
          <w:rPr>
            <w:noProof/>
            <w:webHidden/>
          </w:rPr>
          <w:instrText xml:space="preserve"> PAGEREF _Toc156482881 \h </w:instrText>
        </w:r>
        <w:r>
          <w:rPr>
            <w:noProof/>
            <w:webHidden/>
          </w:rPr>
        </w:r>
        <w:r>
          <w:rPr>
            <w:noProof/>
            <w:webHidden/>
          </w:rPr>
          <w:fldChar w:fldCharType="separate"/>
        </w:r>
        <w:r w:rsidR="0028063C">
          <w:rPr>
            <w:noProof/>
            <w:webHidden/>
          </w:rPr>
          <w:t>27</w:t>
        </w:r>
        <w:r>
          <w:rPr>
            <w:noProof/>
            <w:webHidden/>
          </w:rPr>
          <w:fldChar w:fldCharType="end"/>
        </w:r>
      </w:hyperlink>
    </w:p>
    <w:p w14:paraId="6B7B4E23" w14:textId="7089117E"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82" w:history="1">
        <w:r w:rsidRPr="0060385E">
          <w:rPr>
            <w:rStyle w:val="Hyperlink"/>
            <w:noProof/>
          </w:rPr>
          <w:t>3.7.1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Events to Be Logged</w:t>
        </w:r>
        <w:r>
          <w:rPr>
            <w:noProof/>
            <w:webHidden/>
          </w:rPr>
          <w:tab/>
        </w:r>
        <w:r>
          <w:rPr>
            <w:noProof/>
            <w:webHidden/>
          </w:rPr>
          <w:fldChar w:fldCharType="begin"/>
        </w:r>
        <w:r>
          <w:rPr>
            <w:noProof/>
            <w:webHidden/>
          </w:rPr>
          <w:instrText xml:space="preserve"> PAGEREF _Toc156482882 \h </w:instrText>
        </w:r>
        <w:r>
          <w:rPr>
            <w:noProof/>
            <w:webHidden/>
          </w:rPr>
        </w:r>
        <w:r>
          <w:rPr>
            <w:noProof/>
            <w:webHidden/>
          </w:rPr>
          <w:fldChar w:fldCharType="separate"/>
        </w:r>
        <w:r w:rsidR="0028063C">
          <w:rPr>
            <w:noProof/>
            <w:webHidden/>
          </w:rPr>
          <w:t>28</w:t>
        </w:r>
        <w:r>
          <w:rPr>
            <w:noProof/>
            <w:webHidden/>
          </w:rPr>
          <w:fldChar w:fldCharType="end"/>
        </w:r>
      </w:hyperlink>
    </w:p>
    <w:p w14:paraId="747196A3" w14:textId="68B813D9"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883" w:history="1">
        <w:r w:rsidRPr="0060385E">
          <w:rPr>
            <w:rStyle w:val="Hyperlink"/>
            <w:noProof/>
          </w:rPr>
          <w:t>4</w:t>
        </w:r>
        <w:r>
          <w:rPr>
            <w:rFonts w:asciiTheme="minorHAnsi" w:eastAsiaTheme="minorEastAsia" w:hAnsiTheme="minorHAnsi" w:cstheme="minorBidi"/>
            <w:noProof/>
            <w:kern w:val="2"/>
            <w:sz w:val="22"/>
            <w:szCs w:val="22"/>
            <w14:ligatures w14:val="standardContextual"/>
          </w:rPr>
          <w:tab/>
        </w:r>
        <w:r w:rsidRPr="0060385E">
          <w:rPr>
            <w:rStyle w:val="Hyperlink"/>
            <w:noProof/>
          </w:rPr>
          <w:t>Device-to-Device Data Communication of LXI Event Messages</w:t>
        </w:r>
        <w:r>
          <w:rPr>
            <w:noProof/>
            <w:webHidden/>
          </w:rPr>
          <w:tab/>
        </w:r>
        <w:r>
          <w:rPr>
            <w:noProof/>
            <w:webHidden/>
          </w:rPr>
          <w:fldChar w:fldCharType="begin"/>
        </w:r>
        <w:r>
          <w:rPr>
            <w:noProof/>
            <w:webHidden/>
          </w:rPr>
          <w:instrText xml:space="preserve"> PAGEREF _Toc156482883 \h </w:instrText>
        </w:r>
        <w:r>
          <w:rPr>
            <w:noProof/>
            <w:webHidden/>
          </w:rPr>
        </w:r>
        <w:r>
          <w:rPr>
            <w:noProof/>
            <w:webHidden/>
          </w:rPr>
          <w:fldChar w:fldCharType="separate"/>
        </w:r>
        <w:r w:rsidR="0028063C">
          <w:rPr>
            <w:noProof/>
            <w:webHidden/>
          </w:rPr>
          <w:t>29</w:t>
        </w:r>
        <w:r>
          <w:rPr>
            <w:noProof/>
            <w:webHidden/>
          </w:rPr>
          <w:fldChar w:fldCharType="end"/>
        </w:r>
      </w:hyperlink>
    </w:p>
    <w:p w14:paraId="44ACEA38" w14:textId="04992CD6"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884" w:history="1">
        <w:r w:rsidRPr="0060385E">
          <w:rPr>
            <w:rStyle w:val="Hyperlink"/>
            <w:noProof/>
          </w:rPr>
          <w:t>5</w:t>
        </w:r>
        <w:r>
          <w:rPr>
            <w:rFonts w:asciiTheme="minorHAnsi" w:eastAsiaTheme="minorEastAsia" w:hAnsiTheme="minorHAnsi" w:cstheme="minorBidi"/>
            <w:noProof/>
            <w:kern w:val="2"/>
            <w:sz w:val="22"/>
            <w:szCs w:val="22"/>
            <w14:ligatures w14:val="standardContextual"/>
          </w:rPr>
          <w:tab/>
        </w:r>
        <w:r w:rsidRPr="0060385E">
          <w:rPr>
            <w:rStyle w:val="Hyperlink"/>
            <w:noProof/>
          </w:rPr>
          <w:t>LXI Device Wired Trigger Bus</w:t>
        </w:r>
        <w:r>
          <w:rPr>
            <w:noProof/>
            <w:webHidden/>
          </w:rPr>
          <w:tab/>
        </w:r>
        <w:r>
          <w:rPr>
            <w:noProof/>
            <w:webHidden/>
          </w:rPr>
          <w:fldChar w:fldCharType="begin"/>
        </w:r>
        <w:r>
          <w:rPr>
            <w:noProof/>
            <w:webHidden/>
          </w:rPr>
          <w:instrText xml:space="preserve"> PAGEREF _Toc156482884 \h </w:instrText>
        </w:r>
        <w:r>
          <w:rPr>
            <w:noProof/>
            <w:webHidden/>
          </w:rPr>
        </w:r>
        <w:r>
          <w:rPr>
            <w:noProof/>
            <w:webHidden/>
          </w:rPr>
          <w:fldChar w:fldCharType="separate"/>
        </w:r>
        <w:r w:rsidR="0028063C">
          <w:rPr>
            <w:noProof/>
            <w:webHidden/>
          </w:rPr>
          <w:t>30</w:t>
        </w:r>
        <w:r>
          <w:rPr>
            <w:noProof/>
            <w:webHidden/>
          </w:rPr>
          <w:fldChar w:fldCharType="end"/>
        </w:r>
      </w:hyperlink>
    </w:p>
    <w:p w14:paraId="38A23BB0" w14:textId="2802743D"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885" w:history="1">
        <w:r w:rsidRPr="0060385E">
          <w:rPr>
            <w:rStyle w:val="Hyperlink"/>
            <w:noProof/>
          </w:rPr>
          <w:t>6</w:t>
        </w:r>
        <w:r>
          <w:rPr>
            <w:rFonts w:asciiTheme="minorHAnsi" w:eastAsiaTheme="minorEastAsia" w:hAnsiTheme="minorHAnsi" w:cstheme="minorBidi"/>
            <w:noProof/>
            <w:kern w:val="2"/>
            <w:sz w:val="22"/>
            <w:szCs w:val="22"/>
            <w14:ligatures w14:val="standardContextual"/>
          </w:rPr>
          <w:tab/>
        </w:r>
        <w:r w:rsidRPr="0060385E">
          <w:rPr>
            <w:rStyle w:val="Hyperlink"/>
            <w:noProof/>
          </w:rPr>
          <w:t>LXI Programmatic Interface (Drivers)</w:t>
        </w:r>
        <w:r>
          <w:rPr>
            <w:noProof/>
            <w:webHidden/>
          </w:rPr>
          <w:tab/>
        </w:r>
        <w:r>
          <w:rPr>
            <w:noProof/>
            <w:webHidden/>
          </w:rPr>
          <w:fldChar w:fldCharType="begin"/>
        </w:r>
        <w:r>
          <w:rPr>
            <w:noProof/>
            <w:webHidden/>
          </w:rPr>
          <w:instrText xml:space="preserve"> PAGEREF _Toc156482885 \h </w:instrText>
        </w:r>
        <w:r>
          <w:rPr>
            <w:noProof/>
            <w:webHidden/>
          </w:rPr>
        </w:r>
        <w:r>
          <w:rPr>
            <w:noProof/>
            <w:webHidden/>
          </w:rPr>
          <w:fldChar w:fldCharType="separate"/>
        </w:r>
        <w:r w:rsidR="0028063C">
          <w:rPr>
            <w:noProof/>
            <w:webHidden/>
          </w:rPr>
          <w:t>31</w:t>
        </w:r>
        <w:r>
          <w:rPr>
            <w:noProof/>
            <w:webHidden/>
          </w:rPr>
          <w:fldChar w:fldCharType="end"/>
        </w:r>
      </w:hyperlink>
    </w:p>
    <w:p w14:paraId="42D8A481" w14:textId="77FC51F3"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86" w:history="1">
        <w:r w:rsidRPr="0060385E">
          <w:rPr>
            <w:rStyle w:val="Hyperlink"/>
            <w:noProof/>
          </w:rPr>
          <w:t>6.1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IVI Driver Requirement</w:t>
        </w:r>
        <w:r>
          <w:rPr>
            <w:noProof/>
            <w:webHidden/>
          </w:rPr>
          <w:tab/>
        </w:r>
        <w:r>
          <w:rPr>
            <w:noProof/>
            <w:webHidden/>
          </w:rPr>
          <w:fldChar w:fldCharType="begin"/>
        </w:r>
        <w:r>
          <w:rPr>
            <w:noProof/>
            <w:webHidden/>
          </w:rPr>
          <w:instrText xml:space="preserve"> PAGEREF _Toc156482886 \h </w:instrText>
        </w:r>
        <w:r>
          <w:rPr>
            <w:noProof/>
            <w:webHidden/>
          </w:rPr>
        </w:r>
        <w:r>
          <w:rPr>
            <w:noProof/>
            <w:webHidden/>
          </w:rPr>
          <w:fldChar w:fldCharType="separate"/>
        </w:r>
        <w:r w:rsidR="0028063C">
          <w:rPr>
            <w:noProof/>
            <w:webHidden/>
          </w:rPr>
          <w:t>31</w:t>
        </w:r>
        <w:r>
          <w:rPr>
            <w:noProof/>
            <w:webHidden/>
          </w:rPr>
          <w:fldChar w:fldCharType="end"/>
        </w:r>
      </w:hyperlink>
    </w:p>
    <w:p w14:paraId="0C2BD357" w14:textId="3C7B3532"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87" w:history="1">
        <w:r w:rsidRPr="0060385E">
          <w:rPr>
            <w:rStyle w:val="Hyperlink"/>
            <w:noProof/>
          </w:rPr>
          <w:t>6.1.1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Trigger and Event Required API</w:t>
        </w:r>
        <w:r>
          <w:rPr>
            <w:noProof/>
            <w:webHidden/>
          </w:rPr>
          <w:tab/>
        </w:r>
        <w:r>
          <w:rPr>
            <w:noProof/>
            <w:webHidden/>
          </w:rPr>
          <w:fldChar w:fldCharType="begin"/>
        </w:r>
        <w:r>
          <w:rPr>
            <w:noProof/>
            <w:webHidden/>
          </w:rPr>
          <w:instrText xml:space="preserve"> PAGEREF _Toc156482887 \h </w:instrText>
        </w:r>
        <w:r>
          <w:rPr>
            <w:noProof/>
            <w:webHidden/>
          </w:rPr>
        </w:r>
        <w:r>
          <w:rPr>
            <w:noProof/>
            <w:webHidden/>
          </w:rPr>
          <w:fldChar w:fldCharType="separate"/>
        </w:r>
        <w:r w:rsidR="0028063C">
          <w:rPr>
            <w:noProof/>
            <w:webHidden/>
          </w:rPr>
          <w:t>31</w:t>
        </w:r>
        <w:r>
          <w:rPr>
            <w:noProof/>
            <w:webHidden/>
          </w:rPr>
          <w:fldChar w:fldCharType="end"/>
        </w:r>
      </w:hyperlink>
    </w:p>
    <w:p w14:paraId="0857685B" w14:textId="74222FC0"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88" w:history="1">
        <w:r w:rsidRPr="0060385E">
          <w:rPr>
            <w:rStyle w:val="Hyperlink"/>
            <w:noProof/>
          </w:rPr>
          <w:t>6.2</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Syntax of the Device Address</w:t>
        </w:r>
        <w:r>
          <w:rPr>
            <w:noProof/>
            <w:webHidden/>
          </w:rPr>
          <w:tab/>
        </w:r>
        <w:r>
          <w:rPr>
            <w:noProof/>
            <w:webHidden/>
          </w:rPr>
          <w:fldChar w:fldCharType="begin"/>
        </w:r>
        <w:r>
          <w:rPr>
            <w:noProof/>
            <w:webHidden/>
          </w:rPr>
          <w:instrText xml:space="preserve"> PAGEREF _Toc156482888 \h </w:instrText>
        </w:r>
        <w:r>
          <w:rPr>
            <w:noProof/>
            <w:webHidden/>
          </w:rPr>
        </w:r>
        <w:r>
          <w:rPr>
            <w:noProof/>
            <w:webHidden/>
          </w:rPr>
          <w:fldChar w:fldCharType="separate"/>
        </w:r>
        <w:r w:rsidR="0028063C">
          <w:rPr>
            <w:noProof/>
            <w:webHidden/>
          </w:rPr>
          <w:t>32</w:t>
        </w:r>
        <w:r>
          <w:rPr>
            <w:noProof/>
            <w:webHidden/>
          </w:rPr>
          <w:fldChar w:fldCharType="end"/>
        </w:r>
      </w:hyperlink>
    </w:p>
    <w:p w14:paraId="1C4B23EF" w14:textId="24CD6C5D"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89" w:history="1">
        <w:r w:rsidRPr="0060385E">
          <w:rPr>
            <w:rStyle w:val="Hyperlink"/>
            <w:noProof/>
          </w:rPr>
          <w:t>6.3</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IVI Property for Referencing a Signal Source</w:t>
        </w:r>
        <w:r>
          <w:rPr>
            <w:noProof/>
            <w:webHidden/>
          </w:rPr>
          <w:tab/>
        </w:r>
        <w:r>
          <w:rPr>
            <w:noProof/>
            <w:webHidden/>
          </w:rPr>
          <w:fldChar w:fldCharType="begin"/>
        </w:r>
        <w:r>
          <w:rPr>
            <w:noProof/>
            <w:webHidden/>
          </w:rPr>
          <w:instrText xml:space="preserve"> PAGEREF _Toc156482889 \h </w:instrText>
        </w:r>
        <w:r>
          <w:rPr>
            <w:noProof/>
            <w:webHidden/>
          </w:rPr>
        </w:r>
        <w:r>
          <w:rPr>
            <w:noProof/>
            <w:webHidden/>
          </w:rPr>
          <w:fldChar w:fldCharType="separate"/>
        </w:r>
        <w:r w:rsidR="0028063C">
          <w:rPr>
            <w:noProof/>
            <w:webHidden/>
          </w:rPr>
          <w:t>34</w:t>
        </w:r>
        <w:r>
          <w:rPr>
            <w:noProof/>
            <w:webHidden/>
          </w:rPr>
          <w:fldChar w:fldCharType="end"/>
        </w:r>
      </w:hyperlink>
    </w:p>
    <w:p w14:paraId="09AE3622" w14:textId="0D34D9E6"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90" w:history="1">
        <w:r w:rsidRPr="0060385E">
          <w:rPr>
            <w:rStyle w:val="Hyperlink"/>
            <w:noProof/>
          </w:rPr>
          <w:t>6.4</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Eight LXI Events for Arm/Trigger and Eight for LXI Event Messages</w:t>
        </w:r>
        <w:r>
          <w:rPr>
            <w:noProof/>
            <w:webHidden/>
          </w:rPr>
          <w:tab/>
        </w:r>
        <w:r>
          <w:rPr>
            <w:noProof/>
            <w:webHidden/>
          </w:rPr>
          <w:fldChar w:fldCharType="begin"/>
        </w:r>
        <w:r>
          <w:rPr>
            <w:noProof/>
            <w:webHidden/>
          </w:rPr>
          <w:instrText xml:space="preserve"> PAGEREF _Toc156482890 \h </w:instrText>
        </w:r>
        <w:r>
          <w:rPr>
            <w:noProof/>
            <w:webHidden/>
          </w:rPr>
        </w:r>
        <w:r>
          <w:rPr>
            <w:noProof/>
            <w:webHidden/>
          </w:rPr>
          <w:fldChar w:fldCharType="separate"/>
        </w:r>
        <w:r w:rsidR="0028063C">
          <w:rPr>
            <w:noProof/>
            <w:webHidden/>
          </w:rPr>
          <w:t>34</w:t>
        </w:r>
        <w:r>
          <w:rPr>
            <w:noProof/>
            <w:webHidden/>
          </w:rPr>
          <w:fldChar w:fldCharType="end"/>
        </w:r>
      </w:hyperlink>
    </w:p>
    <w:p w14:paraId="7B5F7391" w14:textId="4631B9F9"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91" w:history="1">
        <w:r w:rsidRPr="0060385E">
          <w:rPr>
            <w:rStyle w:val="Hyperlink"/>
            <w:noProof/>
          </w:rPr>
          <w:t>6.4.1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Adding Additional Arm/Trigger Sources and Events</w:t>
        </w:r>
        <w:r>
          <w:rPr>
            <w:noProof/>
            <w:webHidden/>
          </w:rPr>
          <w:tab/>
        </w:r>
        <w:r>
          <w:rPr>
            <w:noProof/>
            <w:webHidden/>
          </w:rPr>
          <w:fldChar w:fldCharType="begin"/>
        </w:r>
        <w:r>
          <w:rPr>
            <w:noProof/>
            <w:webHidden/>
          </w:rPr>
          <w:instrText xml:space="preserve"> PAGEREF _Toc156482891 \h </w:instrText>
        </w:r>
        <w:r>
          <w:rPr>
            <w:noProof/>
            <w:webHidden/>
          </w:rPr>
        </w:r>
        <w:r>
          <w:rPr>
            <w:noProof/>
            <w:webHidden/>
          </w:rPr>
          <w:fldChar w:fldCharType="separate"/>
        </w:r>
        <w:r w:rsidR="0028063C">
          <w:rPr>
            <w:noProof/>
            <w:webHidden/>
          </w:rPr>
          <w:t>34</w:t>
        </w:r>
        <w:r>
          <w:rPr>
            <w:noProof/>
            <w:webHidden/>
          </w:rPr>
          <w:fldChar w:fldCharType="end"/>
        </w:r>
      </w:hyperlink>
    </w:p>
    <w:p w14:paraId="17E16AE1" w14:textId="49352C62"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92" w:history="1">
        <w:r w:rsidRPr="0060385E">
          <w:rPr>
            <w:rStyle w:val="Hyperlink"/>
            <w:noProof/>
          </w:rPr>
          <w:t>6.4.2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–IVI-3.15 IviLxiSync API Routes Events to LAN</w:t>
        </w:r>
        <w:r>
          <w:rPr>
            <w:noProof/>
            <w:webHidden/>
          </w:rPr>
          <w:tab/>
        </w:r>
        <w:r>
          <w:rPr>
            <w:noProof/>
            <w:webHidden/>
          </w:rPr>
          <w:fldChar w:fldCharType="begin"/>
        </w:r>
        <w:r>
          <w:rPr>
            <w:noProof/>
            <w:webHidden/>
          </w:rPr>
          <w:instrText xml:space="preserve"> PAGEREF _Toc156482892 \h </w:instrText>
        </w:r>
        <w:r>
          <w:rPr>
            <w:noProof/>
            <w:webHidden/>
          </w:rPr>
        </w:r>
        <w:r>
          <w:rPr>
            <w:noProof/>
            <w:webHidden/>
          </w:rPr>
          <w:fldChar w:fldCharType="separate"/>
        </w:r>
        <w:r w:rsidR="0028063C">
          <w:rPr>
            <w:noProof/>
            <w:webHidden/>
          </w:rPr>
          <w:t>34</w:t>
        </w:r>
        <w:r>
          <w:rPr>
            <w:noProof/>
            <w:webHidden/>
          </w:rPr>
          <w:fldChar w:fldCharType="end"/>
        </w:r>
      </w:hyperlink>
    </w:p>
    <w:p w14:paraId="3DCDEE1D" w14:textId="1B510A7C"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93" w:history="1">
        <w:r w:rsidRPr="0060385E">
          <w:rPr>
            <w:rStyle w:val="Hyperlink"/>
            <w:noProof/>
          </w:rPr>
          <w:t>6.4.3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LXI Events Encode the Sense of the Event in Packet</w:t>
        </w:r>
        <w:r>
          <w:rPr>
            <w:noProof/>
            <w:webHidden/>
          </w:rPr>
          <w:tab/>
        </w:r>
        <w:r>
          <w:rPr>
            <w:noProof/>
            <w:webHidden/>
          </w:rPr>
          <w:fldChar w:fldCharType="begin"/>
        </w:r>
        <w:r>
          <w:rPr>
            <w:noProof/>
            <w:webHidden/>
          </w:rPr>
          <w:instrText xml:space="preserve"> PAGEREF _Toc156482893 \h </w:instrText>
        </w:r>
        <w:r>
          <w:rPr>
            <w:noProof/>
            <w:webHidden/>
          </w:rPr>
        </w:r>
        <w:r>
          <w:rPr>
            <w:noProof/>
            <w:webHidden/>
          </w:rPr>
          <w:fldChar w:fldCharType="separate"/>
        </w:r>
        <w:r w:rsidR="0028063C">
          <w:rPr>
            <w:noProof/>
            <w:webHidden/>
          </w:rPr>
          <w:t>34</w:t>
        </w:r>
        <w:r>
          <w:rPr>
            <w:noProof/>
            <w:webHidden/>
          </w:rPr>
          <w:fldChar w:fldCharType="end"/>
        </w:r>
      </w:hyperlink>
    </w:p>
    <w:p w14:paraId="2034A71A" w14:textId="5708AA29"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94" w:history="1">
        <w:r w:rsidRPr="0060385E">
          <w:rPr>
            <w:rStyle w:val="Hyperlink"/>
            <w:noProof/>
          </w:rPr>
          <w:t>6.4.4</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Standard Strings Used to Designate Events</w:t>
        </w:r>
        <w:r>
          <w:rPr>
            <w:noProof/>
            <w:webHidden/>
          </w:rPr>
          <w:tab/>
        </w:r>
        <w:r>
          <w:rPr>
            <w:noProof/>
            <w:webHidden/>
          </w:rPr>
          <w:fldChar w:fldCharType="begin"/>
        </w:r>
        <w:r>
          <w:rPr>
            <w:noProof/>
            <w:webHidden/>
          </w:rPr>
          <w:instrText xml:space="preserve"> PAGEREF _Toc156482894 \h </w:instrText>
        </w:r>
        <w:r>
          <w:rPr>
            <w:noProof/>
            <w:webHidden/>
          </w:rPr>
        </w:r>
        <w:r>
          <w:rPr>
            <w:noProof/>
            <w:webHidden/>
          </w:rPr>
          <w:fldChar w:fldCharType="separate"/>
        </w:r>
        <w:r w:rsidR="0028063C">
          <w:rPr>
            <w:noProof/>
            <w:webHidden/>
          </w:rPr>
          <w:t>35</w:t>
        </w:r>
        <w:r>
          <w:rPr>
            <w:noProof/>
            <w:webHidden/>
          </w:rPr>
          <w:fldChar w:fldCharType="end"/>
        </w:r>
      </w:hyperlink>
    </w:p>
    <w:p w14:paraId="1EFB5EBF" w14:textId="56E71D61"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95" w:history="1">
        <w:r w:rsidRPr="0060385E">
          <w:rPr>
            <w:rStyle w:val="Hyperlink"/>
            <w:noProof/>
          </w:rPr>
          <w:t>6.4.5</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LXI Event Names Beginning with LXI Reserved</w:t>
        </w:r>
        <w:r>
          <w:rPr>
            <w:noProof/>
            <w:webHidden/>
          </w:rPr>
          <w:tab/>
        </w:r>
        <w:r>
          <w:rPr>
            <w:noProof/>
            <w:webHidden/>
          </w:rPr>
          <w:fldChar w:fldCharType="begin"/>
        </w:r>
        <w:r>
          <w:rPr>
            <w:noProof/>
            <w:webHidden/>
          </w:rPr>
          <w:instrText xml:space="preserve"> PAGEREF _Toc156482895 \h </w:instrText>
        </w:r>
        <w:r>
          <w:rPr>
            <w:noProof/>
            <w:webHidden/>
          </w:rPr>
        </w:r>
        <w:r>
          <w:rPr>
            <w:noProof/>
            <w:webHidden/>
          </w:rPr>
          <w:fldChar w:fldCharType="separate"/>
        </w:r>
        <w:r w:rsidR="0028063C">
          <w:rPr>
            <w:noProof/>
            <w:webHidden/>
          </w:rPr>
          <w:t>38</w:t>
        </w:r>
        <w:r>
          <w:rPr>
            <w:noProof/>
            <w:webHidden/>
          </w:rPr>
          <w:fldChar w:fldCharType="end"/>
        </w:r>
      </w:hyperlink>
    </w:p>
    <w:p w14:paraId="2C6E981C" w14:textId="031AE960"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96" w:history="1">
        <w:r w:rsidRPr="0060385E">
          <w:rPr>
            <w:rStyle w:val="Hyperlink"/>
            <w:noProof/>
          </w:rPr>
          <w:t>6.4.6</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Destination Path Syntax</w:t>
        </w:r>
        <w:r>
          <w:rPr>
            <w:noProof/>
            <w:webHidden/>
          </w:rPr>
          <w:tab/>
        </w:r>
        <w:r>
          <w:rPr>
            <w:noProof/>
            <w:webHidden/>
          </w:rPr>
          <w:fldChar w:fldCharType="begin"/>
        </w:r>
        <w:r>
          <w:rPr>
            <w:noProof/>
            <w:webHidden/>
          </w:rPr>
          <w:instrText xml:space="preserve"> PAGEREF _Toc156482896 \h </w:instrText>
        </w:r>
        <w:r>
          <w:rPr>
            <w:noProof/>
            <w:webHidden/>
          </w:rPr>
        </w:r>
        <w:r>
          <w:rPr>
            <w:noProof/>
            <w:webHidden/>
          </w:rPr>
          <w:fldChar w:fldCharType="separate"/>
        </w:r>
        <w:r w:rsidR="0028063C">
          <w:rPr>
            <w:noProof/>
            <w:webHidden/>
          </w:rPr>
          <w:t>38</w:t>
        </w:r>
        <w:r>
          <w:rPr>
            <w:noProof/>
            <w:webHidden/>
          </w:rPr>
          <w:fldChar w:fldCharType="end"/>
        </w:r>
      </w:hyperlink>
    </w:p>
    <w:p w14:paraId="29CE3208" w14:textId="1FE22BC9"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97" w:history="1">
        <w:r w:rsidRPr="0060385E">
          <w:rPr>
            <w:rStyle w:val="Hyperlink"/>
            <w:noProof/>
          </w:rPr>
          <w:t>6.4.7</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Create TCP Event Connections in Advance</w:t>
        </w:r>
        <w:r>
          <w:rPr>
            <w:noProof/>
            <w:webHidden/>
          </w:rPr>
          <w:tab/>
        </w:r>
        <w:r>
          <w:rPr>
            <w:noProof/>
            <w:webHidden/>
          </w:rPr>
          <w:fldChar w:fldCharType="begin"/>
        </w:r>
        <w:r>
          <w:rPr>
            <w:noProof/>
            <w:webHidden/>
          </w:rPr>
          <w:instrText xml:space="preserve"> PAGEREF _Toc156482897 \h </w:instrText>
        </w:r>
        <w:r>
          <w:rPr>
            <w:noProof/>
            <w:webHidden/>
          </w:rPr>
        </w:r>
        <w:r>
          <w:rPr>
            <w:noProof/>
            <w:webHidden/>
          </w:rPr>
          <w:fldChar w:fldCharType="separate"/>
        </w:r>
        <w:r w:rsidR="0028063C">
          <w:rPr>
            <w:noProof/>
            <w:webHidden/>
          </w:rPr>
          <w:t>38</w:t>
        </w:r>
        <w:r>
          <w:rPr>
            <w:noProof/>
            <w:webHidden/>
          </w:rPr>
          <w:fldChar w:fldCharType="end"/>
        </w:r>
      </w:hyperlink>
    </w:p>
    <w:p w14:paraId="666217CC" w14:textId="6C0D483B"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98" w:history="1">
        <w:r w:rsidRPr="0060385E">
          <w:rPr>
            <w:rStyle w:val="Hyperlink"/>
            <w:noProof/>
          </w:rPr>
          <w:t>6.5</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API Time Representation</w:t>
        </w:r>
        <w:r>
          <w:rPr>
            <w:noProof/>
            <w:webHidden/>
          </w:rPr>
          <w:tab/>
        </w:r>
        <w:r>
          <w:rPr>
            <w:noProof/>
            <w:webHidden/>
          </w:rPr>
          <w:fldChar w:fldCharType="begin"/>
        </w:r>
        <w:r>
          <w:rPr>
            <w:noProof/>
            <w:webHidden/>
          </w:rPr>
          <w:instrText xml:space="preserve"> PAGEREF _Toc156482898 \h </w:instrText>
        </w:r>
        <w:r>
          <w:rPr>
            <w:noProof/>
            <w:webHidden/>
          </w:rPr>
        </w:r>
        <w:r>
          <w:rPr>
            <w:noProof/>
            <w:webHidden/>
          </w:rPr>
          <w:fldChar w:fldCharType="separate"/>
        </w:r>
        <w:r w:rsidR="0028063C">
          <w:rPr>
            <w:noProof/>
            <w:webHidden/>
          </w:rPr>
          <w:t>39</w:t>
        </w:r>
        <w:r>
          <w:rPr>
            <w:noProof/>
            <w:webHidden/>
          </w:rPr>
          <w:fldChar w:fldCharType="end"/>
        </w:r>
      </w:hyperlink>
    </w:p>
    <w:p w14:paraId="5C37E478" w14:textId="07CE3901"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99" w:history="1">
        <w:r w:rsidRPr="0060385E">
          <w:rPr>
            <w:rStyle w:val="Hyperlink"/>
            <w:noProof/>
          </w:rPr>
          <w:t>6.5.1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Deprecated RULE – Property Names for Real-Time Representation</w:t>
        </w:r>
        <w:r>
          <w:rPr>
            <w:noProof/>
            <w:webHidden/>
          </w:rPr>
          <w:tab/>
        </w:r>
        <w:r>
          <w:rPr>
            <w:noProof/>
            <w:webHidden/>
          </w:rPr>
          <w:fldChar w:fldCharType="begin"/>
        </w:r>
        <w:r>
          <w:rPr>
            <w:noProof/>
            <w:webHidden/>
          </w:rPr>
          <w:instrText xml:space="preserve"> PAGEREF _Toc156482899 \h </w:instrText>
        </w:r>
        <w:r>
          <w:rPr>
            <w:noProof/>
            <w:webHidden/>
          </w:rPr>
        </w:r>
        <w:r>
          <w:rPr>
            <w:noProof/>
            <w:webHidden/>
          </w:rPr>
          <w:fldChar w:fldCharType="separate"/>
        </w:r>
        <w:r w:rsidR="0028063C">
          <w:rPr>
            <w:noProof/>
            <w:webHidden/>
          </w:rPr>
          <w:t>39</w:t>
        </w:r>
        <w:r>
          <w:rPr>
            <w:noProof/>
            <w:webHidden/>
          </w:rPr>
          <w:fldChar w:fldCharType="end"/>
        </w:r>
      </w:hyperlink>
    </w:p>
    <w:p w14:paraId="6744B6FE" w14:textId="3F163F64"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00" w:history="1">
        <w:r w:rsidRPr="0060385E">
          <w:rPr>
            <w:rStyle w:val="Hyperlink"/>
            <w:noProof/>
          </w:rPr>
          <w:t>6.5.2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Deprecated RULE – Property Names for Real-Time Timestamp</w:t>
        </w:r>
        <w:r>
          <w:rPr>
            <w:noProof/>
            <w:webHidden/>
          </w:rPr>
          <w:tab/>
        </w:r>
        <w:r>
          <w:rPr>
            <w:noProof/>
            <w:webHidden/>
          </w:rPr>
          <w:fldChar w:fldCharType="begin"/>
        </w:r>
        <w:r>
          <w:rPr>
            <w:noProof/>
            <w:webHidden/>
          </w:rPr>
          <w:instrText xml:space="preserve"> PAGEREF _Toc156482900 \h </w:instrText>
        </w:r>
        <w:r>
          <w:rPr>
            <w:noProof/>
            <w:webHidden/>
          </w:rPr>
        </w:r>
        <w:r>
          <w:rPr>
            <w:noProof/>
            <w:webHidden/>
          </w:rPr>
          <w:fldChar w:fldCharType="separate"/>
        </w:r>
        <w:r w:rsidR="0028063C">
          <w:rPr>
            <w:noProof/>
            <w:webHidden/>
          </w:rPr>
          <w:t>39</w:t>
        </w:r>
        <w:r>
          <w:rPr>
            <w:noProof/>
            <w:webHidden/>
          </w:rPr>
          <w:fldChar w:fldCharType="end"/>
        </w:r>
      </w:hyperlink>
    </w:p>
    <w:p w14:paraId="522D2196" w14:textId="0A02EE69"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01" w:history="1">
        <w:r w:rsidRPr="0060385E">
          <w:rPr>
            <w:rStyle w:val="Hyperlink"/>
            <w:noProof/>
          </w:rPr>
          <w:t>6.5.3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Use a Single Timestamp for Data Sets</w:t>
        </w:r>
        <w:r>
          <w:rPr>
            <w:noProof/>
            <w:webHidden/>
          </w:rPr>
          <w:tab/>
        </w:r>
        <w:r>
          <w:rPr>
            <w:noProof/>
            <w:webHidden/>
          </w:rPr>
          <w:fldChar w:fldCharType="begin"/>
        </w:r>
        <w:r>
          <w:rPr>
            <w:noProof/>
            <w:webHidden/>
          </w:rPr>
          <w:instrText xml:space="preserve"> PAGEREF _Toc156482901 \h </w:instrText>
        </w:r>
        <w:r>
          <w:rPr>
            <w:noProof/>
            <w:webHidden/>
          </w:rPr>
        </w:r>
        <w:r>
          <w:rPr>
            <w:noProof/>
            <w:webHidden/>
          </w:rPr>
          <w:fldChar w:fldCharType="separate"/>
        </w:r>
        <w:r w:rsidR="0028063C">
          <w:rPr>
            <w:noProof/>
            <w:webHidden/>
          </w:rPr>
          <w:t>39</w:t>
        </w:r>
        <w:r>
          <w:rPr>
            <w:noProof/>
            <w:webHidden/>
          </w:rPr>
          <w:fldChar w:fldCharType="end"/>
        </w:r>
      </w:hyperlink>
    </w:p>
    <w:p w14:paraId="286E663D" w14:textId="4703DEC4"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02" w:history="1">
        <w:r w:rsidRPr="0060385E">
          <w:rPr>
            <w:rStyle w:val="Hyperlink"/>
            <w:noProof/>
          </w:rPr>
          <w:t>6.6</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Domain Property to Facilitate Multiple Systems on a Single LAN</w:t>
        </w:r>
        <w:r>
          <w:rPr>
            <w:noProof/>
            <w:webHidden/>
          </w:rPr>
          <w:tab/>
        </w:r>
        <w:r>
          <w:rPr>
            <w:noProof/>
            <w:webHidden/>
          </w:rPr>
          <w:fldChar w:fldCharType="begin"/>
        </w:r>
        <w:r>
          <w:rPr>
            <w:noProof/>
            <w:webHidden/>
          </w:rPr>
          <w:instrText xml:space="preserve"> PAGEREF _Toc156482902 \h </w:instrText>
        </w:r>
        <w:r>
          <w:rPr>
            <w:noProof/>
            <w:webHidden/>
          </w:rPr>
        </w:r>
        <w:r>
          <w:rPr>
            <w:noProof/>
            <w:webHidden/>
          </w:rPr>
          <w:fldChar w:fldCharType="separate"/>
        </w:r>
        <w:r w:rsidR="0028063C">
          <w:rPr>
            <w:noProof/>
            <w:webHidden/>
          </w:rPr>
          <w:t>39</w:t>
        </w:r>
        <w:r>
          <w:rPr>
            <w:noProof/>
            <w:webHidden/>
          </w:rPr>
          <w:fldChar w:fldCharType="end"/>
        </w:r>
      </w:hyperlink>
    </w:p>
    <w:p w14:paraId="2E54F778" w14:textId="7EB044CF"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03" w:history="1">
        <w:r w:rsidRPr="0060385E">
          <w:rPr>
            <w:rStyle w:val="Hyperlink"/>
            <w:noProof/>
          </w:rPr>
          <w:t>6.6.1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Domain Property Is Persistent</w:t>
        </w:r>
        <w:r>
          <w:rPr>
            <w:noProof/>
            <w:webHidden/>
          </w:rPr>
          <w:tab/>
        </w:r>
        <w:r>
          <w:rPr>
            <w:noProof/>
            <w:webHidden/>
          </w:rPr>
          <w:fldChar w:fldCharType="begin"/>
        </w:r>
        <w:r>
          <w:rPr>
            <w:noProof/>
            <w:webHidden/>
          </w:rPr>
          <w:instrText xml:space="preserve"> PAGEREF _Toc156482903 \h </w:instrText>
        </w:r>
        <w:r>
          <w:rPr>
            <w:noProof/>
            <w:webHidden/>
          </w:rPr>
        </w:r>
        <w:r>
          <w:rPr>
            <w:noProof/>
            <w:webHidden/>
          </w:rPr>
          <w:fldChar w:fldCharType="separate"/>
        </w:r>
        <w:r w:rsidR="0028063C">
          <w:rPr>
            <w:noProof/>
            <w:webHidden/>
          </w:rPr>
          <w:t>39</w:t>
        </w:r>
        <w:r>
          <w:rPr>
            <w:noProof/>
            <w:webHidden/>
          </w:rPr>
          <w:fldChar w:fldCharType="end"/>
        </w:r>
      </w:hyperlink>
    </w:p>
    <w:p w14:paraId="0CA6911C" w14:textId="58800107"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04" w:history="1">
        <w:r w:rsidRPr="0060385E">
          <w:rPr>
            <w:rStyle w:val="Hyperlink"/>
            <w:noProof/>
          </w:rPr>
          <w:t>6.6.2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Location of Domain Property in API</w:t>
        </w:r>
        <w:r>
          <w:rPr>
            <w:noProof/>
            <w:webHidden/>
          </w:rPr>
          <w:tab/>
        </w:r>
        <w:r>
          <w:rPr>
            <w:noProof/>
            <w:webHidden/>
          </w:rPr>
          <w:fldChar w:fldCharType="begin"/>
        </w:r>
        <w:r>
          <w:rPr>
            <w:noProof/>
            <w:webHidden/>
          </w:rPr>
          <w:instrText xml:space="preserve"> PAGEREF _Toc156482904 \h </w:instrText>
        </w:r>
        <w:r>
          <w:rPr>
            <w:noProof/>
            <w:webHidden/>
          </w:rPr>
        </w:r>
        <w:r>
          <w:rPr>
            <w:noProof/>
            <w:webHidden/>
          </w:rPr>
          <w:fldChar w:fldCharType="separate"/>
        </w:r>
        <w:r w:rsidR="0028063C">
          <w:rPr>
            <w:noProof/>
            <w:webHidden/>
          </w:rPr>
          <w:t>39</w:t>
        </w:r>
        <w:r>
          <w:rPr>
            <w:noProof/>
            <w:webHidden/>
          </w:rPr>
          <w:fldChar w:fldCharType="end"/>
        </w:r>
      </w:hyperlink>
    </w:p>
    <w:p w14:paraId="6D19A2D4" w14:textId="3CA66B78"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05" w:history="1">
        <w:r w:rsidRPr="0060385E">
          <w:rPr>
            <w:rStyle w:val="Hyperlink"/>
            <w:noProof/>
          </w:rPr>
          <w:t>6.8</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Control Identification Light</w:t>
        </w:r>
        <w:r>
          <w:rPr>
            <w:noProof/>
            <w:webHidden/>
          </w:rPr>
          <w:tab/>
        </w:r>
        <w:r>
          <w:rPr>
            <w:noProof/>
            <w:webHidden/>
          </w:rPr>
          <w:fldChar w:fldCharType="begin"/>
        </w:r>
        <w:r>
          <w:rPr>
            <w:noProof/>
            <w:webHidden/>
          </w:rPr>
          <w:instrText xml:space="preserve"> PAGEREF _Toc156482905 \h </w:instrText>
        </w:r>
        <w:r>
          <w:rPr>
            <w:noProof/>
            <w:webHidden/>
          </w:rPr>
        </w:r>
        <w:r>
          <w:rPr>
            <w:noProof/>
            <w:webHidden/>
          </w:rPr>
          <w:fldChar w:fldCharType="separate"/>
        </w:r>
        <w:r w:rsidR="0028063C">
          <w:rPr>
            <w:noProof/>
            <w:webHidden/>
          </w:rPr>
          <w:t>40</w:t>
        </w:r>
        <w:r>
          <w:rPr>
            <w:noProof/>
            <w:webHidden/>
          </w:rPr>
          <w:fldChar w:fldCharType="end"/>
        </w:r>
      </w:hyperlink>
    </w:p>
    <w:p w14:paraId="0B88A00C" w14:textId="5BA02096"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906" w:history="1">
        <w:r w:rsidRPr="0060385E">
          <w:rPr>
            <w:rStyle w:val="Hyperlink"/>
            <w:noProof/>
          </w:rPr>
          <w:t>7</w:t>
        </w:r>
        <w:r>
          <w:rPr>
            <w:rFonts w:asciiTheme="minorHAnsi" w:eastAsiaTheme="minorEastAsia" w:hAnsiTheme="minorHAnsi" w:cstheme="minorBidi"/>
            <w:noProof/>
            <w:kern w:val="2"/>
            <w:sz w:val="22"/>
            <w:szCs w:val="22"/>
            <w14:ligatures w14:val="standardContextual"/>
          </w:rPr>
          <w:tab/>
        </w:r>
        <w:r w:rsidRPr="0060385E">
          <w:rPr>
            <w:rStyle w:val="Hyperlink"/>
            <w:noProof/>
          </w:rPr>
          <w:t>LAN Specifications</w:t>
        </w:r>
        <w:r>
          <w:rPr>
            <w:noProof/>
            <w:webHidden/>
          </w:rPr>
          <w:tab/>
        </w:r>
        <w:r>
          <w:rPr>
            <w:noProof/>
            <w:webHidden/>
          </w:rPr>
          <w:fldChar w:fldCharType="begin"/>
        </w:r>
        <w:r>
          <w:rPr>
            <w:noProof/>
            <w:webHidden/>
          </w:rPr>
          <w:instrText xml:space="preserve"> PAGEREF _Toc156482906 \h </w:instrText>
        </w:r>
        <w:r>
          <w:rPr>
            <w:noProof/>
            <w:webHidden/>
          </w:rPr>
        </w:r>
        <w:r>
          <w:rPr>
            <w:noProof/>
            <w:webHidden/>
          </w:rPr>
          <w:fldChar w:fldCharType="separate"/>
        </w:r>
        <w:r w:rsidR="0028063C">
          <w:rPr>
            <w:noProof/>
            <w:webHidden/>
          </w:rPr>
          <w:t>41</w:t>
        </w:r>
        <w:r>
          <w:rPr>
            <w:noProof/>
            <w:webHidden/>
          </w:rPr>
          <w:fldChar w:fldCharType="end"/>
        </w:r>
      </w:hyperlink>
    </w:p>
    <w:p w14:paraId="137097BF" w14:textId="40E22E78"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07" w:history="1">
        <w:r w:rsidRPr="0060385E">
          <w:rPr>
            <w:rStyle w:val="Hyperlink"/>
            <w:noProof/>
          </w:rPr>
          <w:t>7.1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Ethernet Required</w:t>
        </w:r>
        <w:r>
          <w:rPr>
            <w:noProof/>
            <w:webHidden/>
          </w:rPr>
          <w:tab/>
        </w:r>
        <w:r>
          <w:rPr>
            <w:noProof/>
            <w:webHidden/>
          </w:rPr>
          <w:fldChar w:fldCharType="begin"/>
        </w:r>
        <w:r>
          <w:rPr>
            <w:noProof/>
            <w:webHidden/>
          </w:rPr>
          <w:instrText xml:space="preserve"> PAGEREF _Toc156482907 \h </w:instrText>
        </w:r>
        <w:r>
          <w:rPr>
            <w:noProof/>
            <w:webHidden/>
          </w:rPr>
        </w:r>
        <w:r>
          <w:rPr>
            <w:noProof/>
            <w:webHidden/>
          </w:rPr>
          <w:fldChar w:fldCharType="separate"/>
        </w:r>
        <w:r w:rsidR="0028063C">
          <w:rPr>
            <w:noProof/>
            <w:webHidden/>
          </w:rPr>
          <w:t>41</w:t>
        </w:r>
        <w:r>
          <w:rPr>
            <w:noProof/>
            <w:webHidden/>
          </w:rPr>
          <w:fldChar w:fldCharType="end"/>
        </w:r>
      </w:hyperlink>
    </w:p>
    <w:p w14:paraId="617A3461" w14:textId="4894D1D5"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08" w:history="1">
        <w:r w:rsidRPr="0060385E">
          <w:rPr>
            <w:rStyle w:val="Hyperlink"/>
            <w:noProof/>
          </w:rPr>
          <w:t>7.1.1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Gigabit Ethernet</w:t>
        </w:r>
        <w:r>
          <w:rPr>
            <w:noProof/>
            <w:webHidden/>
          </w:rPr>
          <w:tab/>
        </w:r>
        <w:r>
          <w:rPr>
            <w:noProof/>
            <w:webHidden/>
          </w:rPr>
          <w:fldChar w:fldCharType="begin"/>
        </w:r>
        <w:r>
          <w:rPr>
            <w:noProof/>
            <w:webHidden/>
          </w:rPr>
          <w:instrText xml:space="preserve"> PAGEREF _Toc156482908 \h </w:instrText>
        </w:r>
        <w:r>
          <w:rPr>
            <w:noProof/>
            <w:webHidden/>
          </w:rPr>
        </w:r>
        <w:r>
          <w:rPr>
            <w:noProof/>
            <w:webHidden/>
          </w:rPr>
          <w:fldChar w:fldCharType="separate"/>
        </w:r>
        <w:r w:rsidR="0028063C">
          <w:rPr>
            <w:noProof/>
            <w:webHidden/>
          </w:rPr>
          <w:t>41</w:t>
        </w:r>
        <w:r>
          <w:rPr>
            <w:noProof/>
            <w:webHidden/>
          </w:rPr>
          <w:fldChar w:fldCharType="end"/>
        </w:r>
      </w:hyperlink>
    </w:p>
    <w:p w14:paraId="28385DB5" w14:textId="69DB7E97"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09" w:history="1">
        <w:r w:rsidRPr="0060385E">
          <w:rPr>
            <w:rStyle w:val="Hyperlink"/>
            <w:noProof/>
          </w:rPr>
          <w:t>7.1.2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Proper Operation in Slower Networks</w:t>
        </w:r>
        <w:r>
          <w:rPr>
            <w:noProof/>
            <w:webHidden/>
          </w:rPr>
          <w:tab/>
        </w:r>
        <w:r>
          <w:rPr>
            <w:noProof/>
            <w:webHidden/>
          </w:rPr>
          <w:fldChar w:fldCharType="begin"/>
        </w:r>
        <w:r>
          <w:rPr>
            <w:noProof/>
            <w:webHidden/>
          </w:rPr>
          <w:instrText xml:space="preserve"> PAGEREF _Toc156482909 \h </w:instrText>
        </w:r>
        <w:r>
          <w:rPr>
            <w:noProof/>
            <w:webHidden/>
          </w:rPr>
        </w:r>
        <w:r>
          <w:rPr>
            <w:noProof/>
            <w:webHidden/>
          </w:rPr>
          <w:fldChar w:fldCharType="separate"/>
        </w:r>
        <w:r w:rsidR="0028063C">
          <w:rPr>
            <w:noProof/>
            <w:webHidden/>
          </w:rPr>
          <w:t>41</w:t>
        </w:r>
        <w:r>
          <w:rPr>
            <w:noProof/>
            <w:webHidden/>
          </w:rPr>
          <w:fldChar w:fldCharType="end"/>
        </w:r>
      </w:hyperlink>
    </w:p>
    <w:p w14:paraId="156FB4E2" w14:textId="6B25E8EC"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10" w:history="1">
        <w:r w:rsidRPr="0060385E">
          <w:rPr>
            <w:rStyle w:val="Hyperlink"/>
            <w:noProof/>
          </w:rPr>
          <w:t>7.2</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MAC Address Display</w:t>
        </w:r>
        <w:r>
          <w:rPr>
            <w:noProof/>
            <w:webHidden/>
          </w:rPr>
          <w:tab/>
        </w:r>
        <w:r>
          <w:rPr>
            <w:noProof/>
            <w:webHidden/>
          </w:rPr>
          <w:fldChar w:fldCharType="begin"/>
        </w:r>
        <w:r>
          <w:rPr>
            <w:noProof/>
            <w:webHidden/>
          </w:rPr>
          <w:instrText xml:space="preserve"> PAGEREF _Toc156482910 \h </w:instrText>
        </w:r>
        <w:r>
          <w:rPr>
            <w:noProof/>
            <w:webHidden/>
          </w:rPr>
        </w:r>
        <w:r>
          <w:rPr>
            <w:noProof/>
            <w:webHidden/>
          </w:rPr>
          <w:fldChar w:fldCharType="separate"/>
        </w:r>
        <w:r w:rsidR="0028063C">
          <w:rPr>
            <w:noProof/>
            <w:webHidden/>
          </w:rPr>
          <w:t>41</w:t>
        </w:r>
        <w:r>
          <w:rPr>
            <w:noProof/>
            <w:webHidden/>
          </w:rPr>
          <w:fldChar w:fldCharType="end"/>
        </w:r>
      </w:hyperlink>
    </w:p>
    <w:p w14:paraId="797B0A8E" w14:textId="5C70F2F8"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11" w:history="1">
        <w:r w:rsidRPr="0060385E">
          <w:rPr>
            <w:rStyle w:val="Hyperlink"/>
            <w:noProof/>
          </w:rPr>
          <w:t>7.2.1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MAC Address Visible While in Rack</w:t>
        </w:r>
        <w:r>
          <w:rPr>
            <w:noProof/>
            <w:webHidden/>
          </w:rPr>
          <w:tab/>
        </w:r>
        <w:r>
          <w:rPr>
            <w:noProof/>
            <w:webHidden/>
          </w:rPr>
          <w:fldChar w:fldCharType="begin"/>
        </w:r>
        <w:r>
          <w:rPr>
            <w:noProof/>
            <w:webHidden/>
          </w:rPr>
          <w:instrText xml:space="preserve"> PAGEREF _Toc156482911 \h </w:instrText>
        </w:r>
        <w:r>
          <w:rPr>
            <w:noProof/>
            <w:webHidden/>
          </w:rPr>
        </w:r>
        <w:r>
          <w:rPr>
            <w:noProof/>
            <w:webHidden/>
          </w:rPr>
          <w:fldChar w:fldCharType="separate"/>
        </w:r>
        <w:r w:rsidR="0028063C">
          <w:rPr>
            <w:noProof/>
            <w:webHidden/>
          </w:rPr>
          <w:t>41</w:t>
        </w:r>
        <w:r>
          <w:rPr>
            <w:noProof/>
            <w:webHidden/>
          </w:rPr>
          <w:fldChar w:fldCharType="end"/>
        </w:r>
      </w:hyperlink>
    </w:p>
    <w:p w14:paraId="0050DC3B" w14:textId="6EA155EF"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12" w:history="1">
        <w:r w:rsidRPr="0060385E">
          <w:rPr>
            <w:rStyle w:val="Hyperlink"/>
            <w:noProof/>
          </w:rPr>
          <w:t>7.3</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Ethernet Connection Monitoring</w:t>
        </w:r>
        <w:r>
          <w:rPr>
            <w:noProof/>
            <w:webHidden/>
          </w:rPr>
          <w:tab/>
        </w:r>
        <w:r>
          <w:rPr>
            <w:noProof/>
            <w:webHidden/>
          </w:rPr>
          <w:fldChar w:fldCharType="begin"/>
        </w:r>
        <w:r>
          <w:rPr>
            <w:noProof/>
            <w:webHidden/>
          </w:rPr>
          <w:instrText xml:space="preserve"> PAGEREF _Toc156482912 \h </w:instrText>
        </w:r>
        <w:r>
          <w:rPr>
            <w:noProof/>
            <w:webHidden/>
          </w:rPr>
        </w:r>
        <w:r>
          <w:rPr>
            <w:noProof/>
            <w:webHidden/>
          </w:rPr>
          <w:fldChar w:fldCharType="separate"/>
        </w:r>
        <w:r w:rsidR="0028063C">
          <w:rPr>
            <w:noProof/>
            <w:webHidden/>
          </w:rPr>
          <w:t>42</w:t>
        </w:r>
        <w:r>
          <w:rPr>
            <w:noProof/>
            <w:webHidden/>
          </w:rPr>
          <w:fldChar w:fldCharType="end"/>
        </w:r>
      </w:hyperlink>
    </w:p>
    <w:p w14:paraId="391D739D" w14:textId="1A9EF1EF"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13" w:history="1">
        <w:r w:rsidRPr="0060385E">
          <w:rPr>
            <w:rStyle w:val="Hyperlink"/>
            <w:noProof/>
          </w:rPr>
          <w:t>7.4</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Incorporate Auto-MDIX</w:t>
        </w:r>
        <w:r>
          <w:rPr>
            <w:noProof/>
            <w:webHidden/>
          </w:rPr>
          <w:tab/>
        </w:r>
        <w:r>
          <w:rPr>
            <w:noProof/>
            <w:webHidden/>
          </w:rPr>
          <w:fldChar w:fldCharType="begin"/>
        </w:r>
        <w:r>
          <w:rPr>
            <w:noProof/>
            <w:webHidden/>
          </w:rPr>
          <w:instrText xml:space="preserve"> PAGEREF _Toc156482913 \h </w:instrText>
        </w:r>
        <w:r>
          <w:rPr>
            <w:noProof/>
            <w:webHidden/>
          </w:rPr>
        </w:r>
        <w:r>
          <w:rPr>
            <w:noProof/>
            <w:webHidden/>
          </w:rPr>
          <w:fldChar w:fldCharType="separate"/>
        </w:r>
        <w:r w:rsidR="0028063C">
          <w:rPr>
            <w:noProof/>
            <w:webHidden/>
          </w:rPr>
          <w:t>42</w:t>
        </w:r>
        <w:r>
          <w:rPr>
            <w:noProof/>
            <w:webHidden/>
          </w:rPr>
          <w:fldChar w:fldCharType="end"/>
        </w:r>
      </w:hyperlink>
    </w:p>
    <w:p w14:paraId="39E92002" w14:textId="4166B656"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14" w:history="1">
        <w:r w:rsidRPr="0060385E">
          <w:rPr>
            <w:rStyle w:val="Hyperlink"/>
            <w:noProof/>
          </w:rPr>
          <w:t>7.5</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Label Required on LXI Devices Without Auto-MDIX</w:t>
        </w:r>
        <w:r>
          <w:rPr>
            <w:noProof/>
            <w:webHidden/>
          </w:rPr>
          <w:tab/>
        </w:r>
        <w:r>
          <w:rPr>
            <w:noProof/>
            <w:webHidden/>
          </w:rPr>
          <w:fldChar w:fldCharType="begin"/>
        </w:r>
        <w:r>
          <w:rPr>
            <w:noProof/>
            <w:webHidden/>
          </w:rPr>
          <w:instrText xml:space="preserve"> PAGEREF _Toc156482914 \h </w:instrText>
        </w:r>
        <w:r>
          <w:rPr>
            <w:noProof/>
            <w:webHidden/>
          </w:rPr>
        </w:r>
        <w:r>
          <w:rPr>
            <w:noProof/>
            <w:webHidden/>
          </w:rPr>
          <w:fldChar w:fldCharType="separate"/>
        </w:r>
        <w:r w:rsidR="0028063C">
          <w:rPr>
            <w:noProof/>
            <w:webHidden/>
          </w:rPr>
          <w:t>42</w:t>
        </w:r>
        <w:r>
          <w:rPr>
            <w:noProof/>
            <w:webHidden/>
          </w:rPr>
          <w:fldChar w:fldCharType="end"/>
        </w:r>
      </w:hyperlink>
    </w:p>
    <w:p w14:paraId="3F7DCA03" w14:textId="3EA298FB"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15" w:history="1">
        <w:r w:rsidRPr="0060385E">
          <w:rPr>
            <w:rStyle w:val="Hyperlink"/>
            <w:noProof/>
          </w:rPr>
          <w:t>7.6</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Enable Auto-Negotiation by Default</w:t>
        </w:r>
        <w:r>
          <w:rPr>
            <w:noProof/>
            <w:webHidden/>
          </w:rPr>
          <w:tab/>
        </w:r>
        <w:r>
          <w:rPr>
            <w:noProof/>
            <w:webHidden/>
          </w:rPr>
          <w:fldChar w:fldCharType="begin"/>
        </w:r>
        <w:r>
          <w:rPr>
            <w:noProof/>
            <w:webHidden/>
          </w:rPr>
          <w:instrText xml:space="preserve"> PAGEREF _Toc156482915 \h </w:instrText>
        </w:r>
        <w:r>
          <w:rPr>
            <w:noProof/>
            <w:webHidden/>
          </w:rPr>
        </w:r>
        <w:r>
          <w:rPr>
            <w:noProof/>
            <w:webHidden/>
          </w:rPr>
          <w:fldChar w:fldCharType="separate"/>
        </w:r>
        <w:r w:rsidR="0028063C">
          <w:rPr>
            <w:noProof/>
            <w:webHidden/>
          </w:rPr>
          <w:t>43</w:t>
        </w:r>
        <w:r>
          <w:rPr>
            <w:noProof/>
            <w:webHidden/>
          </w:rPr>
          <w:fldChar w:fldCharType="end"/>
        </w:r>
      </w:hyperlink>
    </w:p>
    <w:p w14:paraId="57BBB466" w14:textId="197E2FE6"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16" w:history="1">
        <w:r w:rsidRPr="0060385E">
          <w:rPr>
            <w:rStyle w:val="Hyperlink"/>
            <w:noProof/>
          </w:rPr>
          <w:t>7.6.1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Provide Override for Auto-Negotiation</w:t>
        </w:r>
        <w:r>
          <w:rPr>
            <w:noProof/>
            <w:webHidden/>
          </w:rPr>
          <w:tab/>
        </w:r>
        <w:r>
          <w:rPr>
            <w:noProof/>
            <w:webHidden/>
          </w:rPr>
          <w:fldChar w:fldCharType="begin"/>
        </w:r>
        <w:r>
          <w:rPr>
            <w:noProof/>
            <w:webHidden/>
          </w:rPr>
          <w:instrText xml:space="preserve"> PAGEREF _Toc156482916 \h </w:instrText>
        </w:r>
        <w:r>
          <w:rPr>
            <w:noProof/>
            <w:webHidden/>
          </w:rPr>
        </w:r>
        <w:r>
          <w:rPr>
            <w:noProof/>
            <w:webHidden/>
          </w:rPr>
          <w:fldChar w:fldCharType="separate"/>
        </w:r>
        <w:r w:rsidR="0028063C">
          <w:rPr>
            <w:noProof/>
            <w:webHidden/>
          </w:rPr>
          <w:t>43</w:t>
        </w:r>
        <w:r>
          <w:rPr>
            <w:noProof/>
            <w:webHidden/>
          </w:rPr>
          <w:fldChar w:fldCharType="end"/>
        </w:r>
      </w:hyperlink>
    </w:p>
    <w:p w14:paraId="570488B1" w14:textId="3A60FEAE"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17" w:history="1">
        <w:r w:rsidRPr="0060385E">
          <w:rPr>
            <w:rStyle w:val="Hyperlink"/>
            <w:noProof/>
          </w:rPr>
          <w:t>7.7</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Multiple LAN Interfaces</w:t>
        </w:r>
        <w:r>
          <w:rPr>
            <w:noProof/>
            <w:webHidden/>
          </w:rPr>
          <w:tab/>
        </w:r>
        <w:r>
          <w:rPr>
            <w:noProof/>
            <w:webHidden/>
          </w:rPr>
          <w:fldChar w:fldCharType="begin"/>
        </w:r>
        <w:r>
          <w:rPr>
            <w:noProof/>
            <w:webHidden/>
          </w:rPr>
          <w:instrText xml:space="preserve"> PAGEREF _Toc156482917 \h </w:instrText>
        </w:r>
        <w:r>
          <w:rPr>
            <w:noProof/>
            <w:webHidden/>
          </w:rPr>
        </w:r>
        <w:r>
          <w:rPr>
            <w:noProof/>
            <w:webHidden/>
          </w:rPr>
          <w:fldChar w:fldCharType="separate"/>
        </w:r>
        <w:r w:rsidR="0028063C">
          <w:rPr>
            <w:noProof/>
            <w:webHidden/>
          </w:rPr>
          <w:t>43</w:t>
        </w:r>
        <w:r>
          <w:rPr>
            <w:noProof/>
            <w:webHidden/>
          </w:rPr>
          <w:fldChar w:fldCharType="end"/>
        </w:r>
      </w:hyperlink>
    </w:p>
    <w:p w14:paraId="63FCCDC2" w14:textId="33A98469"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918" w:history="1">
        <w:r w:rsidRPr="0060385E">
          <w:rPr>
            <w:rStyle w:val="Hyperlink"/>
            <w:noProof/>
          </w:rPr>
          <w:t>8</w:t>
        </w:r>
        <w:r>
          <w:rPr>
            <w:rFonts w:asciiTheme="minorHAnsi" w:eastAsiaTheme="minorEastAsia" w:hAnsiTheme="minorHAnsi" w:cstheme="minorBidi"/>
            <w:noProof/>
            <w:kern w:val="2"/>
            <w:sz w:val="22"/>
            <w:szCs w:val="22"/>
            <w14:ligatures w14:val="standardContextual"/>
          </w:rPr>
          <w:tab/>
        </w:r>
        <w:r w:rsidRPr="0060385E">
          <w:rPr>
            <w:rStyle w:val="Hyperlink"/>
            <w:noProof/>
          </w:rPr>
          <w:t>IPv4 LAN Configuration</w:t>
        </w:r>
        <w:r>
          <w:rPr>
            <w:noProof/>
            <w:webHidden/>
          </w:rPr>
          <w:tab/>
        </w:r>
        <w:r>
          <w:rPr>
            <w:noProof/>
            <w:webHidden/>
          </w:rPr>
          <w:fldChar w:fldCharType="begin"/>
        </w:r>
        <w:r>
          <w:rPr>
            <w:noProof/>
            <w:webHidden/>
          </w:rPr>
          <w:instrText xml:space="preserve"> PAGEREF _Toc156482918 \h </w:instrText>
        </w:r>
        <w:r>
          <w:rPr>
            <w:noProof/>
            <w:webHidden/>
          </w:rPr>
        </w:r>
        <w:r>
          <w:rPr>
            <w:noProof/>
            <w:webHidden/>
          </w:rPr>
          <w:fldChar w:fldCharType="separate"/>
        </w:r>
        <w:r w:rsidR="0028063C">
          <w:rPr>
            <w:noProof/>
            <w:webHidden/>
          </w:rPr>
          <w:t>45</w:t>
        </w:r>
        <w:r>
          <w:rPr>
            <w:noProof/>
            <w:webHidden/>
          </w:rPr>
          <w:fldChar w:fldCharType="end"/>
        </w:r>
      </w:hyperlink>
    </w:p>
    <w:p w14:paraId="746E750C" w14:textId="66534DCD"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19" w:history="1">
        <w:r w:rsidRPr="0060385E">
          <w:rPr>
            <w:rStyle w:val="Hyperlink"/>
            <w:noProof/>
          </w:rPr>
          <w:t>8.1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TCP/IP, UDP, IPv4 Network Protocols</w:t>
        </w:r>
        <w:r>
          <w:rPr>
            <w:noProof/>
            <w:webHidden/>
          </w:rPr>
          <w:tab/>
        </w:r>
        <w:r>
          <w:rPr>
            <w:noProof/>
            <w:webHidden/>
          </w:rPr>
          <w:fldChar w:fldCharType="begin"/>
        </w:r>
        <w:r>
          <w:rPr>
            <w:noProof/>
            <w:webHidden/>
          </w:rPr>
          <w:instrText xml:space="preserve"> PAGEREF _Toc156482919 \h </w:instrText>
        </w:r>
        <w:r>
          <w:rPr>
            <w:noProof/>
            <w:webHidden/>
          </w:rPr>
        </w:r>
        <w:r>
          <w:rPr>
            <w:noProof/>
            <w:webHidden/>
          </w:rPr>
          <w:fldChar w:fldCharType="separate"/>
        </w:r>
        <w:r w:rsidR="0028063C">
          <w:rPr>
            <w:noProof/>
            <w:webHidden/>
          </w:rPr>
          <w:t>45</w:t>
        </w:r>
        <w:r>
          <w:rPr>
            <w:noProof/>
            <w:webHidden/>
          </w:rPr>
          <w:fldChar w:fldCharType="end"/>
        </w:r>
      </w:hyperlink>
    </w:p>
    <w:p w14:paraId="4C8D4AF0" w14:textId="3FBBE0FD"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20" w:history="1">
        <w:r w:rsidRPr="0060385E">
          <w:rPr>
            <w:rStyle w:val="Hyperlink"/>
            <w:noProof/>
          </w:rPr>
          <w:t>8.1.1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LXI Devices should also support IPv6 to ensure long-term network compatibility</w:t>
        </w:r>
        <w:r>
          <w:rPr>
            <w:noProof/>
            <w:webHidden/>
          </w:rPr>
          <w:tab/>
        </w:r>
        <w:r>
          <w:rPr>
            <w:noProof/>
            <w:webHidden/>
          </w:rPr>
          <w:fldChar w:fldCharType="begin"/>
        </w:r>
        <w:r>
          <w:rPr>
            <w:noProof/>
            <w:webHidden/>
          </w:rPr>
          <w:instrText xml:space="preserve"> PAGEREF _Toc156482920 \h </w:instrText>
        </w:r>
        <w:r>
          <w:rPr>
            <w:noProof/>
            <w:webHidden/>
          </w:rPr>
        </w:r>
        <w:r>
          <w:rPr>
            <w:noProof/>
            <w:webHidden/>
          </w:rPr>
          <w:fldChar w:fldCharType="separate"/>
        </w:r>
        <w:r w:rsidR="0028063C">
          <w:rPr>
            <w:noProof/>
            <w:webHidden/>
          </w:rPr>
          <w:t>45</w:t>
        </w:r>
        <w:r>
          <w:rPr>
            <w:noProof/>
            <w:webHidden/>
          </w:rPr>
          <w:fldChar w:fldCharType="end"/>
        </w:r>
      </w:hyperlink>
    </w:p>
    <w:p w14:paraId="6380C382" w14:textId="6366DA51"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21" w:history="1">
        <w:r w:rsidRPr="0060385E">
          <w:rPr>
            <w:rStyle w:val="Hyperlink"/>
            <w:noProof/>
          </w:rPr>
          <w:t>8.2</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ICMP Ping Responder</w:t>
        </w:r>
        <w:r>
          <w:rPr>
            <w:noProof/>
            <w:webHidden/>
          </w:rPr>
          <w:tab/>
        </w:r>
        <w:r>
          <w:rPr>
            <w:noProof/>
            <w:webHidden/>
          </w:rPr>
          <w:fldChar w:fldCharType="begin"/>
        </w:r>
        <w:r>
          <w:rPr>
            <w:noProof/>
            <w:webHidden/>
          </w:rPr>
          <w:instrText xml:space="preserve"> PAGEREF _Toc156482921 \h </w:instrText>
        </w:r>
        <w:r>
          <w:rPr>
            <w:noProof/>
            <w:webHidden/>
          </w:rPr>
        </w:r>
        <w:r>
          <w:rPr>
            <w:noProof/>
            <w:webHidden/>
          </w:rPr>
          <w:fldChar w:fldCharType="separate"/>
        </w:r>
        <w:r w:rsidR="0028063C">
          <w:rPr>
            <w:noProof/>
            <w:webHidden/>
          </w:rPr>
          <w:t>45</w:t>
        </w:r>
        <w:r>
          <w:rPr>
            <w:noProof/>
            <w:webHidden/>
          </w:rPr>
          <w:fldChar w:fldCharType="end"/>
        </w:r>
      </w:hyperlink>
    </w:p>
    <w:p w14:paraId="5DD948C3" w14:textId="4E6E1BB2"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22" w:history="1">
        <w:r w:rsidRPr="0060385E">
          <w:rPr>
            <w:rStyle w:val="Hyperlink"/>
            <w:noProof/>
          </w:rPr>
          <w:t>8.3</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ICMP Ping Responder Enabled by Default</w:t>
        </w:r>
        <w:r>
          <w:rPr>
            <w:noProof/>
            <w:webHidden/>
          </w:rPr>
          <w:tab/>
        </w:r>
        <w:r>
          <w:rPr>
            <w:noProof/>
            <w:webHidden/>
          </w:rPr>
          <w:fldChar w:fldCharType="begin"/>
        </w:r>
        <w:r>
          <w:rPr>
            <w:noProof/>
            <w:webHidden/>
          </w:rPr>
          <w:instrText xml:space="preserve"> PAGEREF _Toc156482922 \h </w:instrText>
        </w:r>
        <w:r>
          <w:rPr>
            <w:noProof/>
            <w:webHidden/>
          </w:rPr>
        </w:r>
        <w:r>
          <w:rPr>
            <w:noProof/>
            <w:webHidden/>
          </w:rPr>
          <w:fldChar w:fldCharType="separate"/>
        </w:r>
        <w:r w:rsidR="0028063C">
          <w:rPr>
            <w:noProof/>
            <w:webHidden/>
          </w:rPr>
          <w:t>45</w:t>
        </w:r>
        <w:r>
          <w:rPr>
            <w:noProof/>
            <w:webHidden/>
          </w:rPr>
          <w:fldChar w:fldCharType="end"/>
        </w:r>
      </w:hyperlink>
    </w:p>
    <w:p w14:paraId="73C94850" w14:textId="5A35025C"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23" w:history="1">
        <w:r w:rsidRPr="0060385E">
          <w:rPr>
            <w:rStyle w:val="Hyperlink"/>
            <w:noProof/>
          </w:rPr>
          <w:t>8.4</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Provide Way to Disable ICMP Ping Responder</w:t>
        </w:r>
        <w:r>
          <w:rPr>
            <w:noProof/>
            <w:webHidden/>
          </w:rPr>
          <w:tab/>
        </w:r>
        <w:r>
          <w:rPr>
            <w:noProof/>
            <w:webHidden/>
          </w:rPr>
          <w:fldChar w:fldCharType="begin"/>
        </w:r>
        <w:r>
          <w:rPr>
            <w:noProof/>
            <w:webHidden/>
          </w:rPr>
          <w:instrText xml:space="preserve"> PAGEREF _Toc156482923 \h </w:instrText>
        </w:r>
        <w:r>
          <w:rPr>
            <w:noProof/>
            <w:webHidden/>
          </w:rPr>
        </w:r>
        <w:r>
          <w:rPr>
            <w:noProof/>
            <w:webHidden/>
          </w:rPr>
          <w:fldChar w:fldCharType="separate"/>
        </w:r>
        <w:r w:rsidR="0028063C">
          <w:rPr>
            <w:noProof/>
            <w:webHidden/>
          </w:rPr>
          <w:t>45</w:t>
        </w:r>
        <w:r>
          <w:rPr>
            <w:noProof/>
            <w:webHidden/>
          </w:rPr>
          <w:fldChar w:fldCharType="end"/>
        </w:r>
      </w:hyperlink>
    </w:p>
    <w:p w14:paraId="0BE81F59" w14:textId="600DF6F8"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24" w:history="1">
        <w:r w:rsidRPr="0060385E">
          <w:rPr>
            <w:rStyle w:val="Hyperlink"/>
            <w:noProof/>
          </w:rPr>
          <w:t>8.5</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Support ICMP Ping Client</w:t>
        </w:r>
        <w:r>
          <w:rPr>
            <w:noProof/>
            <w:webHidden/>
          </w:rPr>
          <w:tab/>
        </w:r>
        <w:r>
          <w:rPr>
            <w:noProof/>
            <w:webHidden/>
          </w:rPr>
          <w:fldChar w:fldCharType="begin"/>
        </w:r>
        <w:r>
          <w:rPr>
            <w:noProof/>
            <w:webHidden/>
          </w:rPr>
          <w:instrText xml:space="preserve"> PAGEREF _Toc156482924 \h </w:instrText>
        </w:r>
        <w:r>
          <w:rPr>
            <w:noProof/>
            <w:webHidden/>
          </w:rPr>
        </w:r>
        <w:r>
          <w:rPr>
            <w:noProof/>
            <w:webHidden/>
          </w:rPr>
          <w:fldChar w:fldCharType="separate"/>
        </w:r>
        <w:r w:rsidR="0028063C">
          <w:rPr>
            <w:noProof/>
            <w:webHidden/>
          </w:rPr>
          <w:t>45</w:t>
        </w:r>
        <w:r>
          <w:rPr>
            <w:noProof/>
            <w:webHidden/>
          </w:rPr>
          <w:fldChar w:fldCharType="end"/>
        </w:r>
      </w:hyperlink>
    </w:p>
    <w:p w14:paraId="63075D97" w14:textId="30ABEE18"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25" w:history="1">
        <w:r w:rsidRPr="0060385E">
          <w:rPr>
            <w:rStyle w:val="Hyperlink"/>
            <w:noProof/>
          </w:rPr>
          <w:t>8.6</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IP Address Configuration Techniques</w:t>
        </w:r>
        <w:r>
          <w:rPr>
            <w:noProof/>
            <w:webHidden/>
          </w:rPr>
          <w:tab/>
        </w:r>
        <w:r>
          <w:rPr>
            <w:noProof/>
            <w:webHidden/>
          </w:rPr>
          <w:fldChar w:fldCharType="begin"/>
        </w:r>
        <w:r>
          <w:rPr>
            <w:noProof/>
            <w:webHidden/>
          </w:rPr>
          <w:instrText xml:space="preserve"> PAGEREF _Toc156482925 \h </w:instrText>
        </w:r>
        <w:r>
          <w:rPr>
            <w:noProof/>
            <w:webHidden/>
          </w:rPr>
        </w:r>
        <w:r>
          <w:rPr>
            <w:noProof/>
            <w:webHidden/>
          </w:rPr>
          <w:fldChar w:fldCharType="separate"/>
        </w:r>
        <w:r w:rsidR="0028063C">
          <w:rPr>
            <w:noProof/>
            <w:webHidden/>
          </w:rPr>
          <w:t>46</w:t>
        </w:r>
        <w:r>
          <w:rPr>
            <w:noProof/>
            <w:webHidden/>
          </w:rPr>
          <w:fldChar w:fldCharType="end"/>
        </w:r>
      </w:hyperlink>
    </w:p>
    <w:p w14:paraId="2C9E55E7" w14:textId="18768ABA"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26" w:history="1">
        <w:r w:rsidRPr="0060385E">
          <w:rPr>
            <w:rStyle w:val="Hyperlink"/>
            <w:noProof/>
          </w:rPr>
          <w:t>8.6.1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Options for LAN configuration</w:t>
        </w:r>
        <w:r>
          <w:rPr>
            <w:noProof/>
            <w:webHidden/>
          </w:rPr>
          <w:tab/>
        </w:r>
        <w:r>
          <w:rPr>
            <w:noProof/>
            <w:webHidden/>
          </w:rPr>
          <w:fldChar w:fldCharType="begin"/>
        </w:r>
        <w:r>
          <w:rPr>
            <w:noProof/>
            <w:webHidden/>
          </w:rPr>
          <w:instrText xml:space="preserve"> PAGEREF _Toc156482926 \h </w:instrText>
        </w:r>
        <w:r>
          <w:rPr>
            <w:noProof/>
            <w:webHidden/>
          </w:rPr>
        </w:r>
        <w:r>
          <w:rPr>
            <w:noProof/>
            <w:webHidden/>
          </w:rPr>
          <w:fldChar w:fldCharType="separate"/>
        </w:r>
        <w:r w:rsidR="0028063C">
          <w:rPr>
            <w:noProof/>
            <w:webHidden/>
          </w:rPr>
          <w:t>47</w:t>
        </w:r>
        <w:r>
          <w:rPr>
            <w:noProof/>
            <w:webHidden/>
          </w:rPr>
          <w:fldChar w:fldCharType="end"/>
        </w:r>
      </w:hyperlink>
    </w:p>
    <w:p w14:paraId="515255E9" w14:textId="30D3F987"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27" w:history="1">
        <w:r w:rsidRPr="0060385E">
          <w:rPr>
            <w:rStyle w:val="Hyperlink"/>
            <w:noProof/>
          </w:rPr>
          <w:t>8.6.2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30-Second DHCP Timeout</w:t>
        </w:r>
        <w:r>
          <w:rPr>
            <w:noProof/>
            <w:webHidden/>
          </w:rPr>
          <w:tab/>
        </w:r>
        <w:r>
          <w:rPr>
            <w:noProof/>
            <w:webHidden/>
          </w:rPr>
          <w:fldChar w:fldCharType="begin"/>
        </w:r>
        <w:r>
          <w:rPr>
            <w:noProof/>
            <w:webHidden/>
          </w:rPr>
          <w:instrText xml:space="preserve"> PAGEREF _Toc156482927 \h </w:instrText>
        </w:r>
        <w:r>
          <w:rPr>
            <w:noProof/>
            <w:webHidden/>
          </w:rPr>
        </w:r>
        <w:r>
          <w:rPr>
            <w:noProof/>
            <w:webHidden/>
          </w:rPr>
          <w:fldChar w:fldCharType="separate"/>
        </w:r>
        <w:r w:rsidR="0028063C">
          <w:rPr>
            <w:noProof/>
            <w:webHidden/>
          </w:rPr>
          <w:t>47</w:t>
        </w:r>
        <w:r>
          <w:rPr>
            <w:noProof/>
            <w:webHidden/>
          </w:rPr>
          <w:fldChar w:fldCharType="end"/>
        </w:r>
      </w:hyperlink>
    </w:p>
    <w:p w14:paraId="5EB6A110" w14:textId="7A7CFFA2"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28" w:history="1">
        <w:r w:rsidRPr="0060385E">
          <w:rPr>
            <w:rStyle w:val="Hyperlink"/>
            <w:noProof/>
          </w:rPr>
          <w:t>8.6.3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Explicitly Request All Desired DHCP Parameters</w:t>
        </w:r>
        <w:r>
          <w:rPr>
            <w:noProof/>
            <w:webHidden/>
          </w:rPr>
          <w:tab/>
        </w:r>
        <w:r>
          <w:rPr>
            <w:noProof/>
            <w:webHidden/>
          </w:rPr>
          <w:fldChar w:fldCharType="begin"/>
        </w:r>
        <w:r>
          <w:rPr>
            <w:noProof/>
            <w:webHidden/>
          </w:rPr>
          <w:instrText xml:space="preserve"> PAGEREF _Toc156482928 \h </w:instrText>
        </w:r>
        <w:r>
          <w:rPr>
            <w:noProof/>
            <w:webHidden/>
          </w:rPr>
        </w:r>
        <w:r>
          <w:rPr>
            <w:noProof/>
            <w:webHidden/>
          </w:rPr>
          <w:fldChar w:fldCharType="separate"/>
        </w:r>
        <w:r w:rsidR="0028063C">
          <w:rPr>
            <w:noProof/>
            <w:webHidden/>
          </w:rPr>
          <w:t>47</w:t>
        </w:r>
        <w:r>
          <w:rPr>
            <w:noProof/>
            <w:webHidden/>
          </w:rPr>
          <w:fldChar w:fldCharType="end"/>
        </w:r>
      </w:hyperlink>
    </w:p>
    <w:p w14:paraId="1F4DBF5A" w14:textId="359C2C0F"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29" w:history="1">
        <w:r w:rsidRPr="0060385E">
          <w:rPr>
            <w:rStyle w:val="Hyperlink"/>
            <w:noProof/>
          </w:rPr>
          <w:t>8.6.4</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Accept the First DHCP Offer Received</w:t>
        </w:r>
        <w:r>
          <w:rPr>
            <w:noProof/>
            <w:webHidden/>
          </w:rPr>
          <w:tab/>
        </w:r>
        <w:r>
          <w:rPr>
            <w:noProof/>
            <w:webHidden/>
          </w:rPr>
          <w:fldChar w:fldCharType="begin"/>
        </w:r>
        <w:r>
          <w:rPr>
            <w:noProof/>
            <w:webHidden/>
          </w:rPr>
          <w:instrText xml:space="preserve"> PAGEREF _Toc156482929 \h </w:instrText>
        </w:r>
        <w:r>
          <w:rPr>
            <w:noProof/>
            <w:webHidden/>
          </w:rPr>
        </w:r>
        <w:r>
          <w:rPr>
            <w:noProof/>
            <w:webHidden/>
          </w:rPr>
          <w:fldChar w:fldCharType="separate"/>
        </w:r>
        <w:r w:rsidR="0028063C">
          <w:rPr>
            <w:noProof/>
            <w:webHidden/>
          </w:rPr>
          <w:t>47</w:t>
        </w:r>
        <w:r>
          <w:rPr>
            <w:noProof/>
            <w:webHidden/>
          </w:rPr>
          <w:fldChar w:fldCharType="end"/>
        </w:r>
      </w:hyperlink>
    </w:p>
    <w:p w14:paraId="04B29FB0" w14:textId="62AA08FB"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30" w:history="1">
        <w:r w:rsidRPr="0060385E">
          <w:rPr>
            <w:rStyle w:val="Hyperlink"/>
            <w:noProof/>
          </w:rPr>
          <w:t>8.6.5</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Do Not Require Additional DHCP Options for Normal Operations</w:t>
        </w:r>
        <w:r>
          <w:rPr>
            <w:noProof/>
            <w:webHidden/>
          </w:rPr>
          <w:tab/>
        </w:r>
        <w:r>
          <w:rPr>
            <w:noProof/>
            <w:webHidden/>
          </w:rPr>
          <w:fldChar w:fldCharType="begin"/>
        </w:r>
        <w:r>
          <w:rPr>
            <w:noProof/>
            <w:webHidden/>
          </w:rPr>
          <w:instrText xml:space="preserve"> PAGEREF _Toc156482930 \h </w:instrText>
        </w:r>
        <w:r>
          <w:rPr>
            <w:noProof/>
            <w:webHidden/>
          </w:rPr>
        </w:r>
        <w:r>
          <w:rPr>
            <w:noProof/>
            <w:webHidden/>
          </w:rPr>
          <w:fldChar w:fldCharType="separate"/>
        </w:r>
        <w:r w:rsidR="0028063C">
          <w:rPr>
            <w:noProof/>
            <w:webHidden/>
          </w:rPr>
          <w:t>47</w:t>
        </w:r>
        <w:r>
          <w:rPr>
            <w:noProof/>
            <w:webHidden/>
          </w:rPr>
          <w:fldChar w:fldCharType="end"/>
        </w:r>
      </w:hyperlink>
    </w:p>
    <w:p w14:paraId="53A4DB0F" w14:textId="71FC54C5"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31" w:history="1">
        <w:r w:rsidRPr="0060385E">
          <w:rPr>
            <w:rStyle w:val="Hyperlink"/>
            <w:noProof/>
          </w:rPr>
          <w:t>8.6.6</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Stop Using IP Address If DHCP Lease Not Renewed</w:t>
        </w:r>
        <w:r>
          <w:rPr>
            <w:noProof/>
            <w:webHidden/>
          </w:rPr>
          <w:tab/>
        </w:r>
        <w:r>
          <w:rPr>
            <w:noProof/>
            <w:webHidden/>
          </w:rPr>
          <w:fldChar w:fldCharType="begin"/>
        </w:r>
        <w:r>
          <w:rPr>
            <w:noProof/>
            <w:webHidden/>
          </w:rPr>
          <w:instrText xml:space="preserve"> PAGEREF _Toc156482931 \h </w:instrText>
        </w:r>
        <w:r>
          <w:rPr>
            <w:noProof/>
            <w:webHidden/>
          </w:rPr>
        </w:r>
        <w:r>
          <w:rPr>
            <w:noProof/>
            <w:webHidden/>
          </w:rPr>
          <w:fldChar w:fldCharType="separate"/>
        </w:r>
        <w:r w:rsidR="0028063C">
          <w:rPr>
            <w:noProof/>
            <w:webHidden/>
          </w:rPr>
          <w:t>48</w:t>
        </w:r>
        <w:r>
          <w:rPr>
            <w:noProof/>
            <w:webHidden/>
          </w:rPr>
          <w:fldChar w:fldCharType="end"/>
        </w:r>
      </w:hyperlink>
    </w:p>
    <w:p w14:paraId="7674AA29" w14:textId="3E23803F"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32" w:history="1">
        <w:r w:rsidRPr="0060385E">
          <w:rPr>
            <w:rStyle w:val="Hyperlink"/>
            <w:noProof/>
          </w:rPr>
          <w:t>8.6.7</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Honor New DHCP Options at Lease Renewal</w:t>
        </w:r>
        <w:r>
          <w:rPr>
            <w:noProof/>
            <w:webHidden/>
          </w:rPr>
          <w:tab/>
        </w:r>
        <w:r>
          <w:rPr>
            <w:noProof/>
            <w:webHidden/>
          </w:rPr>
          <w:fldChar w:fldCharType="begin"/>
        </w:r>
        <w:r>
          <w:rPr>
            <w:noProof/>
            <w:webHidden/>
          </w:rPr>
          <w:instrText xml:space="preserve"> PAGEREF _Toc156482932 \h </w:instrText>
        </w:r>
        <w:r>
          <w:rPr>
            <w:noProof/>
            <w:webHidden/>
          </w:rPr>
        </w:r>
        <w:r>
          <w:rPr>
            <w:noProof/>
            <w:webHidden/>
          </w:rPr>
          <w:fldChar w:fldCharType="separate"/>
        </w:r>
        <w:r w:rsidR="0028063C">
          <w:rPr>
            <w:noProof/>
            <w:webHidden/>
          </w:rPr>
          <w:t>48</w:t>
        </w:r>
        <w:r>
          <w:rPr>
            <w:noProof/>
            <w:webHidden/>
          </w:rPr>
          <w:fldChar w:fldCharType="end"/>
        </w:r>
      </w:hyperlink>
    </w:p>
    <w:p w14:paraId="74B0CD52" w14:textId="42747E08"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33" w:history="1">
        <w:r w:rsidRPr="0060385E">
          <w:rPr>
            <w:rStyle w:val="Hyperlink"/>
            <w:noProof/>
          </w:rPr>
          <w:t>8.6.8</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Provide Manual DNS IP Address Entry</w:t>
        </w:r>
        <w:r>
          <w:rPr>
            <w:noProof/>
            <w:webHidden/>
          </w:rPr>
          <w:tab/>
        </w:r>
        <w:r>
          <w:rPr>
            <w:noProof/>
            <w:webHidden/>
          </w:rPr>
          <w:fldChar w:fldCharType="begin"/>
        </w:r>
        <w:r>
          <w:rPr>
            <w:noProof/>
            <w:webHidden/>
          </w:rPr>
          <w:instrText xml:space="preserve"> PAGEREF _Toc156482933 \h </w:instrText>
        </w:r>
        <w:r>
          <w:rPr>
            <w:noProof/>
            <w:webHidden/>
          </w:rPr>
        </w:r>
        <w:r>
          <w:rPr>
            <w:noProof/>
            <w:webHidden/>
          </w:rPr>
          <w:fldChar w:fldCharType="separate"/>
        </w:r>
        <w:r w:rsidR="0028063C">
          <w:rPr>
            <w:noProof/>
            <w:webHidden/>
          </w:rPr>
          <w:t>48</w:t>
        </w:r>
        <w:r>
          <w:rPr>
            <w:noProof/>
            <w:webHidden/>
          </w:rPr>
          <w:fldChar w:fldCharType="end"/>
        </w:r>
      </w:hyperlink>
    </w:p>
    <w:p w14:paraId="3DC1A851" w14:textId="37B0A23B"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34" w:history="1">
        <w:r w:rsidRPr="0060385E">
          <w:rPr>
            <w:rStyle w:val="Hyperlink"/>
            <w:noProof/>
          </w:rPr>
          <w:t>8.6.9</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Permission – User Configured Hosts File Allowed</w:t>
        </w:r>
        <w:r>
          <w:rPr>
            <w:noProof/>
            <w:webHidden/>
          </w:rPr>
          <w:tab/>
        </w:r>
        <w:r>
          <w:rPr>
            <w:noProof/>
            <w:webHidden/>
          </w:rPr>
          <w:fldChar w:fldCharType="begin"/>
        </w:r>
        <w:r>
          <w:rPr>
            <w:noProof/>
            <w:webHidden/>
          </w:rPr>
          <w:instrText xml:space="preserve"> PAGEREF _Toc156482934 \h </w:instrText>
        </w:r>
        <w:r>
          <w:rPr>
            <w:noProof/>
            <w:webHidden/>
          </w:rPr>
        </w:r>
        <w:r>
          <w:rPr>
            <w:noProof/>
            <w:webHidden/>
          </w:rPr>
          <w:fldChar w:fldCharType="separate"/>
        </w:r>
        <w:r w:rsidR="0028063C">
          <w:rPr>
            <w:noProof/>
            <w:webHidden/>
          </w:rPr>
          <w:t>49</w:t>
        </w:r>
        <w:r>
          <w:rPr>
            <w:noProof/>
            <w:webHidden/>
          </w:rPr>
          <w:fldChar w:fldCharType="end"/>
        </w:r>
      </w:hyperlink>
    </w:p>
    <w:p w14:paraId="49630A0F" w14:textId="25DEB844"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35" w:history="1">
        <w:r w:rsidRPr="0060385E">
          <w:rPr>
            <w:rStyle w:val="Hyperlink"/>
            <w:noProof/>
          </w:rPr>
          <w:t>8.6.10</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Dynamic Link-Local Address</w:t>
        </w:r>
        <w:r>
          <w:rPr>
            <w:noProof/>
            <w:webHidden/>
          </w:rPr>
          <w:tab/>
        </w:r>
        <w:r>
          <w:rPr>
            <w:noProof/>
            <w:webHidden/>
          </w:rPr>
          <w:fldChar w:fldCharType="begin"/>
        </w:r>
        <w:r>
          <w:rPr>
            <w:noProof/>
            <w:webHidden/>
          </w:rPr>
          <w:instrText xml:space="preserve"> PAGEREF _Toc156482935 \h </w:instrText>
        </w:r>
        <w:r>
          <w:rPr>
            <w:noProof/>
            <w:webHidden/>
          </w:rPr>
        </w:r>
        <w:r>
          <w:rPr>
            <w:noProof/>
            <w:webHidden/>
          </w:rPr>
          <w:fldChar w:fldCharType="separate"/>
        </w:r>
        <w:r w:rsidR="0028063C">
          <w:rPr>
            <w:noProof/>
            <w:webHidden/>
          </w:rPr>
          <w:t>49</w:t>
        </w:r>
        <w:r>
          <w:rPr>
            <w:noProof/>
            <w:webHidden/>
          </w:rPr>
          <w:fldChar w:fldCharType="end"/>
        </w:r>
      </w:hyperlink>
    </w:p>
    <w:p w14:paraId="7785CB18" w14:textId="49FE81DD"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36" w:history="1">
        <w:r w:rsidRPr="0060385E">
          <w:rPr>
            <w:rStyle w:val="Hyperlink"/>
            <w:noProof/>
          </w:rPr>
          <w:t>8.7</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Duplicate IP Address Detection</w:t>
        </w:r>
        <w:r>
          <w:rPr>
            <w:noProof/>
            <w:webHidden/>
          </w:rPr>
          <w:tab/>
        </w:r>
        <w:r>
          <w:rPr>
            <w:noProof/>
            <w:webHidden/>
          </w:rPr>
          <w:fldChar w:fldCharType="begin"/>
        </w:r>
        <w:r>
          <w:rPr>
            <w:noProof/>
            <w:webHidden/>
          </w:rPr>
          <w:instrText xml:space="preserve"> PAGEREF _Toc156482936 \h </w:instrText>
        </w:r>
        <w:r>
          <w:rPr>
            <w:noProof/>
            <w:webHidden/>
          </w:rPr>
        </w:r>
        <w:r>
          <w:rPr>
            <w:noProof/>
            <w:webHidden/>
          </w:rPr>
          <w:fldChar w:fldCharType="separate"/>
        </w:r>
        <w:r w:rsidR="0028063C">
          <w:rPr>
            <w:noProof/>
            <w:webHidden/>
          </w:rPr>
          <w:t>50</w:t>
        </w:r>
        <w:r>
          <w:rPr>
            <w:noProof/>
            <w:webHidden/>
          </w:rPr>
          <w:fldChar w:fldCharType="end"/>
        </w:r>
      </w:hyperlink>
    </w:p>
    <w:p w14:paraId="62CD5C44" w14:textId="0DE0D90E"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37" w:history="1">
        <w:r w:rsidRPr="0060385E">
          <w:rPr>
            <w:rStyle w:val="Hyperlink"/>
            <w:noProof/>
          </w:rPr>
          <w:t>8.8</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Check Network Configuration Values for Validity</w:t>
        </w:r>
        <w:r>
          <w:rPr>
            <w:noProof/>
            <w:webHidden/>
          </w:rPr>
          <w:tab/>
        </w:r>
        <w:r>
          <w:rPr>
            <w:noProof/>
            <w:webHidden/>
          </w:rPr>
          <w:fldChar w:fldCharType="begin"/>
        </w:r>
        <w:r>
          <w:rPr>
            <w:noProof/>
            <w:webHidden/>
          </w:rPr>
          <w:instrText xml:space="preserve"> PAGEREF _Toc156482937 \h </w:instrText>
        </w:r>
        <w:r>
          <w:rPr>
            <w:noProof/>
            <w:webHidden/>
          </w:rPr>
        </w:r>
        <w:r>
          <w:rPr>
            <w:noProof/>
            <w:webHidden/>
          </w:rPr>
          <w:fldChar w:fldCharType="separate"/>
        </w:r>
        <w:r w:rsidR="0028063C">
          <w:rPr>
            <w:noProof/>
            <w:webHidden/>
          </w:rPr>
          <w:t>50</w:t>
        </w:r>
        <w:r>
          <w:rPr>
            <w:noProof/>
            <w:webHidden/>
          </w:rPr>
          <w:fldChar w:fldCharType="end"/>
        </w:r>
      </w:hyperlink>
    </w:p>
    <w:p w14:paraId="7B5982FA" w14:textId="6ED49F9F"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38" w:history="1">
        <w:r w:rsidRPr="0060385E">
          <w:rPr>
            <w:rStyle w:val="Hyperlink"/>
            <w:noProof/>
          </w:rPr>
          <w:t>8.9</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Single Hostname for All Naming Services</w:t>
        </w:r>
        <w:r>
          <w:rPr>
            <w:noProof/>
            <w:webHidden/>
          </w:rPr>
          <w:tab/>
        </w:r>
        <w:r>
          <w:rPr>
            <w:noProof/>
            <w:webHidden/>
          </w:rPr>
          <w:fldChar w:fldCharType="begin"/>
        </w:r>
        <w:r>
          <w:rPr>
            <w:noProof/>
            <w:webHidden/>
          </w:rPr>
          <w:instrText xml:space="preserve"> PAGEREF _Toc156482938 \h </w:instrText>
        </w:r>
        <w:r>
          <w:rPr>
            <w:noProof/>
            <w:webHidden/>
          </w:rPr>
        </w:r>
        <w:r>
          <w:rPr>
            <w:noProof/>
            <w:webHidden/>
          </w:rPr>
          <w:fldChar w:fldCharType="separate"/>
        </w:r>
        <w:r w:rsidR="0028063C">
          <w:rPr>
            <w:noProof/>
            <w:webHidden/>
          </w:rPr>
          <w:t>51</w:t>
        </w:r>
        <w:r>
          <w:rPr>
            <w:noProof/>
            <w:webHidden/>
          </w:rPr>
          <w:fldChar w:fldCharType="end"/>
        </w:r>
      </w:hyperlink>
    </w:p>
    <w:p w14:paraId="3402AEB3" w14:textId="099808C3"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39" w:history="1">
        <w:r w:rsidRPr="0060385E">
          <w:rPr>
            <w:rStyle w:val="Hyperlink"/>
            <w:noProof/>
          </w:rPr>
          <w:t>8.10</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Provide an Error Indicator for LAN Configuration Faults</w:t>
        </w:r>
        <w:r>
          <w:rPr>
            <w:noProof/>
            <w:webHidden/>
          </w:rPr>
          <w:tab/>
        </w:r>
        <w:r>
          <w:rPr>
            <w:noProof/>
            <w:webHidden/>
          </w:rPr>
          <w:fldChar w:fldCharType="begin"/>
        </w:r>
        <w:r>
          <w:rPr>
            <w:noProof/>
            <w:webHidden/>
          </w:rPr>
          <w:instrText xml:space="preserve"> PAGEREF _Toc156482939 \h </w:instrText>
        </w:r>
        <w:r>
          <w:rPr>
            <w:noProof/>
            <w:webHidden/>
          </w:rPr>
        </w:r>
        <w:r>
          <w:rPr>
            <w:noProof/>
            <w:webHidden/>
          </w:rPr>
          <w:fldChar w:fldCharType="separate"/>
        </w:r>
        <w:r w:rsidR="0028063C">
          <w:rPr>
            <w:noProof/>
            <w:webHidden/>
          </w:rPr>
          <w:t>51</w:t>
        </w:r>
        <w:r>
          <w:rPr>
            <w:noProof/>
            <w:webHidden/>
          </w:rPr>
          <w:fldChar w:fldCharType="end"/>
        </w:r>
      </w:hyperlink>
    </w:p>
    <w:p w14:paraId="65F4E8DC" w14:textId="731A5CA5"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40" w:history="1">
        <w:r w:rsidRPr="0060385E">
          <w:rPr>
            <w:rStyle w:val="Hyperlink"/>
            <w:noProof/>
          </w:rPr>
          <w:t>8.10.1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Permission – To show no fault if the LAN is inactive</w:t>
        </w:r>
        <w:r>
          <w:rPr>
            <w:noProof/>
            <w:webHidden/>
          </w:rPr>
          <w:tab/>
        </w:r>
        <w:r>
          <w:rPr>
            <w:noProof/>
            <w:webHidden/>
          </w:rPr>
          <w:fldChar w:fldCharType="begin"/>
        </w:r>
        <w:r>
          <w:rPr>
            <w:noProof/>
            <w:webHidden/>
          </w:rPr>
          <w:instrText xml:space="preserve"> PAGEREF _Toc156482940 \h </w:instrText>
        </w:r>
        <w:r>
          <w:rPr>
            <w:noProof/>
            <w:webHidden/>
          </w:rPr>
        </w:r>
        <w:r>
          <w:rPr>
            <w:noProof/>
            <w:webHidden/>
          </w:rPr>
          <w:fldChar w:fldCharType="separate"/>
        </w:r>
        <w:r w:rsidR="0028063C">
          <w:rPr>
            <w:noProof/>
            <w:webHidden/>
          </w:rPr>
          <w:t>53</w:t>
        </w:r>
        <w:r>
          <w:rPr>
            <w:noProof/>
            <w:webHidden/>
          </w:rPr>
          <w:fldChar w:fldCharType="end"/>
        </w:r>
      </w:hyperlink>
    </w:p>
    <w:p w14:paraId="7F9625F8" w14:textId="074C95DF"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41" w:history="1">
        <w:r w:rsidRPr="0060385E">
          <w:rPr>
            <w:rStyle w:val="Hyperlink"/>
            <w:noProof/>
          </w:rPr>
          <w:t>8.11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Support Dynamic DNS Hostname Registration</w:t>
        </w:r>
        <w:r>
          <w:rPr>
            <w:noProof/>
            <w:webHidden/>
          </w:rPr>
          <w:tab/>
        </w:r>
        <w:r>
          <w:rPr>
            <w:noProof/>
            <w:webHidden/>
          </w:rPr>
          <w:fldChar w:fldCharType="begin"/>
        </w:r>
        <w:r>
          <w:rPr>
            <w:noProof/>
            <w:webHidden/>
          </w:rPr>
          <w:instrText xml:space="preserve"> PAGEREF _Toc156482941 \h </w:instrText>
        </w:r>
        <w:r>
          <w:rPr>
            <w:noProof/>
            <w:webHidden/>
          </w:rPr>
        </w:r>
        <w:r>
          <w:rPr>
            <w:noProof/>
            <w:webHidden/>
          </w:rPr>
          <w:fldChar w:fldCharType="separate"/>
        </w:r>
        <w:r w:rsidR="0028063C">
          <w:rPr>
            <w:noProof/>
            <w:webHidden/>
          </w:rPr>
          <w:t>53</w:t>
        </w:r>
        <w:r>
          <w:rPr>
            <w:noProof/>
            <w:webHidden/>
          </w:rPr>
          <w:fldChar w:fldCharType="end"/>
        </w:r>
      </w:hyperlink>
    </w:p>
    <w:p w14:paraId="3E3BAA6F" w14:textId="4145E94D"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42" w:history="1">
        <w:r w:rsidRPr="0060385E">
          <w:rPr>
            <w:rStyle w:val="Hyperlink"/>
            <w:noProof/>
          </w:rPr>
          <w:t>8.11.1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Provide User Control of Dynamic DNS Registration</w:t>
        </w:r>
        <w:r>
          <w:rPr>
            <w:noProof/>
            <w:webHidden/>
          </w:rPr>
          <w:tab/>
        </w:r>
        <w:r>
          <w:rPr>
            <w:noProof/>
            <w:webHidden/>
          </w:rPr>
          <w:fldChar w:fldCharType="begin"/>
        </w:r>
        <w:r>
          <w:rPr>
            <w:noProof/>
            <w:webHidden/>
          </w:rPr>
          <w:instrText xml:space="preserve"> PAGEREF _Toc156482942 \h </w:instrText>
        </w:r>
        <w:r>
          <w:rPr>
            <w:noProof/>
            <w:webHidden/>
          </w:rPr>
        </w:r>
        <w:r>
          <w:rPr>
            <w:noProof/>
            <w:webHidden/>
          </w:rPr>
          <w:fldChar w:fldCharType="separate"/>
        </w:r>
        <w:r w:rsidR="0028063C">
          <w:rPr>
            <w:noProof/>
            <w:webHidden/>
          </w:rPr>
          <w:t>54</w:t>
        </w:r>
        <w:r>
          <w:rPr>
            <w:noProof/>
            <w:webHidden/>
          </w:rPr>
          <w:fldChar w:fldCharType="end"/>
        </w:r>
      </w:hyperlink>
    </w:p>
    <w:p w14:paraId="12062A3C" w14:textId="45440981"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43" w:history="1">
        <w:r w:rsidRPr="0060385E">
          <w:rPr>
            <w:rStyle w:val="Hyperlink"/>
            <w:noProof/>
          </w:rPr>
          <w:t>8.12</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Provide DNS Client</w:t>
        </w:r>
        <w:r>
          <w:rPr>
            <w:noProof/>
            <w:webHidden/>
          </w:rPr>
          <w:tab/>
        </w:r>
        <w:r>
          <w:rPr>
            <w:noProof/>
            <w:webHidden/>
          </w:rPr>
          <w:fldChar w:fldCharType="begin"/>
        </w:r>
        <w:r>
          <w:rPr>
            <w:noProof/>
            <w:webHidden/>
          </w:rPr>
          <w:instrText xml:space="preserve"> PAGEREF _Toc156482943 \h </w:instrText>
        </w:r>
        <w:r>
          <w:rPr>
            <w:noProof/>
            <w:webHidden/>
          </w:rPr>
        </w:r>
        <w:r>
          <w:rPr>
            <w:noProof/>
            <w:webHidden/>
          </w:rPr>
          <w:fldChar w:fldCharType="separate"/>
        </w:r>
        <w:r w:rsidR="0028063C">
          <w:rPr>
            <w:noProof/>
            <w:webHidden/>
          </w:rPr>
          <w:t>55</w:t>
        </w:r>
        <w:r>
          <w:rPr>
            <w:noProof/>
            <w:webHidden/>
          </w:rPr>
          <w:fldChar w:fldCharType="end"/>
        </w:r>
      </w:hyperlink>
    </w:p>
    <w:p w14:paraId="118F0555" w14:textId="0E0D90FA"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44" w:history="1">
        <w:r w:rsidRPr="0060385E">
          <w:rPr>
            <w:rStyle w:val="Hyperlink"/>
            <w:noProof/>
          </w:rPr>
          <w:t>8.13</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LAN Configuration Initialize (LCI)</w:t>
        </w:r>
        <w:r>
          <w:rPr>
            <w:noProof/>
            <w:webHidden/>
          </w:rPr>
          <w:tab/>
        </w:r>
        <w:r>
          <w:rPr>
            <w:noProof/>
            <w:webHidden/>
          </w:rPr>
          <w:fldChar w:fldCharType="begin"/>
        </w:r>
        <w:r>
          <w:rPr>
            <w:noProof/>
            <w:webHidden/>
          </w:rPr>
          <w:instrText xml:space="preserve"> PAGEREF _Toc156482944 \h </w:instrText>
        </w:r>
        <w:r>
          <w:rPr>
            <w:noProof/>
            <w:webHidden/>
          </w:rPr>
        </w:r>
        <w:r>
          <w:rPr>
            <w:noProof/>
            <w:webHidden/>
          </w:rPr>
          <w:fldChar w:fldCharType="separate"/>
        </w:r>
        <w:r w:rsidR="0028063C">
          <w:rPr>
            <w:noProof/>
            <w:webHidden/>
          </w:rPr>
          <w:t>55</w:t>
        </w:r>
        <w:r>
          <w:rPr>
            <w:noProof/>
            <w:webHidden/>
          </w:rPr>
          <w:fldChar w:fldCharType="end"/>
        </w:r>
      </w:hyperlink>
    </w:p>
    <w:p w14:paraId="36CC56EF" w14:textId="68923DA7"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45" w:history="1">
        <w:r w:rsidRPr="0060385E">
          <w:rPr>
            <w:rStyle w:val="Hyperlink"/>
            <w:noProof/>
          </w:rPr>
          <w:t>8.13.1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LAN Configuration Initialize (LCI) Additional Settings</w:t>
        </w:r>
        <w:r>
          <w:rPr>
            <w:noProof/>
            <w:webHidden/>
          </w:rPr>
          <w:tab/>
        </w:r>
        <w:r>
          <w:rPr>
            <w:noProof/>
            <w:webHidden/>
          </w:rPr>
          <w:fldChar w:fldCharType="begin"/>
        </w:r>
        <w:r>
          <w:rPr>
            <w:noProof/>
            <w:webHidden/>
          </w:rPr>
          <w:instrText xml:space="preserve"> PAGEREF _Toc156482945 \h </w:instrText>
        </w:r>
        <w:r>
          <w:rPr>
            <w:noProof/>
            <w:webHidden/>
          </w:rPr>
        </w:r>
        <w:r>
          <w:rPr>
            <w:noProof/>
            <w:webHidden/>
          </w:rPr>
          <w:fldChar w:fldCharType="separate"/>
        </w:r>
        <w:r w:rsidR="0028063C">
          <w:rPr>
            <w:noProof/>
            <w:webHidden/>
          </w:rPr>
          <w:t>56</w:t>
        </w:r>
        <w:r>
          <w:rPr>
            <w:noProof/>
            <w:webHidden/>
          </w:rPr>
          <w:fldChar w:fldCharType="end"/>
        </w:r>
      </w:hyperlink>
    </w:p>
    <w:p w14:paraId="582FEC7C" w14:textId="2F47CC02"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946" w:history="1">
        <w:r w:rsidRPr="0060385E">
          <w:rPr>
            <w:rStyle w:val="Hyperlink"/>
            <w:noProof/>
          </w:rPr>
          <w:t>9</w:t>
        </w:r>
        <w:r>
          <w:rPr>
            <w:rFonts w:asciiTheme="minorHAnsi" w:eastAsiaTheme="minorEastAsia" w:hAnsiTheme="minorHAnsi" w:cstheme="minorBidi"/>
            <w:noProof/>
            <w:kern w:val="2"/>
            <w:sz w:val="22"/>
            <w:szCs w:val="22"/>
            <w14:ligatures w14:val="standardContextual"/>
          </w:rPr>
          <w:tab/>
        </w:r>
        <w:r w:rsidRPr="0060385E">
          <w:rPr>
            <w:rStyle w:val="Hyperlink"/>
            <w:noProof/>
          </w:rPr>
          <w:t>Web Interface</w:t>
        </w:r>
        <w:r>
          <w:rPr>
            <w:noProof/>
            <w:webHidden/>
          </w:rPr>
          <w:tab/>
        </w:r>
        <w:r>
          <w:rPr>
            <w:noProof/>
            <w:webHidden/>
          </w:rPr>
          <w:fldChar w:fldCharType="begin"/>
        </w:r>
        <w:r>
          <w:rPr>
            <w:noProof/>
            <w:webHidden/>
          </w:rPr>
          <w:instrText xml:space="preserve"> PAGEREF _Toc156482946 \h </w:instrText>
        </w:r>
        <w:r>
          <w:rPr>
            <w:noProof/>
            <w:webHidden/>
          </w:rPr>
        </w:r>
        <w:r>
          <w:rPr>
            <w:noProof/>
            <w:webHidden/>
          </w:rPr>
          <w:fldChar w:fldCharType="separate"/>
        </w:r>
        <w:r w:rsidR="0028063C">
          <w:rPr>
            <w:noProof/>
            <w:webHidden/>
          </w:rPr>
          <w:t>57</w:t>
        </w:r>
        <w:r>
          <w:rPr>
            <w:noProof/>
            <w:webHidden/>
          </w:rPr>
          <w:fldChar w:fldCharType="end"/>
        </w:r>
      </w:hyperlink>
    </w:p>
    <w:p w14:paraId="41902CD6" w14:textId="34BCC68D"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47" w:history="1">
        <w:r w:rsidRPr="0060385E">
          <w:rPr>
            <w:rStyle w:val="Hyperlink"/>
            <w:noProof/>
          </w:rPr>
          <w:t>9.1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Web Pages Using W3C Compliant Browsers</w:t>
        </w:r>
        <w:r>
          <w:rPr>
            <w:noProof/>
            <w:webHidden/>
          </w:rPr>
          <w:tab/>
        </w:r>
        <w:r>
          <w:rPr>
            <w:noProof/>
            <w:webHidden/>
          </w:rPr>
          <w:fldChar w:fldCharType="begin"/>
        </w:r>
        <w:r>
          <w:rPr>
            <w:noProof/>
            <w:webHidden/>
          </w:rPr>
          <w:instrText xml:space="preserve"> PAGEREF _Toc156482947 \h </w:instrText>
        </w:r>
        <w:r>
          <w:rPr>
            <w:noProof/>
            <w:webHidden/>
          </w:rPr>
        </w:r>
        <w:r>
          <w:rPr>
            <w:noProof/>
            <w:webHidden/>
          </w:rPr>
          <w:fldChar w:fldCharType="separate"/>
        </w:r>
        <w:r w:rsidR="0028063C">
          <w:rPr>
            <w:noProof/>
            <w:webHidden/>
          </w:rPr>
          <w:t>57</w:t>
        </w:r>
        <w:r>
          <w:rPr>
            <w:noProof/>
            <w:webHidden/>
          </w:rPr>
          <w:fldChar w:fldCharType="end"/>
        </w:r>
      </w:hyperlink>
    </w:p>
    <w:p w14:paraId="5314D4C6" w14:textId="008DADD1"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48" w:history="1">
        <w:r w:rsidRPr="0060385E">
          <w:rPr>
            <w:rStyle w:val="Hyperlink"/>
            <w:noProof/>
          </w:rPr>
          <w:t>9.1.1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Deprecated RULE – Protocol and Port Number</w:t>
        </w:r>
        <w:r>
          <w:rPr>
            <w:noProof/>
            <w:webHidden/>
          </w:rPr>
          <w:tab/>
        </w:r>
        <w:r>
          <w:rPr>
            <w:noProof/>
            <w:webHidden/>
          </w:rPr>
          <w:fldChar w:fldCharType="begin"/>
        </w:r>
        <w:r>
          <w:rPr>
            <w:noProof/>
            <w:webHidden/>
          </w:rPr>
          <w:instrText xml:space="preserve"> PAGEREF _Toc156482948 \h </w:instrText>
        </w:r>
        <w:r>
          <w:rPr>
            <w:noProof/>
            <w:webHidden/>
          </w:rPr>
        </w:r>
        <w:r>
          <w:rPr>
            <w:noProof/>
            <w:webHidden/>
          </w:rPr>
          <w:fldChar w:fldCharType="separate"/>
        </w:r>
        <w:r w:rsidR="0028063C">
          <w:rPr>
            <w:noProof/>
            <w:webHidden/>
          </w:rPr>
          <w:t>57</w:t>
        </w:r>
        <w:r>
          <w:rPr>
            <w:noProof/>
            <w:webHidden/>
          </w:rPr>
          <w:fldChar w:fldCharType="end"/>
        </w:r>
      </w:hyperlink>
    </w:p>
    <w:p w14:paraId="61339143" w14:textId="20014DBF"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49" w:history="1">
        <w:r w:rsidRPr="0060385E">
          <w:rPr>
            <w:rStyle w:val="Hyperlink"/>
            <w:noProof/>
          </w:rPr>
          <w:t>9.1.2</w:t>
        </w:r>
        <w:r>
          <w:rPr>
            <w:rFonts w:asciiTheme="minorHAnsi" w:eastAsiaTheme="minorEastAsia" w:hAnsiTheme="minorHAnsi" w:cstheme="minorBidi"/>
            <w:iCs w:val="0"/>
            <w:noProof/>
            <w:kern w:val="2"/>
            <w:sz w:val="22"/>
            <w:szCs w:val="22"/>
            <w14:ligatures w14:val="standardContextual"/>
          </w:rPr>
          <w:tab/>
        </w:r>
        <w:r w:rsidRPr="0060385E">
          <w:rPr>
            <w:rStyle w:val="Hyperlink"/>
            <w:bCs/>
            <w:noProof/>
          </w:rPr>
          <w:t xml:space="preserve">Deprecated </w:t>
        </w:r>
        <w:r w:rsidRPr="0060385E">
          <w:rPr>
            <w:rStyle w:val="Hyperlink"/>
            <w:noProof/>
          </w:rPr>
          <w:t>Recommendation – Web Server Root Document</w:t>
        </w:r>
        <w:r>
          <w:rPr>
            <w:noProof/>
            <w:webHidden/>
          </w:rPr>
          <w:tab/>
        </w:r>
        <w:r>
          <w:rPr>
            <w:noProof/>
            <w:webHidden/>
          </w:rPr>
          <w:fldChar w:fldCharType="begin"/>
        </w:r>
        <w:r>
          <w:rPr>
            <w:noProof/>
            <w:webHidden/>
          </w:rPr>
          <w:instrText xml:space="preserve"> PAGEREF _Toc156482949 \h </w:instrText>
        </w:r>
        <w:r>
          <w:rPr>
            <w:noProof/>
            <w:webHidden/>
          </w:rPr>
        </w:r>
        <w:r>
          <w:rPr>
            <w:noProof/>
            <w:webHidden/>
          </w:rPr>
          <w:fldChar w:fldCharType="separate"/>
        </w:r>
        <w:r w:rsidR="0028063C">
          <w:rPr>
            <w:noProof/>
            <w:webHidden/>
          </w:rPr>
          <w:t>57</w:t>
        </w:r>
        <w:r>
          <w:rPr>
            <w:noProof/>
            <w:webHidden/>
          </w:rPr>
          <w:fldChar w:fldCharType="end"/>
        </w:r>
      </w:hyperlink>
    </w:p>
    <w:p w14:paraId="12588F4F" w14:textId="26913F92"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50" w:history="1">
        <w:r w:rsidRPr="0060385E">
          <w:rPr>
            <w:rStyle w:val="Hyperlink"/>
            <w:noProof/>
          </w:rPr>
          <w:t>9.1.3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Implement HTTP/2.0</w:t>
        </w:r>
        <w:r>
          <w:rPr>
            <w:noProof/>
            <w:webHidden/>
          </w:rPr>
          <w:tab/>
        </w:r>
        <w:r>
          <w:rPr>
            <w:noProof/>
            <w:webHidden/>
          </w:rPr>
          <w:fldChar w:fldCharType="begin"/>
        </w:r>
        <w:r>
          <w:rPr>
            <w:noProof/>
            <w:webHidden/>
          </w:rPr>
          <w:instrText xml:space="preserve"> PAGEREF _Toc156482950 \h </w:instrText>
        </w:r>
        <w:r>
          <w:rPr>
            <w:noProof/>
            <w:webHidden/>
          </w:rPr>
        </w:r>
        <w:r>
          <w:rPr>
            <w:noProof/>
            <w:webHidden/>
          </w:rPr>
          <w:fldChar w:fldCharType="separate"/>
        </w:r>
        <w:r w:rsidR="0028063C">
          <w:rPr>
            <w:noProof/>
            <w:webHidden/>
          </w:rPr>
          <w:t>57</w:t>
        </w:r>
        <w:r>
          <w:rPr>
            <w:noProof/>
            <w:webHidden/>
          </w:rPr>
          <w:fldChar w:fldCharType="end"/>
        </w:r>
      </w:hyperlink>
    </w:p>
    <w:p w14:paraId="6A7E869D" w14:textId="1E6686EB"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51" w:history="1">
        <w:r w:rsidRPr="0060385E">
          <w:rPr>
            <w:rStyle w:val="Hyperlink"/>
            <w:noProof/>
          </w:rPr>
          <w:t>9.1.4</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HTTP Transport and Port Number</w:t>
        </w:r>
        <w:r>
          <w:rPr>
            <w:noProof/>
            <w:webHidden/>
          </w:rPr>
          <w:tab/>
        </w:r>
        <w:r>
          <w:rPr>
            <w:noProof/>
            <w:webHidden/>
          </w:rPr>
          <w:fldChar w:fldCharType="begin"/>
        </w:r>
        <w:r>
          <w:rPr>
            <w:noProof/>
            <w:webHidden/>
          </w:rPr>
          <w:instrText xml:space="preserve"> PAGEREF _Toc156482951 \h </w:instrText>
        </w:r>
        <w:r>
          <w:rPr>
            <w:noProof/>
            <w:webHidden/>
          </w:rPr>
        </w:r>
        <w:r>
          <w:rPr>
            <w:noProof/>
            <w:webHidden/>
          </w:rPr>
          <w:fldChar w:fldCharType="separate"/>
        </w:r>
        <w:r w:rsidR="0028063C">
          <w:rPr>
            <w:noProof/>
            <w:webHidden/>
          </w:rPr>
          <w:t>57</w:t>
        </w:r>
        <w:r>
          <w:rPr>
            <w:noProof/>
            <w:webHidden/>
          </w:rPr>
          <w:fldChar w:fldCharType="end"/>
        </w:r>
      </w:hyperlink>
    </w:p>
    <w:p w14:paraId="12FF28BA" w14:textId="2533E6AC"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52" w:history="1">
        <w:r w:rsidRPr="0060385E">
          <w:rPr>
            <w:rStyle w:val="Hyperlink"/>
            <w:noProof/>
          </w:rPr>
          <w:t>9.1.5</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Permission – To still allow HTTP Connections</w:t>
        </w:r>
        <w:r>
          <w:rPr>
            <w:noProof/>
            <w:webHidden/>
          </w:rPr>
          <w:tab/>
        </w:r>
        <w:r>
          <w:rPr>
            <w:noProof/>
            <w:webHidden/>
          </w:rPr>
          <w:fldChar w:fldCharType="begin"/>
        </w:r>
        <w:r>
          <w:rPr>
            <w:noProof/>
            <w:webHidden/>
          </w:rPr>
          <w:instrText xml:space="preserve"> PAGEREF _Toc156482952 \h </w:instrText>
        </w:r>
        <w:r>
          <w:rPr>
            <w:noProof/>
            <w:webHidden/>
          </w:rPr>
        </w:r>
        <w:r>
          <w:rPr>
            <w:noProof/>
            <w:webHidden/>
          </w:rPr>
          <w:fldChar w:fldCharType="separate"/>
        </w:r>
        <w:r w:rsidR="0028063C">
          <w:rPr>
            <w:noProof/>
            <w:webHidden/>
          </w:rPr>
          <w:t>58</w:t>
        </w:r>
        <w:r>
          <w:rPr>
            <w:noProof/>
            <w:webHidden/>
          </w:rPr>
          <w:fldChar w:fldCharType="end"/>
        </w:r>
      </w:hyperlink>
    </w:p>
    <w:p w14:paraId="61CA2C6D" w14:textId="53DF3E4A"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53" w:history="1">
        <w:r w:rsidRPr="0060385E">
          <w:rPr>
            <w:rStyle w:val="Hyperlink"/>
            <w:noProof/>
          </w:rPr>
          <w:t>9.1.6</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HTTPS X.509 Certificate Requirement</w:t>
        </w:r>
        <w:r>
          <w:rPr>
            <w:noProof/>
            <w:webHidden/>
          </w:rPr>
          <w:tab/>
        </w:r>
        <w:r>
          <w:rPr>
            <w:noProof/>
            <w:webHidden/>
          </w:rPr>
          <w:fldChar w:fldCharType="begin"/>
        </w:r>
        <w:r>
          <w:rPr>
            <w:noProof/>
            <w:webHidden/>
          </w:rPr>
          <w:instrText xml:space="preserve"> PAGEREF _Toc156482953 \h </w:instrText>
        </w:r>
        <w:r>
          <w:rPr>
            <w:noProof/>
            <w:webHidden/>
          </w:rPr>
        </w:r>
        <w:r>
          <w:rPr>
            <w:noProof/>
            <w:webHidden/>
          </w:rPr>
          <w:fldChar w:fldCharType="separate"/>
        </w:r>
        <w:r w:rsidR="0028063C">
          <w:rPr>
            <w:noProof/>
            <w:webHidden/>
          </w:rPr>
          <w:t>58</w:t>
        </w:r>
        <w:r>
          <w:rPr>
            <w:noProof/>
            <w:webHidden/>
          </w:rPr>
          <w:fldChar w:fldCharType="end"/>
        </w:r>
      </w:hyperlink>
    </w:p>
    <w:p w14:paraId="24174F08" w14:textId="6F995115"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54" w:history="1">
        <w:r w:rsidRPr="0060385E">
          <w:rPr>
            <w:rStyle w:val="Hyperlink"/>
            <w:noProof/>
          </w:rPr>
          <w:t>9.1.7</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Alias for Welcome Page</w:t>
        </w:r>
        <w:r>
          <w:rPr>
            <w:noProof/>
            <w:webHidden/>
          </w:rPr>
          <w:tab/>
        </w:r>
        <w:r>
          <w:rPr>
            <w:noProof/>
            <w:webHidden/>
          </w:rPr>
          <w:fldChar w:fldCharType="begin"/>
        </w:r>
        <w:r>
          <w:rPr>
            <w:noProof/>
            <w:webHidden/>
          </w:rPr>
          <w:instrText xml:space="preserve"> PAGEREF _Toc156482954 \h </w:instrText>
        </w:r>
        <w:r>
          <w:rPr>
            <w:noProof/>
            <w:webHidden/>
          </w:rPr>
        </w:r>
        <w:r>
          <w:rPr>
            <w:noProof/>
            <w:webHidden/>
          </w:rPr>
          <w:fldChar w:fldCharType="separate"/>
        </w:r>
        <w:r w:rsidR="0028063C">
          <w:rPr>
            <w:noProof/>
            <w:webHidden/>
          </w:rPr>
          <w:t>58</w:t>
        </w:r>
        <w:r>
          <w:rPr>
            <w:noProof/>
            <w:webHidden/>
          </w:rPr>
          <w:fldChar w:fldCharType="end"/>
        </w:r>
      </w:hyperlink>
    </w:p>
    <w:p w14:paraId="2D3F9BEE" w14:textId="103DBA9A"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55" w:history="1">
        <w:r w:rsidRPr="0060385E">
          <w:rPr>
            <w:rStyle w:val="Hyperlink"/>
            <w:noProof/>
          </w:rPr>
          <w:t>9.2</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Welcome Web Page Display Items</w:t>
        </w:r>
        <w:r>
          <w:rPr>
            <w:noProof/>
            <w:webHidden/>
          </w:rPr>
          <w:tab/>
        </w:r>
        <w:r>
          <w:rPr>
            <w:noProof/>
            <w:webHidden/>
          </w:rPr>
          <w:fldChar w:fldCharType="begin"/>
        </w:r>
        <w:r>
          <w:rPr>
            <w:noProof/>
            <w:webHidden/>
          </w:rPr>
          <w:instrText xml:space="preserve"> PAGEREF _Toc156482955 \h </w:instrText>
        </w:r>
        <w:r>
          <w:rPr>
            <w:noProof/>
            <w:webHidden/>
          </w:rPr>
        </w:r>
        <w:r>
          <w:rPr>
            <w:noProof/>
            <w:webHidden/>
          </w:rPr>
          <w:fldChar w:fldCharType="separate"/>
        </w:r>
        <w:r w:rsidR="0028063C">
          <w:rPr>
            <w:noProof/>
            <w:webHidden/>
          </w:rPr>
          <w:t>58</w:t>
        </w:r>
        <w:r>
          <w:rPr>
            <w:noProof/>
            <w:webHidden/>
          </w:rPr>
          <w:fldChar w:fldCharType="end"/>
        </w:r>
      </w:hyperlink>
    </w:p>
    <w:p w14:paraId="7C4DD1DF" w14:textId="5EFF3AF3"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56" w:history="1">
        <w:r w:rsidRPr="0060385E">
          <w:rPr>
            <w:rStyle w:val="Hyperlink"/>
            <w:noProof/>
          </w:rPr>
          <w:t>9.2.1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LXI Device Address String on Welcome Page</w:t>
        </w:r>
        <w:r>
          <w:rPr>
            <w:noProof/>
            <w:webHidden/>
          </w:rPr>
          <w:tab/>
        </w:r>
        <w:r>
          <w:rPr>
            <w:noProof/>
            <w:webHidden/>
          </w:rPr>
          <w:fldChar w:fldCharType="begin"/>
        </w:r>
        <w:r>
          <w:rPr>
            <w:noProof/>
            <w:webHidden/>
          </w:rPr>
          <w:instrText xml:space="preserve"> PAGEREF _Toc156482956 \h </w:instrText>
        </w:r>
        <w:r>
          <w:rPr>
            <w:noProof/>
            <w:webHidden/>
          </w:rPr>
        </w:r>
        <w:r>
          <w:rPr>
            <w:noProof/>
            <w:webHidden/>
          </w:rPr>
          <w:fldChar w:fldCharType="separate"/>
        </w:r>
        <w:r w:rsidR="0028063C">
          <w:rPr>
            <w:noProof/>
            <w:webHidden/>
          </w:rPr>
          <w:t>59</w:t>
        </w:r>
        <w:r>
          <w:rPr>
            <w:noProof/>
            <w:webHidden/>
          </w:rPr>
          <w:fldChar w:fldCharType="end"/>
        </w:r>
      </w:hyperlink>
    </w:p>
    <w:p w14:paraId="5079651A" w14:textId="174B22CE"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57" w:history="1">
        <w:r w:rsidRPr="0060385E">
          <w:rPr>
            <w:rStyle w:val="Hyperlink"/>
            <w:noProof/>
          </w:rPr>
          <w:t>9.2.2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Web Page Title</w:t>
        </w:r>
        <w:r>
          <w:rPr>
            <w:noProof/>
            <w:webHidden/>
          </w:rPr>
          <w:tab/>
        </w:r>
        <w:r>
          <w:rPr>
            <w:noProof/>
            <w:webHidden/>
          </w:rPr>
          <w:fldChar w:fldCharType="begin"/>
        </w:r>
        <w:r>
          <w:rPr>
            <w:noProof/>
            <w:webHidden/>
          </w:rPr>
          <w:instrText xml:space="preserve"> PAGEREF _Toc156482957 \h </w:instrText>
        </w:r>
        <w:r>
          <w:rPr>
            <w:noProof/>
            <w:webHidden/>
          </w:rPr>
        </w:r>
        <w:r>
          <w:rPr>
            <w:noProof/>
            <w:webHidden/>
          </w:rPr>
          <w:fldChar w:fldCharType="separate"/>
        </w:r>
        <w:r w:rsidR="0028063C">
          <w:rPr>
            <w:noProof/>
            <w:webHidden/>
          </w:rPr>
          <w:t>59</w:t>
        </w:r>
        <w:r>
          <w:rPr>
            <w:noProof/>
            <w:webHidden/>
          </w:rPr>
          <w:fldChar w:fldCharType="end"/>
        </w:r>
      </w:hyperlink>
    </w:p>
    <w:p w14:paraId="5C28717B" w14:textId="12E9E824"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58" w:history="1">
        <w:r w:rsidRPr="0060385E">
          <w:rPr>
            <w:rStyle w:val="Hyperlink"/>
            <w:noProof/>
          </w:rPr>
          <w:t>9.2.3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Actual Hostname Display</w:t>
        </w:r>
        <w:r>
          <w:rPr>
            <w:noProof/>
            <w:webHidden/>
          </w:rPr>
          <w:tab/>
        </w:r>
        <w:r>
          <w:rPr>
            <w:noProof/>
            <w:webHidden/>
          </w:rPr>
          <w:fldChar w:fldCharType="begin"/>
        </w:r>
        <w:r>
          <w:rPr>
            <w:noProof/>
            <w:webHidden/>
          </w:rPr>
          <w:instrText xml:space="preserve"> PAGEREF _Toc156482958 \h </w:instrText>
        </w:r>
        <w:r>
          <w:rPr>
            <w:noProof/>
            <w:webHidden/>
          </w:rPr>
        </w:r>
        <w:r>
          <w:rPr>
            <w:noProof/>
            <w:webHidden/>
          </w:rPr>
          <w:fldChar w:fldCharType="separate"/>
        </w:r>
        <w:r w:rsidR="0028063C">
          <w:rPr>
            <w:noProof/>
            <w:webHidden/>
          </w:rPr>
          <w:t>59</w:t>
        </w:r>
        <w:r>
          <w:rPr>
            <w:noProof/>
            <w:webHidden/>
          </w:rPr>
          <w:fldChar w:fldCharType="end"/>
        </w:r>
      </w:hyperlink>
    </w:p>
    <w:p w14:paraId="16967020" w14:textId="46026D6B"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59" w:history="1">
        <w:r w:rsidRPr="0060385E">
          <w:rPr>
            <w:rStyle w:val="Hyperlink"/>
            <w:noProof/>
          </w:rPr>
          <w:t>9.3</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Device Identification Functionality on the Web Page</w:t>
        </w:r>
        <w:r>
          <w:rPr>
            <w:noProof/>
            <w:webHidden/>
          </w:rPr>
          <w:tab/>
        </w:r>
        <w:r>
          <w:rPr>
            <w:noProof/>
            <w:webHidden/>
          </w:rPr>
          <w:fldChar w:fldCharType="begin"/>
        </w:r>
        <w:r>
          <w:rPr>
            <w:noProof/>
            <w:webHidden/>
          </w:rPr>
          <w:instrText xml:space="preserve"> PAGEREF _Toc156482959 \h </w:instrText>
        </w:r>
        <w:r>
          <w:rPr>
            <w:noProof/>
            <w:webHidden/>
          </w:rPr>
        </w:r>
        <w:r>
          <w:rPr>
            <w:noProof/>
            <w:webHidden/>
          </w:rPr>
          <w:fldChar w:fldCharType="separate"/>
        </w:r>
        <w:r w:rsidR="0028063C">
          <w:rPr>
            <w:noProof/>
            <w:webHidden/>
          </w:rPr>
          <w:t>61</w:t>
        </w:r>
        <w:r>
          <w:rPr>
            <w:noProof/>
            <w:webHidden/>
          </w:rPr>
          <w:fldChar w:fldCharType="end"/>
        </w:r>
      </w:hyperlink>
    </w:p>
    <w:p w14:paraId="24583971" w14:textId="511D431C"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60" w:history="1">
        <w:r w:rsidRPr="0060385E">
          <w:rPr>
            <w:rStyle w:val="Hyperlink"/>
            <w:noProof/>
          </w:rPr>
          <w:t>9.3.1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Permission – No password protection for device identification indicator</w:t>
        </w:r>
        <w:r>
          <w:rPr>
            <w:noProof/>
            <w:webHidden/>
          </w:rPr>
          <w:tab/>
        </w:r>
        <w:r>
          <w:rPr>
            <w:noProof/>
            <w:webHidden/>
          </w:rPr>
          <w:fldChar w:fldCharType="begin"/>
        </w:r>
        <w:r>
          <w:rPr>
            <w:noProof/>
            <w:webHidden/>
          </w:rPr>
          <w:instrText xml:space="preserve"> PAGEREF _Toc156482960 \h </w:instrText>
        </w:r>
        <w:r>
          <w:rPr>
            <w:noProof/>
            <w:webHidden/>
          </w:rPr>
        </w:r>
        <w:r>
          <w:rPr>
            <w:noProof/>
            <w:webHidden/>
          </w:rPr>
          <w:fldChar w:fldCharType="separate"/>
        </w:r>
        <w:r w:rsidR="0028063C">
          <w:rPr>
            <w:noProof/>
            <w:webHidden/>
          </w:rPr>
          <w:t>61</w:t>
        </w:r>
        <w:r>
          <w:rPr>
            <w:noProof/>
            <w:webHidden/>
          </w:rPr>
          <w:fldChar w:fldCharType="end"/>
        </w:r>
      </w:hyperlink>
    </w:p>
    <w:p w14:paraId="67A07845" w14:textId="426B39C0"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61" w:history="1">
        <w:r w:rsidRPr="0060385E">
          <w:rPr>
            <w:rStyle w:val="Hyperlink"/>
            <w:noProof/>
          </w:rPr>
          <w:t>9.4</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LAN and Sync Configuration Links on the Welcome Page</w:t>
        </w:r>
        <w:r>
          <w:rPr>
            <w:noProof/>
            <w:webHidden/>
          </w:rPr>
          <w:tab/>
        </w:r>
        <w:r>
          <w:rPr>
            <w:noProof/>
            <w:webHidden/>
          </w:rPr>
          <w:fldChar w:fldCharType="begin"/>
        </w:r>
        <w:r>
          <w:rPr>
            <w:noProof/>
            <w:webHidden/>
          </w:rPr>
          <w:instrText xml:space="preserve"> PAGEREF _Toc156482961 \h </w:instrText>
        </w:r>
        <w:r>
          <w:rPr>
            <w:noProof/>
            <w:webHidden/>
          </w:rPr>
        </w:r>
        <w:r>
          <w:rPr>
            <w:noProof/>
            <w:webHidden/>
          </w:rPr>
          <w:fldChar w:fldCharType="separate"/>
        </w:r>
        <w:r w:rsidR="0028063C">
          <w:rPr>
            <w:noProof/>
            <w:webHidden/>
          </w:rPr>
          <w:t>61</w:t>
        </w:r>
        <w:r>
          <w:rPr>
            <w:noProof/>
            <w:webHidden/>
          </w:rPr>
          <w:fldChar w:fldCharType="end"/>
        </w:r>
      </w:hyperlink>
    </w:p>
    <w:p w14:paraId="1232CF34" w14:textId="7B9CE7FC"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62" w:history="1">
        <w:r w:rsidRPr="0060385E">
          <w:rPr>
            <w:rStyle w:val="Hyperlink"/>
            <w:noProof/>
          </w:rPr>
          <w:t>9.4.1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Status Page Link on the Welcome Page</w:t>
        </w:r>
        <w:r>
          <w:rPr>
            <w:noProof/>
            <w:webHidden/>
          </w:rPr>
          <w:tab/>
        </w:r>
        <w:r>
          <w:rPr>
            <w:noProof/>
            <w:webHidden/>
          </w:rPr>
          <w:fldChar w:fldCharType="begin"/>
        </w:r>
        <w:r>
          <w:rPr>
            <w:noProof/>
            <w:webHidden/>
          </w:rPr>
          <w:instrText xml:space="preserve"> PAGEREF _Toc156482962 \h </w:instrText>
        </w:r>
        <w:r>
          <w:rPr>
            <w:noProof/>
            <w:webHidden/>
          </w:rPr>
        </w:r>
        <w:r>
          <w:rPr>
            <w:noProof/>
            <w:webHidden/>
          </w:rPr>
          <w:fldChar w:fldCharType="separate"/>
        </w:r>
        <w:r w:rsidR="0028063C">
          <w:rPr>
            <w:noProof/>
            <w:webHidden/>
          </w:rPr>
          <w:t>62</w:t>
        </w:r>
        <w:r>
          <w:rPr>
            <w:noProof/>
            <w:webHidden/>
          </w:rPr>
          <w:fldChar w:fldCharType="end"/>
        </w:r>
      </w:hyperlink>
    </w:p>
    <w:p w14:paraId="4243B317" w14:textId="405A8F53"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63" w:history="1">
        <w:r w:rsidRPr="0060385E">
          <w:rPr>
            <w:rStyle w:val="Hyperlink"/>
            <w:noProof/>
          </w:rPr>
          <w:t>9.5</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LAN Configuration Web Page Contents</w:t>
        </w:r>
        <w:r>
          <w:rPr>
            <w:noProof/>
            <w:webHidden/>
          </w:rPr>
          <w:tab/>
        </w:r>
        <w:r>
          <w:rPr>
            <w:noProof/>
            <w:webHidden/>
          </w:rPr>
          <w:fldChar w:fldCharType="begin"/>
        </w:r>
        <w:r>
          <w:rPr>
            <w:noProof/>
            <w:webHidden/>
          </w:rPr>
          <w:instrText xml:space="preserve"> PAGEREF _Toc156482963 \h </w:instrText>
        </w:r>
        <w:r>
          <w:rPr>
            <w:noProof/>
            <w:webHidden/>
          </w:rPr>
        </w:r>
        <w:r>
          <w:rPr>
            <w:noProof/>
            <w:webHidden/>
          </w:rPr>
          <w:fldChar w:fldCharType="separate"/>
        </w:r>
        <w:r w:rsidR="0028063C">
          <w:rPr>
            <w:noProof/>
            <w:webHidden/>
          </w:rPr>
          <w:t>62</w:t>
        </w:r>
        <w:r>
          <w:rPr>
            <w:noProof/>
            <w:webHidden/>
          </w:rPr>
          <w:fldChar w:fldCharType="end"/>
        </w:r>
      </w:hyperlink>
    </w:p>
    <w:p w14:paraId="3A3A51D9" w14:textId="4A21B436"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64" w:history="1">
        <w:r w:rsidRPr="0060385E">
          <w:rPr>
            <w:rStyle w:val="Hyperlink"/>
            <w:noProof/>
          </w:rPr>
          <w:t>9.5.1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Default Description for LXI Device</w:t>
        </w:r>
        <w:r>
          <w:rPr>
            <w:noProof/>
            <w:webHidden/>
          </w:rPr>
          <w:tab/>
        </w:r>
        <w:r>
          <w:rPr>
            <w:noProof/>
            <w:webHidden/>
          </w:rPr>
          <w:fldChar w:fldCharType="begin"/>
        </w:r>
        <w:r>
          <w:rPr>
            <w:noProof/>
            <w:webHidden/>
          </w:rPr>
          <w:instrText xml:space="preserve"> PAGEREF _Toc156482964 \h </w:instrText>
        </w:r>
        <w:r>
          <w:rPr>
            <w:noProof/>
            <w:webHidden/>
          </w:rPr>
        </w:r>
        <w:r>
          <w:rPr>
            <w:noProof/>
            <w:webHidden/>
          </w:rPr>
          <w:fldChar w:fldCharType="separate"/>
        </w:r>
        <w:r w:rsidR="0028063C">
          <w:rPr>
            <w:noProof/>
            <w:webHidden/>
          </w:rPr>
          <w:t>62</w:t>
        </w:r>
        <w:r>
          <w:rPr>
            <w:noProof/>
            <w:webHidden/>
          </w:rPr>
          <w:fldChar w:fldCharType="end"/>
        </w:r>
      </w:hyperlink>
    </w:p>
    <w:p w14:paraId="6A62B929" w14:textId="6DA114C8"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65" w:history="1">
        <w:r w:rsidRPr="0060385E">
          <w:rPr>
            <w:rStyle w:val="Hyperlink"/>
            <w:noProof/>
          </w:rPr>
          <w:t>9.5.2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Auto-Negotiate Enable/Disable Through Web Page</w:t>
        </w:r>
        <w:r>
          <w:rPr>
            <w:noProof/>
            <w:webHidden/>
          </w:rPr>
          <w:tab/>
        </w:r>
        <w:r>
          <w:rPr>
            <w:noProof/>
            <w:webHidden/>
          </w:rPr>
          <w:fldChar w:fldCharType="begin"/>
        </w:r>
        <w:r>
          <w:rPr>
            <w:noProof/>
            <w:webHidden/>
          </w:rPr>
          <w:instrText xml:space="preserve"> PAGEREF _Toc156482965 \h </w:instrText>
        </w:r>
        <w:r>
          <w:rPr>
            <w:noProof/>
            <w:webHidden/>
          </w:rPr>
        </w:r>
        <w:r>
          <w:rPr>
            <w:noProof/>
            <w:webHidden/>
          </w:rPr>
          <w:fldChar w:fldCharType="separate"/>
        </w:r>
        <w:r w:rsidR="0028063C">
          <w:rPr>
            <w:noProof/>
            <w:webHidden/>
          </w:rPr>
          <w:t>62</w:t>
        </w:r>
        <w:r>
          <w:rPr>
            <w:noProof/>
            <w:webHidden/>
          </w:rPr>
          <w:fldChar w:fldCharType="end"/>
        </w:r>
      </w:hyperlink>
    </w:p>
    <w:p w14:paraId="68665719" w14:textId="419246D0"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66" w:history="1">
        <w:r w:rsidRPr="0060385E">
          <w:rPr>
            <w:rStyle w:val="Hyperlink"/>
            <w:noProof/>
          </w:rPr>
          <w:t>9.5.3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Ping Enable/Disable Through Web Page</w:t>
        </w:r>
        <w:r>
          <w:rPr>
            <w:noProof/>
            <w:webHidden/>
          </w:rPr>
          <w:tab/>
        </w:r>
        <w:r>
          <w:rPr>
            <w:noProof/>
            <w:webHidden/>
          </w:rPr>
          <w:fldChar w:fldCharType="begin"/>
        </w:r>
        <w:r>
          <w:rPr>
            <w:noProof/>
            <w:webHidden/>
          </w:rPr>
          <w:instrText xml:space="preserve"> PAGEREF _Toc156482966 \h </w:instrText>
        </w:r>
        <w:r>
          <w:rPr>
            <w:noProof/>
            <w:webHidden/>
          </w:rPr>
        </w:r>
        <w:r>
          <w:rPr>
            <w:noProof/>
            <w:webHidden/>
          </w:rPr>
          <w:fldChar w:fldCharType="separate"/>
        </w:r>
        <w:r w:rsidR="0028063C">
          <w:rPr>
            <w:noProof/>
            <w:webHidden/>
          </w:rPr>
          <w:t>62</w:t>
        </w:r>
        <w:r>
          <w:rPr>
            <w:noProof/>
            <w:webHidden/>
          </w:rPr>
          <w:fldChar w:fldCharType="end"/>
        </w:r>
      </w:hyperlink>
    </w:p>
    <w:p w14:paraId="392847ED" w14:textId="3650A8BD"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67" w:history="1">
        <w:r w:rsidRPr="0060385E">
          <w:rPr>
            <w:rStyle w:val="Hyperlink"/>
            <w:noProof/>
          </w:rPr>
          <w:t>9.5.4</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Permission – Other Information on the LAN Configuration Page</w:t>
        </w:r>
        <w:r>
          <w:rPr>
            <w:noProof/>
            <w:webHidden/>
          </w:rPr>
          <w:tab/>
        </w:r>
        <w:r>
          <w:rPr>
            <w:noProof/>
            <w:webHidden/>
          </w:rPr>
          <w:fldChar w:fldCharType="begin"/>
        </w:r>
        <w:r>
          <w:rPr>
            <w:noProof/>
            <w:webHidden/>
          </w:rPr>
          <w:instrText xml:space="preserve"> PAGEREF _Toc156482967 \h </w:instrText>
        </w:r>
        <w:r>
          <w:rPr>
            <w:noProof/>
            <w:webHidden/>
          </w:rPr>
        </w:r>
        <w:r>
          <w:rPr>
            <w:noProof/>
            <w:webHidden/>
          </w:rPr>
          <w:fldChar w:fldCharType="separate"/>
        </w:r>
        <w:r w:rsidR="0028063C">
          <w:rPr>
            <w:noProof/>
            <w:webHidden/>
          </w:rPr>
          <w:t>62</w:t>
        </w:r>
        <w:r>
          <w:rPr>
            <w:noProof/>
            <w:webHidden/>
          </w:rPr>
          <w:fldChar w:fldCharType="end"/>
        </w:r>
      </w:hyperlink>
    </w:p>
    <w:p w14:paraId="595C33E0" w14:textId="1C3E639A"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68" w:history="1">
        <w:r w:rsidRPr="0060385E">
          <w:rPr>
            <w:rStyle w:val="Hyperlink"/>
            <w:noProof/>
          </w:rPr>
          <w:t>9.5.5</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Permission – Disable Switch for LAN Configuration Page</w:t>
        </w:r>
        <w:r>
          <w:rPr>
            <w:noProof/>
            <w:webHidden/>
          </w:rPr>
          <w:tab/>
        </w:r>
        <w:r>
          <w:rPr>
            <w:noProof/>
            <w:webHidden/>
          </w:rPr>
          <w:fldChar w:fldCharType="begin"/>
        </w:r>
        <w:r>
          <w:rPr>
            <w:noProof/>
            <w:webHidden/>
          </w:rPr>
          <w:instrText xml:space="preserve"> PAGEREF _Toc156482968 \h </w:instrText>
        </w:r>
        <w:r>
          <w:rPr>
            <w:noProof/>
            <w:webHidden/>
          </w:rPr>
        </w:r>
        <w:r>
          <w:rPr>
            <w:noProof/>
            <w:webHidden/>
          </w:rPr>
          <w:fldChar w:fldCharType="separate"/>
        </w:r>
        <w:r w:rsidR="0028063C">
          <w:rPr>
            <w:noProof/>
            <w:webHidden/>
          </w:rPr>
          <w:t>62</w:t>
        </w:r>
        <w:r>
          <w:rPr>
            <w:noProof/>
            <w:webHidden/>
          </w:rPr>
          <w:fldChar w:fldCharType="end"/>
        </w:r>
      </w:hyperlink>
    </w:p>
    <w:p w14:paraId="413EFDFA" w14:textId="604020D4"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69" w:history="1">
        <w:r w:rsidRPr="0060385E">
          <w:rPr>
            <w:rStyle w:val="Hyperlink"/>
            <w:noProof/>
          </w:rPr>
          <w:t>9.5.6</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mDNS Enable/Disable Through Web Page</w:t>
        </w:r>
        <w:r>
          <w:rPr>
            <w:noProof/>
            <w:webHidden/>
          </w:rPr>
          <w:tab/>
        </w:r>
        <w:r>
          <w:rPr>
            <w:noProof/>
            <w:webHidden/>
          </w:rPr>
          <w:fldChar w:fldCharType="begin"/>
        </w:r>
        <w:r>
          <w:rPr>
            <w:noProof/>
            <w:webHidden/>
          </w:rPr>
          <w:instrText xml:space="preserve"> PAGEREF _Toc156482969 \h </w:instrText>
        </w:r>
        <w:r>
          <w:rPr>
            <w:noProof/>
            <w:webHidden/>
          </w:rPr>
        </w:r>
        <w:r>
          <w:rPr>
            <w:noProof/>
            <w:webHidden/>
          </w:rPr>
          <w:fldChar w:fldCharType="separate"/>
        </w:r>
        <w:r w:rsidR="0028063C">
          <w:rPr>
            <w:noProof/>
            <w:webHidden/>
          </w:rPr>
          <w:t>62</w:t>
        </w:r>
        <w:r>
          <w:rPr>
            <w:noProof/>
            <w:webHidden/>
          </w:rPr>
          <w:fldChar w:fldCharType="end"/>
        </w:r>
      </w:hyperlink>
    </w:p>
    <w:p w14:paraId="28A2455A" w14:textId="63770D3D"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70" w:history="1">
        <w:r w:rsidRPr="0060385E">
          <w:rPr>
            <w:rStyle w:val="Hyperlink"/>
            <w:noProof/>
          </w:rPr>
          <w:t>9.5.7</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Reverting Hostname to Factory Default</w:t>
        </w:r>
        <w:r>
          <w:rPr>
            <w:noProof/>
            <w:webHidden/>
          </w:rPr>
          <w:tab/>
        </w:r>
        <w:r>
          <w:rPr>
            <w:noProof/>
            <w:webHidden/>
          </w:rPr>
          <w:fldChar w:fldCharType="begin"/>
        </w:r>
        <w:r>
          <w:rPr>
            <w:noProof/>
            <w:webHidden/>
          </w:rPr>
          <w:instrText xml:space="preserve"> PAGEREF _Toc156482970 \h </w:instrText>
        </w:r>
        <w:r>
          <w:rPr>
            <w:noProof/>
            <w:webHidden/>
          </w:rPr>
        </w:r>
        <w:r>
          <w:rPr>
            <w:noProof/>
            <w:webHidden/>
          </w:rPr>
          <w:fldChar w:fldCharType="separate"/>
        </w:r>
        <w:r w:rsidR="0028063C">
          <w:rPr>
            <w:noProof/>
            <w:webHidden/>
          </w:rPr>
          <w:t>63</w:t>
        </w:r>
        <w:r>
          <w:rPr>
            <w:noProof/>
            <w:webHidden/>
          </w:rPr>
          <w:fldChar w:fldCharType="end"/>
        </w:r>
      </w:hyperlink>
    </w:p>
    <w:p w14:paraId="744B45E3" w14:textId="67A4D797"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71" w:history="1">
        <w:r w:rsidRPr="0060385E">
          <w:rPr>
            <w:rStyle w:val="Hyperlink"/>
            <w:noProof/>
          </w:rPr>
          <w:t>9.5.8</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Reverting Device Description to Factory Default</w:t>
        </w:r>
        <w:r>
          <w:rPr>
            <w:noProof/>
            <w:webHidden/>
          </w:rPr>
          <w:tab/>
        </w:r>
        <w:r>
          <w:rPr>
            <w:noProof/>
            <w:webHidden/>
          </w:rPr>
          <w:fldChar w:fldCharType="begin"/>
        </w:r>
        <w:r>
          <w:rPr>
            <w:noProof/>
            <w:webHidden/>
          </w:rPr>
          <w:instrText xml:space="preserve"> PAGEREF _Toc156482971 \h </w:instrText>
        </w:r>
        <w:r>
          <w:rPr>
            <w:noProof/>
            <w:webHidden/>
          </w:rPr>
        </w:r>
        <w:r>
          <w:rPr>
            <w:noProof/>
            <w:webHidden/>
          </w:rPr>
          <w:fldChar w:fldCharType="separate"/>
        </w:r>
        <w:r w:rsidR="0028063C">
          <w:rPr>
            <w:noProof/>
            <w:webHidden/>
          </w:rPr>
          <w:t>63</w:t>
        </w:r>
        <w:r>
          <w:rPr>
            <w:noProof/>
            <w:webHidden/>
          </w:rPr>
          <w:fldChar w:fldCharType="end"/>
        </w:r>
      </w:hyperlink>
    </w:p>
    <w:p w14:paraId="06C51E83" w14:textId="3A0EDFA7"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72" w:history="1">
        <w:r w:rsidRPr="0060385E">
          <w:rPr>
            <w:rStyle w:val="Hyperlink"/>
            <w:noProof/>
          </w:rPr>
          <w:t>9.6</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Sync Configuration Web Page Contents</w:t>
        </w:r>
        <w:r>
          <w:rPr>
            <w:noProof/>
            <w:webHidden/>
          </w:rPr>
          <w:tab/>
        </w:r>
        <w:r>
          <w:rPr>
            <w:noProof/>
            <w:webHidden/>
          </w:rPr>
          <w:fldChar w:fldCharType="begin"/>
        </w:r>
        <w:r>
          <w:rPr>
            <w:noProof/>
            <w:webHidden/>
          </w:rPr>
          <w:instrText xml:space="preserve"> PAGEREF _Toc156482972 \h </w:instrText>
        </w:r>
        <w:r>
          <w:rPr>
            <w:noProof/>
            <w:webHidden/>
          </w:rPr>
        </w:r>
        <w:r>
          <w:rPr>
            <w:noProof/>
            <w:webHidden/>
          </w:rPr>
          <w:fldChar w:fldCharType="separate"/>
        </w:r>
        <w:r w:rsidR="0028063C">
          <w:rPr>
            <w:noProof/>
            <w:webHidden/>
          </w:rPr>
          <w:t>64</w:t>
        </w:r>
        <w:r>
          <w:rPr>
            <w:noProof/>
            <w:webHidden/>
          </w:rPr>
          <w:fldChar w:fldCharType="end"/>
        </w:r>
      </w:hyperlink>
    </w:p>
    <w:p w14:paraId="5330439B" w14:textId="068CF9C2"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73" w:history="1">
        <w:r w:rsidRPr="0060385E">
          <w:rPr>
            <w:rStyle w:val="Hyperlink"/>
            <w:noProof/>
          </w:rPr>
          <w:t>9.7</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Deprecated Recommendation – Status Web Page Contents</w:t>
        </w:r>
        <w:r>
          <w:rPr>
            <w:noProof/>
            <w:webHidden/>
          </w:rPr>
          <w:tab/>
        </w:r>
        <w:r>
          <w:rPr>
            <w:noProof/>
            <w:webHidden/>
          </w:rPr>
          <w:fldChar w:fldCharType="begin"/>
        </w:r>
        <w:r>
          <w:rPr>
            <w:noProof/>
            <w:webHidden/>
          </w:rPr>
          <w:instrText xml:space="preserve"> PAGEREF _Toc156482973 \h </w:instrText>
        </w:r>
        <w:r>
          <w:rPr>
            <w:noProof/>
            <w:webHidden/>
          </w:rPr>
        </w:r>
        <w:r>
          <w:rPr>
            <w:noProof/>
            <w:webHidden/>
          </w:rPr>
          <w:fldChar w:fldCharType="separate"/>
        </w:r>
        <w:r w:rsidR="0028063C">
          <w:rPr>
            <w:noProof/>
            <w:webHidden/>
          </w:rPr>
          <w:t>64</w:t>
        </w:r>
        <w:r>
          <w:rPr>
            <w:noProof/>
            <w:webHidden/>
          </w:rPr>
          <w:fldChar w:fldCharType="end"/>
        </w:r>
      </w:hyperlink>
    </w:p>
    <w:p w14:paraId="7D9E7E1A" w14:textId="2CF24AE0"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74" w:history="1">
        <w:r w:rsidRPr="0060385E">
          <w:rPr>
            <w:rStyle w:val="Hyperlink"/>
            <w:noProof/>
          </w:rPr>
          <w:t>9.8</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Web Page Password Protection</w:t>
        </w:r>
        <w:r>
          <w:rPr>
            <w:noProof/>
            <w:webHidden/>
          </w:rPr>
          <w:tab/>
        </w:r>
        <w:r>
          <w:rPr>
            <w:noProof/>
            <w:webHidden/>
          </w:rPr>
          <w:fldChar w:fldCharType="begin"/>
        </w:r>
        <w:r>
          <w:rPr>
            <w:noProof/>
            <w:webHidden/>
          </w:rPr>
          <w:instrText xml:space="preserve"> PAGEREF _Toc156482974 \h </w:instrText>
        </w:r>
        <w:r>
          <w:rPr>
            <w:noProof/>
            <w:webHidden/>
          </w:rPr>
        </w:r>
        <w:r>
          <w:rPr>
            <w:noProof/>
            <w:webHidden/>
          </w:rPr>
          <w:fldChar w:fldCharType="separate"/>
        </w:r>
        <w:r w:rsidR="0028063C">
          <w:rPr>
            <w:noProof/>
            <w:webHidden/>
          </w:rPr>
          <w:t>64</w:t>
        </w:r>
        <w:r>
          <w:rPr>
            <w:noProof/>
            <w:webHidden/>
          </w:rPr>
          <w:fldChar w:fldCharType="end"/>
        </w:r>
      </w:hyperlink>
    </w:p>
    <w:p w14:paraId="4458A1C2" w14:textId="3AC9E12B"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75" w:history="1">
        <w:r w:rsidRPr="0060385E">
          <w:rPr>
            <w:rStyle w:val="Hyperlink"/>
            <w:noProof/>
          </w:rPr>
          <w:t>9.8.1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Revoked Permission – Blank password</w:t>
        </w:r>
        <w:r>
          <w:rPr>
            <w:noProof/>
            <w:webHidden/>
          </w:rPr>
          <w:tab/>
        </w:r>
        <w:r>
          <w:rPr>
            <w:noProof/>
            <w:webHidden/>
          </w:rPr>
          <w:fldChar w:fldCharType="begin"/>
        </w:r>
        <w:r>
          <w:rPr>
            <w:noProof/>
            <w:webHidden/>
          </w:rPr>
          <w:instrText xml:space="preserve"> PAGEREF _Toc156482975 \h </w:instrText>
        </w:r>
        <w:r>
          <w:rPr>
            <w:noProof/>
            <w:webHidden/>
          </w:rPr>
        </w:r>
        <w:r>
          <w:rPr>
            <w:noProof/>
            <w:webHidden/>
          </w:rPr>
          <w:fldChar w:fldCharType="separate"/>
        </w:r>
        <w:r w:rsidR="0028063C">
          <w:rPr>
            <w:noProof/>
            <w:webHidden/>
          </w:rPr>
          <w:t>64</w:t>
        </w:r>
        <w:r>
          <w:rPr>
            <w:noProof/>
            <w:webHidden/>
          </w:rPr>
          <w:fldChar w:fldCharType="end"/>
        </w:r>
      </w:hyperlink>
    </w:p>
    <w:p w14:paraId="17426220" w14:textId="607CCD10"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76" w:history="1">
        <w:r w:rsidRPr="0060385E">
          <w:rPr>
            <w:rStyle w:val="Hyperlink"/>
            <w:noProof/>
          </w:rPr>
          <w:t>9.9</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LXI Logo</w:t>
        </w:r>
        <w:r>
          <w:rPr>
            <w:noProof/>
            <w:webHidden/>
          </w:rPr>
          <w:tab/>
        </w:r>
        <w:r>
          <w:rPr>
            <w:noProof/>
            <w:webHidden/>
          </w:rPr>
          <w:fldChar w:fldCharType="begin"/>
        </w:r>
        <w:r>
          <w:rPr>
            <w:noProof/>
            <w:webHidden/>
          </w:rPr>
          <w:instrText xml:space="preserve"> PAGEREF _Toc156482976 \h </w:instrText>
        </w:r>
        <w:r>
          <w:rPr>
            <w:noProof/>
            <w:webHidden/>
          </w:rPr>
        </w:r>
        <w:r>
          <w:rPr>
            <w:noProof/>
            <w:webHidden/>
          </w:rPr>
          <w:fldChar w:fldCharType="separate"/>
        </w:r>
        <w:r w:rsidR="0028063C">
          <w:rPr>
            <w:noProof/>
            <w:webHidden/>
          </w:rPr>
          <w:t>64</w:t>
        </w:r>
        <w:r>
          <w:rPr>
            <w:noProof/>
            <w:webHidden/>
          </w:rPr>
          <w:fldChar w:fldCharType="end"/>
        </w:r>
      </w:hyperlink>
    </w:p>
    <w:p w14:paraId="68BB2683" w14:textId="0FAF7EAF"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77" w:history="1">
        <w:r w:rsidRPr="0060385E">
          <w:rPr>
            <w:rStyle w:val="Hyperlink"/>
            <w:noProof/>
          </w:rPr>
          <w:t>9.10</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LXI Web Interface Example</w:t>
        </w:r>
        <w:r>
          <w:rPr>
            <w:noProof/>
            <w:webHidden/>
          </w:rPr>
          <w:tab/>
        </w:r>
        <w:r>
          <w:rPr>
            <w:noProof/>
            <w:webHidden/>
          </w:rPr>
          <w:fldChar w:fldCharType="begin"/>
        </w:r>
        <w:r>
          <w:rPr>
            <w:noProof/>
            <w:webHidden/>
          </w:rPr>
          <w:instrText xml:space="preserve"> PAGEREF _Toc156482977 \h </w:instrText>
        </w:r>
        <w:r>
          <w:rPr>
            <w:noProof/>
            <w:webHidden/>
          </w:rPr>
        </w:r>
        <w:r>
          <w:rPr>
            <w:noProof/>
            <w:webHidden/>
          </w:rPr>
          <w:fldChar w:fldCharType="separate"/>
        </w:r>
        <w:r w:rsidR="0028063C">
          <w:rPr>
            <w:noProof/>
            <w:webHidden/>
          </w:rPr>
          <w:t>64</w:t>
        </w:r>
        <w:r>
          <w:rPr>
            <w:noProof/>
            <w:webHidden/>
          </w:rPr>
          <w:fldChar w:fldCharType="end"/>
        </w:r>
      </w:hyperlink>
    </w:p>
    <w:p w14:paraId="6EC154F7" w14:textId="20AF9CBA"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78" w:history="1">
        <w:r w:rsidRPr="0060385E">
          <w:rPr>
            <w:rStyle w:val="Hyperlink"/>
            <w:noProof/>
          </w:rPr>
          <w:t>9.11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LXI Device Control Using Web Page</w:t>
        </w:r>
        <w:r>
          <w:rPr>
            <w:noProof/>
            <w:webHidden/>
          </w:rPr>
          <w:tab/>
        </w:r>
        <w:r>
          <w:rPr>
            <w:noProof/>
            <w:webHidden/>
          </w:rPr>
          <w:fldChar w:fldCharType="begin"/>
        </w:r>
        <w:r>
          <w:rPr>
            <w:noProof/>
            <w:webHidden/>
          </w:rPr>
          <w:instrText xml:space="preserve"> PAGEREF _Toc156482978 \h </w:instrText>
        </w:r>
        <w:r>
          <w:rPr>
            <w:noProof/>
            <w:webHidden/>
          </w:rPr>
        </w:r>
        <w:r>
          <w:rPr>
            <w:noProof/>
            <w:webHidden/>
          </w:rPr>
          <w:fldChar w:fldCharType="separate"/>
        </w:r>
        <w:r w:rsidR="0028063C">
          <w:rPr>
            <w:noProof/>
            <w:webHidden/>
          </w:rPr>
          <w:t>64</w:t>
        </w:r>
        <w:r>
          <w:rPr>
            <w:noProof/>
            <w:webHidden/>
          </w:rPr>
          <w:fldChar w:fldCharType="end"/>
        </w:r>
      </w:hyperlink>
    </w:p>
    <w:p w14:paraId="09E57EB8" w14:textId="34DEE7AF"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79" w:history="1">
        <w:r w:rsidRPr="0060385E">
          <w:rPr>
            <w:rStyle w:val="Hyperlink"/>
            <w:noProof/>
          </w:rPr>
          <w:t>9.12</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Software/Firmware Upgrade Using Web Interface</w:t>
        </w:r>
        <w:r>
          <w:rPr>
            <w:noProof/>
            <w:webHidden/>
          </w:rPr>
          <w:tab/>
        </w:r>
        <w:r>
          <w:rPr>
            <w:noProof/>
            <w:webHidden/>
          </w:rPr>
          <w:fldChar w:fldCharType="begin"/>
        </w:r>
        <w:r>
          <w:rPr>
            <w:noProof/>
            <w:webHidden/>
          </w:rPr>
          <w:instrText xml:space="preserve"> PAGEREF _Toc156482979 \h </w:instrText>
        </w:r>
        <w:r>
          <w:rPr>
            <w:noProof/>
            <w:webHidden/>
          </w:rPr>
        </w:r>
        <w:r>
          <w:rPr>
            <w:noProof/>
            <w:webHidden/>
          </w:rPr>
          <w:fldChar w:fldCharType="separate"/>
        </w:r>
        <w:r w:rsidR="0028063C">
          <w:rPr>
            <w:noProof/>
            <w:webHidden/>
          </w:rPr>
          <w:t>65</w:t>
        </w:r>
        <w:r>
          <w:rPr>
            <w:noProof/>
            <w:webHidden/>
          </w:rPr>
          <w:fldChar w:fldCharType="end"/>
        </w:r>
      </w:hyperlink>
    </w:p>
    <w:p w14:paraId="443B1D67" w14:textId="314D3E94"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80" w:history="1">
        <w:r w:rsidRPr="0060385E">
          <w:rPr>
            <w:rStyle w:val="Hyperlink"/>
            <w:noProof/>
          </w:rPr>
          <w:t>9.13</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LXI Glossary</w:t>
        </w:r>
        <w:r>
          <w:rPr>
            <w:noProof/>
            <w:webHidden/>
          </w:rPr>
          <w:tab/>
        </w:r>
        <w:r>
          <w:rPr>
            <w:noProof/>
            <w:webHidden/>
          </w:rPr>
          <w:fldChar w:fldCharType="begin"/>
        </w:r>
        <w:r>
          <w:rPr>
            <w:noProof/>
            <w:webHidden/>
          </w:rPr>
          <w:instrText xml:space="preserve"> PAGEREF _Toc156482980 \h </w:instrText>
        </w:r>
        <w:r>
          <w:rPr>
            <w:noProof/>
            <w:webHidden/>
          </w:rPr>
        </w:r>
        <w:r>
          <w:rPr>
            <w:noProof/>
            <w:webHidden/>
          </w:rPr>
          <w:fldChar w:fldCharType="separate"/>
        </w:r>
        <w:r w:rsidR="0028063C">
          <w:rPr>
            <w:noProof/>
            <w:webHidden/>
          </w:rPr>
          <w:t>65</w:t>
        </w:r>
        <w:r>
          <w:rPr>
            <w:noProof/>
            <w:webHidden/>
          </w:rPr>
          <w:fldChar w:fldCharType="end"/>
        </w:r>
      </w:hyperlink>
    </w:p>
    <w:p w14:paraId="2AE3D9FA" w14:textId="26425CC7"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81" w:history="1">
        <w:r w:rsidRPr="0060385E">
          <w:rPr>
            <w:rStyle w:val="Hyperlink"/>
            <w:noProof/>
          </w:rPr>
          <w:t>9.14</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All URLs Beginning With “LXI” Are Reserved by the LXI Consortium</w:t>
        </w:r>
        <w:r>
          <w:rPr>
            <w:noProof/>
            <w:webHidden/>
          </w:rPr>
          <w:tab/>
        </w:r>
        <w:r>
          <w:rPr>
            <w:noProof/>
            <w:webHidden/>
          </w:rPr>
          <w:fldChar w:fldCharType="begin"/>
        </w:r>
        <w:r>
          <w:rPr>
            <w:noProof/>
            <w:webHidden/>
          </w:rPr>
          <w:instrText xml:space="preserve"> PAGEREF _Toc156482981 \h </w:instrText>
        </w:r>
        <w:r>
          <w:rPr>
            <w:noProof/>
            <w:webHidden/>
          </w:rPr>
        </w:r>
        <w:r>
          <w:rPr>
            <w:noProof/>
            <w:webHidden/>
          </w:rPr>
          <w:fldChar w:fldCharType="separate"/>
        </w:r>
        <w:r w:rsidR="0028063C">
          <w:rPr>
            <w:noProof/>
            <w:webHidden/>
          </w:rPr>
          <w:t>65</w:t>
        </w:r>
        <w:r>
          <w:rPr>
            <w:noProof/>
            <w:webHidden/>
          </w:rPr>
          <w:fldChar w:fldCharType="end"/>
        </w:r>
      </w:hyperlink>
    </w:p>
    <w:p w14:paraId="022E1255" w14:textId="79BC320E"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982" w:history="1">
        <w:r w:rsidRPr="0060385E">
          <w:rPr>
            <w:rStyle w:val="Hyperlink"/>
            <w:noProof/>
          </w:rPr>
          <w:t>10</w:t>
        </w:r>
        <w:r>
          <w:rPr>
            <w:rFonts w:asciiTheme="minorHAnsi" w:eastAsiaTheme="minorEastAsia" w:hAnsiTheme="minorHAnsi" w:cstheme="minorBidi"/>
            <w:noProof/>
            <w:kern w:val="2"/>
            <w:sz w:val="22"/>
            <w:szCs w:val="22"/>
            <w14:ligatures w14:val="standardContextual"/>
          </w:rPr>
          <w:tab/>
        </w:r>
        <w:r w:rsidRPr="0060385E">
          <w:rPr>
            <w:rStyle w:val="Hyperlink"/>
            <w:noProof/>
          </w:rPr>
          <w:t>LAN Discovery and Identification</w:t>
        </w:r>
        <w:r>
          <w:rPr>
            <w:noProof/>
            <w:webHidden/>
          </w:rPr>
          <w:tab/>
        </w:r>
        <w:r>
          <w:rPr>
            <w:noProof/>
            <w:webHidden/>
          </w:rPr>
          <w:fldChar w:fldCharType="begin"/>
        </w:r>
        <w:r>
          <w:rPr>
            <w:noProof/>
            <w:webHidden/>
          </w:rPr>
          <w:instrText xml:space="preserve"> PAGEREF _Toc156482982 \h </w:instrText>
        </w:r>
        <w:r>
          <w:rPr>
            <w:noProof/>
            <w:webHidden/>
          </w:rPr>
        </w:r>
        <w:r>
          <w:rPr>
            <w:noProof/>
            <w:webHidden/>
          </w:rPr>
          <w:fldChar w:fldCharType="separate"/>
        </w:r>
        <w:r w:rsidR="0028063C">
          <w:rPr>
            <w:noProof/>
            <w:webHidden/>
          </w:rPr>
          <w:t>66</w:t>
        </w:r>
        <w:r>
          <w:rPr>
            <w:noProof/>
            <w:webHidden/>
          </w:rPr>
          <w:fldChar w:fldCharType="end"/>
        </w:r>
      </w:hyperlink>
    </w:p>
    <w:p w14:paraId="3C81F76F" w14:textId="02BD6B33"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83" w:history="1">
        <w:r w:rsidRPr="0060385E">
          <w:rPr>
            <w:rStyle w:val="Hyperlink"/>
            <w:noProof/>
          </w:rPr>
          <w:t>10.2</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LXI API Identification Methods</w:t>
        </w:r>
        <w:r>
          <w:rPr>
            <w:noProof/>
            <w:webHidden/>
          </w:rPr>
          <w:tab/>
        </w:r>
        <w:r>
          <w:rPr>
            <w:noProof/>
            <w:webHidden/>
          </w:rPr>
          <w:fldChar w:fldCharType="begin"/>
        </w:r>
        <w:r>
          <w:rPr>
            <w:noProof/>
            <w:webHidden/>
          </w:rPr>
          <w:instrText xml:space="preserve"> PAGEREF _Toc156482983 \h </w:instrText>
        </w:r>
        <w:r>
          <w:rPr>
            <w:noProof/>
            <w:webHidden/>
          </w:rPr>
        </w:r>
        <w:r>
          <w:rPr>
            <w:noProof/>
            <w:webHidden/>
          </w:rPr>
          <w:fldChar w:fldCharType="separate"/>
        </w:r>
        <w:r w:rsidR="0028063C">
          <w:rPr>
            <w:noProof/>
            <w:webHidden/>
          </w:rPr>
          <w:t>66</w:t>
        </w:r>
        <w:r>
          <w:rPr>
            <w:noProof/>
            <w:webHidden/>
          </w:rPr>
          <w:fldChar w:fldCharType="end"/>
        </w:r>
      </w:hyperlink>
    </w:p>
    <w:p w14:paraId="60FE2BC6" w14:textId="4B5B45FA"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84" w:history="1">
        <w:r w:rsidRPr="0060385E">
          <w:rPr>
            <w:rStyle w:val="Hyperlink"/>
            <w:noProof/>
          </w:rPr>
          <w:t>10.2.5</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LXI Extended Function Elements</w:t>
        </w:r>
        <w:r>
          <w:rPr>
            <w:noProof/>
            <w:webHidden/>
          </w:rPr>
          <w:tab/>
        </w:r>
        <w:r>
          <w:rPr>
            <w:noProof/>
            <w:webHidden/>
          </w:rPr>
          <w:fldChar w:fldCharType="begin"/>
        </w:r>
        <w:r>
          <w:rPr>
            <w:noProof/>
            <w:webHidden/>
          </w:rPr>
          <w:instrText xml:space="preserve"> PAGEREF _Toc156482984 \h </w:instrText>
        </w:r>
        <w:r>
          <w:rPr>
            <w:noProof/>
            <w:webHidden/>
          </w:rPr>
        </w:r>
        <w:r>
          <w:rPr>
            <w:noProof/>
            <w:webHidden/>
          </w:rPr>
          <w:fldChar w:fldCharType="separate"/>
        </w:r>
        <w:r w:rsidR="0028063C">
          <w:rPr>
            <w:noProof/>
            <w:webHidden/>
          </w:rPr>
          <w:t>66</w:t>
        </w:r>
        <w:r>
          <w:rPr>
            <w:noProof/>
            <w:webHidden/>
          </w:rPr>
          <w:fldChar w:fldCharType="end"/>
        </w:r>
      </w:hyperlink>
    </w:p>
    <w:p w14:paraId="11E24298" w14:textId="7A663365"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85" w:history="1">
        <w:r w:rsidRPr="0060385E">
          <w:rPr>
            <w:rStyle w:val="Hyperlink"/>
            <w:noProof/>
          </w:rPr>
          <w:t>10.3</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Support mDNS</w:t>
        </w:r>
        <w:r>
          <w:rPr>
            <w:noProof/>
            <w:webHidden/>
          </w:rPr>
          <w:tab/>
        </w:r>
        <w:r>
          <w:rPr>
            <w:noProof/>
            <w:webHidden/>
          </w:rPr>
          <w:fldChar w:fldCharType="begin"/>
        </w:r>
        <w:r>
          <w:rPr>
            <w:noProof/>
            <w:webHidden/>
          </w:rPr>
          <w:instrText xml:space="preserve"> PAGEREF _Toc156482985 \h </w:instrText>
        </w:r>
        <w:r>
          <w:rPr>
            <w:noProof/>
            <w:webHidden/>
          </w:rPr>
        </w:r>
        <w:r>
          <w:rPr>
            <w:noProof/>
            <w:webHidden/>
          </w:rPr>
          <w:fldChar w:fldCharType="separate"/>
        </w:r>
        <w:r w:rsidR="0028063C">
          <w:rPr>
            <w:noProof/>
            <w:webHidden/>
          </w:rPr>
          <w:t>66</w:t>
        </w:r>
        <w:r>
          <w:rPr>
            <w:noProof/>
            <w:webHidden/>
          </w:rPr>
          <w:fldChar w:fldCharType="end"/>
        </w:r>
      </w:hyperlink>
    </w:p>
    <w:p w14:paraId="302177C5" w14:textId="38CC30CE"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86" w:history="1">
        <w:r w:rsidRPr="0060385E">
          <w:rPr>
            <w:rStyle w:val="Hyperlink"/>
            <w:noProof/>
          </w:rPr>
          <w:t>10.3.1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Claiming Hostnames</w:t>
        </w:r>
        <w:r>
          <w:rPr>
            <w:noProof/>
            <w:webHidden/>
          </w:rPr>
          <w:tab/>
        </w:r>
        <w:r>
          <w:rPr>
            <w:noProof/>
            <w:webHidden/>
          </w:rPr>
          <w:fldChar w:fldCharType="begin"/>
        </w:r>
        <w:r>
          <w:rPr>
            <w:noProof/>
            <w:webHidden/>
          </w:rPr>
          <w:instrText xml:space="preserve"> PAGEREF _Toc156482986 \h </w:instrText>
        </w:r>
        <w:r>
          <w:rPr>
            <w:noProof/>
            <w:webHidden/>
          </w:rPr>
        </w:r>
        <w:r>
          <w:rPr>
            <w:noProof/>
            <w:webHidden/>
          </w:rPr>
          <w:fldChar w:fldCharType="separate"/>
        </w:r>
        <w:r w:rsidR="0028063C">
          <w:rPr>
            <w:noProof/>
            <w:webHidden/>
          </w:rPr>
          <w:t>67</w:t>
        </w:r>
        <w:r>
          <w:rPr>
            <w:noProof/>
            <w:webHidden/>
          </w:rPr>
          <w:fldChar w:fldCharType="end"/>
        </w:r>
      </w:hyperlink>
    </w:p>
    <w:p w14:paraId="0EFC7D09" w14:textId="1FC3DEE4"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87" w:history="1">
        <w:r w:rsidRPr="0060385E">
          <w:rPr>
            <w:rStyle w:val="Hyperlink"/>
            <w:noProof/>
          </w:rPr>
          <w:t>10.3.2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Default mDNS Hostname</w:t>
        </w:r>
        <w:r>
          <w:rPr>
            <w:noProof/>
            <w:webHidden/>
          </w:rPr>
          <w:tab/>
        </w:r>
        <w:r>
          <w:rPr>
            <w:noProof/>
            <w:webHidden/>
          </w:rPr>
          <w:fldChar w:fldCharType="begin"/>
        </w:r>
        <w:r>
          <w:rPr>
            <w:noProof/>
            <w:webHidden/>
          </w:rPr>
          <w:instrText xml:space="preserve"> PAGEREF _Toc156482987 \h </w:instrText>
        </w:r>
        <w:r>
          <w:rPr>
            <w:noProof/>
            <w:webHidden/>
          </w:rPr>
        </w:r>
        <w:r>
          <w:rPr>
            <w:noProof/>
            <w:webHidden/>
          </w:rPr>
          <w:fldChar w:fldCharType="separate"/>
        </w:r>
        <w:r w:rsidR="0028063C">
          <w:rPr>
            <w:noProof/>
            <w:webHidden/>
          </w:rPr>
          <w:t>67</w:t>
        </w:r>
        <w:r>
          <w:rPr>
            <w:noProof/>
            <w:webHidden/>
          </w:rPr>
          <w:fldChar w:fldCharType="end"/>
        </w:r>
      </w:hyperlink>
    </w:p>
    <w:p w14:paraId="07558C27" w14:textId="217FAAF2"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88" w:history="1">
        <w:r w:rsidRPr="0060385E">
          <w:rPr>
            <w:rStyle w:val="Hyperlink"/>
            <w:noProof/>
          </w:rPr>
          <w:t>10.3.3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Dynamic DNS Update and mDNS Hostname</w:t>
        </w:r>
        <w:r>
          <w:rPr>
            <w:noProof/>
            <w:webHidden/>
          </w:rPr>
          <w:tab/>
        </w:r>
        <w:r>
          <w:rPr>
            <w:noProof/>
            <w:webHidden/>
          </w:rPr>
          <w:fldChar w:fldCharType="begin"/>
        </w:r>
        <w:r>
          <w:rPr>
            <w:noProof/>
            <w:webHidden/>
          </w:rPr>
          <w:instrText xml:space="preserve"> PAGEREF _Toc156482988 \h </w:instrText>
        </w:r>
        <w:r>
          <w:rPr>
            <w:noProof/>
            <w:webHidden/>
          </w:rPr>
        </w:r>
        <w:r>
          <w:rPr>
            <w:noProof/>
            <w:webHidden/>
          </w:rPr>
          <w:fldChar w:fldCharType="separate"/>
        </w:r>
        <w:r w:rsidR="0028063C">
          <w:rPr>
            <w:noProof/>
            <w:webHidden/>
          </w:rPr>
          <w:t>67</w:t>
        </w:r>
        <w:r>
          <w:rPr>
            <w:noProof/>
            <w:webHidden/>
          </w:rPr>
          <w:fldChar w:fldCharType="end"/>
        </w:r>
      </w:hyperlink>
    </w:p>
    <w:p w14:paraId="77EE6B63" w14:textId="258D14A6"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89" w:history="1">
        <w:r w:rsidRPr="0060385E">
          <w:rPr>
            <w:rStyle w:val="Hyperlink"/>
            <w:noProof/>
          </w:rPr>
          <w:t>10.3.4</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DHCP “Host Name” Option and mDNS Hostname</w:t>
        </w:r>
        <w:r>
          <w:rPr>
            <w:noProof/>
            <w:webHidden/>
          </w:rPr>
          <w:tab/>
        </w:r>
        <w:r>
          <w:rPr>
            <w:noProof/>
            <w:webHidden/>
          </w:rPr>
          <w:fldChar w:fldCharType="begin"/>
        </w:r>
        <w:r>
          <w:rPr>
            <w:noProof/>
            <w:webHidden/>
          </w:rPr>
          <w:instrText xml:space="preserve"> PAGEREF _Toc156482989 \h </w:instrText>
        </w:r>
        <w:r>
          <w:rPr>
            <w:noProof/>
            <w:webHidden/>
          </w:rPr>
        </w:r>
        <w:r>
          <w:rPr>
            <w:noProof/>
            <w:webHidden/>
          </w:rPr>
          <w:fldChar w:fldCharType="separate"/>
        </w:r>
        <w:r w:rsidR="0028063C">
          <w:rPr>
            <w:noProof/>
            <w:webHidden/>
          </w:rPr>
          <w:t>67</w:t>
        </w:r>
        <w:r>
          <w:rPr>
            <w:noProof/>
            <w:webHidden/>
          </w:rPr>
          <w:fldChar w:fldCharType="end"/>
        </w:r>
      </w:hyperlink>
    </w:p>
    <w:p w14:paraId="109AB026" w14:textId="1B8AC110"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90" w:history="1">
        <w:r w:rsidRPr="0060385E">
          <w:rPr>
            <w:rStyle w:val="Hyperlink"/>
            <w:noProof/>
          </w:rPr>
          <w:t>10.4</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Support mDNS Service Discovery</w:t>
        </w:r>
        <w:r>
          <w:rPr>
            <w:noProof/>
            <w:webHidden/>
          </w:rPr>
          <w:tab/>
        </w:r>
        <w:r>
          <w:rPr>
            <w:noProof/>
            <w:webHidden/>
          </w:rPr>
          <w:fldChar w:fldCharType="begin"/>
        </w:r>
        <w:r>
          <w:rPr>
            <w:noProof/>
            <w:webHidden/>
          </w:rPr>
          <w:instrText xml:space="preserve"> PAGEREF _Toc156482990 \h </w:instrText>
        </w:r>
        <w:r>
          <w:rPr>
            <w:noProof/>
            <w:webHidden/>
          </w:rPr>
        </w:r>
        <w:r>
          <w:rPr>
            <w:noProof/>
            <w:webHidden/>
          </w:rPr>
          <w:fldChar w:fldCharType="separate"/>
        </w:r>
        <w:r w:rsidR="0028063C">
          <w:rPr>
            <w:noProof/>
            <w:webHidden/>
          </w:rPr>
          <w:t>67</w:t>
        </w:r>
        <w:r>
          <w:rPr>
            <w:noProof/>
            <w:webHidden/>
          </w:rPr>
          <w:fldChar w:fldCharType="end"/>
        </w:r>
      </w:hyperlink>
    </w:p>
    <w:p w14:paraId="19646CF6" w14:textId="3F450933"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91" w:history="1">
        <w:r w:rsidRPr="0060385E">
          <w:rPr>
            <w:rStyle w:val="Hyperlink"/>
            <w:noProof/>
          </w:rPr>
          <w:t>10.4.1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Claiming Service Name</w:t>
        </w:r>
        <w:r>
          <w:rPr>
            <w:noProof/>
            <w:webHidden/>
          </w:rPr>
          <w:tab/>
        </w:r>
        <w:r>
          <w:rPr>
            <w:noProof/>
            <w:webHidden/>
          </w:rPr>
          <w:fldChar w:fldCharType="begin"/>
        </w:r>
        <w:r>
          <w:rPr>
            <w:noProof/>
            <w:webHidden/>
          </w:rPr>
          <w:instrText xml:space="preserve"> PAGEREF _Toc156482991 \h </w:instrText>
        </w:r>
        <w:r>
          <w:rPr>
            <w:noProof/>
            <w:webHidden/>
          </w:rPr>
        </w:r>
        <w:r>
          <w:rPr>
            <w:noProof/>
            <w:webHidden/>
          </w:rPr>
          <w:fldChar w:fldCharType="separate"/>
        </w:r>
        <w:r w:rsidR="0028063C">
          <w:rPr>
            <w:noProof/>
            <w:webHidden/>
          </w:rPr>
          <w:t>68</w:t>
        </w:r>
        <w:r>
          <w:rPr>
            <w:noProof/>
            <w:webHidden/>
          </w:rPr>
          <w:fldChar w:fldCharType="end"/>
        </w:r>
      </w:hyperlink>
    </w:p>
    <w:p w14:paraId="3CB4D3F6" w14:textId="55D23913"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92" w:history="1">
        <w:r w:rsidRPr="0060385E">
          <w:rPr>
            <w:rStyle w:val="Hyperlink"/>
            <w:noProof/>
          </w:rPr>
          <w:t>10.4.2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Single Service Instance Name for LXI Defined Services</w:t>
        </w:r>
        <w:r>
          <w:rPr>
            <w:noProof/>
            <w:webHidden/>
          </w:rPr>
          <w:tab/>
        </w:r>
        <w:r>
          <w:rPr>
            <w:noProof/>
            <w:webHidden/>
          </w:rPr>
          <w:fldChar w:fldCharType="begin"/>
        </w:r>
        <w:r>
          <w:rPr>
            <w:noProof/>
            <w:webHidden/>
          </w:rPr>
          <w:instrText xml:space="preserve"> PAGEREF _Toc156482992 \h </w:instrText>
        </w:r>
        <w:r>
          <w:rPr>
            <w:noProof/>
            <w:webHidden/>
          </w:rPr>
        </w:r>
        <w:r>
          <w:rPr>
            <w:noProof/>
            <w:webHidden/>
          </w:rPr>
          <w:fldChar w:fldCharType="separate"/>
        </w:r>
        <w:r w:rsidR="0028063C">
          <w:rPr>
            <w:noProof/>
            <w:webHidden/>
          </w:rPr>
          <w:t>68</w:t>
        </w:r>
        <w:r>
          <w:rPr>
            <w:noProof/>
            <w:webHidden/>
          </w:rPr>
          <w:fldChar w:fldCharType="end"/>
        </w:r>
      </w:hyperlink>
    </w:p>
    <w:p w14:paraId="00345FDC" w14:textId="603EE346"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93" w:history="1">
        <w:r w:rsidRPr="0060385E">
          <w:rPr>
            <w:rStyle w:val="Hyperlink"/>
            <w:noProof/>
          </w:rPr>
          <w:t>10.4.3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Required Service Advertisements and TXT Record Keys</w:t>
        </w:r>
        <w:r>
          <w:rPr>
            <w:noProof/>
            <w:webHidden/>
          </w:rPr>
          <w:tab/>
        </w:r>
        <w:r>
          <w:rPr>
            <w:noProof/>
            <w:webHidden/>
          </w:rPr>
          <w:fldChar w:fldCharType="begin"/>
        </w:r>
        <w:r>
          <w:rPr>
            <w:noProof/>
            <w:webHidden/>
          </w:rPr>
          <w:instrText xml:space="preserve"> PAGEREF _Toc156482993 \h </w:instrText>
        </w:r>
        <w:r>
          <w:rPr>
            <w:noProof/>
            <w:webHidden/>
          </w:rPr>
        </w:r>
        <w:r>
          <w:rPr>
            <w:noProof/>
            <w:webHidden/>
          </w:rPr>
          <w:fldChar w:fldCharType="separate"/>
        </w:r>
        <w:r w:rsidR="0028063C">
          <w:rPr>
            <w:noProof/>
            <w:webHidden/>
          </w:rPr>
          <w:t>68</w:t>
        </w:r>
        <w:r>
          <w:rPr>
            <w:noProof/>
            <w:webHidden/>
          </w:rPr>
          <w:fldChar w:fldCharType="end"/>
        </w:r>
      </w:hyperlink>
    </w:p>
    <w:p w14:paraId="744E2614" w14:textId="46FFACE4"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94" w:history="1">
        <w:r w:rsidRPr="0060385E">
          <w:rPr>
            <w:rStyle w:val="Hyperlink"/>
            <w:noProof/>
          </w:rPr>
          <w:t>10.5</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mDNS and DNS-SD Enabled by Default</w:t>
        </w:r>
        <w:r>
          <w:rPr>
            <w:noProof/>
            <w:webHidden/>
          </w:rPr>
          <w:tab/>
        </w:r>
        <w:r>
          <w:rPr>
            <w:noProof/>
            <w:webHidden/>
          </w:rPr>
          <w:fldChar w:fldCharType="begin"/>
        </w:r>
        <w:r>
          <w:rPr>
            <w:noProof/>
            <w:webHidden/>
          </w:rPr>
          <w:instrText xml:space="preserve"> PAGEREF _Toc156482994 \h </w:instrText>
        </w:r>
        <w:r>
          <w:rPr>
            <w:noProof/>
            <w:webHidden/>
          </w:rPr>
        </w:r>
        <w:r>
          <w:rPr>
            <w:noProof/>
            <w:webHidden/>
          </w:rPr>
          <w:fldChar w:fldCharType="separate"/>
        </w:r>
        <w:r w:rsidR="0028063C">
          <w:rPr>
            <w:noProof/>
            <w:webHidden/>
          </w:rPr>
          <w:t>72</w:t>
        </w:r>
        <w:r>
          <w:rPr>
            <w:noProof/>
            <w:webHidden/>
          </w:rPr>
          <w:fldChar w:fldCharType="end"/>
        </w:r>
      </w:hyperlink>
    </w:p>
    <w:p w14:paraId="7517BF15" w14:textId="4B7E66EE"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95" w:history="1">
        <w:r w:rsidRPr="0060385E">
          <w:rPr>
            <w:rStyle w:val="Hyperlink"/>
            <w:noProof/>
          </w:rPr>
          <w:t>10.5.1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mDNS and DNS-SD Enabled by LAN Configuration Initialize (LCI)</w:t>
        </w:r>
        <w:r>
          <w:rPr>
            <w:noProof/>
            <w:webHidden/>
          </w:rPr>
          <w:tab/>
        </w:r>
        <w:r>
          <w:rPr>
            <w:noProof/>
            <w:webHidden/>
          </w:rPr>
          <w:fldChar w:fldCharType="begin"/>
        </w:r>
        <w:r>
          <w:rPr>
            <w:noProof/>
            <w:webHidden/>
          </w:rPr>
          <w:instrText xml:space="preserve"> PAGEREF _Toc156482995 \h </w:instrText>
        </w:r>
        <w:r>
          <w:rPr>
            <w:noProof/>
            <w:webHidden/>
          </w:rPr>
        </w:r>
        <w:r>
          <w:rPr>
            <w:noProof/>
            <w:webHidden/>
          </w:rPr>
          <w:fldChar w:fldCharType="separate"/>
        </w:r>
        <w:r w:rsidR="0028063C">
          <w:rPr>
            <w:noProof/>
            <w:webHidden/>
          </w:rPr>
          <w:t>72</w:t>
        </w:r>
        <w:r>
          <w:rPr>
            <w:noProof/>
            <w:webHidden/>
          </w:rPr>
          <w:fldChar w:fldCharType="end"/>
        </w:r>
      </w:hyperlink>
    </w:p>
    <w:p w14:paraId="2B0A6D8F" w14:textId="60A8A7F8"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96" w:history="1">
        <w:r w:rsidRPr="0060385E">
          <w:rPr>
            <w:rStyle w:val="Hyperlink"/>
            <w:noProof/>
          </w:rPr>
          <w:t>10.5.2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Provide way to Disable mDNS and DNS-SD</w:t>
        </w:r>
        <w:r>
          <w:rPr>
            <w:noProof/>
            <w:webHidden/>
          </w:rPr>
          <w:tab/>
        </w:r>
        <w:r>
          <w:rPr>
            <w:noProof/>
            <w:webHidden/>
          </w:rPr>
          <w:fldChar w:fldCharType="begin"/>
        </w:r>
        <w:r>
          <w:rPr>
            <w:noProof/>
            <w:webHidden/>
          </w:rPr>
          <w:instrText xml:space="preserve"> PAGEREF _Toc156482996 \h </w:instrText>
        </w:r>
        <w:r>
          <w:rPr>
            <w:noProof/>
            <w:webHidden/>
          </w:rPr>
        </w:r>
        <w:r>
          <w:rPr>
            <w:noProof/>
            <w:webHidden/>
          </w:rPr>
          <w:fldChar w:fldCharType="separate"/>
        </w:r>
        <w:r w:rsidR="0028063C">
          <w:rPr>
            <w:noProof/>
            <w:webHidden/>
          </w:rPr>
          <w:t>72</w:t>
        </w:r>
        <w:r>
          <w:rPr>
            <w:noProof/>
            <w:webHidden/>
          </w:rPr>
          <w:fldChar w:fldCharType="end"/>
        </w:r>
      </w:hyperlink>
    </w:p>
    <w:p w14:paraId="4A19D433" w14:textId="6ED09B74"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97" w:history="1">
        <w:r w:rsidRPr="0060385E">
          <w:rPr>
            <w:rStyle w:val="Hyperlink"/>
            <w:noProof/>
          </w:rPr>
          <w:t>10.6</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mDNS Name Resolution</w:t>
        </w:r>
        <w:r>
          <w:rPr>
            <w:noProof/>
            <w:webHidden/>
          </w:rPr>
          <w:tab/>
        </w:r>
        <w:r>
          <w:rPr>
            <w:noProof/>
            <w:webHidden/>
          </w:rPr>
          <w:fldChar w:fldCharType="begin"/>
        </w:r>
        <w:r>
          <w:rPr>
            <w:noProof/>
            <w:webHidden/>
          </w:rPr>
          <w:instrText xml:space="preserve"> PAGEREF _Toc156482997 \h </w:instrText>
        </w:r>
        <w:r>
          <w:rPr>
            <w:noProof/>
            <w:webHidden/>
          </w:rPr>
        </w:r>
        <w:r>
          <w:rPr>
            <w:noProof/>
            <w:webHidden/>
          </w:rPr>
          <w:fldChar w:fldCharType="separate"/>
        </w:r>
        <w:r w:rsidR="0028063C">
          <w:rPr>
            <w:noProof/>
            <w:webHidden/>
          </w:rPr>
          <w:t>72</w:t>
        </w:r>
        <w:r>
          <w:rPr>
            <w:noProof/>
            <w:webHidden/>
          </w:rPr>
          <w:fldChar w:fldCharType="end"/>
        </w:r>
      </w:hyperlink>
    </w:p>
    <w:p w14:paraId="5BEE8CC8" w14:textId="1CCC3E0D"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98" w:history="1">
        <w:r w:rsidRPr="0060385E">
          <w:rPr>
            <w:rStyle w:val="Hyperlink"/>
            <w:noProof/>
          </w:rPr>
          <w:t>10.7</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Nonvolatile Hostnames and Service Names</w:t>
        </w:r>
        <w:r>
          <w:rPr>
            <w:noProof/>
            <w:webHidden/>
          </w:rPr>
          <w:tab/>
        </w:r>
        <w:r>
          <w:rPr>
            <w:noProof/>
            <w:webHidden/>
          </w:rPr>
          <w:fldChar w:fldCharType="begin"/>
        </w:r>
        <w:r>
          <w:rPr>
            <w:noProof/>
            <w:webHidden/>
          </w:rPr>
          <w:instrText xml:space="preserve"> PAGEREF _Toc156482998 \h </w:instrText>
        </w:r>
        <w:r>
          <w:rPr>
            <w:noProof/>
            <w:webHidden/>
          </w:rPr>
        </w:r>
        <w:r>
          <w:rPr>
            <w:noProof/>
            <w:webHidden/>
          </w:rPr>
          <w:fldChar w:fldCharType="separate"/>
        </w:r>
        <w:r w:rsidR="0028063C">
          <w:rPr>
            <w:noProof/>
            <w:webHidden/>
          </w:rPr>
          <w:t>72</w:t>
        </w:r>
        <w:r>
          <w:rPr>
            <w:noProof/>
            <w:webHidden/>
          </w:rPr>
          <w:fldChar w:fldCharType="end"/>
        </w:r>
      </w:hyperlink>
    </w:p>
    <w:p w14:paraId="699BAFD7" w14:textId="46F931FF"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99" w:history="1">
        <w:r w:rsidRPr="0060385E">
          <w:rPr>
            <w:rStyle w:val="Hyperlink"/>
            <w:noProof/>
          </w:rPr>
          <w:t>10.7.1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Hostname and Service Name Revert to Default</w:t>
        </w:r>
        <w:r>
          <w:rPr>
            <w:noProof/>
            <w:webHidden/>
          </w:rPr>
          <w:tab/>
        </w:r>
        <w:r>
          <w:rPr>
            <w:noProof/>
            <w:webHidden/>
          </w:rPr>
          <w:fldChar w:fldCharType="begin"/>
        </w:r>
        <w:r>
          <w:rPr>
            <w:noProof/>
            <w:webHidden/>
          </w:rPr>
          <w:instrText xml:space="preserve"> PAGEREF _Toc156482999 \h </w:instrText>
        </w:r>
        <w:r>
          <w:rPr>
            <w:noProof/>
            <w:webHidden/>
          </w:rPr>
        </w:r>
        <w:r>
          <w:rPr>
            <w:noProof/>
            <w:webHidden/>
          </w:rPr>
          <w:fldChar w:fldCharType="separate"/>
        </w:r>
        <w:r w:rsidR="0028063C">
          <w:rPr>
            <w:noProof/>
            <w:webHidden/>
          </w:rPr>
          <w:t>73</w:t>
        </w:r>
        <w:r>
          <w:rPr>
            <w:noProof/>
            <w:webHidden/>
          </w:rPr>
          <w:fldChar w:fldCharType="end"/>
        </w:r>
      </w:hyperlink>
    </w:p>
    <w:p w14:paraId="14B5CD7C" w14:textId="5441F316"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3000" w:history="1">
        <w:r w:rsidRPr="0060385E">
          <w:rPr>
            <w:rStyle w:val="Hyperlink"/>
            <w:noProof/>
          </w:rPr>
          <w:t>10.8</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Link Changes</w:t>
        </w:r>
        <w:r>
          <w:rPr>
            <w:noProof/>
            <w:webHidden/>
          </w:rPr>
          <w:tab/>
        </w:r>
        <w:r>
          <w:rPr>
            <w:noProof/>
            <w:webHidden/>
          </w:rPr>
          <w:fldChar w:fldCharType="begin"/>
        </w:r>
        <w:r>
          <w:rPr>
            <w:noProof/>
            <w:webHidden/>
          </w:rPr>
          <w:instrText xml:space="preserve"> PAGEREF _Toc156483000 \h </w:instrText>
        </w:r>
        <w:r>
          <w:rPr>
            <w:noProof/>
            <w:webHidden/>
          </w:rPr>
        </w:r>
        <w:r>
          <w:rPr>
            <w:noProof/>
            <w:webHidden/>
          </w:rPr>
          <w:fldChar w:fldCharType="separate"/>
        </w:r>
        <w:r w:rsidR="0028063C">
          <w:rPr>
            <w:noProof/>
            <w:webHidden/>
          </w:rPr>
          <w:t>73</w:t>
        </w:r>
        <w:r>
          <w:rPr>
            <w:noProof/>
            <w:webHidden/>
          </w:rPr>
          <w:fldChar w:fldCharType="end"/>
        </w:r>
      </w:hyperlink>
    </w:p>
    <w:p w14:paraId="1D98C39F" w14:textId="796C67EC"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3001" w:history="1">
        <w:r w:rsidRPr="0060385E">
          <w:rPr>
            <w:rStyle w:val="Hyperlink"/>
            <w:noProof/>
          </w:rPr>
          <w:t>11</w:t>
        </w:r>
        <w:r>
          <w:rPr>
            <w:rFonts w:asciiTheme="minorHAnsi" w:eastAsiaTheme="minorEastAsia" w:hAnsiTheme="minorHAnsi" w:cstheme="minorBidi"/>
            <w:noProof/>
            <w:kern w:val="2"/>
            <w:sz w:val="22"/>
            <w:szCs w:val="22"/>
            <w14:ligatures w14:val="standardContextual"/>
          </w:rPr>
          <w:tab/>
        </w:r>
        <w:r w:rsidRPr="0060385E">
          <w:rPr>
            <w:rStyle w:val="Hyperlink"/>
            <w:noProof/>
          </w:rPr>
          <w:t>Documentation</w:t>
        </w:r>
        <w:r>
          <w:rPr>
            <w:noProof/>
            <w:webHidden/>
          </w:rPr>
          <w:tab/>
        </w:r>
        <w:r>
          <w:rPr>
            <w:noProof/>
            <w:webHidden/>
          </w:rPr>
          <w:fldChar w:fldCharType="begin"/>
        </w:r>
        <w:r>
          <w:rPr>
            <w:noProof/>
            <w:webHidden/>
          </w:rPr>
          <w:instrText xml:space="preserve"> PAGEREF _Toc156483001 \h </w:instrText>
        </w:r>
        <w:r>
          <w:rPr>
            <w:noProof/>
            <w:webHidden/>
          </w:rPr>
        </w:r>
        <w:r>
          <w:rPr>
            <w:noProof/>
            <w:webHidden/>
          </w:rPr>
          <w:fldChar w:fldCharType="separate"/>
        </w:r>
        <w:r w:rsidR="0028063C">
          <w:rPr>
            <w:noProof/>
            <w:webHidden/>
          </w:rPr>
          <w:t>74</w:t>
        </w:r>
        <w:r>
          <w:rPr>
            <w:noProof/>
            <w:webHidden/>
          </w:rPr>
          <w:fldChar w:fldCharType="end"/>
        </w:r>
      </w:hyperlink>
    </w:p>
    <w:p w14:paraId="08957FBC" w14:textId="5CEFC7FB"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3002" w:history="1">
        <w:r w:rsidRPr="0060385E">
          <w:rPr>
            <w:rStyle w:val="Hyperlink"/>
            <w:noProof/>
          </w:rPr>
          <w:t>11.1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Full Documentation on IVI Interface</w:t>
        </w:r>
        <w:r>
          <w:rPr>
            <w:noProof/>
            <w:webHidden/>
          </w:rPr>
          <w:tab/>
        </w:r>
        <w:r>
          <w:rPr>
            <w:noProof/>
            <w:webHidden/>
          </w:rPr>
          <w:fldChar w:fldCharType="begin"/>
        </w:r>
        <w:r>
          <w:rPr>
            <w:noProof/>
            <w:webHidden/>
          </w:rPr>
          <w:instrText xml:space="preserve"> PAGEREF _Toc156483002 \h </w:instrText>
        </w:r>
        <w:r>
          <w:rPr>
            <w:noProof/>
            <w:webHidden/>
          </w:rPr>
        </w:r>
        <w:r>
          <w:rPr>
            <w:noProof/>
            <w:webHidden/>
          </w:rPr>
          <w:fldChar w:fldCharType="separate"/>
        </w:r>
        <w:r w:rsidR="0028063C">
          <w:rPr>
            <w:noProof/>
            <w:webHidden/>
          </w:rPr>
          <w:t>74</w:t>
        </w:r>
        <w:r>
          <w:rPr>
            <w:noProof/>
            <w:webHidden/>
          </w:rPr>
          <w:fldChar w:fldCharType="end"/>
        </w:r>
      </w:hyperlink>
    </w:p>
    <w:p w14:paraId="6A520205" w14:textId="7229C71D"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3003" w:history="1">
        <w:r w:rsidRPr="0060385E">
          <w:rPr>
            <w:rStyle w:val="Hyperlink"/>
            <w:noProof/>
          </w:rPr>
          <w:t>11.2</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Registration of the IVI Driver</w:t>
        </w:r>
        <w:r>
          <w:rPr>
            <w:noProof/>
            <w:webHidden/>
          </w:rPr>
          <w:tab/>
        </w:r>
        <w:r>
          <w:rPr>
            <w:noProof/>
            <w:webHidden/>
          </w:rPr>
          <w:fldChar w:fldCharType="begin"/>
        </w:r>
        <w:r>
          <w:rPr>
            <w:noProof/>
            <w:webHidden/>
          </w:rPr>
          <w:instrText xml:space="preserve"> PAGEREF _Toc156483003 \h </w:instrText>
        </w:r>
        <w:r>
          <w:rPr>
            <w:noProof/>
            <w:webHidden/>
          </w:rPr>
        </w:r>
        <w:r>
          <w:rPr>
            <w:noProof/>
            <w:webHidden/>
          </w:rPr>
          <w:fldChar w:fldCharType="separate"/>
        </w:r>
        <w:r w:rsidR="0028063C">
          <w:rPr>
            <w:noProof/>
            <w:webHidden/>
          </w:rPr>
          <w:t>74</w:t>
        </w:r>
        <w:r>
          <w:rPr>
            <w:noProof/>
            <w:webHidden/>
          </w:rPr>
          <w:fldChar w:fldCharType="end"/>
        </w:r>
      </w:hyperlink>
    </w:p>
    <w:p w14:paraId="672478E5" w14:textId="77AB967D"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3004" w:history="1">
        <w:r w:rsidRPr="0060385E">
          <w:rPr>
            <w:rStyle w:val="Hyperlink"/>
            <w:noProof/>
            <w:lang w:val="fr-FR"/>
          </w:rPr>
          <w:t>11.3</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 xml:space="preserve">Recommendation </w:t>
        </w:r>
        <w:r w:rsidRPr="0060385E">
          <w:rPr>
            <w:rStyle w:val="Hyperlink"/>
            <w:noProof/>
            <w:lang w:val="fr-FR"/>
          </w:rPr>
          <w:t>– Documentation on LXI Device Web Page</w:t>
        </w:r>
        <w:r>
          <w:rPr>
            <w:noProof/>
            <w:webHidden/>
          </w:rPr>
          <w:tab/>
        </w:r>
        <w:r>
          <w:rPr>
            <w:noProof/>
            <w:webHidden/>
          </w:rPr>
          <w:fldChar w:fldCharType="begin"/>
        </w:r>
        <w:r>
          <w:rPr>
            <w:noProof/>
            <w:webHidden/>
          </w:rPr>
          <w:instrText xml:space="preserve"> PAGEREF _Toc156483004 \h </w:instrText>
        </w:r>
        <w:r>
          <w:rPr>
            <w:noProof/>
            <w:webHidden/>
          </w:rPr>
        </w:r>
        <w:r>
          <w:rPr>
            <w:noProof/>
            <w:webHidden/>
          </w:rPr>
          <w:fldChar w:fldCharType="separate"/>
        </w:r>
        <w:r w:rsidR="0028063C">
          <w:rPr>
            <w:noProof/>
            <w:webHidden/>
          </w:rPr>
          <w:t>74</w:t>
        </w:r>
        <w:r>
          <w:rPr>
            <w:noProof/>
            <w:webHidden/>
          </w:rPr>
          <w:fldChar w:fldCharType="end"/>
        </w:r>
      </w:hyperlink>
    </w:p>
    <w:p w14:paraId="4A3F5E3E" w14:textId="7D3EC56D" w:rsidR="002939A8" w:rsidRPr="003975E5" w:rsidRDefault="00737874" w:rsidP="002955A9">
      <w:pPr>
        <w:rPr>
          <w:rStyle w:val="Emphasis"/>
          <w:b/>
          <w:sz w:val="28"/>
        </w:rPr>
      </w:pPr>
      <w:r>
        <w:fldChar w:fldCharType="end"/>
      </w:r>
      <w:r w:rsidR="00A3781D">
        <w:br w:type="page"/>
      </w:r>
      <w:r w:rsidR="00065E62">
        <w:rPr>
          <w:rStyle w:val="Emphasis"/>
          <w:b/>
          <w:sz w:val="28"/>
        </w:rPr>
        <w:lastRenderedPageBreak/>
        <w:t>Notices</w:t>
      </w:r>
    </w:p>
    <w:p w14:paraId="7C0F5CCB" w14:textId="77777777" w:rsidR="002939A8" w:rsidRDefault="002939A8" w:rsidP="00A3781D"/>
    <w:p w14:paraId="7467C3A4" w14:textId="0672C3BD" w:rsidR="00A3781D" w:rsidRDefault="00A3781D" w:rsidP="00A3781D">
      <w:r>
        <w:rPr>
          <w:b/>
        </w:rPr>
        <w:t xml:space="preserve">Notice of </w:t>
      </w:r>
      <w:r w:rsidR="00120C2D">
        <w:rPr>
          <w:b/>
        </w:rPr>
        <w:t>Rights All</w:t>
      </w:r>
      <w:r w:rsidRPr="00C7110C">
        <w:t xml:space="preserve">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4BC959FF" w14:textId="77777777" w:rsidR="00A3781D" w:rsidRDefault="00A3781D" w:rsidP="00A3781D">
      <w:pPr>
        <w:rPr>
          <w:b/>
        </w:rPr>
      </w:pPr>
    </w:p>
    <w:p w14:paraId="068E6960" w14:textId="05E60A3C" w:rsidR="00A3781D" w:rsidRPr="00C67620" w:rsidRDefault="00A3781D" w:rsidP="00A3781D">
      <w:r w:rsidRPr="00AE3D86">
        <w:rPr>
          <w:b/>
        </w:rPr>
        <w:t>Notice</w:t>
      </w:r>
      <w:r>
        <w:rPr>
          <w:b/>
        </w:rPr>
        <w:t xml:space="preserve"> of </w:t>
      </w:r>
      <w:r w:rsidR="00120C2D">
        <w:rPr>
          <w:b/>
        </w:rPr>
        <w:t>Liability The</w:t>
      </w:r>
      <w:r w:rsidRPr="00C67620">
        <w:t xml:space="preserve"> information contained in this document is subject to change without notice.  “Preliminary” releases are for specification development and proof-of-concept testing and may not reflect the final “Released” specification.</w:t>
      </w:r>
    </w:p>
    <w:p w14:paraId="206D4445" w14:textId="77777777" w:rsidR="00A3781D" w:rsidRDefault="00A3781D" w:rsidP="00A3781D"/>
    <w:p w14:paraId="1AE0CDFB" w14:textId="77777777" w:rsidR="00A3781D" w:rsidRDefault="00A3781D" w:rsidP="00A3781D">
      <w:r w:rsidRPr="00C67620">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3D4AD187" w14:textId="77777777" w:rsidR="00A3781D" w:rsidRDefault="00A3781D" w:rsidP="00A3781D">
      <w:pPr>
        <w:rPr>
          <w:b/>
        </w:rPr>
      </w:pPr>
    </w:p>
    <w:p w14:paraId="7A54FC7C" w14:textId="19894C98" w:rsidR="00A3781D" w:rsidRDefault="00A3781D" w:rsidP="00A3781D">
      <w:r w:rsidRPr="0042048D">
        <w:rPr>
          <w:b/>
        </w:rPr>
        <w:t xml:space="preserve">LXI </w:t>
      </w:r>
      <w:r w:rsidR="00120C2D" w:rsidRPr="0042048D">
        <w:rPr>
          <w:b/>
        </w:rPr>
        <w:t>Standards Documents</w:t>
      </w:r>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29671616" w14:textId="77777777" w:rsidR="00A3781D" w:rsidRDefault="00A3781D" w:rsidP="00A3781D"/>
    <w:p w14:paraId="72C71957" w14:textId="77777777" w:rsidR="00A3781D" w:rsidRDefault="00A3781D" w:rsidP="00A3781D">
      <w:r w:rsidRPr="00310D56">
        <w:t>Use of an LXI Consortium Standard is wholly voluntary.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14:paraId="5B240628" w14:textId="77777777" w:rsidR="00A3781D" w:rsidRDefault="00A3781D" w:rsidP="00A3781D"/>
    <w:p w14:paraId="100D0793" w14:textId="5854BDB6" w:rsidR="00A3781D" w:rsidRDefault="00A3781D" w:rsidP="00A3781D">
      <w:r w:rsidRPr="00310D56">
        <w:t>The LXI Consortium does not warrant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w:t>
      </w:r>
      <w:r w:rsidR="004776FC">
        <w:t xml:space="preserve">. </w:t>
      </w:r>
      <w:r w:rsidRPr="00310D56">
        <w:t>Users are cautioned to check to determine that they have the latest edition of any LXI Consortium Standard.</w:t>
      </w:r>
    </w:p>
    <w:p w14:paraId="5EE83A1D" w14:textId="77777777" w:rsidR="00A3781D" w:rsidRDefault="00A3781D" w:rsidP="00A3781D"/>
    <w:p w14:paraId="0E0A4EB8" w14:textId="77777777" w:rsidR="00A3781D" w:rsidRDefault="00A3781D" w:rsidP="00A3781D">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3C7A96B3" w14:textId="77777777" w:rsidR="00A3781D" w:rsidRDefault="00A3781D" w:rsidP="00A3781D"/>
    <w:p w14:paraId="45F43129" w14:textId="77777777" w:rsidR="00A3781D" w:rsidRDefault="00A3781D" w:rsidP="00A3781D">
      <w:r w:rsidRPr="00C67620">
        <w:t>This specification is the property of the LXI Consortium, a Delaware 501c3 corporation, for the use of its members.</w:t>
      </w:r>
    </w:p>
    <w:p w14:paraId="440ECD75" w14:textId="77777777" w:rsidR="00A3781D" w:rsidRDefault="00A3781D" w:rsidP="00A3781D"/>
    <w:p w14:paraId="06ECD9FF" w14:textId="2982049C" w:rsidR="00A3781D" w:rsidRDefault="00A930ED" w:rsidP="00A3781D">
      <w:pPr>
        <w:rPr>
          <w:rStyle w:val="Hyperlink"/>
        </w:rPr>
      </w:pPr>
      <w:r w:rsidRPr="00E85004">
        <w:rPr>
          <w:b/>
        </w:rPr>
        <w:t>Interpretations</w:t>
      </w:r>
      <w:r>
        <w:t xml:space="preserve"> </w:t>
      </w:r>
      <w:r w:rsidRPr="00310D56">
        <w:t>Occasionally</w:t>
      </w:r>
      <w:r w:rsidR="00A3781D" w:rsidRPr="00310D56">
        <w:t xml:space="preserve">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rsidR="00A3781D">
        <w:t xml:space="preserve"> Requests for interpretations of this standard </w:t>
      </w:r>
      <w:r w:rsidR="00865CDB">
        <w:t xml:space="preserve">may </w:t>
      </w:r>
      <w:r w:rsidR="00A3781D">
        <w:t xml:space="preserve">be sent </w:t>
      </w:r>
      <w:r w:rsidR="00B50E12" w:rsidRPr="00EB6762">
        <w:t>tech@members.lxistandard.org</w:t>
      </w:r>
      <w:r w:rsidR="00A3781D">
        <w:rPr>
          <w:rFonts w:ascii="Arial" w:hAnsi="Arial" w:cs="Arial"/>
          <w:color w:val="0000FF"/>
          <w:szCs w:val="20"/>
        </w:rPr>
        <w:t xml:space="preserve"> </w:t>
      </w:r>
      <w:r w:rsidR="00A3781D" w:rsidRPr="00072E82">
        <w:rPr>
          <w:rFonts w:cs="Arial"/>
        </w:rPr>
        <w:t xml:space="preserve">using the </w:t>
      </w:r>
      <w:r w:rsidR="00A3781D">
        <w:rPr>
          <w:rFonts w:cs="Arial"/>
        </w:rPr>
        <w:t>form “</w:t>
      </w:r>
      <w:r w:rsidR="00A3781D" w:rsidRPr="00BB28DB">
        <w:rPr>
          <w:rFonts w:cs="Arial"/>
          <w:i/>
        </w:rPr>
        <w:t xml:space="preserve">Request for Interpretation of an LXI </w:t>
      </w:r>
      <w:r w:rsidR="00A3781D" w:rsidRPr="00BB28DB">
        <w:rPr>
          <w:rFonts w:cs="Arial"/>
          <w:i/>
        </w:rPr>
        <w:lastRenderedPageBreak/>
        <w:t>Standard Document</w:t>
      </w:r>
      <w:r w:rsidR="00A3781D">
        <w:rPr>
          <w:rFonts w:cs="Arial"/>
        </w:rPr>
        <w:t xml:space="preserve">”. This document plus a list of interpretations to this standard are found on the LXI Consortium’s Web site: </w:t>
      </w:r>
      <w:hyperlink r:id="rId12" w:tooltip="http://www.lxistandard.org/" w:history="1">
        <w:r w:rsidR="00A3781D" w:rsidRPr="009326C5">
          <w:rPr>
            <w:rStyle w:val="Hyperlink"/>
          </w:rPr>
          <w:t>http://www.lxistandard.org</w:t>
        </w:r>
      </w:hyperlink>
      <w:r w:rsidR="00A3781D">
        <w:rPr>
          <w:rStyle w:val="Hyperlink"/>
        </w:rPr>
        <w:t xml:space="preserve"> </w:t>
      </w:r>
    </w:p>
    <w:p w14:paraId="4773D2F8" w14:textId="77777777" w:rsidR="00A3781D" w:rsidRDefault="00A3781D" w:rsidP="00A3781D">
      <w:pPr>
        <w:rPr>
          <w:rStyle w:val="Hyperlink"/>
        </w:rPr>
      </w:pPr>
    </w:p>
    <w:p w14:paraId="7D56C05D" w14:textId="4475B941" w:rsidR="00E3126A" w:rsidRDefault="00E3126A" w:rsidP="00C91F7D"/>
    <w:p w14:paraId="629B1BF8" w14:textId="77777777" w:rsidR="00013B24" w:rsidRDefault="00013B24" w:rsidP="00C91F7D">
      <w:pPr>
        <w:rPr>
          <w:b/>
        </w:rPr>
      </w:pPr>
    </w:p>
    <w:p w14:paraId="42CFB0B1" w14:textId="2DE5D486" w:rsidR="00C91F7D" w:rsidRPr="009026A9" w:rsidRDefault="00C91F7D" w:rsidP="00C91F7D">
      <w:pPr>
        <w:rPr>
          <w:b/>
        </w:rPr>
      </w:pPr>
      <w:r w:rsidRPr="009026A9">
        <w:rPr>
          <w:b/>
        </w:rPr>
        <w:t xml:space="preserve">Legal Issues, Trademarks, Patents, and Licensing Policies.  </w:t>
      </w:r>
      <w:r w:rsidRPr="009026A9">
        <w:t xml:space="preserve">These items are addressed specifically in the document “LXI </w:t>
      </w:r>
      <w:r w:rsidRPr="009026A9">
        <w:rPr>
          <w:i/>
        </w:rPr>
        <w:t>Consortium Trademark, Patent, and Licensing Policies</w:t>
      </w:r>
      <w:r w:rsidRPr="009026A9">
        <w:t xml:space="preserve">” found on the LXI Consortium’s Web site: </w:t>
      </w:r>
      <w:hyperlink r:id="rId13" w:history="1">
        <w:r w:rsidRPr="009026A9">
          <w:rPr>
            <w:rStyle w:val="Hyperlink"/>
          </w:rPr>
          <w:t>http://www.lxistandard.org</w:t>
        </w:r>
      </w:hyperlink>
      <w:r w:rsidRPr="009026A9">
        <w:t xml:space="preserve"> .</w:t>
      </w:r>
      <w:r w:rsidRPr="009026A9">
        <w:rPr>
          <w:b/>
        </w:rPr>
        <w:t xml:space="preserve">  </w:t>
      </w:r>
    </w:p>
    <w:p w14:paraId="34BA5131" w14:textId="77777777" w:rsidR="00C91F7D" w:rsidRPr="009026A9" w:rsidRDefault="00C91F7D" w:rsidP="00C91F7D"/>
    <w:p w14:paraId="6AC984F0" w14:textId="6516DC57" w:rsidR="00C91F7D" w:rsidRPr="009026A9" w:rsidRDefault="00C91F7D" w:rsidP="00C91F7D">
      <w:r w:rsidRPr="009026A9">
        <w:rPr>
          <w:b/>
        </w:rPr>
        <w:t>Conformance</w:t>
      </w:r>
      <w:r w:rsidRPr="009026A9">
        <w:t xml:space="preserve"> The LXI Consortium draws attention to the document “</w:t>
      </w:r>
      <w:bookmarkStart w:id="7" w:name="_Toc229798954"/>
      <w:r w:rsidRPr="009026A9">
        <w:rPr>
          <w:i/>
        </w:rPr>
        <w:t>LXI Consortium Policy for Certifying Conformance to LXI Consortium Standards</w:t>
      </w:r>
      <w:bookmarkEnd w:id="7"/>
      <w:r w:rsidRPr="009026A9">
        <w:t xml:space="preserve">” found on the LXI Consortium’s Web site: </w:t>
      </w:r>
      <w:hyperlink r:id="rId14" w:history="1">
        <w:r w:rsidRPr="009026A9">
          <w:rPr>
            <w:rStyle w:val="Hyperlink"/>
          </w:rPr>
          <w:t>http://www.lxistandard.org</w:t>
        </w:r>
      </w:hyperlink>
      <w:r w:rsidRPr="009026A9">
        <w:t xml:space="preserve"> .</w:t>
      </w:r>
      <w:r w:rsidRPr="009026A9">
        <w:rPr>
          <w:b/>
        </w:rPr>
        <w:t xml:space="preserve">  </w:t>
      </w:r>
      <w:r w:rsidRPr="009026A9">
        <w:t xml:space="preserve">That document specifies the procedures that must be followed to claim conformance with this standard. </w:t>
      </w:r>
    </w:p>
    <w:p w14:paraId="41E705B6" w14:textId="56D2E976" w:rsidR="00FC4517" w:rsidRDefault="00FC4517" w:rsidP="00A3781D"/>
    <w:p w14:paraId="39A2412C" w14:textId="084D726E" w:rsidR="00FC4517" w:rsidRPr="009026A9" w:rsidRDefault="00FC4517" w:rsidP="00FC4517">
      <w:r w:rsidRPr="009026A9">
        <w:rPr>
          <w:b/>
        </w:rPr>
        <w:t xml:space="preserve">Comments for </w:t>
      </w:r>
      <w:r w:rsidR="00120C2D" w:rsidRPr="009026A9">
        <w:rPr>
          <w:b/>
        </w:rPr>
        <w:t>Revision Comments</w:t>
      </w:r>
      <w:r w:rsidRPr="009026A9">
        <w:t xml:space="preserve">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w:t>
      </w:r>
    </w:p>
    <w:p w14:paraId="20AB0430" w14:textId="4673B194" w:rsidR="00FC4517" w:rsidRDefault="00FC4517" w:rsidP="00FC4517"/>
    <w:p w14:paraId="5F70623D" w14:textId="6E0909FF" w:rsidR="00632E74" w:rsidRPr="00A30077" w:rsidRDefault="008771C7" w:rsidP="00C214E6">
      <w:pPr>
        <w:pStyle w:val="NormalWeb"/>
        <w:rPr>
          <w:szCs w:val="20"/>
        </w:rPr>
      </w:pPr>
      <w:r>
        <w:rPr>
          <w:rFonts w:ascii="Segoe UI" w:hAnsi="Segoe UI" w:cs="Segoe UI"/>
          <w:color w:val="000000"/>
        </w:rPr>
        <w:br/>
      </w:r>
      <w:r w:rsidRPr="00DF276D">
        <w:rPr>
          <w:color w:val="000000"/>
          <w:szCs w:val="20"/>
        </w:rPr>
        <w:t>Executive Director</w:t>
      </w:r>
      <w:r w:rsidRPr="00DF276D">
        <w:rPr>
          <w:color w:val="000000"/>
          <w:szCs w:val="20"/>
        </w:rPr>
        <w:br/>
        <w:t>LXI Consortium</w:t>
      </w:r>
      <w:r w:rsidRPr="00DF276D">
        <w:rPr>
          <w:color w:val="000000"/>
          <w:szCs w:val="20"/>
        </w:rPr>
        <w:br/>
      </w:r>
      <w:r w:rsidR="002B6420" w:rsidRPr="00DF276D">
        <w:rPr>
          <w:szCs w:val="20"/>
        </w:rPr>
        <w:t>www.l</w:t>
      </w:r>
      <w:r w:rsidR="00615EB5" w:rsidRPr="00DF276D">
        <w:rPr>
          <w:szCs w:val="20"/>
        </w:rPr>
        <w:t>x</w:t>
      </w:r>
      <w:r w:rsidR="002B6420" w:rsidRPr="00DF276D">
        <w:rPr>
          <w:szCs w:val="20"/>
        </w:rPr>
        <w:t>i</w:t>
      </w:r>
      <w:r w:rsidR="00A83ED9" w:rsidRPr="00DF276D">
        <w:rPr>
          <w:szCs w:val="20"/>
        </w:rPr>
        <w:t>st</w:t>
      </w:r>
      <w:r w:rsidR="002B6420" w:rsidRPr="00DF276D">
        <w:rPr>
          <w:szCs w:val="20"/>
        </w:rPr>
        <w:t>andard.org</w:t>
      </w:r>
    </w:p>
    <w:bookmarkStart w:id="8" w:name="_Toc229807306"/>
    <w:p w14:paraId="5BCC58B0" w14:textId="330D81D1" w:rsidR="00FC4517" w:rsidRPr="009026A9" w:rsidRDefault="00FC4517" w:rsidP="00FC4517">
      <w:pPr>
        <w:pStyle w:val="NormalWeb"/>
      </w:pPr>
      <w:r w:rsidRPr="00DF276D">
        <w:rPr>
          <w:szCs w:val="20"/>
        </w:rPr>
        <w:fldChar w:fldCharType="begin"/>
      </w:r>
      <w:r w:rsidRPr="00DF276D">
        <w:rPr>
          <w:szCs w:val="20"/>
        </w:rPr>
        <w:instrText xml:space="preserve"> HYPERLINK "mailto:ExecDir@lxistandard.org" \h </w:instrText>
      </w:r>
      <w:r w:rsidRPr="00DF276D">
        <w:rPr>
          <w:szCs w:val="20"/>
        </w:rPr>
      </w:r>
      <w:r w:rsidRPr="00DF276D">
        <w:rPr>
          <w:szCs w:val="20"/>
        </w:rPr>
        <w:fldChar w:fldCharType="separate"/>
      </w:r>
      <w:r w:rsidR="00AF5C82" w:rsidRPr="00AF5C82">
        <w:t xml:space="preserve"> </w:t>
      </w:r>
      <w:r w:rsidR="00AF5C82">
        <w:t>admin@members.lxistandard.org</w:t>
      </w:r>
      <w:r w:rsidRPr="00DF276D">
        <w:rPr>
          <w:szCs w:val="20"/>
        </w:rPr>
        <w:br/>
      </w:r>
      <w:r w:rsidRPr="00DF276D">
        <w:rPr>
          <w:szCs w:val="20"/>
        </w:rPr>
        <w:fldChar w:fldCharType="end"/>
      </w:r>
      <w:r w:rsidR="00615EB5" w:rsidRPr="009026A9">
        <w:t xml:space="preserve"> </w:t>
      </w:r>
    </w:p>
    <w:p w14:paraId="49733B11" w14:textId="77777777" w:rsidR="00FC4517" w:rsidRPr="009026A9" w:rsidRDefault="00FC4517" w:rsidP="00FC4517">
      <w:pPr>
        <w:ind w:left="720"/>
        <w:outlineLvl w:val="0"/>
      </w:pPr>
    </w:p>
    <w:p w14:paraId="64ADE0ED" w14:textId="77777777" w:rsidR="00FC4517" w:rsidRPr="009026A9" w:rsidRDefault="00FC4517" w:rsidP="00FC4517">
      <w:pPr>
        <w:rPr>
          <w:b/>
        </w:rPr>
      </w:pPr>
      <w:r w:rsidRPr="009026A9">
        <w:rPr>
          <w:b/>
        </w:rPr>
        <w:t>LXI is a registered trademark of the LXI Consortium</w:t>
      </w:r>
      <w:bookmarkEnd w:id="8"/>
    </w:p>
    <w:p w14:paraId="7109F889" w14:textId="77777777" w:rsidR="00A3781D" w:rsidRDefault="00A3781D" w:rsidP="00A3781D">
      <w:pPr>
        <w:outlineLvl w:val="0"/>
        <w:rPr>
          <w:b/>
        </w:rPr>
      </w:pPr>
      <w:r>
        <w:br w:type="page"/>
      </w:r>
      <w:bookmarkStart w:id="9" w:name="_Toc156482850"/>
      <w:r w:rsidRPr="002939A8">
        <w:rPr>
          <w:rStyle w:val="Emphasis"/>
          <w:b/>
          <w:sz w:val="28"/>
        </w:rPr>
        <w:lastRenderedPageBreak/>
        <w:t>Revision history</w:t>
      </w:r>
      <w:bookmarkEnd w:id="9"/>
    </w:p>
    <w:p w14:paraId="26909662" w14:textId="77777777"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6917"/>
      </w:tblGrid>
      <w:tr w:rsidR="00A3781D" w:rsidRPr="00547382" w14:paraId="62543366" w14:textId="77777777" w:rsidTr="57E3F261">
        <w:tc>
          <w:tcPr>
            <w:tcW w:w="1713" w:type="dxa"/>
          </w:tcPr>
          <w:p w14:paraId="13E5F5C3" w14:textId="77777777" w:rsidR="00A3781D" w:rsidRPr="000D1C4E" w:rsidRDefault="00A3781D" w:rsidP="003975E5">
            <w:pPr>
              <w:rPr>
                <w:b/>
                <w:i/>
                <w:lang w:val="en-GB"/>
              </w:rPr>
            </w:pPr>
            <w:r w:rsidRPr="000D1C4E">
              <w:rPr>
                <w:b/>
                <w:i/>
                <w:lang w:val="en-GB"/>
              </w:rPr>
              <w:t>Revision</w:t>
            </w:r>
          </w:p>
        </w:tc>
        <w:tc>
          <w:tcPr>
            <w:tcW w:w="6917" w:type="dxa"/>
          </w:tcPr>
          <w:p w14:paraId="7811EA3E" w14:textId="77777777" w:rsidR="00A3781D" w:rsidRPr="000D1C4E" w:rsidRDefault="00A3781D" w:rsidP="003975E5">
            <w:pPr>
              <w:rPr>
                <w:b/>
                <w:i/>
                <w:lang w:val="en-GB"/>
              </w:rPr>
            </w:pPr>
            <w:r w:rsidRPr="000D1C4E">
              <w:rPr>
                <w:b/>
                <w:i/>
                <w:lang w:val="en-GB"/>
              </w:rPr>
              <w:t>Description</w:t>
            </w:r>
          </w:p>
        </w:tc>
      </w:tr>
      <w:tr w:rsidR="008E67AA" w:rsidRPr="00547382" w14:paraId="387ACA2C" w14:textId="77777777" w:rsidTr="57E3F261">
        <w:tc>
          <w:tcPr>
            <w:tcW w:w="1713" w:type="dxa"/>
          </w:tcPr>
          <w:p w14:paraId="321436A6" w14:textId="77777777" w:rsidR="008E67AA" w:rsidRDefault="008E67AA" w:rsidP="006A4D92">
            <w:pPr>
              <w:rPr>
                <w:lang w:val="en-GB"/>
              </w:rPr>
            </w:pPr>
            <w:r>
              <w:rPr>
                <w:lang w:val="en-GB"/>
              </w:rPr>
              <w:t>1.6.1</w:t>
            </w:r>
          </w:p>
          <w:p w14:paraId="37D10D45" w14:textId="77777777" w:rsidR="008E67AA" w:rsidRDefault="008E67AA" w:rsidP="006A4D92">
            <w:pPr>
              <w:rPr>
                <w:lang w:val="en-GB"/>
              </w:rPr>
            </w:pPr>
            <w:r>
              <w:rPr>
                <w:lang w:val="en-GB"/>
              </w:rPr>
              <w:t>Oct 16, 2025</w:t>
            </w:r>
          </w:p>
          <w:p w14:paraId="4E0E097D" w14:textId="77777777" w:rsidR="00A7622F" w:rsidRDefault="00A7622F" w:rsidP="006A4D92">
            <w:pPr>
              <w:rPr>
                <w:lang w:val="en-GB"/>
              </w:rPr>
            </w:pPr>
          </w:p>
          <w:p w14:paraId="73F4B923" w14:textId="77777777" w:rsidR="00A7622F" w:rsidRDefault="00A7622F" w:rsidP="006A4D92">
            <w:pPr>
              <w:rPr>
                <w:lang w:val="en-GB"/>
              </w:rPr>
            </w:pPr>
            <w:r>
              <w:rPr>
                <w:lang w:val="en-GB"/>
              </w:rPr>
              <w:t>Editorial Change</w:t>
            </w:r>
          </w:p>
          <w:p w14:paraId="183E2127" w14:textId="7FA43D4D" w:rsidR="00A7622F" w:rsidRDefault="00A7622F" w:rsidP="006A4D92">
            <w:pPr>
              <w:rPr>
                <w:lang w:val="en-GB"/>
              </w:rPr>
            </w:pPr>
          </w:p>
        </w:tc>
        <w:tc>
          <w:tcPr>
            <w:tcW w:w="6917" w:type="dxa"/>
          </w:tcPr>
          <w:p w14:paraId="7DA6FEF1" w14:textId="77777777" w:rsidR="008E67AA" w:rsidRDefault="008E67AA" w:rsidP="006A4D92">
            <w:pPr>
              <w:pStyle w:val="ListParagraph"/>
              <w:numPr>
                <w:ilvl w:val="0"/>
                <w:numId w:val="51"/>
              </w:numPr>
              <w:rPr>
                <w:rFonts w:ascii="Times New Roman" w:hAnsi="Times New Roman"/>
                <w:sz w:val="20"/>
                <w:szCs w:val="20"/>
              </w:rPr>
            </w:pPr>
            <w:r>
              <w:rPr>
                <w:rFonts w:ascii="Times New Roman" w:hAnsi="Times New Roman"/>
                <w:sz w:val="20"/>
                <w:szCs w:val="20"/>
              </w:rPr>
              <w:t xml:space="preserve">Added Permission </w:t>
            </w:r>
            <w:r w:rsidR="000C2386">
              <w:rPr>
                <w:rFonts w:ascii="Times New Roman" w:hAnsi="Times New Roman"/>
                <w:sz w:val="20"/>
                <w:szCs w:val="20"/>
              </w:rPr>
              <w:t>2.6.1.3 – allow</w:t>
            </w:r>
            <w:r w:rsidR="0073358C">
              <w:rPr>
                <w:rFonts w:ascii="Times New Roman" w:hAnsi="Times New Roman"/>
                <w:sz w:val="20"/>
                <w:szCs w:val="20"/>
              </w:rPr>
              <w:t xml:space="preserve">ing the </w:t>
            </w:r>
            <w:r w:rsidR="000C2386">
              <w:rPr>
                <w:rFonts w:ascii="Times New Roman" w:hAnsi="Times New Roman"/>
                <w:sz w:val="20"/>
                <w:szCs w:val="20"/>
              </w:rPr>
              <w:t xml:space="preserve">LXI Logo </w:t>
            </w:r>
            <w:r w:rsidR="0073358C">
              <w:rPr>
                <w:rFonts w:ascii="Times New Roman" w:hAnsi="Times New Roman"/>
                <w:sz w:val="20"/>
                <w:szCs w:val="20"/>
              </w:rPr>
              <w:t xml:space="preserve">to be </w:t>
            </w:r>
            <w:r w:rsidR="000C2386">
              <w:rPr>
                <w:rFonts w:ascii="Times New Roman" w:hAnsi="Times New Roman"/>
                <w:sz w:val="20"/>
                <w:szCs w:val="20"/>
              </w:rPr>
              <w:t xml:space="preserve">on </w:t>
            </w:r>
            <w:r w:rsidR="0073358C">
              <w:rPr>
                <w:rFonts w:ascii="Times New Roman" w:hAnsi="Times New Roman"/>
                <w:sz w:val="20"/>
                <w:szCs w:val="20"/>
              </w:rPr>
              <w:t xml:space="preserve">the </w:t>
            </w:r>
            <w:r w:rsidR="000C2386">
              <w:rPr>
                <w:rFonts w:ascii="Times New Roman" w:hAnsi="Times New Roman"/>
                <w:sz w:val="20"/>
                <w:szCs w:val="20"/>
              </w:rPr>
              <w:t xml:space="preserve">rear of </w:t>
            </w:r>
            <w:r w:rsidR="0073358C">
              <w:rPr>
                <w:rFonts w:ascii="Times New Roman" w:hAnsi="Times New Roman"/>
                <w:sz w:val="20"/>
                <w:szCs w:val="20"/>
              </w:rPr>
              <w:t xml:space="preserve">the </w:t>
            </w:r>
            <w:r w:rsidR="000C2386">
              <w:rPr>
                <w:rFonts w:ascii="Times New Roman" w:hAnsi="Times New Roman"/>
                <w:sz w:val="20"/>
                <w:szCs w:val="20"/>
              </w:rPr>
              <w:t>device</w:t>
            </w:r>
          </w:p>
          <w:p w14:paraId="228A8E1E" w14:textId="29439CEB" w:rsidR="00313E29" w:rsidRDefault="00313E29" w:rsidP="006A4D92">
            <w:pPr>
              <w:pStyle w:val="ListParagraph"/>
              <w:numPr>
                <w:ilvl w:val="0"/>
                <w:numId w:val="51"/>
              </w:numPr>
              <w:rPr>
                <w:rFonts w:ascii="Times New Roman" w:hAnsi="Times New Roman"/>
                <w:sz w:val="20"/>
                <w:szCs w:val="20"/>
              </w:rPr>
            </w:pPr>
            <w:r>
              <w:rPr>
                <w:rFonts w:ascii="Times New Roman" w:hAnsi="Times New Roman"/>
                <w:sz w:val="20"/>
                <w:szCs w:val="20"/>
              </w:rPr>
              <w:t>Changed contact email addresses</w:t>
            </w:r>
          </w:p>
        </w:tc>
      </w:tr>
      <w:tr w:rsidR="001F2161" w:rsidRPr="00547382" w14:paraId="47477723" w14:textId="77777777" w:rsidTr="57E3F261">
        <w:tc>
          <w:tcPr>
            <w:tcW w:w="1713" w:type="dxa"/>
          </w:tcPr>
          <w:p w14:paraId="7E91617A" w14:textId="77777777" w:rsidR="001F2161" w:rsidRDefault="001F2161" w:rsidP="006A4D92">
            <w:pPr>
              <w:rPr>
                <w:lang w:val="en-GB"/>
              </w:rPr>
            </w:pPr>
            <w:r>
              <w:rPr>
                <w:lang w:val="en-GB"/>
              </w:rPr>
              <w:t>1.6.1</w:t>
            </w:r>
          </w:p>
          <w:p w14:paraId="4C93B736" w14:textId="79393C3B" w:rsidR="001F2161" w:rsidRDefault="001F2161" w:rsidP="006A4D92">
            <w:pPr>
              <w:rPr>
                <w:lang w:val="en-GB"/>
              </w:rPr>
            </w:pPr>
            <w:r>
              <w:rPr>
                <w:lang w:val="en-GB"/>
              </w:rPr>
              <w:t>Jan 18, 2024</w:t>
            </w:r>
          </w:p>
        </w:tc>
        <w:tc>
          <w:tcPr>
            <w:tcW w:w="6917" w:type="dxa"/>
          </w:tcPr>
          <w:p w14:paraId="59E87E70" w14:textId="3930183F" w:rsidR="001F2161" w:rsidRDefault="001F2161" w:rsidP="006A4D92">
            <w:pPr>
              <w:pStyle w:val="ListParagraph"/>
              <w:numPr>
                <w:ilvl w:val="0"/>
                <w:numId w:val="51"/>
              </w:numPr>
              <w:rPr>
                <w:rFonts w:ascii="Times New Roman" w:hAnsi="Times New Roman"/>
                <w:sz w:val="20"/>
                <w:szCs w:val="20"/>
              </w:rPr>
            </w:pPr>
            <w:r>
              <w:rPr>
                <w:rFonts w:ascii="Times New Roman" w:hAnsi="Times New Roman"/>
                <w:sz w:val="20"/>
                <w:szCs w:val="20"/>
              </w:rPr>
              <w:t>Fixed broken links in TOC</w:t>
            </w:r>
          </w:p>
        </w:tc>
      </w:tr>
      <w:tr w:rsidR="006A4D92" w:rsidRPr="00547382" w14:paraId="5118C425" w14:textId="77777777" w:rsidTr="57E3F261">
        <w:tc>
          <w:tcPr>
            <w:tcW w:w="1713" w:type="dxa"/>
          </w:tcPr>
          <w:p w14:paraId="7B8A6D99" w14:textId="100C8F65" w:rsidR="006A4D92" w:rsidRDefault="006A4D92" w:rsidP="006A4D92">
            <w:pPr>
              <w:rPr>
                <w:lang w:val="en-GB"/>
              </w:rPr>
            </w:pPr>
            <w:r>
              <w:rPr>
                <w:lang w:val="en-GB"/>
              </w:rPr>
              <w:t>1.6.1</w:t>
            </w:r>
            <w:r>
              <w:rPr>
                <w:lang w:val="en-GB"/>
              </w:rPr>
              <w:br/>
            </w:r>
            <w:r w:rsidR="00716C77">
              <w:rPr>
                <w:lang w:val="en-GB"/>
              </w:rPr>
              <w:t>Au</w:t>
            </w:r>
            <w:r w:rsidR="00DA3DE2">
              <w:rPr>
                <w:lang w:val="en-GB"/>
              </w:rPr>
              <w:t>g 10</w:t>
            </w:r>
            <w:r>
              <w:rPr>
                <w:lang w:val="en-GB"/>
              </w:rPr>
              <w:t>, 2023</w:t>
            </w:r>
          </w:p>
        </w:tc>
        <w:tc>
          <w:tcPr>
            <w:tcW w:w="6917" w:type="dxa"/>
          </w:tcPr>
          <w:p w14:paraId="0939BF01" w14:textId="2C779AD6" w:rsidR="006A4D92" w:rsidRDefault="005C084F" w:rsidP="006A4D92">
            <w:pPr>
              <w:pStyle w:val="ListParagraph"/>
              <w:numPr>
                <w:ilvl w:val="0"/>
                <w:numId w:val="51"/>
              </w:numPr>
              <w:rPr>
                <w:rFonts w:ascii="Times New Roman" w:hAnsi="Times New Roman"/>
                <w:sz w:val="20"/>
                <w:szCs w:val="20"/>
              </w:rPr>
            </w:pPr>
            <w:r>
              <w:rPr>
                <w:rFonts w:ascii="Times New Roman" w:hAnsi="Times New Roman"/>
                <w:sz w:val="20"/>
                <w:szCs w:val="20"/>
              </w:rPr>
              <w:t>Rule 10.2</w:t>
            </w:r>
            <w:r w:rsidR="00281CF9">
              <w:rPr>
                <w:rFonts w:ascii="Times New Roman" w:hAnsi="Times New Roman"/>
                <w:sz w:val="20"/>
                <w:szCs w:val="20"/>
              </w:rPr>
              <w:t xml:space="preserve"> changed to </w:t>
            </w:r>
            <w:r w:rsidR="00903532">
              <w:rPr>
                <w:rFonts w:ascii="Times New Roman" w:hAnsi="Times New Roman"/>
                <w:sz w:val="20"/>
                <w:szCs w:val="20"/>
              </w:rPr>
              <w:t xml:space="preserve">refer </w:t>
            </w:r>
            <w:r w:rsidR="004C225F">
              <w:rPr>
                <w:rFonts w:ascii="Times New Roman" w:hAnsi="Times New Roman"/>
                <w:sz w:val="20"/>
                <w:szCs w:val="20"/>
              </w:rPr>
              <w:t xml:space="preserve">to </w:t>
            </w:r>
            <w:r w:rsidR="00903532">
              <w:rPr>
                <w:rFonts w:ascii="Times New Roman" w:hAnsi="Times New Roman"/>
                <w:sz w:val="20"/>
                <w:szCs w:val="20"/>
              </w:rPr>
              <w:t>the API Extended Function.  Note that as of this version</w:t>
            </w:r>
            <w:r w:rsidR="00254179">
              <w:rPr>
                <w:rFonts w:ascii="Times New Roman" w:hAnsi="Times New Roman"/>
                <w:sz w:val="20"/>
                <w:szCs w:val="20"/>
              </w:rPr>
              <w:t xml:space="preserve"> of the specification</w:t>
            </w:r>
            <w:r w:rsidR="00903532">
              <w:rPr>
                <w:rFonts w:ascii="Times New Roman" w:hAnsi="Times New Roman"/>
                <w:sz w:val="20"/>
                <w:szCs w:val="20"/>
              </w:rPr>
              <w:t>, version 2.0 of the Identification XML Schema</w:t>
            </w:r>
            <w:r w:rsidR="00261F35">
              <w:rPr>
                <w:rFonts w:ascii="Times New Roman" w:hAnsi="Times New Roman"/>
                <w:sz w:val="20"/>
                <w:szCs w:val="20"/>
              </w:rPr>
              <w:t xml:space="preserve"> is required.</w:t>
            </w:r>
          </w:p>
          <w:p w14:paraId="65CE6357" w14:textId="70F8E31F" w:rsidR="00967395" w:rsidRDefault="006A4D92" w:rsidP="00903532">
            <w:pPr>
              <w:pStyle w:val="ListParagraph"/>
              <w:numPr>
                <w:ilvl w:val="0"/>
                <w:numId w:val="51"/>
              </w:numPr>
              <w:rPr>
                <w:rFonts w:ascii="Times New Roman" w:hAnsi="Times New Roman"/>
                <w:sz w:val="20"/>
                <w:szCs w:val="20"/>
              </w:rPr>
            </w:pPr>
            <w:r>
              <w:rPr>
                <w:rFonts w:ascii="Times New Roman" w:hAnsi="Times New Roman"/>
                <w:sz w:val="20"/>
                <w:szCs w:val="20"/>
              </w:rPr>
              <w:t xml:space="preserve">Disallowed blank </w:t>
            </w:r>
            <w:r w:rsidR="007C03D7">
              <w:rPr>
                <w:rFonts w:ascii="Times New Roman" w:hAnsi="Times New Roman"/>
                <w:sz w:val="20"/>
                <w:szCs w:val="20"/>
              </w:rPr>
              <w:t>passwords.</w:t>
            </w:r>
          </w:p>
          <w:p w14:paraId="089B83B7" w14:textId="2A0749D3" w:rsidR="00277A5B" w:rsidRPr="00DA3DE2" w:rsidRDefault="00277A5B" w:rsidP="00903532">
            <w:pPr>
              <w:pStyle w:val="ListParagraph"/>
              <w:numPr>
                <w:ilvl w:val="0"/>
                <w:numId w:val="51"/>
              </w:numPr>
              <w:rPr>
                <w:rFonts w:ascii="Times New Roman" w:hAnsi="Times New Roman"/>
                <w:sz w:val="20"/>
                <w:szCs w:val="20"/>
              </w:rPr>
            </w:pPr>
            <w:r w:rsidRPr="57E3F261">
              <w:rPr>
                <w:rFonts w:ascii="Times New Roman" w:hAnsi="Times New Roman"/>
                <w:sz w:val="20"/>
                <w:szCs w:val="20"/>
              </w:rPr>
              <w:t>Other clarifications and editorial updates</w:t>
            </w:r>
          </w:p>
        </w:tc>
      </w:tr>
      <w:tr w:rsidR="0053221B" w:rsidRPr="00547382" w14:paraId="227DD6D7" w14:textId="77777777" w:rsidTr="57E3F261">
        <w:tc>
          <w:tcPr>
            <w:tcW w:w="1713" w:type="dxa"/>
          </w:tcPr>
          <w:p w14:paraId="32617880" w14:textId="327D0BB9" w:rsidR="0053221B" w:rsidRDefault="00717B3E" w:rsidP="006F4E8F">
            <w:pPr>
              <w:rPr>
                <w:lang w:val="en-GB"/>
              </w:rPr>
            </w:pPr>
            <w:r>
              <w:rPr>
                <w:lang w:val="en-GB"/>
              </w:rPr>
              <w:t>1.6</w:t>
            </w:r>
          </w:p>
          <w:p w14:paraId="6DE7AEB8" w14:textId="47470B33" w:rsidR="007D716B" w:rsidRDefault="009F7C75" w:rsidP="006F4E8F">
            <w:pPr>
              <w:rPr>
                <w:lang w:val="en-GB"/>
              </w:rPr>
            </w:pPr>
            <w:r>
              <w:rPr>
                <w:lang w:val="en-GB"/>
              </w:rPr>
              <w:t xml:space="preserve">June </w:t>
            </w:r>
            <w:r w:rsidR="00544EFB">
              <w:rPr>
                <w:lang w:val="en-GB"/>
              </w:rPr>
              <w:t>9</w:t>
            </w:r>
            <w:r w:rsidR="00622E29">
              <w:rPr>
                <w:lang w:val="en-GB"/>
              </w:rPr>
              <w:t>, 2022</w:t>
            </w:r>
          </w:p>
        </w:tc>
        <w:tc>
          <w:tcPr>
            <w:tcW w:w="6917" w:type="dxa"/>
          </w:tcPr>
          <w:p w14:paraId="0BFB026D" w14:textId="77777777" w:rsidR="0053221B" w:rsidRPr="006832BA" w:rsidRDefault="0053221B"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10.4.3.10 Moved HiSLIP and </w:t>
            </w:r>
            <w:r w:rsidR="00717B3E" w:rsidRPr="57E3F261">
              <w:rPr>
                <w:rFonts w:ascii="Times New Roman" w:hAnsi="Times New Roman"/>
                <w:sz w:val="20"/>
                <w:szCs w:val="20"/>
              </w:rPr>
              <w:t xml:space="preserve">VXI-11 service </w:t>
            </w:r>
            <w:r w:rsidR="004F4CAE" w:rsidRPr="57E3F261">
              <w:rPr>
                <w:rFonts w:ascii="Times New Roman" w:hAnsi="Times New Roman"/>
                <w:sz w:val="20"/>
                <w:szCs w:val="20"/>
              </w:rPr>
              <w:t>advertisements</w:t>
            </w:r>
            <w:r w:rsidR="00717B3E" w:rsidRPr="57E3F261">
              <w:rPr>
                <w:rFonts w:ascii="Times New Roman" w:hAnsi="Times New Roman"/>
                <w:sz w:val="20"/>
                <w:szCs w:val="20"/>
              </w:rPr>
              <w:t xml:space="preserve"> to their respective extended function documents</w:t>
            </w:r>
          </w:p>
          <w:p w14:paraId="44C089BB" w14:textId="4BD85D43" w:rsidR="004F4CAE" w:rsidRPr="006832BA" w:rsidRDefault="00465BC6"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Removed 10.4.3.11 and 10.4.3.12 and replaced with an observation that serv</w:t>
            </w:r>
            <w:r w:rsidR="007F2EBE" w:rsidRPr="57E3F261">
              <w:rPr>
                <w:rFonts w:ascii="Times New Roman" w:hAnsi="Times New Roman"/>
                <w:sz w:val="20"/>
                <w:szCs w:val="20"/>
              </w:rPr>
              <w:t>ice advertisements can be done in any order</w:t>
            </w:r>
          </w:p>
          <w:p w14:paraId="467EB4AC" w14:textId="348D7378" w:rsidR="001563FB" w:rsidRPr="006832BA" w:rsidRDefault="001563FB"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Changed </w:t>
            </w:r>
            <w:r w:rsidR="0096148E" w:rsidRPr="57E3F261">
              <w:rPr>
                <w:rFonts w:ascii="Times New Roman" w:hAnsi="Times New Roman"/>
                <w:sz w:val="20"/>
                <w:szCs w:val="20"/>
              </w:rPr>
              <w:t>all references to “module” to “device”</w:t>
            </w:r>
          </w:p>
          <w:p w14:paraId="31939325" w14:textId="78F81989" w:rsidR="0008360D" w:rsidRPr="006832BA" w:rsidRDefault="0008360D"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Section 9.1 has been completely revamped due to requiring HTTPS for the Web Server</w:t>
            </w:r>
          </w:p>
          <w:p w14:paraId="6DBFEF27" w14:textId="507AF299" w:rsidR="00CD68E4" w:rsidRPr="006832BA" w:rsidRDefault="00F93FAB"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Incorporated </w:t>
            </w:r>
            <w:r w:rsidR="0008360D" w:rsidRPr="57E3F261">
              <w:rPr>
                <w:rFonts w:ascii="Times New Roman" w:hAnsi="Times New Roman"/>
                <w:sz w:val="20"/>
                <w:szCs w:val="20"/>
              </w:rPr>
              <w:t>Clarification</w:t>
            </w:r>
            <w:r w:rsidRPr="57E3F261">
              <w:rPr>
                <w:rFonts w:ascii="Times New Roman" w:hAnsi="Times New Roman"/>
                <w:sz w:val="20"/>
                <w:szCs w:val="20"/>
              </w:rPr>
              <w:t xml:space="preserve"> document</w:t>
            </w:r>
            <w:r w:rsidR="0008360D" w:rsidRPr="57E3F261">
              <w:rPr>
                <w:rFonts w:ascii="Times New Roman" w:hAnsi="Times New Roman"/>
                <w:sz w:val="20"/>
                <w:szCs w:val="20"/>
              </w:rPr>
              <w:t xml:space="preserve"> into this document</w:t>
            </w:r>
          </w:p>
          <w:p w14:paraId="17B9C2BB" w14:textId="45C4D313" w:rsidR="00FB4D4A" w:rsidRPr="006832BA" w:rsidRDefault="00C67980"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Provide way to enable/disable mDNS</w:t>
            </w:r>
          </w:p>
          <w:p w14:paraId="5DA9994F" w14:textId="77777777" w:rsidR="007F2EBE" w:rsidRPr="006832BA" w:rsidRDefault="009204C9"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Update</w:t>
            </w:r>
            <w:r w:rsidR="00F54389" w:rsidRPr="57E3F261">
              <w:rPr>
                <w:rFonts w:ascii="Times New Roman" w:hAnsi="Times New Roman"/>
                <w:sz w:val="20"/>
                <w:szCs w:val="20"/>
              </w:rPr>
              <w:t>d</w:t>
            </w:r>
            <w:r w:rsidRPr="57E3F261">
              <w:rPr>
                <w:rFonts w:ascii="Times New Roman" w:hAnsi="Times New Roman"/>
                <w:sz w:val="20"/>
                <w:szCs w:val="20"/>
              </w:rPr>
              <w:t xml:space="preserve"> IPv4 RFC’s</w:t>
            </w:r>
          </w:p>
          <w:p w14:paraId="18D16BB9" w14:textId="77777777" w:rsidR="00830A7C" w:rsidRPr="006832BA" w:rsidRDefault="00830A7C"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Added a table in the Conformance section showing all the Extended Function versions that are part of this LXI 1.6 release</w:t>
            </w:r>
          </w:p>
          <w:p w14:paraId="58189A13" w14:textId="77777777" w:rsidR="00544EFB" w:rsidRPr="006832BA" w:rsidRDefault="008228EB"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Rule 10.2 – changed URL </w:t>
            </w:r>
            <w:r w:rsidR="00E72044" w:rsidRPr="57E3F261">
              <w:rPr>
                <w:rFonts w:ascii="Times New Roman" w:hAnsi="Times New Roman"/>
                <w:sz w:val="20"/>
                <w:szCs w:val="20"/>
              </w:rPr>
              <w:t xml:space="preserve">to the Identification schema </w:t>
            </w:r>
            <w:r w:rsidRPr="57E3F261">
              <w:rPr>
                <w:rFonts w:ascii="Times New Roman" w:hAnsi="Times New Roman"/>
                <w:sz w:val="20"/>
                <w:szCs w:val="20"/>
              </w:rPr>
              <w:t>showing port 80 to port</w:t>
            </w:r>
            <w:r w:rsidR="00E72044" w:rsidRPr="57E3F261">
              <w:rPr>
                <w:rFonts w:ascii="Times New Roman" w:hAnsi="Times New Roman"/>
                <w:sz w:val="20"/>
                <w:szCs w:val="20"/>
              </w:rPr>
              <w:t xml:space="preserve"> being an optional parameter</w:t>
            </w:r>
          </w:p>
          <w:p w14:paraId="5C818286" w14:textId="77777777" w:rsidR="00F97380" w:rsidRPr="006832BA" w:rsidRDefault="00F97380"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Deleted observation in </w:t>
            </w:r>
            <w:r w:rsidR="00B63280" w:rsidRPr="57E3F261">
              <w:rPr>
                <w:rFonts w:ascii="Times New Roman" w:hAnsi="Times New Roman"/>
                <w:sz w:val="20"/>
                <w:szCs w:val="20"/>
              </w:rPr>
              <w:t>Rule</w:t>
            </w:r>
            <w:r w:rsidRPr="57E3F261">
              <w:rPr>
                <w:rFonts w:ascii="Times New Roman" w:hAnsi="Times New Roman"/>
                <w:sz w:val="20"/>
                <w:szCs w:val="20"/>
              </w:rPr>
              <w:t xml:space="preserve"> 9.</w:t>
            </w:r>
            <w:r w:rsidR="00B63280" w:rsidRPr="57E3F261">
              <w:rPr>
                <w:rFonts w:ascii="Times New Roman" w:hAnsi="Times New Roman"/>
                <w:sz w:val="20"/>
                <w:szCs w:val="20"/>
              </w:rPr>
              <w:t>1.</w:t>
            </w:r>
            <w:r w:rsidR="00043002" w:rsidRPr="57E3F261">
              <w:rPr>
                <w:rFonts w:ascii="Times New Roman" w:hAnsi="Times New Roman"/>
                <w:sz w:val="20"/>
                <w:szCs w:val="20"/>
              </w:rPr>
              <w:t>7</w:t>
            </w:r>
            <w:r w:rsidR="003701CF" w:rsidRPr="57E3F261">
              <w:rPr>
                <w:rFonts w:ascii="Times New Roman" w:hAnsi="Times New Roman"/>
                <w:sz w:val="20"/>
                <w:szCs w:val="20"/>
              </w:rPr>
              <w:t xml:space="preserve"> as not providing any additional information</w:t>
            </w:r>
          </w:p>
          <w:p w14:paraId="3A9640A1" w14:textId="77777777" w:rsidR="00A43C62" w:rsidRPr="006832BA" w:rsidRDefault="000975D7">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Updated the observation in Rule </w:t>
            </w:r>
            <w:r w:rsidR="003C1022" w:rsidRPr="57E3F261">
              <w:rPr>
                <w:rFonts w:ascii="Times New Roman" w:hAnsi="Times New Roman"/>
                <w:sz w:val="20"/>
                <w:szCs w:val="20"/>
              </w:rPr>
              <w:t>10.4.3</w:t>
            </w:r>
            <w:r w:rsidR="00A56699" w:rsidRPr="57E3F261">
              <w:rPr>
                <w:rFonts w:ascii="Times New Roman" w:hAnsi="Times New Roman"/>
                <w:sz w:val="20"/>
                <w:szCs w:val="20"/>
              </w:rPr>
              <w:t xml:space="preserve"> to suggest what port should be advertised when announcing HTTP and LXI mDNS serv</w:t>
            </w:r>
            <w:r w:rsidR="001802C0" w:rsidRPr="57E3F261">
              <w:rPr>
                <w:rFonts w:ascii="Times New Roman" w:hAnsi="Times New Roman"/>
                <w:sz w:val="20"/>
                <w:szCs w:val="20"/>
              </w:rPr>
              <w:t>ices</w:t>
            </w:r>
            <w:r w:rsidR="00A43C62" w:rsidRPr="57E3F261">
              <w:rPr>
                <w:rFonts w:ascii="Times New Roman" w:hAnsi="Times New Roman"/>
                <w:sz w:val="20"/>
                <w:szCs w:val="20"/>
              </w:rPr>
              <w:t>.</w:t>
            </w:r>
          </w:p>
          <w:p w14:paraId="6C26AB13" w14:textId="3E97B8F4" w:rsidR="007A5DBA" w:rsidRPr="00EF27B3" w:rsidRDefault="00DC3047" w:rsidP="008516EE">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Permission </w:t>
            </w:r>
            <w:r w:rsidRPr="57E3F261">
              <w:rPr>
                <w:rFonts w:ascii="Times New Roman" w:hAnsi="Times New Roman"/>
                <w:i/>
                <w:iCs/>
                <w:color w:val="002060"/>
                <w:sz w:val="20"/>
                <w:szCs w:val="20"/>
              </w:rPr>
              <w:t>2.5.1.4.2</w:t>
            </w:r>
            <w:r w:rsidR="006832BA" w:rsidRPr="57E3F261">
              <w:rPr>
                <w:rFonts w:ascii="Times New Roman" w:hAnsi="Times New Roman"/>
                <w:i/>
                <w:iCs/>
                <w:color w:val="002060"/>
                <w:sz w:val="20"/>
                <w:szCs w:val="20"/>
              </w:rPr>
              <w:t xml:space="preserve"> </w:t>
            </w:r>
            <w:r w:rsidR="008516EE" w:rsidRPr="57E3F261">
              <w:rPr>
                <w:rFonts w:ascii="Times New Roman" w:hAnsi="Times New Roman"/>
                <w:i/>
                <w:iCs/>
                <w:color w:val="002060"/>
                <w:sz w:val="20"/>
                <w:szCs w:val="20"/>
              </w:rPr>
              <w:t xml:space="preserve">- </w:t>
            </w:r>
            <w:r w:rsidR="008516EE" w:rsidRPr="57E3F261">
              <w:rPr>
                <w:rFonts w:ascii="Times New Roman" w:hAnsi="Times New Roman"/>
                <w:sz w:val="20"/>
                <w:szCs w:val="20"/>
              </w:rPr>
              <w:t>Power</w:t>
            </w:r>
            <w:r w:rsidRPr="57E3F261">
              <w:rPr>
                <w:rFonts w:ascii="Times New Roman" w:hAnsi="Times New Roman"/>
                <w:sz w:val="20"/>
                <w:szCs w:val="20"/>
              </w:rPr>
              <w:t xml:space="preserve"> Indication for Devices with a Front Panel </w:t>
            </w:r>
            <w:r w:rsidR="006832BA" w:rsidRPr="57E3F261">
              <w:rPr>
                <w:rFonts w:ascii="Times New Roman" w:hAnsi="Times New Roman"/>
                <w:sz w:val="20"/>
                <w:szCs w:val="20"/>
              </w:rPr>
              <w:t>added back. It was removed in LXI 1.5</w:t>
            </w:r>
          </w:p>
        </w:tc>
      </w:tr>
      <w:tr w:rsidR="00B7487F" w:rsidRPr="00547382" w14:paraId="7935BE07" w14:textId="77777777" w:rsidTr="57E3F261">
        <w:tc>
          <w:tcPr>
            <w:tcW w:w="1713" w:type="dxa"/>
          </w:tcPr>
          <w:p w14:paraId="5344B907" w14:textId="77777777" w:rsidR="00B7487F" w:rsidRDefault="00B7487F" w:rsidP="006F4E8F">
            <w:pPr>
              <w:rPr>
                <w:lang w:val="en-GB"/>
              </w:rPr>
            </w:pPr>
            <w:r>
              <w:rPr>
                <w:lang w:val="en-GB"/>
              </w:rPr>
              <w:t xml:space="preserve">1.5.01 </w:t>
            </w:r>
          </w:p>
          <w:p w14:paraId="0E7B2DBE" w14:textId="77777777" w:rsidR="00B7487F" w:rsidRDefault="00B7487F" w:rsidP="006F4E8F">
            <w:pPr>
              <w:rPr>
                <w:lang w:val="en-GB"/>
              </w:rPr>
            </w:pPr>
            <w:r>
              <w:rPr>
                <w:lang w:val="en-GB"/>
              </w:rPr>
              <w:t>March 14, 2017</w:t>
            </w:r>
          </w:p>
        </w:tc>
        <w:tc>
          <w:tcPr>
            <w:tcW w:w="6917" w:type="dxa"/>
          </w:tcPr>
          <w:p w14:paraId="26969097" w14:textId="77777777" w:rsidR="00B7487F" w:rsidRDefault="00B7487F" w:rsidP="00B7487F">
            <w:pPr>
              <w:rPr>
                <w:lang w:val="en-GB"/>
              </w:rPr>
            </w:pPr>
            <w:r>
              <w:rPr>
                <w:lang w:val="en-GB"/>
              </w:rPr>
              <w:t>Official date change after review.</w:t>
            </w:r>
          </w:p>
        </w:tc>
      </w:tr>
      <w:tr w:rsidR="00927876" w:rsidRPr="00547382" w14:paraId="2724A48D" w14:textId="77777777" w:rsidTr="57E3F261">
        <w:tc>
          <w:tcPr>
            <w:tcW w:w="1713" w:type="dxa"/>
          </w:tcPr>
          <w:p w14:paraId="1DC81632" w14:textId="77777777" w:rsidR="00927876" w:rsidRDefault="003A3055" w:rsidP="006F4E8F">
            <w:pPr>
              <w:rPr>
                <w:lang w:val="en-GB"/>
              </w:rPr>
            </w:pPr>
            <w:r>
              <w:rPr>
                <w:lang w:val="en-GB"/>
              </w:rPr>
              <w:t>1.5.01</w:t>
            </w:r>
          </w:p>
          <w:p w14:paraId="20083530" w14:textId="77777777" w:rsidR="00C00FF1" w:rsidRDefault="00C00FF1" w:rsidP="006F4E8F">
            <w:pPr>
              <w:rPr>
                <w:lang w:val="en-GB"/>
              </w:rPr>
            </w:pPr>
            <w:r>
              <w:rPr>
                <w:lang w:val="en-GB"/>
              </w:rPr>
              <w:t>February 19, 2017</w:t>
            </w:r>
          </w:p>
        </w:tc>
        <w:tc>
          <w:tcPr>
            <w:tcW w:w="6917" w:type="dxa"/>
          </w:tcPr>
          <w:p w14:paraId="75ED2EAD" w14:textId="77777777" w:rsidR="00927876" w:rsidRDefault="003A3055" w:rsidP="003A3055">
            <w:pPr>
              <w:rPr>
                <w:lang w:val="en-GB"/>
              </w:rPr>
            </w:pPr>
            <w:r>
              <w:rPr>
                <w:lang w:val="en-GB"/>
              </w:rPr>
              <w:t>Minor changes to Rules 1.4.5 and 1.4.6 to add 2016 year, which is consistent with the naming of this version of the LXI Standard.  Clarification of LAN status indicator by adding Observation to Rule 2.5.2.</w:t>
            </w:r>
          </w:p>
        </w:tc>
      </w:tr>
      <w:tr w:rsidR="00461204" w:rsidRPr="00547382" w14:paraId="693A40CC" w14:textId="77777777" w:rsidTr="57E3F261">
        <w:tc>
          <w:tcPr>
            <w:tcW w:w="1713" w:type="dxa"/>
          </w:tcPr>
          <w:p w14:paraId="43C978E2" w14:textId="77777777" w:rsidR="00461204" w:rsidRDefault="006C044C" w:rsidP="006F4E8F">
            <w:pPr>
              <w:rPr>
                <w:lang w:val="en-GB"/>
              </w:rPr>
            </w:pPr>
            <w:r>
              <w:rPr>
                <w:lang w:val="en-GB"/>
              </w:rPr>
              <w:t>1.5 Version</w:t>
            </w:r>
          </w:p>
        </w:tc>
        <w:tc>
          <w:tcPr>
            <w:tcW w:w="6917" w:type="dxa"/>
          </w:tcPr>
          <w:p w14:paraId="232F50C4" w14:textId="77777777" w:rsidR="00461204" w:rsidRDefault="00937A38" w:rsidP="004B5116">
            <w:pPr>
              <w:rPr>
                <w:lang w:val="en-GB"/>
              </w:rPr>
            </w:pPr>
            <w:r>
              <w:rPr>
                <w:lang w:val="en-GB"/>
              </w:rPr>
              <w:t>Initial Release November 8, 2016</w:t>
            </w:r>
          </w:p>
        </w:tc>
      </w:tr>
    </w:tbl>
    <w:p w14:paraId="7AD4CAE4" w14:textId="77777777" w:rsidR="00AE3D86" w:rsidRDefault="00AE3D86" w:rsidP="00DC2D42"/>
    <w:p w14:paraId="50788589" w14:textId="124A6DBA" w:rsidR="00A122A9" w:rsidRPr="00C67620" w:rsidRDefault="00A122A9" w:rsidP="00C94714">
      <w:pPr>
        <w:pStyle w:val="Heading1"/>
        <w:numPr>
          <w:ilvl w:val="0"/>
          <w:numId w:val="41"/>
        </w:numPr>
      </w:pPr>
      <w:bookmarkStart w:id="10" w:name="_Toc128656062"/>
      <w:bookmarkStart w:id="11" w:name="_Toc156482851"/>
      <w:bookmarkStart w:id="12" w:name="_Toc104968357"/>
      <w:bookmarkStart w:id="13" w:name="_Toc105500727"/>
      <w:bookmarkStart w:id="14" w:name="_Toc105501125"/>
      <w:bookmarkStart w:id="15" w:name="_Toc106617109"/>
      <w:bookmarkStart w:id="16" w:name="_Toc111020957"/>
      <w:bookmarkStart w:id="17" w:name="_Toc111252903"/>
      <w:bookmarkStart w:id="18" w:name="_Toc111980571"/>
      <w:bookmarkStart w:id="19" w:name="_Toc112300359"/>
      <w:bookmarkStart w:id="20" w:name="_Toc113353238"/>
      <w:bookmarkStart w:id="21" w:name="_Toc113776887"/>
      <w:r w:rsidRPr="00C67620">
        <w:lastRenderedPageBreak/>
        <w:t>Overview</w:t>
      </w:r>
      <w:bookmarkEnd w:id="10"/>
      <w:bookmarkEnd w:id="11"/>
    </w:p>
    <w:p w14:paraId="3AA7CA96" w14:textId="73ABB2D2" w:rsidR="00A122A9" w:rsidRPr="00C67620" w:rsidRDefault="00A122A9" w:rsidP="00CD2657">
      <w:pPr>
        <w:pStyle w:val="LXIBody"/>
      </w:pPr>
      <w:r w:rsidRPr="00C67620">
        <w:t xml:space="preserve"> </w:t>
      </w:r>
    </w:p>
    <w:p w14:paraId="5213B2F5" w14:textId="77777777" w:rsidR="00A122A9" w:rsidRPr="00C67620" w:rsidRDefault="00911F86" w:rsidP="00135D1C">
      <w:pPr>
        <w:pStyle w:val="Heading2"/>
      </w:pPr>
      <w:bookmarkStart w:id="22" w:name="_Toc128656063"/>
      <w:bookmarkStart w:id="23" w:name="_Toc156482852"/>
      <w:r>
        <w:t>Introduction</w:t>
      </w:r>
      <w:bookmarkEnd w:id="22"/>
      <w:bookmarkEnd w:id="23"/>
    </w:p>
    <w:p w14:paraId="2D58D5C1" w14:textId="2C752981" w:rsidR="00C829B0" w:rsidRPr="00C6581D" w:rsidRDefault="00911F86" w:rsidP="00911F86">
      <w:pPr>
        <w:pStyle w:val="LXIBody"/>
      </w:pPr>
      <w:r w:rsidRPr="00C67620" w:rsidDel="00EB6164">
        <w:t>This standard has been written and is controlled by the members of LXI Consortium, a not-for-profit organization created for the development and promotion of a LAN (Ethernet) based standard for instrumentation and related peripheral devices.</w:t>
      </w:r>
      <w:r w:rsidDel="00EB6164">
        <w:t xml:space="preserve"> </w:t>
      </w:r>
      <w:r w:rsidRPr="00C67620" w:rsidDel="00EB6164">
        <w:t xml:space="preserve">LXI is an acronym for LAN eXtensions for Instrumentation.  The LXI specification details the technical requirements of </w:t>
      </w:r>
      <w:r w:rsidDel="00EB6164">
        <w:t>LXI Device</w:t>
      </w:r>
      <w:r w:rsidRPr="00C67620" w:rsidDel="00EB6164">
        <w:t xml:space="preserve">s using Ethernet as the primary communications </w:t>
      </w:r>
      <w:r w:rsidDel="00EB6164">
        <w:t>means</w:t>
      </w:r>
      <w:r w:rsidRPr="00C67620" w:rsidDel="00EB6164">
        <w:t xml:space="preserve"> between devices.</w:t>
      </w:r>
    </w:p>
    <w:p w14:paraId="24F5D989" w14:textId="1947FD03" w:rsidR="00A122A9" w:rsidRPr="00C67620" w:rsidRDefault="00A122A9" w:rsidP="00911F86">
      <w:pPr>
        <w:pStyle w:val="LXIBody"/>
        <w:ind w:left="0"/>
      </w:pPr>
    </w:p>
    <w:p w14:paraId="06A71A24" w14:textId="77777777" w:rsidR="00A122A9" w:rsidRPr="00C67620" w:rsidRDefault="00A122A9" w:rsidP="00135D1C">
      <w:pPr>
        <w:pStyle w:val="Heading2"/>
      </w:pPr>
      <w:bookmarkStart w:id="24" w:name="_Toc128656065"/>
      <w:bookmarkStart w:id="25" w:name="_Toc156482853"/>
      <w:r w:rsidRPr="00C67620">
        <w:t>Purpose and Scope of this Document</w:t>
      </w:r>
      <w:bookmarkEnd w:id="24"/>
      <w:bookmarkEnd w:id="25"/>
    </w:p>
    <w:p w14:paraId="53A2817D" w14:textId="77777777" w:rsidR="00616E55" w:rsidRDefault="00616E55" w:rsidP="00616E55">
      <w:pPr>
        <w:pStyle w:val="Heading3"/>
      </w:pPr>
      <w:bookmarkStart w:id="26" w:name="_Toc156482854"/>
      <w:r>
        <w:t>Purpose</w:t>
      </w:r>
      <w:bookmarkEnd w:id="26"/>
    </w:p>
    <w:p w14:paraId="1C4E6AE9" w14:textId="77777777" w:rsidR="00A122A9" w:rsidRPr="00A9407A" w:rsidRDefault="00A122A9" w:rsidP="00CD2657">
      <w:pPr>
        <w:pStyle w:val="LXIBody"/>
      </w:pPr>
      <w:r w:rsidRPr="00A9407A">
        <w:t xml:space="preserve">Key objectives in the development of this standard for test and measurement instrumentation </w:t>
      </w:r>
      <w:r w:rsidR="00616E55">
        <w:t>include</w:t>
      </w:r>
      <w:r w:rsidRPr="00A9407A">
        <w:t>:</w:t>
      </w:r>
      <w:r>
        <w:t xml:space="preserve"> </w:t>
      </w:r>
    </w:p>
    <w:p w14:paraId="07681F99" w14:textId="77777777" w:rsidR="00A122A9" w:rsidRPr="002E3C60" w:rsidRDefault="00A122A9">
      <w:pPr>
        <w:pStyle w:val="LXIBody"/>
        <w:numPr>
          <w:ilvl w:val="0"/>
          <w:numId w:val="11"/>
        </w:numPr>
      </w:pPr>
      <w:r w:rsidRPr="00A9407A">
        <w:t xml:space="preserve">Unambiguous communication among </w:t>
      </w:r>
      <w:r w:rsidR="003F722C">
        <w:t>LXI Device</w:t>
      </w:r>
      <w:r w:rsidRPr="00A9407A">
        <w:t>s</w:t>
      </w:r>
    </w:p>
    <w:p w14:paraId="4090F7D7" w14:textId="77777777" w:rsidR="00A122A9" w:rsidRPr="002E3C60" w:rsidRDefault="00A122A9" w:rsidP="008A021D">
      <w:pPr>
        <w:pStyle w:val="LXIBody"/>
        <w:numPr>
          <w:ilvl w:val="0"/>
          <w:numId w:val="11"/>
        </w:numPr>
      </w:pPr>
      <w:r w:rsidRPr="00A9407A">
        <w:t>Decreasing the cost of test system software development by the use of industry-standard protocols and interfaces</w:t>
      </w:r>
    </w:p>
    <w:p w14:paraId="1480C2FB" w14:textId="77777777" w:rsidR="00A122A9" w:rsidRPr="002E3C60" w:rsidRDefault="00A122A9" w:rsidP="008A021D">
      <w:pPr>
        <w:pStyle w:val="LXIBody"/>
        <w:numPr>
          <w:ilvl w:val="0"/>
          <w:numId w:val="11"/>
        </w:numPr>
      </w:pPr>
      <w:r w:rsidRPr="00A9407A">
        <w:t xml:space="preserve">Provision of a standardized trigger and synchronization mechanism between </w:t>
      </w:r>
      <w:r w:rsidR="003F722C">
        <w:t>LXI Device</w:t>
      </w:r>
      <w:r w:rsidRPr="00A9407A">
        <w:t>s</w:t>
      </w:r>
    </w:p>
    <w:p w14:paraId="2AC4E2CA" w14:textId="77777777" w:rsidR="00A122A9" w:rsidRPr="002E3C60" w:rsidRDefault="00A122A9" w:rsidP="008A021D">
      <w:pPr>
        <w:pStyle w:val="LXIBody"/>
        <w:numPr>
          <w:ilvl w:val="0"/>
          <w:numId w:val="11"/>
        </w:numPr>
      </w:pPr>
      <w:r w:rsidRPr="00A9407A">
        <w:t>Increasing system performance by using high-speed, Ethernet protocols</w:t>
      </w:r>
    </w:p>
    <w:p w14:paraId="5E3D1D6C" w14:textId="77777777" w:rsidR="00A122A9" w:rsidRPr="002E3C60" w:rsidRDefault="00A122A9">
      <w:pPr>
        <w:pStyle w:val="LXIBody"/>
        <w:numPr>
          <w:ilvl w:val="0"/>
          <w:numId w:val="11"/>
        </w:numPr>
      </w:pPr>
      <w:r w:rsidRPr="00A9407A">
        <w:t>Taking advantage of the simplicity of physical Ethernet connectivity</w:t>
      </w:r>
      <w:r w:rsidR="00A35159">
        <w:t>.</w:t>
      </w:r>
      <w:r w:rsidRPr="00A9407A">
        <w:t xml:space="preserve"> </w:t>
      </w:r>
    </w:p>
    <w:p w14:paraId="699EA15B" w14:textId="77777777" w:rsidR="00A122A9" w:rsidRDefault="00616E55" w:rsidP="00616E55">
      <w:pPr>
        <w:pStyle w:val="Heading3"/>
      </w:pPr>
      <w:bookmarkStart w:id="27" w:name="_Toc439587766"/>
      <w:bookmarkStart w:id="28" w:name="_Toc156482855"/>
      <w:bookmarkEnd w:id="27"/>
      <w:r>
        <w:t>Scope</w:t>
      </w:r>
      <w:bookmarkEnd w:id="28"/>
    </w:p>
    <w:p w14:paraId="05A11A32" w14:textId="77777777" w:rsidR="00616E55" w:rsidRDefault="00616E55" w:rsidP="00616E55">
      <w:pPr>
        <w:pStyle w:val="LXIBody"/>
      </w:pPr>
      <w:r w:rsidRPr="00C67620">
        <w:t xml:space="preserve">This document defines a set of </w:t>
      </w:r>
      <w:r w:rsidRPr="00CD57B0">
        <w:rPr>
          <w:rStyle w:val="StyleLXIBodyBold1Char"/>
        </w:rPr>
        <w:t>RULES</w:t>
      </w:r>
      <w:r w:rsidRPr="00C67620">
        <w:t xml:space="preserve"> and </w:t>
      </w:r>
      <w:r w:rsidRPr="00CD57B0">
        <w:rPr>
          <w:rStyle w:val="StyleLXIBodyBold1Char"/>
        </w:rPr>
        <w:t>RECOMMENDATIONS</w:t>
      </w:r>
      <w:r w:rsidRPr="00C67620">
        <w:t xml:space="preserve"> for constructing a </w:t>
      </w:r>
      <w:r>
        <w:t>conformant LXI</w:t>
      </w:r>
      <w:r w:rsidRPr="00C67620">
        <w:t xml:space="preserve"> </w:t>
      </w:r>
      <w:r>
        <w:t>D</w:t>
      </w:r>
      <w:r w:rsidRPr="00C67620">
        <w:t>evice</w:t>
      </w:r>
      <w:r>
        <w:t>. Whenever possible these specifications use existing standards.</w:t>
      </w:r>
    </w:p>
    <w:p w14:paraId="1076A67E" w14:textId="77777777" w:rsidR="00616E55" w:rsidRDefault="00616E55" w:rsidP="00616E55">
      <w:pPr>
        <w:pStyle w:val="LXIBody"/>
      </w:pPr>
      <w:r w:rsidRPr="00C67620">
        <w:t xml:space="preserve">The </w:t>
      </w:r>
      <w:r>
        <w:t xml:space="preserve">standard </w:t>
      </w:r>
      <w:r w:rsidR="00400B8A">
        <w:t>consists of two categories</w:t>
      </w:r>
      <w:r>
        <w:t>:</w:t>
      </w:r>
    </w:p>
    <w:p w14:paraId="32DDD756" w14:textId="77777777" w:rsidR="00400B8A" w:rsidRDefault="00400B8A" w:rsidP="00273C02">
      <w:pPr>
        <w:pStyle w:val="LXIBody"/>
        <w:numPr>
          <w:ilvl w:val="0"/>
          <w:numId w:val="20"/>
        </w:numPr>
      </w:pPr>
      <w:r w:rsidRPr="001567BD">
        <w:rPr>
          <w:b/>
        </w:rPr>
        <w:t>LXI Device Specification</w:t>
      </w:r>
      <w:r>
        <w:t xml:space="preserve">. This is the content of this document.  The LXI Device Specification covers Rules, Recommendations, etc. that are required by all LXI conformant devices.   </w:t>
      </w:r>
    </w:p>
    <w:p w14:paraId="039AD47D" w14:textId="77777777" w:rsidR="00400B8A" w:rsidRDefault="00400B8A" w:rsidP="00273C02">
      <w:pPr>
        <w:pStyle w:val="LXIBody"/>
        <w:numPr>
          <w:ilvl w:val="0"/>
          <w:numId w:val="20"/>
        </w:numPr>
      </w:pPr>
      <w:r w:rsidRPr="001567BD">
        <w:rPr>
          <w:b/>
        </w:rPr>
        <w:t>LXI Extended Functions</w:t>
      </w:r>
      <w:r>
        <w:t xml:space="preserve">.  The LXI Extended Functions represent optional features added to an LXI Device.  If added, they must conform to the Rules presented in the external LXI Extended Function </w:t>
      </w:r>
      <w:r w:rsidR="00180A36">
        <w:t>specifications</w:t>
      </w:r>
      <w:r>
        <w:t xml:space="preserve"> (</w:t>
      </w:r>
      <w:r w:rsidR="00180A36">
        <w:t xml:space="preserve">external </w:t>
      </w:r>
      <w:r>
        <w:t>to this document).</w:t>
      </w:r>
      <w:r w:rsidR="00180A36">
        <w:t xml:space="preserve"> </w:t>
      </w:r>
    </w:p>
    <w:p w14:paraId="65D67582" w14:textId="77777777" w:rsidR="00586683" w:rsidRPr="00C67620" w:rsidRDefault="00180A36" w:rsidP="0061112B">
      <w:pPr>
        <w:pStyle w:val="LXIBody"/>
      </w:pPr>
      <w:r>
        <w:t xml:space="preserve">Although this specification focusses on the core requirements of an LXI conformant device, it does refer to </w:t>
      </w:r>
      <w:r w:rsidR="0068291F">
        <w:t xml:space="preserve">some </w:t>
      </w:r>
      <w:r>
        <w:t>LXI Extended Function requirements.</w:t>
      </w:r>
      <w:r w:rsidR="0068291F">
        <w:t xml:space="preserve">  For example, there are common rules between some Extended Functions, and those rules are retained in this document.  There are also Web pages with information required for all LXI Devices that also present information about Extended Functions.</w:t>
      </w:r>
    </w:p>
    <w:p w14:paraId="6F66DB9C" w14:textId="77777777" w:rsidR="00616E55" w:rsidRDefault="00240909" w:rsidP="001567BD">
      <w:pPr>
        <w:pStyle w:val="Heading3"/>
      </w:pPr>
      <w:bookmarkStart w:id="29" w:name="_Toc156482856"/>
      <w:r>
        <w:lastRenderedPageBreak/>
        <w:t>Changes from</w:t>
      </w:r>
      <w:r w:rsidR="00796CEF">
        <w:t xml:space="preserve"> previous LXI Device Specifications</w:t>
      </w:r>
      <w:bookmarkEnd w:id="29"/>
    </w:p>
    <w:p w14:paraId="5803D247" w14:textId="77777777" w:rsidR="0068291F" w:rsidRDefault="00180A36" w:rsidP="00616E55">
      <w:pPr>
        <w:pStyle w:val="LXIBody"/>
      </w:pPr>
      <w:r>
        <w:t>The LXI Device Specification originally</w:t>
      </w:r>
      <w:r w:rsidR="000847AD">
        <w:t xml:space="preserve"> </w:t>
      </w:r>
      <w:r>
        <w:t>combined</w:t>
      </w:r>
      <w:r w:rsidR="000847AD">
        <w:t xml:space="preserve"> requirements for</w:t>
      </w:r>
      <w:r>
        <w:t xml:space="preserve"> LXI Extended Functions into </w:t>
      </w:r>
      <w:r w:rsidR="005003F2">
        <w:t xml:space="preserve">three </w:t>
      </w:r>
      <w:r>
        <w:t xml:space="preserve">class categories </w:t>
      </w:r>
      <w:r w:rsidR="005003F2">
        <w:t>representin</w:t>
      </w:r>
      <w:r w:rsidR="00240909">
        <w:t>g Class C</w:t>
      </w:r>
      <w:r w:rsidR="000847AD">
        <w:t xml:space="preserve"> (required by all LXI Devices)</w:t>
      </w:r>
      <w:r w:rsidR="00240909">
        <w:t xml:space="preserve"> </w:t>
      </w:r>
      <w:r w:rsidR="005003F2">
        <w:t xml:space="preserve">and then adding Classes A and B, which included hardware triggering, time stamping, synchronization, device to device communication, and other advanced features.  </w:t>
      </w:r>
      <w:r w:rsidR="0068291F">
        <w:t>Rather than provide Classes, the LXI Device Specification focusses on all common or core requirements for all LXI Devices, and the differentiating features between of Class A and Class B are now represented as optional Extended Functions presented in external documents</w:t>
      </w:r>
    </w:p>
    <w:p w14:paraId="25A6C922" w14:textId="77777777" w:rsidR="005003F2" w:rsidRDefault="005003F2" w:rsidP="00616E55">
      <w:pPr>
        <w:pStyle w:val="LXIBody"/>
      </w:pPr>
      <w:r>
        <w:t>Given the transition to separating LXI Exten</w:t>
      </w:r>
      <w:r w:rsidR="008D1662">
        <w:t xml:space="preserve">ded Functions from the LXI </w:t>
      </w:r>
      <w:r>
        <w:t>Device Specification, it became imperative to mainta</w:t>
      </w:r>
      <w:r w:rsidR="00796CEF">
        <w:t>in Rule</w:t>
      </w:r>
      <w:r>
        <w:t>, Recommendation, and Section numbering to minimize changes to existing external documentation, conformance testing, and other published references to the LXI Device Specification.  Therefore, this document retains all Rule, Recommendation, and Section numbering of the previous specifications.  C</w:t>
      </w:r>
      <w:r w:rsidR="00796CEF">
        <w:t>ontent specific</w:t>
      </w:r>
      <w:r>
        <w:t xml:space="preserve"> to LXI Extended Functions move to external specifications</w:t>
      </w:r>
      <w:r w:rsidR="00796CEF">
        <w:t xml:space="preserve">, but </w:t>
      </w:r>
      <w:r w:rsidR="0068291F">
        <w:t>s</w:t>
      </w:r>
      <w:r w:rsidR="00796CEF">
        <w:t>ection number</w:t>
      </w:r>
      <w:r w:rsidR="0068291F">
        <w:t>s</w:t>
      </w:r>
      <w:r w:rsidR="00796CEF">
        <w:t xml:space="preserve"> r</w:t>
      </w:r>
      <w:r w:rsidR="008D1662">
        <w:t>emain in this document as place</w:t>
      </w:r>
      <w:r w:rsidR="00796CEF">
        <w:t xml:space="preserve">holder to maintain numbering. The newly created LXI Extended Function documents retain the original </w:t>
      </w:r>
      <w:r w:rsidR="0068291F">
        <w:t>s</w:t>
      </w:r>
      <w:r w:rsidR="00796CEF">
        <w:t>ection numbers, which maintains the original Rule and Recommendation numbers.</w:t>
      </w:r>
    </w:p>
    <w:p w14:paraId="0A7EE0F1" w14:textId="77777777" w:rsidR="005003F2" w:rsidRDefault="005003F2" w:rsidP="00616E55">
      <w:pPr>
        <w:pStyle w:val="LXIBody"/>
      </w:pPr>
      <w:r>
        <w:t xml:space="preserve">For example, the previous LXI Device Specification </w:t>
      </w:r>
      <w:r w:rsidR="00796CEF">
        <w:t xml:space="preserve">contained the LXI Device Wired Trigger Bus requirements, which encompassed all of Section </w:t>
      </w:r>
      <w:r w:rsidR="000847AD">
        <w:t>5</w:t>
      </w:r>
      <w:r w:rsidR="00796CEF">
        <w:t xml:space="preserve"> in the original specification.  That feature is an advanced capability that is now an LXI Extended Function.  Therefore, all of Section </w:t>
      </w:r>
      <w:r w:rsidR="000847AD">
        <w:t>5</w:t>
      </w:r>
      <w:r w:rsidR="00796CEF">
        <w:t xml:space="preserve"> moves from this document to Section </w:t>
      </w:r>
      <w:r w:rsidR="000847AD">
        <w:t>5</w:t>
      </w:r>
      <w:r w:rsidR="00796CEF">
        <w:t xml:space="preserve"> in </w:t>
      </w:r>
      <w:r w:rsidR="00B540B7">
        <w:t xml:space="preserve">a </w:t>
      </w:r>
      <w:r w:rsidR="00796CEF">
        <w:t xml:space="preserve">new external specification document called </w:t>
      </w:r>
      <w:r w:rsidR="00796CEF" w:rsidRPr="00C871C5">
        <w:rPr>
          <w:b/>
          <w:i/>
        </w:rPr>
        <w:t>LXI Device Wired Trigger Bus Extended Function</w:t>
      </w:r>
      <w:r w:rsidR="00796CEF">
        <w:t xml:space="preserve">.  This document retains the original Section </w:t>
      </w:r>
      <w:r w:rsidR="000847AD">
        <w:t>5</w:t>
      </w:r>
      <w:r w:rsidR="00796CEF">
        <w:t xml:space="preserve"> heading but with a pointer to the new location of the requirements.  </w:t>
      </w:r>
    </w:p>
    <w:p w14:paraId="40882AE2" w14:textId="77777777" w:rsidR="00796CEF" w:rsidRPr="00616E55" w:rsidRDefault="00B540B7" w:rsidP="00616E55">
      <w:pPr>
        <w:pStyle w:val="LXIBody"/>
      </w:pPr>
      <w:r>
        <w:t>Other advanced features moving from the original LXI Device Specification include: LXI Event Messaging, LXI Clock Synchronization, LXI Timestamped Data, and LXI Event Logs.  Similar content transfer occurs for these functions, where in each case Section number preservation occurs in the new documents with Section number preservation and reference pointers added to this document.</w:t>
      </w:r>
      <w:r w:rsidR="000847AD">
        <w:t xml:space="preserve">  </w:t>
      </w:r>
      <w:r w:rsidR="00627ED2">
        <w:t>Common rules between some of the above Extended Functions are retained in their original location within this document to avoid replicating the same rules in multiple documents.</w:t>
      </w:r>
    </w:p>
    <w:p w14:paraId="42E1F5D2" w14:textId="77777777" w:rsidR="00A122A9" w:rsidRPr="00C67620" w:rsidRDefault="00A122A9" w:rsidP="00A122A9">
      <w:pPr>
        <w:pStyle w:val="Heading2"/>
      </w:pPr>
      <w:bookmarkStart w:id="30" w:name="_Toc128656066"/>
      <w:bookmarkStart w:id="31" w:name="_Toc156482857"/>
      <w:r w:rsidRPr="00C67620">
        <w:t>Definition of Terms</w:t>
      </w:r>
      <w:bookmarkEnd w:id="30"/>
      <w:bookmarkEnd w:id="31"/>
    </w:p>
    <w:p w14:paraId="71A04B55" w14:textId="0317AD75" w:rsidR="00682F49" w:rsidRPr="00682F49" w:rsidRDefault="00682F49" w:rsidP="00682F49">
      <w:pPr>
        <w:pStyle w:val="LXIBody"/>
      </w:pPr>
      <w:r w:rsidRPr="00682F49">
        <w:t xml:space="preserve">This document contains both normative and informative material. Unless stated </w:t>
      </w:r>
      <w:r w:rsidR="00777B78" w:rsidRPr="00682F49">
        <w:t xml:space="preserve">otherwise </w:t>
      </w:r>
      <w:r w:rsidRPr="00682F49">
        <w:t xml:space="preserve">the material in this document shall be considered normative. </w:t>
      </w:r>
    </w:p>
    <w:p w14:paraId="2D76F81D" w14:textId="77777777" w:rsidR="00682F49" w:rsidRPr="00682F49" w:rsidRDefault="00682F49" w:rsidP="00682F49">
      <w:pPr>
        <w:pStyle w:val="LXIBody"/>
      </w:pPr>
      <w:r w:rsidRPr="007C6E65">
        <w:rPr>
          <w:b/>
          <w:bCs/>
        </w:rPr>
        <w:t>NORMATIVE:</w:t>
      </w:r>
      <w:r w:rsidRPr="00682F49">
        <w:t xml:space="preserve"> Normative material shall be considered in determining whether an LXI Device is conformant to this standard.  Any section or subsection designated as a </w:t>
      </w:r>
      <w:r w:rsidRPr="007C6E65">
        <w:rPr>
          <w:b/>
          <w:bCs/>
        </w:rPr>
        <w:t>RULE</w:t>
      </w:r>
      <w:r w:rsidR="00495A2F">
        <w:t xml:space="preserve"> or </w:t>
      </w:r>
      <w:r w:rsidR="00495A2F" w:rsidRPr="007C6E65">
        <w:rPr>
          <w:b/>
          <w:bCs/>
        </w:rPr>
        <w:t>PERMISSION</w:t>
      </w:r>
      <w:r w:rsidRPr="00682F49">
        <w:t xml:space="preserve"> is normative.</w:t>
      </w:r>
    </w:p>
    <w:p w14:paraId="48192A4E" w14:textId="77777777" w:rsidR="00A122A9" w:rsidRPr="00C67620" w:rsidRDefault="00682F49" w:rsidP="003975E5">
      <w:pPr>
        <w:pStyle w:val="LXIBody"/>
      </w:pPr>
      <w:r w:rsidRPr="007C6E65">
        <w:rPr>
          <w:b/>
          <w:bCs/>
        </w:rPr>
        <w:t>INFORMATIVE:</w:t>
      </w:r>
      <w:r w:rsidRPr="00682F49">
        <w:t xml:space="preserve"> Informative material is explanatory and is not considered in determining the conformance of an LXI Device. Any section or subsection designated as </w:t>
      </w:r>
      <w:r w:rsidRPr="007C6E65">
        <w:rPr>
          <w:b/>
          <w:bCs/>
        </w:rPr>
        <w:t>RECOMMENDATION</w:t>
      </w:r>
      <w:r w:rsidR="0053465D">
        <w:t xml:space="preserve"> </w:t>
      </w:r>
      <w:r w:rsidRPr="00682F49">
        <w:t xml:space="preserve">or </w:t>
      </w:r>
      <w:r w:rsidRPr="007C6E65">
        <w:rPr>
          <w:b/>
          <w:bCs/>
        </w:rPr>
        <w:t>OBSERVATION</w:t>
      </w:r>
      <w:r w:rsidRPr="00682F49">
        <w:t xml:space="preserve"> is informative.</w:t>
      </w:r>
      <w:r>
        <w:t xml:space="preserve"> Unless otherwise noted</w:t>
      </w:r>
      <w:r w:rsidR="0053465D">
        <w:t>,</w:t>
      </w:r>
      <w:r>
        <w:t xml:space="preserve"> examples are informative.</w:t>
      </w:r>
    </w:p>
    <w:p w14:paraId="0878CDE7" w14:textId="76B1F53C" w:rsidR="00A122A9" w:rsidRPr="00C67620" w:rsidRDefault="00A122A9" w:rsidP="00CD2657">
      <w:pPr>
        <w:pStyle w:val="LXIBody"/>
      </w:pPr>
      <w:r w:rsidRPr="00CD57B0">
        <w:rPr>
          <w:rStyle w:val="StyleLXIBodyBold1Char"/>
        </w:rPr>
        <w:t>RULE</w:t>
      </w:r>
      <w:r w:rsidRPr="00C67620">
        <w:t xml:space="preserve">: Rules </w:t>
      </w:r>
      <w:r w:rsidR="00D6630C" w:rsidRPr="00717139">
        <w:rPr>
          <w:rStyle w:val="StyleLXIBodyBold1Char"/>
          <w:b w:val="0"/>
          <w:bCs w:val="0"/>
        </w:rPr>
        <w:t>shall</w:t>
      </w:r>
      <w:r w:rsidR="00D6630C" w:rsidRPr="00C67620">
        <w:t xml:space="preserve"> </w:t>
      </w:r>
      <w:r w:rsidRPr="00C67620">
        <w:t xml:space="preserve">be followed to ensure compatibility for LAN-based devices. A rule is characterized by the use of the words </w:t>
      </w:r>
      <w:r w:rsidRPr="00CD57B0">
        <w:rPr>
          <w:rStyle w:val="StyleLXIBodyBold1Char"/>
        </w:rPr>
        <w:t>SHALL</w:t>
      </w:r>
      <w:r w:rsidRPr="00C67620">
        <w:t xml:space="preserve"> and </w:t>
      </w:r>
      <w:r w:rsidRPr="00CD57B0">
        <w:rPr>
          <w:rStyle w:val="StyleLXIBodyBold1Char"/>
        </w:rPr>
        <w:t>SHALL NOT</w:t>
      </w:r>
      <w:r w:rsidRPr="00C67620">
        <w:t xml:space="preserve">. </w:t>
      </w:r>
    </w:p>
    <w:p w14:paraId="1D7FC90C" w14:textId="77777777" w:rsidR="00A122A9" w:rsidRPr="00C67620" w:rsidRDefault="00A122A9" w:rsidP="00CD2657">
      <w:pPr>
        <w:pStyle w:val="LXIBody"/>
      </w:pPr>
      <w:r w:rsidRPr="00CD57B0">
        <w:rPr>
          <w:rStyle w:val="StyleLXIBodyBold1Char"/>
        </w:rPr>
        <w:t>RECOMMENDATION</w:t>
      </w:r>
      <w:r w:rsidRPr="00C67620">
        <w:t>: Recommendations consist of advice to implementers that will affect the usability of the final device. Discussions of particular hardware to enhance throughput would fall under a recommendation. These should be followed to avoid problems and to obtain optimum performance.</w:t>
      </w:r>
    </w:p>
    <w:p w14:paraId="4A5098B1" w14:textId="77777777" w:rsidR="00A122A9" w:rsidRPr="00C67620" w:rsidRDefault="00A122A9" w:rsidP="00CD2657">
      <w:pPr>
        <w:pStyle w:val="LXIBody"/>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10FE9525" w14:textId="77777777" w:rsidR="00A122A9" w:rsidRDefault="00A122A9" w:rsidP="00CD2657">
      <w:pPr>
        <w:pStyle w:val="LXIBody"/>
      </w:pPr>
      <w:r w:rsidRPr="00CD57B0">
        <w:rPr>
          <w:rStyle w:val="StyleLXIBodyBold1Char"/>
        </w:rPr>
        <w:lastRenderedPageBreak/>
        <w:t>OBSERVATION</w:t>
      </w:r>
      <w:r w:rsidRPr="00C67620">
        <w:t>: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w:t>
      </w:r>
    </w:p>
    <w:p w14:paraId="4162BAE0" w14:textId="23C1E2F2" w:rsidR="00B42553" w:rsidRDefault="004F3B46" w:rsidP="004F3B46">
      <w:pPr>
        <w:pStyle w:val="Heading3"/>
        <w:rPr>
          <w:rStyle w:val="StyleLXIBodyBold1Char"/>
          <w:i/>
          <w:iCs/>
        </w:rPr>
      </w:pPr>
      <w:bookmarkStart w:id="32" w:name="_Toc156482858"/>
      <w:r>
        <w:rPr>
          <w:rStyle w:val="StyleLXIBodyBold1Char"/>
        </w:rPr>
        <w:t xml:space="preserve">Use of the Term </w:t>
      </w:r>
      <w:r>
        <w:rPr>
          <w:rStyle w:val="StyleLXIBodyBold1Char"/>
          <w:i/>
          <w:iCs/>
        </w:rPr>
        <w:t>default</w:t>
      </w:r>
      <w:bookmarkEnd w:id="32"/>
    </w:p>
    <w:p w14:paraId="6B8D4EEC" w14:textId="231E29D7" w:rsidR="00EE2826" w:rsidRDefault="00FC489D" w:rsidP="00FC489D">
      <w:pPr>
        <w:pStyle w:val="Body1"/>
      </w:pPr>
      <w:r w:rsidRPr="00351D3C">
        <w:rPr>
          <w:rStyle w:val="StyleLXIBodyBold1Char"/>
          <w:b w:val="0"/>
          <w:bCs w:val="0"/>
        </w:rPr>
        <w:t>When</w:t>
      </w:r>
      <w:r w:rsidR="001574EC">
        <w:rPr>
          <w:rStyle w:val="StyleLXIBodyBold1Char"/>
          <w:b w:val="0"/>
          <w:bCs w:val="0"/>
        </w:rPr>
        <w:t xml:space="preserve"> </w:t>
      </w:r>
      <w:r w:rsidRPr="00351D3C">
        <w:rPr>
          <w:rStyle w:val="StyleLXIBodyBold1Char"/>
          <w:b w:val="0"/>
          <w:bCs w:val="0"/>
        </w:rPr>
        <w:t xml:space="preserve">the term </w:t>
      </w:r>
      <w:r w:rsidRPr="00351D3C">
        <w:rPr>
          <w:rStyle w:val="StyleLXIBodyBold1Char"/>
          <w:b w:val="0"/>
          <w:bCs w:val="0"/>
          <w:i/>
          <w:iCs/>
        </w:rPr>
        <w:t>default</w:t>
      </w:r>
      <w:r w:rsidRPr="00FC489D">
        <w:t xml:space="preserve"> is used in this document</w:t>
      </w:r>
      <w:r w:rsidR="001574EC">
        <w:t xml:space="preserve"> to refer to </w:t>
      </w:r>
      <w:r w:rsidR="008B06DE">
        <w:t xml:space="preserve">a setting, it refers to the value </w:t>
      </w:r>
      <w:r w:rsidR="00765188">
        <w:t xml:space="preserve">of </w:t>
      </w:r>
      <w:r w:rsidR="008B06DE">
        <w:t xml:space="preserve">the setting when the device </w:t>
      </w:r>
      <w:r w:rsidR="00D90DD3">
        <w:t xml:space="preserve">is shipped by the vendor, or after </w:t>
      </w:r>
      <w:r w:rsidR="00CB13C1">
        <w:t xml:space="preserve">the operator performs </w:t>
      </w:r>
      <w:r w:rsidR="00765188">
        <w:t>a reset</w:t>
      </w:r>
      <w:r w:rsidR="00CB13C1">
        <w:t xml:space="preserve"> on the device that </w:t>
      </w:r>
      <w:r w:rsidR="00673D3F">
        <w:t>entirely removes the previous configuration of the device.</w:t>
      </w:r>
    </w:p>
    <w:p w14:paraId="0D633D13" w14:textId="3B3FCDD7" w:rsidR="00F735F2" w:rsidRPr="00F735F2" w:rsidRDefault="00F735F2" w:rsidP="00F735F2">
      <w:pPr>
        <w:pStyle w:val="LXIBody"/>
      </w:pPr>
      <w:r>
        <w:t xml:space="preserve">The value of the setting after an LCI is performed </w:t>
      </w:r>
      <w:r w:rsidR="00011423">
        <w:t>is referred to as the LCI value of the setting.</w:t>
      </w:r>
    </w:p>
    <w:p w14:paraId="1FE80984" w14:textId="77777777" w:rsidR="00A122A9" w:rsidRDefault="00A122A9" w:rsidP="00135D1C">
      <w:pPr>
        <w:pStyle w:val="Heading2"/>
      </w:pPr>
      <w:bookmarkStart w:id="33" w:name="_Toc229807316"/>
      <w:bookmarkStart w:id="34" w:name="_Toc229807317"/>
      <w:bookmarkStart w:id="35" w:name="_Toc128656067"/>
      <w:bookmarkStart w:id="36" w:name="_Toc156482859"/>
      <w:bookmarkEnd w:id="33"/>
      <w:bookmarkEnd w:id="34"/>
      <w:r w:rsidRPr="00C67620">
        <w:t>Applicable Standards</w:t>
      </w:r>
      <w:bookmarkEnd w:id="35"/>
      <w:r w:rsidR="006C5248">
        <w:t xml:space="preserve"> and Documents</w:t>
      </w:r>
      <w:bookmarkEnd w:id="36"/>
    </w:p>
    <w:p w14:paraId="23C1CC32" w14:textId="77777777" w:rsidR="00D73720" w:rsidRPr="00D73720" w:rsidRDefault="00D73720" w:rsidP="005143D6">
      <w:pPr>
        <w:pStyle w:val="Body1"/>
      </w:pPr>
      <w:r w:rsidRPr="00D73720">
        <w:t>The following referenced documents are indispensable for the application of this document (i.e., they must be understood and used</w:t>
      </w:r>
      <w:r w:rsidR="0034102E">
        <w:t>).</w:t>
      </w:r>
      <w:r w:rsidRPr="00D73720">
        <w:t xml:space="preserve"> For dated references, only the edition cited applies. For undated references, the latest edition of the referenced document (including any amendments or corrigenda) applies.</w:t>
      </w:r>
      <w:r w:rsidR="003C6BF5">
        <w:t xml:space="preserve">  These applicable Standards and Documents include references for material used in both the LXI Device Specification and for LXI Extended Functions, since there is significant overlap in material in some case.</w:t>
      </w:r>
    </w:p>
    <w:p w14:paraId="4D46CA13" w14:textId="77777777" w:rsidR="00CB70BA" w:rsidRDefault="00CB70BA" w:rsidP="006C5248">
      <w:pPr>
        <w:pStyle w:val="Heading3"/>
      </w:pPr>
      <w:bookmarkStart w:id="37" w:name="_Ref238461120"/>
      <w:bookmarkStart w:id="38" w:name="_Toc156482860"/>
      <w:r>
        <w:t>RULE – Applicable Version of Documents</w:t>
      </w:r>
      <w:bookmarkEnd w:id="37"/>
      <w:bookmarkEnd w:id="38"/>
    </w:p>
    <w:p w14:paraId="2FC31D96" w14:textId="77777777" w:rsidR="00222183" w:rsidRDefault="00CB70BA" w:rsidP="00CB70BA">
      <w:pPr>
        <w:pStyle w:val="Body1"/>
      </w:pPr>
      <w:r w:rsidRPr="00D73720">
        <w:t>For dated references</w:t>
      </w:r>
      <w:r w:rsidR="00AC4C3B">
        <w:t>, only the edition cited</w:t>
      </w:r>
      <w:r w:rsidR="00222183">
        <w:t xml:space="preserve"> </w:t>
      </w:r>
      <w:r w:rsidR="00222183" w:rsidRPr="00D73720">
        <w:t>(including any amendments or corrigenda)</w:t>
      </w:r>
      <w:r w:rsidR="00AC4C3B">
        <w:t xml:space="preserve"> shall be used in conjunction with this standard</w:t>
      </w:r>
      <w:r w:rsidRPr="00D73720">
        <w:t xml:space="preserve">. </w:t>
      </w:r>
    </w:p>
    <w:p w14:paraId="6B52BF6F" w14:textId="77777777" w:rsidR="00222183" w:rsidRDefault="00222183" w:rsidP="00CB70BA">
      <w:pPr>
        <w:pStyle w:val="Body1"/>
      </w:pPr>
    </w:p>
    <w:p w14:paraId="6086EB26" w14:textId="77777777" w:rsidR="00CB70BA" w:rsidRPr="00D73720" w:rsidRDefault="00AC4C3B" w:rsidP="00CB70BA">
      <w:pPr>
        <w:pStyle w:val="Body1"/>
      </w:pPr>
      <w:r>
        <w:t>Unless otherwise stated, f</w:t>
      </w:r>
      <w:r w:rsidR="00CB70BA" w:rsidRPr="00D73720">
        <w:t>or undated references, the edition of the referenced document (including any amendments or corrigenda)</w:t>
      </w:r>
      <w:r>
        <w:t xml:space="preserve"> applicable at the date of certification of the LXI Device to this standard shall be used in conjunction with this standard.</w:t>
      </w:r>
    </w:p>
    <w:p w14:paraId="70D6D539" w14:textId="44F5046F" w:rsidR="003C6BF5" w:rsidRDefault="003C6BF5">
      <w:pPr>
        <w:rPr>
          <w:rFonts w:ascii="Arial" w:hAnsi="Arial"/>
          <w:b/>
          <w:sz w:val="24"/>
        </w:rPr>
      </w:pPr>
    </w:p>
    <w:p w14:paraId="7CBEF1C0" w14:textId="77777777" w:rsidR="006C5248" w:rsidRDefault="006C5248" w:rsidP="006C5248">
      <w:pPr>
        <w:pStyle w:val="Heading3"/>
      </w:pPr>
      <w:bookmarkStart w:id="39" w:name="_Toc156482861"/>
      <w:r>
        <w:t>Standards</w:t>
      </w:r>
      <w:r w:rsidR="00AC138C">
        <w:t xml:space="preserve"> and Specifications</w:t>
      </w:r>
      <w:bookmarkEnd w:id="39"/>
    </w:p>
    <w:p w14:paraId="444D514E" w14:textId="77777777" w:rsidR="00AC138C" w:rsidRPr="00AC138C" w:rsidRDefault="00AC138C" w:rsidP="00AC138C">
      <w:pPr>
        <w:pStyle w:val="Heading4"/>
      </w:pPr>
      <w:r>
        <w:t>IEEE</w:t>
      </w:r>
      <w:r w:rsidR="007576E5">
        <w:rPr>
          <w:rStyle w:val="FootnoteReference"/>
        </w:rPr>
        <w:footnoteReference w:id="2"/>
      </w:r>
      <w:r w:rsidR="007576E5" w:rsidRPr="00253C36">
        <w:rPr>
          <w:vertAlign w:val="superscript"/>
        </w:rPr>
        <w:t>,</w:t>
      </w:r>
      <w:r w:rsidR="007576E5">
        <w:rPr>
          <w:rStyle w:val="FootnoteReference"/>
        </w:rPr>
        <w:footnoteReference w:id="3"/>
      </w:r>
      <w:r>
        <w:t>, and ANSI/TIA/EIA</w:t>
      </w:r>
      <w:r w:rsidR="007576E5">
        <w:rPr>
          <w:rStyle w:val="FootnoteReference"/>
        </w:rPr>
        <w:footnoteReference w:id="4"/>
      </w:r>
      <w:r>
        <w:t xml:space="preserve"> Standard</w:t>
      </w:r>
      <w:r w:rsidR="007576E5">
        <w:t>s</w:t>
      </w:r>
    </w:p>
    <w:p w14:paraId="6534EF3B" w14:textId="77777777" w:rsidR="000B01F9" w:rsidRDefault="00774A90" w:rsidP="000B01F9">
      <w:pPr>
        <w:pStyle w:val="LXIBody"/>
      </w:pPr>
      <w:r w:rsidRPr="00C50A28">
        <w:t>ANSI/TIA/EIA-568-B.2</w:t>
      </w:r>
      <w:r w:rsidR="000B01F9">
        <w:t>,</w:t>
      </w:r>
      <w:r w:rsidRPr="00C50A28">
        <w:t xml:space="preserve"> Commercial Building Telecommunications Cabling Standard - Part 2: Balanced Twisted Pair Cabling Components </w:t>
      </w:r>
    </w:p>
    <w:p w14:paraId="3ACA98BB" w14:textId="77777777" w:rsidR="000B01F9" w:rsidRDefault="000B01F9" w:rsidP="000B01F9">
      <w:pPr>
        <w:pStyle w:val="LXIBody"/>
      </w:pPr>
      <w:r w:rsidRPr="000B01F9">
        <w:t>ANSI/TIA/EIA-899</w:t>
      </w:r>
      <w:r>
        <w:t xml:space="preserve">, </w:t>
      </w:r>
      <w:r w:rsidRPr="000B01F9">
        <w:t xml:space="preserve">Electrical Characteristics of Multipoint-Low-Voltage Differential Signaling (M-LVDS) Interface Circuits for Multipoint Data Interchange </w:t>
      </w:r>
    </w:p>
    <w:p w14:paraId="0951FFCD" w14:textId="77777777" w:rsidR="000E4D85" w:rsidRDefault="00253C36" w:rsidP="000E4D85">
      <w:pPr>
        <w:pStyle w:val="LXIBody"/>
        <w:rPr>
          <w:bCs/>
        </w:rPr>
      </w:pPr>
      <w:r>
        <w:t>IEEE Std 802.3™ IEEE Standard for Information Technology</w:t>
      </w:r>
      <w:r w:rsidR="006A72E3">
        <w:t>—</w:t>
      </w:r>
      <w:r w:rsidR="003D66ED">
        <w:t>Telecommunications</w:t>
      </w:r>
      <w:r w:rsidR="000E4D85">
        <w:t xml:space="preserve"> and information exchange between systems—Local and metropolitan area networks—Specific requirements—Part 3:</w:t>
      </w:r>
      <w:r w:rsidR="000E4D85" w:rsidRPr="000E4D85">
        <w:t xml:space="preserve"> </w:t>
      </w:r>
      <w:r w:rsidR="000E4D85" w:rsidRPr="000E4D85">
        <w:rPr>
          <w:bCs/>
        </w:rPr>
        <w:t>Carrier Sense Multiple Access with</w:t>
      </w:r>
      <w:r w:rsidR="000E4D85">
        <w:rPr>
          <w:bCs/>
        </w:rPr>
        <w:t xml:space="preserve"> </w:t>
      </w:r>
      <w:r w:rsidR="000E4D85" w:rsidRPr="000E4D85">
        <w:rPr>
          <w:bCs/>
        </w:rPr>
        <w:t>Collision Detection (CSMA/CD) access method</w:t>
      </w:r>
      <w:r w:rsidR="000E4D85">
        <w:rPr>
          <w:bCs/>
        </w:rPr>
        <w:t xml:space="preserve"> </w:t>
      </w:r>
      <w:r w:rsidR="000E4D85" w:rsidRPr="000E4D85">
        <w:rPr>
          <w:bCs/>
        </w:rPr>
        <w:t>and physical layer specifications</w:t>
      </w:r>
    </w:p>
    <w:p w14:paraId="29CF01FD" w14:textId="77777777" w:rsidR="000E4D85" w:rsidRPr="002F7A68" w:rsidRDefault="000E4D85" w:rsidP="000E4D85">
      <w:pPr>
        <w:pStyle w:val="LXIBody"/>
        <w:ind w:left="1440"/>
        <w:rPr>
          <w:bCs/>
          <w:lang w:val="fr-FR"/>
        </w:rPr>
      </w:pPr>
      <w:r w:rsidRPr="002F7A68">
        <w:rPr>
          <w:bCs/>
          <w:lang w:val="fr-FR"/>
        </w:rPr>
        <w:t>Section 1: Type 10 BASE-T</w:t>
      </w:r>
    </w:p>
    <w:p w14:paraId="058C0854" w14:textId="77777777" w:rsidR="000E4D85" w:rsidRPr="002F7A68" w:rsidRDefault="000E4D85" w:rsidP="000E4D85">
      <w:pPr>
        <w:pStyle w:val="LXIBody"/>
        <w:ind w:left="1440"/>
        <w:rPr>
          <w:bCs/>
          <w:lang w:val="fr-FR"/>
        </w:rPr>
      </w:pPr>
      <w:r w:rsidRPr="002F7A68">
        <w:rPr>
          <w:bCs/>
          <w:lang w:val="fr-FR"/>
        </w:rPr>
        <w:t>Section 2: Type 100 BASE-T</w:t>
      </w:r>
      <w:r w:rsidR="00D824CC" w:rsidRPr="002F7A68">
        <w:rPr>
          <w:bCs/>
          <w:lang w:val="fr-FR"/>
        </w:rPr>
        <w:t>X</w:t>
      </w:r>
    </w:p>
    <w:p w14:paraId="68282194" w14:textId="77777777" w:rsidR="00486ADF" w:rsidRDefault="000E4D85" w:rsidP="00486ADF">
      <w:pPr>
        <w:pStyle w:val="LXIBody"/>
        <w:ind w:left="1440"/>
        <w:rPr>
          <w:bCs/>
        </w:rPr>
      </w:pPr>
      <w:r>
        <w:rPr>
          <w:bCs/>
        </w:rPr>
        <w:lastRenderedPageBreak/>
        <w:t>Section 3: Type 1000 BASE-T</w:t>
      </w:r>
    </w:p>
    <w:p w14:paraId="669D2B44" w14:textId="77777777" w:rsidR="00C40B53" w:rsidRPr="00DE1966" w:rsidRDefault="00C40B53" w:rsidP="00774A90">
      <w:pPr>
        <w:pStyle w:val="LXIBody"/>
      </w:pPr>
      <w:r w:rsidRPr="00DE1966">
        <w:t>IEEE Std 802.3af</w:t>
      </w:r>
      <w:r w:rsidR="006F7A6F" w:rsidRPr="00DE1966">
        <w:t xml:space="preserve">, Specified in </w:t>
      </w:r>
      <w:r w:rsidR="006F7A6F" w:rsidRPr="00132A61">
        <w:t>IEEE 802.3-2005</w:t>
      </w:r>
      <w:r w:rsidR="006F7A6F">
        <w:t xml:space="preserve"> Section 2, Clause 33</w:t>
      </w:r>
      <w:r w:rsidR="006F7A6F" w:rsidRPr="00DE1966">
        <w:t xml:space="preserve">  </w:t>
      </w:r>
      <w:r w:rsidRPr="00DE1966">
        <w:t xml:space="preserve"> </w:t>
      </w:r>
    </w:p>
    <w:p w14:paraId="3691BD40" w14:textId="77777777" w:rsidR="00774A90" w:rsidRPr="00774A90" w:rsidRDefault="00774A90" w:rsidP="00774A90">
      <w:pPr>
        <w:pStyle w:val="LXIBody"/>
      </w:pPr>
      <w:r>
        <w:t>IEEE Std 1588™ IEEE Standard for a Precision Clock Synchronization Protocol for Networked Measurement and Control Systems</w:t>
      </w:r>
    </w:p>
    <w:p w14:paraId="10160929" w14:textId="77777777" w:rsidR="00AC138C" w:rsidRPr="00486ADF" w:rsidRDefault="00486ADF" w:rsidP="00486ADF">
      <w:pPr>
        <w:pStyle w:val="Heading4"/>
      </w:pPr>
      <w:r>
        <w:t>IETF RFC Documents</w:t>
      </w:r>
      <w:r w:rsidR="00380BDA">
        <w:rPr>
          <w:rStyle w:val="FootnoteReference"/>
        </w:rPr>
        <w:footnoteReference w:id="5"/>
      </w:r>
    </w:p>
    <w:p w14:paraId="386A1341" w14:textId="77777777" w:rsidR="00B40330" w:rsidRDefault="00B40330" w:rsidP="00B40330">
      <w:pPr>
        <w:pStyle w:val="LXIBody"/>
      </w:pPr>
      <w:r w:rsidRPr="00A77EAF">
        <w:t xml:space="preserve">IETF RFC 768, “User Datagram Protocol”, J. Postel, August 1980, </w:t>
      </w:r>
      <w:r>
        <w:t>(Status: Standards track)</w:t>
      </w:r>
    </w:p>
    <w:p w14:paraId="587188A4" w14:textId="77777777" w:rsidR="00076226" w:rsidRDefault="00076226" w:rsidP="00076226">
      <w:pPr>
        <w:pStyle w:val="LXIBody"/>
      </w:pPr>
      <w:r>
        <w:t>IETF RFC 791</w:t>
      </w:r>
      <w:r w:rsidR="00DD3A99">
        <w:t>, “Internet Protocol,” Information Science Institute, University of Southern California, September 1981</w:t>
      </w:r>
      <w:r w:rsidR="00A77EAF">
        <w:t>, (Status: Standards track)</w:t>
      </w:r>
    </w:p>
    <w:p w14:paraId="1693E83A" w14:textId="77777777" w:rsidR="00076226" w:rsidRDefault="00076226" w:rsidP="00076226">
      <w:pPr>
        <w:pStyle w:val="LXIBody"/>
      </w:pPr>
      <w:r>
        <w:t xml:space="preserve">IETF RFC </w:t>
      </w:r>
      <w:r w:rsidR="00DD3A99">
        <w:t>793</w:t>
      </w:r>
      <w:r>
        <w:t>,</w:t>
      </w:r>
      <w:r w:rsidR="00DD3A99">
        <w:t xml:space="preserve"> “Transmission Control Protocol,” Information Science Institute, University of Southern California, September 1981</w:t>
      </w:r>
      <w:r w:rsidR="00A77EAF">
        <w:t xml:space="preserve">, </w:t>
      </w:r>
      <w:r w:rsidR="00A77EAF" w:rsidRPr="00A77EAF">
        <w:t>(Status: Standards track)</w:t>
      </w:r>
    </w:p>
    <w:p w14:paraId="4340BB15" w14:textId="77777777" w:rsidR="00076226" w:rsidRPr="00A77EAF" w:rsidRDefault="00076226" w:rsidP="00A77EAF">
      <w:pPr>
        <w:pStyle w:val="LXIBody"/>
      </w:pPr>
      <w:r>
        <w:t>IETF RFC 1035</w:t>
      </w:r>
      <w:r w:rsidR="005F3FBA">
        <w:t xml:space="preserve">, “Domain Names- Implementation and Specification”, </w:t>
      </w:r>
      <w:r w:rsidR="005F3FBA" w:rsidRPr="005F3FBA">
        <w:t>P. Mockapetris</w:t>
      </w:r>
      <w:r w:rsidR="005F3FBA">
        <w:t>, November 1987</w:t>
      </w:r>
      <w:r w:rsidR="00A77EAF">
        <w:t>, (Status: Standards track)</w:t>
      </w:r>
    </w:p>
    <w:p w14:paraId="3C7B6C86" w14:textId="2C30A0F3" w:rsidR="00AE0593" w:rsidRPr="002A0CB3" w:rsidRDefault="007D05D3" w:rsidP="002A0CB3">
      <w:pPr>
        <w:pStyle w:val="LXIBody"/>
      </w:pPr>
      <w:r w:rsidRPr="002A0CB3">
        <w:t xml:space="preserve">IETF RFC </w:t>
      </w:r>
      <w:r w:rsidR="0019069D" w:rsidRPr="002A0CB3">
        <w:t xml:space="preserve">4248, </w:t>
      </w:r>
      <w:r w:rsidR="00DC5483" w:rsidRPr="002A0CB3">
        <w:t>“</w:t>
      </w:r>
      <w:r w:rsidR="00045528" w:rsidRPr="002A0CB3">
        <w:t>The telnet URI Scheme</w:t>
      </w:r>
      <w:r w:rsidR="00DC5483" w:rsidRPr="002A0CB3">
        <w:t>,”</w:t>
      </w:r>
      <w:r w:rsidRPr="002A0CB3">
        <w:t xml:space="preserve"> P. Hoffman</w:t>
      </w:r>
      <w:r w:rsidR="005041DC" w:rsidRPr="002A0CB3">
        <w:t xml:space="preserve">, </w:t>
      </w:r>
      <w:r w:rsidR="00906073" w:rsidRPr="002A0CB3">
        <w:t xml:space="preserve">October 2005 (Obsoletes </w:t>
      </w:r>
      <w:r w:rsidR="002F1033" w:rsidRPr="002A0CB3">
        <w:t xml:space="preserve">RFC </w:t>
      </w:r>
      <w:r w:rsidR="006F1A4A" w:rsidRPr="002A0CB3">
        <w:t>1738</w:t>
      </w:r>
      <w:r w:rsidR="002F1033" w:rsidRPr="002A0CB3">
        <w:t>)</w:t>
      </w:r>
      <w:r w:rsidR="006A0D7C">
        <w:t xml:space="preserve"> </w:t>
      </w:r>
      <w:r w:rsidR="002F1033" w:rsidRPr="002A0CB3">
        <w:t>(Status</w:t>
      </w:r>
      <w:r w:rsidR="00806E9D" w:rsidRPr="002A0CB3">
        <w:t>: Standards track)</w:t>
      </w:r>
      <w:r w:rsidR="003C30E6">
        <w:t xml:space="preserve"> </w:t>
      </w:r>
      <w:r w:rsidR="00AE0593" w:rsidRPr="002A0CB3">
        <w:t>IETF RFC 4266, “</w:t>
      </w:r>
      <w:r w:rsidR="003A33A2" w:rsidRPr="002A0CB3">
        <w:t xml:space="preserve">The gopher URI Scheme,” </w:t>
      </w:r>
      <w:r w:rsidR="00AE0593" w:rsidRPr="002A0CB3">
        <w:t>P. Hoffman</w:t>
      </w:r>
      <w:r w:rsidR="00C8089E" w:rsidRPr="00C8089E">
        <w:t>, November 2005 (Ob</w:t>
      </w:r>
      <w:r w:rsidR="00C8089E" w:rsidRPr="002A0CB3">
        <w:t>soletes RFC 1738) (S</w:t>
      </w:r>
      <w:r w:rsidR="00C8089E">
        <w:t>tat</w:t>
      </w:r>
      <w:r w:rsidR="00845076">
        <w:t>us: Standards track)</w:t>
      </w:r>
    </w:p>
    <w:p w14:paraId="6CCFA195" w14:textId="77777777" w:rsidR="00B40330" w:rsidRDefault="00B40330" w:rsidP="00B40330">
      <w:pPr>
        <w:pStyle w:val="LXIBody"/>
      </w:pPr>
      <w:r>
        <w:t>IETF RFC 2131, “Dynamic Host Configuration Protocol," R. Droms, March 1997 (Obsoletes RFC1541) (Status: Standards track)</w:t>
      </w:r>
    </w:p>
    <w:p w14:paraId="7476C1AB" w14:textId="77777777" w:rsidR="00B40330" w:rsidRDefault="00B40330" w:rsidP="00B40330">
      <w:pPr>
        <w:pStyle w:val="LXIBody"/>
      </w:pPr>
      <w:r>
        <w:t>IETF RFC 2132, “DHCP Options and BOOTP Vendor Extensions," S. Alexander, R. Droms, March 1997 (Obsoletes RFC1533) (Status: Standards track)</w:t>
      </w:r>
    </w:p>
    <w:p w14:paraId="3526C90D" w14:textId="2FC2FC37" w:rsidR="00B33AE2" w:rsidRDefault="00B33AE2" w:rsidP="0036451B">
      <w:pPr>
        <w:pStyle w:val="LXIBody"/>
      </w:pPr>
      <w:r>
        <w:t xml:space="preserve">IETF </w:t>
      </w:r>
      <w:r w:rsidRPr="00076226">
        <w:t xml:space="preserve">RFC </w:t>
      </w:r>
      <w:r w:rsidR="002813E9">
        <w:t>7230</w:t>
      </w:r>
      <w:r>
        <w:t>, “</w:t>
      </w:r>
      <w:r w:rsidR="002813E9" w:rsidRPr="00C1167D">
        <w:t>Hypertext Transfer Protocol (HTTP/1.1): Message Syntax and Routing</w:t>
      </w:r>
      <w:r w:rsidR="00A34A22" w:rsidRPr="00C1167D">
        <w:t xml:space="preserve">,” </w:t>
      </w:r>
      <w:r w:rsidRPr="005F3FBA">
        <w:t>R. Fielding</w:t>
      </w:r>
      <w:r>
        <w:t>,</w:t>
      </w:r>
      <w:r w:rsidR="001E2BD8" w:rsidRPr="00C1167D">
        <w:t xml:space="preserve"> Ed.Adobe, J. Reschke, Ed.</w:t>
      </w:r>
      <w:r w:rsidR="008E0AFC" w:rsidRPr="00C1167D">
        <w:t xml:space="preserve"> </w:t>
      </w:r>
      <w:r w:rsidR="00C33147" w:rsidRPr="00C1167D">
        <w:t>G</w:t>
      </w:r>
      <w:r w:rsidR="001E2BD8" w:rsidRPr="00C1167D">
        <w:t>reenbytes</w:t>
      </w:r>
      <w:r w:rsidR="00C33147" w:rsidRPr="00C1167D">
        <w:t xml:space="preserve">, </w:t>
      </w:r>
      <w:r w:rsidR="001E2BD8">
        <w:t>June 2014</w:t>
      </w:r>
      <w:r>
        <w:t xml:space="preserve">, </w:t>
      </w:r>
      <w:r w:rsidR="008B6AAD">
        <w:t>(Obsoletes RFC</w:t>
      </w:r>
      <w:r w:rsidR="00DE7D03">
        <w:t>261</w:t>
      </w:r>
      <w:r w:rsidR="00783BF2">
        <w:t>6</w:t>
      </w:r>
      <w:r w:rsidR="00DE7D03">
        <w:t xml:space="preserve">) </w:t>
      </w:r>
      <w:r>
        <w:t>(Status: Standards track)</w:t>
      </w:r>
    </w:p>
    <w:p w14:paraId="22ACB03F" w14:textId="0C4F365C" w:rsidR="0036451B" w:rsidRDefault="0036451B" w:rsidP="0036451B">
      <w:pPr>
        <w:pStyle w:val="LXIBody"/>
      </w:pPr>
      <w:r>
        <w:t xml:space="preserve">IETF </w:t>
      </w:r>
      <w:r w:rsidRPr="00076226">
        <w:t xml:space="preserve">RFC </w:t>
      </w:r>
      <w:r>
        <w:t>7231, “</w:t>
      </w:r>
      <w:r w:rsidRPr="00CA269B">
        <w:t xml:space="preserve">Hypertext Transfer Protocol (HTTP/1.1): </w:t>
      </w:r>
      <w:r w:rsidR="00FB6941">
        <w:t>Semantics and Content</w:t>
      </w:r>
      <w:r w:rsidRPr="00CA269B">
        <w:t xml:space="preserve">,” </w:t>
      </w:r>
      <w:r w:rsidRPr="005F3FBA">
        <w:t>R. Fielding</w:t>
      </w:r>
      <w:r>
        <w:t>,</w:t>
      </w:r>
      <w:r w:rsidRPr="00CA269B">
        <w:t xml:space="preserve"> Ed.Adobe, J. Reschke, Ed. Greenbytes, </w:t>
      </w:r>
      <w:r>
        <w:t xml:space="preserve">June 2014, </w:t>
      </w:r>
      <w:r w:rsidR="003F19C6">
        <w:t>(Obsoletes RFC261</w:t>
      </w:r>
      <w:r w:rsidR="00783BF2">
        <w:t>6</w:t>
      </w:r>
      <w:r w:rsidR="003F19C6">
        <w:t xml:space="preserve">) </w:t>
      </w:r>
      <w:r>
        <w:t>(Status: Standards track)</w:t>
      </w:r>
    </w:p>
    <w:p w14:paraId="55F22D9D" w14:textId="524E2F54" w:rsidR="0036451B" w:rsidRDefault="0036451B" w:rsidP="0036451B">
      <w:pPr>
        <w:pStyle w:val="LXIBody"/>
      </w:pPr>
      <w:r>
        <w:t xml:space="preserve">IETF </w:t>
      </w:r>
      <w:r w:rsidRPr="00076226">
        <w:t xml:space="preserve">RFC </w:t>
      </w:r>
      <w:r>
        <w:t>7232, “</w:t>
      </w:r>
      <w:r w:rsidRPr="00CA269B">
        <w:t xml:space="preserve">Hypertext Transfer Protocol (HTTP/1.1): </w:t>
      </w:r>
      <w:r w:rsidR="002B3A76">
        <w:t>Range Requests</w:t>
      </w:r>
      <w:r w:rsidRPr="00CA269B">
        <w:t xml:space="preserve">,” </w:t>
      </w:r>
      <w:r w:rsidRPr="005F3FBA">
        <w:t>R. Fielding</w:t>
      </w:r>
      <w:r>
        <w:t>,</w:t>
      </w:r>
      <w:r w:rsidRPr="00CA269B">
        <w:t xml:space="preserve"> Ed.Adobe, J. Reschke, Ed. Greenbytes, </w:t>
      </w:r>
      <w:r>
        <w:t xml:space="preserve">June 2014, </w:t>
      </w:r>
      <w:r w:rsidR="003F19C6">
        <w:t>(Obsoletes RFC261</w:t>
      </w:r>
      <w:r w:rsidR="00783BF2">
        <w:t>6</w:t>
      </w:r>
      <w:r w:rsidR="003F19C6">
        <w:t xml:space="preserve">) </w:t>
      </w:r>
      <w:r>
        <w:t>(Status: Standards track)</w:t>
      </w:r>
    </w:p>
    <w:p w14:paraId="46CCB9E0" w14:textId="23A944C0" w:rsidR="0036451B" w:rsidRDefault="0036451B" w:rsidP="0036451B">
      <w:pPr>
        <w:pStyle w:val="LXIBody"/>
      </w:pPr>
      <w:r>
        <w:t xml:space="preserve">IETF </w:t>
      </w:r>
      <w:r w:rsidRPr="00076226">
        <w:t xml:space="preserve">RFC </w:t>
      </w:r>
      <w:r>
        <w:t>7233, “</w:t>
      </w:r>
      <w:r w:rsidRPr="00CA269B">
        <w:t xml:space="preserve">Hypertext Transfer Protocol (HTTP/1.1): Message Syntax and Routing,” </w:t>
      </w:r>
      <w:r w:rsidRPr="005F3FBA">
        <w:t>R. Fielding</w:t>
      </w:r>
      <w:r>
        <w:t>,</w:t>
      </w:r>
      <w:r w:rsidRPr="00CA269B">
        <w:t xml:space="preserve"> Ed.Adobe, </w:t>
      </w:r>
      <w:r w:rsidR="00C53ADD">
        <w:t xml:space="preserve">Y. Lafon, </w:t>
      </w:r>
      <w:r w:rsidRPr="00CA269B">
        <w:t xml:space="preserve">J. Reschke, Ed. Greenbytes, </w:t>
      </w:r>
      <w:r>
        <w:t xml:space="preserve">June 2014, </w:t>
      </w:r>
      <w:r w:rsidR="003F19C6">
        <w:t>(Obsoletes RFC261</w:t>
      </w:r>
      <w:r w:rsidR="00783BF2">
        <w:t>6</w:t>
      </w:r>
      <w:r w:rsidR="003F19C6">
        <w:t xml:space="preserve">) </w:t>
      </w:r>
      <w:r>
        <w:t>(Status: Standards track)</w:t>
      </w:r>
    </w:p>
    <w:p w14:paraId="3703980C" w14:textId="554ACF53" w:rsidR="0036451B" w:rsidRDefault="0036451B" w:rsidP="0036451B">
      <w:pPr>
        <w:pStyle w:val="LXIBody"/>
      </w:pPr>
      <w:r>
        <w:t xml:space="preserve">IETF </w:t>
      </w:r>
      <w:r w:rsidRPr="00076226">
        <w:t xml:space="preserve">RFC </w:t>
      </w:r>
      <w:r>
        <w:t>7234, “</w:t>
      </w:r>
      <w:r w:rsidRPr="00CA269B">
        <w:t xml:space="preserve">Hypertext Transfer Protocol (HTTP/1.1): </w:t>
      </w:r>
      <w:r w:rsidR="00C911CF">
        <w:t>Caching</w:t>
      </w:r>
      <w:r w:rsidRPr="00CA269B">
        <w:t xml:space="preserve">,” </w:t>
      </w:r>
      <w:r w:rsidRPr="005F3FBA">
        <w:t>R. Fielding</w:t>
      </w:r>
      <w:r>
        <w:t>,</w:t>
      </w:r>
      <w:r w:rsidRPr="00CA269B">
        <w:t xml:space="preserve"> Ed.Adobe,</w:t>
      </w:r>
      <w:r w:rsidR="00807F8A">
        <w:t xml:space="preserve"> M. Nottingham,</w:t>
      </w:r>
      <w:r w:rsidR="000303CE">
        <w:t xml:space="preserve"> Ed. Akam</w:t>
      </w:r>
      <w:r w:rsidR="008A10B2">
        <w:t>a</w:t>
      </w:r>
      <w:r w:rsidR="000303CE">
        <w:t>i,</w:t>
      </w:r>
      <w:r w:rsidRPr="00CA269B">
        <w:t xml:space="preserve"> J. Reschke, Ed. Greenbytes, </w:t>
      </w:r>
      <w:r>
        <w:t>June 2014,</w:t>
      </w:r>
      <w:r w:rsidR="003F19C6">
        <w:t xml:space="preserve"> (Obsoletes RFC261</w:t>
      </w:r>
      <w:r w:rsidR="00783BF2">
        <w:t>6</w:t>
      </w:r>
      <w:r w:rsidR="003F19C6">
        <w:t>)</w:t>
      </w:r>
      <w:r>
        <w:t xml:space="preserve"> (Status: Standards track)</w:t>
      </w:r>
    </w:p>
    <w:p w14:paraId="1BADEFB9" w14:textId="0FC12427" w:rsidR="00F27AF4" w:rsidRDefault="00F27AF4" w:rsidP="00F27AF4">
      <w:pPr>
        <w:pStyle w:val="LXIBody"/>
      </w:pPr>
      <w:r>
        <w:t xml:space="preserve">IETF </w:t>
      </w:r>
      <w:r w:rsidRPr="00076226">
        <w:t xml:space="preserve">RFC </w:t>
      </w:r>
      <w:r>
        <w:t>7235, “</w:t>
      </w:r>
      <w:r w:rsidRPr="00CA269B">
        <w:t xml:space="preserve">Hypertext Transfer Protocol (HTTP/1.1): </w:t>
      </w:r>
      <w:r w:rsidR="00C824A3">
        <w:t>Authentication</w:t>
      </w:r>
      <w:r w:rsidRPr="00CA269B">
        <w:t xml:space="preserve">,” </w:t>
      </w:r>
      <w:r w:rsidRPr="005F3FBA">
        <w:t>R. Fielding</w:t>
      </w:r>
      <w:r>
        <w:t>,</w:t>
      </w:r>
      <w:r w:rsidRPr="00CA269B">
        <w:t xml:space="preserve"> Ed.Adobe, J. Reschke, Ed. Greenbytes, </w:t>
      </w:r>
      <w:r>
        <w:t xml:space="preserve">June 2014, </w:t>
      </w:r>
      <w:r w:rsidR="003F19C6">
        <w:t>(Obsoletes RFC261</w:t>
      </w:r>
      <w:r w:rsidR="00224562">
        <w:t>6</w:t>
      </w:r>
      <w:r w:rsidR="003F19C6">
        <w:t xml:space="preserve">) </w:t>
      </w:r>
      <w:r>
        <w:t>(Status: Standards track)</w:t>
      </w:r>
    </w:p>
    <w:p w14:paraId="508C2AAA" w14:textId="6E478552" w:rsidR="00B40330" w:rsidRDefault="00B40330" w:rsidP="00B40330">
      <w:pPr>
        <w:pStyle w:val="LXIBody"/>
      </w:pPr>
      <w:bookmarkStart w:id="40" w:name="Transition_mechanisms"/>
      <w:bookmarkEnd w:id="40"/>
      <w:r>
        <w:t>IETF RFC 3927, “Dynamic Configuration of IPv4 Link-Local Addresses," S. Cheshire, B. Aboba, E. Guttman, May 2005 (Status: Proposed Standard)</w:t>
      </w:r>
    </w:p>
    <w:p w14:paraId="48D287BC" w14:textId="19BC3D3A" w:rsidR="006464EC" w:rsidRDefault="006464EC" w:rsidP="00B40330">
      <w:pPr>
        <w:pStyle w:val="LXIBody"/>
      </w:pPr>
      <w:r>
        <w:t xml:space="preserve">Note: </w:t>
      </w:r>
      <w:r w:rsidR="00607B5C">
        <w:t xml:space="preserve">These </w:t>
      </w:r>
      <w:r w:rsidR="002A1756">
        <w:t>RFCs</w:t>
      </w:r>
      <w:r w:rsidR="00607B5C">
        <w:t xml:space="preserve"> are current as of the release of this specification. </w:t>
      </w:r>
      <w:r w:rsidR="00703D83">
        <w:t>Check the RFC to see if has been obsoleted</w:t>
      </w:r>
      <w:r w:rsidR="004F55CC">
        <w:t xml:space="preserve"> by another one.</w:t>
      </w:r>
    </w:p>
    <w:p w14:paraId="2C4DA123" w14:textId="79E042F8" w:rsidR="00847F00" w:rsidRDefault="00847F00" w:rsidP="00725ABE">
      <w:pPr>
        <w:pStyle w:val="Heading4"/>
      </w:pPr>
      <w:r>
        <w:lastRenderedPageBreak/>
        <w:t xml:space="preserve">LXI </w:t>
      </w:r>
      <w:r w:rsidR="00EB6C1A">
        <w:t xml:space="preserve">Consortium </w:t>
      </w:r>
      <w:r w:rsidR="00580BCC">
        <w:t>Documents</w:t>
      </w:r>
    </w:p>
    <w:p w14:paraId="56B3AA2A" w14:textId="5F698A89" w:rsidR="00847F00" w:rsidRPr="002E4280" w:rsidRDefault="00830421" w:rsidP="00847F00">
      <w:pPr>
        <w:pStyle w:val="LXIBody"/>
      </w:pPr>
      <w:r>
        <w:t xml:space="preserve">The LXI Consortium maintains </w:t>
      </w:r>
      <w:r w:rsidR="00BF2631">
        <w:t xml:space="preserve">the </w:t>
      </w:r>
      <w:r w:rsidR="00BF2631">
        <w:rPr>
          <w:i/>
          <w:iCs/>
        </w:rPr>
        <w:t>Guide to LXI Documentation</w:t>
      </w:r>
      <w:r w:rsidR="00DC14EE">
        <w:rPr>
          <w:i/>
          <w:iCs/>
        </w:rPr>
        <w:t xml:space="preserve"> </w:t>
      </w:r>
      <w:r w:rsidR="00DC14EE">
        <w:t xml:space="preserve">that </w:t>
      </w:r>
      <w:r w:rsidR="00BF2631">
        <w:t xml:space="preserve">lists </w:t>
      </w:r>
      <w:r w:rsidR="00DC14EE">
        <w:t xml:space="preserve">all the current LXI </w:t>
      </w:r>
      <w:r w:rsidR="00AF3FFC">
        <w:t xml:space="preserve">material </w:t>
      </w:r>
      <w:r w:rsidR="00DC14EE">
        <w:t xml:space="preserve">including </w:t>
      </w:r>
      <w:r w:rsidR="00AF3FFC">
        <w:t xml:space="preserve">LXI standards </w:t>
      </w:r>
      <w:r w:rsidR="00BF2631">
        <w:t>and other documents.</w:t>
      </w:r>
      <w:r w:rsidR="002E4280">
        <w:t xml:space="preserve"> The </w:t>
      </w:r>
      <w:r w:rsidR="002E4280">
        <w:rPr>
          <w:i/>
          <w:iCs/>
        </w:rPr>
        <w:t xml:space="preserve">Guide to LXI Documentation </w:t>
      </w:r>
      <w:r w:rsidR="002E4280">
        <w:t>is available on the LXI web site.</w:t>
      </w:r>
    </w:p>
    <w:p w14:paraId="4593EED0" w14:textId="43652B56" w:rsidR="00076226" w:rsidRDefault="00725ABE" w:rsidP="00725ABE">
      <w:pPr>
        <w:pStyle w:val="Heading4"/>
      </w:pPr>
      <w:r>
        <w:t>Trade Association Standards</w:t>
      </w:r>
      <w:r w:rsidR="00CB4336">
        <w:rPr>
          <w:rStyle w:val="FootnoteReference"/>
        </w:rPr>
        <w:footnoteReference w:id="6"/>
      </w:r>
      <w:r w:rsidR="00CB4336" w:rsidRPr="00CB4336">
        <w:rPr>
          <w:vertAlign w:val="superscript"/>
        </w:rPr>
        <w:t>,</w:t>
      </w:r>
      <w:r w:rsidR="00CB4336">
        <w:rPr>
          <w:rStyle w:val="FootnoteReference"/>
        </w:rPr>
        <w:footnoteReference w:id="7"/>
      </w:r>
      <w:r w:rsidR="00CB4336">
        <w:rPr>
          <w:vertAlign w:val="superscript"/>
        </w:rPr>
        <w:t>,</w:t>
      </w:r>
      <w:r w:rsidR="00CB4336">
        <w:rPr>
          <w:rStyle w:val="FootnoteReference"/>
        </w:rPr>
        <w:footnoteReference w:id="8"/>
      </w:r>
    </w:p>
    <w:p w14:paraId="573D8E6F" w14:textId="77777777" w:rsidR="00076226" w:rsidRDefault="00725ABE" w:rsidP="00076226">
      <w:pPr>
        <w:pStyle w:val="LXIBody"/>
      </w:pPr>
      <w:r>
        <w:t>IVI-3.1, “</w:t>
      </w:r>
      <w:r w:rsidRPr="00725ABE">
        <w:t>Driver Architecture Specification</w:t>
      </w:r>
      <w:r>
        <w:t>”</w:t>
      </w:r>
    </w:p>
    <w:p w14:paraId="6F8E0F3D" w14:textId="77777777" w:rsidR="00844661" w:rsidRDefault="00844661" w:rsidP="00076226">
      <w:pPr>
        <w:pStyle w:val="LXIBody"/>
      </w:pPr>
      <w:r w:rsidRPr="00844661">
        <w:t>IVI-3.15</w:t>
      </w:r>
      <w:r>
        <w:t>,</w:t>
      </w:r>
      <w:r w:rsidRPr="00844661">
        <w:t xml:space="preserve"> </w:t>
      </w:r>
      <w:r>
        <w:t>“</w:t>
      </w:r>
      <w:r w:rsidRPr="00844661">
        <w:t>IviLxiSync Specification</w:t>
      </w:r>
      <w:r>
        <w:t>”</w:t>
      </w:r>
    </w:p>
    <w:p w14:paraId="6E7BF5A5" w14:textId="6F405633" w:rsidR="00FE1E78" w:rsidRPr="00352322" w:rsidRDefault="003D66ED">
      <w:pPr>
        <w:pStyle w:val="LXIBody"/>
      </w:pPr>
      <w:r>
        <w:t>IVI VISA specifications</w:t>
      </w:r>
    </w:p>
    <w:p w14:paraId="1DC88116" w14:textId="68BAEDFC" w:rsidR="00844661" w:rsidRDefault="00844661" w:rsidP="00844661">
      <w:pPr>
        <w:pStyle w:val="LXIBody"/>
      </w:pPr>
      <w:r w:rsidRPr="00725ABE">
        <w:t>VXI 11 Revision (7/17/1995)</w:t>
      </w:r>
      <w:r>
        <w:t>, “</w:t>
      </w:r>
      <w:r w:rsidRPr="00725ABE">
        <w:t>TCP/IP Instrument Protocol Specification</w:t>
      </w:r>
      <w:r>
        <w:t>”</w:t>
      </w:r>
    </w:p>
    <w:p w14:paraId="31A922C4" w14:textId="6223A348" w:rsidR="00E25197" w:rsidRPr="00725ABE" w:rsidRDefault="00DD740A" w:rsidP="00B22F2B">
      <w:pPr>
        <w:pStyle w:val="LXIBody"/>
      </w:pPr>
      <w:r>
        <w:t>The</w:t>
      </w:r>
      <w:r w:rsidR="002B01B9">
        <w:t xml:space="preserve"> IVI and VPP</w:t>
      </w:r>
      <w:r>
        <w:t xml:space="preserve"> specifications can be found on the IVI Foundation </w:t>
      </w:r>
      <w:r w:rsidR="003F37E8">
        <w:t xml:space="preserve">See the </w:t>
      </w:r>
      <w:r w:rsidR="00B22F2B">
        <w:t xml:space="preserve">website for current </w:t>
      </w:r>
      <w:r w:rsidR="00E25197">
        <w:t>versions of these specifications.</w:t>
      </w:r>
    </w:p>
    <w:p w14:paraId="300CF545" w14:textId="77777777" w:rsidR="00076226" w:rsidRDefault="008C7EBD" w:rsidP="008C7EBD">
      <w:pPr>
        <w:pStyle w:val="Heading3"/>
      </w:pPr>
      <w:r>
        <w:t xml:space="preserve"> </w:t>
      </w:r>
      <w:bookmarkStart w:id="41" w:name="_Ref221506351"/>
      <w:bookmarkStart w:id="42" w:name="_Toc156482862"/>
      <w:r w:rsidR="001D6D26">
        <w:t xml:space="preserve">LXI Consortium </w:t>
      </w:r>
      <w:r>
        <w:t>Supplementary Documents</w:t>
      </w:r>
      <w:r w:rsidR="00FD1861">
        <w:rPr>
          <w:rStyle w:val="FootnoteReference"/>
        </w:rPr>
        <w:footnoteReference w:id="9"/>
      </w:r>
      <w:bookmarkEnd w:id="41"/>
      <w:bookmarkEnd w:id="42"/>
    </w:p>
    <w:p w14:paraId="00C6088E" w14:textId="0E3DCCD0" w:rsidR="00544BA9" w:rsidRDefault="00071837" w:rsidP="00076226">
      <w:pPr>
        <w:pStyle w:val="LXIBody"/>
      </w:pPr>
      <w:r>
        <w:t xml:space="preserve">LXI maintains additional documents and requirements. </w:t>
      </w:r>
      <w:r w:rsidR="00D526CE">
        <w:t xml:space="preserve">Implementors should be familiar with </w:t>
      </w:r>
      <w:r>
        <w:t>the following:</w:t>
      </w:r>
    </w:p>
    <w:p w14:paraId="7C2A2E75" w14:textId="32DCC9D4" w:rsidR="003F7D52" w:rsidRDefault="003F7D52" w:rsidP="00076226">
      <w:pPr>
        <w:pStyle w:val="LXIBody"/>
      </w:pPr>
      <w:r>
        <w:t>“</w:t>
      </w:r>
      <w:hyperlink r:id="rId15" w:history="1">
        <w:r w:rsidR="00FC5EDC" w:rsidRPr="00C871C5">
          <w:rPr>
            <w:rStyle w:val="Hyperlink"/>
          </w:rPr>
          <w:t>LXI Consortium</w:t>
        </w:r>
        <w:r w:rsidR="002D3C6C" w:rsidRPr="00C871C5">
          <w:rPr>
            <w:rStyle w:val="Hyperlink"/>
          </w:rPr>
          <w:t xml:space="preserve"> Policy for Certifying Conformance to LXI Consortium Standards</w:t>
        </w:r>
      </w:hyperlink>
      <w:r>
        <w:t xml:space="preserve">” </w:t>
      </w:r>
    </w:p>
    <w:p w14:paraId="794528E6" w14:textId="5B379983" w:rsidR="003F7D52" w:rsidRDefault="003F7D52" w:rsidP="00076226">
      <w:pPr>
        <w:pStyle w:val="LXIBody"/>
      </w:pPr>
      <w:r>
        <w:t>“</w:t>
      </w:r>
      <w:hyperlink r:id="rId16" w:history="1">
        <w:r w:rsidR="002D3C6C" w:rsidRPr="00C871C5">
          <w:rPr>
            <w:rStyle w:val="Hyperlink"/>
          </w:rPr>
          <w:t>LXI Consortium Trademark,</w:t>
        </w:r>
        <w:r w:rsidR="00C871C5" w:rsidRPr="00C871C5">
          <w:rPr>
            <w:rStyle w:val="Hyperlink"/>
          </w:rPr>
          <w:t xml:space="preserve"> and Logo Usage Guidelines</w:t>
        </w:r>
      </w:hyperlink>
      <w:r>
        <w:t>”</w:t>
      </w:r>
    </w:p>
    <w:p w14:paraId="6D3EFD0F" w14:textId="7F092C13" w:rsidR="00FD1861" w:rsidRDefault="00B743A0" w:rsidP="00076226">
      <w:pPr>
        <w:pStyle w:val="LXIBody"/>
      </w:pPr>
      <w:r w:rsidRPr="00B743A0">
        <w:t xml:space="preserve"> “</w:t>
      </w:r>
      <w:hyperlink r:id="rId17" w:history="1">
        <w:r w:rsidRPr="00C871C5">
          <w:rPr>
            <w:rStyle w:val="Hyperlink"/>
          </w:rPr>
          <w:t>Recommendations for LXI systems containing devices supporting different versions of IEEE 1588</w:t>
        </w:r>
      </w:hyperlink>
      <w:r>
        <w:t>”</w:t>
      </w:r>
    </w:p>
    <w:p w14:paraId="247F0BE2" w14:textId="1DECCDEA" w:rsidR="004D72E8" w:rsidRPr="004D72E8" w:rsidRDefault="004D72E8" w:rsidP="004D72E8">
      <w:pPr>
        <w:pStyle w:val="LXIBody"/>
      </w:pPr>
      <w:r>
        <w:t>“</w:t>
      </w:r>
      <w:hyperlink r:id="rId18" w:history="1">
        <w:r w:rsidRPr="00C871C5">
          <w:rPr>
            <w:rStyle w:val="Hyperlink"/>
          </w:rPr>
          <w:t>LXI Wired Trigger Bus Cable And Terminator Specifications</w:t>
        </w:r>
      </w:hyperlink>
      <w:r>
        <w:t>”</w:t>
      </w:r>
    </w:p>
    <w:p w14:paraId="38F79214" w14:textId="77777777" w:rsidR="003C6BF5" w:rsidRDefault="003C6BF5">
      <w:pPr>
        <w:rPr>
          <w:rFonts w:ascii="Arial" w:hAnsi="Arial"/>
          <w:b/>
          <w:sz w:val="24"/>
        </w:rPr>
      </w:pPr>
      <w:bookmarkStart w:id="43" w:name="_Toc258180238"/>
      <w:bookmarkStart w:id="44" w:name="_Toc258180239"/>
      <w:bookmarkStart w:id="45" w:name="_Toc258180240"/>
      <w:bookmarkStart w:id="46" w:name="_Toc258180241"/>
      <w:bookmarkStart w:id="47" w:name="_Toc258180242"/>
      <w:bookmarkStart w:id="48" w:name="_Toc258180243"/>
      <w:bookmarkStart w:id="49" w:name="_Toc258180244"/>
      <w:bookmarkStart w:id="50" w:name="_Ref205613221"/>
      <w:bookmarkEnd w:id="43"/>
      <w:bookmarkEnd w:id="44"/>
      <w:bookmarkEnd w:id="45"/>
      <w:bookmarkEnd w:id="46"/>
      <w:bookmarkEnd w:id="47"/>
      <w:bookmarkEnd w:id="48"/>
      <w:bookmarkEnd w:id="49"/>
    </w:p>
    <w:p w14:paraId="0CABCCDB" w14:textId="77777777" w:rsidR="00725D1D" w:rsidRPr="0075323E" w:rsidRDefault="00725D1D" w:rsidP="00725D1D">
      <w:pPr>
        <w:pStyle w:val="Heading3"/>
      </w:pPr>
      <w:bookmarkStart w:id="51" w:name="_Toc156482863"/>
      <w:r>
        <w:t xml:space="preserve">LXI </w:t>
      </w:r>
      <w:r w:rsidR="00B558C1">
        <w:t>Device Specification and Extended Functions</w:t>
      </w:r>
      <w:bookmarkEnd w:id="50"/>
      <w:bookmarkEnd w:id="51"/>
    </w:p>
    <w:p w14:paraId="35DE9AE4" w14:textId="77777777" w:rsidR="00E044D4" w:rsidRDefault="00E044D4" w:rsidP="00E044D4">
      <w:pPr>
        <w:pStyle w:val="Heading4"/>
      </w:pPr>
      <w:bookmarkStart w:id="52" w:name="_Ref205357832"/>
      <w:r>
        <w:t>General Description</w:t>
      </w:r>
      <w:bookmarkEnd w:id="52"/>
    </w:p>
    <w:p w14:paraId="37E8F28C" w14:textId="77777777" w:rsidR="006C12D9" w:rsidRDefault="00A122A9" w:rsidP="00CD2657">
      <w:pPr>
        <w:pStyle w:val="LXIBody"/>
      </w:pPr>
      <w:r w:rsidRPr="00C67620">
        <w:t xml:space="preserve">The LXI Standard </w:t>
      </w:r>
      <w:r w:rsidR="004D72E8">
        <w:t xml:space="preserve">consists of a </w:t>
      </w:r>
      <w:r w:rsidR="002764B0">
        <w:t xml:space="preserve">common </w:t>
      </w:r>
      <w:r w:rsidR="005918FA">
        <w:t xml:space="preserve">or </w:t>
      </w:r>
      <w:r w:rsidR="00FA01CD">
        <w:t xml:space="preserve">core </w:t>
      </w:r>
      <w:r w:rsidR="002764B0">
        <w:t xml:space="preserve">capability </w:t>
      </w:r>
      <w:r w:rsidR="004D72E8">
        <w:t xml:space="preserve">referred to as </w:t>
      </w:r>
      <w:r w:rsidR="00D172FC">
        <w:t xml:space="preserve">the LXI </w:t>
      </w:r>
      <w:r w:rsidR="007759B8">
        <w:t>Device Specification</w:t>
      </w:r>
      <w:r w:rsidR="00CF42FB">
        <w:t xml:space="preserve">, and </w:t>
      </w:r>
      <w:r w:rsidR="00605476">
        <w:t>a</w:t>
      </w:r>
      <w:r w:rsidR="004D72E8">
        <w:t xml:space="preserve">ll LXI Devices must conform to </w:t>
      </w:r>
      <w:r w:rsidR="002764B0">
        <w:t xml:space="preserve">these common </w:t>
      </w:r>
      <w:r w:rsidR="005918FA">
        <w:t xml:space="preserve">or core </w:t>
      </w:r>
      <w:r w:rsidR="002764B0">
        <w:t>requirements</w:t>
      </w:r>
      <w:r w:rsidR="004D72E8">
        <w:t xml:space="preserve">.  </w:t>
      </w:r>
      <w:r w:rsidR="007759B8">
        <w:t xml:space="preserve">In </w:t>
      </w:r>
      <w:r w:rsidR="00605476">
        <w:t>addition,</w:t>
      </w:r>
      <w:r w:rsidR="007759B8">
        <w:t xml:space="preserve"> t</w:t>
      </w:r>
      <w:r w:rsidR="004D72E8">
        <w:t xml:space="preserve">he LXI Standard provides </w:t>
      </w:r>
      <w:r w:rsidR="007759B8">
        <w:t>for optional</w:t>
      </w:r>
      <w:r w:rsidR="004D72E8">
        <w:t xml:space="preserve"> </w:t>
      </w:r>
      <w:r w:rsidR="008B2485">
        <w:t>Extended Functions</w:t>
      </w:r>
      <w:r w:rsidR="008D1662">
        <w:t xml:space="preserve"> </w:t>
      </w:r>
      <w:r w:rsidR="007759B8">
        <w:t xml:space="preserve">documented in separate </w:t>
      </w:r>
      <w:r w:rsidR="00C871C5">
        <w:t>documents</w:t>
      </w:r>
      <w:r w:rsidR="007759B8">
        <w:t>.</w:t>
      </w:r>
      <w:r w:rsidR="00905096">
        <w:t xml:space="preserve"> </w:t>
      </w:r>
    </w:p>
    <w:p w14:paraId="7EADB6E7" w14:textId="77777777" w:rsidR="00A122A9" w:rsidRPr="00DE2560" w:rsidRDefault="00D172FC" w:rsidP="00DE2560">
      <w:pPr>
        <w:pStyle w:val="Subhead1"/>
      </w:pPr>
      <w:r>
        <w:t xml:space="preserve">LXI </w:t>
      </w:r>
      <w:r w:rsidR="007759B8">
        <w:t>DeviceSpecification</w:t>
      </w:r>
    </w:p>
    <w:p w14:paraId="694EB826" w14:textId="77777777" w:rsidR="00A122A9" w:rsidRDefault="000B5B31" w:rsidP="00CD2657">
      <w:pPr>
        <w:pStyle w:val="LXIBody"/>
      </w:pPr>
      <w:r>
        <w:t>Th</w:t>
      </w:r>
      <w:r w:rsidR="005918FA">
        <w:t>is document</w:t>
      </w:r>
      <w:r w:rsidR="00605476">
        <w:t xml:space="preserve"> </w:t>
      </w:r>
      <w:r w:rsidR="00A122A9" w:rsidRPr="00A9407A">
        <w:t>provide</w:t>
      </w:r>
      <w:r w:rsidR="00BF1392">
        <w:t>s</w:t>
      </w:r>
      <w:r w:rsidR="00A122A9" w:rsidRPr="00A9407A">
        <w:t xml:space="preserve"> a standardized LAN</w:t>
      </w:r>
      <w:r w:rsidR="0001056A">
        <w:t xml:space="preserve">, </w:t>
      </w:r>
      <w:r w:rsidR="00A122A9" w:rsidRPr="00A9407A">
        <w:t>web browser</w:t>
      </w:r>
      <w:r w:rsidR="0001056A">
        <w:t>, and IVI Driver</w:t>
      </w:r>
      <w:r w:rsidR="00A122A9" w:rsidRPr="00A9407A">
        <w:t xml:space="preserve"> interface that is </w:t>
      </w:r>
      <w:r w:rsidR="00A122A9">
        <w:t>conformant</w:t>
      </w:r>
      <w:r w:rsidR="00A122A9" w:rsidRPr="00A9407A">
        <w:t xml:space="preserve"> with the LXI Standard.  </w:t>
      </w:r>
      <w:r w:rsidR="0001056A">
        <w:t xml:space="preserve">This </w:t>
      </w:r>
      <w:r w:rsidR="002764B0">
        <w:t>set of co</w:t>
      </w:r>
      <w:r w:rsidR="0001056A">
        <w:t>mmon</w:t>
      </w:r>
      <w:r w:rsidR="005918FA">
        <w:t xml:space="preserve"> or core</w:t>
      </w:r>
      <w:r w:rsidR="0001056A">
        <w:t xml:space="preserve"> requirements causes consistent </w:t>
      </w:r>
      <w:r w:rsidR="002764B0">
        <w:t>behavior of all LXI conformant devices</w:t>
      </w:r>
      <w:r w:rsidR="0001056A">
        <w:t xml:space="preserve"> when connecting to LAN.  Test systems built with LXI Devices are much easier to configure and program.</w:t>
      </w:r>
    </w:p>
    <w:p w14:paraId="0BFB69F1" w14:textId="77777777" w:rsidR="009D4BD5" w:rsidRDefault="009D4BD5" w:rsidP="009D4BD5">
      <w:pPr>
        <w:pStyle w:val="LXIBody"/>
      </w:pPr>
      <w:r w:rsidRPr="00C67620">
        <w:t>T</w:t>
      </w:r>
      <w:r>
        <w:t xml:space="preserve">his standard does not require any </w:t>
      </w:r>
      <w:r w:rsidRPr="00C67620">
        <w:t xml:space="preserve">physical size for </w:t>
      </w:r>
      <w:r>
        <w:t>an LXI</w:t>
      </w:r>
      <w:r w:rsidRPr="00C67620">
        <w:t xml:space="preserve"> </w:t>
      </w:r>
      <w:r>
        <w:t>D</w:t>
      </w:r>
      <w:r w:rsidRPr="00C67620">
        <w:t>evice.</w:t>
      </w:r>
      <w:r>
        <w:t xml:space="preserve">  However, it specifies </w:t>
      </w:r>
      <w:r w:rsidR="005918FA">
        <w:t xml:space="preserve">some </w:t>
      </w:r>
      <w:r>
        <w:t>physical specifications for electrical standards</w:t>
      </w:r>
      <w:r w:rsidR="005918FA">
        <w:t xml:space="preserve"> and</w:t>
      </w:r>
      <w:r>
        <w:t xml:space="preserve"> status indication.</w:t>
      </w:r>
    </w:p>
    <w:p w14:paraId="471BF7C0" w14:textId="77777777" w:rsidR="008B2485" w:rsidRPr="00DE2560" w:rsidRDefault="008B2485" w:rsidP="008B2485">
      <w:pPr>
        <w:pStyle w:val="Subhead1"/>
      </w:pPr>
      <w:r>
        <w:lastRenderedPageBreak/>
        <w:t>LXI Extended Function</w:t>
      </w:r>
      <w:r w:rsidR="00605476">
        <w:t>s</w:t>
      </w:r>
    </w:p>
    <w:p w14:paraId="16FC593E" w14:textId="58908E3A" w:rsidR="009D4BD5" w:rsidRDefault="009D4BD5" w:rsidP="009D4BD5">
      <w:pPr>
        <w:pStyle w:val="LXIBody"/>
      </w:pPr>
      <w:r>
        <w:t>Extended Function</w:t>
      </w:r>
      <w:r w:rsidR="00605476">
        <w:t>s</w:t>
      </w:r>
      <w:r>
        <w:t xml:space="preserve"> </w:t>
      </w:r>
      <w:r w:rsidR="00851FB4">
        <w:t>are</w:t>
      </w:r>
      <w:r>
        <w:t xml:space="preserve"> external documents.  Each Extended Function document </w:t>
      </w:r>
      <w:r w:rsidR="006E0936">
        <w:t xml:space="preserve">has </w:t>
      </w:r>
      <w:r>
        <w:t xml:space="preserve">sections numbered as </w:t>
      </w:r>
      <w:r w:rsidR="006E0936">
        <w:t xml:space="preserve">extensions to the </w:t>
      </w:r>
      <w:r>
        <w:t xml:space="preserve">LXI </w:t>
      </w:r>
      <w:r w:rsidR="00605476">
        <w:t>Device Specificatio</w:t>
      </w:r>
      <w:r w:rsidR="0001056A">
        <w:t>n</w:t>
      </w:r>
      <w:r w:rsidR="00CF42FB">
        <w:t>,</w:t>
      </w:r>
      <w:r w:rsidR="00605476">
        <w:t xml:space="preserve"> but the documents are separate to simplify maintenance of the standard and </w:t>
      </w:r>
      <w:r w:rsidR="0001056A">
        <w:t xml:space="preserve">to </w:t>
      </w:r>
      <w:r w:rsidR="00605476">
        <w:t>add new Extended Functions without altering the LXI Device Specification</w:t>
      </w:r>
      <w:r>
        <w:t xml:space="preserve">.  The </w:t>
      </w:r>
      <w:hyperlink r:id="rId19" w:history="1">
        <w:r w:rsidR="000847AD" w:rsidRPr="00C871C5">
          <w:rPr>
            <w:rStyle w:val="Hyperlink"/>
            <w:i/>
          </w:rPr>
          <w:t>Guide to LXI Documentation</w:t>
        </w:r>
      </w:hyperlink>
      <w:r>
        <w:t xml:space="preserve"> identif</w:t>
      </w:r>
      <w:r w:rsidR="00605476">
        <w:t>ies</w:t>
      </w:r>
      <w:r w:rsidR="00CF42FB">
        <w:t xml:space="preserve"> LXI </w:t>
      </w:r>
      <w:r>
        <w:t xml:space="preserve">Extended Function documents.  </w:t>
      </w:r>
    </w:p>
    <w:p w14:paraId="69F866DA" w14:textId="77777777" w:rsidR="003B4E42" w:rsidRDefault="003B4E42">
      <w:pPr>
        <w:rPr>
          <w:rFonts w:ascii="Arial" w:hAnsi="Arial"/>
          <w:b/>
          <w:sz w:val="22"/>
        </w:rPr>
      </w:pPr>
      <w:bookmarkStart w:id="53" w:name="_Ref205610913"/>
      <w:r>
        <w:br w:type="page"/>
      </w:r>
    </w:p>
    <w:p w14:paraId="798EB666" w14:textId="77777777" w:rsidR="00E044D4" w:rsidRDefault="004F693A" w:rsidP="00E044D4">
      <w:pPr>
        <w:pStyle w:val="Heading4"/>
      </w:pPr>
      <w:r>
        <w:lastRenderedPageBreak/>
        <w:t xml:space="preserve">RULE – </w:t>
      </w:r>
      <w:r w:rsidR="00E044D4">
        <w:t>Conformance Requirements</w:t>
      </w:r>
      <w:bookmarkEnd w:id="53"/>
    </w:p>
    <w:p w14:paraId="72F854E6" w14:textId="59CABC06" w:rsidR="005A273D" w:rsidRDefault="004F693A" w:rsidP="005A273D">
      <w:pPr>
        <w:pStyle w:val="LXIBody"/>
      </w:pPr>
      <w:r>
        <w:t xml:space="preserve">The rules in this </w:t>
      </w:r>
      <w:r w:rsidR="00605476">
        <w:t xml:space="preserve">document </w:t>
      </w:r>
      <w:r>
        <w:t xml:space="preserve">define the conformance requirements for </w:t>
      </w:r>
      <w:r w:rsidR="000B5B31">
        <w:t xml:space="preserve">the </w:t>
      </w:r>
      <w:r w:rsidR="00D172FC">
        <w:t xml:space="preserve">LXI </w:t>
      </w:r>
      <w:r w:rsidR="00605476">
        <w:t>Device Specification</w:t>
      </w:r>
      <w:r w:rsidR="00D23D06">
        <w:t>.</w:t>
      </w:r>
      <w:r w:rsidR="00905096">
        <w:t xml:space="preserve"> All </w:t>
      </w:r>
      <w:r w:rsidR="009D4702">
        <w:t xml:space="preserve">LXI Devices shall conform to the rules in this </w:t>
      </w:r>
      <w:r w:rsidR="00A33193">
        <w:t>specification</w:t>
      </w:r>
      <w:r w:rsidR="00905096">
        <w:t xml:space="preserve">.  </w:t>
      </w:r>
      <w:r w:rsidR="00F5516B">
        <w:t xml:space="preserve">Implementers of LXI Devices should also consider the recommendations, observations, and permissions </w:t>
      </w:r>
      <w:r w:rsidR="00FE6991">
        <w:t xml:space="preserve">cited </w:t>
      </w:r>
      <w:r w:rsidR="00F5516B">
        <w:t>in th</w:t>
      </w:r>
      <w:r w:rsidR="00FE6991">
        <w:t>ose</w:t>
      </w:r>
      <w:r w:rsidR="00F5516B">
        <w:t xml:space="preserve"> sections</w:t>
      </w:r>
      <w:r w:rsidR="00605476">
        <w:t>.</w:t>
      </w:r>
    </w:p>
    <w:p w14:paraId="78A6A1F5" w14:textId="6B2DAEAB" w:rsidR="005E1671" w:rsidRDefault="005E1671" w:rsidP="005E1671">
      <w:pPr>
        <w:ind w:firstLine="576"/>
      </w:pPr>
    </w:p>
    <w:p w14:paraId="5292B38E" w14:textId="5B80F0E4" w:rsidR="00D66232" w:rsidRDefault="00D66232" w:rsidP="00DC6AAD">
      <w:pPr>
        <w:ind w:left="576"/>
      </w:pPr>
      <w:r>
        <w:t xml:space="preserve">In addition to this </w:t>
      </w:r>
      <w:r w:rsidR="002F22AC">
        <w:t>specification</w:t>
      </w:r>
      <w:r>
        <w:t xml:space="preserve"> all LXI </w:t>
      </w:r>
      <w:r w:rsidR="00E37031">
        <w:t>Devices that</w:t>
      </w:r>
      <w:r w:rsidR="009B5DB4">
        <w:t xml:space="preserve"> claim compliance </w:t>
      </w:r>
      <w:r w:rsidR="00881771">
        <w:t xml:space="preserve">with any LXI Extended Function </w:t>
      </w:r>
      <w:r w:rsidR="0085485A">
        <w:t xml:space="preserve">shall implement at least the revision of </w:t>
      </w:r>
      <w:r w:rsidR="00174ED7">
        <w:t xml:space="preserve">any implemented </w:t>
      </w:r>
      <w:r w:rsidR="0085485A">
        <w:t xml:space="preserve">extended functions </w:t>
      </w:r>
      <w:r w:rsidR="003C2662">
        <w:t>in the following list:</w:t>
      </w:r>
    </w:p>
    <w:p w14:paraId="1E21CEBD" w14:textId="3AD9B03D" w:rsidR="00AB606A" w:rsidRDefault="00AB606A" w:rsidP="00AB606A">
      <w:pPr>
        <w:ind w:left="576"/>
      </w:pPr>
    </w:p>
    <w:p w14:paraId="17E5326C" w14:textId="687916DE" w:rsidR="006A3DDD" w:rsidRPr="00986FDE" w:rsidRDefault="006A3DDD" w:rsidP="006A3DDD">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API Extended Function (Revision 1.</w:t>
      </w:r>
      <w:r w:rsidR="00AD577D">
        <w:rPr>
          <w:rFonts w:ascii="Times New Roman" w:hAnsi="Times New Roman"/>
          <w:sz w:val="20"/>
          <w:szCs w:val="20"/>
        </w:rPr>
        <w:t>1</w:t>
      </w:r>
      <w:r w:rsidRPr="00986FDE">
        <w:rPr>
          <w:rFonts w:ascii="Times New Roman" w:hAnsi="Times New Roman"/>
          <w:sz w:val="20"/>
          <w:szCs w:val="20"/>
        </w:rPr>
        <w:t>)</w:t>
      </w:r>
    </w:p>
    <w:p w14:paraId="625ADB86"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Clock Synchronization Extended Function (Revision 1.1)</w:t>
      </w:r>
    </w:p>
    <w:p w14:paraId="1204E847" w14:textId="39A9C660" w:rsidR="00AB606A" w:rsidRDefault="00AB606A" w:rsidP="00AB606A">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Device Specification (Revision 1.6</w:t>
      </w:r>
      <w:r w:rsidR="008E6980">
        <w:rPr>
          <w:rFonts w:ascii="Times New Roman" w:hAnsi="Times New Roman"/>
          <w:sz w:val="20"/>
          <w:szCs w:val="20"/>
        </w:rPr>
        <w:t>.1</w:t>
      </w:r>
      <w:r w:rsidRPr="00986FDE">
        <w:rPr>
          <w:rFonts w:ascii="Times New Roman" w:hAnsi="Times New Roman"/>
          <w:sz w:val="20"/>
          <w:szCs w:val="20"/>
        </w:rPr>
        <w:t>)</w:t>
      </w:r>
    </w:p>
    <w:p w14:paraId="28052F4F"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Event Log Extended Function (Revision 1.0)</w:t>
      </w:r>
    </w:p>
    <w:p w14:paraId="2764A122" w14:textId="6A464C1B" w:rsidR="00AB606A" w:rsidRDefault="00AB606A" w:rsidP="00AB606A">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Event Messaging Extended Function (Revision 1.1)</w:t>
      </w:r>
    </w:p>
    <w:p w14:paraId="028B15D2" w14:textId="77777777" w:rsidR="00C446A1" w:rsidRPr="00986FDE" w:rsidRDefault="00C446A1" w:rsidP="00C446A1">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Example and Reference Material (Revision 1.2)</w:t>
      </w:r>
    </w:p>
    <w:p w14:paraId="0CCE098F" w14:textId="2BFD4B47" w:rsidR="00AB606A" w:rsidRPr="00756D38" w:rsidRDefault="00AB606A" w:rsidP="00AB606A">
      <w:pPr>
        <w:pStyle w:val="ListParagraph"/>
        <w:numPr>
          <w:ilvl w:val="0"/>
          <w:numId w:val="52"/>
        </w:numPr>
        <w:ind w:left="1080"/>
        <w:rPr>
          <w:rFonts w:ascii="Times New Roman" w:hAnsi="Times New Roman"/>
          <w:sz w:val="20"/>
          <w:szCs w:val="20"/>
        </w:rPr>
      </w:pPr>
      <w:r w:rsidRPr="00756D38">
        <w:rPr>
          <w:rFonts w:ascii="Times New Roman" w:hAnsi="Times New Roman"/>
          <w:sz w:val="20"/>
          <w:szCs w:val="20"/>
        </w:rPr>
        <w:t>LXI HiSLIP Extended Function (Revision 1.</w:t>
      </w:r>
      <w:r w:rsidR="001B7CEE" w:rsidRPr="00756D38">
        <w:rPr>
          <w:rFonts w:ascii="Times New Roman" w:hAnsi="Times New Roman"/>
          <w:sz w:val="20"/>
          <w:szCs w:val="20"/>
        </w:rPr>
        <w:t>4</w:t>
      </w:r>
      <w:r w:rsidRPr="00756D38">
        <w:rPr>
          <w:rFonts w:ascii="Times New Roman" w:hAnsi="Times New Roman"/>
          <w:sz w:val="20"/>
          <w:szCs w:val="20"/>
        </w:rPr>
        <w:t>)</w:t>
      </w:r>
    </w:p>
    <w:p w14:paraId="1FBFD4F0" w14:textId="77777777" w:rsidR="00C446A1" w:rsidRPr="00986FDE" w:rsidRDefault="00C446A1" w:rsidP="00C446A1">
      <w:pPr>
        <w:pStyle w:val="ListParagraph"/>
        <w:numPr>
          <w:ilvl w:val="0"/>
          <w:numId w:val="52"/>
        </w:numPr>
        <w:ind w:left="1080"/>
        <w:rPr>
          <w:rFonts w:ascii="Times New Roman" w:hAnsi="Times New Roman"/>
          <w:sz w:val="20"/>
          <w:szCs w:val="20"/>
          <w:lang w:val="de-DE"/>
        </w:rPr>
      </w:pPr>
      <w:r w:rsidRPr="00986FDE">
        <w:rPr>
          <w:rFonts w:ascii="Times New Roman" w:hAnsi="Times New Roman"/>
          <w:sz w:val="20"/>
          <w:szCs w:val="20"/>
          <w:lang w:val="de-DE"/>
        </w:rPr>
        <w:t>LXI IEEE 1588 Profile (Revision 1.0)</w:t>
      </w:r>
    </w:p>
    <w:p w14:paraId="575168AC" w14:textId="651F1045" w:rsidR="00AB606A" w:rsidRPr="00986FDE" w:rsidRDefault="00AB606A" w:rsidP="00AB606A">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IPv6 Extended Function (Revision 2.</w:t>
      </w:r>
      <w:r w:rsidR="008E6980">
        <w:rPr>
          <w:rFonts w:ascii="Times New Roman" w:hAnsi="Times New Roman"/>
          <w:sz w:val="20"/>
          <w:szCs w:val="20"/>
        </w:rPr>
        <w:t>1</w:t>
      </w:r>
      <w:r w:rsidRPr="00986FDE">
        <w:rPr>
          <w:rFonts w:ascii="Times New Roman" w:hAnsi="Times New Roman"/>
          <w:sz w:val="20"/>
          <w:szCs w:val="20"/>
        </w:rPr>
        <w:t>)</w:t>
      </w:r>
    </w:p>
    <w:p w14:paraId="2CC8D818" w14:textId="566C5A33" w:rsidR="00AB606A" w:rsidRDefault="00AB606A" w:rsidP="00AB606A">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Security Extended Function (Revision 1.</w:t>
      </w:r>
      <w:r w:rsidR="00A759AB">
        <w:rPr>
          <w:rFonts w:ascii="Times New Roman" w:hAnsi="Times New Roman"/>
          <w:sz w:val="20"/>
          <w:szCs w:val="20"/>
        </w:rPr>
        <w:t>1</w:t>
      </w:r>
      <w:r w:rsidRPr="00986FDE">
        <w:rPr>
          <w:rFonts w:ascii="Times New Roman" w:hAnsi="Times New Roman"/>
          <w:sz w:val="20"/>
          <w:szCs w:val="20"/>
        </w:rPr>
        <w:t>)</w:t>
      </w:r>
    </w:p>
    <w:p w14:paraId="0EDF66BF" w14:textId="77777777" w:rsidR="00C446A1" w:rsidRPr="00986FDE" w:rsidRDefault="00C446A1" w:rsidP="00C446A1">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Timestamped Data Extended Function (Revision 1.1)</w:t>
      </w:r>
    </w:p>
    <w:p w14:paraId="0DE44659"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VXI-11 LAN Discovery and Identification Extended Function (Revision 1.1)</w:t>
      </w:r>
    </w:p>
    <w:p w14:paraId="05BA27C2"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Wired Trigger Bus Extended Function (Revision 1.1)</w:t>
      </w:r>
    </w:p>
    <w:p w14:paraId="5193F872"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Wired Trigger Bus Cable and Terminator Specification (Revision 2.0)</w:t>
      </w:r>
    </w:p>
    <w:p w14:paraId="5D44E9B9" w14:textId="3CFE6653" w:rsidR="003E6A2D" w:rsidRDefault="009F469A" w:rsidP="00DC6AAD">
      <w:pPr>
        <w:ind w:left="576"/>
      </w:pPr>
      <w:r>
        <w:t>Devices are not required to implement</w:t>
      </w:r>
      <w:r w:rsidR="00CD2E37">
        <w:t xml:space="preserve"> any extended function </w:t>
      </w:r>
      <w:r w:rsidR="00AC7ABA">
        <w:t>however</w:t>
      </w:r>
      <w:r w:rsidR="00CD2E37">
        <w:t xml:space="preserve"> if </w:t>
      </w:r>
      <w:r w:rsidR="00AB2DBA">
        <w:t xml:space="preserve">devices </w:t>
      </w:r>
      <w:r w:rsidR="002B3F46">
        <w:t>do,</w:t>
      </w:r>
      <w:r w:rsidR="00AB2DBA">
        <w:t xml:space="preserve"> </w:t>
      </w:r>
      <w:r w:rsidR="00CD2E37">
        <w:t xml:space="preserve">they </w:t>
      </w:r>
      <w:r w:rsidR="00BB40E3">
        <w:t>shall conform</w:t>
      </w:r>
      <w:r w:rsidR="00CD2E37">
        <w:t xml:space="preserve"> </w:t>
      </w:r>
      <w:r w:rsidR="00AC7ABA">
        <w:t>to all the requirements in the extended function specification</w:t>
      </w:r>
      <w:r w:rsidR="00612CAA">
        <w:t>.</w:t>
      </w:r>
    </w:p>
    <w:p w14:paraId="16EA1C4A" w14:textId="77777777" w:rsidR="003E6A2D" w:rsidRDefault="003E6A2D" w:rsidP="00DC6AAD">
      <w:pPr>
        <w:ind w:left="576"/>
      </w:pPr>
    </w:p>
    <w:p w14:paraId="3BDDE07C" w14:textId="3F36479B" w:rsidR="00E044D4" w:rsidRDefault="00E044D4" w:rsidP="00E044D4">
      <w:pPr>
        <w:pStyle w:val="Heading5"/>
      </w:pPr>
      <w:bookmarkStart w:id="54" w:name="_Ref205180133"/>
      <w:r>
        <w:t xml:space="preserve">RULE – </w:t>
      </w:r>
      <w:r w:rsidR="00D172FC">
        <w:t xml:space="preserve">LXI </w:t>
      </w:r>
      <w:r w:rsidR="000B5B31">
        <w:t>Device</w:t>
      </w:r>
      <w:r>
        <w:t xml:space="preserve"> </w:t>
      </w:r>
      <w:r w:rsidR="008D1662">
        <w:t xml:space="preserve">Specification </w:t>
      </w:r>
      <w:r>
        <w:t>Conformance Requirements</w:t>
      </w:r>
      <w:bookmarkEnd w:id="54"/>
    </w:p>
    <w:p w14:paraId="49F9C24C" w14:textId="77777777" w:rsidR="00E044D4" w:rsidRDefault="00E044D4" w:rsidP="00E044D4">
      <w:pPr>
        <w:pStyle w:val="LXIBody"/>
      </w:pPr>
      <w:r>
        <w:t xml:space="preserve">All </w:t>
      </w:r>
      <w:r w:rsidR="00D172FC">
        <w:t>LXI</w:t>
      </w:r>
      <w:r w:rsidR="000B5B31">
        <w:t xml:space="preserve"> </w:t>
      </w:r>
      <w:r w:rsidR="005D6AFF">
        <w:t>D</w:t>
      </w:r>
      <w:r>
        <w:t xml:space="preserve">evices shall implement and conform to all </w:t>
      </w:r>
      <w:r w:rsidR="005918FA">
        <w:t xml:space="preserve">common or </w:t>
      </w:r>
      <w:r w:rsidR="00FE6991">
        <w:t xml:space="preserve">core rules and additional rules associated with various other standards (e.g. IVI).  Where noted, some rules are common to and </w:t>
      </w:r>
      <w:r w:rsidR="00FE6991" w:rsidRPr="00265A16">
        <w:rPr>
          <w:i/>
        </w:rPr>
        <w:t>only</w:t>
      </w:r>
      <w:r w:rsidR="00FE6991">
        <w:t xml:space="preserve"> applicable to some Extended Functions</w:t>
      </w:r>
      <w:r w:rsidR="005918FA">
        <w:t xml:space="preserve">.  These are </w:t>
      </w:r>
      <w:r w:rsidR="00FE6991">
        <w:t>found in Sections 3, 4,</w:t>
      </w:r>
      <w:r w:rsidR="00366626">
        <w:t xml:space="preserve"> </w:t>
      </w:r>
      <w:r w:rsidR="00FE6991">
        <w:t>5</w:t>
      </w:r>
      <w:r w:rsidR="00366626">
        <w:t>, 9, and 10</w:t>
      </w:r>
      <w:r w:rsidR="00FE6991">
        <w:t xml:space="preserve">.  </w:t>
      </w:r>
    </w:p>
    <w:p w14:paraId="0D9FC1DE" w14:textId="77777777" w:rsidR="00A122A9" w:rsidRPr="00C67620" w:rsidRDefault="00A122A9" w:rsidP="00167A54">
      <w:pPr>
        <w:pStyle w:val="Heading3"/>
      </w:pPr>
      <w:bookmarkStart w:id="55" w:name="_Toc439587775"/>
      <w:bookmarkStart w:id="56" w:name="_Toc439587776"/>
      <w:bookmarkStart w:id="57" w:name="_Toc439587777"/>
      <w:bookmarkStart w:id="58" w:name="_Toc439587778"/>
      <w:bookmarkStart w:id="59" w:name="_Toc439587779"/>
      <w:bookmarkStart w:id="60" w:name="_Toc439587780"/>
      <w:bookmarkStart w:id="61" w:name="_Toc439587781"/>
      <w:bookmarkStart w:id="62" w:name="_Toc439587783"/>
      <w:bookmarkStart w:id="63" w:name="_Toc439587786"/>
      <w:bookmarkStart w:id="64" w:name="_Toc439587787"/>
      <w:bookmarkStart w:id="65" w:name="_Toc439587788"/>
      <w:bookmarkStart w:id="66" w:name="_Toc439587790"/>
      <w:bookmarkStart w:id="67" w:name="_Toc439587791"/>
      <w:bookmarkStart w:id="68" w:name="_Toc439587792"/>
      <w:bookmarkStart w:id="69" w:name="_Toc439587793"/>
      <w:bookmarkStart w:id="70" w:name="_Toc439587794"/>
      <w:bookmarkStart w:id="71" w:name="_Toc439587796"/>
      <w:bookmarkStart w:id="72" w:name="_Toc439587800"/>
      <w:bookmarkStart w:id="73" w:name="_Toc439587802"/>
      <w:bookmarkStart w:id="74" w:name="_Toc439587803"/>
      <w:bookmarkStart w:id="75" w:name="_Toc439587804"/>
      <w:bookmarkStart w:id="76" w:name="_Toc439587805"/>
      <w:bookmarkStart w:id="77" w:name="_Toc439587807"/>
      <w:bookmarkStart w:id="78" w:name="_Toc439587808"/>
      <w:bookmarkStart w:id="79" w:name="_Toc439587809"/>
      <w:bookmarkStart w:id="80" w:name="_Toc439587811"/>
      <w:bookmarkStart w:id="81" w:name="_Toc258180246"/>
      <w:bookmarkStart w:id="82" w:name="_Toc128656074"/>
      <w:bookmarkStart w:id="83" w:name="_Ref205176933"/>
      <w:bookmarkStart w:id="84" w:name="_Ref207786615"/>
      <w:bookmarkStart w:id="85" w:name="_Toc15648286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t xml:space="preserve">RULE – Functional </w:t>
      </w:r>
      <w:r w:rsidR="00CD29F1">
        <w:t>Declaration</w:t>
      </w:r>
      <w:bookmarkEnd w:id="82"/>
      <w:bookmarkEnd w:id="83"/>
      <w:bookmarkEnd w:id="84"/>
      <w:bookmarkEnd w:id="85"/>
    </w:p>
    <w:p w14:paraId="44DD1679" w14:textId="3CAD3704" w:rsidR="00A122A9" w:rsidRDefault="00A122A9" w:rsidP="00CD2657">
      <w:pPr>
        <w:pStyle w:val="LXIBody"/>
      </w:pPr>
      <w:r w:rsidRPr="00C67620">
        <w:t xml:space="preserve">Manufacturers of </w:t>
      </w:r>
      <w:r w:rsidR="003F722C">
        <w:t>LXI Device</w:t>
      </w:r>
      <w:r w:rsidRPr="00C67620">
        <w:t xml:space="preserve">s </w:t>
      </w:r>
      <w:r w:rsidR="00CD29F1">
        <w:t>shall</w:t>
      </w:r>
      <w:r w:rsidRPr="00C67620">
        <w:t xml:space="preserve"> clearly declare that a device is </w:t>
      </w:r>
      <w:r w:rsidR="000B5B31" w:rsidRPr="0075323E">
        <w:t xml:space="preserve">LXI </w:t>
      </w:r>
      <w:r w:rsidR="000847AD" w:rsidRPr="0075323E">
        <w:t>Device Specification</w:t>
      </w:r>
      <w:r w:rsidR="000B5B31">
        <w:t xml:space="preserve"> </w:t>
      </w:r>
      <w:r>
        <w:t>conformant</w:t>
      </w:r>
      <w:r w:rsidRPr="00C67620">
        <w:t xml:space="preserve"> </w:t>
      </w:r>
      <w:r w:rsidR="006F1EF8">
        <w:t xml:space="preserve">and shall </w:t>
      </w:r>
      <w:r w:rsidR="004431B3">
        <w:t xml:space="preserve">declare </w:t>
      </w:r>
      <w:r w:rsidR="006F1EF8">
        <w:t xml:space="preserve">any </w:t>
      </w:r>
      <w:r w:rsidR="004431B3">
        <w:t xml:space="preserve">implemented </w:t>
      </w:r>
      <w:r w:rsidR="006933D2">
        <w:t>LXI Extended Functions</w:t>
      </w:r>
      <w:r w:rsidR="006F1EF8">
        <w:t xml:space="preserve"> </w:t>
      </w:r>
      <w:r w:rsidRPr="00C67620">
        <w:t>within the data sheet and supporting documentation.</w:t>
      </w:r>
      <w:r w:rsidR="00703437">
        <w:t xml:space="preserve"> The Functional </w:t>
      </w:r>
      <w:r w:rsidR="00C67719">
        <w:t xml:space="preserve">Declaration </w:t>
      </w:r>
      <w:r w:rsidR="00703437">
        <w:t xml:space="preserve">shall be declared as </w:t>
      </w:r>
      <w:r w:rsidR="00C627D3">
        <w:t>follows</w:t>
      </w:r>
      <w:r w:rsidR="00703437">
        <w:t>:</w:t>
      </w:r>
    </w:p>
    <w:p w14:paraId="70B3FBF7" w14:textId="7154012E" w:rsidR="00703437" w:rsidRDefault="00FA63DB" w:rsidP="00273C02">
      <w:pPr>
        <w:pStyle w:val="LXIBody"/>
        <w:numPr>
          <w:ilvl w:val="0"/>
          <w:numId w:val="19"/>
        </w:numPr>
      </w:pPr>
      <w:r>
        <w:t>1.</w:t>
      </w:r>
      <w:r w:rsidR="00A343AD">
        <w:t>6</w:t>
      </w:r>
      <w:r>
        <w:t xml:space="preserve"> </w:t>
      </w:r>
      <w:r w:rsidR="00703437">
        <w:t xml:space="preserve">LXI </w:t>
      </w:r>
      <w:r>
        <w:t>Device Specification</w:t>
      </w:r>
      <w:r w:rsidR="003A3055">
        <w:t xml:space="preserve"> </w:t>
      </w:r>
      <w:r w:rsidR="00736760">
        <w:t>202</w:t>
      </w:r>
      <w:r w:rsidR="008E1DA9">
        <w:t>3</w:t>
      </w:r>
      <w:r w:rsidR="00736760">
        <w:t xml:space="preserve"> (</w:t>
      </w:r>
      <w:r w:rsidR="00D717B7">
        <w:t>if the LXI Device is conformant to</w:t>
      </w:r>
      <w:r w:rsidR="009A157F">
        <w:t xml:space="preserve"> Rule </w:t>
      </w:r>
      <w:r w:rsidR="009A157F">
        <w:fldChar w:fldCharType="begin"/>
      </w:r>
      <w:r w:rsidR="009A157F">
        <w:instrText xml:space="preserve"> REF _Ref205180133 \r \h </w:instrText>
      </w:r>
      <w:r w:rsidR="009A157F">
        <w:fldChar w:fldCharType="separate"/>
      </w:r>
      <w:r w:rsidR="0028063C">
        <w:t>1.4.4.2.1</w:t>
      </w:r>
      <w:r w:rsidR="009A157F">
        <w:fldChar w:fldCharType="end"/>
      </w:r>
      <w:r w:rsidR="005918FA">
        <w:t>)</w:t>
      </w:r>
    </w:p>
    <w:p w14:paraId="43D63508" w14:textId="1847B386" w:rsidR="00E96780" w:rsidRDefault="00E96780" w:rsidP="00E96780">
      <w:pPr>
        <w:pStyle w:val="LXIBody"/>
      </w:pPr>
      <w:r>
        <w:t xml:space="preserve">The only other declarations permitted are for other LXI Extended Functions approved by the LXI Consortium as defined in separate documents and described in the </w:t>
      </w:r>
      <w:hyperlink r:id="rId20" w:history="1">
        <w:r w:rsidR="005918FA" w:rsidRPr="00C871C5">
          <w:rPr>
            <w:rStyle w:val="Hyperlink"/>
            <w:i/>
          </w:rPr>
          <w:t>Guide to LXI Documentation</w:t>
        </w:r>
      </w:hyperlink>
    </w:p>
    <w:p w14:paraId="0BBD48F4" w14:textId="77777777" w:rsidR="00352322" w:rsidRDefault="00352322">
      <w:pPr>
        <w:rPr>
          <w:rFonts w:ascii="Arial" w:hAnsi="Arial"/>
          <w:b/>
          <w:sz w:val="24"/>
        </w:rPr>
      </w:pPr>
      <w:bookmarkStart w:id="86" w:name="_Toc128656075"/>
      <w:bookmarkStart w:id="87" w:name="_Ref205176936"/>
      <w:bookmarkStart w:id="88" w:name="_Ref223766847"/>
    </w:p>
    <w:p w14:paraId="77A47255" w14:textId="77777777" w:rsidR="00A122A9" w:rsidRPr="00C67620" w:rsidRDefault="00A122A9" w:rsidP="00722290">
      <w:pPr>
        <w:pStyle w:val="Heading3"/>
      </w:pPr>
      <w:bookmarkStart w:id="89" w:name="_Toc156482865"/>
      <w:r>
        <w:t xml:space="preserve">RULE – </w:t>
      </w:r>
      <w:r w:rsidR="00CD29F1">
        <w:t xml:space="preserve">Web Indication of </w:t>
      </w:r>
      <w:r>
        <w:t xml:space="preserve">Functional </w:t>
      </w:r>
      <w:r w:rsidR="000C6482">
        <w:t>Declaration</w:t>
      </w:r>
      <w:bookmarkEnd w:id="86"/>
      <w:bookmarkEnd w:id="87"/>
      <w:bookmarkEnd w:id="88"/>
      <w:bookmarkEnd w:id="89"/>
    </w:p>
    <w:p w14:paraId="6C4F5E6A" w14:textId="14064A58" w:rsidR="003B117F" w:rsidRPr="00FD0825" w:rsidRDefault="00A122A9" w:rsidP="00CD2657">
      <w:pPr>
        <w:pStyle w:val="LXIBody"/>
      </w:pPr>
      <w:r w:rsidRPr="00C67620">
        <w:t xml:space="preserve">The </w:t>
      </w:r>
      <w:r w:rsidR="00703437">
        <w:t>F</w:t>
      </w:r>
      <w:r w:rsidRPr="00C67620">
        <w:t xml:space="preserve">unctional </w:t>
      </w:r>
      <w:r w:rsidR="000C6482">
        <w:t>Declaration</w:t>
      </w:r>
      <w:r w:rsidR="000C6482" w:rsidRPr="00C67620">
        <w:t xml:space="preserve"> </w:t>
      </w:r>
      <w:r w:rsidR="00CD29F1">
        <w:t xml:space="preserve">shall be </w:t>
      </w:r>
      <w:r w:rsidRPr="00C67620">
        <w:t xml:space="preserve">declared on the web interface </w:t>
      </w:r>
      <w:r w:rsidR="00CD29F1">
        <w:t xml:space="preserve">and </w:t>
      </w:r>
      <w:r w:rsidRPr="00C67620">
        <w:t xml:space="preserve">is the definitive source for Functional </w:t>
      </w:r>
      <w:r w:rsidR="000C6482">
        <w:t>Declaration</w:t>
      </w:r>
      <w:r w:rsidR="000C6482" w:rsidRPr="00C67620">
        <w:t xml:space="preserve"> </w:t>
      </w:r>
      <w:r w:rsidRPr="00C67620">
        <w:t xml:space="preserve">information for an </w:t>
      </w:r>
      <w:r w:rsidR="003F722C">
        <w:t>LXI Device</w:t>
      </w:r>
      <w:r w:rsidRPr="00C67620">
        <w:t>.</w:t>
      </w:r>
      <w:r w:rsidR="00F91788">
        <w:t xml:space="preserve"> </w:t>
      </w:r>
      <w:r w:rsidR="00984F7A">
        <w:t>See section</w:t>
      </w:r>
      <w:r w:rsidR="00E57B7D">
        <w:t xml:space="preserve"> </w:t>
      </w:r>
      <w:r w:rsidR="00E57B7D">
        <w:fldChar w:fldCharType="begin"/>
      </w:r>
      <w:r w:rsidR="00E57B7D">
        <w:instrText xml:space="preserve"> REF _Ref94162889 \r \h </w:instrText>
      </w:r>
      <w:r w:rsidR="00E57B7D">
        <w:fldChar w:fldCharType="separate"/>
      </w:r>
      <w:r w:rsidR="0028063C">
        <w:t>9.2</w:t>
      </w:r>
      <w:r w:rsidR="00E57B7D">
        <w:fldChar w:fldCharType="end"/>
      </w:r>
      <w:r w:rsidR="003B117F">
        <w:t xml:space="preserve">, </w:t>
      </w:r>
      <w:r w:rsidR="00E57B7D" w:rsidRPr="00FD0825">
        <w:rPr>
          <w:i/>
          <w:iCs/>
        </w:rPr>
        <w:fldChar w:fldCharType="begin"/>
      </w:r>
      <w:r w:rsidR="00E57B7D" w:rsidRPr="00FD0825">
        <w:rPr>
          <w:i/>
          <w:iCs/>
        </w:rPr>
        <w:instrText xml:space="preserve"> REF _Ref94162895 \h </w:instrText>
      </w:r>
      <w:r w:rsidR="003B117F" w:rsidRPr="00FD0825">
        <w:rPr>
          <w:i/>
          <w:iCs/>
        </w:rPr>
        <w:instrText xml:space="preserve"> \* MERGEFORMAT </w:instrText>
      </w:r>
      <w:r w:rsidR="00E57B7D" w:rsidRPr="00FD0825">
        <w:rPr>
          <w:i/>
          <w:iCs/>
        </w:rPr>
      </w:r>
      <w:r w:rsidR="00E57B7D" w:rsidRPr="00FD0825">
        <w:rPr>
          <w:i/>
          <w:iCs/>
        </w:rPr>
        <w:fldChar w:fldCharType="separate"/>
      </w:r>
      <w:ins w:id="90" w:author="Ryland, John" w:date="2025-10-16T17:25:00Z" w16du:dateUtc="2025-10-16T21:25:00Z">
        <w:r w:rsidR="0028063C" w:rsidRPr="0028063C">
          <w:rPr>
            <w:i/>
            <w:iCs/>
            <w:rPrChange w:id="91" w:author="Ryland, John" w:date="2025-10-16T17:25:00Z" w16du:dateUtc="2025-10-16T21:25:00Z">
              <w:rPr/>
            </w:rPrChange>
          </w:rPr>
          <w:t>RULE – Welcome Web Page Display Items</w:t>
        </w:r>
      </w:ins>
      <w:del w:id="92" w:author="Ryland, John" w:date="2025-10-16T17:25:00Z" w16du:dateUtc="2025-10-16T21:25:00Z">
        <w:r w:rsidR="00401B62" w:rsidRPr="00401B62" w:rsidDel="0028063C">
          <w:rPr>
            <w:i/>
            <w:iCs/>
          </w:rPr>
          <w:delText>RULE – Welcome Web Page Display Items</w:delText>
        </w:r>
      </w:del>
      <w:r w:rsidR="00E57B7D" w:rsidRPr="00FD0825">
        <w:rPr>
          <w:i/>
          <w:iCs/>
        </w:rPr>
        <w:fldChar w:fldCharType="end"/>
      </w:r>
      <w:r w:rsidR="003B117F" w:rsidRPr="00FD0825">
        <w:t xml:space="preserve"> for additional requirements regarding this page.</w:t>
      </w:r>
    </w:p>
    <w:p w14:paraId="7AC321D5" w14:textId="204053F8" w:rsidR="00A122A9" w:rsidRDefault="00347822" w:rsidP="00CD2657">
      <w:pPr>
        <w:pStyle w:val="LXIBody"/>
      </w:pPr>
      <w:r>
        <w:t>It shall include</w:t>
      </w:r>
      <w:r w:rsidR="00F91788">
        <w:t>:</w:t>
      </w:r>
    </w:p>
    <w:p w14:paraId="2AF5EB6E" w14:textId="77777777" w:rsidR="00F91788" w:rsidRDefault="00F91788" w:rsidP="00F91788">
      <w:pPr>
        <w:pStyle w:val="LXIBody"/>
      </w:pPr>
      <w:r w:rsidRPr="001567BD">
        <w:rPr>
          <w:b/>
        </w:rPr>
        <w:lastRenderedPageBreak/>
        <w:t>LXI Version</w:t>
      </w:r>
      <w:r>
        <w:t>:</w:t>
      </w:r>
      <w:r>
        <w:tab/>
        <w:t xml:space="preserve"> </w:t>
      </w:r>
    </w:p>
    <w:p w14:paraId="3755A8F6" w14:textId="2C53DF10" w:rsidR="00F91788" w:rsidRDefault="00F91788" w:rsidP="00F91788">
      <w:pPr>
        <w:pStyle w:val="LXIBody"/>
      </w:pPr>
      <w:r>
        <w:tab/>
        <w:t xml:space="preserve"> 1.</w:t>
      </w:r>
      <w:r w:rsidR="00A343AD">
        <w:t>6</w:t>
      </w:r>
      <w:r>
        <w:t xml:space="preserve"> LXI Device Specification</w:t>
      </w:r>
      <w:r w:rsidR="003A3055">
        <w:t xml:space="preserve"> </w:t>
      </w:r>
      <w:r w:rsidR="00F811EA">
        <w:t>2023</w:t>
      </w:r>
    </w:p>
    <w:p w14:paraId="6C3FC293" w14:textId="77777777" w:rsidR="00F91788" w:rsidRDefault="00F91788" w:rsidP="00F91788">
      <w:pPr>
        <w:pStyle w:val="LXIBody"/>
      </w:pPr>
      <w:r w:rsidRPr="001567BD">
        <w:rPr>
          <w:b/>
        </w:rPr>
        <w:t>LXI Extended Functions</w:t>
      </w:r>
      <w:r>
        <w:t>:</w:t>
      </w:r>
    </w:p>
    <w:p w14:paraId="6518801B" w14:textId="15820B50" w:rsidR="00F91788" w:rsidRDefault="00347822" w:rsidP="00F91788">
      <w:pPr>
        <w:pStyle w:val="LXIBody"/>
        <w:ind w:left="720" w:firstLine="6"/>
      </w:pPr>
      <w:r>
        <w:t>L</w:t>
      </w:r>
      <w:r w:rsidR="005C7AB7">
        <w:t xml:space="preserve">ist of supported </w:t>
      </w:r>
      <w:r w:rsidR="00F312C0">
        <w:t>LXI Extended F</w:t>
      </w:r>
      <w:r w:rsidR="005C7AB7">
        <w:t xml:space="preserve">unctions using the </w:t>
      </w:r>
      <w:r w:rsidR="00F312C0">
        <w:t>e</w:t>
      </w:r>
      <w:r w:rsidR="005C7AB7">
        <w:t xml:space="preserve">xtended </w:t>
      </w:r>
      <w:r w:rsidR="00F312C0">
        <w:t>f</w:t>
      </w:r>
      <w:r w:rsidR="005C7AB7">
        <w:t xml:space="preserve">unction names as defined in </w:t>
      </w:r>
      <w:r w:rsidR="00EB487D">
        <w:t xml:space="preserve">each LXI </w:t>
      </w:r>
      <w:r w:rsidR="005C7AB7">
        <w:t>Extended Function specification (example: LXI HiSLIP)</w:t>
      </w:r>
      <w:r w:rsidR="00EB487D">
        <w:t xml:space="preserve">. The web page </w:t>
      </w:r>
      <w:r w:rsidR="00427225">
        <w:t>shall list</w:t>
      </w:r>
      <w:r w:rsidR="00EB487D">
        <w:t xml:space="preserve"> </w:t>
      </w:r>
      <w:r w:rsidR="0099283C">
        <w:t xml:space="preserve">all </w:t>
      </w:r>
      <w:r w:rsidR="00EB487D">
        <w:t>the LXI Extended Functions supported.</w:t>
      </w:r>
    </w:p>
    <w:p w14:paraId="77F76BA4" w14:textId="77777777" w:rsidR="00A122A9" w:rsidRPr="00C67620" w:rsidRDefault="00A122A9" w:rsidP="006658FC">
      <w:pPr>
        <w:pStyle w:val="ObservationHeading"/>
      </w:pPr>
      <w:r w:rsidRPr="00C67620">
        <w:t xml:space="preserve">Observation </w:t>
      </w:r>
    </w:p>
    <w:p w14:paraId="69E958A1" w14:textId="77777777" w:rsidR="00FD7E02" w:rsidRPr="00C67620" w:rsidRDefault="00A122A9" w:rsidP="000A2422">
      <w:pPr>
        <w:pStyle w:val="LXIObservationBody"/>
      </w:pPr>
      <w:r w:rsidRPr="00C67620">
        <w:t xml:space="preserve">If the Functional </w:t>
      </w:r>
      <w:r w:rsidR="000C6482">
        <w:t>Declaration</w:t>
      </w:r>
      <w:r w:rsidR="000C6482" w:rsidRPr="00C67620">
        <w:t xml:space="preserve"> </w:t>
      </w:r>
      <w:r w:rsidRPr="00C67620">
        <w:t xml:space="preserve">of </w:t>
      </w:r>
      <w:r w:rsidR="00307816">
        <w:t>an LXI</w:t>
      </w:r>
      <w:r w:rsidR="003F722C">
        <w:t xml:space="preserve"> Device</w:t>
      </w:r>
      <w:r w:rsidRPr="00C67620">
        <w:t xml:space="preserve"> is upgraded by</w:t>
      </w:r>
      <w:r w:rsidR="000B1902">
        <w:t xml:space="preserve"> a</w:t>
      </w:r>
      <w:r w:rsidRPr="00C67620">
        <w:t xml:space="preserve"> software download or hardware modification</w:t>
      </w:r>
      <w:r w:rsidR="000B1902">
        <w:t>,</w:t>
      </w:r>
      <w:r w:rsidRPr="00C67620">
        <w:t xml:space="preserve"> the web interface must be updated to reflect the new </w:t>
      </w:r>
      <w:r w:rsidR="00463C47">
        <w:t>functionality</w:t>
      </w:r>
      <w:r w:rsidRPr="00C67620">
        <w:t>.</w:t>
      </w:r>
    </w:p>
    <w:p w14:paraId="37FA019D" w14:textId="77777777" w:rsidR="007F7580" w:rsidRDefault="007F7580" w:rsidP="007F7580">
      <w:pPr>
        <w:pStyle w:val="Heading3"/>
      </w:pPr>
      <w:bookmarkStart w:id="93" w:name="_Toc229807324"/>
      <w:bookmarkStart w:id="94" w:name="_Toc229807328"/>
      <w:bookmarkStart w:id="95" w:name="_Toc229807329"/>
      <w:bookmarkStart w:id="96" w:name="_Toc220312162"/>
      <w:bookmarkEnd w:id="93"/>
      <w:bookmarkEnd w:id="94"/>
      <w:bookmarkEnd w:id="95"/>
      <w:r>
        <w:t xml:space="preserve"> </w:t>
      </w:r>
      <w:bookmarkStart w:id="97" w:name="_Toc156482866"/>
      <w:r>
        <w:t>RULE – Terms Using the LXI Trademark</w:t>
      </w:r>
      <w:bookmarkEnd w:id="97"/>
      <w:r>
        <w:t xml:space="preserve"> </w:t>
      </w:r>
      <w:bookmarkEnd w:id="96"/>
    </w:p>
    <w:p w14:paraId="0D1CB7CF" w14:textId="77777777" w:rsidR="00A122A9" w:rsidRPr="00C67620" w:rsidRDefault="007F7580" w:rsidP="00CD2657">
      <w:pPr>
        <w:pStyle w:val="LXIBody"/>
      </w:pPr>
      <w:r w:rsidRPr="00D17FD9">
        <w:t xml:space="preserve">The LXI Trademark or registered name, LXI, shall be used to describe the </w:t>
      </w:r>
      <w:r w:rsidR="00CB2095">
        <w:t>LXI Device</w:t>
      </w:r>
      <w:r w:rsidR="00EB487D">
        <w:t xml:space="preserve"> and any LXI Extended Function.</w:t>
      </w:r>
      <w:r w:rsidR="00EB487D" w:rsidRPr="00D17FD9" w:rsidDel="00EB487D">
        <w:t xml:space="preserve"> </w:t>
      </w:r>
    </w:p>
    <w:p w14:paraId="21C43686" w14:textId="77777777" w:rsidR="00A122A9" w:rsidRPr="00C67620" w:rsidRDefault="00A33193" w:rsidP="00CD2657">
      <w:pPr>
        <w:pStyle w:val="LXIBody"/>
      </w:pPr>
      <w:r>
        <w:t>As further</w:t>
      </w:r>
      <w:r w:rsidR="00AF5A64">
        <w:t xml:space="preserve"> </w:t>
      </w:r>
      <w:r w:rsidR="00EB487D">
        <w:t xml:space="preserve">LXI </w:t>
      </w:r>
      <w:r w:rsidR="00AF5A64">
        <w:t>Extended Functions are created</w:t>
      </w:r>
      <w:r w:rsidR="00EB487D">
        <w:t>,</w:t>
      </w:r>
      <w:r w:rsidR="00AF5A64">
        <w:t xml:space="preserve"> the specifications for those Extended Function</w:t>
      </w:r>
      <w:r w:rsidR="00EB487D">
        <w:t xml:space="preserve"> specification</w:t>
      </w:r>
      <w:r w:rsidR="00AF5A64">
        <w:t xml:space="preserve"> will contain a description of the terms to be used.</w:t>
      </w:r>
    </w:p>
    <w:p w14:paraId="7F6C809A" w14:textId="77777777" w:rsidR="00A122A9" w:rsidRPr="0075323E" w:rsidRDefault="00A122A9" w:rsidP="00063ED2">
      <w:pPr>
        <w:pStyle w:val="Heading1"/>
      </w:pPr>
      <w:bookmarkStart w:id="98" w:name="_Toc229807332"/>
      <w:bookmarkStart w:id="99" w:name="_Toc229807337"/>
      <w:bookmarkStart w:id="100" w:name="_Toc229807338"/>
      <w:bookmarkStart w:id="101" w:name="_Toc229807343"/>
      <w:bookmarkStart w:id="102" w:name="_Toc229807344"/>
      <w:bookmarkStart w:id="103" w:name="_Toc229807348"/>
      <w:bookmarkStart w:id="104" w:name="_Toc229807349"/>
      <w:bookmarkStart w:id="105" w:name="_Toc229807350"/>
      <w:bookmarkStart w:id="106" w:name="_Toc229807351"/>
      <w:bookmarkStart w:id="107" w:name="_Toc229807359"/>
      <w:bookmarkStart w:id="108" w:name="_Toc229807360"/>
      <w:bookmarkStart w:id="109" w:name="_Toc112300378"/>
      <w:bookmarkStart w:id="110" w:name="_Toc113353257"/>
      <w:bookmarkStart w:id="111" w:name="_Toc113776890"/>
      <w:bookmarkStart w:id="112" w:name="_Toc128656082"/>
      <w:bookmarkStart w:id="113" w:name="_Ref205176982"/>
      <w:bookmarkStart w:id="114" w:name="_Ref208717239"/>
      <w:bookmarkStart w:id="115" w:name="_Toc156482867"/>
      <w:bookmarkStart w:id="116" w:name="_Toc100386992"/>
      <w:bookmarkStart w:id="117" w:name="_Toc101245298"/>
      <w:bookmarkStart w:id="118" w:name="_Toc103501540"/>
      <w:bookmarkStart w:id="119" w:name="_Toc104620733"/>
      <w:bookmarkStart w:id="120" w:name="_Toc104945824"/>
      <w:bookmarkStart w:id="121" w:name="_Toc104946664"/>
      <w:bookmarkStart w:id="122" w:name="_Toc104947084"/>
      <w:bookmarkStart w:id="123" w:name="_Toc104968375"/>
      <w:bookmarkStart w:id="124" w:name="_Toc105500745"/>
      <w:bookmarkStart w:id="125" w:name="_Toc105501143"/>
      <w:bookmarkStart w:id="126" w:name="_Toc106617134"/>
      <w:bookmarkStart w:id="127" w:name="_Toc111020977"/>
      <w:bookmarkStart w:id="128" w:name="_Toc111252924"/>
      <w:bookmarkStart w:id="129" w:name="_Toc111980592"/>
      <w:bookmarkEnd w:id="12"/>
      <w:bookmarkEnd w:id="13"/>
      <w:bookmarkEnd w:id="14"/>
      <w:bookmarkEnd w:id="15"/>
      <w:bookmarkEnd w:id="16"/>
      <w:bookmarkEnd w:id="17"/>
      <w:bookmarkEnd w:id="18"/>
      <w:bookmarkEnd w:id="19"/>
      <w:bookmarkEnd w:id="20"/>
      <w:bookmarkEnd w:id="21"/>
      <w:bookmarkEnd w:id="98"/>
      <w:bookmarkEnd w:id="99"/>
      <w:bookmarkEnd w:id="100"/>
      <w:bookmarkEnd w:id="101"/>
      <w:bookmarkEnd w:id="102"/>
      <w:bookmarkEnd w:id="103"/>
      <w:bookmarkEnd w:id="104"/>
      <w:bookmarkEnd w:id="105"/>
      <w:bookmarkEnd w:id="106"/>
      <w:bookmarkEnd w:id="107"/>
      <w:bookmarkEnd w:id="108"/>
      <w:r w:rsidRPr="0075323E">
        <w:lastRenderedPageBreak/>
        <w:t>LXI Physical Specifications</w:t>
      </w:r>
      <w:bookmarkEnd w:id="109"/>
      <w:bookmarkEnd w:id="110"/>
      <w:bookmarkEnd w:id="111"/>
      <w:bookmarkEnd w:id="112"/>
      <w:bookmarkEnd w:id="113"/>
      <w:bookmarkEnd w:id="114"/>
      <w:bookmarkEnd w:id="115"/>
    </w:p>
    <w:p w14:paraId="008E908E" w14:textId="77777777" w:rsidR="00F8416B" w:rsidRDefault="00F8416B" w:rsidP="001567BD">
      <w:pPr>
        <w:pStyle w:val="Body1"/>
      </w:pPr>
    </w:p>
    <w:p w14:paraId="784C4DC2" w14:textId="77777777" w:rsidR="00F8416B" w:rsidRPr="00C67620" w:rsidRDefault="00F8416B" w:rsidP="00F8416B">
      <w:pPr>
        <w:pStyle w:val="Heading2"/>
      </w:pPr>
      <w:bookmarkStart w:id="130" w:name="_Toc290283058"/>
      <w:bookmarkStart w:id="131" w:name="_Toc156482868"/>
      <w:r w:rsidRPr="00C67620">
        <w:t>Introduction</w:t>
      </w:r>
      <w:bookmarkEnd w:id="130"/>
      <w:bookmarkEnd w:id="131"/>
    </w:p>
    <w:p w14:paraId="224FF1D5" w14:textId="77777777" w:rsidR="007C31A2" w:rsidRDefault="00F8416B" w:rsidP="00C10967">
      <w:pPr>
        <w:pStyle w:val="LXIBody"/>
      </w:pPr>
      <w:r w:rsidRPr="00C67620">
        <w:t>The LXI Physical Specification</w:t>
      </w:r>
      <w:r w:rsidR="00C10967">
        <w:t xml:space="preserve"> section covers type and location of connectors, switches, status indicators, and related components.   These specified components and their behavior creates a common user interface for all LXI Devices. </w:t>
      </w:r>
    </w:p>
    <w:p w14:paraId="6FFD3C09" w14:textId="77777777" w:rsidR="00F8416B" w:rsidRDefault="007B1B69" w:rsidP="00273C02">
      <w:pPr>
        <w:pStyle w:val="Heading2"/>
        <w:numPr>
          <w:ilvl w:val="1"/>
          <w:numId w:val="23"/>
        </w:numPr>
      </w:pPr>
      <w:bookmarkStart w:id="132" w:name="_Toc156482869"/>
      <w:r>
        <w:t>Electrical Standards</w:t>
      </w:r>
      <w:bookmarkEnd w:id="132"/>
      <w:r w:rsidR="00C10967">
        <w:t xml:space="preserve"> </w:t>
      </w:r>
    </w:p>
    <w:p w14:paraId="60F5264B" w14:textId="77777777" w:rsidR="007B1B69" w:rsidRPr="007B1B69" w:rsidRDefault="007B1B69" w:rsidP="007B1B69">
      <w:pPr>
        <w:pStyle w:val="Body1"/>
      </w:pPr>
      <w:r w:rsidRPr="00C67620">
        <w:t xml:space="preserve">The Electrical Standards define the type and location of all connectors, switches, indicators, and related components.  </w:t>
      </w:r>
    </w:p>
    <w:p w14:paraId="37CB035B" w14:textId="77777777" w:rsidR="00F8416B" w:rsidRPr="001C77F9" w:rsidRDefault="00F8416B" w:rsidP="00273C02">
      <w:pPr>
        <w:pStyle w:val="Heading3"/>
        <w:numPr>
          <w:ilvl w:val="2"/>
          <w:numId w:val="24"/>
        </w:numPr>
        <w:rPr>
          <w:rFonts w:eastAsia="MS Mincho"/>
        </w:rPr>
      </w:pPr>
      <w:bookmarkStart w:id="133" w:name="_Toc290283069"/>
      <w:bookmarkStart w:id="134" w:name="_Ref450984525"/>
      <w:bookmarkStart w:id="135" w:name="_Toc156482870"/>
      <w:r w:rsidRPr="001C77F9">
        <w:rPr>
          <w:rFonts w:eastAsia="MS Mincho"/>
        </w:rPr>
        <w:t>LAN Configuration Initialize (LCI)</w:t>
      </w:r>
      <w:bookmarkEnd w:id="133"/>
      <w:bookmarkEnd w:id="134"/>
      <w:bookmarkEnd w:id="135"/>
    </w:p>
    <w:p w14:paraId="024C9A6C" w14:textId="77777777" w:rsidR="00F8416B" w:rsidRPr="00C67620" w:rsidRDefault="00F8416B" w:rsidP="00F8416B">
      <w:pPr>
        <w:pStyle w:val="Heading4"/>
        <w:tabs>
          <w:tab w:val="num" w:pos="1404"/>
        </w:tabs>
      </w:pPr>
      <w:r>
        <w:t xml:space="preserve"> </w:t>
      </w:r>
      <w:r w:rsidRPr="00C67620">
        <w:t>RULE – LCI Mechanism</w:t>
      </w:r>
    </w:p>
    <w:p w14:paraId="4FCCC4F9" w14:textId="61B7B655" w:rsidR="00F8416B" w:rsidRPr="00C67620" w:rsidRDefault="00F8416B" w:rsidP="00F8416B">
      <w:pPr>
        <w:pStyle w:val="LXIBody"/>
      </w:pPr>
      <w:r>
        <w:t>LXI Device</w:t>
      </w:r>
      <w:r w:rsidRPr="00C67620">
        <w:t xml:space="preserve">s shall provide an LCI Mechanism that, when activated, places its network settings </w:t>
      </w:r>
      <w:r>
        <w:t>in</w:t>
      </w:r>
      <w:r w:rsidRPr="00C67620">
        <w:t xml:space="preserve"> a </w:t>
      </w:r>
      <w:r w:rsidR="002F1258">
        <w:t>defined</w:t>
      </w:r>
      <w:r w:rsidR="002F1258" w:rsidRPr="00C67620">
        <w:t xml:space="preserve"> </w:t>
      </w:r>
      <w:r w:rsidRPr="00C67620">
        <w:t xml:space="preserve">state. The functions performed by this mechanism are defined in Section </w:t>
      </w:r>
      <w:r>
        <w:fldChar w:fldCharType="begin"/>
      </w:r>
      <w:r>
        <w:instrText>REF _Ref207183966 \r</w:instrText>
      </w:r>
      <w:r>
        <w:fldChar w:fldCharType="separate"/>
      </w:r>
      <w:r w:rsidR="0028063C">
        <w:t>8.13</w:t>
      </w:r>
      <w:r>
        <w:fldChar w:fldCharType="end"/>
      </w:r>
      <w:r w:rsidRPr="00C67620">
        <w:t>.</w:t>
      </w:r>
    </w:p>
    <w:p w14:paraId="7DAD76F2" w14:textId="77777777" w:rsidR="00F8416B" w:rsidRPr="00C67620" w:rsidRDefault="00F8416B" w:rsidP="006658FC">
      <w:pPr>
        <w:pStyle w:val="ObservationHeading"/>
      </w:pPr>
      <w:r w:rsidRPr="00C67620">
        <w:t>Observation</w:t>
      </w:r>
    </w:p>
    <w:p w14:paraId="02B927BD" w14:textId="378DE278" w:rsidR="00F8416B" w:rsidRPr="00D24F9D" w:rsidRDefault="00F8416B" w:rsidP="00F8416B">
      <w:pPr>
        <w:pStyle w:val="LXIObservationBody"/>
      </w:pPr>
      <w:r w:rsidRPr="00C67620">
        <w:t xml:space="preserve">It is possible to </w:t>
      </w:r>
      <w:r>
        <w:t xml:space="preserve">improperly </w:t>
      </w:r>
      <w:r w:rsidRPr="00C67620">
        <w:t>configure the network settings of a device, potentially rendering it unable to communicate with any hosts.  Additionally, the settings on a box could simply be forgotten</w:t>
      </w:r>
      <w:r w:rsidR="00200D98">
        <w:t>.</w:t>
      </w:r>
      <w:r w:rsidRPr="00C67620">
        <w:t xml:space="preserve"> </w:t>
      </w:r>
    </w:p>
    <w:p w14:paraId="14364106" w14:textId="77777777" w:rsidR="00F8416B" w:rsidRPr="00C67620" w:rsidRDefault="00F8416B" w:rsidP="00F8416B">
      <w:pPr>
        <w:pStyle w:val="Heading4"/>
        <w:tabs>
          <w:tab w:val="num" w:pos="738"/>
          <w:tab w:val="num" w:pos="1404"/>
        </w:tabs>
      </w:pPr>
      <w:r>
        <w:t xml:space="preserve"> </w:t>
      </w:r>
      <w:bookmarkStart w:id="136" w:name="_Ref450982460"/>
      <w:r w:rsidRPr="00C67620">
        <w:t>RULE – LXI Devices Without a Front-Panel Manual Data-Entry Method</w:t>
      </w:r>
      <w:bookmarkEnd w:id="136"/>
    </w:p>
    <w:p w14:paraId="006941FA" w14:textId="77777777" w:rsidR="00F8416B" w:rsidRDefault="00F8416B" w:rsidP="00F8416B">
      <w:pPr>
        <w:pStyle w:val="LXIBody"/>
      </w:pPr>
      <w:r>
        <w:t>LXI Devices shall provide an LCI mechanism by either:</w:t>
      </w:r>
    </w:p>
    <w:p w14:paraId="6114C02D" w14:textId="77777777" w:rsidR="00F8416B" w:rsidRDefault="00F8416B" w:rsidP="00F8416B">
      <w:pPr>
        <w:pStyle w:val="LXIBody"/>
        <w:numPr>
          <w:ilvl w:val="0"/>
          <w:numId w:val="16"/>
        </w:numPr>
      </w:pPr>
      <w:r>
        <w:t>A separate recessed mechanical LCI mechanism on the rear or front of the device (rear is preferred).</w:t>
      </w:r>
    </w:p>
    <w:p w14:paraId="741D6C91" w14:textId="77777777" w:rsidR="00F8416B" w:rsidRDefault="00F8416B" w:rsidP="00F8416B">
      <w:pPr>
        <w:pStyle w:val="LXIBody"/>
        <w:numPr>
          <w:ilvl w:val="0"/>
          <w:numId w:val="16"/>
        </w:numPr>
      </w:pPr>
      <w:r>
        <w:t>A soft LCI mechanism through a permanently attached user interface (e.g., a front panel, monitor, mouse, keyboard, et cetera) that does not use the LAN as the interface.</w:t>
      </w:r>
    </w:p>
    <w:p w14:paraId="27DAE652" w14:textId="77777777" w:rsidR="001C77F9" w:rsidRDefault="001C77F9">
      <w:pPr>
        <w:rPr>
          <w:rFonts w:ascii="Arial" w:eastAsia="MS Mincho" w:hAnsi="Arial" w:cs="Arial"/>
          <w:b/>
          <w:i/>
          <w:color w:val="000000"/>
          <w:sz w:val="22"/>
          <w:szCs w:val="22"/>
          <w:lang w:eastAsia="ja-JP"/>
        </w:rPr>
      </w:pPr>
    </w:p>
    <w:p w14:paraId="13C2A425" w14:textId="77777777" w:rsidR="00F8416B" w:rsidRDefault="00F8416B" w:rsidP="006658FC">
      <w:pPr>
        <w:pStyle w:val="ObservationHeading"/>
      </w:pPr>
      <w:r w:rsidRPr="00C67620">
        <w:t>Observation</w:t>
      </w:r>
    </w:p>
    <w:p w14:paraId="2D1FD671" w14:textId="77777777" w:rsidR="00F8416B" w:rsidRDefault="00F8416B" w:rsidP="00F8416B">
      <w:pPr>
        <w:pStyle w:val="LXIObservationBody"/>
      </w:pPr>
      <w:r w:rsidRPr="00761DC8">
        <w:t xml:space="preserve">The LCI and LAN status indicators in Rules </w:t>
      </w:r>
      <w:r w:rsidR="00A953AB">
        <w:t xml:space="preserve">2.5.2 </w:t>
      </w:r>
      <w:r w:rsidRPr="00761DC8">
        <w:t>to 2.5.2.</w:t>
      </w:r>
      <w:r w:rsidR="00A953AB">
        <w:t>2</w:t>
      </w:r>
      <w:r w:rsidRPr="00761DC8">
        <w:t>) are considered to be important features of the LXI Standard and are a notable extra feature required of LXI Devices which may not be on simple LAN products. The Consortium believes it is important these are always available to a user without having to search for additional devices to provide access to them. In Consortium discussions it has been accepted that a product such as a USB dongle with a tether to the LXI Device inserted in a USB port would be considered permanent, even though a user might at some stage remove the tether, provided the tethered dongle is supplied with the LXI Device. The dongle could include both the status indicator and the LCI button</w:t>
      </w:r>
      <w:r>
        <w:t>.</w:t>
      </w:r>
    </w:p>
    <w:p w14:paraId="39726CF7" w14:textId="77777777" w:rsidR="00F8416B" w:rsidRPr="00C67620" w:rsidRDefault="00F8416B" w:rsidP="006D094B">
      <w:pPr>
        <w:pStyle w:val="Heading5"/>
      </w:pPr>
      <w:r w:rsidRPr="00C67620">
        <w:t>Recommendation – Not Using LCI Mechanism for Other Purposes</w:t>
      </w:r>
    </w:p>
    <w:p w14:paraId="75CB173E" w14:textId="640BEBBF" w:rsidR="00F8416B" w:rsidRPr="00C67620" w:rsidRDefault="00F8416B" w:rsidP="00F8416B">
      <w:pPr>
        <w:pStyle w:val="LXIBody"/>
        <w:ind w:left="720"/>
      </w:pPr>
      <w:r w:rsidRPr="00C67620">
        <w:t>The mechanism (especially that described in</w:t>
      </w:r>
      <w:r w:rsidR="009A157F">
        <w:t xml:space="preserve"> RULE </w:t>
      </w:r>
      <w:r w:rsidRPr="00C67620">
        <w:t xml:space="preserve"> </w:t>
      </w:r>
      <w:r w:rsidR="009A157F">
        <w:fldChar w:fldCharType="begin"/>
      </w:r>
      <w:r w:rsidR="009A157F">
        <w:instrText xml:space="preserve"> REF _Ref450982460 \r \h </w:instrText>
      </w:r>
      <w:r w:rsidR="009A157F">
        <w:fldChar w:fldCharType="separate"/>
      </w:r>
      <w:r w:rsidR="0028063C">
        <w:t>2.4.5.2</w:t>
      </w:r>
      <w:r w:rsidR="009A157F">
        <w:fldChar w:fldCharType="end"/>
      </w:r>
      <w:r w:rsidRPr="00C67620">
        <w:t>) that invokes the LAN Configuration Initialization should not be used for any other function.</w:t>
      </w:r>
    </w:p>
    <w:p w14:paraId="0B47ABB9" w14:textId="77777777" w:rsidR="00F8416B" w:rsidRPr="00C67620" w:rsidRDefault="00F8416B" w:rsidP="00F8416B">
      <w:pPr>
        <w:pStyle w:val="LXIBody"/>
        <w:ind w:left="720"/>
      </w:pPr>
      <w:r w:rsidRPr="00C67620">
        <w:lastRenderedPageBreak/>
        <w:t>If this mechanism is also used for something else, such as instrument reset, the two ways to actuate it should be distinct enough so that it is difficult for a user to invoke the wrong one, and the mechanism (e.g., “LAN RESET” Button) should be labeled to show it performs multiple functions.</w:t>
      </w:r>
    </w:p>
    <w:p w14:paraId="579397F8" w14:textId="77777777" w:rsidR="00F8416B" w:rsidRPr="00C67620" w:rsidRDefault="00F8416B" w:rsidP="00F8416B">
      <w:pPr>
        <w:pStyle w:val="Heading4"/>
        <w:tabs>
          <w:tab w:val="num" w:pos="1404"/>
        </w:tabs>
      </w:pPr>
      <w:r>
        <w:t xml:space="preserve"> </w:t>
      </w:r>
      <w:r w:rsidRPr="00C67620">
        <w:t>RULE – LCI Mechanism Protection</w:t>
      </w:r>
    </w:p>
    <w:p w14:paraId="5439F509" w14:textId="77777777" w:rsidR="00F8416B" w:rsidRPr="00C67620" w:rsidRDefault="00F8416B" w:rsidP="00F8416B">
      <w:pPr>
        <w:pStyle w:val="LXIBody"/>
      </w:pPr>
      <w:r w:rsidRPr="00C67620">
        <w:t>The LCI Mechanism shall be protected by a time-delay</w:t>
      </w:r>
      <w:r>
        <w:t>, user query,</w:t>
      </w:r>
      <w:r w:rsidRPr="00C67620">
        <w:t xml:space="preserve"> or mechanical protection feature designed to prevent inadvertent operation.</w:t>
      </w:r>
    </w:p>
    <w:p w14:paraId="4E7A4258" w14:textId="77777777" w:rsidR="00F8416B" w:rsidRPr="00C67620" w:rsidRDefault="00F8416B" w:rsidP="00F8416B">
      <w:pPr>
        <w:pStyle w:val="Heading4"/>
        <w:tabs>
          <w:tab w:val="num" w:pos="720"/>
          <w:tab w:val="num" w:pos="1404"/>
        </w:tabs>
      </w:pPr>
      <w:r>
        <w:t xml:space="preserve"> </w:t>
      </w:r>
      <w:r w:rsidRPr="00C67620">
        <w:t>Recommendation – LCI Mechanism Location</w:t>
      </w:r>
    </w:p>
    <w:p w14:paraId="43500F46" w14:textId="77777777" w:rsidR="00F8416B" w:rsidRPr="00C67620" w:rsidRDefault="00F8416B" w:rsidP="00F8416B">
      <w:pPr>
        <w:pStyle w:val="LXIBody"/>
      </w:pPr>
      <w:r w:rsidRPr="00C67620">
        <w:t>The LCI should be located on the rear panel of the device in the same general area as the power switch, if present.</w:t>
      </w:r>
    </w:p>
    <w:p w14:paraId="7166BA15" w14:textId="77777777" w:rsidR="00F8416B" w:rsidRPr="00C67620" w:rsidRDefault="00F8416B" w:rsidP="006D094B">
      <w:pPr>
        <w:pStyle w:val="Heading5"/>
      </w:pPr>
      <w:r w:rsidRPr="00C67620">
        <w:t>Permission – LCI Mechanism Location</w:t>
      </w:r>
    </w:p>
    <w:p w14:paraId="0CFDA6AD" w14:textId="77777777" w:rsidR="00F8416B" w:rsidRPr="00C67620" w:rsidRDefault="00F8416B" w:rsidP="00F8416B">
      <w:pPr>
        <w:pStyle w:val="LXIBody"/>
        <w:ind w:left="720"/>
      </w:pPr>
      <w:r w:rsidRPr="00C67620">
        <w:t>To address market specific requirements, the LCI may be located on the front panel of the device.</w:t>
      </w:r>
    </w:p>
    <w:p w14:paraId="79EFF5D0" w14:textId="77777777" w:rsidR="00F8416B" w:rsidRPr="00C67620" w:rsidRDefault="00F8416B" w:rsidP="00F8416B">
      <w:pPr>
        <w:pStyle w:val="Heading4"/>
      </w:pPr>
      <w:r w:rsidRPr="00C67620">
        <w:t>Recommendation – LCI Mechanism Label</w:t>
      </w:r>
    </w:p>
    <w:p w14:paraId="05B62AE5" w14:textId="77777777" w:rsidR="00F8416B" w:rsidRPr="00C67620" w:rsidRDefault="00F8416B" w:rsidP="00F8416B">
      <w:pPr>
        <w:pStyle w:val="LXIBody"/>
      </w:pPr>
      <w:r w:rsidRPr="00C67620">
        <w:t>The LCI Mechanism should be labeled “LAN RST” or “LAN RESET”.</w:t>
      </w:r>
    </w:p>
    <w:p w14:paraId="38985042" w14:textId="77777777" w:rsidR="00F8416B" w:rsidRPr="00C67620" w:rsidRDefault="00F8416B" w:rsidP="006D094B">
      <w:pPr>
        <w:pStyle w:val="Heading5"/>
      </w:pPr>
      <w:r w:rsidRPr="00C67620">
        <w:t xml:space="preserve">Permission – </w:t>
      </w:r>
      <w:r>
        <w:t>LXI Device</w:t>
      </w:r>
      <w:r w:rsidRPr="00C67620">
        <w:t>s with a Front Panel</w:t>
      </w:r>
    </w:p>
    <w:p w14:paraId="464BCF3D" w14:textId="77777777" w:rsidR="00F8416B" w:rsidRPr="00C67620" w:rsidRDefault="00F8416B" w:rsidP="00F8416B">
      <w:pPr>
        <w:pStyle w:val="LXIBody"/>
        <w:ind w:left="720"/>
      </w:pPr>
      <w:r w:rsidRPr="00C67620">
        <w:t>For devices with a front-panel manual data-entry method such as a keypad or touch panel user interface, the LCI functions may be executed by a single keystroke or a sequence of keystrokes.</w:t>
      </w:r>
    </w:p>
    <w:p w14:paraId="655A3A23" w14:textId="77777777" w:rsidR="00F8416B" w:rsidRPr="00C67620" w:rsidRDefault="00F8416B" w:rsidP="006D094B">
      <w:pPr>
        <w:pStyle w:val="Heading5"/>
      </w:pPr>
      <w:r w:rsidRPr="00C67620">
        <w:t>Permission – LCI Mechanism Lockout</w:t>
      </w:r>
    </w:p>
    <w:p w14:paraId="51754EE5" w14:textId="77777777" w:rsidR="00F8416B" w:rsidRDefault="00F8416B" w:rsidP="00F8416B">
      <w:pPr>
        <w:pStyle w:val="LXIBody"/>
        <w:ind w:left="720"/>
      </w:pPr>
      <w:r w:rsidRPr="00C67620">
        <w:t xml:space="preserve">For </w:t>
      </w:r>
      <w:r>
        <w:t>LXI Device</w:t>
      </w:r>
      <w:r w:rsidRPr="00C67620">
        <w:t>s intended for deployment in critical conditions, manufacturers can include an LCI Mechanism Lockout function in the form of a protected or internal switch or jumper that prevents all reset functions from being accessed.</w:t>
      </w:r>
    </w:p>
    <w:p w14:paraId="3C966957" w14:textId="77777777" w:rsidR="00F8416B" w:rsidRPr="00C67620" w:rsidRDefault="00F8416B" w:rsidP="00273C02">
      <w:pPr>
        <w:pStyle w:val="Heading3"/>
        <w:numPr>
          <w:ilvl w:val="2"/>
          <w:numId w:val="26"/>
        </w:numPr>
      </w:pPr>
      <w:bookmarkStart w:id="137" w:name="_Toc290283073"/>
      <w:bookmarkStart w:id="138" w:name="_Toc156482871"/>
      <w:r w:rsidRPr="00C67620">
        <w:t>LAN Connectors</w:t>
      </w:r>
      <w:bookmarkEnd w:id="137"/>
      <w:bookmarkEnd w:id="138"/>
      <w:r w:rsidRPr="00C67620">
        <w:t xml:space="preserve"> </w:t>
      </w:r>
    </w:p>
    <w:p w14:paraId="7153F2B6" w14:textId="77777777" w:rsidR="00F8416B" w:rsidRPr="00C67620" w:rsidRDefault="00F8416B" w:rsidP="00F8416B">
      <w:pPr>
        <w:pStyle w:val="LXIBody"/>
      </w:pPr>
      <w:r w:rsidRPr="00C67620">
        <w:t xml:space="preserve">This section deals with physical IEEE 802.3 LAN connectors. </w:t>
      </w:r>
    </w:p>
    <w:p w14:paraId="3C933497" w14:textId="77777777" w:rsidR="00F8416B" w:rsidRPr="00C67620" w:rsidRDefault="00F8416B" w:rsidP="00F8416B">
      <w:pPr>
        <w:pStyle w:val="Heading4"/>
        <w:tabs>
          <w:tab w:val="num" w:pos="1404"/>
        </w:tabs>
      </w:pPr>
      <w:r>
        <w:t xml:space="preserve"> </w:t>
      </w:r>
      <w:r w:rsidRPr="00C67620">
        <w:t>RULE – IEEE 802.3</w:t>
      </w:r>
    </w:p>
    <w:p w14:paraId="76556416" w14:textId="77777777" w:rsidR="00F8416B" w:rsidRPr="00C67620" w:rsidRDefault="00F8416B" w:rsidP="007B1B69">
      <w:pPr>
        <w:pStyle w:val="LXIBody"/>
      </w:pPr>
      <w:r w:rsidRPr="00C67620">
        <w:t>Physical Ethernet connections shall be IEEE 802.3 compliant.</w:t>
      </w:r>
      <w:r>
        <w:t xml:space="preserve"> </w:t>
      </w:r>
    </w:p>
    <w:p w14:paraId="44ED9B06" w14:textId="77777777" w:rsidR="00F8416B" w:rsidRPr="00C67620" w:rsidRDefault="00F8416B" w:rsidP="00273C02">
      <w:pPr>
        <w:pStyle w:val="Heading4"/>
        <w:numPr>
          <w:ilvl w:val="3"/>
          <w:numId w:val="25"/>
        </w:numPr>
      </w:pPr>
      <w:r>
        <w:t xml:space="preserve"> </w:t>
      </w:r>
      <w:r w:rsidRPr="00C67620">
        <w:t>Recommendation – RJ-45 Connector</w:t>
      </w:r>
    </w:p>
    <w:p w14:paraId="6A6118E8" w14:textId="77777777" w:rsidR="00F8416B" w:rsidRPr="00C67620" w:rsidRDefault="00F8416B" w:rsidP="00F8416B">
      <w:pPr>
        <w:pStyle w:val="LXIBody"/>
      </w:pPr>
      <w:r w:rsidRPr="00C67620">
        <w:t>RJ-45 connectors should be used unless technical reasons require otherwise.</w:t>
      </w:r>
    </w:p>
    <w:p w14:paraId="2A05736B" w14:textId="77777777" w:rsidR="00F8416B" w:rsidRPr="00C67620" w:rsidRDefault="00F8416B" w:rsidP="00F8416B">
      <w:pPr>
        <w:pStyle w:val="Heading4"/>
        <w:tabs>
          <w:tab w:val="num" w:pos="1404"/>
        </w:tabs>
      </w:pPr>
      <w:r>
        <w:t xml:space="preserve"> </w:t>
      </w:r>
      <w:r w:rsidRPr="00C67620">
        <w:t>Recommendation – M12 Style Connectors</w:t>
      </w:r>
    </w:p>
    <w:p w14:paraId="2E29A25E" w14:textId="77777777" w:rsidR="00F8416B" w:rsidRPr="00C67620" w:rsidRDefault="00F8416B" w:rsidP="00F8416B">
      <w:pPr>
        <w:pStyle w:val="LXIBody"/>
        <w:rPr>
          <w:rFonts w:eastAsia="SimSun"/>
          <w:lang w:eastAsia="zh-CN"/>
        </w:rPr>
      </w:pPr>
      <w:r w:rsidRPr="00C67620">
        <w:t xml:space="preserve">If </w:t>
      </w:r>
      <w:r w:rsidRPr="00C67620">
        <w:rPr>
          <w:rFonts w:eastAsia="SimSun"/>
          <w:lang w:eastAsia="zh-CN"/>
        </w:rPr>
        <w:t>RJ-45 style connectors are not acceptable, M12 style connectors should be considered.</w:t>
      </w:r>
    </w:p>
    <w:p w14:paraId="0E46C977" w14:textId="77777777" w:rsidR="00F8416B" w:rsidRPr="00C67620" w:rsidRDefault="00F8416B" w:rsidP="006658FC">
      <w:pPr>
        <w:pStyle w:val="ObservationHeading"/>
      </w:pPr>
      <w:r w:rsidRPr="00C67620">
        <w:t>Observation – M12 Style Connectors</w:t>
      </w:r>
    </w:p>
    <w:p w14:paraId="4CABA17D" w14:textId="77777777" w:rsidR="00B6648E" w:rsidRDefault="00F8416B" w:rsidP="00686ADF">
      <w:pPr>
        <w:pStyle w:val="LXIObservationBody"/>
      </w:pPr>
      <w:r w:rsidRPr="00C67620">
        <w:rPr>
          <w:rFonts w:eastAsia="SimSun"/>
          <w:lang w:eastAsia="zh-CN"/>
        </w:rPr>
        <w:t>M12 style connectors</w:t>
      </w:r>
      <w:r w:rsidRPr="00C67620" w:rsidDel="00DA5057">
        <w:rPr>
          <w:rFonts w:eastAsia="SimSun"/>
          <w:lang w:eastAsia="zh-CN"/>
        </w:rPr>
        <w:t xml:space="preserve"> </w:t>
      </w:r>
      <w:r w:rsidRPr="00C67620">
        <w:rPr>
          <w:rFonts w:eastAsia="SimSun"/>
          <w:lang w:eastAsia="zh-CN"/>
        </w:rPr>
        <w:t>are commonly used for industrial Ethernet applications in both 4-pin and 8-pin configurations.</w:t>
      </w:r>
      <w:bookmarkStart w:id="139" w:name="_Toc290283076"/>
    </w:p>
    <w:p w14:paraId="6F5F0848" w14:textId="77777777" w:rsidR="00F8416B" w:rsidRPr="00C67620" w:rsidRDefault="00F8416B" w:rsidP="00F8416B">
      <w:pPr>
        <w:pStyle w:val="Heading2"/>
      </w:pPr>
      <w:bookmarkStart w:id="140" w:name="_Toc156482872"/>
      <w:r w:rsidRPr="00C67620">
        <w:lastRenderedPageBreak/>
        <w:t>Electrical Standards – Status Indicators</w:t>
      </w:r>
      <w:bookmarkEnd w:id="139"/>
      <w:bookmarkEnd w:id="140"/>
    </w:p>
    <w:p w14:paraId="2BCDA420" w14:textId="77777777" w:rsidR="00F8416B" w:rsidRDefault="00F8416B" w:rsidP="00CC0D90">
      <w:pPr>
        <w:pStyle w:val="LXIBody"/>
      </w:pPr>
      <w:r>
        <w:t>LXI Device</w:t>
      </w:r>
      <w:r w:rsidRPr="00564A08">
        <w:t>s have LED status indicators for Power, LAN</w:t>
      </w:r>
      <w:r w:rsidR="00CC0D90">
        <w:t>, etc.</w:t>
      </w:r>
    </w:p>
    <w:p w14:paraId="112D6572" w14:textId="4A53EDA4" w:rsidR="00C6490E" w:rsidRDefault="006B41DF" w:rsidP="00DC225A">
      <w:pPr>
        <w:pStyle w:val="LXIBody"/>
      </w:pPr>
      <w:r>
        <w:rPr>
          <w:rFonts w:ascii="Arial" w:hAnsi="Arial"/>
          <w:b/>
          <w:sz w:val="22"/>
          <w:szCs w:val="24"/>
        </w:rPr>
        <w:t>Observation</w:t>
      </w:r>
      <w:r w:rsidR="00F36DCD" w:rsidRPr="007C6E65">
        <w:rPr>
          <w:rFonts w:ascii="Arial" w:hAnsi="Arial"/>
          <w:b/>
          <w:sz w:val="22"/>
          <w:szCs w:val="24"/>
        </w:rPr>
        <w:t xml:space="preserve"> </w:t>
      </w:r>
    </w:p>
    <w:p w14:paraId="1D67CBC1" w14:textId="3E73F709" w:rsidR="00DC225A" w:rsidRDefault="00DC225A" w:rsidP="001B707D">
      <w:pPr>
        <w:pStyle w:val="LXIBody"/>
      </w:pPr>
      <w:r w:rsidRPr="00564A08">
        <w:t>The following table summarizes the recommendations for the color, location, orientation, and labeling of the status indicators:</w:t>
      </w:r>
    </w:p>
    <w:tbl>
      <w:tblPr>
        <w:tblW w:w="981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2520"/>
        <w:gridCol w:w="2688"/>
        <w:gridCol w:w="2532"/>
      </w:tblGrid>
      <w:tr w:rsidR="00CE510C" w:rsidRPr="00CE510C" w14:paraId="1B4C9BB8" w14:textId="77777777" w:rsidTr="00DD3826">
        <w:trPr>
          <w:trHeight w:val="656"/>
        </w:trPr>
        <w:tc>
          <w:tcPr>
            <w:tcW w:w="2070" w:type="dxa"/>
          </w:tcPr>
          <w:p w14:paraId="32007AC3" w14:textId="77777777" w:rsidR="00CE510C" w:rsidRPr="00CE510C" w:rsidRDefault="00CE510C" w:rsidP="00CE510C">
            <w:pPr>
              <w:pStyle w:val="LXIBody"/>
            </w:pPr>
          </w:p>
        </w:tc>
        <w:tc>
          <w:tcPr>
            <w:tcW w:w="2520" w:type="dxa"/>
          </w:tcPr>
          <w:p w14:paraId="577267E6" w14:textId="77777777" w:rsidR="00CE510C" w:rsidRPr="00CE510C" w:rsidRDefault="00CE510C" w:rsidP="00686ADF">
            <w:pPr>
              <w:pStyle w:val="LXIBody"/>
              <w:ind w:left="0"/>
              <w:jc w:val="center"/>
              <w:rPr>
                <w:b/>
              </w:rPr>
            </w:pPr>
            <w:r w:rsidRPr="00CE510C">
              <w:rPr>
                <w:b/>
              </w:rPr>
              <w:t>Power</w:t>
            </w:r>
            <w:r>
              <w:rPr>
                <w:b/>
              </w:rPr>
              <w:t xml:space="preserve"> </w:t>
            </w:r>
            <w:r w:rsidRPr="00CE510C">
              <w:rPr>
                <w:b/>
              </w:rPr>
              <w:t>Indicator</w:t>
            </w:r>
          </w:p>
        </w:tc>
        <w:tc>
          <w:tcPr>
            <w:tcW w:w="2688" w:type="dxa"/>
          </w:tcPr>
          <w:p w14:paraId="5B08D352" w14:textId="77777777" w:rsidR="00CE510C" w:rsidRPr="00CE510C" w:rsidRDefault="00CE510C" w:rsidP="00686ADF">
            <w:pPr>
              <w:pStyle w:val="LXIBody"/>
              <w:ind w:left="0"/>
              <w:jc w:val="center"/>
              <w:rPr>
                <w:b/>
              </w:rPr>
            </w:pPr>
            <w:r w:rsidRPr="00CE510C">
              <w:rPr>
                <w:b/>
              </w:rPr>
              <w:t>LAN Status</w:t>
            </w:r>
            <w:r>
              <w:rPr>
                <w:b/>
              </w:rPr>
              <w:t xml:space="preserve"> </w:t>
            </w:r>
            <w:r w:rsidRPr="00CE510C">
              <w:rPr>
                <w:b/>
              </w:rPr>
              <w:t>Indicator</w:t>
            </w:r>
          </w:p>
        </w:tc>
        <w:tc>
          <w:tcPr>
            <w:tcW w:w="2532" w:type="dxa"/>
          </w:tcPr>
          <w:p w14:paraId="7C9FD8C9" w14:textId="77777777" w:rsidR="00CE510C" w:rsidRPr="00CE510C" w:rsidRDefault="00CE510C" w:rsidP="00686ADF">
            <w:pPr>
              <w:pStyle w:val="LXIBody"/>
              <w:ind w:left="0"/>
              <w:jc w:val="center"/>
              <w:rPr>
                <w:b/>
              </w:rPr>
            </w:pPr>
            <w:r w:rsidRPr="00CE510C">
              <w:rPr>
                <w:b/>
              </w:rPr>
              <w:t>IEEE 1588 Clock Status Indicator</w:t>
            </w:r>
          </w:p>
        </w:tc>
      </w:tr>
      <w:tr w:rsidR="00CE510C" w:rsidRPr="00CE510C" w14:paraId="33748011" w14:textId="77777777" w:rsidTr="00DD3826">
        <w:trPr>
          <w:trHeight w:val="161"/>
        </w:trPr>
        <w:tc>
          <w:tcPr>
            <w:tcW w:w="2070" w:type="dxa"/>
          </w:tcPr>
          <w:p w14:paraId="64FEAFB1" w14:textId="77777777" w:rsidR="00CE510C" w:rsidRPr="00CE510C" w:rsidRDefault="00CE510C" w:rsidP="00CE510C">
            <w:pPr>
              <w:pStyle w:val="LXIBody"/>
            </w:pPr>
            <w:r w:rsidRPr="00CE510C">
              <w:t>LED Color(s)</w:t>
            </w:r>
          </w:p>
        </w:tc>
        <w:tc>
          <w:tcPr>
            <w:tcW w:w="2520" w:type="dxa"/>
          </w:tcPr>
          <w:p w14:paraId="19A70EF1" w14:textId="77777777" w:rsidR="00CE510C" w:rsidRPr="00CE510C" w:rsidRDefault="00CE510C" w:rsidP="00CE510C">
            <w:pPr>
              <w:pStyle w:val="LXIBody"/>
            </w:pPr>
            <w:r w:rsidRPr="00CE510C">
              <w:t xml:space="preserve">Bi-Color </w:t>
            </w:r>
          </w:p>
          <w:p w14:paraId="38F4EDC5" w14:textId="77777777" w:rsidR="00CE510C" w:rsidRPr="00CE510C" w:rsidRDefault="00CE510C" w:rsidP="00CE510C">
            <w:pPr>
              <w:pStyle w:val="LXIBody"/>
            </w:pPr>
            <w:r w:rsidRPr="00CE510C">
              <w:t>(Orange/Green)</w:t>
            </w:r>
          </w:p>
        </w:tc>
        <w:tc>
          <w:tcPr>
            <w:tcW w:w="2688" w:type="dxa"/>
          </w:tcPr>
          <w:p w14:paraId="27527D94" w14:textId="77777777" w:rsidR="00CE510C" w:rsidRPr="00CE510C" w:rsidRDefault="00CE510C" w:rsidP="00CE510C">
            <w:pPr>
              <w:pStyle w:val="LXIBody"/>
            </w:pPr>
            <w:r w:rsidRPr="00CE510C">
              <w:t>Bi-Color</w:t>
            </w:r>
          </w:p>
          <w:p w14:paraId="22A85688" w14:textId="77777777" w:rsidR="00CE510C" w:rsidRPr="00CE510C" w:rsidRDefault="00CE510C" w:rsidP="00CE510C">
            <w:pPr>
              <w:pStyle w:val="LXIBody"/>
            </w:pPr>
            <w:r w:rsidRPr="00CE510C">
              <w:t xml:space="preserve"> (Red/Green)</w:t>
            </w:r>
          </w:p>
        </w:tc>
        <w:tc>
          <w:tcPr>
            <w:tcW w:w="2532" w:type="dxa"/>
          </w:tcPr>
          <w:p w14:paraId="2F0C68FD" w14:textId="77777777" w:rsidR="00CE510C" w:rsidRPr="00CE510C" w:rsidRDefault="00CE510C" w:rsidP="00CE510C">
            <w:pPr>
              <w:pStyle w:val="LXIBody"/>
            </w:pPr>
            <w:r w:rsidRPr="00CE510C">
              <w:t xml:space="preserve">Bi-Color </w:t>
            </w:r>
          </w:p>
          <w:p w14:paraId="0A2473A0" w14:textId="77777777" w:rsidR="00CE510C" w:rsidRPr="00CE510C" w:rsidRDefault="00CE510C" w:rsidP="00CE510C">
            <w:pPr>
              <w:pStyle w:val="LXIBody"/>
            </w:pPr>
            <w:r w:rsidRPr="00CE510C">
              <w:t>(Red/Green)</w:t>
            </w:r>
          </w:p>
        </w:tc>
      </w:tr>
      <w:tr w:rsidR="00CE510C" w:rsidRPr="00CE510C" w14:paraId="21B1E89C" w14:textId="77777777" w:rsidTr="00DD3826">
        <w:tc>
          <w:tcPr>
            <w:tcW w:w="2070" w:type="dxa"/>
          </w:tcPr>
          <w:p w14:paraId="1761D5D5" w14:textId="77777777" w:rsidR="00CE510C" w:rsidRPr="00CE510C" w:rsidRDefault="00CE510C" w:rsidP="00CE510C">
            <w:pPr>
              <w:pStyle w:val="LXIBody"/>
            </w:pPr>
            <w:r w:rsidRPr="00CE510C">
              <w:t>Front panel location</w:t>
            </w:r>
          </w:p>
        </w:tc>
        <w:tc>
          <w:tcPr>
            <w:tcW w:w="2520" w:type="dxa"/>
          </w:tcPr>
          <w:p w14:paraId="1F551510" w14:textId="11627EB0" w:rsidR="00CE510C" w:rsidRPr="00CE510C" w:rsidRDefault="00CE510C" w:rsidP="00CE510C">
            <w:pPr>
              <w:pStyle w:val="LXIBody"/>
            </w:pPr>
            <w:r w:rsidRPr="00CE510C">
              <w:t xml:space="preserve">Lower </w:t>
            </w:r>
            <w:r w:rsidR="003B1182" w:rsidRPr="00CE510C">
              <w:t>left-hand</w:t>
            </w:r>
            <w:r w:rsidRPr="00CE510C">
              <w:t xml:space="preserve"> corner of the front panel                </w:t>
            </w:r>
          </w:p>
          <w:p w14:paraId="1E15C1A2" w14:textId="77777777" w:rsidR="00CE510C" w:rsidRPr="00CE510C" w:rsidRDefault="00CE510C" w:rsidP="00CE510C">
            <w:pPr>
              <w:pStyle w:val="LXIBody"/>
            </w:pPr>
            <w:r w:rsidRPr="00CE510C">
              <w:t>Power</w:t>
            </w:r>
          </w:p>
        </w:tc>
        <w:tc>
          <w:tcPr>
            <w:tcW w:w="2688" w:type="dxa"/>
          </w:tcPr>
          <w:p w14:paraId="43B22DE1" w14:textId="77777777" w:rsidR="00CE510C" w:rsidRPr="00CE510C" w:rsidRDefault="00CE510C" w:rsidP="00CE510C">
            <w:pPr>
              <w:pStyle w:val="LXIBody"/>
            </w:pPr>
            <w:r w:rsidRPr="00CE510C">
              <w:t>Next to and to the right of the Power Indicator</w:t>
            </w:r>
          </w:p>
          <w:p w14:paraId="2596FC43" w14:textId="77777777" w:rsidR="00CE510C" w:rsidRPr="00CE510C" w:rsidRDefault="00CE510C" w:rsidP="00CE510C">
            <w:pPr>
              <w:pStyle w:val="LXIBody"/>
              <w:rPr>
                <w:u w:val="single"/>
              </w:rPr>
            </w:pPr>
            <w:r w:rsidRPr="00CE510C">
              <w:t xml:space="preserve">Power    LAN </w:t>
            </w:r>
          </w:p>
        </w:tc>
        <w:tc>
          <w:tcPr>
            <w:tcW w:w="2532" w:type="dxa"/>
          </w:tcPr>
          <w:p w14:paraId="2C5862EB" w14:textId="77777777" w:rsidR="00CE510C" w:rsidRPr="00CE510C" w:rsidRDefault="00CE510C" w:rsidP="00CE510C">
            <w:pPr>
              <w:pStyle w:val="LXIBody"/>
            </w:pPr>
            <w:r w:rsidRPr="00CE510C">
              <w:t>Next to and to the right of the LAN Status Indicator</w:t>
            </w:r>
          </w:p>
          <w:p w14:paraId="55D79D46" w14:textId="77777777" w:rsidR="00CE510C" w:rsidRPr="00CE510C" w:rsidRDefault="00CE510C" w:rsidP="00CE510C">
            <w:pPr>
              <w:pStyle w:val="LXIBody"/>
              <w:rPr>
                <w:b/>
                <w:i/>
                <w:u w:val="single"/>
              </w:rPr>
            </w:pPr>
            <w:r w:rsidRPr="00CE510C">
              <w:t>Power    LAN    1588</w:t>
            </w:r>
          </w:p>
          <w:p w14:paraId="4BB96058" w14:textId="77777777" w:rsidR="00CE510C" w:rsidRPr="00CE510C" w:rsidRDefault="00CE510C" w:rsidP="00CE510C">
            <w:pPr>
              <w:pStyle w:val="LXIBody"/>
            </w:pPr>
          </w:p>
        </w:tc>
      </w:tr>
      <w:tr w:rsidR="00CE510C" w:rsidRPr="00CE510C" w14:paraId="2DDFC837" w14:textId="77777777" w:rsidTr="00DD3826">
        <w:tc>
          <w:tcPr>
            <w:tcW w:w="2070" w:type="dxa"/>
          </w:tcPr>
          <w:p w14:paraId="41357DF1" w14:textId="77777777" w:rsidR="00CE510C" w:rsidRPr="00CE510C" w:rsidRDefault="00CE510C" w:rsidP="00CE510C">
            <w:pPr>
              <w:pStyle w:val="LXIBody"/>
            </w:pPr>
            <w:r w:rsidRPr="00CE510C">
              <w:t xml:space="preserve">Horizontal Orientation </w:t>
            </w:r>
          </w:p>
          <w:p w14:paraId="3C2D5527" w14:textId="77777777" w:rsidR="00CE510C" w:rsidRPr="00CE510C" w:rsidRDefault="00CE510C" w:rsidP="00CE510C">
            <w:pPr>
              <w:pStyle w:val="LXIBody"/>
            </w:pPr>
            <w:r w:rsidRPr="00CE510C">
              <w:t>Note: The status indicators are ordered in the LXI Device turn-on sequence.</w:t>
            </w:r>
          </w:p>
        </w:tc>
        <w:tc>
          <w:tcPr>
            <w:tcW w:w="2520" w:type="dxa"/>
          </w:tcPr>
          <w:p w14:paraId="32288166" w14:textId="77777777" w:rsidR="00CE510C" w:rsidRPr="00CE510C" w:rsidRDefault="00CE510C" w:rsidP="00CE510C">
            <w:pPr>
              <w:pStyle w:val="LXIBody"/>
            </w:pPr>
            <w:r w:rsidRPr="00CE510C">
              <w:t>Power   LAN    1588</w:t>
            </w:r>
          </w:p>
          <w:p w14:paraId="56F903CA" w14:textId="77777777" w:rsidR="00CE510C" w:rsidRPr="00CE510C" w:rsidRDefault="00CE510C" w:rsidP="00CE510C">
            <w:pPr>
              <w:pStyle w:val="LXIBody"/>
            </w:pPr>
            <w:r w:rsidRPr="00CE510C">
              <w:t>(Left LED)</w:t>
            </w:r>
          </w:p>
          <w:p w14:paraId="2A133F24" w14:textId="77777777" w:rsidR="00CE510C" w:rsidRPr="00CE510C" w:rsidRDefault="00CE510C" w:rsidP="00CE510C">
            <w:pPr>
              <w:pStyle w:val="LXIBody"/>
            </w:pPr>
            <w:r w:rsidRPr="00CE510C">
              <w:t>LXI Device turn-on sequence: First, enable power.</w:t>
            </w:r>
          </w:p>
          <w:p w14:paraId="3F6A0AFD" w14:textId="77777777" w:rsidR="00CE510C" w:rsidRPr="00CE510C" w:rsidRDefault="00CE510C" w:rsidP="00CE510C">
            <w:pPr>
              <w:pStyle w:val="LXIBody"/>
            </w:pPr>
          </w:p>
        </w:tc>
        <w:tc>
          <w:tcPr>
            <w:tcW w:w="2688" w:type="dxa"/>
          </w:tcPr>
          <w:p w14:paraId="62346D9D" w14:textId="77777777" w:rsidR="00CE510C" w:rsidRPr="00CE510C" w:rsidRDefault="00CE510C" w:rsidP="00CE510C">
            <w:pPr>
              <w:pStyle w:val="LXIBody"/>
            </w:pPr>
            <w:r w:rsidRPr="00CE510C">
              <w:t xml:space="preserve">Power   </w:t>
            </w:r>
            <w:r w:rsidRPr="00CE510C">
              <w:rPr>
                <w:i/>
              </w:rPr>
              <w:t xml:space="preserve"> </w:t>
            </w:r>
            <w:r w:rsidRPr="00CE510C">
              <w:t>LAN    1588</w:t>
            </w:r>
          </w:p>
          <w:p w14:paraId="105E1AD9" w14:textId="77777777" w:rsidR="00CE510C" w:rsidRPr="00CE510C" w:rsidRDefault="00CE510C" w:rsidP="00CE510C">
            <w:pPr>
              <w:pStyle w:val="LXIBody"/>
            </w:pPr>
            <w:r w:rsidRPr="00CE510C">
              <w:t>(Middle LED)</w:t>
            </w:r>
          </w:p>
          <w:p w14:paraId="05389F26" w14:textId="77777777" w:rsidR="00CE510C" w:rsidRPr="00CE510C" w:rsidRDefault="00CE510C" w:rsidP="00CE510C">
            <w:pPr>
              <w:pStyle w:val="LXIBody"/>
            </w:pPr>
            <w:r w:rsidRPr="00CE510C">
              <w:t>LXI Device turn-on sequence: Second, acquire LAN IP Configuration.</w:t>
            </w:r>
          </w:p>
        </w:tc>
        <w:tc>
          <w:tcPr>
            <w:tcW w:w="2532" w:type="dxa"/>
          </w:tcPr>
          <w:p w14:paraId="683E1DA3" w14:textId="77777777" w:rsidR="00CE510C" w:rsidRPr="00CE510C" w:rsidRDefault="00CE510C" w:rsidP="00CE510C">
            <w:pPr>
              <w:pStyle w:val="LXIBody"/>
              <w:rPr>
                <w:b/>
                <w:bCs/>
              </w:rPr>
            </w:pPr>
            <w:r w:rsidRPr="00CE510C">
              <w:t>Power   LAN   1588</w:t>
            </w:r>
          </w:p>
          <w:p w14:paraId="3203F632" w14:textId="77777777" w:rsidR="00CE510C" w:rsidRPr="00CE510C" w:rsidRDefault="00CE510C" w:rsidP="00CE510C">
            <w:pPr>
              <w:pStyle w:val="LXIBody"/>
            </w:pPr>
            <w:r w:rsidRPr="00CE510C">
              <w:t>(Right LED)</w:t>
            </w:r>
          </w:p>
          <w:p w14:paraId="5D0898EE" w14:textId="77777777" w:rsidR="00CE510C" w:rsidRPr="00CE510C" w:rsidRDefault="00CE510C" w:rsidP="00CE510C">
            <w:pPr>
              <w:pStyle w:val="LXIBody"/>
            </w:pPr>
            <w:r w:rsidRPr="00CE510C">
              <w:t>LXI Device turn-on sequence: Third, acquire IEEE 1588 clock.</w:t>
            </w:r>
          </w:p>
        </w:tc>
      </w:tr>
      <w:tr w:rsidR="00CE510C" w:rsidRPr="00CE510C" w14:paraId="4C7769D3" w14:textId="77777777" w:rsidTr="00DD3826">
        <w:tc>
          <w:tcPr>
            <w:tcW w:w="2070" w:type="dxa"/>
          </w:tcPr>
          <w:p w14:paraId="7D10B314" w14:textId="77777777" w:rsidR="00CE510C" w:rsidRPr="00CE510C" w:rsidRDefault="00CE510C" w:rsidP="00CE510C">
            <w:pPr>
              <w:pStyle w:val="LXIBody"/>
            </w:pPr>
            <w:r w:rsidRPr="00CE510C">
              <w:t xml:space="preserve">Vertical Orientation </w:t>
            </w:r>
          </w:p>
          <w:p w14:paraId="04B302F3" w14:textId="77777777" w:rsidR="00CE510C" w:rsidRPr="00CE510C" w:rsidRDefault="00CE510C" w:rsidP="00CE510C">
            <w:pPr>
              <w:pStyle w:val="LXIBody"/>
            </w:pPr>
            <w:r w:rsidRPr="00CE510C">
              <w:t>Note: The status indicators are ordered in the LXI Device turn-on sequence.</w:t>
            </w:r>
          </w:p>
        </w:tc>
        <w:tc>
          <w:tcPr>
            <w:tcW w:w="2520" w:type="dxa"/>
          </w:tcPr>
          <w:p w14:paraId="6284E158" w14:textId="77777777" w:rsidR="00CE510C" w:rsidRPr="00CE510C" w:rsidRDefault="00CE510C" w:rsidP="00CE510C">
            <w:pPr>
              <w:pStyle w:val="LXIBody"/>
            </w:pPr>
            <w:r w:rsidRPr="00CE510C">
              <w:t>1588</w:t>
            </w:r>
          </w:p>
          <w:p w14:paraId="1EC5C83C" w14:textId="77777777" w:rsidR="00CE510C" w:rsidRPr="00CE510C" w:rsidRDefault="00CE510C" w:rsidP="00CE510C">
            <w:pPr>
              <w:pStyle w:val="LXIBody"/>
            </w:pPr>
            <w:r w:rsidRPr="00CE510C">
              <w:t>LAN</w:t>
            </w:r>
          </w:p>
          <w:p w14:paraId="249F626A" w14:textId="77777777" w:rsidR="00CE510C" w:rsidRPr="00CE510C" w:rsidRDefault="00CE510C" w:rsidP="00CE510C">
            <w:pPr>
              <w:pStyle w:val="LXIBody"/>
            </w:pPr>
            <w:r w:rsidRPr="00CE510C">
              <w:t>Power</w:t>
            </w:r>
          </w:p>
          <w:p w14:paraId="118F5454" w14:textId="77777777" w:rsidR="00CE510C" w:rsidRPr="00CE510C" w:rsidRDefault="00CE510C" w:rsidP="00CE510C">
            <w:pPr>
              <w:pStyle w:val="LXIBody"/>
            </w:pPr>
            <w:r w:rsidRPr="00CE510C">
              <w:t>(Bottom LED)</w:t>
            </w:r>
          </w:p>
          <w:p w14:paraId="42A2C97F" w14:textId="77777777" w:rsidR="00CE510C" w:rsidRPr="00CE510C" w:rsidRDefault="00CE510C" w:rsidP="00CE510C">
            <w:pPr>
              <w:pStyle w:val="LXIBody"/>
            </w:pPr>
            <w:r w:rsidRPr="00CE510C">
              <w:t>LXI Device turn-on sequence: First, enable power.</w:t>
            </w:r>
          </w:p>
        </w:tc>
        <w:tc>
          <w:tcPr>
            <w:tcW w:w="2688" w:type="dxa"/>
          </w:tcPr>
          <w:p w14:paraId="7A18E2B4" w14:textId="77777777" w:rsidR="00CE510C" w:rsidRPr="00CE510C" w:rsidRDefault="00CE510C" w:rsidP="00CE510C">
            <w:pPr>
              <w:pStyle w:val="LXIBody"/>
            </w:pPr>
            <w:r w:rsidRPr="00CE510C">
              <w:t>1588</w:t>
            </w:r>
          </w:p>
          <w:p w14:paraId="27BDFDDE" w14:textId="77777777" w:rsidR="00CE510C" w:rsidRPr="00CE510C" w:rsidRDefault="00CE510C" w:rsidP="00CE510C">
            <w:pPr>
              <w:pStyle w:val="LXIBody"/>
            </w:pPr>
            <w:r w:rsidRPr="00CE510C">
              <w:t>LAN</w:t>
            </w:r>
          </w:p>
          <w:p w14:paraId="3EC0E578" w14:textId="77777777" w:rsidR="00CE510C" w:rsidRPr="00CE510C" w:rsidRDefault="00CE510C" w:rsidP="00CE510C">
            <w:pPr>
              <w:pStyle w:val="LXIBody"/>
            </w:pPr>
            <w:r w:rsidRPr="00CE510C">
              <w:t>Power</w:t>
            </w:r>
          </w:p>
          <w:p w14:paraId="093012CD" w14:textId="77777777" w:rsidR="00CE510C" w:rsidRPr="00CE510C" w:rsidRDefault="00CE510C" w:rsidP="00CE510C">
            <w:pPr>
              <w:pStyle w:val="LXIBody"/>
            </w:pPr>
            <w:r w:rsidRPr="00CE510C">
              <w:t>(Middle LED)</w:t>
            </w:r>
          </w:p>
          <w:p w14:paraId="144DECA9" w14:textId="77777777" w:rsidR="00CE510C" w:rsidRPr="00CE510C" w:rsidRDefault="00CE510C" w:rsidP="00CE510C">
            <w:pPr>
              <w:pStyle w:val="LXIBody"/>
            </w:pPr>
            <w:r w:rsidRPr="00CE510C">
              <w:t>LXI Device turn-on sequence: Second, acquire LAN IP Configuration.</w:t>
            </w:r>
          </w:p>
        </w:tc>
        <w:tc>
          <w:tcPr>
            <w:tcW w:w="2532" w:type="dxa"/>
          </w:tcPr>
          <w:p w14:paraId="0C7CCCFD" w14:textId="77777777" w:rsidR="00CE510C" w:rsidRPr="00CE510C" w:rsidRDefault="00CE510C" w:rsidP="00CE510C">
            <w:pPr>
              <w:pStyle w:val="LXIBody"/>
            </w:pPr>
            <w:r w:rsidRPr="00CE510C">
              <w:t>1588</w:t>
            </w:r>
          </w:p>
          <w:p w14:paraId="2AD0C53A" w14:textId="77777777" w:rsidR="00CE510C" w:rsidRPr="00CE510C" w:rsidRDefault="00CE510C" w:rsidP="00CE510C">
            <w:pPr>
              <w:pStyle w:val="LXIBody"/>
            </w:pPr>
            <w:r w:rsidRPr="00CE510C">
              <w:t>LAN</w:t>
            </w:r>
          </w:p>
          <w:p w14:paraId="262B0835" w14:textId="77777777" w:rsidR="00CE510C" w:rsidRPr="00CE510C" w:rsidRDefault="00CE510C" w:rsidP="00CE510C">
            <w:pPr>
              <w:pStyle w:val="LXIBody"/>
            </w:pPr>
            <w:r w:rsidRPr="00CE510C">
              <w:t>Power</w:t>
            </w:r>
          </w:p>
          <w:p w14:paraId="5BE68D54" w14:textId="77777777" w:rsidR="00CE510C" w:rsidRPr="00CE510C" w:rsidRDefault="00CE510C" w:rsidP="00CE510C">
            <w:pPr>
              <w:pStyle w:val="LXIBody"/>
            </w:pPr>
            <w:r w:rsidRPr="00CE510C">
              <w:t>(Top LED)</w:t>
            </w:r>
          </w:p>
          <w:p w14:paraId="36C8B292" w14:textId="77777777" w:rsidR="00CE510C" w:rsidRPr="00CE510C" w:rsidRDefault="00CE510C" w:rsidP="00CE510C">
            <w:pPr>
              <w:pStyle w:val="LXIBody"/>
            </w:pPr>
            <w:r w:rsidRPr="00CE510C">
              <w:t>LXI Device turn-on sequence: Third, acquire IEEE 1588 clock.</w:t>
            </w:r>
          </w:p>
        </w:tc>
      </w:tr>
      <w:tr w:rsidR="00CE510C" w:rsidRPr="00CE510C" w14:paraId="3244D522" w14:textId="77777777" w:rsidTr="00DD3826">
        <w:tc>
          <w:tcPr>
            <w:tcW w:w="2070" w:type="dxa"/>
          </w:tcPr>
          <w:p w14:paraId="1C2394E1" w14:textId="77777777" w:rsidR="00CE510C" w:rsidRPr="00CE510C" w:rsidRDefault="00CE510C" w:rsidP="00CE510C">
            <w:pPr>
              <w:pStyle w:val="LXIBody"/>
            </w:pPr>
            <w:r w:rsidRPr="00CE510C">
              <w:t>Labeling [1]</w:t>
            </w:r>
          </w:p>
        </w:tc>
        <w:tc>
          <w:tcPr>
            <w:tcW w:w="2520" w:type="dxa"/>
          </w:tcPr>
          <w:p w14:paraId="1C132B52" w14:textId="77777777" w:rsidR="00CE510C" w:rsidRPr="00CE510C" w:rsidRDefault="00CE510C" w:rsidP="00CE510C">
            <w:pPr>
              <w:pStyle w:val="LXIBody"/>
            </w:pPr>
            <w:r w:rsidRPr="00CE510C">
              <w:t>Universal power symbol, or PWR, or POWER</w:t>
            </w:r>
          </w:p>
        </w:tc>
        <w:tc>
          <w:tcPr>
            <w:tcW w:w="2688" w:type="dxa"/>
          </w:tcPr>
          <w:p w14:paraId="2671A961" w14:textId="77777777" w:rsidR="00CE510C" w:rsidRPr="00CE510C" w:rsidRDefault="00CE510C" w:rsidP="00CE510C">
            <w:pPr>
              <w:pStyle w:val="LXIBody"/>
            </w:pPr>
            <w:r w:rsidRPr="00CE510C">
              <w:t>LAN</w:t>
            </w:r>
          </w:p>
        </w:tc>
        <w:tc>
          <w:tcPr>
            <w:tcW w:w="2532" w:type="dxa"/>
          </w:tcPr>
          <w:p w14:paraId="717BB7BE" w14:textId="77777777" w:rsidR="00CE510C" w:rsidRPr="00CE510C" w:rsidRDefault="00CE510C" w:rsidP="00CE510C">
            <w:pPr>
              <w:pStyle w:val="LXIBody"/>
            </w:pPr>
            <w:r w:rsidRPr="00CE510C">
              <w:t>1588</w:t>
            </w:r>
          </w:p>
        </w:tc>
      </w:tr>
    </w:tbl>
    <w:p w14:paraId="15B13C6A" w14:textId="77777777" w:rsidR="00CE510C" w:rsidRPr="00C67620" w:rsidRDefault="00CE510C" w:rsidP="00686ADF">
      <w:pPr>
        <w:pStyle w:val="LXIBody"/>
      </w:pPr>
      <w:r w:rsidRPr="00C67620">
        <w:t>[1] The location of labels is not specified.  They are left to the discretion of each vendor.</w:t>
      </w:r>
    </w:p>
    <w:p w14:paraId="4B6777CA" w14:textId="77777777" w:rsidR="00F8416B" w:rsidRPr="00C67620" w:rsidRDefault="00F8416B" w:rsidP="00F8416B">
      <w:pPr>
        <w:pStyle w:val="Heading3"/>
      </w:pPr>
      <w:bookmarkStart w:id="141" w:name="_Toc290283077"/>
      <w:bookmarkStart w:id="142" w:name="_Toc156482873"/>
      <w:r>
        <w:lastRenderedPageBreak/>
        <w:t>Power Indicator</w:t>
      </w:r>
      <w:bookmarkEnd w:id="141"/>
      <w:bookmarkEnd w:id="142"/>
    </w:p>
    <w:p w14:paraId="5B6B4C95" w14:textId="77777777" w:rsidR="00F8416B" w:rsidRPr="00C67620" w:rsidRDefault="00F8416B" w:rsidP="00F8416B">
      <w:pPr>
        <w:pStyle w:val="Heading4"/>
        <w:tabs>
          <w:tab w:val="left" w:pos="747"/>
          <w:tab w:val="num" w:pos="1404"/>
        </w:tabs>
      </w:pPr>
      <w:r>
        <w:t xml:space="preserve"> RULE – Power Indicator</w:t>
      </w:r>
    </w:p>
    <w:p w14:paraId="3E65E5EB" w14:textId="77777777" w:rsidR="00F8416B" w:rsidRPr="00C67620" w:rsidRDefault="00F8416B" w:rsidP="00F8416B">
      <w:pPr>
        <w:pStyle w:val="LXIBody"/>
      </w:pPr>
      <w:r w:rsidRPr="00C67620">
        <w:t>A Power Indicator shall be provided on the front panel of the device.</w:t>
      </w:r>
    </w:p>
    <w:p w14:paraId="66323086" w14:textId="77777777" w:rsidR="00F8416B" w:rsidRPr="00C67620" w:rsidRDefault="00F8416B" w:rsidP="00F8416B">
      <w:pPr>
        <w:pStyle w:val="Heading4"/>
        <w:tabs>
          <w:tab w:val="num" w:pos="1404"/>
        </w:tabs>
      </w:pPr>
      <w:r>
        <w:t xml:space="preserve">  Recommendation – Power Indicator Color</w:t>
      </w:r>
    </w:p>
    <w:p w14:paraId="2E7C81D0" w14:textId="77777777" w:rsidR="00F8416B" w:rsidRPr="00C67620" w:rsidRDefault="00F8416B" w:rsidP="00F8416B">
      <w:pPr>
        <w:pStyle w:val="LXIBody"/>
      </w:pPr>
      <w:r w:rsidRPr="00C67620">
        <w:t xml:space="preserve">Some </w:t>
      </w:r>
      <w:r>
        <w:t>LXI Device</w:t>
      </w:r>
      <w:r w:rsidRPr="00C67620">
        <w:t>s may keep the power supply in stand-by mode while the device itself is turned off. From a safety perspective, it is recommended this state be identified by the power status indicator.</w:t>
      </w:r>
      <w:r w:rsidR="00CC0D90">
        <w:t xml:space="preserve">  </w:t>
      </w:r>
      <w:r w:rsidRPr="00C67620">
        <w:t xml:space="preserve">For </w:t>
      </w:r>
      <w:r>
        <w:t>LXI Device</w:t>
      </w:r>
      <w:r w:rsidRPr="00C67620">
        <w:t>s that utilize a Standby Power state, the Power indicator should be a tri-state bi-color (Orange/Green) LED whose states are identified as follows:</w:t>
      </w:r>
      <w:r w:rsidRPr="00C67620">
        <w:br/>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6"/>
        <w:gridCol w:w="2830"/>
        <w:gridCol w:w="2876"/>
      </w:tblGrid>
      <w:tr w:rsidR="00F8416B" w:rsidRPr="00C67620" w14:paraId="5AF13B13" w14:textId="77777777" w:rsidTr="00084C98">
        <w:tc>
          <w:tcPr>
            <w:tcW w:w="2124" w:type="dxa"/>
          </w:tcPr>
          <w:p w14:paraId="798CC913" w14:textId="77777777" w:rsidR="00F8416B" w:rsidRPr="00C02A37" w:rsidRDefault="00F8416B" w:rsidP="00084C98">
            <w:pPr>
              <w:pStyle w:val="LXIBody"/>
              <w:rPr>
                <w:b/>
              </w:rPr>
            </w:pPr>
            <w:r w:rsidRPr="00C02A37">
              <w:rPr>
                <w:b/>
              </w:rPr>
              <w:t>State</w:t>
            </w:r>
          </w:p>
        </w:tc>
        <w:tc>
          <w:tcPr>
            <w:tcW w:w="2952" w:type="dxa"/>
          </w:tcPr>
          <w:p w14:paraId="290AC6CE" w14:textId="77777777" w:rsidR="00F8416B" w:rsidRPr="00C02A37" w:rsidRDefault="00F8416B" w:rsidP="00084C98">
            <w:pPr>
              <w:pStyle w:val="LXIBody"/>
              <w:rPr>
                <w:b/>
              </w:rPr>
            </w:pPr>
            <w:r w:rsidRPr="00C02A37">
              <w:rPr>
                <w:b/>
              </w:rPr>
              <w:t>Status</w:t>
            </w:r>
          </w:p>
        </w:tc>
        <w:tc>
          <w:tcPr>
            <w:tcW w:w="2952" w:type="dxa"/>
          </w:tcPr>
          <w:p w14:paraId="1D798BB4" w14:textId="77777777" w:rsidR="00F8416B" w:rsidRPr="00C02A37" w:rsidRDefault="00F8416B" w:rsidP="00084C98">
            <w:pPr>
              <w:pStyle w:val="LXIBody"/>
              <w:rPr>
                <w:b/>
              </w:rPr>
            </w:pPr>
            <w:r w:rsidRPr="00C02A37">
              <w:rPr>
                <w:b/>
              </w:rPr>
              <w:t>Interpretation</w:t>
            </w:r>
          </w:p>
        </w:tc>
      </w:tr>
      <w:tr w:rsidR="00F8416B" w:rsidRPr="00C67620" w14:paraId="42D3A789" w14:textId="77777777" w:rsidTr="00084C98">
        <w:tc>
          <w:tcPr>
            <w:tcW w:w="2124" w:type="dxa"/>
          </w:tcPr>
          <w:p w14:paraId="73743B10" w14:textId="77777777" w:rsidR="00F8416B" w:rsidRPr="00C67620" w:rsidRDefault="00F8416B" w:rsidP="00084C98">
            <w:pPr>
              <w:pStyle w:val="LXIBody"/>
            </w:pPr>
            <w:r w:rsidRPr="00C67620">
              <w:t xml:space="preserve">OFF </w:t>
            </w:r>
          </w:p>
          <w:p w14:paraId="4D0ADBFC" w14:textId="77777777" w:rsidR="00F8416B" w:rsidRPr="00C67620" w:rsidRDefault="00F8416B" w:rsidP="00084C98">
            <w:pPr>
              <w:pStyle w:val="LXIBody"/>
            </w:pPr>
            <w:r w:rsidRPr="00C67620">
              <w:t>No illumination</w:t>
            </w:r>
          </w:p>
        </w:tc>
        <w:tc>
          <w:tcPr>
            <w:tcW w:w="2952" w:type="dxa"/>
          </w:tcPr>
          <w:p w14:paraId="34A62019" w14:textId="77777777" w:rsidR="00F8416B" w:rsidRPr="00C67620" w:rsidRDefault="00F8416B" w:rsidP="00084C98">
            <w:pPr>
              <w:pStyle w:val="LXIBody"/>
            </w:pPr>
            <w:r w:rsidRPr="00C67620">
              <w:t>No Power</w:t>
            </w:r>
          </w:p>
        </w:tc>
        <w:tc>
          <w:tcPr>
            <w:tcW w:w="2952" w:type="dxa"/>
          </w:tcPr>
          <w:p w14:paraId="642A38D8" w14:textId="77777777" w:rsidR="00F8416B" w:rsidRPr="00C67620" w:rsidRDefault="00F8416B" w:rsidP="00084C98">
            <w:pPr>
              <w:pStyle w:val="LXIBody"/>
            </w:pPr>
            <w:r w:rsidRPr="00C67620">
              <w:t>No power is applied.</w:t>
            </w:r>
          </w:p>
        </w:tc>
      </w:tr>
      <w:tr w:rsidR="00F8416B" w:rsidRPr="00C67620" w14:paraId="0FE7FFD8" w14:textId="77777777" w:rsidTr="00084C98">
        <w:tc>
          <w:tcPr>
            <w:tcW w:w="2124" w:type="dxa"/>
          </w:tcPr>
          <w:p w14:paraId="4CCF1048" w14:textId="77777777" w:rsidR="00F8416B" w:rsidRPr="00C67620" w:rsidRDefault="00F8416B" w:rsidP="00084C98">
            <w:pPr>
              <w:pStyle w:val="LXIBody"/>
            </w:pPr>
            <w:r w:rsidRPr="00C67620">
              <w:t>STANDBY</w:t>
            </w:r>
          </w:p>
          <w:p w14:paraId="3EB06802" w14:textId="77777777" w:rsidR="00F8416B" w:rsidRPr="00C67620" w:rsidRDefault="00F8416B" w:rsidP="00084C98">
            <w:pPr>
              <w:pStyle w:val="LXIBody"/>
            </w:pPr>
            <w:r w:rsidRPr="00C67620">
              <w:t xml:space="preserve">Solid Orange, </w:t>
            </w:r>
          </w:p>
          <w:p w14:paraId="1092E401" w14:textId="77777777" w:rsidR="00F8416B" w:rsidRPr="00C67620" w:rsidRDefault="00F8416B" w:rsidP="00084C98">
            <w:pPr>
              <w:pStyle w:val="LXIBody"/>
            </w:pPr>
            <w:r w:rsidRPr="00C67620">
              <w:t>steady illumination</w:t>
            </w:r>
          </w:p>
        </w:tc>
        <w:tc>
          <w:tcPr>
            <w:tcW w:w="2952" w:type="dxa"/>
          </w:tcPr>
          <w:p w14:paraId="6E41B494" w14:textId="77777777" w:rsidR="00F8416B" w:rsidRPr="00C67620" w:rsidRDefault="00F8416B" w:rsidP="00084C98">
            <w:pPr>
              <w:pStyle w:val="LXIBody"/>
            </w:pPr>
            <w:r w:rsidRPr="00C67620">
              <w:t>Standby Power</w:t>
            </w:r>
          </w:p>
        </w:tc>
        <w:tc>
          <w:tcPr>
            <w:tcW w:w="2952" w:type="dxa"/>
          </w:tcPr>
          <w:p w14:paraId="69B99723" w14:textId="77777777" w:rsidR="00F8416B" w:rsidRPr="00C67620" w:rsidRDefault="00F8416B" w:rsidP="00084C98">
            <w:pPr>
              <w:pStyle w:val="LXIBody"/>
            </w:pPr>
            <w:r w:rsidRPr="00C67620">
              <w:t>The Standby state is used for safety purposes by those devices that keep the power supply hot while the device itself is turned off.</w:t>
            </w:r>
          </w:p>
        </w:tc>
      </w:tr>
      <w:tr w:rsidR="00F8416B" w:rsidRPr="00C67620" w14:paraId="396E4A72" w14:textId="77777777" w:rsidTr="00084C98">
        <w:tc>
          <w:tcPr>
            <w:tcW w:w="2124" w:type="dxa"/>
          </w:tcPr>
          <w:p w14:paraId="524ECB0C" w14:textId="77777777" w:rsidR="00F8416B" w:rsidRPr="00C67620" w:rsidRDefault="00F8416B" w:rsidP="00084C98">
            <w:pPr>
              <w:pStyle w:val="LXIBody"/>
            </w:pPr>
            <w:r w:rsidRPr="00C67620">
              <w:t>ON</w:t>
            </w:r>
          </w:p>
          <w:p w14:paraId="33D07370" w14:textId="77777777" w:rsidR="00F8416B" w:rsidRPr="00C67620" w:rsidRDefault="00F8416B" w:rsidP="00084C98">
            <w:pPr>
              <w:pStyle w:val="LXIBody"/>
            </w:pPr>
            <w:r w:rsidRPr="00C67620">
              <w:t>Solid Green,</w:t>
            </w:r>
          </w:p>
          <w:p w14:paraId="5EE94EA0" w14:textId="77777777" w:rsidR="00F8416B" w:rsidRPr="00C67620" w:rsidRDefault="00F8416B" w:rsidP="00084C98">
            <w:pPr>
              <w:pStyle w:val="LXIBody"/>
            </w:pPr>
            <w:r w:rsidRPr="00C67620">
              <w:t>steady illumination</w:t>
            </w:r>
          </w:p>
        </w:tc>
        <w:tc>
          <w:tcPr>
            <w:tcW w:w="2952" w:type="dxa"/>
          </w:tcPr>
          <w:p w14:paraId="377A4025" w14:textId="77777777" w:rsidR="00F8416B" w:rsidRPr="00C67620" w:rsidRDefault="00F8416B" w:rsidP="00084C98">
            <w:pPr>
              <w:pStyle w:val="LXIBody"/>
            </w:pPr>
            <w:r w:rsidRPr="00C67620">
              <w:t>Power is ON</w:t>
            </w:r>
          </w:p>
        </w:tc>
        <w:tc>
          <w:tcPr>
            <w:tcW w:w="2952" w:type="dxa"/>
          </w:tcPr>
          <w:p w14:paraId="67FB941F" w14:textId="77777777" w:rsidR="00F8416B" w:rsidRPr="00C67620" w:rsidRDefault="00F8416B" w:rsidP="00084C98">
            <w:pPr>
              <w:pStyle w:val="LXIBody"/>
            </w:pPr>
            <w:r w:rsidRPr="00C67620">
              <w:t>Power is applied.</w:t>
            </w:r>
          </w:p>
        </w:tc>
      </w:tr>
    </w:tbl>
    <w:p w14:paraId="572AC171" w14:textId="77777777" w:rsidR="003B4E42" w:rsidRDefault="003B4E42">
      <w:pPr>
        <w:rPr>
          <w:szCs w:val="20"/>
        </w:rPr>
      </w:pPr>
    </w:p>
    <w:p w14:paraId="1E4BF793" w14:textId="77777777" w:rsidR="00F8416B" w:rsidRPr="00C67620" w:rsidRDefault="00F8416B" w:rsidP="00F8416B">
      <w:pPr>
        <w:pStyle w:val="LXIBody"/>
      </w:pPr>
      <w:r w:rsidRPr="00C67620">
        <w:t xml:space="preserve">For </w:t>
      </w:r>
      <w:r>
        <w:t>LXI Device</w:t>
      </w:r>
      <w:r w:rsidRPr="00C67620">
        <w:t>s that do not utilize a Standby Power state, the Power indicator should be a single color (Green) LED whose states are identified as follows:</w:t>
      </w:r>
      <w:r>
        <w:br/>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7"/>
        <w:gridCol w:w="2826"/>
        <w:gridCol w:w="2879"/>
      </w:tblGrid>
      <w:tr w:rsidR="00F8416B" w:rsidRPr="00C67620" w14:paraId="109044ED" w14:textId="77777777" w:rsidTr="00CA0CE0">
        <w:tc>
          <w:tcPr>
            <w:tcW w:w="2097" w:type="dxa"/>
          </w:tcPr>
          <w:p w14:paraId="63658EFA" w14:textId="77777777" w:rsidR="00F8416B" w:rsidRPr="00C02A37" w:rsidRDefault="00F8416B" w:rsidP="00084C98">
            <w:pPr>
              <w:pStyle w:val="LXIBody"/>
              <w:rPr>
                <w:b/>
              </w:rPr>
            </w:pPr>
            <w:r w:rsidRPr="00C02A37">
              <w:rPr>
                <w:b/>
              </w:rPr>
              <w:t>State</w:t>
            </w:r>
          </w:p>
        </w:tc>
        <w:tc>
          <w:tcPr>
            <w:tcW w:w="2826" w:type="dxa"/>
          </w:tcPr>
          <w:p w14:paraId="4A2AFF16" w14:textId="77777777" w:rsidR="00F8416B" w:rsidRPr="00C02A37" w:rsidRDefault="00F8416B" w:rsidP="00084C98">
            <w:pPr>
              <w:pStyle w:val="LXIBody"/>
              <w:rPr>
                <w:b/>
              </w:rPr>
            </w:pPr>
            <w:r w:rsidRPr="00C02A37">
              <w:rPr>
                <w:b/>
              </w:rPr>
              <w:t>Status</w:t>
            </w:r>
          </w:p>
        </w:tc>
        <w:tc>
          <w:tcPr>
            <w:tcW w:w="2879" w:type="dxa"/>
          </w:tcPr>
          <w:p w14:paraId="6E88C8E7" w14:textId="77777777" w:rsidR="00F8416B" w:rsidRPr="00C02A37" w:rsidRDefault="00F8416B" w:rsidP="00084C98">
            <w:pPr>
              <w:pStyle w:val="LXIBody"/>
              <w:rPr>
                <w:b/>
              </w:rPr>
            </w:pPr>
            <w:r w:rsidRPr="00C02A37">
              <w:rPr>
                <w:b/>
              </w:rPr>
              <w:t>Interpretation</w:t>
            </w:r>
          </w:p>
        </w:tc>
      </w:tr>
      <w:tr w:rsidR="00F8416B" w:rsidRPr="00C67620" w14:paraId="2EBA4C92" w14:textId="77777777" w:rsidTr="00CA0CE0">
        <w:tc>
          <w:tcPr>
            <w:tcW w:w="2097" w:type="dxa"/>
          </w:tcPr>
          <w:p w14:paraId="09B0E715" w14:textId="77777777" w:rsidR="00F8416B" w:rsidRPr="00C67620" w:rsidRDefault="00F8416B" w:rsidP="00084C98">
            <w:pPr>
              <w:pStyle w:val="LXIBody"/>
            </w:pPr>
            <w:r w:rsidRPr="00C67620">
              <w:t xml:space="preserve">OFF </w:t>
            </w:r>
          </w:p>
          <w:p w14:paraId="629DBFD5" w14:textId="77777777" w:rsidR="00F8416B" w:rsidRPr="00C67620" w:rsidRDefault="00F8416B" w:rsidP="00084C98">
            <w:pPr>
              <w:pStyle w:val="LXIBody"/>
            </w:pPr>
            <w:r w:rsidRPr="00C67620">
              <w:t>No illumination</w:t>
            </w:r>
          </w:p>
        </w:tc>
        <w:tc>
          <w:tcPr>
            <w:tcW w:w="2826" w:type="dxa"/>
          </w:tcPr>
          <w:p w14:paraId="58D538DA" w14:textId="77777777" w:rsidR="00F8416B" w:rsidRPr="00C67620" w:rsidRDefault="00F8416B" w:rsidP="00084C98">
            <w:pPr>
              <w:pStyle w:val="LXIBody"/>
            </w:pPr>
            <w:r w:rsidRPr="00C67620">
              <w:t>No Power</w:t>
            </w:r>
          </w:p>
        </w:tc>
        <w:tc>
          <w:tcPr>
            <w:tcW w:w="2879" w:type="dxa"/>
          </w:tcPr>
          <w:p w14:paraId="06F2E14F" w14:textId="77777777" w:rsidR="00F8416B" w:rsidRPr="00C67620" w:rsidRDefault="00F8416B" w:rsidP="00084C98">
            <w:pPr>
              <w:pStyle w:val="LXIBody"/>
            </w:pPr>
            <w:r w:rsidRPr="00C67620">
              <w:t>No power is applied.</w:t>
            </w:r>
          </w:p>
        </w:tc>
      </w:tr>
      <w:tr w:rsidR="00F8416B" w:rsidRPr="00C67620" w14:paraId="0A1276A3" w14:textId="77777777" w:rsidTr="00CA0CE0">
        <w:tc>
          <w:tcPr>
            <w:tcW w:w="2097" w:type="dxa"/>
          </w:tcPr>
          <w:p w14:paraId="3C1851B5" w14:textId="77777777" w:rsidR="00F8416B" w:rsidRPr="00C67620" w:rsidRDefault="00F8416B" w:rsidP="00084C98">
            <w:pPr>
              <w:pStyle w:val="LXIBody"/>
            </w:pPr>
            <w:r w:rsidRPr="00C67620">
              <w:t>ON</w:t>
            </w:r>
          </w:p>
          <w:p w14:paraId="0C037056" w14:textId="77777777" w:rsidR="00F8416B" w:rsidRPr="00C67620" w:rsidRDefault="00F8416B" w:rsidP="00084C98">
            <w:pPr>
              <w:pStyle w:val="LXIBody"/>
            </w:pPr>
            <w:r w:rsidRPr="00C67620">
              <w:t>Solid Green,</w:t>
            </w:r>
          </w:p>
          <w:p w14:paraId="7AF95613" w14:textId="77777777" w:rsidR="00F8416B" w:rsidRPr="00C67620" w:rsidRDefault="00F8416B" w:rsidP="00084C98">
            <w:pPr>
              <w:pStyle w:val="LXIBody"/>
            </w:pPr>
            <w:r w:rsidRPr="00C67620">
              <w:t>steady illumination</w:t>
            </w:r>
          </w:p>
        </w:tc>
        <w:tc>
          <w:tcPr>
            <w:tcW w:w="2826" w:type="dxa"/>
          </w:tcPr>
          <w:p w14:paraId="4A681801" w14:textId="77777777" w:rsidR="00F8416B" w:rsidRPr="00C67620" w:rsidRDefault="00F8416B" w:rsidP="00084C98">
            <w:pPr>
              <w:pStyle w:val="LXIBody"/>
            </w:pPr>
            <w:r w:rsidRPr="00C67620">
              <w:t>Power is ON</w:t>
            </w:r>
          </w:p>
        </w:tc>
        <w:tc>
          <w:tcPr>
            <w:tcW w:w="2879" w:type="dxa"/>
          </w:tcPr>
          <w:p w14:paraId="166DB702" w14:textId="77777777" w:rsidR="00F8416B" w:rsidRPr="00C67620" w:rsidRDefault="00F8416B" w:rsidP="00084C98">
            <w:pPr>
              <w:pStyle w:val="LXIBody"/>
            </w:pPr>
            <w:r w:rsidRPr="00C67620">
              <w:t>Power is applied.</w:t>
            </w:r>
          </w:p>
        </w:tc>
      </w:tr>
    </w:tbl>
    <w:p w14:paraId="11D88822" w14:textId="77777777" w:rsidR="000922F9" w:rsidRDefault="000922F9" w:rsidP="00CA0CE0">
      <w:pPr>
        <w:pStyle w:val="LXIBody"/>
        <w:rPr>
          <w:rFonts w:ascii="Arial" w:hAnsi="Arial" w:cs="Arial"/>
          <w:i/>
          <w:iCs/>
          <w:color w:val="002060"/>
        </w:rPr>
      </w:pPr>
      <w:bookmarkStart w:id="143" w:name="_Toc290283078"/>
      <w:bookmarkStart w:id="144" w:name="_Ref450983339"/>
      <w:bookmarkStart w:id="145" w:name="_Ref450984219"/>
      <w:bookmarkStart w:id="146" w:name="_Ref450984669"/>
    </w:p>
    <w:p w14:paraId="6CE1188F" w14:textId="77777777" w:rsidR="00FC1A14" w:rsidRDefault="00FC1A14" w:rsidP="00CA0CE0">
      <w:pPr>
        <w:pStyle w:val="LXIBody"/>
        <w:rPr>
          <w:rFonts w:ascii="Arial" w:hAnsi="Arial" w:cs="Arial"/>
          <w:i/>
          <w:iCs/>
          <w:color w:val="002060"/>
        </w:rPr>
      </w:pPr>
    </w:p>
    <w:p w14:paraId="24850D20" w14:textId="77777777" w:rsidR="00FC1A14" w:rsidRDefault="00FC1A14" w:rsidP="00CA0CE0">
      <w:pPr>
        <w:pStyle w:val="LXIBody"/>
        <w:rPr>
          <w:rFonts w:ascii="Arial" w:hAnsi="Arial" w:cs="Arial"/>
          <w:i/>
          <w:iCs/>
          <w:color w:val="002060"/>
        </w:rPr>
      </w:pPr>
    </w:p>
    <w:p w14:paraId="0879B08F" w14:textId="127819DE" w:rsidR="00CA0CE0" w:rsidRPr="00B94754" w:rsidRDefault="00CA0CE0" w:rsidP="00192C0C">
      <w:pPr>
        <w:pStyle w:val="LXIBody"/>
        <w:ind w:left="1440"/>
      </w:pPr>
      <w:r w:rsidRPr="004451B7">
        <w:rPr>
          <w:rFonts w:ascii="Arial" w:hAnsi="Arial" w:cs="Arial"/>
          <w:i/>
          <w:iCs/>
          <w:color w:val="002060"/>
        </w:rPr>
        <w:lastRenderedPageBreak/>
        <w:t>2</w:t>
      </w:r>
      <w:r w:rsidRPr="004451B7">
        <w:rPr>
          <w:i/>
          <w:iCs/>
          <w:color w:val="002060"/>
        </w:rPr>
        <w:t xml:space="preserve">.5.1.4.2 </w:t>
      </w:r>
      <w:r w:rsidRPr="00B94754">
        <w:t xml:space="preserve">Permission – Power Indication for Devices with a Front Panel </w:t>
      </w:r>
    </w:p>
    <w:p w14:paraId="3F770836" w14:textId="77777777" w:rsidR="00CA0CE0" w:rsidRPr="00B94754" w:rsidRDefault="00CA0CE0" w:rsidP="00B94754">
      <w:pPr>
        <w:pStyle w:val="LXIBody"/>
        <w:ind w:left="1440"/>
      </w:pPr>
      <w:r w:rsidRPr="00B94754">
        <w:t xml:space="preserve">For devices with a front panel, the equivalent Power Indicator may be presented in a manner consistent with the design and capabilities of the front panel, such as a marked switch or an integrated display. </w:t>
      </w:r>
    </w:p>
    <w:p w14:paraId="5482C42D" w14:textId="77777777" w:rsidR="00CA0CE0" w:rsidRPr="00B94754" w:rsidRDefault="00CA0CE0" w:rsidP="00B94754">
      <w:pPr>
        <w:pStyle w:val="LXIBody"/>
        <w:ind w:left="1440"/>
      </w:pPr>
      <w:r w:rsidRPr="00B94754">
        <w:t>The use of symbols on a display, instead of LED status indicators, is permitted. Such indicators do not have to be permanently visible but could be accessed via some display navigation method.</w:t>
      </w:r>
    </w:p>
    <w:p w14:paraId="3FAF5CFE" w14:textId="77777777" w:rsidR="002036A8" w:rsidRDefault="002036A8" w:rsidP="00906234">
      <w:pPr>
        <w:pStyle w:val="Heading3"/>
        <w:numPr>
          <w:ilvl w:val="0"/>
          <w:numId w:val="0"/>
        </w:numPr>
        <w:ind w:left="1440"/>
      </w:pPr>
    </w:p>
    <w:p w14:paraId="015DF375" w14:textId="07040137" w:rsidR="00F8416B" w:rsidRPr="00C67620" w:rsidRDefault="00F8416B" w:rsidP="00F8416B">
      <w:pPr>
        <w:pStyle w:val="Heading3"/>
      </w:pPr>
      <w:bookmarkStart w:id="147" w:name="_LAN_Status_Indicator"/>
      <w:bookmarkStart w:id="148" w:name="_Toc156482874"/>
      <w:bookmarkEnd w:id="147"/>
      <w:r>
        <w:t>LAN Status Indicator</w:t>
      </w:r>
      <w:bookmarkEnd w:id="143"/>
      <w:bookmarkEnd w:id="144"/>
      <w:bookmarkEnd w:id="145"/>
      <w:bookmarkEnd w:id="146"/>
      <w:bookmarkEnd w:id="148"/>
    </w:p>
    <w:p w14:paraId="0C517160" w14:textId="4CE97F07" w:rsidR="00F8416B" w:rsidRDefault="00F8416B" w:rsidP="00F8416B">
      <w:pPr>
        <w:pStyle w:val="LXIBody"/>
      </w:pPr>
      <w:r w:rsidRPr="00C67620">
        <w:t xml:space="preserve">The LAN Status Indicator fulfills different functions from the standard LAN activity indicator often built into RJ-45 LAN connectors.  The LAN status indicator should be </w:t>
      </w:r>
      <w:r w:rsidRPr="00CE218A">
        <w:t>a bi-color (Red/Green)</w:t>
      </w:r>
      <w:r w:rsidRPr="00C67620">
        <w:t xml:space="preserve"> LED </w:t>
      </w:r>
      <w:r w:rsidR="00427225" w:rsidRPr="00C67620">
        <w:t>providing</w:t>
      </w:r>
      <w:r w:rsidR="00427225">
        <w:t xml:space="preserve"> an</w:t>
      </w:r>
      <w:r w:rsidR="00B26456">
        <w:t xml:space="preserve"> </w:t>
      </w:r>
      <w:r w:rsidR="00D30FFA">
        <w:t>indication of</w:t>
      </w:r>
      <w:r w:rsidR="00A027D6">
        <w:t xml:space="preserve"> three </w:t>
      </w:r>
      <w:r w:rsidR="00D30FFA">
        <w:t>states</w:t>
      </w:r>
      <w:r w:rsidR="00A027D6">
        <w:t>: normal operation, fault</w:t>
      </w:r>
      <w:r w:rsidR="00994B50">
        <w:t xml:space="preserve"> indication and device identification</w:t>
      </w:r>
      <w:r w:rsidRPr="00C67620">
        <w:t xml:space="preserve">. </w:t>
      </w:r>
    </w:p>
    <w:p w14:paraId="2B772740" w14:textId="77777777" w:rsidR="00F8416B" w:rsidRPr="00C67620" w:rsidRDefault="00F8416B" w:rsidP="00F8416B">
      <w:pPr>
        <w:pStyle w:val="Heading4"/>
        <w:tabs>
          <w:tab w:val="num" w:pos="1404"/>
        </w:tabs>
      </w:pPr>
      <w:bookmarkStart w:id="149" w:name="_RULE_–_LAN"/>
      <w:bookmarkEnd w:id="149"/>
      <w:r>
        <w:t>RULE – LAN Status Indicator</w:t>
      </w:r>
    </w:p>
    <w:p w14:paraId="15298A26" w14:textId="77777777" w:rsidR="00F8416B" w:rsidRDefault="00F8416B" w:rsidP="00F8416B">
      <w:pPr>
        <w:pStyle w:val="LXIBody"/>
      </w:pPr>
      <w:r w:rsidRPr="00C67620">
        <w:t xml:space="preserve">A LAN Status Indicator shall be provided </w:t>
      </w:r>
      <w:r w:rsidRPr="00F13A36">
        <w:t>on the device front panel.</w:t>
      </w:r>
    </w:p>
    <w:p w14:paraId="75A57EFF" w14:textId="77777777" w:rsidR="003A3055" w:rsidRDefault="003A3055" w:rsidP="006658FC">
      <w:pPr>
        <w:pStyle w:val="ObservationHeading"/>
      </w:pPr>
      <w:r w:rsidRPr="00C67620">
        <w:t xml:space="preserve">Observation – Clarification of Intent of RULE </w:t>
      </w:r>
      <w:r>
        <w:t>2.5.2.1</w:t>
      </w:r>
    </w:p>
    <w:p w14:paraId="6906051E" w14:textId="2815F5D5" w:rsidR="003A3055" w:rsidRPr="00C67620" w:rsidRDefault="003A3055" w:rsidP="00FE6506">
      <w:p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ind w:left="1440"/>
      </w:pPr>
      <w:r>
        <w:rPr>
          <w:rFonts w:eastAsia="SimSun"/>
          <w:lang w:eastAsia="zh-CN"/>
        </w:rPr>
        <w:t xml:space="preserve">Any reasonable method of displaying the LAN Status Indicator </w:t>
      </w:r>
      <w:r w:rsidR="00FE6506">
        <w:rPr>
          <w:rFonts w:eastAsia="SimSun"/>
          <w:lang w:eastAsia="zh-CN"/>
        </w:rPr>
        <w:t xml:space="preserve">on the device front panel </w:t>
      </w:r>
      <w:r>
        <w:rPr>
          <w:rFonts w:eastAsia="SimSun"/>
          <w:lang w:eastAsia="zh-CN"/>
        </w:rPr>
        <w:t xml:space="preserve">will be accepted, including the use of </w:t>
      </w:r>
      <w:r w:rsidR="00FE6506">
        <w:rPr>
          <w:rFonts w:eastAsia="SimSun"/>
          <w:lang w:eastAsia="zh-CN"/>
        </w:rPr>
        <w:t xml:space="preserve">alpha-numeric and </w:t>
      </w:r>
      <w:r>
        <w:rPr>
          <w:rFonts w:eastAsia="SimSun"/>
          <w:lang w:eastAsia="zh-CN"/>
        </w:rPr>
        <w:t xml:space="preserve">graphical displays. The recommendations in 2.5.2.2 and 2.5.2.2.1 are suggestions on how it can be implemented in designs using LED’s that has been commonly used. Further examples </w:t>
      </w:r>
      <w:r w:rsidR="00302C1D">
        <w:rPr>
          <w:rFonts w:eastAsia="SimSun"/>
          <w:lang w:eastAsia="zh-CN"/>
        </w:rPr>
        <w:t xml:space="preserve">can be found in the </w:t>
      </w:r>
      <w:hyperlink r:id="rId21" w:history="1">
        <w:r w:rsidR="00302C1D" w:rsidRPr="00302C1D">
          <w:rPr>
            <w:rStyle w:val="Hyperlink"/>
            <w:rFonts w:eastAsia="SimSun"/>
            <w:lang w:eastAsia="zh-CN"/>
          </w:rPr>
          <w:t>LXI Example and Reference Material</w:t>
        </w:r>
      </w:hyperlink>
      <w:r w:rsidR="00302C1D">
        <w:rPr>
          <w:rFonts w:eastAsia="SimSun"/>
          <w:lang w:eastAsia="zh-CN"/>
        </w:rPr>
        <w:t xml:space="preserve"> document.</w:t>
      </w:r>
    </w:p>
    <w:p w14:paraId="26FF3787" w14:textId="79DFD35E" w:rsidR="00F8416B" w:rsidRPr="00C67620" w:rsidRDefault="5B49EB09" w:rsidP="00F8416B">
      <w:pPr>
        <w:pStyle w:val="Heading4"/>
        <w:tabs>
          <w:tab w:val="num" w:pos="1404"/>
        </w:tabs>
      </w:pPr>
      <w:r>
        <w:t>Recommendation – LAN Status Indicator Color and States</w:t>
      </w:r>
    </w:p>
    <w:p w14:paraId="2801F18A" w14:textId="23C67154" w:rsidR="00F8416B" w:rsidRDefault="00F8416B" w:rsidP="00F8416B">
      <w:pPr>
        <w:pStyle w:val="LXIBody"/>
      </w:pPr>
      <w:r w:rsidRPr="00C67620">
        <w:t xml:space="preserve">The LAN Status Indicator should be a </w:t>
      </w:r>
      <w:r w:rsidR="003B1182" w:rsidRPr="00CE218A">
        <w:t>bicolor</w:t>
      </w:r>
      <w:r w:rsidRPr="00CE218A">
        <w:t xml:space="preserve"> (Red/Green)</w:t>
      </w:r>
      <w:r w:rsidRPr="00C67620">
        <w:t xml:space="preserve"> LED whose states are identified as follows:</w:t>
      </w:r>
    </w:p>
    <w:p w14:paraId="6D9BF726" w14:textId="77777777" w:rsidR="00FE6506" w:rsidRPr="00C67620" w:rsidRDefault="00FE6506" w:rsidP="00F8416B">
      <w:pPr>
        <w:pStyle w:val="LXIBody"/>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5"/>
        <w:gridCol w:w="2842"/>
        <w:gridCol w:w="2865"/>
      </w:tblGrid>
      <w:tr w:rsidR="00F8416B" w:rsidRPr="00C67620" w14:paraId="0EC2C820" w14:textId="77777777" w:rsidTr="00084C98">
        <w:tc>
          <w:tcPr>
            <w:tcW w:w="2124" w:type="dxa"/>
          </w:tcPr>
          <w:p w14:paraId="1365599B" w14:textId="77777777" w:rsidR="00F8416B" w:rsidRPr="00C67620" w:rsidRDefault="00F8416B" w:rsidP="00084C98">
            <w:pPr>
              <w:pStyle w:val="LXIBody"/>
            </w:pPr>
            <w:r w:rsidRPr="00C67620">
              <w:t>State</w:t>
            </w:r>
          </w:p>
        </w:tc>
        <w:tc>
          <w:tcPr>
            <w:tcW w:w="2952" w:type="dxa"/>
          </w:tcPr>
          <w:p w14:paraId="322B38E5" w14:textId="77777777" w:rsidR="00F8416B" w:rsidRPr="00C67620" w:rsidRDefault="00F8416B" w:rsidP="00084C98">
            <w:pPr>
              <w:pStyle w:val="LXIBody"/>
            </w:pPr>
            <w:r w:rsidRPr="00C67620">
              <w:t>Status</w:t>
            </w:r>
          </w:p>
        </w:tc>
        <w:tc>
          <w:tcPr>
            <w:tcW w:w="2952" w:type="dxa"/>
          </w:tcPr>
          <w:p w14:paraId="3F327BC3" w14:textId="77777777" w:rsidR="00F8416B" w:rsidRPr="00C67620" w:rsidRDefault="00F8416B" w:rsidP="00084C98">
            <w:pPr>
              <w:pStyle w:val="LXIBody"/>
            </w:pPr>
            <w:r w:rsidRPr="00C67620">
              <w:t>Interpretation</w:t>
            </w:r>
          </w:p>
        </w:tc>
      </w:tr>
      <w:tr w:rsidR="00F8416B" w:rsidRPr="00C67620" w14:paraId="2009C97D" w14:textId="77777777" w:rsidTr="00084C98">
        <w:tc>
          <w:tcPr>
            <w:tcW w:w="2124" w:type="dxa"/>
          </w:tcPr>
          <w:p w14:paraId="618436C2" w14:textId="77777777" w:rsidR="00F8416B" w:rsidRPr="00C67620" w:rsidRDefault="00F8416B" w:rsidP="00084C98">
            <w:pPr>
              <w:pStyle w:val="LXIBody"/>
            </w:pPr>
            <w:r w:rsidRPr="00C67620">
              <w:t xml:space="preserve">On – Solid </w:t>
            </w:r>
            <w:r w:rsidR="00FE6506">
              <w:t>G</w:t>
            </w:r>
            <w:r w:rsidRPr="00C67620">
              <w:t>reen, steady illumination</w:t>
            </w:r>
          </w:p>
        </w:tc>
        <w:tc>
          <w:tcPr>
            <w:tcW w:w="2952" w:type="dxa"/>
          </w:tcPr>
          <w:p w14:paraId="2835A717" w14:textId="77777777" w:rsidR="00F8416B" w:rsidRPr="00C67620" w:rsidRDefault="00F8416B" w:rsidP="00084C98">
            <w:pPr>
              <w:pStyle w:val="LXIBody"/>
            </w:pPr>
            <w:r w:rsidRPr="00C67620">
              <w:t>Normal Operation</w:t>
            </w:r>
          </w:p>
        </w:tc>
        <w:tc>
          <w:tcPr>
            <w:tcW w:w="2952" w:type="dxa"/>
          </w:tcPr>
          <w:p w14:paraId="2D57E570" w14:textId="77777777" w:rsidR="00F8416B" w:rsidRPr="00C67620" w:rsidRDefault="00F8416B" w:rsidP="00084C98">
            <w:pPr>
              <w:pStyle w:val="LXIBody"/>
            </w:pPr>
            <w:r w:rsidRPr="00C67620">
              <w:t>Normal Operation</w:t>
            </w:r>
          </w:p>
        </w:tc>
      </w:tr>
      <w:tr w:rsidR="00F8416B" w:rsidRPr="00C67620" w14:paraId="20A4959F" w14:textId="77777777" w:rsidTr="00084C98">
        <w:tc>
          <w:tcPr>
            <w:tcW w:w="2124" w:type="dxa"/>
          </w:tcPr>
          <w:p w14:paraId="3283850C" w14:textId="77777777" w:rsidR="00F8416B" w:rsidRPr="00C67620" w:rsidRDefault="00F8416B" w:rsidP="00084C98">
            <w:pPr>
              <w:pStyle w:val="LXIBody"/>
            </w:pPr>
            <w:r w:rsidRPr="00C67620">
              <w:t>On – Flashing Green</w:t>
            </w:r>
          </w:p>
        </w:tc>
        <w:tc>
          <w:tcPr>
            <w:tcW w:w="2952" w:type="dxa"/>
          </w:tcPr>
          <w:p w14:paraId="7A93DF85" w14:textId="77777777" w:rsidR="00F8416B" w:rsidRPr="00C67620" w:rsidRDefault="00F8416B" w:rsidP="00084C98">
            <w:pPr>
              <w:pStyle w:val="LXIBody"/>
            </w:pPr>
            <w:r w:rsidRPr="00C67620">
              <w:t>Device Identify</w:t>
            </w:r>
          </w:p>
        </w:tc>
        <w:tc>
          <w:tcPr>
            <w:tcW w:w="2952" w:type="dxa"/>
          </w:tcPr>
          <w:p w14:paraId="15F2DA12" w14:textId="1FCC8DE6" w:rsidR="00F8416B" w:rsidRPr="00C67620" w:rsidRDefault="00F8416B" w:rsidP="00084C98">
            <w:pPr>
              <w:pStyle w:val="LXIBody"/>
            </w:pPr>
            <w:r w:rsidRPr="00C67620">
              <w:t xml:space="preserve">A Device Identification command was activated on the device’s web pages or driver interface. The status indicator shall continue to flash green until </w:t>
            </w:r>
            <w:r w:rsidRPr="00C67620">
              <w:rPr>
                <w:rFonts w:eastAsia="SimSun"/>
                <w:lang w:eastAsia="zh-CN"/>
              </w:rPr>
              <w:t xml:space="preserve">told to do otherwise (this is not a </w:t>
            </w:r>
            <w:r w:rsidR="003B1182" w:rsidRPr="00C67620">
              <w:rPr>
                <w:rFonts w:eastAsia="SimSun"/>
                <w:lang w:eastAsia="zh-CN"/>
              </w:rPr>
              <w:t>one-time</w:t>
            </w:r>
            <w:r w:rsidRPr="00C67620">
              <w:rPr>
                <w:rFonts w:eastAsia="SimSun"/>
                <w:lang w:eastAsia="zh-CN"/>
              </w:rPr>
              <w:t xml:space="preserve"> flash, rather it is toggled on and off by a web interface control)</w:t>
            </w:r>
          </w:p>
        </w:tc>
      </w:tr>
      <w:tr w:rsidR="00F8416B" w:rsidRPr="00C67620" w14:paraId="0E431A29" w14:textId="77777777" w:rsidTr="00084C98">
        <w:tc>
          <w:tcPr>
            <w:tcW w:w="2124" w:type="dxa"/>
          </w:tcPr>
          <w:p w14:paraId="650CA743" w14:textId="4C2F9F8B" w:rsidR="00F8416B" w:rsidRPr="00C67620" w:rsidRDefault="00F8416B" w:rsidP="00FE6506">
            <w:pPr>
              <w:pStyle w:val="LXIBody"/>
            </w:pPr>
            <w:r w:rsidRPr="00C67620">
              <w:lastRenderedPageBreak/>
              <w:t xml:space="preserve">On - Solid </w:t>
            </w:r>
            <w:r w:rsidR="00427225" w:rsidRPr="00C67620">
              <w:t>Red, steady</w:t>
            </w:r>
            <w:r w:rsidRPr="00C67620">
              <w:t xml:space="preserve"> illumination</w:t>
            </w:r>
          </w:p>
        </w:tc>
        <w:tc>
          <w:tcPr>
            <w:tcW w:w="2952" w:type="dxa"/>
          </w:tcPr>
          <w:p w14:paraId="31799F84" w14:textId="77777777" w:rsidR="00F8416B" w:rsidRPr="00C67620" w:rsidRDefault="00F8416B" w:rsidP="00084C98">
            <w:pPr>
              <w:pStyle w:val="LXIBody"/>
            </w:pPr>
            <w:r w:rsidRPr="00C67620">
              <w:t xml:space="preserve">LAN Fault </w:t>
            </w:r>
          </w:p>
        </w:tc>
        <w:tc>
          <w:tcPr>
            <w:tcW w:w="2952" w:type="dxa"/>
          </w:tcPr>
          <w:p w14:paraId="21E94D31" w14:textId="6D84B296" w:rsidR="00F8416B" w:rsidRPr="00C67620" w:rsidRDefault="00F8416B" w:rsidP="00AF6FED">
            <w:pPr>
              <w:pStyle w:val="LXIBody"/>
            </w:pPr>
            <w:r w:rsidRPr="00C67620">
              <w:t xml:space="preserve">See section </w:t>
            </w:r>
            <w:hyperlink w:anchor="_RULE_–_Provide" w:history="1">
              <w:r w:rsidR="00BD1EC1" w:rsidRPr="00BD1EC1">
                <w:rPr>
                  <w:rStyle w:val="Hyperlink"/>
                </w:rPr>
                <w:t>RULE 8.10</w:t>
              </w:r>
            </w:hyperlink>
            <w:r w:rsidRPr="00C67620">
              <w:t xml:space="preserve"> </w:t>
            </w:r>
          </w:p>
        </w:tc>
      </w:tr>
    </w:tbl>
    <w:p w14:paraId="3F4F43B4" w14:textId="77777777" w:rsidR="00426C13" w:rsidRDefault="00426C13" w:rsidP="00084503">
      <w:pPr>
        <w:pStyle w:val="Body1"/>
        <w:rPr>
          <w:rFonts w:ascii="Arial" w:hAnsi="Arial"/>
        </w:rPr>
      </w:pPr>
    </w:p>
    <w:p w14:paraId="6E73685A" w14:textId="1EA43212" w:rsidR="00F91F7C" w:rsidRPr="002129C3" w:rsidRDefault="00F91F7C" w:rsidP="00F91F7C">
      <w:pPr>
        <w:pStyle w:val="ObservationHeading"/>
      </w:pPr>
      <w:r w:rsidRPr="002129C3">
        <w:t>Observation – Clarification of Intent of Recommendation 2.5.2.2</w:t>
      </w:r>
    </w:p>
    <w:p w14:paraId="5C7734A3" w14:textId="36410A5F" w:rsidR="00F91F7C" w:rsidRPr="00F91F7C" w:rsidRDefault="00F91F7C" w:rsidP="00F91F7C">
      <w:pPr>
        <w:keepNext/>
        <w:pBdr>
          <w:top w:val="single" w:sz="4" w:space="4" w:color="auto"/>
          <w:left w:val="single" w:sz="4" w:space="4" w:color="auto"/>
          <w:bottom w:val="single" w:sz="4" w:space="4" w:color="auto"/>
          <w:right w:val="single" w:sz="4" w:space="4" w:color="auto"/>
        </w:pBdr>
        <w:shd w:val="clear" w:color="auto" w:fill="E6E6E6"/>
        <w:autoSpaceDE w:val="0"/>
        <w:autoSpaceDN w:val="0"/>
        <w:adjustRightInd w:val="0"/>
        <w:ind w:left="1440"/>
        <w:rPr>
          <w:rFonts w:eastAsia="SimSun"/>
          <w:lang w:eastAsia="zh-CN"/>
        </w:rPr>
      </w:pPr>
      <w:r w:rsidRPr="00F91F7C">
        <w:rPr>
          <w:rFonts w:eastAsia="SimSun"/>
          <w:lang w:eastAsia="zh-CN"/>
        </w:rPr>
        <w:t xml:space="preserve">Rule 2.5.2 </w:t>
      </w:r>
      <w:r w:rsidR="001A1635">
        <w:rPr>
          <w:rFonts w:eastAsia="SimSun"/>
          <w:lang w:eastAsia="zh-CN"/>
        </w:rPr>
        <w:t xml:space="preserve">and </w:t>
      </w:r>
      <w:r w:rsidR="00996877">
        <w:rPr>
          <w:rFonts w:eastAsia="SimSun"/>
          <w:lang w:eastAsia="zh-CN"/>
        </w:rPr>
        <w:t xml:space="preserve">Recommendation </w:t>
      </w:r>
      <w:r w:rsidR="001A1635">
        <w:rPr>
          <w:rFonts w:eastAsia="SimSun"/>
          <w:lang w:eastAsia="zh-CN"/>
        </w:rPr>
        <w:t xml:space="preserve">2.5.2.2 </w:t>
      </w:r>
      <w:r w:rsidRPr="00F91F7C">
        <w:rPr>
          <w:rFonts w:eastAsia="SimSun"/>
          <w:lang w:eastAsia="zh-CN"/>
        </w:rPr>
        <w:t>say the LAN Status Indicator should be a red and green LED. The LXI Consortium does not require these two colors but suggests using a green LED to indicate a healthy LAN status.</w:t>
      </w:r>
    </w:p>
    <w:p w14:paraId="642B3970" w14:textId="77777777" w:rsidR="00F91F7C" w:rsidRPr="00FE6506" w:rsidRDefault="00F91F7C" w:rsidP="00F91F7C">
      <w:pPr>
        <w:pStyle w:val="LXIBody"/>
      </w:pPr>
    </w:p>
    <w:p w14:paraId="1280B383" w14:textId="77777777" w:rsidR="00F91F7C" w:rsidRDefault="00F91F7C" w:rsidP="00F91F7C">
      <w:pPr>
        <w:pStyle w:val="Heading5"/>
        <w:numPr>
          <w:ilvl w:val="0"/>
          <w:numId w:val="0"/>
        </w:numPr>
        <w:ind w:left="1555"/>
      </w:pPr>
    </w:p>
    <w:p w14:paraId="54E8F6C0" w14:textId="14CCDE81" w:rsidR="00F8416B" w:rsidRPr="00C67620" w:rsidRDefault="5B49EB09" w:rsidP="00F8416B">
      <w:pPr>
        <w:pStyle w:val="Heading5"/>
      </w:pPr>
      <w:r>
        <w:t>Permission – LAN Status Indicator Color and States</w:t>
      </w:r>
    </w:p>
    <w:p w14:paraId="084F0742" w14:textId="08FD8FD6" w:rsidR="00F8416B" w:rsidRPr="004320D2" w:rsidRDefault="00F8416B" w:rsidP="00F8416B">
      <w:pPr>
        <w:pStyle w:val="LXIBody"/>
        <w:ind w:left="720"/>
      </w:pPr>
      <w:r w:rsidRPr="00C67620">
        <w:t xml:space="preserve">If an </w:t>
      </w:r>
      <w:r>
        <w:t>LXI Device</w:t>
      </w:r>
      <w:r w:rsidRPr="00C67620">
        <w:t xml:space="preserve">’s design precludes the use of a bi-color LED, the use of a single </w:t>
      </w:r>
      <w:r w:rsidR="008F0DE1">
        <w:t>G</w:t>
      </w:r>
      <w:r w:rsidRPr="00C67620">
        <w:t>reen colored LED is permitted.  In this situation, the LAN status states should be interpreted as follows.</w:t>
      </w:r>
      <w:r>
        <w:br/>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4"/>
        <w:gridCol w:w="2836"/>
        <w:gridCol w:w="2872"/>
      </w:tblGrid>
      <w:tr w:rsidR="00F8416B" w:rsidRPr="00C67620" w14:paraId="2E459E94" w14:textId="77777777" w:rsidTr="00A37978">
        <w:tc>
          <w:tcPr>
            <w:tcW w:w="2094" w:type="dxa"/>
          </w:tcPr>
          <w:p w14:paraId="5AD62AD8" w14:textId="77777777" w:rsidR="00F8416B" w:rsidRPr="008322C4" w:rsidRDefault="00F8416B" w:rsidP="00084C98">
            <w:pPr>
              <w:pStyle w:val="LXIBody"/>
              <w:rPr>
                <w:b/>
              </w:rPr>
            </w:pPr>
            <w:r w:rsidRPr="008322C4">
              <w:rPr>
                <w:b/>
              </w:rPr>
              <w:t>State</w:t>
            </w:r>
          </w:p>
        </w:tc>
        <w:tc>
          <w:tcPr>
            <w:tcW w:w="2836" w:type="dxa"/>
          </w:tcPr>
          <w:p w14:paraId="65367F53" w14:textId="77777777" w:rsidR="00F8416B" w:rsidRPr="008322C4" w:rsidRDefault="00F8416B" w:rsidP="00084C98">
            <w:pPr>
              <w:pStyle w:val="LXIBody"/>
              <w:rPr>
                <w:b/>
              </w:rPr>
            </w:pPr>
            <w:r w:rsidRPr="008322C4">
              <w:rPr>
                <w:b/>
              </w:rPr>
              <w:t>Status</w:t>
            </w:r>
          </w:p>
        </w:tc>
        <w:tc>
          <w:tcPr>
            <w:tcW w:w="2872" w:type="dxa"/>
          </w:tcPr>
          <w:p w14:paraId="76BF91B4" w14:textId="77777777" w:rsidR="00F8416B" w:rsidRPr="008322C4" w:rsidRDefault="00F8416B" w:rsidP="00084C98">
            <w:pPr>
              <w:pStyle w:val="LXIBody"/>
              <w:rPr>
                <w:b/>
              </w:rPr>
            </w:pPr>
            <w:r w:rsidRPr="008322C4">
              <w:rPr>
                <w:b/>
              </w:rPr>
              <w:t>Interpretation</w:t>
            </w:r>
          </w:p>
        </w:tc>
      </w:tr>
      <w:tr w:rsidR="00F8416B" w:rsidRPr="00C67620" w14:paraId="06FE7450" w14:textId="77777777" w:rsidTr="00A37978">
        <w:tc>
          <w:tcPr>
            <w:tcW w:w="2094" w:type="dxa"/>
          </w:tcPr>
          <w:p w14:paraId="3FE154BB" w14:textId="77777777" w:rsidR="00F8416B" w:rsidRPr="00C67620" w:rsidRDefault="00F8416B" w:rsidP="00084C98">
            <w:pPr>
              <w:pStyle w:val="LXIBody"/>
            </w:pPr>
            <w:r w:rsidRPr="00C67620">
              <w:t>On – Solid Green, steady illumination</w:t>
            </w:r>
          </w:p>
        </w:tc>
        <w:tc>
          <w:tcPr>
            <w:tcW w:w="2836" w:type="dxa"/>
          </w:tcPr>
          <w:p w14:paraId="427C4FEB" w14:textId="77777777" w:rsidR="00F8416B" w:rsidRPr="00C67620" w:rsidRDefault="00F8416B" w:rsidP="00084C98">
            <w:pPr>
              <w:pStyle w:val="LXIBody"/>
            </w:pPr>
            <w:r w:rsidRPr="00C67620">
              <w:t>Normal Operation</w:t>
            </w:r>
          </w:p>
        </w:tc>
        <w:tc>
          <w:tcPr>
            <w:tcW w:w="2872" w:type="dxa"/>
          </w:tcPr>
          <w:p w14:paraId="3612B6E0" w14:textId="77777777" w:rsidR="00F8416B" w:rsidRPr="00C67620" w:rsidRDefault="00F8416B" w:rsidP="00084C98">
            <w:pPr>
              <w:pStyle w:val="LXIBody"/>
            </w:pPr>
            <w:r w:rsidRPr="00C67620">
              <w:t>Normal Operation</w:t>
            </w:r>
          </w:p>
        </w:tc>
      </w:tr>
      <w:tr w:rsidR="00F8416B" w:rsidRPr="00C67620" w14:paraId="706CBDA6" w14:textId="77777777" w:rsidTr="00A37978">
        <w:tc>
          <w:tcPr>
            <w:tcW w:w="2094" w:type="dxa"/>
          </w:tcPr>
          <w:p w14:paraId="6AC0D8BB" w14:textId="77777777" w:rsidR="00F8416B" w:rsidRPr="00C67620" w:rsidRDefault="00F8416B" w:rsidP="00084C98">
            <w:pPr>
              <w:pStyle w:val="LXIBody"/>
            </w:pPr>
            <w:r w:rsidRPr="00C67620">
              <w:t>On – Flashing Green</w:t>
            </w:r>
          </w:p>
        </w:tc>
        <w:tc>
          <w:tcPr>
            <w:tcW w:w="2836" w:type="dxa"/>
          </w:tcPr>
          <w:p w14:paraId="03477C91" w14:textId="77777777" w:rsidR="00F8416B" w:rsidRPr="00C67620" w:rsidRDefault="00F8416B" w:rsidP="00084C98">
            <w:pPr>
              <w:pStyle w:val="LXIBody"/>
            </w:pPr>
            <w:r w:rsidRPr="00C67620">
              <w:t>Device Identify</w:t>
            </w:r>
          </w:p>
        </w:tc>
        <w:tc>
          <w:tcPr>
            <w:tcW w:w="2872" w:type="dxa"/>
          </w:tcPr>
          <w:p w14:paraId="6882791A" w14:textId="2CAA9D08" w:rsidR="00F8416B" w:rsidRPr="00C67620" w:rsidRDefault="00F8416B" w:rsidP="00084C98">
            <w:pPr>
              <w:pStyle w:val="LXIBody"/>
            </w:pPr>
            <w:r w:rsidRPr="00C67620">
              <w:t xml:space="preserve">A Device Identification command was received over the LAN. The status indicator shall continue to flash green until </w:t>
            </w:r>
            <w:r w:rsidRPr="00C67620">
              <w:rPr>
                <w:rFonts w:eastAsia="SimSun"/>
                <w:lang w:eastAsia="zh-CN"/>
              </w:rPr>
              <w:t xml:space="preserve">told to do otherwise (this is not a </w:t>
            </w:r>
            <w:r w:rsidR="003B1182" w:rsidRPr="00C67620">
              <w:rPr>
                <w:rFonts w:eastAsia="SimSun"/>
                <w:lang w:eastAsia="zh-CN"/>
              </w:rPr>
              <w:t>one-time</w:t>
            </w:r>
            <w:r w:rsidRPr="00C67620">
              <w:rPr>
                <w:rFonts w:eastAsia="SimSun"/>
                <w:lang w:eastAsia="zh-CN"/>
              </w:rPr>
              <w:t xml:space="preserve"> flash, rather it is toggled on and off by a web interface control)</w:t>
            </w:r>
          </w:p>
        </w:tc>
      </w:tr>
      <w:tr w:rsidR="00F8416B" w:rsidRPr="00C67620" w14:paraId="38D70874" w14:textId="77777777" w:rsidTr="00A37978">
        <w:tc>
          <w:tcPr>
            <w:tcW w:w="2094" w:type="dxa"/>
          </w:tcPr>
          <w:p w14:paraId="16B48D08" w14:textId="77777777" w:rsidR="00F8416B" w:rsidRPr="00C67620" w:rsidRDefault="00F8416B" w:rsidP="00084C98">
            <w:pPr>
              <w:pStyle w:val="LXIBody"/>
            </w:pPr>
            <w:r w:rsidRPr="00C67620">
              <w:t>Off</w:t>
            </w:r>
          </w:p>
        </w:tc>
        <w:tc>
          <w:tcPr>
            <w:tcW w:w="2836" w:type="dxa"/>
          </w:tcPr>
          <w:p w14:paraId="27932BF9" w14:textId="77777777" w:rsidR="00F8416B" w:rsidRPr="00C67620" w:rsidRDefault="00F8416B" w:rsidP="00084C98">
            <w:pPr>
              <w:pStyle w:val="LXIBody"/>
            </w:pPr>
            <w:r w:rsidRPr="00C67620">
              <w:t xml:space="preserve">LAN Fault </w:t>
            </w:r>
          </w:p>
        </w:tc>
        <w:tc>
          <w:tcPr>
            <w:tcW w:w="2872" w:type="dxa"/>
          </w:tcPr>
          <w:p w14:paraId="540AAE8C" w14:textId="16C405E7" w:rsidR="00F8416B" w:rsidRPr="00C67620" w:rsidRDefault="00F8416B" w:rsidP="00AF6FED">
            <w:pPr>
              <w:pStyle w:val="LXIBody"/>
            </w:pPr>
            <w:r w:rsidRPr="00C67620">
              <w:t xml:space="preserve">See </w:t>
            </w:r>
            <w:r w:rsidR="00A953AB">
              <w:t>S</w:t>
            </w:r>
            <w:r w:rsidRPr="00C67620">
              <w:t xml:space="preserve">ection </w:t>
            </w:r>
            <w:hyperlink w:anchor="_RULE_–_Provide" w:history="1">
              <w:r w:rsidR="00BA1CB2" w:rsidRPr="00BA1CB2">
                <w:rPr>
                  <w:rStyle w:val="Hyperlink"/>
                </w:rPr>
                <w:t>RULE 8.10</w:t>
              </w:r>
            </w:hyperlink>
            <w:r w:rsidRPr="00C67620">
              <w:t xml:space="preserve"> for LAN Fault Conditions</w:t>
            </w:r>
          </w:p>
        </w:tc>
      </w:tr>
    </w:tbl>
    <w:p w14:paraId="459106B0" w14:textId="3497F8C8" w:rsidR="00A37978" w:rsidRPr="00561894" w:rsidRDefault="00A37978" w:rsidP="00864BA4">
      <w:pPr>
        <w:pStyle w:val="Heading4"/>
        <w:rPr>
          <w:rFonts w:eastAsia="Arial" w:cs="Arial"/>
        </w:rPr>
      </w:pPr>
      <w:r w:rsidRPr="00561894">
        <w:t>Permission – LAN Status Indicator Location</w:t>
      </w:r>
    </w:p>
    <w:p w14:paraId="67BA70C4" w14:textId="77777777" w:rsidR="00A37978" w:rsidRDefault="00A37978">
      <w:pPr>
        <w:pStyle w:val="LXIBody"/>
      </w:pPr>
      <w:r>
        <w:t>I</w:t>
      </w:r>
      <w:r w:rsidRPr="007C6E65">
        <w:rPr>
          <w:rFonts w:eastAsia="SimSun"/>
          <w:lang w:eastAsia="zh-CN"/>
        </w:rPr>
        <w:t>f an</w:t>
      </w:r>
      <w:r w:rsidRPr="5B49EB09">
        <w:t xml:space="preserve"> LXI Device’s design precludes placing the LAN Status Indicator in the recommended front panel location, it may be placed on the rear panel.</w:t>
      </w:r>
    </w:p>
    <w:p w14:paraId="31714586" w14:textId="6F5740A3" w:rsidR="00CF3D60" w:rsidRPr="00C67620" w:rsidRDefault="00CF3D60" w:rsidP="0076171A">
      <w:pPr>
        <w:pStyle w:val="Heading4"/>
      </w:pPr>
      <w:r>
        <w:t>Deprecated</w:t>
      </w:r>
      <w:r w:rsidR="00815E37">
        <w:t xml:space="preserve"> </w:t>
      </w:r>
      <w:r w:rsidR="00815E37">
        <w:rPr>
          <w:b w:val="0"/>
          <w:bCs/>
          <w:szCs w:val="22"/>
        </w:rPr>
        <w:t>Recommendation – LAN Status Indicator Orientation</w:t>
      </w:r>
    </w:p>
    <w:p w14:paraId="2C6C0A95" w14:textId="434646AC" w:rsidR="00CE510C" w:rsidRDefault="00CE510C" w:rsidP="0076171A">
      <w:pPr>
        <w:pStyle w:val="Heading4"/>
      </w:pPr>
      <w:r>
        <w:t>Recommendation – LAN Status Indicator Label</w:t>
      </w:r>
    </w:p>
    <w:p w14:paraId="47DEB1B2" w14:textId="452FDF55" w:rsidR="00F8416B" w:rsidRPr="00C67620" w:rsidRDefault="00CE510C" w:rsidP="002D1956">
      <w:pPr>
        <w:pStyle w:val="LXIBody"/>
      </w:pPr>
      <w:r>
        <w:t xml:space="preserve">The LAN Status Indicator should be labeled </w:t>
      </w:r>
      <w:r w:rsidRPr="006E4DF9">
        <w:rPr>
          <w:i/>
          <w:iCs/>
        </w:rPr>
        <w:t>LAN</w:t>
      </w:r>
      <w:r>
        <w:t>.</w:t>
      </w:r>
    </w:p>
    <w:p w14:paraId="3E38D2C4" w14:textId="77777777" w:rsidR="00F8416B" w:rsidRDefault="00F8416B" w:rsidP="00F8416B">
      <w:pPr>
        <w:pStyle w:val="Heading2"/>
      </w:pPr>
      <w:bookmarkStart w:id="150" w:name="_Toc290283080"/>
      <w:bookmarkStart w:id="151" w:name="_Toc156482875"/>
      <w:r w:rsidRPr="00576CC6">
        <w:t>LXI Device and Documentation Labeling Requirements</w:t>
      </w:r>
      <w:bookmarkEnd w:id="150"/>
      <w:bookmarkEnd w:id="151"/>
    </w:p>
    <w:p w14:paraId="1BBB375A" w14:textId="3C9EB983" w:rsidR="00BC1C93" w:rsidRPr="00BC1C93" w:rsidRDefault="00BC1C93" w:rsidP="003A2016">
      <w:pPr>
        <w:pStyle w:val="Body1"/>
      </w:pPr>
      <w:r>
        <w:t>Devices are required to have either a front panel label or an electronic</w:t>
      </w:r>
      <w:r w:rsidR="005B10F4">
        <w:t xml:space="preserve"> label presented through the device interface.</w:t>
      </w:r>
    </w:p>
    <w:p w14:paraId="24FA7987" w14:textId="77777777" w:rsidR="00F8416B" w:rsidRPr="00576CC6" w:rsidRDefault="00F8416B" w:rsidP="00F8416B">
      <w:pPr>
        <w:pStyle w:val="Heading4"/>
        <w:tabs>
          <w:tab w:val="num" w:pos="1404"/>
        </w:tabs>
      </w:pPr>
      <w:r>
        <w:lastRenderedPageBreak/>
        <w:t xml:space="preserve"> </w:t>
      </w:r>
      <w:r w:rsidRPr="00576CC6">
        <w:t>RULE – Front Panel Labeling Requirements</w:t>
      </w:r>
    </w:p>
    <w:p w14:paraId="3814FF18" w14:textId="7923277C" w:rsidR="00F8416B" w:rsidRPr="00576CC6" w:rsidRDefault="00F8416B" w:rsidP="00F8416B">
      <w:pPr>
        <w:pStyle w:val="LXIBody"/>
        <w:rPr>
          <w:strike/>
        </w:rPr>
      </w:pPr>
      <w:r w:rsidRPr="00576CC6">
        <w:t>There shall be an LXI Logo</w:t>
      </w:r>
      <w:r w:rsidRPr="00576CC6">
        <w:rPr>
          <w:b/>
        </w:rPr>
        <w:t xml:space="preserve"> </w:t>
      </w:r>
      <w:r w:rsidRPr="00576CC6">
        <w:t xml:space="preserve">on the front of the device.  The logo shall conform to the specifications in the document </w:t>
      </w:r>
      <w:hyperlink r:id="rId22" w:history="1">
        <w:r w:rsidRPr="002F0E29">
          <w:rPr>
            <w:rStyle w:val="Hyperlink"/>
            <w:i/>
          </w:rPr>
          <w:t>LXI Consortium Trademark, Patent and Licensing Policies</w:t>
        </w:r>
      </w:hyperlink>
      <w:r w:rsidRPr="00576CC6">
        <w:t xml:space="preserve">. </w:t>
      </w:r>
      <w:r w:rsidRPr="00576CC6">
        <w:rPr>
          <w:strike/>
        </w:rPr>
        <w:t xml:space="preserve">  </w:t>
      </w:r>
    </w:p>
    <w:p w14:paraId="188B0766" w14:textId="77777777" w:rsidR="00F8416B" w:rsidRPr="00576CC6" w:rsidRDefault="00F8416B" w:rsidP="00206A69">
      <w:pPr>
        <w:pStyle w:val="Heading4"/>
      </w:pPr>
      <w:r>
        <w:t xml:space="preserve">  </w:t>
      </w:r>
      <w:r w:rsidRPr="00576CC6">
        <w:t>Permission – Electronic Front Panel Labels</w:t>
      </w:r>
    </w:p>
    <w:p w14:paraId="28A79911" w14:textId="54AEC591" w:rsidR="00F8416B" w:rsidRDefault="00F8416B" w:rsidP="00F8416B">
      <w:pPr>
        <w:pStyle w:val="LXIBody"/>
        <w:rPr>
          <w:b/>
        </w:rPr>
      </w:pPr>
      <w:r w:rsidRPr="00576CC6">
        <w:t xml:space="preserve">Electronic labels are acceptable instead of a painted or other label on the front of the device.  The electronic labels shall conform to the specifications in the document </w:t>
      </w:r>
      <w:hyperlink r:id="rId23" w:history="1">
        <w:r w:rsidRPr="002F0E29">
          <w:rPr>
            <w:rStyle w:val="Hyperlink"/>
            <w:i/>
          </w:rPr>
          <w:t>LXI Consortium Trademark, Patent and Licensing Policies</w:t>
        </w:r>
        <w:r w:rsidRPr="002F0E29">
          <w:rPr>
            <w:rStyle w:val="Hyperlink"/>
          </w:rPr>
          <w:t>.</w:t>
        </w:r>
      </w:hyperlink>
      <w:r w:rsidRPr="00576CC6">
        <w:rPr>
          <w:b/>
        </w:rPr>
        <w:t xml:space="preserve"> </w:t>
      </w:r>
    </w:p>
    <w:p w14:paraId="336064EA" w14:textId="77777777" w:rsidR="00A7622F" w:rsidRDefault="00A7622F" w:rsidP="00F8416B">
      <w:pPr>
        <w:pStyle w:val="LXIBody"/>
        <w:rPr>
          <w:b/>
        </w:rPr>
      </w:pPr>
    </w:p>
    <w:p w14:paraId="31921FE7" w14:textId="77576B00" w:rsidR="00A7622F" w:rsidRPr="00576CC6" w:rsidRDefault="00A7622F" w:rsidP="000B3193">
      <w:pPr>
        <w:pStyle w:val="Heading4"/>
      </w:pPr>
      <w:r w:rsidRPr="00576CC6">
        <w:t xml:space="preserve">Permission – </w:t>
      </w:r>
      <w:r w:rsidR="00CF2672">
        <w:t xml:space="preserve">LXI Logo on Rear of </w:t>
      </w:r>
      <w:r w:rsidR="00977B94">
        <w:t>the Device</w:t>
      </w:r>
    </w:p>
    <w:p w14:paraId="6C79ED54" w14:textId="2E650706" w:rsidR="00A7622F" w:rsidRPr="00576CC6" w:rsidDel="00A5541C" w:rsidRDefault="00A5541C" w:rsidP="00A7622F">
      <w:pPr>
        <w:pStyle w:val="LXIBody"/>
        <w:rPr>
          <w:del w:id="152" w:author="Ryland, John" w:date="2025-10-16T11:57:00Z" w16du:dateUtc="2025-10-16T15:57:00Z"/>
          <w:b/>
          <w:strike/>
        </w:rPr>
      </w:pPr>
      <w:r w:rsidRPr="00A5541C">
        <w:t>The LXI logo may be placed on the rear of the device if positioning it on the front is not feasible or if the device lacks an electronic front panel.</w:t>
      </w:r>
    </w:p>
    <w:p w14:paraId="40A7DFD1" w14:textId="77777777" w:rsidR="00A122A9" w:rsidRDefault="00A122A9" w:rsidP="00F71248">
      <w:pPr>
        <w:pStyle w:val="Heading1"/>
      </w:pPr>
      <w:bookmarkStart w:id="153" w:name="_Toc111259999"/>
      <w:bookmarkStart w:id="154" w:name="_Toc111020986"/>
      <w:bookmarkStart w:id="155" w:name="_Toc111252932"/>
      <w:bookmarkStart w:id="156" w:name="_Toc111255068"/>
      <w:bookmarkStart w:id="157" w:name="_Toc97629257"/>
      <w:bookmarkStart w:id="158" w:name="_Toc97629378"/>
      <w:bookmarkStart w:id="159" w:name="_Toc111021102"/>
      <w:bookmarkStart w:id="160" w:name="_Toc111253038"/>
      <w:bookmarkStart w:id="161" w:name="_Toc111255185"/>
      <w:bookmarkStart w:id="162" w:name="_Toc100387020"/>
      <w:bookmarkStart w:id="163" w:name="_Toc101245326"/>
      <w:bookmarkStart w:id="164" w:name="_Toc103501565"/>
      <w:bookmarkStart w:id="165" w:name="_Toc104620764"/>
      <w:bookmarkStart w:id="166" w:name="_Toc104945855"/>
      <w:bookmarkStart w:id="167" w:name="_Toc104946695"/>
      <w:bookmarkStart w:id="168" w:name="_Toc104947115"/>
      <w:bookmarkStart w:id="169" w:name="_Toc104968406"/>
      <w:bookmarkStart w:id="170" w:name="_Toc105500777"/>
      <w:bookmarkStart w:id="171" w:name="_Toc105501251"/>
      <w:bookmarkStart w:id="172" w:name="_Toc106617255"/>
      <w:bookmarkStart w:id="173" w:name="_Toc111021118"/>
      <w:bookmarkStart w:id="174" w:name="_Toc111253050"/>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53"/>
      <w:bookmarkEnd w:id="154"/>
      <w:bookmarkEnd w:id="155"/>
      <w:bookmarkEnd w:id="156"/>
      <w:bookmarkEnd w:id="157"/>
      <w:bookmarkEnd w:id="158"/>
      <w:bookmarkEnd w:id="159"/>
      <w:bookmarkEnd w:id="160"/>
      <w:bookmarkEnd w:id="161"/>
      <w:r w:rsidRPr="00C67620">
        <w:lastRenderedPageBreak/>
        <w:t xml:space="preserve">  </w:t>
      </w:r>
      <w:bookmarkStart w:id="175" w:name="_Toc112300471"/>
      <w:bookmarkStart w:id="176" w:name="_Toc113353354"/>
      <w:bookmarkStart w:id="177" w:name="_Toc113776897"/>
      <w:bookmarkStart w:id="178" w:name="_Toc128656119"/>
      <w:bookmarkStart w:id="179" w:name="_Ref206215856"/>
      <w:bookmarkStart w:id="180" w:name="_Toc156482876"/>
      <w:bookmarkStart w:id="181" w:name="_Toc111980635"/>
      <w:bookmarkStart w:id="182" w:name="_Toc101245328"/>
      <w:bookmarkStart w:id="183" w:name="_Toc103501567"/>
      <w:bookmarkStart w:id="184" w:name="_Toc104620769"/>
      <w:bookmarkStart w:id="185" w:name="_Toc104945860"/>
      <w:bookmarkStart w:id="186" w:name="_Toc104946700"/>
      <w:bookmarkStart w:id="187" w:name="_Toc104947120"/>
      <w:bookmarkStart w:id="188" w:name="_Toc104968411"/>
      <w:bookmarkStart w:id="189" w:name="_Toc105500782"/>
      <w:bookmarkStart w:id="190" w:name="_Toc105501258"/>
      <w:bookmarkStart w:id="191" w:name="_Toc106617263"/>
      <w:bookmarkStart w:id="192" w:name="_Toc111021127"/>
      <w:bookmarkStart w:id="193" w:name="_Toc111253058"/>
      <w:bookmarkEnd w:id="162"/>
      <w:bookmarkEnd w:id="163"/>
      <w:bookmarkEnd w:id="164"/>
      <w:bookmarkEnd w:id="165"/>
      <w:bookmarkEnd w:id="166"/>
      <w:bookmarkEnd w:id="167"/>
      <w:bookmarkEnd w:id="168"/>
      <w:bookmarkEnd w:id="169"/>
      <w:bookmarkEnd w:id="170"/>
      <w:bookmarkEnd w:id="171"/>
      <w:bookmarkEnd w:id="172"/>
      <w:bookmarkEnd w:id="173"/>
      <w:bookmarkEnd w:id="174"/>
      <w:r w:rsidRPr="0075323E">
        <w:t>LXI Device Synchronization</w:t>
      </w:r>
      <w:bookmarkEnd w:id="175"/>
      <w:bookmarkEnd w:id="176"/>
      <w:bookmarkEnd w:id="177"/>
      <w:bookmarkEnd w:id="178"/>
      <w:r w:rsidR="005F2575" w:rsidRPr="0075323E">
        <w:t xml:space="preserve"> and</w:t>
      </w:r>
      <w:r w:rsidR="005D0D16" w:rsidRPr="0075323E">
        <w:t xml:space="preserve"> Event</w:t>
      </w:r>
      <w:r w:rsidR="005F2575" w:rsidRPr="0075323E">
        <w:t>s</w:t>
      </w:r>
      <w:bookmarkEnd w:id="179"/>
      <w:bookmarkEnd w:id="180"/>
    </w:p>
    <w:p w14:paraId="03422913" w14:textId="77777777" w:rsidR="00D44A4E" w:rsidRDefault="00D44A4E" w:rsidP="00D44A4E">
      <w:pPr>
        <w:pStyle w:val="Heading2"/>
      </w:pPr>
      <w:bookmarkStart w:id="194" w:name="_Toc101245329"/>
      <w:bookmarkStart w:id="195" w:name="_Toc103501568"/>
      <w:bookmarkStart w:id="196" w:name="_Toc104620770"/>
      <w:bookmarkStart w:id="197" w:name="_Toc104945861"/>
      <w:bookmarkStart w:id="198" w:name="_Toc104946701"/>
      <w:bookmarkStart w:id="199" w:name="_Toc104947121"/>
      <w:bookmarkStart w:id="200" w:name="_Toc104968412"/>
      <w:bookmarkStart w:id="201" w:name="_Toc105500783"/>
      <w:bookmarkStart w:id="202" w:name="_Toc105501259"/>
      <w:bookmarkStart w:id="203" w:name="_Toc106617264"/>
      <w:bookmarkStart w:id="204" w:name="_Toc111021128"/>
      <w:bookmarkStart w:id="205" w:name="_Toc111253059"/>
      <w:bookmarkStart w:id="206" w:name="_Toc112300472"/>
      <w:bookmarkStart w:id="207" w:name="_Toc113353355"/>
      <w:bookmarkStart w:id="208" w:name="_Toc128656120"/>
      <w:bookmarkStart w:id="209" w:name="_Ref205616801"/>
      <w:bookmarkStart w:id="210" w:name="_Toc443255296"/>
      <w:bookmarkStart w:id="211" w:name="_Toc156482877"/>
      <w:r w:rsidRPr="00C67620">
        <w:t>Introduction</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14:paraId="1C2E70B5" w14:textId="77777777" w:rsidR="00206A69" w:rsidRPr="00206A69" w:rsidRDefault="00206A69" w:rsidP="00206A69">
      <w:pPr>
        <w:pStyle w:val="Body1"/>
      </w:pPr>
    </w:p>
    <w:p w14:paraId="3CA68914" w14:textId="77777777" w:rsidR="00B25BDD" w:rsidRDefault="00B25BDD" w:rsidP="00206A69">
      <w:pPr>
        <w:pStyle w:val="Body1"/>
      </w:pPr>
      <w:r>
        <w:t xml:space="preserve">Rules, Recommendations, etc. within this section are common to </w:t>
      </w:r>
      <w:r w:rsidR="00206A69">
        <w:t xml:space="preserve">one of more of </w:t>
      </w:r>
      <w:r>
        <w:t xml:space="preserve">the following </w:t>
      </w:r>
      <w:r w:rsidR="00206A69">
        <w:t xml:space="preserve">LXI </w:t>
      </w:r>
      <w:r>
        <w:t>Extended Functions:</w:t>
      </w:r>
    </w:p>
    <w:p w14:paraId="5BE58D05" w14:textId="77777777" w:rsidR="00206A69" w:rsidRPr="00206A69" w:rsidRDefault="00206A69" w:rsidP="00206A69">
      <w:pPr>
        <w:pStyle w:val="LXIBody"/>
      </w:pPr>
    </w:p>
    <w:p w14:paraId="105FE0F8" w14:textId="77777777" w:rsidR="00B25BDD" w:rsidRDefault="00B25BDD" w:rsidP="00F874AC">
      <w:pPr>
        <w:pStyle w:val="ListBullet0"/>
      </w:pPr>
      <w:r>
        <w:t xml:space="preserve">LXI Event Messaging </w:t>
      </w:r>
    </w:p>
    <w:p w14:paraId="49465000" w14:textId="77777777" w:rsidR="00B25BDD" w:rsidRDefault="00B25BDD">
      <w:pPr>
        <w:pStyle w:val="ListBullet0"/>
      </w:pPr>
      <w:r>
        <w:t>LXI Wired Trigger Bus</w:t>
      </w:r>
    </w:p>
    <w:p w14:paraId="2977FBE6" w14:textId="77777777" w:rsidR="00B25BDD" w:rsidRDefault="00206A69">
      <w:pPr>
        <w:pStyle w:val="ListBullet0"/>
      </w:pPr>
      <w:r>
        <w:t>LXI Clock Synchronization</w:t>
      </w:r>
    </w:p>
    <w:p w14:paraId="7B076F9B" w14:textId="77777777" w:rsidR="00206A69" w:rsidRPr="00206A69" w:rsidRDefault="00206A69">
      <w:pPr>
        <w:pStyle w:val="ListBullet0"/>
      </w:pPr>
      <w:r>
        <w:t>LXI Event Logging</w:t>
      </w:r>
    </w:p>
    <w:p w14:paraId="67519155" w14:textId="77777777" w:rsidR="00D44A4E" w:rsidRPr="00C67620" w:rsidRDefault="00D44A4E" w:rsidP="00D44A4E">
      <w:pPr>
        <w:pStyle w:val="LXIBody"/>
      </w:pPr>
      <w:r w:rsidRPr="00C67620">
        <w:t xml:space="preserve">The triggering and synchronization capabilities of an </w:t>
      </w:r>
      <w:r>
        <w:t>LXI Device</w:t>
      </w:r>
      <w:r w:rsidRPr="00C67620">
        <w:t xml:space="preserve"> enable system integrators to:</w:t>
      </w:r>
      <w:r>
        <w:br/>
      </w:r>
    </w:p>
    <w:p w14:paraId="3F4145D1" w14:textId="77777777" w:rsidR="00D44A4E" w:rsidRPr="00C67620" w:rsidRDefault="00D44A4E" w:rsidP="00F874AC">
      <w:pPr>
        <w:pStyle w:val="ListBullet0"/>
      </w:pPr>
      <w:r w:rsidRPr="00C67620">
        <w:t xml:space="preserve">Control the sequencing of states within </w:t>
      </w:r>
      <w:r>
        <w:t>an LXI Device</w:t>
      </w:r>
      <w:r w:rsidRPr="00C67620">
        <w:t xml:space="preserve"> or across the system</w:t>
      </w:r>
    </w:p>
    <w:p w14:paraId="462037E5" w14:textId="77777777" w:rsidR="00D44A4E" w:rsidRPr="00C67620" w:rsidRDefault="00D44A4E">
      <w:pPr>
        <w:pStyle w:val="ListBullet0"/>
      </w:pPr>
      <w:r w:rsidRPr="00C67620">
        <w:t>Control the timing of issuing and handling of local and system events</w:t>
      </w:r>
    </w:p>
    <w:p w14:paraId="5D0D2548" w14:textId="77777777" w:rsidR="00D44A4E" w:rsidRPr="00C67620" w:rsidRDefault="00D44A4E">
      <w:pPr>
        <w:pStyle w:val="ListBullet0"/>
      </w:pPr>
      <w:r w:rsidRPr="00C67620">
        <w:t>Order or correlate measurement data and significant events based on timestamps</w:t>
      </w:r>
    </w:p>
    <w:p w14:paraId="5C5C13DF" w14:textId="01D8F515" w:rsidR="00D44A4E" w:rsidRPr="00C67620" w:rsidRDefault="00D44A4E" w:rsidP="00D44A4E">
      <w:pPr>
        <w:pStyle w:val="LXIBody"/>
      </w:pPr>
      <w:r w:rsidRPr="00C67620">
        <w:t>LXI allows three modes of inter-</w:t>
      </w:r>
      <w:r w:rsidR="00177F6C">
        <w:t>device</w:t>
      </w:r>
      <w:r w:rsidRPr="00C67620">
        <w:t xml:space="preserve"> </w:t>
      </w:r>
      <w:r>
        <w:t>LXI E</w:t>
      </w:r>
      <w:r w:rsidRPr="00C67620">
        <w:t>vent communication:</w:t>
      </w:r>
      <w:r>
        <w:br/>
      </w:r>
    </w:p>
    <w:p w14:paraId="53732E3F" w14:textId="77777777" w:rsidR="00D44A4E" w:rsidRDefault="00D44A4E" w:rsidP="00F874AC">
      <w:pPr>
        <w:pStyle w:val="ListBullet0"/>
      </w:pPr>
      <w:r w:rsidRPr="00C67620">
        <w:t xml:space="preserve">Via driver commands from a controller (or any other device that can function as a controller) to </w:t>
      </w:r>
      <w:r>
        <w:t>an LXI Device</w:t>
      </w:r>
      <w:r w:rsidRPr="00C67620">
        <w:t xml:space="preserve"> via the LAN</w:t>
      </w:r>
    </w:p>
    <w:p w14:paraId="04C217BC" w14:textId="336AA4B1" w:rsidR="00D44A4E" w:rsidRDefault="00D44A4E">
      <w:pPr>
        <w:pStyle w:val="ListBullet0"/>
      </w:pPr>
      <w:r w:rsidRPr="00C67620">
        <w:t xml:space="preserve">Direct </w:t>
      </w:r>
      <w:r w:rsidR="00293939">
        <w:t>device</w:t>
      </w:r>
      <w:r w:rsidRPr="00C67620">
        <w:t>-to-</w:t>
      </w:r>
      <w:r w:rsidR="00293939">
        <w:t>device</w:t>
      </w:r>
      <w:r w:rsidRPr="00C67620">
        <w:t xml:space="preserve"> messages via </w:t>
      </w:r>
      <w:r>
        <w:t>LXI Event Messages</w:t>
      </w:r>
    </w:p>
    <w:p w14:paraId="2515298B" w14:textId="479F8D0B" w:rsidR="00D44A4E" w:rsidRDefault="00D44A4E">
      <w:pPr>
        <w:pStyle w:val="ListBullet0"/>
      </w:pPr>
      <w:r w:rsidRPr="00C67620">
        <w:t xml:space="preserve">Hardware trigger lines from </w:t>
      </w:r>
      <w:r w:rsidR="00CF4DC0">
        <w:t>device</w:t>
      </w:r>
      <w:r w:rsidRPr="00C67620">
        <w:t xml:space="preserve"> to </w:t>
      </w:r>
      <w:r w:rsidR="00CF4DC0">
        <w:t>device</w:t>
      </w:r>
    </w:p>
    <w:p w14:paraId="37E76D59" w14:textId="77777777" w:rsidR="00D44A4E" w:rsidRDefault="00D44A4E" w:rsidP="00D44A4E">
      <w:pPr>
        <w:pStyle w:val="LXIBody"/>
      </w:pPr>
      <w:r w:rsidRPr="00C67620">
        <w:t>LXI allows five modes of triggering:</w:t>
      </w:r>
    </w:p>
    <w:p w14:paraId="445ABD7B" w14:textId="77777777" w:rsidR="00D44A4E" w:rsidRPr="00544990" w:rsidRDefault="00D44A4E" w:rsidP="00F874AC">
      <w:pPr>
        <w:pStyle w:val="ListBullet0"/>
      </w:pPr>
      <w:r w:rsidRPr="00544990">
        <w:t xml:space="preserve">Driver command-based: A driver interface on the controlling computer is used to directly transmit a command to </w:t>
      </w:r>
      <w:r>
        <w:t>an LXI Device</w:t>
      </w:r>
      <w:r w:rsidRPr="00544990">
        <w:t xml:space="preserve">. </w:t>
      </w:r>
    </w:p>
    <w:p w14:paraId="682402D4" w14:textId="40E41E6A" w:rsidR="00D44A4E" w:rsidRPr="00544990" w:rsidRDefault="00D44A4E">
      <w:pPr>
        <w:pStyle w:val="ListBullet0"/>
      </w:pPr>
      <w:r w:rsidRPr="00544990">
        <w:t xml:space="preserve">Direct </w:t>
      </w:r>
      <w:r>
        <w:t>LXI Event Messaging</w:t>
      </w:r>
      <w:r w:rsidRPr="00544990">
        <w:t xml:space="preserve">: </w:t>
      </w:r>
      <w:r>
        <w:t>An LXI Event message</w:t>
      </w:r>
      <w:r w:rsidRPr="00544990">
        <w:t xml:space="preserve"> containing triggering information (including a </w:t>
      </w:r>
      <w:r>
        <w:t>timestamp</w:t>
      </w:r>
      <w:r w:rsidRPr="00544990">
        <w:t xml:space="preserve">) is sent directly from one </w:t>
      </w:r>
      <w:r w:rsidR="006F5378">
        <w:t>device</w:t>
      </w:r>
      <w:r w:rsidRPr="00544990">
        <w:t xml:space="preserve"> to another via the LAN</w:t>
      </w:r>
      <w:r w:rsidR="00820731">
        <w:t xml:space="preserve"> (see S</w:t>
      </w:r>
      <w:r w:rsidR="00820731" w:rsidRPr="00544990">
        <w:t>ection</w:t>
      </w:r>
      <w:r w:rsidR="00820731">
        <w:t xml:space="preserve"> 4</w:t>
      </w:r>
      <w:r w:rsidR="00820731" w:rsidRPr="00544990">
        <w:t xml:space="preserve"> of the LXI </w:t>
      </w:r>
      <w:r w:rsidR="00820731">
        <w:t>Event Messaging Extended Function document</w:t>
      </w:r>
      <w:r w:rsidR="00820731" w:rsidRPr="00544990">
        <w:t>).</w:t>
      </w:r>
      <w:r w:rsidRPr="00544990">
        <w:t xml:space="preserve">  </w:t>
      </w:r>
    </w:p>
    <w:p w14:paraId="488D757A" w14:textId="53D6AE20" w:rsidR="00D44A4E" w:rsidRPr="00544990" w:rsidRDefault="00D44A4E">
      <w:pPr>
        <w:pStyle w:val="ListBullet0"/>
      </w:pPr>
      <w:r w:rsidRPr="00544990">
        <w:t xml:space="preserve">Time-based events: An IEEE 1588-based time trigger is set and executed internally in </w:t>
      </w:r>
      <w:r>
        <w:t>an LXI Device</w:t>
      </w:r>
      <w:r w:rsidRPr="00544990">
        <w:t xml:space="preserve">. </w:t>
      </w:r>
      <w:r w:rsidR="00820731">
        <w:t>(see S</w:t>
      </w:r>
      <w:r w:rsidR="00820731" w:rsidRPr="00544990">
        <w:t>ection</w:t>
      </w:r>
      <w:r w:rsidR="00820731">
        <w:t xml:space="preserve"> </w:t>
      </w:r>
      <w:r>
        <w:fldChar w:fldCharType="begin"/>
      </w:r>
      <w:r>
        <w:instrText>REF _Ref205358737 \r</w:instrText>
      </w:r>
      <w:r>
        <w:fldChar w:fldCharType="separate"/>
      </w:r>
      <w:r w:rsidR="0028063C">
        <w:t>5</w:t>
      </w:r>
      <w:r>
        <w:fldChar w:fldCharType="end"/>
      </w:r>
      <w:r w:rsidR="00820731" w:rsidRPr="00544990">
        <w:t xml:space="preserve"> of the LXI </w:t>
      </w:r>
      <w:r w:rsidR="00820731">
        <w:t>Wired Trigger Bus Extended Function document</w:t>
      </w:r>
      <w:r w:rsidR="00820731" w:rsidRPr="00544990">
        <w:t xml:space="preserve">).  </w:t>
      </w:r>
    </w:p>
    <w:p w14:paraId="75E0A9D3" w14:textId="77777777" w:rsidR="00D44A4E" w:rsidRDefault="00D44A4E">
      <w:pPr>
        <w:pStyle w:val="ListBullet0"/>
      </w:pPr>
      <w:r>
        <w:t>LXI Wired Trigger Bus-</w:t>
      </w:r>
      <w:r w:rsidRPr="00544990">
        <w:t xml:space="preserve">based: </w:t>
      </w:r>
      <w:r>
        <w:t>AN LXI Device</w:t>
      </w:r>
      <w:r w:rsidRPr="00544990">
        <w:t xml:space="preserve"> function is triggered via a voltage on the </w:t>
      </w:r>
      <w:r>
        <w:t>LXI Wired Trigger Bus</w:t>
      </w:r>
      <w:r w:rsidR="00820731">
        <w:t xml:space="preserve"> (see S</w:t>
      </w:r>
      <w:r w:rsidRPr="00544990">
        <w:t>ection</w:t>
      </w:r>
      <w:r>
        <w:t xml:space="preserve"> </w:t>
      </w:r>
      <w:r w:rsidR="00820731">
        <w:t>3</w:t>
      </w:r>
      <w:r w:rsidRPr="00544990">
        <w:t xml:space="preserve"> of the LXI </w:t>
      </w:r>
      <w:r w:rsidR="00820731">
        <w:t>Clock Synchronization</w:t>
      </w:r>
      <w:r>
        <w:t xml:space="preserve"> Extended Function document</w:t>
      </w:r>
      <w:r w:rsidRPr="00544990">
        <w:t xml:space="preserve">).  </w:t>
      </w:r>
    </w:p>
    <w:p w14:paraId="46E0020E" w14:textId="77777777" w:rsidR="00D44A4E" w:rsidRDefault="00D44A4E">
      <w:pPr>
        <w:pStyle w:val="ListBullet0"/>
      </w:pPr>
      <w:r>
        <w:t>Optional vendor-specific hardware triggers</w:t>
      </w:r>
    </w:p>
    <w:p w14:paraId="7478EC5D" w14:textId="77777777" w:rsidR="00206A69" w:rsidRDefault="00206A69">
      <w:pPr>
        <w:rPr>
          <w:rFonts w:ascii="Arial" w:hAnsi="Arial"/>
          <w:b/>
          <w:sz w:val="28"/>
          <w:szCs w:val="28"/>
        </w:rPr>
      </w:pPr>
      <w:bookmarkStart w:id="212" w:name="_Toc443255297"/>
      <w:r>
        <w:br w:type="page"/>
      </w:r>
    </w:p>
    <w:p w14:paraId="5E1097E8" w14:textId="31745389" w:rsidR="00820731" w:rsidRDefault="00820731" w:rsidP="00273C02">
      <w:pPr>
        <w:pStyle w:val="Heading2"/>
        <w:numPr>
          <w:ilvl w:val="1"/>
          <w:numId w:val="33"/>
        </w:numPr>
      </w:pPr>
      <w:bookmarkStart w:id="213" w:name="_Toc156482878"/>
      <w:r>
        <w:lastRenderedPageBreak/>
        <w:t>LXI Event Handling</w:t>
      </w:r>
      <w:bookmarkEnd w:id="212"/>
      <w:bookmarkEnd w:id="213"/>
    </w:p>
    <w:p w14:paraId="3DA07D51" w14:textId="77777777" w:rsidR="00820731" w:rsidRPr="00C67620" w:rsidRDefault="00820731" w:rsidP="00206A69">
      <w:pPr>
        <w:pStyle w:val="Heading3"/>
      </w:pPr>
      <w:bookmarkStart w:id="214" w:name="_Ref205624605"/>
      <w:bookmarkStart w:id="215" w:name="_Ref205625831"/>
      <w:bookmarkStart w:id="216" w:name="_Toc443255298"/>
      <w:bookmarkStart w:id="217" w:name="_Toc156482879"/>
      <w:r>
        <w:t>RULE – Measurement-related Functions Initiated by LXI Events</w:t>
      </w:r>
      <w:bookmarkEnd w:id="214"/>
      <w:bookmarkEnd w:id="215"/>
      <w:bookmarkEnd w:id="216"/>
      <w:bookmarkEnd w:id="217"/>
    </w:p>
    <w:p w14:paraId="50F464B1" w14:textId="77777777" w:rsidR="00820731" w:rsidRDefault="00820731" w:rsidP="00820731">
      <w:pPr>
        <w:pStyle w:val="LXIBody"/>
      </w:pPr>
      <w:r>
        <w:t>A</w:t>
      </w:r>
      <w:r w:rsidRPr="00C67620">
        <w:t xml:space="preserve">ny </w:t>
      </w:r>
      <w:r>
        <w:t>measurement</w:t>
      </w:r>
      <w:r w:rsidRPr="00C67620">
        <w:t xml:space="preserve">-related function executable via the controller-based driver (e.g., IVI) shall also be executable from within the </w:t>
      </w:r>
      <w:r>
        <w:t>LXI Device</w:t>
      </w:r>
      <w:r w:rsidRPr="00C67620">
        <w:t xml:space="preserve">.  These functions shall be executable by the local </w:t>
      </w:r>
      <w:r>
        <w:t>LXI Device</w:t>
      </w:r>
      <w:r w:rsidRPr="00C67620">
        <w:t xml:space="preserve"> based </w:t>
      </w:r>
      <w:r>
        <w:t>on any of the following LXI Event mechanisms implemented in the LXI Device:</w:t>
      </w:r>
    </w:p>
    <w:p w14:paraId="4AC7B317" w14:textId="0A6FB023" w:rsidR="00820731" w:rsidRDefault="00820731" w:rsidP="00273C02">
      <w:pPr>
        <w:pStyle w:val="LXIBody"/>
        <w:numPr>
          <w:ilvl w:val="0"/>
          <w:numId w:val="30"/>
        </w:numPr>
      </w:pPr>
      <w:r>
        <w:t>LXI Event Messages</w:t>
      </w:r>
      <w:r w:rsidRPr="00C67620">
        <w:t xml:space="preserve"> from other system </w:t>
      </w:r>
      <w:r w:rsidR="00C6729D">
        <w:t>dev</w:t>
      </w:r>
      <w:r w:rsidR="003A661E">
        <w:t>i</w:t>
      </w:r>
      <w:r w:rsidR="00C6729D">
        <w:t>ces</w:t>
      </w:r>
      <w:r>
        <w:t xml:space="preserve">, </w:t>
      </w:r>
      <w:r w:rsidR="009A157F">
        <w:t xml:space="preserve">Section 3.3 </w:t>
      </w:r>
      <w:r>
        <w:t>of the LXI Event Messaging Extended Function</w:t>
      </w:r>
    </w:p>
    <w:p w14:paraId="6A2E5C8F" w14:textId="77777777" w:rsidR="00820731" w:rsidRDefault="00820731" w:rsidP="00273C02">
      <w:pPr>
        <w:pStyle w:val="LXIBody"/>
        <w:numPr>
          <w:ilvl w:val="0"/>
          <w:numId w:val="30"/>
        </w:numPr>
      </w:pPr>
      <w:r>
        <w:t>I</w:t>
      </w:r>
      <w:r w:rsidRPr="00C67620">
        <w:t>nternal time-based events</w:t>
      </w:r>
      <w:r>
        <w:t xml:space="preserve">, </w:t>
      </w:r>
      <w:r w:rsidR="009A157F">
        <w:t>Section 3.2.10</w:t>
      </w:r>
      <w:r>
        <w:t xml:space="preserve"> of the LXI Clock Synchronization Extended Function</w:t>
      </w:r>
    </w:p>
    <w:p w14:paraId="0FA1C6AC" w14:textId="329FDAB0" w:rsidR="00820731" w:rsidRDefault="00820731" w:rsidP="00273C02">
      <w:pPr>
        <w:pStyle w:val="LXIBody"/>
        <w:numPr>
          <w:ilvl w:val="0"/>
          <w:numId w:val="30"/>
        </w:numPr>
      </w:pPr>
      <w:r>
        <w:t xml:space="preserve">LXI Wired Trigger Bus, Section </w:t>
      </w:r>
      <w:r>
        <w:fldChar w:fldCharType="begin"/>
      </w:r>
      <w:r>
        <w:instrText>REF _Ref205624102 \r</w:instrText>
      </w:r>
      <w:r>
        <w:fldChar w:fldCharType="separate"/>
      </w:r>
      <w:r w:rsidR="0028063C">
        <w:t>5</w:t>
      </w:r>
      <w:r>
        <w:fldChar w:fldCharType="end"/>
      </w:r>
      <w:r>
        <w:t xml:space="preserve"> of the LXI Wired Trigger Bus Extended Function. </w:t>
      </w:r>
    </w:p>
    <w:p w14:paraId="4C4F7D77" w14:textId="77777777" w:rsidR="00820731" w:rsidRDefault="00820731" w:rsidP="00820731">
      <w:pPr>
        <w:pStyle w:val="LXIBody"/>
        <w:ind w:left="615"/>
      </w:pPr>
      <w:r w:rsidRPr="00C67620">
        <w:t xml:space="preserve">(Note: The term “measurement-related” does not refer to basic </w:t>
      </w:r>
      <w:r>
        <w:t>LXI Device</w:t>
      </w:r>
      <w:r w:rsidRPr="00C67620">
        <w:t xml:space="preserve"> configuration.  For instance, setting the frequency of a source is a “measurement-related function</w:t>
      </w:r>
      <w:r>
        <w:t>,</w:t>
      </w:r>
      <w:r w:rsidRPr="00C67620">
        <w:t xml:space="preserve">” while setting the IP address of an </w:t>
      </w:r>
      <w:r>
        <w:t>LXI Device</w:t>
      </w:r>
      <w:r w:rsidRPr="00C67620">
        <w:t xml:space="preserve"> is not.)</w:t>
      </w:r>
    </w:p>
    <w:p w14:paraId="208D14ED" w14:textId="77777777" w:rsidR="00820731" w:rsidRDefault="00820731" w:rsidP="00206A69">
      <w:pPr>
        <w:pStyle w:val="Heading4"/>
      </w:pPr>
      <w:bookmarkStart w:id="218" w:name="_Ref205625957"/>
      <w:r>
        <w:t>Recommendation – Include Conventional Triggers</w:t>
      </w:r>
      <w:bookmarkEnd w:id="218"/>
    </w:p>
    <w:p w14:paraId="5F6881A4" w14:textId="3420C54B" w:rsidR="00820731" w:rsidRPr="00C67620" w:rsidRDefault="00820731" w:rsidP="00820731">
      <w:pPr>
        <w:pStyle w:val="LXIBody"/>
      </w:pPr>
      <w:r>
        <w:t xml:space="preserve">Conventional hard-wired trigger inputs may be included in the acceptable LXI Events subject to </w:t>
      </w:r>
      <w:r w:rsidR="009A157F">
        <w:t>R</w:t>
      </w:r>
      <w:r>
        <w:t xml:space="preserve">ule </w:t>
      </w:r>
      <w:r w:rsidR="009A157F">
        <w:fldChar w:fldCharType="begin"/>
      </w:r>
      <w:r w:rsidR="009A157F">
        <w:instrText xml:space="preserve"> REF _Ref205625831 \r \h </w:instrText>
      </w:r>
      <w:r w:rsidR="009A157F">
        <w:fldChar w:fldCharType="separate"/>
      </w:r>
      <w:r w:rsidR="0028063C">
        <w:t>3.5.1</w:t>
      </w:r>
      <w:r w:rsidR="009A157F">
        <w:fldChar w:fldCharType="end"/>
      </w:r>
      <w:r>
        <w:t>.</w:t>
      </w:r>
    </w:p>
    <w:p w14:paraId="47425D99" w14:textId="1FF32AD7" w:rsidR="00820731" w:rsidRPr="00C67620" w:rsidRDefault="00820731" w:rsidP="006658FC">
      <w:pPr>
        <w:pStyle w:val="ObservationHeading"/>
      </w:pPr>
      <w:r w:rsidRPr="00C67620">
        <w:t xml:space="preserve">Observation – Clarification of Intent of RULE </w:t>
      </w:r>
      <w:r>
        <w:fldChar w:fldCharType="begin"/>
      </w:r>
      <w:r>
        <w:instrText>REF _Ref205625831 \r</w:instrText>
      </w:r>
      <w:r>
        <w:fldChar w:fldCharType="separate"/>
      </w:r>
      <w:r w:rsidR="0028063C">
        <w:t>3.5.1</w:t>
      </w:r>
      <w:r>
        <w:fldChar w:fldCharType="end"/>
      </w:r>
    </w:p>
    <w:p w14:paraId="580D9B6F" w14:textId="2ADA451E" w:rsidR="00820731" w:rsidRPr="00C67620" w:rsidRDefault="00820731" w:rsidP="00820731">
      <w:pPr>
        <w:pStyle w:val="LXIObservationBody"/>
      </w:pPr>
      <w:r w:rsidRPr="00C67620">
        <w:t xml:space="preserve">Rule </w:t>
      </w:r>
      <w:r w:rsidR="009A157F">
        <w:fldChar w:fldCharType="begin"/>
      </w:r>
      <w:r w:rsidR="009A157F">
        <w:instrText xml:space="preserve"> REF _Ref205625831 \r \h </w:instrText>
      </w:r>
      <w:r w:rsidR="009A157F">
        <w:fldChar w:fldCharType="separate"/>
      </w:r>
      <w:r w:rsidR="0028063C">
        <w:t>3.5.1</w:t>
      </w:r>
      <w:r w:rsidR="009A157F">
        <w:fldChar w:fldCharType="end"/>
      </w:r>
      <w:r w:rsidRPr="00C67620">
        <w:t xml:space="preserve"> is intended to allow time-scheduled execution and inter</w:t>
      </w:r>
      <w:r>
        <w:t>-</w:t>
      </w:r>
      <w:r w:rsidR="00B43ADB">
        <w:t>device</w:t>
      </w:r>
      <w:r w:rsidRPr="00C67620">
        <w:t xml:space="preserve"> coordination of execution without involving the controller.  However, the term “executable by the local </w:t>
      </w:r>
      <w:r>
        <w:t>LXI Device</w:t>
      </w:r>
      <w:r w:rsidRPr="00C67620">
        <w:t>” does not imply that an instrument command (e.g.</w:t>
      </w:r>
      <w:r>
        <w:t>,</w:t>
      </w:r>
      <w:r w:rsidRPr="00C67620">
        <w:t xml:space="preserve"> a SCPI command) must be embedded in </w:t>
      </w:r>
      <w:r>
        <w:t>the LXI Event Message</w:t>
      </w:r>
      <w:r w:rsidRPr="00C67620">
        <w:t xml:space="preserve"> that is sent from one </w:t>
      </w:r>
      <w:r w:rsidR="00B43ADB">
        <w:t>device</w:t>
      </w:r>
      <w:r w:rsidRPr="00C67620">
        <w:t xml:space="preserve"> to another.  </w:t>
      </w:r>
      <w:r w:rsidRPr="00B24EB8">
        <w:t xml:space="preserve">As described in Section </w:t>
      </w:r>
      <w:r w:rsidRPr="00B24EB8">
        <w:fldChar w:fldCharType="begin"/>
      </w:r>
      <w:r w:rsidRPr="00B24EB8">
        <w:instrText xml:space="preserve"> REF _Ref99849436 \r \h  \* MERGEFORMAT </w:instrText>
      </w:r>
      <w:r w:rsidRPr="00B24EB8">
        <w:fldChar w:fldCharType="separate"/>
      </w:r>
      <w:r w:rsidR="0028063C">
        <w:t>4</w:t>
      </w:r>
      <w:r w:rsidRPr="00B24EB8">
        <w:fldChar w:fldCharType="end"/>
      </w:r>
      <w:r>
        <w:t xml:space="preserve"> of the LXI Event Message Extended Function document</w:t>
      </w:r>
      <w:r w:rsidRPr="00C67620">
        <w:t xml:space="preserve">, these messages contain an </w:t>
      </w:r>
      <w:r>
        <w:t>E</w:t>
      </w:r>
      <w:r w:rsidRPr="00C67620">
        <w:t xml:space="preserve">vent ID and a </w:t>
      </w:r>
      <w:r>
        <w:t>timestamp</w:t>
      </w:r>
      <w:r w:rsidRPr="00C67620">
        <w:t xml:space="preserve">.  Prior to receipt of these messages, the controller must program the instrument’s response.  </w:t>
      </w:r>
      <w:r w:rsidR="009A157F">
        <w:t>Rule 3.5.1</w:t>
      </w:r>
      <w:r w:rsidRPr="00C67620">
        <w:t xml:space="preserve"> is intended to ensure that all of the relevant functions of an instrument are available for responding to direct </w:t>
      </w:r>
      <w:r>
        <w:t>LXI Event Message</w:t>
      </w:r>
      <w:r w:rsidRPr="00C67620">
        <w:t>s</w:t>
      </w:r>
      <w:r>
        <w:t xml:space="preserve"> and other LXI Event mechanisms</w:t>
      </w:r>
      <w:r w:rsidRPr="00C67620">
        <w:t>.</w:t>
      </w:r>
    </w:p>
    <w:p w14:paraId="1D10DDE6" w14:textId="77777777" w:rsidR="00820731" w:rsidRPr="00D24F9D" w:rsidRDefault="00820731" w:rsidP="00820731">
      <w:pPr>
        <w:pStyle w:val="LXIObservationBody"/>
      </w:pPr>
    </w:p>
    <w:p w14:paraId="2B1D7B9A" w14:textId="74B32EFE" w:rsidR="00820731" w:rsidRPr="00C67620" w:rsidRDefault="00820731" w:rsidP="00820731">
      <w:pPr>
        <w:pStyle w:val="LXIObservationBody"/>
      </w:pPr>
      <w:r w:rsidRPr="00C67620">
        <w:t xml:space="preserve">Likewise, </w:t>
      </w:r>
      <w:r w:rsidR="009A157F">
        <w:t>Rule 3.5.1</w:t>
      </w:r>
      <w:r w:rsidRPr="00C67620">
        <w:t xml:space="preserve"> does not require that the </w:t>
      </w:r>
      <w:r>
        <w:t>LXI Device</w:t>
      </w:r>
      <w:r w:rsidRPr="00C67620">
        <w:t xml:space="preserve">’s firmware must have an API that is identical to the </w:t>
      </w:r>
      <w:r w:rsidR="00607734" w:rsidRPr="00C67620">
        <w:t>drivers</w:t>
      </w:r>
      <w:r w:rsidRPr="00C67620">
        <w:t>.  It is required that trigger-related functionality be available in both the driver and the firmware, but there is no requirement that this functionality be presented to the user in the same format.</w:t>
      </w:r>
    </w:p>
    <w:p w14:paraId="251B7B85" w14:textId="77777777" w:rsidR="00820731" w:rsidRPr="00C67620" w:rsidRDefault="00820731" w:rsidP="00820731">
      <w:pPr>
        <w:pStyle w:val="LXIObservationBody"/>
      </w:pPr>
    </w:p>
    <w:p w14:paraId="2A5E561D" w14:textId="77777777" w:rsidR="00820731" w:rsidRPr="00C67620" w:rsidRDefault="00820731" w:rsidP="00820731">
      <w:pPr>
        <w:pStyle w:val="LXIObservationBody"/>
      </w:pPr>
      <w:r w:rsidRPr="00C67620">
        <w:t xml:space="preserve">Nothing in this observation prohibits </w:t>
      </w:r>
      <w:r>
        <w:t>an LXI Device</w:t>
      </w:r>
      <w:r w:rsidRPr="00C67620">
        <w:t xml:space="preserve"> designer from implementing the </w:t>
      </w:r>
      <w:r>
        <w:t>LXI Device</w:t>
      </w:r>
      <w:r w:rsidRPr="00C67620">
        <w:t xml:space="preserve">s’ response to </w:t>
      </w:r>
      <w:r>
        <w:t>an LXI Event</w:t>
      </w:r>
      <w:r w:rsidRPr="00C67620">
        <w:t xml:space="preserve"> using hardware rather than firmware.</w:t>
      </w:r>
    </w:p>
    <w:p w14:paraId="001A643D" w14:textId="77777777" w:rsidR="00820731" w:rsidRPr="00C67620" w:rsidRDefault="00820731" w:rsidP="00820731">
      <w:pPr>
        <w:pStyle w:val="LXIObservationBody"/>
      </w:pPr>
    </w:p>
    <w:p w14:paraId="0F843980" w14:textId="77777777" w:rsidR="00820731" w:rsidRPr="00C67620" w:rsidRDefault="00820731" w:rsidP="00820731">
      <w:pPr>
        <w:pStyle w:val="LXIObservationBody"/>
      </w:pPr>
      <w:r w:rsidRPr="00C67620">
        <w:t xml:space="preserve">Furthermore, the term </w:t>
      </w:r>
      <w:r>
        <w:t>“</w:t>
      </w:r>
      <w:r w:rsidRPr="00C67620">
        <w:t>trigger-related functions</w:t>
      </w:r>
      <w:r>
        <w:t>”</w:t>
      </w:r>
      <w:r w:rsidRPr="00C67620">
        <w:t xml:space="preserve"> refers to those actions that the controller has configured or set up in advance to be accomplished upon receipt of a trigger.  It does not refer to the configuration or setup activity itself.  However, see the following Recommendation.</w:t>
      </w:r>
    </w:p>
    <w:p w14:paraId="5E9EA5F6" w14:textId="77777777" w:rsidR="00820731" w:rsidRDefault="00820731" w:rsidP="006658FC">
      <w:pPr>
        <w:pStyle w:val="ObservationHeading"/>
      </w:pPr>
      <w:bookmarkStart w:id="219" w:name="_Toc111980654"/>
      <w:bookmarkStart w:id="220" w:name="_Toc101245361"/>
      <w:bookmarkStart w:id="221" w:name="_Toc103501600"/>
      <w:bookmarkStart w:id="222" w:name="_Toc104620802"/>
      <w:bookmarkStart w:id="223" w:name="_Toc104945893"/>
      <w:bookmarkStart w:id="224" w:name="_Toc104946733"/>
      <w:bookmarkStart w:id="225" w:name="_Toc104947153"/>
      <w:bookmarkStart w:id="226" w:name="_Toc104968444"/>
      <w:bookmarkStart w:id="227" w:name="_Toc105500815"/>
      <w:bookmarkStart w:id="228" w:name="_Toc105501297"/>
      <w:bookmarkStart w:id="229" w:name="_Toc106617302"/>
      <w:bookmarkStart w:id="230" w:name="_Toc111021166"/>
      <w:bookmarkStart w:id="231" w:name="_Toc111253080"/>
      <w:bookmarkStart w:id="232" w:name="_Toc112300495"/>
      <w:bookmarkStart w:id="233" w:name="_Toc113353378"/>
      <w:bookmarkStart w:id="234" w:name="_Toc128656140"/>
    </w:p>
    <w:p w14:paraId="0751BB00" w14:textId="77777777" w:rsidR="00820731" w:rsidRDefault="00820731" w:rsidP="006658FC">
      <w:pPr>
        <w:pStyle w:val="ObservationHeading"/>
      </w:pPr>
    </w:p>
    <w:p w14:paraId="657F9284" w14:textId="77777777" w:rsidR="00820731" w:rsidRDefault="00820731" w:rsidP="006658FC">
      <w:pPr>
        <w:pStyle w:val="ObservationHeading"/>
      </w:pPr>
    </w:p>
    <w:p w14:paraId="6A24AF89" w14:textId="446ABC49" w:rsidR="00820731" w:rsidRPr="00C67620" w:rsidRDefault="00820731" w:rsidP="006658FC">
      <w:pPr>
        <w:pStyle w:val="ObservationHeading"/>
      </w:pPr>
      <w:r w:rsidRPr="00C67620">
        <w:lastRenderedPageBreak/>
        <w:t xml:space="preserve">Observation – Clarification of Intent of Recommendation </w:t>
      </w:r>
      <w:r>
        <w:fldChar w:fldCharType="begin"/>
      </w:r>
      <w:r>
        <w:instrText>REF _Ref205625957 \r</w:instrText>
      </w:r>
      <w:r>
        <w:fldChar w:fldCharType="separate"/>
      </w:r>
      <w:r w:rsidR="0028063C">
        <w:t>3.5.1.1</w:t>
      </w:r>
      <w:r>
        <w:fldChar w:fldCharType="end"/>
      </w:r>
    </w:p>
    <w:p w14:paraId="1C6F15F4" w14:textId="249C0936" w:rsidR="00820731" w:rsidRDefault="00820731" w:rsidP="00820731">
      <w:pPr>
        <w:pStyle w:val="LXIObservationBody"/>
      </w:pPr>
      <w:r w:rsidRPr="00C67620">
        <w:t xml:space="preserve">The intent of Recommendation </w:t>
      </w:r>
      <w:r>
        <w:fldChar w:fldCharType="begin"/>
      </w:r>
      <w:r>
        <w:instrText>REF _Ref205625957 \r</w:instrText>
      </w:r>
      <w:r>
        <w:fldChar w:fldCharType="separate"/>
      </w:r>
      <w:r w:rsidR="0028063C">
        <w:t>3.5.1.1</w:t>
      </w:r>
      <w:r>
        <w:fldChar w:fldCharType="end"/>
      </w:r>
      <w:r w:rsidRPr="00C67620">
        <w:t xml:space="preserve"> is to supply system integrators with the greatest possible flexibility in implementation of triggering.  It is recognized that certain applications may require triggering in hardware that is not feasible in software (e.g., a hardware trigger that repeats at a 10 MHz rate may be impractical to handle in software).  However, implementation of Recommendation </w:t>
      </w:r>
      <w:r>
        <w:fldChar w:fldCharType="begin"/>
      </w:r>
      <w:r>
        <w:instrText>REF _Ref205625957 \r</w:instrText>
      </w:r>
      <w:r>
        <w:fldChar w:fldCharType="separate"/>
      </w:r>
      <w:r w:rsidR="0028063C">
        <w:t>3.5.1.1</w:t>
      </w:r>
      <w:r>
        <w:fldChar w:fldCharType="end"/>
      </w:r>
      <w:r w:rsidRPr="00C67620">
        <w:t xml:space="preserve"> is important to achieve interoperability between instruments from various vendors.  Although there are situations where it is not possible, designers should consider Recommendation </w:t>
      </w:r>
      <w:r>
        <w:fldChar w:fldCharType="begin"/>
      </w:r>
      <w:r>
        <w:instrText>REF _Ref205625957 \r</w:instrText>
      </w:r>
      <w:r>
        <w:fldChar w:fldCharType="separate"/>
      </w:r>
      <w:r w:rsidR="0028063C">
        <w:t>3.5.1.1</w:t>
      </w:r>
      <w:r>
        <w:fldChar w:fldCharType="end"/>
      </w:r>
      <w:r w:rsidRPr="00C67620">
        <w:t xml:space="preserve"> to be a rule unless serious technical obstacles exist.</w:t>
      </w:r>
    </w:p>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14:paraId="6CA9FCCB" w14:textId="77777777" w:rsidR="00820731" w:rsidRPr="00C67620" w:rsidRDefault="00820731" w:rsidP="006658FC">
      <w:pPr>
        <w:pStyle w:val="ObservationHeading"/>
      </w:pPr>
      <w:r w:rsidRPr="00C67620">
        <w:t>Observation – Controller Need Not Implement IEEE 1588</w:t>
      </w:r>
    </w:p>
    <w:p w14:paraId="5053D8B4" w14:textId="77777777" w:rsidR="00820731" w:rsidRPr="00C67620" w:rsidRDefault="00820731" w:rsidP="00820731">
      <w:pPr>
        <w:pStyle w:val="LXIObservationBody"/>
      </w:pPr>
      <w:r w:rsidRPr="00C67620">
        <w:t xml:space="preserve">The controlling computer does not have to </w:t>
      </w:r>
      <w:r>
        <w:t>implement IEEE 1588.</w:t>
      </w:r>
      <w:r w:rsidRPr="00C67620">
        <w:t xml:space="preserve">  If a controller needs the current IEEE 1588 time in order to generate an </w:t>
      </w:r>
      <w:r>
        <w:t>LXI Event Message</w:t>
      </w:r>
      <w:r w:rsidRPr="00C67620">
        <w:t xml:space="preserve"> or for other purposes</w:t>
      </w:r>
      <w:r>
        <w:t>,</w:t>
      </w:r>
      <w:r w:rsidRPr="00C67620">
        <w:t xml:space="preserve"> it can always request the current time from any device participating in IEEE 1588 provided that the controller recognize</w:t>
      </w:r>
      <w:r>
        <w:t>s</w:t>
      </w:r>
      <w:r w:rsidRPr="00C67620">
        <w:t xml:space="preserve"> that the accuracy of this time will be severely degraded (perhaps by many milliseconds) by message and processing latencies.</w:t>
      </w:r>
    </w:p>
    <w:p w14:paraId="3BAD4D07" w14:textId="77777777" w:rsidR="00820731" w:rsidRPr="00C67620" w:rsidRDefault="00820731" w:rsidP="00820731"/>
    <w:p w14:paraId="0270E501" w14:textId="77777777" w:rsidR="00820731" w:rsidRPr="00C67620" w:rsidRDefault="00820731" w:rsidP="00206A69">
      <w:pPr>
        <w:pStyle w:val="Heading4"/>
      </w:pPr>
      <w:bookmarkStart w:id="235" w:name="_Toc111980655"/>
      <w:bookmarkStart w:id="236" w:name="_Toc113353379"/>
      <w:bookmarkStart w:id="237" w:name="_Ref113438572"/>
      <w:bookmarkStart w:id="238" w:name="_Toc128656141"/>
      <w:r>
        <w:t>Recommendation – Allow Multiple Actions from a Single Trigger</w:t>
      </w:r>
      <w:bookmarkEnd w:id="235"/>
      <w:bookmarkEnd w:id="236"/>
      <w:bookmarkEnd w:id="237"/>
      <w:bookmarkEnd w:id="238"/>
    </w:p>
    <w:p w14:paraId="400E1A93" w14:textId="77777777" w:rsidR="00820731" w:rsidRPr="00C67620" w:rsidRDefault="00820731" w:rsidP="00820731">
      <w:pPr>
        <w:pStyle w:val="LXIBody"/>
      </w:pPr>
      <w:r>
        <w:t>LXI Device</w:t>
      </w:r>
      <w:r w:rsidRPr="00C67620">
        <w:t xml:space="preserve">s should provide for the execution of multiple events or configuration changes to be initiated by a single </w:t>
      </w:r>
      <w:r>
        <w:t>LXI Event</w:t>
      </w:r>
      <w:r w:rsidRPr="00C67620">
        <w:t>, programmable by the user.</w:t>
      </w:r>
    </w:p>
    <w:p w14:paraId="781E509E" w14:textId="77777777" w:rsidR="00820731" w:rsidRPr="00C67620" w:rsidRDefault="00820731" w:rsidP="006658FC">
      <w:pPr>
        <w:pStyle w:val="ObservationHeading"/>
      </w:pPr>
      <w:r w:rsidRPr="00C67620">
        <w:t xml:space="preserve">Observation – Downloading Executable Code to </w:t>
      </w:r>
      <w:r>
        <w:t>LXI Device</w:t>
      </w:r>
      <w:r w:rsidRPr="00C67620">
        <w:t>s</w:t>
      </w:r>
    </w:p>
    <w:p w14:paraId="3E07BEBA" w14:textId="77777777" w:rsidR="00820731" w:rsidRDefault="00820731" w:rsidP="00820731">
      <w:pPr>
        <w:pStyle w:val="LXIObservationBody"/>
      </w:pPr>
      <w:r w:rsidRPr="00C67620">
        <w:t xml:space="preserve">Recommendation </w:t>
      </w:r>
      <w:r w:rsidR="00A953AB">
        <w:t xml:space="preserve">3.4 </w:t>
      </w:r>
      <w:r>
        <w:t xml:space="preserve">in the LXI Event Messaging Extended Function </w:t>
      </w:r>
      <w:r w:rsidRPr="00C67620">
        <w:t xml:space="preserve">infers the preloading of time-based or procedural programs of actions to be taken based on a single </w:t>
      </w:r>
      <w:r>
        <w:t>LXI Event.</w:t>
      </w:r>
      <w:r w:rsidRPr="00C67620">
        <w:t xml:space="preserve"> This allows system</w:t>
      </w:r>
      <w:r>
        <w:t>-</w:t>
      </w:r>
      <w:r w:rsidRPr="00C67620">
        <w:t xml:space="preserve">wide tradeoff between </w:t>
      </w:r>
      <w:r>
        <w:t>LXI Device</w:t>
      </w:r>
      <w:r w:rsidRPr="00C67620">
        <w:t xml:space="preserve"> configuration</w:t>
      </w:r>
      <w:r>
        <w:t>s</w:t>
      </w:r>
      <w:r w:rsidRPr="00C67620">
        <w:t xml:space="preserve"> prior to the start of a test and run-time configuration involving the controller during a test.  However, the LXI specification does not mandate any particular method for downloading such programs into an </w:t>
      </w:r>
      <w:r>
        <w:t>LXI Device</w:t>
      </w:r>
      <w:r w:rsidRPr="00C67620">
        <w:t xml:space="preserve">, whether these programs are pre-installed in the </w:t>
      </w:r>
      <w:r>
        <w:t>LXI Device</w:t>
      </w:r>
      <w:r w:rsidRPr="00C67620">
        <w:t xml:space="preserve"> or whether they are implemented in software or hardware.  This is</w:t>
      </w:r>
      <w:r>
        <w:t xml:space="preserve"> </w:t>
      </w:r>
      <w:r w:rsidRPr="00C67620">
        <w:t>left to the vendor’s discretion.</w:t>
      </w:r>
    </w:p>
    <w:p w14:paraId="4A2CACD4" w14:textId="77777777" w:rsidR="00820731" w:rsidRPr="00C67620" w:rsidRDefault="00820731" w:rsidP="00820731">
      <w:pPr>
        <w:pStyle w:val="LXIBody"/>
      </w:pPr>
    </w:p>
    <w:p w14:paraId="2EEF10E4" w14:textId="77777777" w:rsidR="00820731" w:rsidRPr="00C67620" w:rsidRDefault="00820731" w:rsidP="00206A69">
      <w:pPr>
        <w:pStyle w:val="Heading4"/>
      </w:pPr>
      <w:bookmarkStart w:id="239" w:name="_Toc112300498"/>
      <w:bookmarkStart w:id="240" w:name="_Toc113353381"/>
      <w:bookmarkStart w:id="241" w:name="_Ref113439237"/>
      <w:bookmarkStart w:id="242" w:name="_Toc128656143"/>
      <w:bookmarkStart w:id="243" w:name="_Toc111980657"/>
      <w:bookmarkStart w:id="244" w:name="_Toc101245367"/>
      <w:bookmarkStart w:id="245" w:name="_Toc103501606"/>
      <w:bookmarkStart w:id="246" w:name="_Toc104620808"/>
      <w:bookmarkStart w:id="247" w:name="_Toc104945899"/>
      <w:bookmarkStart w:id="248" w:name="_Toc104946739"/>
      <w:bookmarkStart w:id="249" w:name="_Toc104947159"/>
      <w:bookmarkStart w:id="250" w:name="_Toc104968450"/>
      <w:bookmarkStart w:id="251" w:name="_Toc105500821"/>
      <w:bookmarkStart w:id="252" w:name="_Toc105501303"/>
      <w:bookmarkStart w:id="253" w:name="_Toc106617308"/>
      <w:r>
        <w:t>RULE – Specify Trigger Response Times</w:t>
      </w:r>
      <w:bookmarkEnd w:id="239"/>
      <w:bookmarkEnd w:id="240"/>
      <w:bookmarkEnd w:id="241"/>
      <w:bookmarkEnd w:id="242"/>
    </w:p>
    <w:p w14:paraId="2467C66F" w14:textId="2FE27AA7" w:rsidR="00820731" w:rsidRDefault="00820731" w:rsidP="00820731">
      <w:pPr>
        <w:pStyle w:val="LXIBody"/>
      </w:pPr>
      <w:r>
        <w:t>F</w:t>
      </w:r>
      <w:r w:rsidRPr="00C67620">
        <w:t xml:space="preserve">or each triggered function </w:t>
      </w:r>
      <w:r>
        <w:t xml:space="preserve">configurable under rule </w:t>
      </w:r>
      <w:r>
        <w:fldChar w:fldCharType="begin"/>
      </w:r>
      <w:r>
        <w:instrText>REF _Ref205625831 \r</w:instrText>
      </w:r>
      <w:r>
        <w:fldChar w:fldCharType="separate"/>
      </w:r>
      <w:r w:rsidR="0028063C">
        <w:t>3.5.1</w:t>
      </w:r>
      <w:r>
        <w:fldChar w:fldCharType="end"/>
      </w:r>
      <w:r>
        <w:t xml:space="preserve"> </w:t>
      </w:r>
      <w:r w:rsidRPr="00C67620">
        <w:t xml:space="preserve">that is implemented in </w:t>
      </w:r>
      <w:r>
        <w:t>an LXI Device,</w:t>
      </w:r>
      <w:r w:rsidRPr="00C67620">
        <w:t xml:space="preserve"> the published specification shall include the time that it takes to respond to each of the possible triggering methods.  This information shall include the minimum, maximum, and typical response times (exclusive of LAN latencies and other timing effects that are external to the </w:t>
      </w:r>
      <w:r>
        <w:t>LXI Device</w:t>
      </w:r>
      <w:r w:rsidRPr="00C67620">
        <w:t xml:space="preserve"> itself).  For response times that are probabilistic in nature, the minimum and maximum response times shall be specified with a 95% confidence.  If the response time is unknown or cannot be determined, the manufacturers shall explicitly state that the time is unknown. This information shall be available as a part of the documentation that accompanies each </w:t>
      </w:r>
      <w:r>
        <w:t>LXI Device</w:t>
      </w:r>
      <w:r w:rsidRPr="00C67620">
        <w:t xml:space="preserve"> (whether printed or electronic).</w:t>
      </w:r>
    </w:p>
    <w:p w14:paraId="3C344E5E" w14:textId="77777777" w:rsidR="00820731" w:rsidRDefault="00820731" w:rsidP="00820731">
      <w:pPr>
        <w:pStyle w:val="LXIBody"/>
        <w:rPr>
          <w:rFonts w:ascii="Arial" w:hAnsi="Arial"/>
          <w:b/>
        </w:rPr>
      </w:pPr>
    </w:p>
    <w:p w14:paraId="3DAF2EE9" w14:textId="77777777" w:rsidR="00206A69" w:rsidRDefault="00206A69">
      <w:pPr>
        <w:rPr>
          <w:rFonts w:ascii="Arial" w:hAnsi="Arial"/>
          <w:b/>
          <w:szCs w:val="20"/>
        </w:rPr>
      </w:pPr>
      <w:r>
        <w:br w:type="page"/>
      </w:r>
    </w:p>
    <w:p w14:paraId="04A7746B" w14:textId="77777777" w:rsidR="00820731" w:rsidRPr="00C67620" w:rsidRDefault="00820731" w:rsidP="00206A69">
      <w:pPr>
        <w:pStyle w:val="Heading5"/>
      </w:pPr>
      <w:r>
        <w:lastRenderedPageBreak/>
        <w:t>Recommendation – Trigger Response Times Available via Driver</w:t>
      </w:r>
    </w:p>
    <w:p w14:paraId="2729E332" w14:textId="6571ABA9" w:rsidR="00820731" w:rsidRPr="00076A80" w:rsidRDefault="00820731" w:rsidP="00820731">
      <w:pPr>
        <w:pStyle w:val="LXIBody"/>
      </w:pPr>
      <w:r w:rsidRPr="00076A80">
        <w:t xml:space="preserve">The information </w:t>
      </w:r>
      <w:r w:rsidRPr="00C67620">
        <w:t>provided</w:t>
      </w:r>
      <w:r w:rsidRPr="00076A80">
        <w:t xml:space="preserve"> for in </w:t>
      </w:r>
      <w:r>
        <w:fldChar w:fldCharType="begin"/>
      </w:r>
      <w:r>
        <w:instrText xml:space="preserve"> REF _Ref113439237 \r \h  \* MERGEFORMAT </w:instrText>
      </w:r>
      <w:r>
        <w:fldChar w:fldCharType="separate"/>
      </w:r>
      <w:r w:rsidR="0028063C">
        <w:t>3.5.1.3</w:t>
      </w:r>
      <w:r>
        <w:fldChar w:fldCharType="end"/>
      </w:r>
      <w:r w:rsidRPr="00076A80">
        <w:t xml:space="preserve"> should be available on the controller via the driver interface.</w:t>
      </w:r>
    </w:p>
    <w:p w14:paraId="0CFDC318" w14:textId="77777777" w:rsidR="00820731" w:rsidRPr="00C67620" w:rsidRDefault="00820731" w:rsidP="00820731">
      <w:pPr>
        <w:pStyle w:val="LXIBody"/>
      </w:pPr>
    </w:p>
    <w:p w14:paraId="7E321F98" w14:textId="77777777" w:rsidR="00820731" w:rsidRPr="00C67620" w:rsidRDefault="00820731" w:rsidP="00206A69">
      <w:pPr>
        <w:pStyle w:val="Heading5"/>
      </w:pPr>
      <w:bookmarkStart w:id="254" w:name="_Toc112300499"/>
      <w:bookmarkStart w:id="255" w:name="_Toc113353382"/>
      <w:bookmarkStart w:id="256" w:name="_Toc128656144"/>
      <w:r>
        <w:t>Recommendation – LXI Events Executable via Driver Call</w:t>
      </w:r>
      <w:bookmarkEnd w:id="254"/>
      <w:bookmarkEnd w:id="255"/>
      <w:bookmarkEnd w:id="256"/>
    </w:p>
    <w:p w14:paraId="63F30D0B" w14:textId="19EB8D88" w:rsidR="00820731" w:rsidRPr="00C67620" w:rsidRDefault="00820731" w:rsidP="00820731">
      <w:pPr>
        <w:pStyle w:val="LXIBody"/>
      </w:pPr>
      <w:r w:rsidRPr="00C67620">
        <w:t xml:space="preserve">Events under </w:t>
      </w:r>
      <w:r>
        <w:t xml:space="preserve">rule </w:t>
      </w:r>
      <w:r>
        <w:fldChar w:fldCharType="begin"/>
      </w:r>
      <w:r>
        <w:instrText>REF _Ref205625831 \r</w:instrText>
      </w:r>
      <w:r>
        <w:fldChar w:fldCharType="separate"/>
      </w:r>
      <w:r w:rsidR="0028063C">
        <w:t>3.5.1</w:t>
      </w:r>
      <w:r>
        <w:fldChar w:fldCharType="end"/>
      </w:r>
      <w:r>
        <w:t xml:space="preserve">and recommendation </w:t>
      </w:r>
      <w:r>
        <w:fldChar w:fldCharType="begin"/>
      </w:r>
      <w:r>
        <w:instrText>REF _Ref205625957 \r</w:instrText>
      </w:r>
      <w:r>
        <w:fldChar w:fldCharType="separate"/>
      </w:r>
      <w:r w:rsidR="0028063C">
        <w:t>3.5.1.1</w:t>
      </w:r>
      <w:r>
        <w:fldChar w:fldCharType="end"/>
      </w:r>
      <w:r w:rsidRPr="00C67620">
        <w:t xml:space="preserve"> should also be accessible via the driver interface on the controller.</w:t>
      </w:r>
    </w:p>
    <w:bookmarkEnd w:id="243"/>
    <w:bookmarkEnd w:id="244"/>
    <w:bookmarkEnd w:id="245"/>
    <w:bookmarkEnd w:id="246"/>
    <w:bookmarkEnd w:id="247"/>
    <w:bookmarkEnd w:id="248"/>
    <w:bookmarkEnd w:id="249"/>
    <w:bookmarkEnd w:id="250"/>
    <w:bookmarkEnd w:id="251"/>
    <w:bookmarkEnd w:id="252"/>
    <w:bookmarkEnd w:id="253"/>
    <w:p w14:paraId="7E483E87" w14:textId="77777777" w:rsidR="00820731" w:rsidRPr="00C67620" w:rsidRDefault="00820731" w:rsidP="006658FC">
      <w:pPr>
        <w:pStyle w:val="ObservationHeading"/>
      </w:pPr>
      <w:r w:rsidRPr="00C67620">
        <w:t>Observation – Likely Implementation for Trigger Functionality</w:t>
      </w:r>
    </w:p>
    <w:p w14:paraId="3493B196" w14:textId="6B331E13" w:rsidR="00820731" w:rsidRPr="00C67620" w:rsidRDefault="00820731" w:rsidP="00820731">
      <w:pPr>
        <w:pStyle w:val="LXIObservationBody"/>
      </w:pPr>
      <w:r w:rsidRPr="00C67620">
        <w:t xml:space="preserve">Triggering based on driver commands </w:t>
      </w:r>
      <w:r>
        <w:t>is</w:t>
      </w:r>
      <w:r w:rsidRPr="00C67620">
        <w:t xml:space="preserve"> usually implemented in firmware. </w:t>
      </w:r>
      <w:r w:rsidR="002B6E8A">
        <w:t>Dev</w:t>
      </w:r>
      <w:r w:rsidR="002D130E">
        <w:t>i</w:t>
      </w:r>
      <w:r w:rsidR="002B6E8A">
        <w:t>ce</w:t>
      </w:r>
      <w:r w:rsidRPr="00C67620">
        <w:t>-to-</w:t>
      </w:r>
      <w:r w:rsidR="002B6E8A">
        <w:t>dev</w:t>
      </w:r>
      <w:r w:rsidR="002D130E">
        <w:t>ice</w:t>
      </w:r>
      <w:r w:rsidRPr="00C67620">
        <w:t xml:space="preserve"> </w:t>
      </w:r>
      <w:r>
        <w:t>LXI Event Message</w:t>
      </w:r>
      <w:r w:rsidRPr="00C67620">
        <w:t xml:space="preserve">-based triggers will likely be implemented by a local event manager but may also use hardware techniques (e.g., LAN </w:t>
      </w:r>
      <w:r>
        <w:t>“</w:t>
      </w:r>
      <w:r w:rsidRPr="00C67620">
        <w:t>packet sniffers</w:t>
      </w:r>
      <w:r>
        <w:t>”</w:t>
      </w:r>
      <w:r w:rsidRPr="00C67620">
        <w:t xml:space="preserve">) to reduce latency. Time-based triggers will usually use hardware techniques configurable by the event manager in the </w:t>
      </w:r>
      <w:r>
        <w:t>LXI Device</w:t>
      </w:r>
      <w:r w:rsidRPr="00C67620">
        <w:t xml:space="preserve">. </w:t>
      </w:r>
      <w:r>
        <w:t>LXI Wired Trigger Bus</w:t>
      </w:r>
      <w:r w:rsidRPr="00C67620">
        <w:t xml:space="preserve"> and vendor-specific hardware trigger will naturally be based in hardware.</w:t>
      </w:r>
    </w:p>
    <w:p w14:paraId="21109ABD" w14:textId="77777777" w:rsidR="00820731" w:rsidRDefault="00820731" w:rsidP="006658FC">
      <w:pPr>
        <w:pStyle w:val="ObservationHeading"/>
      </w:pPr>
    </w:p>
    <w:p w14:paraId="150D16EF" w14:textId="77777777" w:rsidR="00820731" w:rsidRPr="00C67620" w:rsidRDefault="00820731" w:rsidP="006658FC">
      <w:pPr>
        <w:pStyle w:val="ObservationHeading"/>
      </w:pPr>
      <w:r w:rsidRPr="00C67620">
        <w:t>Observation – Trigger Schemes Can Be Mixed</w:t>
      </w:r>
    </w:p>
    <w:p w14:paraId="3235933C" w14:textId="4D644C2F" w:rsidR="00820731" w:rsidRPr="00C67620" w:rsidRDefault="00820731" w:rsidP="00820731">
      <w:pPr>
        <w:pStyle w:val="LXIObservationBody"/>
      </w:pPr>
      <w:r>
        <w:t xml:space="preserve">Rule </w:t>
      </w:r>
      <w:r>
        <w:fldChar w:fldCharType="begin"/>
      </w:r>
      <w:r>
        <w:instrText>REF _Ref205625831 \r</w:instrText>
      </w:r>
      <w:r>
        <w:fldChar w:fldCharType="separate"/>
      </w:r>
      <w:r w:rsidR="0028063C">
        <w:t>3.5.1</w:t>
      </w:r>
      <w:r>
        <w:fldChar w:fldCharType="end"/>
      </w:r>
      <w:r>
        <w:t xml:space="preserve"> and recommendation </w:t>
      </w:r>
      <w:r>
        <w:fldChar w:fldCharType="begin"/>
      </w:r>
      <w:r>
        <w:instrText>REF _Ref205625957 \r</w:instrText>
      </w:r>
      <w:r>
        <w:fldChar w:fldCharType="separate"/>
      </w:r>
      <w:r w:rsidR="0028063C">
        <w:t>3.5.1.1</w:t>
      </w:r>
      <w:r>
        <w:fldChar w:fldCharType="end"/>
      </w:r>
      <w:r w:rsidRPr="00C67620">
        <w:t xml:space="preserve"> allow system integrators to select or combine trigger schemes to meet the overall coordination requirements of the system.</w:t>
      </w:r>
    </w:p>
    <w:p w14:paraId="4C5E386B" w14:textId="77777777" w:rsidR="00820731" w:rsidRPr="00C67620" w:rsidRDefault="00820731" w:rsidP="00820731">
      <w:pPr>
        <w:pStyle w:val="LXIObservationBody"/>
      </w:pPr>
    </w:p>
    <w:p w14:paraId="55A72F9F" w14:textId="77777777" w:rsidR="00820731" w:rsidRPr="00C67620" w:rsidRDefault="00820731" w:rsidP="00820731"/>
    <w:p w14:paraId="09DABCEF" w14:textId="77777777" w:rsidR="00820731" w:rsidRPr="00C67620" w:rsidRDefault="00820731" w:rsidP="00206A69">
      <w:pPr>
        <w:pStyle w:val="Heading3"/>
      </w:pPr>
      <w:bookmarkStart w:id="257" w:name="_Toc112300500"/>
      <w:bookmarkStart w:id="258" w:name="_Toc113353384"/>
      <w:bookmarkStart w:id="259" w:name="_Ref113438696"/>
      <w:bookmarkStart w:id="260" w:name="_Toc128656146"/>
      <w:bookmarkStart w:id="261" w:name="_Ref205186842"/>
      <w:bookmarkStart w:id="262" w:name="_Ref205626653"/>
      <w:bookmarkStart w:id="263" w:name="_Toc443255299"/>
      <w:bookmarkStart w:id="264" w:name="_Toc156482880"/>
      <w:bookmarkStart w:id="265" w:name="_Ref95209533"/>
      <w:bookmarkStart w:id="266" w:name="_Ref99771741"/>
      <w:bookmarkStart w:id="267" w:name="_Toc101245372"/>
      <w:bookmarkStart w:id="268" w:name="_Toc103501611"/>
      <w:bookmarkStart w:id="269" w:name="_Toc104620813"/>
      <w:bookmarkStart w:id="270" w:name="_Toc104945904"/>
      <w:bookmarkStart w:id="271" w:name="_Toc104946744"/>
      <w:bookmarkStart w:id="272" w:name="_Toc104947164"/>
      <w:bookmarkStart w:id="273" w:name="_Toc104968455"/>
      <w:bookmarkStart w:id="274" w:name="_Toc105500826"/>
      <w:bookmarkStart w:id="275" w:name="_Toc105501308"/>
      <w:bookmarkStart w:id="276" w:name="_Toc106617313"/>
      <w:bookmarkStart w:id="277" w:name="_Toc111021177"/>
      <w:bookmarkStart w:id="278" w:name="_Toc111253086"/>
      <w:r>
        <w:t>Recommendation – Trigger Outputs Can Be Transmitted by Any Method</w:t>
      </w:r>
      <w:bookmarkEnd w:id="257"/>
      <w:bookmarkEnd w:id="258"/>
      <w:bookmarkEnd w:id="259"/>
      <w:bookmarkEnd w:id="260"/>
      <w:bookmarkEnd w:id="261"/>
      <w:bookmarkEnd w:id="262"/>
      <w:bookmarkEnd w:id="263"/>
      <w:bookmarkEnd w:id="264"/>
    </w:p>
    <w:p w14:paraId="278ECBF5" w14:textId="6B060CB1" w:rsidR="00820731" w:rsidRPr="00C67620" w:rsidRDefault="00820731" w:rsidP="00820731">
      <w:pPr>
        <w:pStyle w:val="LXIBody"/>
      </w:pPr>
      <w:r w:rsidRPr="00C67620">
        <w:t xml:space="preserve">Any </w:t>
      </w:r>
      <w:r>
        <w:t>LXI Device</w:t>
      </w:r>
      <w:r w:rsidRPr="00C67620">
        <w:t xml:space="preserve"> capable of detecting an </w:t>
      </w:r>
      <w:r>
        <w:t>LXI Event</w:t>
      </w:r>
      <w:r w:rsidRPr="00C67620">
        <w:t xml:space="preserve"> that can be used as a trigger should be configurable to communicate this trigger event to other devices by </w:t>
      </w:r>
      <w:r>
        <w:t>LXI Event Message</w:t>
      </w:r>
      <w:r w:rsidRPr="00C67620">
        <w:t xml:space="preserve"> (using the </w:t>
      </w:r>
      <w:r>
        <w:t>LXI Event Message</w:t>
      </w:r>
      <w:r w:rsidRPr="00C67620">
        <w:t xml:space="preserve"> format defined in Section </w:t>
      </w:r>
      <w:r>
        <w:fldChar w:fldCharType="begin"/>
      </w:r>
      <w:r>
        <w:instrText xml:space="preserve"> REF _Ref99849436 \r \h  \* MERGEFORMAT </w:instrText>
      </w:r>
      <w:r>
        <w:fldChar w:fldCharType="separate"/>
      </w:r>
      <w:r w:rsidR="0028063C">
        <w:t>4</w:t>
      </w:r>
      <w:r>
        <w:fldChar w:fldCharType="end"/>
      </w:r>
      <w:r>
        <w:t xml:space="preserve"> of the LXI Event Message Extended Function document</w:t>
      </w:r>
      <w:r w:rsidRPr="00C67620">
        <w:t xml:space="preserve">), </w:t>
      </w:r>
      <w:r>
        <w:t>LXI Wired Trigger Bus</w:t>
      </w:r>
      <w:r w:rsidRPr="00C67620">
        <w:t xml:space="preserve">, or optional vendor specific hardware. </w:t>
      </w:r>
    </w:p>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14:paraId="2C333326" w14:textId="4768D2B7" w:rsidR="00820731" w:rsidRPr="00C67620" w:rsidRDefault="00820731" w:rsidP="006658FC">
      <w:pPr>
        <w:pStyle w:val="ObservationHeading"/>
      </w:pPr>
      <w:r w:rsidRPr="00C67620">
        <w:t xml:space="preserve">Observation – Clarification of Intent of Recommendation </w:t>
      </w:r>
      <w:fldSimple w:instr="REF _Ref205626653 \r  \* MERGEFORMAT">
        <w:r w:rsidR="0028063C">
          <w:t>3.5.2</w:t>
        </w:r>
      </w:fldSimple>
    </w:p>
    <w:p w14:paraId="433DF4AC" w14:textId="33A29FC8" w:rsidR="00820731" w:rsidRDefault="00820731" w:rsidP="00820731">
      <w:pPr>
        <w:pStyle w:val="LXIObservationBody"/>
      </w:pPr>
      <w:r w:rsidRPr="00C67620">
        <w:t>The intent of Recommendation</w:t>
      </w:r>
      <w:r>
        <w:t xml:space="preserve"> </w:t>
      </w:r>
      <w:fldSimple w:instr="REF _Ref205626653 \r  \* MERGEFORMAT">
        <w:r w:rsidR="0028063C">
          <w:t>3.5.2</w:t>
        </w:r>
      </w:fldSimple>
      <w:r w:rsidRPr="00C67620">
        <w:t xml:space="preserve"> is to supply system integrators with the greatest possible flexibility in implementation of triggering.  It is recognized that certain applications may require triggering in hardware that is not feasible in software (e.g., a hardware trigger that repeats at a 10 MHz rate may be impractical to handle in software).  However, implementation of Recommendation</w:t>
      </w:r>
      <w:r w:rsidRPr="00592867">
        <w:t xml:space="preserve"> </w:t>
      </w:r>
      <w:fldSimple w:instr="REF _Ref205626653 \r  \* MERGEFORMAT">
        <w:r w:rsidR="0028063C">
          <w:t>3.5.2</w:t>
        </w:r>
      </w:fldSimple>
      <w:r w:rsidRPr="00C67620">
        <w:t xml:space="preserve"> is important to achieve interoperability between instruments from various vendors.  Although there are situations </w:t>
      </w:r>
      <w:r>
        <w:t>in which</w:t>
      </w:r>
      <w:r w:rsidRPr="00C67620">
        <w:t xml:space="preserve"> it is not possible, designers should consider Recommendation </w:t>
      </w:r>
      <w:fldSimple w:instr="REF _Ref205626653 \r  \* MERGEFORMAT">
        <w:r w:rsidR="0028063C">
          <w:t>3.5.2</w:t>
        </w:r>
      </w:fldSimple>
      <w:r w:rsidRPr="00C67620">
        <w:t xml:space="preserve"> to be a rule unless serious technical obstacles exist.</w:t>
      </w:r>
    </w:p>
    <w:p w14:paraId="3AE04958" w14:textId="77777777" w:rsidR="00820731" w:rsidRPr="00C67620" w:rsidRDefault="00820731" w:rsidP="00820731">
      <w:pPr>
        <w:pStyle w:val="LXIBody"/>
      </w:pPr>
    </w:p>
    <w:p w14:paraId="496A8D29" w14:textId="77777777" w:rsidR="00206A69" w:rsidRDefault="00206A69">
      <w:pPr>
        <w:rPr>
          <w:rFonts w:ascii="Arial" w:hAnsi="Arial"/>
          <w:b/>
          <w:sz w:val="22"/>
        </w:rPr>
      </w:pPr>
      <w:bookmarkStart w:id="279" w:name="_Toc112300502"/>
      <w:bookmarkStart w:id="280" w:name="_Toc113353386"/>
      <w:bookmarkStart w:id="281" w:name="_Toc128656147"/>
      <w:bookmarkStart w:id="282" w:name="_Ref96309085"/>
      <w:bookmarkStart w:id="283" w:name="_Toc101245376"/>
      <w:bookmarkStart w:id="284" w:name="_Toc103501615"/>
      <w:bookmarkStart w:id="285" w:name="_Toc104620817"/>
      <w:bookmarkStart w:id="286" w:name="_Toc104945908"/>
      <w:bookmarkStart w:id="287" w:name="_Toc104946748"/>
      <w:bookmarkStart w:id="288" w:name="_Toc104947168"/>
      <w:bookmarkStart w:id="289" w:name="_Toc104968459"/>
      <w:bookmarkStart w:id="290" w:name="_Toc105500830"/>
      <w:bookmarkStart w:id="291" w:name="_Toc105501312"/>
      <w:bookmarkStart w:id="292" w:name="_Toc106617317"/>
      <w:bookmarkStart w:id="293" w:name="_Toc111980661"/>
      <w:bookmarkStart w:id="294" w:name="_Toc111980660"/>
      <w:bookmarkStart w:id="295" w:name="_Toc113353385"/>
      <w:r>
        <w:br w:type="page"/>
      </w:r>
    </w:p>
    <w:p w14:paraId="17B62FB8" w14:textId="77777777" w:rsidR="00820731" w:rsidRPr="00C67620" w:rsidRDefault="00820731" w:rsidP="00206A69">
      <w:pPr>
        <w:pStyle w:val="Heading4"/>
      </w:pPr>
      <w:bookmarkStart w:id="296" w:name="_Ref450983769"/>
      <w:r>
        <w:lastRenderedPageBreak/>
        <w:t>RULE – Specify Trigger Output Response Times</w:t>
      </w:r>
      <w:bookmarkEnd w:id="279"/>
      <w:bookmarkEnd w:id="280"/>
      <w:bookmarkEnd w:id="281"/>
      <w:bookmarkEnd w:id="296"/>
    </w:p>
    <w:p w14:paraId="435166CF" w14:textId="0BE6E91C" w:rsidR="00820731" w:rsidRPr="00C67620" w:rsidRDefault="00820731" w:rsidP="00820731">
      <w:pPr>
        <w:pStyle w:val="LXIBody"/>
      </w:pPr>
      <w:r w:rsidRPr="00C67620">
        <w:t xml:space="preserve">If Recommendation </w:t>
      </w:r>
      <w:fldSimple w:instr="REF _Ref205626653 \r  \* MERGEFORMAT">
        <w:r w:rsidR="0028063C">
          <w:t>3.5.2</w:t>
        </w:r>
      </w:fldSimple>
      <w:r w:rsidRPr="00C67620">
        <w:t xml:space="preserve"> is implemented, for each </w:t>
      </w:r>
      <w:r>
        <w:t>LXI Event</w:t>
      </w:r>
      <w:r w:rsidRPr="00C67620">
        <w:t xml:space="preserve"> that can cause a trigger the published specification shall include the time it takes the </w:t>
      </w:r>
      <w:r>
        <w:t>LXI Device</w:t>
      </w:r>
      <w:r w:rsidRPr="00C67620">
        <w:t xml:space="preserve"> to respond to the event and transmit a trigger by each of the possible triggering methods.  This information shall include the minimum, maximum, and typical response times.  For response times that are probabilistic in nature, the minimum and maximum response times shall be specified with a 95% confidence.  If the response time is unknown or cannot be determined, the manufacturers shall explicitly state that the time is unknown.  This information shall be available as a part of the documentation that accompanies each </w:t>
      </w:r>
      <w:r>
        <w:t>LXI Device</w:t>
      </w:r>
      <w:r w:rsidRPr="00C67620">
        <w:t xml:space="preserve"> (whether printed or electronic).</w:t>
      </w:r>
    </w:p>
    <w:p w14:paraId="24E1D92F" w14:textId="670F63A5" w:rsidR="00820731" w:rsidRPr="00C67620" w:rsidRDefault="00820731" w:rsidP="00206A69">
      <w:pPr>
        <w:pStyle w:val="Heading4"/>
      </w:pPr>
      <w:bookmarkStart w:id="297" w:name="_Toc112300503"/>
      <w:bookmarkStart w:id="298" w:name="_Toc113353387"/>
      <w:bookmarkStart w:id="299" w:name="_Toc105501313"/>
      <w:bookmarkStart w:id="300" w:name="_Toc106617318"/>
      <w:bookmarkStart w:id="301" w:name="_Toc111021182"/>
      <w:bookmarkStart w:id="302" w:name="_Toc111253089"/>
      <w:bookmarkEnd w:id="282"/>
      <w:bookmarkEnd w:id="283"/>
      <w:bookmarkEnd w:id="284"/>
      <w:bookmarkEnd w:id="285"/>
      <w:bookmarkEnd w:id="286"/>
      <w:bookmarkEnd w:id="287"/>
      <w:bookmarkEnd w:id="288"/>
      <w:bookmarkEnd w:id="289"/>
      <w:bookmarkEnd w:id="290"/>
      <w:bookmarkEnd w:id="291"/>
      <w:bookmarkEnd w:id="292"/>
      <w:r>
        <w:t>Recommendation – Trigger Output Response Times Available via Driver</w:t>
      </w:r>
      <w:bookmarkEnd w:id="297"/>
      <w:bookmarkEnd w:id="298"/>
    </w:p>
    <w:p w14:paraId="0755AC94" w14:textId="1E2841FE" w:rsidR="00B25BDD" w:rsidRDefault="00820731" w:rsidP="00206A69">
      <w:pPr>
        <w:pStyle w:val="LXIBody"/>
        <w:rPr>
          <w:rFonts w:ascii="Arial" w:hAnsi="Arial"/>
          <w:b/>
          <w:sz w:val="22"/>
        </w:rPr>
      </w:pPr>
      <w:r w:rsidRPr="00C67620">
        <w:t xml:space="preserve">The information provided for in Rule </w:t>
      </w:r>
      <w:r w:rsidR="00A953AB">
        <w:fldChar w:fldCharType="begin"/>
      </w:r>
      <w:r w:rsidR="00A953AB">
        <w:instrText xml:space="preserve"> REF _Ref450983769 \r \h </w:instrText>
      </w:r>
      <w:r w:rsidR="00A953AB">
        <w:fldChar w:fldCharType="separate"/>
      </w:r>
      <w:r w:rsidR="0028063C">
        <w:t>3.5.2.1</w:t>
      </w:r>
      <w:r w:rsidR="00A953AB">
        <w:fldChar w:fldCharType="end"/>
      </w:r>
      <w:r w:rsidRPr="00C67620">
        <w:t xml:space="preserve"> should be available on the controller via the driver interface.</w:t>
      </w:r>
      <w:bookmarkStart w:id="303" w:name="_Toc128656148"/>
      <w:bookmarkEnd w:id="293"/>
      <w:bookmarkEnd w:id="299"/>
      <w:bookmarkEnd w:id="300"/>
      <w:bookmarkEnd w:id="301"/>
      <w:bookmarkEnd w:id="302"/>
    </w:p>
    <w:p w14:paraId="7CCA6EB2" w14:textId="77777777" w:rsidR="00820731" w:rsidRPr="00C67620" w:rsidRDefault="00820731" w:rsidP="00206A69">
      <w:pPr>
        <w:pStyle w:val="Heading4"/>
      </w:pPr>
      <w:r>
        <w:t>Recommendation – Events Available via Driver Call</w:t>
      </w:r>
      <w:bookmarkEnd w:id="294"/>
      <w:bookmarkEnd w:id="295"/>
      <w:bookmarkEnd w:id="303"/>
    </w:p>
    <w:p w14:paraId="7D05A70F" w14:textId="6F308D4A" w:rsidR="00820731" w:rsidRPr="00C67620" w:rsidRDefault="00820731" w:rsidP="00820731">
      <w:pPr>
        <w:pStyle w:val="LXIBody"/>
      </w:pPr>
      <w:r w:rsidRPr="00C67620">
        <w:t xml:space="preserve">Events under Recommendation </w:t>
      </w:r>
      <w:fldSimple w:instr="REF _Ref205626653 \r  \* MERGEFORMAT">
        <w:r w:rsidR="0028063C">
          <w:t>3.5.2</w:t>
        </w:r>
      </w:fldSimple>
      <w:r w:rsidRPr="00C67620">
        <w:t xml:space="preserve"> should also be accessible via the driver interface on the controller.</w:t>
      </w:r>
    </w:p>
    <w:p w14:paraId="5CE6E927" w14:textId="77777777" w:rsidR="00820731" w:rsidRPr="00C67620" w:rsidRDefault="00820731" w:rsidP="006658FC">
      <w:pPr>
        <w:pStyle w:val="ObservationHeading"/>
      </w:pPr>
      <w:r w:rsidRPr="00C67620">
        <w:t>Observation – Possible Trigger Output Implementations</w:t>
      </w:r>
    </w:p>
    <w:p w14:paraId="218B5D01" w14:textId="59DBF29B" w:rsidR="00820731" w:rsidRPr="00C67620" w:rsidRDefault="00820731" w:rsidP="00820731">
      <w:pPr>
        <w:pStyle w:val="LXIObservationBody"/>
      </w:pPr>
      <w:r w:rsidRPr="00C67620">
        <w:t xml:space="preserve">Recommendation </w:t>
      </w:r>
      <w:r>
        <w:fldChar w:fldCharType="begin"/>
      </w:r>
      <w:r>
        <w:instrText xml:space="preserve"> REF _Ref95209533 \r \h  \* MERGEFORMAT </w:instrText>
      </w:r>
      <w:r>
        <w:fldChar w:fldCharType="separate"/>
      </w:r>
      <w:r w:rsidR="0028063C">
        <w:t>3.5.2</w:t>
      </w:r>
      <w:r>
        <w:fldChar w:fldCharType="end"/>
      </w:r>
      <w:r w:rsidRPr="00C67620">
        <w:t xml:space="preserve"> implies that internal events in an </w:t>
      </w:r>
      <w:r>
        <w:t>LXI Device</w:t>
      </w:r>
      <w:r w:rsidRPr="00C67620">
        <w:t xml:space="preserve"> must interrupt the </w:t>
      </w:r>
      <w:r>
        <w:t>LXI Device</w:t>
      </w:r>
      <w:r w:rsidRPr="00C67620">
        <w:t xml:space="preserve">’s processor so that the processor can transmit </w:t>
      </w:r>
      <w:r>
        <w:t>LXI Event Messages</w:t>
      </w:r>
      <w:r w:rsidRPr="00C67620">
        <w:t xml:space="preserve"> to other </w:t>
      </w:r>
      <w:r w:rsidR="008535FE">
        <w:t>devic</w:t>
      </w:r>
      <w:r w:rsidR="000671F6">
        <w:t>es</w:t>
      </w:r>
      <w:r w:rsidRPr="00C67620">
        <w:t xml:space="preserve"> if the </w:t>
      </w:r>
      <w:r>
        <w:t>LXI Device</w:t>
      </w:r>
      <w:r w:rsidRPr="00C67620">
        <w:t xml:space="preserve"> has been programmed to do so.  It is also possible and permissible for a device to implement generation and communication of a trigger </w:t>
      </w:r>
      <w:r>
        <w:t>LXI Event</w:t>
      </w:r>
      <w:r w:rsidRPr="00C67620">
        <w:t xml:space="preserve"> at much lower levels in the protocol stack than at the application or interrupt level to reduce time delays and latency.</w:t>
      </w:r>
    </w:p>
    <w:p w14:paraId="7A7BAF0D" w14:textId="77777777" w:rsidR="00820731" w:rsidRPr="00C67620" w:rsidRDefault="00820731" w:rsidP="00820731">
      <w:pPr>
        <w:pStyle w:val="LXIBody"/>
      </w:pPr>
    </w:p>
    <w:p w14:paraId="75F76EB2" w14:textId="77777777" w:rsidR="00820731" w:rsidRPr="00C67620" w:rsidRDefault="00820731" w:rsidP="00273C02">
      <w:pPr>
        <w:pStyle w:val="Heading2"/>
        <w:numPr>
          <w:ilvl w:val="1"/>
          <w:numId w:val="32"/>
        </w:numPr>
      </w:pPr>
      <w:bookmarkStart w:id="304" w:name="_Toc111021196"/>
      <w:bookmarkStart w:id="305" w:name="_Toc111253100"/>
      <w:bookmarkStart w:id="306" w:name="_Toc112300512"/>
      <w:bookmarkStart w:id="307" w:name="_Toc113353398"/>
      <w:bookmarkStart w:id="308" w:name="_Ref113439953"/>
      <w:bookmarkStart w:id="309" w:name="_Toc128656157"/>
      <w:bookmarkStart w:id="310" w:name="_Ref205627397"/>
      <w:bookmarkStart w:id="311" w:name="_Ref205631808"/>
      <w:bookmarkStart w:id="312" w:name="_Ref205694549"/>
      <w:bookmarkStart w:id="313" w:name="_Ref205976579"/>
      <w:bookmarkStart w:id="314" w:name="_Ref206222698"/>
      <w:bookmarkStart w:id="315" w:name="_Toc443255300"/>
      <w:bookmarkStart w:id="316" w:name="_Toc156482881"/>
      <w:bookmarkStart w:id="317" w:name="_Ref99772178"/>
      <w:bookmarkStart w:id="318" w:name="_Toc101245388"/>
      <w:bookmarkStart w:id="319" w:name="_Toc103501627"/>
      <w:bookmarkStart w:id="320" w:name="_Toc104620829"/>
      <w:bookmarkStart w:id="321" w:name="_Toc104945920"/>
      <w:bookmarkStart w:id="322" w:name="_Toc104946760"/>
      <w:bookmarkStart w:id="323" w:name="_Toc104947180"/>
      <w:bookmarkStart w:id="324" w:name="_Toc104968471"/>
      <w:bookmarkStart w:id="325" w:name="_Toc105500842"/>
      <w:bookmarkStart w:id="326" w:name="_Toc105501327"/>
      <w:bookmarkStart w:id="327" w:name="_Toc106617332"/>
      <w:bookmarkStart w:id="328" w:name="Internal_Log"/>
      <w:bookmarkStart w:id="329" w:name="_Toc111980674"/>
      <w:r w:rsidRPr="00C67620">
        <w:t>RULE– Internal Log File for Events</w:t>
      </w:r>
      <w:bookmarkEnd w:id="304"/>
      <w:bookmarkEnd w:id="305"/>
      <w:bookmarkEnd w:id="306"/>
      <w:bookmarkEnd w:id="307"/>
      <w:bookmarkEnd w:id="308"/>
      <w:bookmarkEnd w:id="309"/>
      <w:bookmarkEnd w:id="310"/>
      <w:bookmarkEnd w:id="311"/>
      <w:bookmarkEnd w:id="312"/>
      <w:bookmarkEnd w:id="313"/>
      <w:bookmarkEnd w:id="314"/>
      <w:bookmarkEnd w:id="315"/>
      <w:bookmarkEnd w:id="316"/>
      <w:r w:rsidRPr="00C67620">
        <w:t xml:space="preserve"> </w:t>
      </w:r>
      <w:bookmarkEnd w:id="317"/>
      <w:bookmarkEnd w:id="318"/>
      <w:bookmarkEnd w:id="319"/>
      <w:bookmarkEnd w:id="320"/>
      <w:bookmarkEnd w:id="321"/>
      <w:bookmarkEnd w:id="322"/>
      <w:bookmarkEnd w:id="323"/>
      <w:bookmarkEnd w:id="324"/>
      <w:bookmarkEnd w:id="325"/>
      <w:bookmarkEnd w:id="326"/>
      <w:bookmarkEnd w:id="327"/>
    </w:p>
    <w:bookmarkEnd w:id="328"/>
    <w:p w14:paraId="305E8EF0" w14:textId="142FC404" w:rsidR="00820731" w:rsidRDefault="00820731" w:rsidP="00820731">
      <w:pPr>
        <w:pStyle w:val="LXIBody"/>
      </w:pPr>
      <w:r w:rsidRPr="00C67620">
        <w:t xml:space="preserve">All </w:t>
      </w:r>
      <w:r>
        <w:t>LXI Device</w:t>
      </w:r>
      <w:r w:rsidRPr="00C67620">
        <w:t xml:space="preserve">s capable of acting on or generating </w:t>
      </w:r>
      <w:r>
        <w:t>LXI Event</w:t>
      </w:r>
      <w:r w:rsidRPr="00C67620">
        <w:t xml:space="preserve">s shall be configurable to record a timestamp and event identifier for all </w:t>
      </w:r>
      <w:r>
        <w:t>transmitted and received LXI Event Messages (TCP unicast and UDP multicast)</w:t>
      </w:r>
      <w:r w:rsidRPr="00C67620">
        <w:t xml:space="preserve"> in an internal </w:t>
      </w:r>
      <w:r>
        <w:t>LXI Event Log</w:t>
      </w:r>
      <w:r w:rsidRPr="00C67620">
        <w:t xml:space="preserve">. </w:t>
      </w:r>
      <w:r>
        <w:t xml:space="preserve"> </w:t>
      </w:r>
      <w:r w:rsidRPr="00C67620">
        <w:t xml:space="preserve">This </w:t>
      </w:r>
      <w:r>
        <w:t>LXI Event Log</w:t>
      </w:r>
      <w:r w:rsidRPr="00C67620">
        <w:t xml:space="preserve"> shall be accessible via a driver transaction from the controller. </w:t>
      </w:r>
      <w:r w:rsidRPr="0094492C">
        <w:t xml:space="preserve">(See the Programmatic Interface </w:t>
      </w:r>
      <w:r w:rsidR="00A953AB">
        <w:t>Section 6.7 of</w:t>
      </w:r>
      <w:r>
        <w:t xml:space="preserve"> the LXI Event Logs Extended Function document</w:t>
      </w:r>
      <w:r w:rsidRPr="0094492C">
        <w:t>)</w:t>
      </w:r>
      <w:r w:rsidRPr="00C67620">
        <w:t xml:space="preserve">  </w:t>
      </w:r>
    </w:p>
    <w:p w14:paraId="369E52CC" w14:textId="77777777" w:rsidR="00820731" w:rsidRDefault="00820731" w:rsidP="00820731">
      <w:pPr>
        <w:pStyle w:val="LXIBody"/>
      </w:pPr>
      <w:r w:rsidRPr="00C67620">
        <w:t>Logging shall be enabled or disabled via a driver command.  The timestamps</w:t>
      </w:r>
      <w:r>
        <w:t xml:space="preserve"> in the LXI Event Log</w:t>
      </w:r>
      <w:r w:rsidRPr="00C67620">
        <w:t xml:space="preserve"> shall be</w:t>
      </w:r>
      <w:r>
        <w:t>:</w:t>
      </w:r>
    </w:p>
    <w:p w14:paraId="72DB2C21" w14:textId="77777777" w:rsidR="00820731" w:rsidRDefault="00820731" w:rsidP="00273C02">
      <w:pPr>
        <w:pStyle w:val="LXIBody"/>
        <w:numPr>
          <w:ilvl w:val="0"/>
          <w:numId w:val="31"/>
        </w:numPr>
      </w:pPr>
      <w:r>
        <w:t>Based on the local</w:t>
      </w:r>
      <w:r w:rsidRPr="00C67620">
        <w:t xml:space="preserve"> IEEE 1588 clock </w:t>
      </w:r>
      <w:r>
        <w:t>if implemented, else</w:t>
      </w:r>
    </w:p>
    <w:p w14:paraId="5D38EDE4" w14:textId="52098143" w:rsidR="00820731" w:rsidRPr="00C67620" w:rsidRDefault="00820731" w:rsidP="00273C02">
      <w:pPr>
        <w:pStyle w:val="LXIBody"/>
        <w:numPr>
          <w:ilvl w:val="0"/>
          <w:numId w:val="31"/>
        </w:numPr>
      </w:pPr>
      <w:r>
        <w:t>S</w:t>
      </w:r>
      <w:r w:rsidRPr="00C67620">
        <w:t>hall be either 0 or base</w:t>
      </w:r>
      <w:r>
        <w:t>d</w:t>
      </w:r>
      <w:r w:rsidRPr="00C67620">
        <w:t xml:space="preserve"> on a time base consistent with the current IEEE</w:t>
      </w:r>
      <w:r w:rsidR="00E93850">
        <w:t>-</w:t>
      </w:r>
      <w:r w:rsidRPr="00C67620">
        <w:t>1588 time base of the system.</w:t>
      </w:r>
    </w:p>
    <w:bookmarkEnd w:id="329"/>
    <w:p w14:paraId="6C0B2010" w14:textId="5052A009" w:rsidR="00820731" w:rsidRDefault="00820731" w:rsidP="006658FC">
      <w:pPr>
        <w:pStyle w:val="ObservationHeading"/>
      </w:pPr>
      <w:r w:rsidRPr="00C67620">
        <w:t>Observation – Clarification of Intent of R</w:t>
      </w:r>
      <w:r>
        <w:t>ule</w:t>
      </w:r>
      <w:r w:rsidRPr="00C67620">
        <w:t xml:space="preserve"> </w:t>
      </w:r>
      <w:r>
        <w:fldChar w:fldCharType="begin"/>
      </w:r>
      <w:r>
        <w:instrText xml:space="preserve"> REF _Ref113439953 \r \h  \* MERGEFORMAT </w:instrText>
      </w:r>
      <w:r>
        <w:fldChar w:fldCharType="separate"/>
      </w:r>
      <w:r w:rsidR="0028063C">
        <w:t>3.7</w:t>
      </w:r>
      <w:r>
        <w:fldChar w:fldCharType="end"/>
      </w:r>
    </w:p>
    <w:p w14:paraId="3134E564" w14:textId="48DD5C27" w:rsidR="0040019D" w:rsidRDefault="0040019D" w:rsidP="0040019D">
      <w:pPr>
        <w:pStyle w:val="LXIObservationBody"/>
      </w:pPr>
      <w:r w:rsidRPr="00C67620">
        <w:t>The</w:t>
      </w:r>
      <w:r w:rsidR="00D43108">
        <w:t xml:space="preserve"> exist</w:t>
      </w:r>
      <w:r w:rsidR="00E22D28">
        <w:t xml:space="preserve">ence of such a log is invaluable in debugging </w:t>
      </w:r>
      <w:r w:rsidR="00416381">
        <w:t xml:space="preserve">a </w:t>
      </w:r>
      <w:r w:rsidR="00E22D28">
        <w:t>distributed LXI system</w:t>
      </w:r>
      <w:r w:rsidR="00416381">
        <w:t>.</w:t>
      </w:r>
    </w:p>
    <w:p w14:paraId="2EC0B036" w14:textId="77777777" w:rsidR="0040019D" w:rsidRPr="00C67620" w:rsidRDefault="0040019D" w:rsidP="006658FC">
      <w:pPr>
        <w:pStyle w:val="ObservationHeading"/>
      </w:pPr>
    </w:p>
    <w:p w14:paraId="03132E2D" w14:textId="77777777" w:rsidR="00820731" w:rsidRPr="00C67620" w:rsidRDefault="00820731" w:rsidP="006658FC">
      <w:pPr>
        <w:pStyle w:val="ObservationHeading"/>
      </w:pPr>
      <w:r w:rsidRPr="00C67620">
        <w:t>Observation – Size of Log File</w:t>
      </w:r>
    </w:p>
    <w:p w14:paraId="11DF2AE6" w14:textId="77777777" w:rsidR="00820731" w:rsidRDefault="00820731" w:rsidP="00820731">
      <w:pPr>
        <w:pStyle w:val="LXIObservationBody"/>
      </w:pPr>
      <w:r w:rsidRPr="00C67620">
        <w:lastRenderedPageBreak/>
        <w:t xml:space="preserve">There is a trade-off between memory space/cost in the </w:t>
      </w:r>
      <w:r>
        <w:t>LXI Device</w:t>
      </w:r>
      <w:r w:rsidRPr="00C67620">
        <w:t xml:space="preserve"> and the frequency of logged events and the desired history time. Experience gives us a minimum recommended log size that is large enough to hold the most recent 256 event records.  Even larger log files will make debugging easier.</w:t>
      </w:r>
    </w:p>
    <w:p w14:paraId="397D7606" w14:textId="436C7CCC" w:rsidR="00820731" w:rsidRDefault="00820731" w:rsidP="00820731">
      <w:pPr>
        <w:pStyle w:val="Heading3"/>
        <w:tabs>
          <w:tab w:val="clear" w:pos="1440"/>
          <w:tab w:val="num" w:pos="1980"/>
        </w:tabs>
        <w:ind w:left="1980"/>
      </w:pPr>
      <w:bookmarkStart w:id="330" w:name="_Ref205686285"/>
      <w:bookmarkStart w:id="331" w:name="_Toc443255301"/>
      <w:bookmarkStart w:id="332" w:name="_Toc156482882"/>
      <w:r>
        <w:t xml:space="preserve">Recommendation – Events </w:t>
      </w:r>
      <w:r w:rsidR="00D27A75">
        <w:t>to</w:t>
      </w:r>
      <w:r>
        <w:t xml:space="preserve"> Be Logged</w:t>
      </w:r>
      <w:bookmarkEnd w:id="330"/>
      <w:bookmarkEnd w:id="331"/>
      <w:bookmarkEnd w:id="332"/>
    </w:p>
    <w:p w14:paraId="1D25A510" w14:textId="7CA2C124" w:rsidR="00820731" w:rsidRDefault="00820731" w:rsidP="00820731">
      <w:pPr>
        <w:pStyle w:val="LXIBody"/>
      </w:pPr>
      <w:r>
        <w:t xml:space="preserve">In addition to the logging required by </w:t>
      </w:r>
      <w:r>
        <w:fldChar w:fldCharType="begin"/>
      </w:r>
      <w:r>
        <w:instrText>REF _Ref205627397 \r</w:instrText>
      </w:r>
      <w:r>
        <w:fldChar w:fldCharType="separate"/>
      </w:r>
      <w:r w:rsidR="0028063C">
        <w:t>3.7</w:t>
      </w:r>
      <w:r>
        <w:fldChar w:fldCharType="end"/>
      </w:r>
      <w:r>
        <w:t>, devices should log any events that are significant to the instrument or application domain, including driver commands, triggers of any form, or significant internal state change.</w:t>
      </w:r>
    </w:p>
    <w:p w14:paraId="483A2B55" w14:textId="77777777" w:rsidR="00820731" w:rsidRDefault="00820731" w:rsidP="00820731">
      <w:pPr>
        <w:pStyle w:val="LXIBody"/>
      </w:pPr>
      <w:r>
        <w:t>Vendors are allowed and encouraged to log additional events that are appropriate and meaningful for the application domain and device functionality.</w:t>
      </w:r>
    </w:p>
    <w:p w14:paraId="7B81ACC1" w14:textId="3A34FD8B" w:rsidR="00A122A9" w:rsidRDefault="008405AE" w:rsidP="00F71248">
      <w:pPr>
        <w:pStyle w:val="Heading1"/>
      </w:pPr>
      <w:bookmarkStart w:id="333" w:name="_Toc205697345"/>
      <w:bookmarkStart w:id="334" w:name="_Toc205972802"/>
      <w:bookmarkStart w:id="335" w:name="_Toc206213422"/>
      <w:bookmarkStart w:id="336" w:name="_Toc205697350"/>
      <w:bookmarkStart w:id="337" w:name="_Toc205972807"/>
      <w:bookmarkStart w:id="338" w:name="_Toc206213427"/>
      <w:bookmarkStart w:id="339" w:name="_Toc205697356"/>
      <w:bookmarkStart w:id="340" w:name="_Toc205972813"/>
      <w:bookmarkStart w:id="341" w:name="_Toc206213433"/>
      <w:bookmarkStart w:id="342" w:name="_Toc205697357"/>
      <w:bookmarkStart w:id="343" w:name="_Toc205972814"/>
      <w:bookmarkStart w:id="344" w:name="_Toc206213434"/>
      <w:bookmarkStart w:id="345" w:name="_Toc205697358"/>
      <w:bookmarkStart w:id="346" w:name="_Toc205972815"/>
      <w:bookmarkStart w:id="347" w:name="_Toc206213435"/>
      <w:bookmarkStart w:id="348" w:name="_Toc111978163"/>
      <w:bookmarkStart w:id="349" w:name="_Toc111983525"/>
      <w:bookmarkStart w:id="350" w:name="_Toc111978164"/>
      <w:bookmarkStart w:id="351" w:name="_Toc111980666"/>
      <w:bookmarkStart w:id="352" w:name="_Toc111982298"/>
      <w:bookmarkStart w:id="353" w:name="_Toc111983526"/>
      <w:bookmarkStart w:id="354" w:name="_Toc111978165"/>
      <w:bookmarkStart w:id="355" w:name="_Toc111980667"/>
      <w:bookmarkStart w:id="356" w:name="_Toc111982299"/>
      <w:bookmarkStart w:id="357" w:name="_Toc111983527"/>
      <w:bookmarkStart w:id="358" w:name="_Toc111978166"/>
      <w:bookmarkStart w:id="359" w:name="_Toc111980668"/>
      <w:bookmarkStart w:id="360" w:name="_Toc111982300"/>
      <w:bookmarkStart w:id="361" w:name="_Toc111983528"/>
      <w:bookmarkStart w:id="362" w:name="_Toc111260266"/>
      <w:bookmarkStart w:id="363" w:name="_Toc205697372"/>
      <w:bookmarkStart w:id="364" w:name="_Toc205972829"/>
      <w:bookmarkStart w:id="365" w:name="_Toc206213449"/>
      <w:bookmarkStart w:id="366" w:name="_Toc205697378"/>
      <w:bookmarkStart w:id="367" w:name="_Toc205972835"/>
      <w:bookmarkStart w:id="368" w:name="_Toc206213455"/>
      <w:bookmarkStart w:id="369" w:name="_Toc175120788"/>
      <w:bookmarkStart w:id="370" w:name="_Toc176296804"/>
      <w:bookmarkStart w:id="371" w:name="_Toc176343250"/>
      <w:bookmarkStart w:id="372" w:name="_Toc176577237"/>
      <w:bookmarkStart w:id="373" w:name="_Toc178588380"/>
      <w:bookmarkStart w:id="374" w:name="_Toc178605361"/>
      <w:bookmarkStart w:id="375" w:name="_Toc111980676"/>
      <w:bookmarkStart w:id="376" w:name="_Toc113353400"/>
      <w:bookmarkStart w:id="377" w:name="_Toc113776898"/>
      <w:bookmarkStart w:id="378" w:name="_Toc128656159"/>
      <w:bookmarkStart w:id="379" w:name="_Ref206215874"/>
      <w:bookmarkStart w:id="380" w:name="_Ref208644845"/>
      <w:bookmarkStart w:id="381" w:name="_Toc156482883"/>
      <w:bookmarkStart w:id="382" w:name="_Ref99849436"/>
      <w:bookmarkStart w:id="383" w:name="_Toc101245398"/>
      <w:bookmarkStart w:id="384" w:name="_Toc103501636"/>
      <w:bookmarkStart w:id="385" w:name="_Toc104620838"/>
      <w:bookmarkStart w:id="386" w:name="_Toc104945929"/>
      <w:bookmarkStart w:id="387" w:name="_Toc104946769"/>
      <w:bookmarkStart w:id="388" w:name="_Toc104947189"/>
      <w:bookmarkStart w:id="389" w:name="_Toc104968480"/>
      <w:bookmarkStart w:id="390" w:name="_Toc105500851"/>
      <w:bookmarkStart w:id="391" w:name="_Toc105501336"/>
      <w:bookmarkStart w:id="392" w:name="_Toc106617339"/>
      <w:bookmarkStart w:id="393" w:name="_Toc111021203"/>
      <w:bookmarkStart w:id="394" w:name="_Toc111253102"/>
      <w:bookmarkEnd w:id="181"/>
      <w:bookmarkEnd w:id="182"/>
      <w:bookmarkEnd w:id="183"/>
      <w:bookmarkEnd w:id="184"/>
      <w:bookmarkEnd w:id="185"/>
      <w:bookmarkEnd w:id="186"/>
      <w:bookmarkEnd w:id="187"/>
      <w:bookmarkEnd w:id="188"/>
      <w:bookmarkEnd w:id="189"/>
      <w:bookmarkEnd w:id="190"/>
      <w:bookmarkEnd w:id="191"/>
      <w:bookmarkEnd w:id="192"/>
      <w:bookmarkEnd w:id="193"/>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r>
        <w:lastRenderedPageBreak/>
        <w:t>Device</w:t>
      </w:r>
      <w:r w:rsidR="00A122A9" w:rsidRPr="0075323E">
        <w:t>-to-</w:t>
      </w:r>
      <w:r>
        <w:t>Device</w:t>
      </w:r>
      <w:r w:rsidR="00A122A9" w:rsidRPr="0075323E">
        <w:t xml:space="preserve"> Data Communication</w:t>
      </w:r>
      <w:r w:rsidR="00E5487F" w:rsidRPr="0075323E">
        <w:t xml:space="preserve"> of LXI Event Message</w:t>
      </w:r>
      <w:r w:rsidR="00A122A9" w:rsidRPr="0075323E">
        <w:t>s</w:t>
      </w:r>
      <w:bookmarkEnd w:id="375"/>
      <w:bookmarkEnd w:id="376"/>
      <w:bookmarkEnd w:id="377"/>
      <w:bookmarkEnd w:id="378"/>
      <w:bookmarkEnd w:id="379"/>
      <w:bookmarkEnd w:id="380"/>
      <w:bookmarkEnd w:id="381"/>
    </w:p>
    <w:p w14:paraId="38CD689E" w14:textId="77777777" w:rsidR="006970F9" w:rsidRDefault="006970F9" w:rsidP="006970F9">
      <w:pPr>
        <w:pStyle w:val="Body1"/>
      </w:pPr>
    </w:p>
    <w:p w14:paraId="37AAC8E8" w14:textId="71A03E8A" w:rsidR="006970F9" w:rsidRPr="00E45C95" w:rsidRDefault="00A03EDB" w:rsidP="006970F9">
      <w:pPr>
        <w:pStyle w:val="LXIBody"/>
        <w:rPr>
          <w:sz w:val="28"/>
          <w:szCs w:val="28"/>
        </w:rPr>
      </w:pPr>
      <w:r>
        <w:t>D</w:t>
      </w:r>
      <w:r w:rsidR="008405AE">
        <w:t>evice</w:t>
      </w:r>
      <w:r w:rsidR="006970F9" w:rsidRPr="00C67620">
        <w:t>-to-</w:t>
      </w:r>
      <w:r w:rsidR="008405AE">
        <w:t>device</w:t>
      </w:r>
      <w:r w:rsidR="006970F9" w:rsidRPr="00C67620">
        <w:t xml:space="preserve"> messages are </w:t>
      </w:r>
      <w:r w:rsidR="006970F9">
        <w:t>LXI Event Message</w:t>
      </w:r>
      <w:r w:rsidR="006970F9" w:rsidRPr="00C67620">
        <w:t xml:space="preserve">s that are either multicast on the LAN via UDP or transmitted through a point-to-point TCP connection.   Each message is </w:t>
      </w:r>
      <w:r w:rsidR="006970F9">
        <w:t>timestamp</w:t>
      </w:r>
      <w:r w:rsidR="006970F9" w:rsidRPr="00C67620">
        <w:t xml:space="preserve">ed and signals the occurrence of some </w:t>
      </w:r>
      <w:r w:rsidR="006970F9">
        <w:t>LXI Event</w:t>
      </w:r>
      <w:r w:rsidR="006970F9" w:rsidRPr="00C67620">
        <w:t xml:space="preserve"> in the system.  </w:t>
      </w:r>
      <w:r w:rsidR="006970F9">
        <w:t>LXI Device</w:t>
      </w:r>
      <w:r w:rsidR="006970F9" w:rsidRPr="00C67620">
        <w:t>s in the system can be programmed to broadcast messages (or not) as needed.</w:t>
      </w:r>
    </w:p>
    <w:p w14:paraId="2DEA37E3" w14:textId="77777777" w:rsidR="006970F9" w:rsidRPr="006970F9" w:rsidRDefault="006970F9" w:rsidP="006970F9">
      <w:pPr>
        <w:pStyle w:val="LXIBody"/>
      </w:pPr>
    </w:p>
    <w:p w14:paraId="0D6EBD82" w14:textId="1093411D" w:rsidR="00283C6F" w:rsidRPr="00F8416B" w:rsidRDefault="00206A69" w:rsidP="001567BD">
      <w:pPr>
        <w:pStyle w:val="Body1"/>
      </w:pPr>
      <w:r>
        <w:t xml:space="preserve">The </w:t>
      </w:r>
      <w:r w:rsidR="006970F9">
        <w:t xml:space="preserve">rules and </w:t>
      </w:r>
      <w:r>
        <w:t xml:space="preserve">content </w:t>
      </w:r>
      <w:r w:rsidR="005F0FC4">
        <w:t xml:space="preserve">related to </w:t>
      </w:r>
      <w:r w:rsidR="006D7C6F">
        <w:t xml:space="preserve">LXI Event Messages is in </w:t>
      </w:r>
      <w:r w:rsidR="008F1B0B">
        <w:t xml:space="preserve">the </w:t>
      </w:r>
      <w:r w:rsidRPr="00206A69">
        <w:rPr>
          <w:b/>
          <w:i/>
        </w:rPr>
        <w:t>LXI Event Messaging Extended Function</w:t>
      </w:r>
      <w:r>
        <w:t xml:space="preserve"> document.</w:t>
      </w:r>
    </w:p>
    <w:p w14:paraId="6C68E6FC" w14:textId="77777777" w:rsidR="00A122A9" w:rsidRDefault="006D4AC1" w:rsidP="00F71248">
      <w:pPr>
        <w:pStyle w:val="Heading1"/>
      </w:pPr>
      <w:bookmarkStart w:id="395" w:name="_Toc439587844"/>
      <w:bookmarkStart w:id="396" w:name="_Toc439587847"/>
      <w:bookmarkStart w:id="397" w:name="_Toc439587849"/>
      <w:bookmarkStart w:id="398" w:name="_Toc439587851"/>
      <w:bookmarkStart w:id="399" w:name="_Toc439587853"/>
      <w:bookmarkStart w:id="400" w:name="_Toc439587855"/>
      <w:bookmarkStart w:id="401" w:name="_Toc439587868"/>
      <w:bookmarkStart w:id="402" w:name="_Toc439587872"/>
      <w:bookmarkStart w:id="403" w:name="_Toc439587874"/>
      <w:bookmarkStart w:id="404" w:name="_Toc439587875"/>
      <w:bookmarkStart w:id="405" w:name="_Toc439587876"/>
      <w:bookmarkStart w:id="406" w:name="_Toc439587878"/>
      <w:bookmarkStart w:id="407" w:name="_Toc439587880"/>
      <w:bookmarkStart w:id="408" w:name="_Toc439587881"/>
      <w:bookmarkStart w:id="409" w:name="_Toc439587882"/>
      <w:bookmarkStart w:id="410" w:name="_Toc439587889"/>
      <w:bookmarkStart w:id="411" w:name="_Toc439587892"/>
      <w:bookmarkStart w:id="412" w:name="_Toc439587893"/>
      <w:bookmarkStart w:id="413" w:name="_Toc439587894"/>
      <w:bookmarkStart w:id="414" w:name="_Toc439587895"/>
      <w:bookmarkStart w:id="415" w:name="_Toc439587897"/>
      <w:bookmarkStart w:id="416" w:name="_Toc439587898"/>
      <w:bookmarkStart w:id="417" w:name="_Toc439587904"/>
      <w:bookmarkStart w:id="418" w:name="_Toc439587905"/>
      <w:bookmarkStart w:id="419" w:name="_Toc439587906"/>
      <w:bookmarkStart w:id="420" w:name="_Toc439587907"/>
      <w:bookmarkStart w:id="421" w:name="_Toc439587908"/>
      <w:bookmarkStart w:id="422" w:name="_Toc439587909"/>
      <w:bookmarkStart w:id="423" w:name="_Toc439587910"/>
      <w:bookmarkStart w:id="424" w:name="_Toc439587913"/>
      <w:bookmarkStart w:id="425" w:name="_Toc439587917"/>
      <w:bookmarkStart w:id="426" w:name="_Toc439587919"/>
      <w:bookmarkStart w:id="427" w:name="_Toc439587920"/>
      <w:bookmarkStart w:id="428" w:name="_Toc439587921"/>
      <w:bookmarkStart w:id="429" w:name="_Toc439588007"/>
      <w:bookmarkStart w:id="430" w:name="_Toc439588011"/>
      <w:bookmarkStart w:id="431" w:name="_Toc439588014"/>
      <w:bookmarkStart w:id="432" w:name="_Toc439588019"/>
      <w:bookmarkStart w:id="433" w:name="_Toc439588023"/>
      <w:bookmarkStart w:id="434" w:name="_Toc439588025"/>
      <w:bookmarkStart w:id="435" w:name="_Toc439588026"/>
      <w:bookmarkStart w:id="436" w:name="_Toc439588027"/>
      <w:bookmarkStart w:id="437" w:name="_Toc439588028"/>
      <w:bookmarkStart w:id="438" w:name="_Toc439588030"/>
      <w:bookmarkStart w:id="439" w:name="_Toc439588031"/>
      <w:bookmarkStart w:id="440" w:name="_Toc439588037"/>
      <w:bookmarkStart w:id="441" w:name="_Toc439588047"/>
      <w:bookmarkStart w:id="442" w:name="_Toc439588073"/>
      <w:bookmarkStart w:id="443" w:name="_Toc439588074"/>
      <w:bookmarkStart w:id="444" w:name="_Toc439588075"/>
      <w:bookmarkStart w:id="445" w:name="_Toc112300527"/>
      <w:bookmarkStart w:id="446" w:name="_Toc112661497"/>
      <w:bookmarkStart w:id="447" w:name="_Toc128656170"/>
      <w:bookmarkStart w:id="448" w:name="_Ref205188215"/>
      <w:bookmarkStart w:id="449" w:name="_Ref205358737"/>
      <w:bookmarkStart w:id="450" w:name="_Ref205624102"/>
      <w:bookmarkStart w:id="451" w:name="_Ref206216095"/>
      <w:bookmarkStart w:id="452" w:name="_Ref206216654"/>
      <w:bookmarkStart w:id="453" w:name="_Ref207184454"/>
      <w:bookmarkStart w:id="454" w:name="_Toc156482884"/>
      <w:bookmarkStart w:id="455" w:name="_Toc111980687"/>
      <w:bookmarkStart w:id="456" w:name="_Toc101245411"/>
      <w:bookmarkStart w:id="457" w:name="_Toc103501649"/>
      <w:bookmarkStart w:id="458" w:name="_Toc104620851"/>
      <w:bookmarkStart w:id="459" w:name="_Toc104945942"/>
      <w:bookmarkStart w:id="460" w:name="_Toc104946782"/>
      <w:bookmarkStart w:id="461" w:name="_Toc104947202"/>
      <w:bookmarkStart w:id="462" w:name="_Toc104968493"/>
      <w:bookmarkStart w:id="463" w:name="_Toc105500864"/>
      <w:bookmarkStart w:id="464" w:name="_Toc105501353"/>
      <w:bookmarkStart w:id="465" w:name="_Toc106617356"/>
      <w:bookmarkStart w:id="466" w:name="_Toc111021220"/>
      <w:bookmarkStart w:id="467" w:name="_Toc111253115"/>
      <w:bookmarkStart w:id="468" w:name="_Toc11198073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r w:rsidRPr="0075323E">
        <w:lastRenderedPageBreak/>
        <w:t>L</w:t>
      </w:r>
      <w:bookmarkEnd w:id="445"/>
      <w:bookmarkEnd w:id="446"/>
      <w:bookmarkEnd w:id="447"/>
      <w:bookmarkEnd w:id="448"/>
      <w:bookmarkEnd w:id="449"/>
      <w:bookmarkEnd w:id="450"/>
      <w:bookmarkEnd w:id="451"/>
      <w:bookmarkEnd w:id="452"/>
      <w:bookmarkEnd w:id="453"/>
      <w:r w:rsidR="00617021" w:rsidRPr="0075323E">
        <w:t>XI Device Wired Trigger Bus</w:t>
      </w:r>
      <w:bookmarkEnd w:id="454"/>
    </w:p>
    <w:p w14:paraId="36EFBB39" w14:textId="77777777" w:rsidR="006970F9" w:rsidRDefault="006970F9" w:rsidP="006970F9">
      <w:pPr>
        <w:pStyle w:val="LXIBody"/>
      </w:pPr>
      <w:r w:rsidRPr="004B3B77">
        <w:t>The LXI Device Wired Trigger Bus</w:t>
      </w:r>
      <w:r>
        <w:t xml:space="preserve"> implements a cabling system to interconnect multiple LXI Devices.  </w:t>
      </w:r>
      <w:r w:rsidRPr="00ED0426">
        <w:t>Th</w:t>
      </w:r>
      <w:r>
        <w:t>e physical interface</w:t>
      </w:r>
      <w:r w:rsidRPr="00ED0426">
        <w:t xml:space="preserve"> </w:t>
      </w:r>
      <w:r>
        <w:t>builds upon</w:t>
      </w:r>
      <w:r w:rsidRPr="00ED0426">
        <w:t xml:space="preserve"> the TIA/EIA-889 Multipoint</w:t>
      </w:r>
      <w:r>
        <w:t xml:space="preserve"> Low Voltage Differential Signa</w:t>
      </w:r>
      <w:r w:rsidRPr="00ED0426">
        <w:t>ling (M-LVDS) standard. This standard uses differential current driven signals to exchange data between semiconductor devices</w:t>
      </w:r>
      <w:r>
        <w:t>.  Each LXI Device supporting the LXI Wired Trigger Bus has a minimum of two Trigger Bus connectors.  This provides a pass-through connection of the bus by routing signals through each participating instrument.  A termination device is required at the end of each LXI Wired Trigger Bus connection segment, provided by the LXI Wired Trigger Bus Terminator.  The terminator attaches to the second connector at each segment end, as seen in Figure 5.1.</w:t>
      </w:r>
    </w:p>
    <w:p w14:paraId="25EE47B6" w14:textId="77777777" w:rsidR="006970F9" w:rsidRDefault="006970F9" w:rsidP="006970F9"/>
    <w:p w14:paraId="4141C7F7" w14:textId="77777777" w:rsidR="006970F9" w:rsidRPr="00C67620" w:rsidRDefault="006970F9" w:rsidP="006970F9">
      <w:pPr>
        <w:pStyle w:val="LXIBody"/>
        <w:jc w:val="center"/>
      </w:pPr>
      <w:r>
        <w:rPr>
          <w:noProof/>
        </w:rPr>
        <w:drawing>
          <wp:inline distT="0" distB="0" distL="0" distR="0" wp14:anchorId="1AA2918B" wp14:editId="69B64F1F">
            <wp:extent cx="3715385" cy="1704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3715385" cy="1704975"/>
                    </a:xfrm>
                    <a:prstGeom prst="rect">
                      <a:avLst/>
                    </a:prstGeom>
                    <a:noFill/>
                    <a:ln w="9525">
                      <a:noFill/>
                      <a:miter lim="800000"/>
                      <a:headEnd/>
                      <a:tailEnd/>
                    </a:ln>
                  </pic:spPr>
                </pic:pic>
              </a:graphicData>
            </a:graphic>
          </wp:inline>
        </w:drawing>
      </w:r>
    </w:p>
    <w:p w14:paraId="13A12713" w14:textId="77777777" w:rsidR="006970F9" w:rsidRDefault="006970F9" w:rsidP="006970F9">
      <w:pPr>
        <w:pStyle w:val="StyleCaptionLXICentered"/>
      </w:pPr>
    </w:p>
    <w:p w14:paraId="2864BD4D" w14:textId="77777777" w:rsidR="006970F9" w:rsidRPr="009B72A2" w:rsidRDefault="006970F9" w:rsidP="006970F9">
      <w:pPr>
        <w:pStyle w:val="StyleCaptionLXICentered"/>
      </w:pPr>
      <w:r w:rsidRPr="009B72A2">
        <w:t xml:space="preserve">Figure 5.1 </w:t>
      </w:r>
      <w:r>
        <w:t>Configuration of LXI Devices using the LXI Wired Trigger Bus</w:t>
      </w:r>
    </w:p>
    <w:p w14:paraId="3BBEEBB2" w14:textId="77777777" w:rsidR="006970F9" w:rsidRPr="00ED0426" w:rsidRDefault="006970F9" w:rsidP="006970F9">
      <w:pPr>
        <w:pStyle w:val="LXIBody"/>
      </w:pPr>
      <w:r w:rsidRPr="00ED0426">
        <w:t xml:space="preserve">The </w:t>
      </w:r>
      <w:r>
        <w:t xml:space="preserve">LXI Wired Trigger Bus </w:t>
      </w:r>
      <w:r w:rsidRPr="00ED0426">
        <w:t xml:space="preserve">provides </w:t>
      </w:r>
      <w:r>
        <w:t>eight</w:t>
      </w:r>
      <w:r w:rsidRPr="00ED0426">
        <w:t xml:space="preserve"> physically independent trigger channels, matching the number of logical channels provided by the </w:t>
      </w:r>
      <w:r>
        <w:t>LXI Event Message mechanism</w:t>
      </w:r>
      <w:r w:rsidRPr="00ED0426">
        <w:t xml:space="preserve"> i</w:t>
      </w:r>
      <w:r>
        <w:t>n the LXI standard. The LXI Wired Trigger Bus designates LXI0 to LXI7, while the LXI Event Message designates identifiers LAN0 to LAN7.</w:t>
      </w:r>
    </w:p>
    <w:p w14:paraId="2664D266" w14:textId="77777777" w:rsidR="006970F9" w:rsidRDefault="006970F9" w:rsidP="006970F9">
      <w:pPr>
        <w:pStyle w:val="LXIBody"/>
      </w:pPr>
      <w:r w:rsidRPr="00ED0426">
        <w:t>Trigger events</w:t>
      </w:r>
      <w:r>
        <w:t xml:space="preserve"> </w:t>
      </w:r>
      <w:r w:rsidRPr="00ED0426">
        <w:t xml:space="preserve">made through the </w:t>
      </w:r>
      <w:r>
        <w:t xml:space="preserve">LXI Wired Trigger Bus or </w:t>
      </w:r>
      <w:r w:rsidRPr="00ED0426">
        <w:t xml:space="preserve">the </w:t>
      </w:r>
      <w:r>
        <w:t>LXI Event Message</w:t>
      </w:r>
      <w:r w:rsidRPr="00ED0426">
        <w:t xml:space="preserve"> trigger system</w:t>
      </w:r>
      <w:r>
        <w:t xml:space="preserve"> are interchangeable, since</w:t>
      </w:r>
      <w:r w:rsidRPr="00ED0426">
        <w:t xml:space="preserve"> the trigger model </w:t>
      </w:r>
      <w:r>
        <w:t xml:space="preserve">is </w:t>
      </w:r>
      <w:r w:rsidRPr="00ED0426">
        <w:t>consist</w:t>
      </w:r>
      <w:r>
        <w:t xml:space="preserve">ent </w:t>
      </w:r>
      <w:r w:rsidRPr="00ED0426">
        <w:t>in ea</w:t>
      </w:r>
      <w:r>
        <w:t>ch mode of operation</w:t>
      </w:r>
      <w:r w:rsidRPr="00ED0426">
        <w:t xml:space="preserve">. </w:t>
      </w:r>
    </w:p>
    <w:p w14:paraId="04E85884" w14:textId="1553AC3E" w:rsidR="00283C6F" w:rsidRPr="00F8416B" w:rsidRDefault="00206A69" w:rsidP="006970F9">
      <w:pPr>
        <w:pStyle w:val="LXIBody"/>
      </w:pPr>
      <w:r>
        <w:t>The</w:t>
      </w:r>
      <w:r w:rsidR="006970F9">
        <w:t xml:space="preserve"> rules and</w:t>
      </w:r>
      <w:r>
        <w:t xml:space="preserve"> content </w:t>
      </w:r>
      <w:r w:rsidR="00FE0318">
        <w:t xml:space="preserve">related to the LXI Device Wired Trigger Bus is in </w:t>
      </w:r>
      <w:r>
        <w:t xml:space="preserve">the </w:t>
      </w:r>
      <w:r w:rsidRPr="006970F9">
        <w:rPr>
          <w:b/>
          <w:i/>
        </w:rPr>
        <w:t>LXI Wired Trigger Bus Extended Function</w:t>
      </w:r>
      <w:r>
        <w:t xml:space="preserve"> document</w:t>
      </w:r>
      <w:r w:rsidR="00283C6F">
        <w:t>.</w:t>
      </w:r>
    </w:p>
    <w:p w14:paraId="6098820A" w14:textId="77777777" w:rsidR="00A122A9" w:rsidRPr="0075323E" w:rsidRDefault="00A122A9" w:rsidP="00F71248">
      <w:pPr>
        <w:pStyle w:val="Heading1"/>
      </w:pPr>
      <w:bookmarkStart w:id="469" w:name="_Toc439588077"/>
      <w:bookmarkStart w:id="470" w:name="_Toc439588079"/>
      <w:bookmarkStart w:id="471" w:name="_Toc439588080"/>
      <w:bookmarkStart w:id="472" w:name="_Toc439588081"/>
      <w:bookmarkStart w:id="473" w:name="_Toc439588082"/>
      <w:bookmarkStart w:id="474" w:name="_Toc439588083"/>
      <w:bookmarkStart w:id="475" w:name="_Toc439588084"/>
      <w:bookmarkStart w:id="476" w:name="_Toc439588085"/>
      <w:bookmarkStart w:id="477" w:name="_Toc439588088"/>
      <w:bookmarkStart w:id="478" w:name="_Toc439588091"/>
      <w:bookmarkStart w:id="479" w:name="_Toc439588092"/>
      <w:bookmarkStart w:id="480" w:name="_Toc439588095"/>
      <w:bookmarkStart w:id="481" w:name="_Toc439588096"/>
      <w:bookmarkStart w:id="482" w:name="_Toc439588097"/>
      <w:bookmarkStart w:id="483" w:name="_Toc439588098"/>
      <w:bookmarkStart w:id="484" w:name="_Toc439588099"/>
      <w:bookmarkStart w:id="485" w:name="_Toc439588100"/>
      <w:bookmarkStart w:id="486" w:name="_Toc439588101"/>
      <w:bookmarkStart w:id="487" w:name="_Toc205697398"/>
      <w:bookmarkStart w:id="488" w:name="_Toc205972855"/>
      <w:bookmarkStart w:id="489" w:name="_Toc206213475"/>
      <w:bookmarkStart w:id="490" w:name="_Toc439588102"/>
      <w:bookmarkStart w:id="491" w:name="_Toc439588107"/>
      <w:bookmarkStart w:id="492" w:name="_Toc174790720"/>
      <w:bookmarkStart w:id="493" w:name="_Toc175110751"/>
      <w:bookmarkStart w:id="494" w:name="_Toc175120814"/>
      <w:bookmarkStart w:id="495" w:name="_Toc176296831"/>
      <w:bookmarkStart w:id="496" w:name="_Toc176343277"/>
      <w:bookmarkStart w:id="497" w:name="_Toc176577264"/>
      <w:bookmarkStart w:id="498" w:name="_Toc178588407"/>
      <w:bookmarkStart w:id="499" w:name="_Toc178605388"/>
      <w:bookmarkStart w:id="500" w:name="_Toc439588116"/>
      <w:bookmarkStart w:id="501" w:name="_Toc439588117"/>
      <w:bookmarkStart w:id="502" w:name="_Toc439588118"/>
      <w:bookmarkStart w:id="503" w:name="_Toc439588120"/>
      <w:bookmarkStart w:id="504" w:name="_Toc439588121"/>
      <w:bookmarkStart w:id="505" w:name="_Toc439588123"/>
      <w:bookmarkStart w:id="506" w:name="_Toc439588125"/>
      <w:bookmarkStart w:id="507" w:name="_Toc439588126"/>
      <w:bookmarkStart w:id="508" w:name="_Toc439588127"/>
      <w:bookmarkStart w:id="509" w:name="_Toc439588129"/>
      <w:bookmarkStart w:id="510" w:name="_Toc439588131"/>
      <w:bookmarkStart w:id="511" w:name="_Toc439588132"/>
      <w:bookmarkStart w:id="512" w:name="_Toc439588134"/>
      <w:bookmarkStart w:id="513" w:name="_Toc439588138"/>
      <w:bookmarkStart w:id="514" w:name="_Toc439588140"/>
      <w:bookmarkStart w:id="515" w:name="_Toc439588142"/>
      <w:bookmarkStart w:id="516" w:name="_Toc439588146"/>
      <w:bookmarkStart w:id="517" w:name="_Toc439588147"/>
      <w:bookmarkStart w:id="518" w:name="_Toc439588149"/>
      <w:bookmarkStart w:id="519" w:name="_Toc439588152"/>
      <w:bookmarkStart w:id="520" w:name="_Toc439588157"/>
      <w:bookmarkStart w:id="521" w:name="_Toc439588158"/>
      <w:bookmarkStart w:id="522" w:name="_Toc439588160"/>
      <w:bookmarkStart w:id="523" w:name="_Toc439588161"/>
      <w:bookmarkStart w:id="524" w:name="_Toc439588162"/>
      <w:bookmarkStart w:id="525" w:name="_Toc439588163"/>
      <w:bookmarkStart w:id="526" w:name="_Toc439588164"/>
      <w:bookmarkStart w:id="527" w:name="_Toc439588167"/>
      <w:bookmarkStart w:id="528" w:name="_Toc439588170"/>
      <w:bookmarkStart w:id="529" w:name="_Toc439588172"/>
      <w:bookmarkStart w:id="530" w:name="_Toc439588173"/>
      <w:bookmarkStart w:id="531" w:name="_Toc439588178"/>
      <w:bookmarkStart w:id="532" w:name="_Toc439588179"/>
      <w:bookmarkStart w:id="533" w:name="_Toc439588180"/>
      <w:bookmarkStart w:id="534" w:name="_Toc439588181"/>
      <w:bookmarkStart w:id="535" w:name="_Toc439588182"/>
      <w:bookmarkStart w:id="536" w:name="_Toc439588184"/>
      <w:bookmarkStart w:id="537" w:name="_Toc439588185"/>
      <w:bookmarkStart w:id="538" w:name="_Toc439588186"/>
      <w:bookmarkStart w:id="539" w:name="_Toc439588192"/>
      <w:bookmarkStart w:id="540" w:name="_Toc439588196"/>
      <w:bookmarkStart w:id="541" w:name="_Toc439588200"/>
      <w:bookmarkStart w:id="542" w:name="_Toc439588202"/>
      <w:bookmarkStart w:id="543" w:name="_Toc439588204"/>
      <w:bookmarkStart w:id="544" w:name="_Toc439588206"/>
      <w:bookmarkStart w:id="545" w:name="_Toc439588207"/>
      <w:bookmarkStart w:id="546" w:name="_Toc439588208"/>
      <w:bookmarkStart w:id="547" w:name="_Toc439588209"/>
      <w:bookmarkStart w:id="548" w:name="_Toc439588210"/>
      <w:bookmarkStart w:id="549" w:name="_Toc439588292"/>
      <w:bookmarkStart w:id="550" w:name="_Toc439588293"/>
      <w:bookmarkStart w:id="551" w:name="_Toc439588294"/>
      <w:bookmarkStart w:id="552" w:name="_Toc112300567"/>
      <w:bookmarkStart w:id="553" w:name="_Toc113353455"/>
      <w:bookmarkStart w:id="554" w:name="_Toc113776908"/>
      <w:bookmarkStart w:id="555" w:name="_Toc128656214"/>
      <w:bookmarkStart w:id="556" w:name="_Ref205267180"/>
      <w:bookmarkStart w:id="557" w:name="_Ref205267229"/>
      <w:bookmarkStart w:id="558" w:name="_Ref205617451"/>
      <w:bookmarkStart w:id="559" w:name="_Ref205621749"/>
      <w:bookmarkStart w:id="560" w:name="_Toc156482885"/>
      <w:bookmarkStart w:id="561" w:name="_Toc111980736"/>
      <w:bookmarkStart w:id="562" w:name="_Toc101245464"/>
      <w:bookmarkStart w:id="563" w:name="_Ref102975158"/>
      <w:bookmarkStart w:id="564" w:name="_Toc103501700"/>
      <w:bookmarkStart w:id="565" w:name="_Toc104620902"/>
      <w:bookmarkStart w:id="566" w:name="_Toc104945993"/>
      <w:bookmarkStart w:id="567" w:name="_Toc104946833"/>
      <w:bookmarkStart w:id="568" w:name="_Toc104947253"/>
      <w:bookmarkStart w:id="569" w:name="_Toc104968544"/>
      <w:bookmarkStart w:id="570" w:name="_Toc105500915"/>
      <w:bookmarkStart w:id="571" w:name="_Toc105501404"/>
      <w:bookmarkStart w:id="572" w:name="_Toc106617415"/>
      <w:bookmarkStart w:id="573" w:name="_Toc111021271"/>
      <w:bookmarkStart w:id="574" w:name="_Toc111253167"/>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r w:rsidRPr="0075323E">
        <w:lastRenderedPageBreak/>
        <w:t>LXI Programmatic Interface (Drivers)</w:t>
      </w:r>
      <w:bookmarkEnd w:id="552"/>
      <w:bookmarkEnd w:id="553"/>
      <w:bookmarkEnd w:id="554"/>
      <w:bookmarkEnd w:id="555"/>
      <w:bookmarkEnd w:id="556"/>
      <w:bookmarkEnd w:id="557"/>
      <w:bookmarkEnd w:id="558"/>
      <w:bookmarkEnd w:id="559"/>
      <w:bookmarkEnd w:id="560"/>
    </w:p>
    <w:p w14:paraId="55C19B6A" w14:textId="77777777" w:rsidR="00A122A9" w:rsidRDefault="00A122A9" w:rsidP="00A122A9">
      <w:pPr>
        <w:pStyle w:val="LXIBody"/>
      </w:pPr>
      <w:r w:rsidRPr="00C67620">
        <w:t xml:space="preserve">The following rules will guide the software characteristics of </w:t>
      </w:r>
      <w:r w:rsidR="003F722C">
        <w:t>LXI Device</w:t>
      </w:r>
      <w:r w:rsidRPr="00C67620">
        <w:t xml:space="preserve">s.  Software synergy is important to ensure </w:t>
      </w:r>
      <w:r w:rsidR="003F722C">
        <w:t>LXI Device</w:t>
      </w:r>
      <w:r w:rsidRPr="00C67620">
        <w:t>s are easy to integrate with each other and the test program.</w:t>
      </w:r>
      <w:bookmarkStart w:id="575" w:name="_Toc106617416"/>
      <w:bookmarkStart w:id="576" w:name="_Toc111253168"/>
      <w:bookmarkStart w:id="577" w:name="_Toc113432809"/>
      <w:bookmarkStart w:id="578" w:name="_Toc113776909"/>
      <w:r w:rsidR="00484146">
        <w:t xml:space="preserve"> C</w:t>
      </w:r>
      <w:r w:rsidRPr="00C67620">
        <w:t>ustomers need a single standard driver to ensure interoperability</w:t>
      </w:r>
      <w:bookmarkEnd w:id="575"/>
      <w:r w:rsidRPr="00C67620">
        <w:t>.</w:t>
      </w:r>
      <w:bookmarkEnd w:id="576"/>
      <w:bookmarkEnd w:id="577"/>
      <w:bookmarkEnd w:id="578"/>
    </w:p>
    <w:p w14:paraId="7F740CEB" w14:textId="77777777" w:rsidR="00484146" w:rsidRDefault="00484146" w:rsidP="00A122A9">
      <w:pPr>
        <w:pStyle w:val="LXIBody"/>
      </w:pPr>
      <w:r>
        <w:t>Where noted, rules involving 6.1, 6.3, 6.4, and 6.5 refer to one or more of the following LXI Extended Functions:</w:t>
      </w:r>
    </w:p>
    <w:p w14:paraId="2220844A" w14:textId="77777777" w:rsidR="00484146" w:rsidRDefault="00484146" w:rsidP="00A122A9">
      <w:pPr>
        <w:pStyle w:val="LXIBody"/>
      </w:pPr>
    </w:p>
    <w:p w14:paraId="547FDA88" w14:textId="77777777" w:rsidR="00484146" w:rsidRDefault="00484146" w:rsidP="00F874AC">
      <w:pPr>
        <w:pStyle w:val="ListBullet0"/>
      </w:pPr>
      <w:r>
        <w:t xml:space="preserve">LXI Event Messaging </w:t>
      </w:r>
    </w:p>
    <w:p w14:paraId="47EF7078" w14:textId="77777777" w:rsidR="00484146" w:rsidRDefault="00484146">
      <w:pPr>
        <w:pStyle w:val="ListBullet0"/>
      </w:pPr>
      <w:r>
        <w:t>LXI Wired Trigger Bus</w:t>
      </w:r>
    </w:p>
    <w:p w14:paraId="47BA75FF" w14:textId="77777777" w:rsidR="00484146" w:rsidRDefault="00484146">
      <w:pPr>
        <w:pStyle w:val="ListBullet0"/>
      </w:pPr>
      <w:r>
        <w:t>LXI Clock Synchronization</w:t>
      </w:r>
    </w:p>
    <w:p w14:paraId="574D9FA3" w14:textId="77777777" w:rsidR="00484146" w:rsidRPr="00C67620" w:rsidRDefault="00484146">
      <w:pPr>
        <w:pStyle w:val="ListBullet0"/>
      </w:pPr>
      <w:r>
        <w:t>LXI Event Logging</w:t>
      </w:r>
    </w:p>
    <w:p w14:paraId="57F20E8C" w14:textId="77777777" w:rsidR="00A122A9" w:rsidRPr="00C67620" w:rsidRDefault="00A122A9" w:rsidP="00A122A9">
      <w:pPr>
        <w:pStyle w:val="Heading2"/>
      </w:pPr>
      <w:bookmarkStart w:id="579" w:name="_Toc101245465"/>
      <w:bookmarkStart w:id="580" w:name="_Toc103501701"/>
      <w:bookmarkStart w:id="581" w:name="_Toc104620903"/>
      <w:bookmarkStart w:id="582" w:name="_Toc104945994"/>
      <w:bookmarkStart w:id="583" w:name="_Toc104946834"/>
      <w:bookmarkStart w:id="584" w:name="_Toc104947254"/>
      <w:bookmarkStart w:id="585" w:name="_Toc104968545"/>
      <w:bookmarkStart w:id="586" w:name="_Toc105500916"/>
      <w:bookmarkStart w:id="587" w:name="_Toc105501405"/>
      <w:bookmarkStart w:id="588" w:name="_Toc106617417"/>
      <w:bookmarkStart w:id="589" w:name="_Toc111021272"/>
      <w:bookmarkStart w:id="590" w:name="_Toc111253169"/>
      <w:bookmarkStart w:id="591" w:name="_Toc112300568"/>
      <w:bookmarkStart w:id="592" w:name="_Toc113353456"/>
      <w:bookmarkStart w:id="593" w:name="_Ref113868309"/>
      <w:bookmarkStart w:id="594" w:name="_Toc128656215"/>
      <w:bookmarkStart w:id="595" w:name="_Ref205177617"/>
      <w:bookmarkStart w:id="596" w:name="_Ref205188259"/>
      <w:bookmarkStart w:id="597" w:name="_Toc156482886"/>
      <w:r w:rsidRPr="00C67620">
        <w:t>RULE – IVI Driver Requirement</w:t>
      </w:r>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p>
    <w:p w14:paraId="7C2504FF" w14:textId="77777777" w:rsidR="00A122A9" w:rsidRDefault="00A122A9" w:rsidP="00A122A9">
      <w:pPr>
        <w:pStyle w:val="LXIBody"/>
      </w:pPr>
      <w:r w:rsidRPr="00C67620">
        <w:t xml:space="preserve">All </w:t>
      </w:r>
      <w:r w:rsidR="003F722C">
        <w:t>LXI Device</w:t>
      </w:r>
      <w:r w:rsidRPr="00C67620">
        <w:t>s shall provide an IVI Specific Driver.  The details of this requirement are called out in Section 5 of</w:t>
      </w:r>
      <w:r w:rsidR="0086193C">
        <w:t xml:space="preserve"> IVI-3.1</w:t>
      </w:r>
      <w:r w:rsidRPr="00C67620">
        <w:t xml:space="preserve">.  If an </w:t>
      </w:r>
      <w:r w:rsidR="003F722C">
        <w:t>LXI Device</w:t>
      </w:r>
      <w:r w:rsidRPr="00C67620">
        <w:t xml:space="preserve"> is a reasonable match to an existing IVI Class specification, its driver shall be compliant</w:t>
      </w:r>
      <w:r w:rsidR="00C57756">
        <w:t xml:space="preserve"> to that IVI Class</w:t>
      </w:r>
      <w:r w:rsidR="00264412">
        <w:rPr>
          <w:rStyle w:val="FootnoteReference"/>
        </w:rPr>
        <w:footnoteReference w:id="10"/>
      </w:r>
      <w:r w:rsidRPr="00C67620">
        <w:t xml:space="preserve">. </w:t>
      </w:r>
    </w:p>
    <w:p w14:paraId="333D994F" w14:textId="77777777" w:rsidR="00206A69" w:rsidRPr="00C67620" w:rsidRDefault="00206A69" w:rsidP="00206A69">
      <w:pPr>
        <w:pStyle w:val="Heading3"/>
      </w:pPr>
      <w:bookmarkStart w:id="598" w:name="_Toc113353457"/>
      <w:bookmarkStart w:id="599" w:name="_Toc128656216"/>
      <w:bookmarkStart w:id="600" w:name="_Ref205191117"/>
      <w:bookmarkStart w:id="601" w:name="_Ref208714447"/>
      <w:bookmarkStart w:id="602" w:name="_Toc443255304"/>
      <w:bookmarkStart w:id="603" w:name="_Toc156482887"/>
      <w:bookmarkStart w:id="604" w:name="_Toc111980739"/>
      <w:bookmarkStart w:id="605" w:name="_Toc101245469"/>
      <w:bookmarkStart w:id="606" w:name="_Toc103501705"/>
      <w:bookmarkStart w:id="607" w:name="_Toc104620907"/>
      <w:bookmarkStart w:id="608" w:name="_Toc104945998"/>
      <w:bookmarkStart w:id="609" w:name="_Toc104946838"/>
      <w:bookmarkStart w:id="610" w:name="_Toc104947258"/>
      <w:bookmarkStart w:id="611" w:name="_Toc104968549"/>
      <w:bookmarkStart w:id="612" w:name="_Toc105500920"/>
      <w:bookmarkStart w:id="613" w:name="_Toc105501409"/>
      <w:bookmarkStart w:id="614" w:name="_Toc106617421"/>
      <w:bookmarkStart w:id="615" w:name="_Toc111021276"/>
      <w:bookmarkStart w:id="616" w:name="_Toc111253170"/>
      <w:bookmarkStart w:id="617" w:name="_Toc112300569"/>
      <w:r>
        <w:t>RULE – Trigger and Event Required API</w:t>
      </w:r>
      <w:bookmarkEnd w:id="598"/>
      <w:bookmarkEnd w:id="599"/>
      <w:bookmarkEnd w:id="600"/>
      <w:bookmarkEnd w:id="601"/>
      <w:bookmarkEnd w:id="602"/>
      <w:bookmarkEnd w:id="603"/>
    </w:p>
    <w:p w14:paraId="5D2F2A1D" w14:textId="77777777" w:rsidR="00206A69" w:rsidRDefault="00206A69" w:rsidP="00484146">
      <w:pPr>
        <w:pStyle w:val="LXIBody"/>
      </w:pPr>
      <w:r>
        <w:t>IVI drivers for LXI Devices shall conform to the IVI-3.15 IviLxiSync specification when required by an LXI Extended Function.</w:t>
      </w:r>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p>
    <w:p w14:paraId="756F8023" w14:textId="77777777" w:rsidR="00A122A9" w:rsidRPr="00C67620" w:rsidRDefault="007A21DD" w:rsidP="00A122A9">
      <w:pPr>
        <w:pStyle w:val="Heading2"/>
      </w:pPr>
      <w:r>
        <w:br w:type="page"/>
      </w:r>
      <w:bookmarkStart w:id="618" w:name="_Toc439588302"/>
      <w:bookmarkStart w:id="619" w:name="_Toc207181442"/>
      <w:bookmarkStart w:id="620" w:name="_Toc207181755"/>
      <w:bookmarkStart w:id="621" w:name="_Toc207181443"/>
      <w:bookmarkStart w:id="622" w:name="_Toc207181756"/>
      <w:bookmarkStart w:id="623" w:name="_Toc207181444"/>
      <w:bookmarkStart w:id="624" w:name="_Toc207181757"/>
      <w:bookmarkStart w:id="625" w:name="_Toc207181445"/>
      <w:bookmarkStart w:id="626" w:name="_Toc207181758"/>
      <w:bookmarkStart w:id="627" w:name="_Toc207181446"/>
      <w:bookmarkStart w:id="628" w:name="_Toc207181759"/>
      <w:bookmarkStart w:id="629" w:name="_Toc207181447"/>
      <w:bookmarkStart w:id="630" w:name="_Toc207181760"/>
      <w:bookmarkStart w:id="631" w:name="_Toc207181448"/>
      <w:bookmarkStart w:id="632" w:name="_Toc207181761"/>
      <w:bookmarkStart w:id="633" w:name="_Toc207181449"/>
      <w:bookmarkStart w:id="634" w:name="_Toc207181762"/>
      <w:bookmarkStart w:id="635" w:name="_Toc207181450"/>
      <w:bookmarkStart w:id="636" w:name="_Toc207181763"/>
      <w:bookmarkStart w:id="637" w:name="_Toc207181451"/>
      <w:bookmarkStart w:id="638" w:name="_Toc207181764"/>
      <w:bookmarkStart w:id="639" w:name="_Toc207181452"/>
      <w:bookmarkStart w:id="640" w:name="_Toc207181765"/>
      <w:bookmarkStart w:id="641" w:name="_Toc207181453"/>
      <w:bookmarkStart w:id="642" w:name="_Toc207181766"/>
      <w:bookmarkStart w:id="643" w:name="_Toc207181454"/>
      <w:bookmarkStart w:id="644" w:name="_Toc207181767"/>
      <w:bookmarkStart w:id="645" w:name="_Toc207181455"/>
      <w:bookmarkStart w:id="646" w:name="_Toc207181768"/>
      <w:bookmarkStart w:id="647" w:name="_Toc207181456"/>
      <w:bookmarkStart w:id="648" w:name="_Toc207181769"/>
      <w:bookmarkStart w:id="649" w:name="_Toc101245471"/>
      <w:bookmarkStart w:id="650" w:name="_Toc103501707"/>
      <w:bookmarkStart w:id="651" w:name="_Toc104620909"/>
      <w:bookmarkStart w:id="652" w:name="_Toc104946000"/>
      <w:bookmarkStart w:id="653" w:name="_Toc104946840"/>
      <w:bookmarkStart w:id="654" w:name="_Toc104947260"/>
      <w:bookmarkStart w:id="655" w:name="_Toc104968551"/>
      <w:bookmarkStart w:id="656" w:name="_Toc105500922"/>
      <w:bookmarkStart w:id="657" w:name="_Toc105501411"/>
      <w:bookmarkStart w:id="658" w:name="_Toc106617423"/>
      <w:bookmarkStart w:id="659" w:name="_Toc111021278"/>
      <w:bookmarkStart w:id="660" w:name="_Toc111253172"/>
      <w:bookmarkStart w:id="661" w:name="_Toc112300570"/>
      <w:bookmarkStart w:id="662" w:name="_Toc113353460"/>
      <w:bookmarkStart w:id="663" w:name="_Toc128656218"/>
      <w:bookmarkStart w:id="664" w:name="_Ref205178132"/>
      <w:bookmarkStart w:id="665" w:name="_Toc156482888"/>
      <w:bookmarkStart w:id="666" w:name="_Toc111980740"/>
      <w:bookmarkEnd w:id="561"/>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r w:rsidR="00A122A9" w:rsidRPr="00C67620">
        <w:lastRenderedPageBreak/>
        <w:t>RULE – Syntax of the Device Address</w:t>
      </w:r>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p>
    <w:p w14:paraId="5193A43E" w14:textId="77777777" w:rsidR="00A122A9" w:rsidRPr="00C67620" w:rsidRDefault="00A122A9" w:rsidP="00A122A9">
      <w:pPr>
        <w:pStyle w:val="LXIBody"/>
      </w:pPr>
      <w:r w:rsidRPr="00C67620">
        <w:t>LXI IVI Drivers shall accept VISA resource names.</w:t>
      </w:r>
    </w:p>
    <w:p w14:paraId="2810BD29" w14:textId="2EA63A5B" w:rsidR="00A122A9" w:rsidRPr="00C67620" w:rsidRDefault="00A122A9" w:rsidP="00A122A9">
      <w:pPr>
        <w:pStyle w:val="LXIBody"/>
      </w:pPr>
      <w:r w:rsidRPr="00C67620">
        <w:t xml:space="preserve">The IVI driver provided with an </w:t>
      </w:r>
      <w:r w:rsidR="003F722C">
        <w:t>LXI Device</w:t>
      </w:r>
      <w:r w:rsidRPr="00C67620">
        <w:t xml:space="preserve"> may use whatever underlying protocol is permitted by </w:t>
      </w:r>
      <w:r w:rsidR="00A57852" w:rsidRPr="00FC4B0E">
        <w:rPr>
          <w:bCs/>
          <w:iCs/>
        </w:rPr>
        <w:t xml:space="preserve">sections </w:t>
      </w:r>
      <w:fldSimple w:instr="REF _Ref205630196 \r  \* MERGEFORMAT">
        <w:r w:rsidR="0028063C">
          <w:t>8.1</w:t>
        </w:r>
      </w:fldSimple>
      <w:r w:rsidRPr="00C67620">
        <w:t>.  However, the driver shall accept any valid VISA resource name as the network resource location as described in this section.</w:t>
      </w:r>
    </w:p>
    <w:p w14:paraId="2535912F" w14:textId="77777777" w:rsidR="00A122A9" w:rsidRPr="00C67620" w:rsidRDefault="00A122A9" w:rsidP="00A122A9">
      <w:pPr>
        <w:pStyle w:val="LXIBody"/>
      </w:pPr>
      <w:r w:rsidRPr="00C67620">
        <w:t xml:space="preserve">Specifically, valid VISA resource names for </w:t>
      </w:r>
      <w:r w:rsidR="00290CAA">
        <w:t>LXI Devices</w:t>
      </w:r>
      <w:r w:rsidRPr="00C67620">
        <w:t xml:space="preserve"> are:</w:t>
      </w:r>
    </w:p>
    <w:p w14:paraId="130F6FE6" w14:textId="77777777" w:rsidR="00A122A9" w:rsidRDefault="00A122A9" w:rsidP="00A122A9">
      <w:pPr>
        <w:pStyle w:val="LXICode2"/>
        <w:rPr>
          <w:rFonts w:cs="Courier New"/>
        </w:rPr>
      </w:pPr>
      <w:r w:rsidRPr="00C67620">
        <w:rPr>
          <w:rFonts w:cs="Courier New"/>
        </w:rPr>
        <w:t>TCPIP[board]::host address[::LAN devi</w:t>
      </w:r>
      <w:r w:rsidRPr="00A03B57">
        <w:t>ce name][::INSTR]</w:t>
      </w:r>
      <w:r w:rsidRPr="00A03B57">
        <w:br/>
        <w:t>TCPIP[board]::host address::port::SOCK</w:t>
      </w:r>
      <w:r w:rsidRPr="00C67620">
        <w:rPr>
          <w:rFonts w:cs="Courier New"/>
        </w:rPr>
        <w:t>ET</w:t>
      </w:r>
      <w:r w:rsidRPr="00C67620">
        <w:rPr>
          <w:rStyle w:val="FootnoteReference"/>
        </w:rPr>
        <w:footnoteReference w:id="11"/>
      </w:r>
    </w:p>
    <w:p w14:paraId="52448A65" w14:textId="409A433B" w:rsidR="000B0D18" w:rsidRDefault="007A21DD" w:rsidP="00A122A9">
      <w:pPr>
        <w:pStyle w:val="LXICode2"/>
      </w:pPr>
      <w:r>
        <w:t>TCPIP[board]::host address[::HiSLIP device name[,HiSLIP port]][::INSTR]</w:t>
      </w:r>
    </w:p>
    <w:p w14:paraId="79120067" w14:textId="46037CD9" w:rsidR="00B61D0B" w:rsidRPr="000B0D18" w:rsidRDefault="00B61D0B" w:rsidP="00A122A9">
      <w:pPr>
        <w:pStyle w:val="LXICode2"/>
        <w:rPr>
          <w:rFonts w:cs="Courier New"/>
        </w:rPr>
      </w:pPr>
      <w:r>
        <w:t>TCPIP</w:t>
      </w:r>
      <w:r w:rsidR="0038561C">
        <w:t>[board]</w:t>
      </w:r>
      <w:r>
        <w:t>::</w:t>
      </w:r>
      <w:r w:rsidR="00113078">
        <w:t>c</w:t>
      </w:r>
      <w:r w:rsidR="00826940">
        <w:t>redential</w:t>
      </w:r>
      <w:r w:rsidR="00113078">
        <w:t xml:space="preserve"> i</w:t>
      </w:r>
      <w:r w:rsidR="00826940">
        <w:t>nformation</w:t>
      </w:r>
      <w:r>
        <w:t>@</w:t>
      </w:r>
      <w:r w:rsidR="00B95ACA">
        <w:t>host address</w:t>
      </w:r>
      <w:r w:rsidR="0061177D">
        <w:t>::HiSLIP device name[,HiSLIP</w:t>
      </w:r>
      <w:r w:rsidR="00C133BD">
        <w:t xml:space="preserve"> port]][::INSTR]</w:t>
      </w:r>
    </w:p>
    <w:p w14:paraId="2A7E153E" w14:textId="77777777" w:rsidR="00A122A9" w:rsidRPr="00C67620" w:rsidRDefault="00A122A9" w:rsidP="00A122A9">
      <w:pPr>
        <w:pStyle w:val="LXIBody"/>
      </w:pPr>
      <w:r w:rsidRPr="00C67620">
        <w:t>Where:</w:t>
      </w:r>
    </w:p>
    <w:p w14:paraId="4201A91D" w14:textId="77777777" w:rsidR="00A122A9" w:rsidRPr="00C67620" w:rsidRDefault="00A122A9" w:rsidP="00F874AC">
      <w:pPr>
        <w:pStyle w:val="ListBullet0"/>
      </w:pPr>
      <w:r w:rsidRPr="00C67620">
        <w:t xml:space="preserve">board </w:t>
      </w:r>
      <w:r w:rsidRPr="007076A2">
        <w:rPr>
          <w:i w:val="0"/>
          <w:iCs w:val="0"/>
        </w:rPr>
        <w:t>is an integer representing a physical network interface card in the computer</w:t>
      </w:r>
    </w:p>
    <w:p w14:paraId="54C1A336" w14:textId="77777777" w:rsidR="00A122A9" w:rsidRPr="007076A2" w:rsidRDefault="00A122A9">
      <w:pPr>
        <w:pStyle w:val="ListBullet0"/>
        <w:rPr>
          <w:i w:val="0"/>
          <w:iCs w:val="0"/>
        </w:rPr>
      </w:pPr>
      <w:r w:rsidRPr="00C67620">
        <w:t>host address</w:t>
      </w:r>
      <w:r w:rsidRPr="007076A2">
        <w:rPr>
          <w:i w:val="0"/>
          <w:iCs w:val="0"/>
        </w:rPr>
        <w:t xml:space="preserve"> is either a hostname or IP address (4 bytes in decimal separated by “.”)</w:t>
      </w:r>
    </w:p>
    <w:p w14:paraId="239F3B1E" w14:textId="5056B2AF" w:rsidR="00A122A9" w:rsidRPr="00C67620" w:rsidRDefault="00A122A9">
      <w:pPr>
        <w:pStyle w:val="ListBullet0"/>
      </w:pPr>
      <w:r w:rsidRPr="00C67620">
        <w:t>“INSTR”</w:t>
      </w:r>
      <w:r w:rsidRPr="007076A2">
        <w:rPr>
          <w:i w:val="0"/>
          <w:iCs w:val="0"/>
        </w:rPr>
        <w:t xml:space="preserve"> is the resource class.  It implies a protocol that supports read, write, trigger, status, and clear</w:t>
      </w:r>
    </w:p>
    <w:p w14:paraId="2EABA1FA" w14:textId="77777777" w:rsidR="00A122A9" w:rsidRDefault="00A122A9">
      <w:pPr>
        <w:pStyle w:val="ListBullet0"/>
      </w:pPr>
      <w:r w:rsidRPr="00C67620">
        <w:t xml:space="preserve">“SOCKET” </w:t>
      </w:r>
      <w:r w:rsidRPr="007076A2">
        <w:rPr>
          <w:i w:val="0"/>
          <w:iCs w:val="0"/>
        </w:rPr>
        <w:t>is the resource class.  It implies a protocol based on a raw tcp/ip connection that may only support read/write.</w:t>
      </w:r>
    </w:p>
    <w:p w14:paraId="0971B084" w14:textId="0ED95EC3" w:rsidR="000B0D18" w:rsidRDefault="000B0D18">
      <w:pPr>
        <w:pStyle w:val="ListBullet0"/>
      </w:pPr>
      <w:r>
        <w:t xml:space="preserve">HiSLIP device name </w:t>
      </w:r>
      <w:r w:rsidR="00A42053">
        <w:rPr>
          <w:i w:val="0"/>
          <w:iCs w:val="0"/>
        </w:rPr>
        <w:t>indicates the subaddress of the HiSLIP server within the device</w:t>
      </w:r>
      <w:r w:rsidR="009766F2">
        <w:rPr>
          <w:i w:val="0"/>
          <w:iCs w:val="0"/>
        </w:rPr>
        <w:t xml:space="preserve">.  It </w:t>
      </w:r>
      <w:r w:rsidRPr="007076A2">
        <w:rPr>
          <w:i w:val="0"/>
          <w:iCs w:val="0"/>
        </w:rPr>
        <w:t xml:space="preserve">begins with ‘hislip’.’hislip0’ is </w:t>
      </w:r>
      <w:r w:rsidR="009766F2">
        <w:rPr>
          <w:i w:val="0"/>
          <w:iCs w:val="0"/>
        </w:rPr>
        <w:t xml:space="preserve">typically </w:t>
      </w:r>
      <w:r w:rsidRPr="007076A2">
        <w:rPr>
          <w:i w:val="0"/>
          <w:iCs w:val="0"/>
        </w:rPr>
        <w:t>used</w:t>
      </w:r>
      <w:r w:rsidR="009766F2">
        <w:rPr>
          <w:i w:val="0"/>
          <w:iCs w:val="0"/>
        </w:rPr>
        <w:t xml:space="preserve"> when there is only a single </w:t>
      </w:r>
      <w:r w:rsidR="00B42FCC">
        <w:rPr>
          <w:i w:val="0"/>
          <w:iCs w:val="0"/>
        </w:rPr>
        <w:t>subaddress</w:t>
      </w:r>
      <w:r>
        <w:t xml:space="preserve">. </w:t>
      </w:r>
    </w:p>
    <w:p w14:paraId="698D705F" w14:textId="44150EB8" w:rsidR="000B0D18" w:rsidRDefault="000B0D18">
      <w:pPr>
        <w:pStyle w:val="ListBullet0"/>
      </w:pPr>
      <w:r>
        <w:t xml:space="preserve">HiSLIP port </w:t>
      </w:r>
      <w:r w:rsidRPr="007076A2">
        <w:rPr>
          <w:i w:val="0"/>
          <w:iCs w:val="0"/>
        </w:rPr>
        <w:t xml:space="preserve">is the port number to use for connections, </w:t>
      </w:r>
      <w:r w:rsidR="00814689" w:rsidRPr="007076A2">
        <w:rPr>
          <w:i w:val="0"/>
          <w:iCs w:val="0"/>
        </w:rPr>
        <w:t xml:space="preserve">the default value shall be the </w:t>
      </w:r>
      <w:r w:rsidR="00DC549D" w:rsidRPr="007076A2">
        <w:rPr>
          <w:i w:val="0"/>
          <w:iCs w:val="0"/>
        </w:rPr>
        <w:t xml:space="preserve">IANA assigned port </w:t>
      </w:r>
      <w:r w:rsidRPr="007076A2">
        <w:rPr>
          <w:i w:val="0"/>
          <w:iCs w:val="0"/>
        </w:rPr>
        <w:t>4880.</w:t>
      </w:r>
    </w:p>
    <w:p w14:paraId="392F97D0" w14:textId="0E3AE88A" w:rsidR="004A28B6" w:rsidRPr="00F874AC" w:rsidRDefault="00F874AC">
      <w:pPr>
        <w:pStyle w:val="ListBullet0"/>
      </w:pPr>
      <w:r>
        <w:t xml:space="preserve">credential information </w:t>
      </w:r>
      <w:r w:rsidRPr="007076A2">
        <w:rPr>
          <w:i w:val="0"/>
          <w:iCs w:val="0"/>
        </w:rPr>
        <w:t>specifies to the driver what credentials to use to securely connect t</w:t>
      </w:r>
      <w:r w:rsidR="00E141FD" w:rsidRPr="007076A2">
        <w:rPr>
          <w:i w:val="0"/>
          <w:iCs w:val="0"/>
        </w:rPr>
        <w:t>o the driver. T</w:t>
      </w:r>
      <w:r w:rsidR="00E25F75" w:rsidRPr="007076A2">
        <w:rPr>
          <w:i w:val="0"/>
          <w:iCs w:val="0"/>
        </w:rPr>
        <w:t xml:space="preserve">he way that drivers acquire the credentials from this token is </w:t>
      </w:r>
      <w:r w:rsidR="00EF340A" w:rsidRPr="007076A2">
        <w:rPr>
          <w:i w:val="0"/>
          <w:iCs w:val="0"/>
        </w:rPr>
        <w:t>driver specific</w:t>
      </w:r>
      <w:r w:rsidR="00E25F75" w:rsidRPr="007076A2">
        <w:rPr>
          <w:i w:val="0"/>
          <w:iCs w:val="0"/>
        </w:rPr>
        <w:t xml:space="preserve">.  The credential information may be preceded by </w:t>
      </w:r>
      <w:r w:rsidR="00AD7919" w:rsidRPr="007076A2">
        <w:rPr>
          <w:i w:val="0"/>
          <w:iCs w:val="0"/>
        </w:rPr>
        <w:t>a hash (#) or dollar sign ($).  For details of the use of this information, see VPP4.3.</w:t>
      </w:r>
    </w:p>
    <w:p w14:paraId="721CE418" w14:textId="77777777" w:rsidR="00A122A9" w:rsidRPr="00C67620" w:rsidRDefault="00A122A9" w:rsidP="00A122A9">
      <w:pPr>
        <w:pStyle w:val="LXIBody"/>
      </w:pPr>
      <w:r w:rsidRPr="00C67620">
        <w:t>Although VISA does not specify that the data being read/written to the device is an ASCII instrument control language (such as SCPI), it is implied by the INSTR and SOCKET resource classes.</w:t>
      </w:r>
    </w:p>
    <w:p w14:paraId="59676906" w14:textId="77777777" w:rsidR="00A122A9" w:rsidRPr="00C67620" w:rsidRDefault="00A122A9" w:rsidP="00A122A9">
      <w:pPr>
        <w:pStyle w:val="LXIBody"/>
      </w:pPr>
      <w:r w:rsidRPr="00C67620">
        <w:t>If the driver supports control of the device via either the SOCKET or INSTR protocols, the driver shall use the specified protocol, unless a subsequent driver call or initialization string alters that behavior.</w:t>
      </w:r>
    </w:p>
    <w:p w14:paraId="6F34F234" w14:textId="77777777" w:rsidR="00A122A9" w:rsidRPr="00C67620" w:rsidRDefault="00A122A9" w:rsidP="00A122A9">
      <w:pPr>
        <w:pStyle w:val="LXIBody"/>
      </w:pPr>
      <w:r w:rsidRPr="00C67620">
        <w:t xml:space="preserve">The driver shall choose the most appropriate protocol for controlling that device.  For the INSTR resource class the </w:t>
      </w:r>
      <w:r w:rsidR="00290CAA">
        <w:t>LXI Device</w:t>
      </w:r>
      <w:r w:rsidRPr="00C67620">
        <w:t xml:space="preserve"> name may be used to specify a port.  If the IP port, the </w:t>
      </w:r>
      <w:r w:rsidR="00290CAA">
        <w:t>LXI Device</w:t>
      </w:r>
      <w:r w:rsidRPr="00C67620">
        <w:t xml:space="preserve"> name, or resource class is not relevant for that protocol, the driver shall ignore the irrelevant parameters.</w:t>
      </w:r>
    </w:p>
    <w:p w14:paraId="5D3CABBA" w14:textId="77777777" w:rsidR="00A122A9" w:rsidRDefault="00A122A9" w:rsidP="00A122A9">
      <w:pPr>
        <w:pStyle w:val="LXIBody"/>
      </w:pPr>
      <w:r w:rsidRPr="00C67620">
        <w:t>Note that this resource descriptor may be passed directly by the customer to the open call or it may be extracted from the IVI Configuration Store.</w:t>
      </w:r>
    </w:p>
    <w:p w14:paraId="7B94DBB4" w14:textId="77777777" w:rsidR="005E0111" w:rsidRPr="00C67620" w:rsidRDefault="005E0111" w:rsidP="006658FC">
      <w:pPr>
        <w:pStyle w:val="ObservationHeading"/>
      </w:pPr>
      <w:r w:rsidRPr="00C67620">
        <w:t>Observation – Different Protocols May Be Supported by Additional Drivers</w:t>
      </w:r>
    </w:p>
    <w:p w14:paraId="18BD8021" w14:textId="77777777" w:rsidR="005E0111" w:rsidRPr="00C67620" w:rsidRDefault="005E0111" w:rsidP="005E0111">
      <w:pPr>
        <w:pStyle w:val="LXIObservationBody"/>
        <w:rPr>
          <w:b/>
          <w:bCs/>
        </w:rPr>
      </w:pPr>
      <w:r w:rsidRPr="00C67620">
        <w:t>If vendors wish to support multiple protocols for controlling their instrument, drivers for each protocol may be provided.</w:t>
      </w:r>
    </w:p>
    <w:p w14:paraId="38E92FA8" w14:textId="77777777" w:rsidR="005E0111" w:rsidRPr="00C67620" w:rsidRDefault="005E0111" w:rsidP="006658FC">
      <w:pPr>
        <w:pStyle w:val="ObservationHeading"/>
      </w:pPr>
      <w:r w:rsidRPr="00C67620">
        <w:lastRenderedPageBreak/>
        <w:t>Observation – SCPI Is Not Required</w:t>
      </w:r>
    </w:p>
    <w:p w14:paraId="64D60650" w14:textId="77777777" w:rsidR="005E0111" w:rsidRPr="00C67620" w:rsidRDefault="005E0111" w:rsidP="005E0111">
      <w:pPr>
        <w:pStyle w:val="LXIObservationBody"/>
      </w:pPr>
      <w:r w:rsidRPr="00C67620">
        <w:t>The LXI spec does not require an underlying SCPI interface to the device.  LXI presumes the primary control interface is IVI.</w:t>
      </w:r>
    </w:p>
    <w:p w14:paraId="01BD1371" w14:textId="77777777" w:rsidR="005E0111" w:rsidRPr="00C67620" w:rsidRDefault="005E0111" w:rsidP="005E0111">
      <w:pPr>
        <w:pStyle w:val="LXIObservationBody"/>
      </w:pPr>
      <w:r w:rsidRPr="00C67620">
        <w:t>The actual communication between the driver and the device is at the discretion of the device designer to optimize the performance and price of the device.</w:t>
      </w:r>
    </w:p>
    <w:p w14:paraId="4D9F8A80" w14:textId="77777777" w:rsidR="00756C0E" w:rsidRDefault="00756C0E">
      <w:pPr>
        <w:rPr>
          <w:rFonts w:ascii="Arial" w:hAnsi="Arial"/>
          <w:b/>
          <w:sz w:val="28"/>
          <w:szCs w:val="28"/>
        </w:rPr>
      </w:pPr>
      <w:bookmarkStart w:id="667" w:name="_Toc101245474"/>
      <w:bookmarkStart w:id="668" w:name="_Toc103501710"/>
      <w:bookmarkStart w:id="669" w:name="_Toc104620912"/>
      <w:bookmarkStart w:id="670" w:name="_Toc104946003"/>
      <w:bookmarkStart w:id="671" w:name="_Toc104946843"/>
      <w:bookmarkStart w:id="672" w:name="_Toc104947263"/>
      <w:bookmarkStart w:id="673" w:name="_Toc104968554"/>
      <w:bookmarkStart w:id="674" w:name="_Toc105500925"/>
      <w:bookmarkStart w:id="675" w:name="_Toc105501414"/>
      <w:bookmarkStart w:id="676" w:name="_Toc106617426"/>
      <w:bookmarkStart w:id="677" w:name="_Toc111021281"/>
      <w:bookmarkStart w:id="678" w:name="_Toc111253173"/>
      <w:bookmarkStart w:id="679" w:name="_Toc112300571"/>
      <w:bookmarkStart w:id="680" w:name="_Ref113337869"/>
      <w:bookmarkStart w:id="681" w:name="_Ref113337918"/>
      <w:bookmarkStart w:id="682" w:name="_Ref113338133"/>
      <w:bookmarkStart w:id="683" w:name="_Toc113353461"/>
      <w:bookmarkStart w:id="684" w:name="_Toc128656219"/>
      <w:bookmarkStart w:id="685" w:name="_Ref205190444"/>
      <w:bookmarkStart w:id="686" w:name="_Toc443255305"/>
      <w:r>
        <w:br w:type="page"/>
      </w:r>
    </w:p>
    <w:p w14:paraId="7C913008" w14:textId="77777777" w:rsidR="00484146" w:rsidRPr="00C67620" w:rsidRDefault="00484146" w:rsidP="00273C02">
      <w:pPr>
        <w:pStyle w:val="Heading2"/>
        <w:numPr>
          <w:ilvl w:val="1"/>
          <w:numId w:val="34"/>
        </w:numPr>
      </w:pPr>
      <w:bookmarkStart w:id="687" w:name="_Toc156482889"/>
      <w:r w:rsidRPr="00C67620">
        <w:lastRenderedPageBreak/>
        <w:t>RULE – IVI Property for Referencing a Signal Source</w:t>
      </w:r>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p>
    <w:p w14:paraId="68ECAA73" w14:textId="6759D586" w:rsidR="00484146" w:rsidRPr="00756C0E" w:rsidRDefault="00484146" w:rsidP="00756C0E">
      <w:pPr>
        <w:pStyle w:val="LXIBody"/>
      </w:pPr>
      <w:r w:rsidRPr="00C67620">
        <w:t xml:space="preserve">Any IVI interface referencing an </w:t>
      </w:r>
      <w:r>
        <w:t>LXI Wired Trigger Bus</w:t>
      </w:r>
      <w:r w:rsidRPr="00C67620">
        <w:t xml:space="preserve"> signal or </w:t>
      </w:r>
      <w:r>
        <w:t>LXI Event Message</w:t>
      </w:r>
      <w:r w:rsidRPr="00C67620">
        <w:t xml:space="preserve"> as an input shall have a </w:t>
      </w:r>
      <w:r w:rsidR="00415598">
        <w:t xml:space="preserve">string </w:t>
      </w:r>
      <w:r w:rsidRPr="00C67620">
        <w:t xml:space="preserve">property named </w:t>
      </w:r>
      <w:r w:rsidRPr="005D4B11">
        <w:t>Source</w:t>
      </w:r>
      <w:r w:rsidRPr="00C67620">
        <w:t xml:space="preserve">, or ending in </w:t>
      </w:r>
      <w:r w:rsidRPr="005D4B11">
        <w:t>Source,</w:t>
      </w:r>
      <w:r w:rsidRPr="00C67620">
        <w:t xml:space="preserve"> if there is a prefix.  All actions within a device, which can be triggered by an </w:t>
      </w:r>
      <w:r>
        <w:t>LXI Wired Trigger Bus</w:t>
      </w:r>
      <w:r w:rsidRPr="00C67620">
        <w:t xml:space="preserve"> line, IEEE 1588 alarm, or LXI Event Message, shall be configurable via an interface that has a source property as stated </w:t>
      </w:r>
      <w:r>
        <w:t xml:space="preserve">in Rule 6.2 </w:t>
      </w:r>
      <w:bookmarkStart w:id="688" w:name="_Toc443255306"/>
      <w:r w:rsidR="00756C0E">
        <w:t>of the LXI Device Specification.</w:t>
      </w:r>
    </w:p>
    <w:p w14:paraId="5A53EE3E" w14:textId="77777777" w:rsidR="00484146" w:rsidRPr="00C67620" w:rsidRDefault="00484146" w:rsidP="00484146">
      <w:pPr>
        <w:pStyle w:val="Heading2"/>
      </w:pPr>
      <w:bookmarkStart w:id="689" w:name="_Toc156482890"/>
      <w:r w:rsidRPr="00C67620">
        <w:t xml:space="preserve">RULE – Eight </w:t>
      </w:r>
      <w:r>
        <w:t>LXI Event</w:t>
      </w:r>
      <w:r w:rsidRPr="00C67620">
        <w:t xml:space="preserve">s for Arm/Trigger and Eight for </w:t>
      </w:r>
      <w:r>
        <w:t xml:space="preserve">LXI </w:t>
      </w:r>
      <w:r w:rsidRPr="00C67620">
        <w:t>Event</w:t>
      </w:r>
      <w:r>
        <w:t xml:space="preserve"> Messages</w:t>
      </w:r>
      <w:bookmarkEnd w:id="688"/>
      <w:bookmarkEnd w:id="689"/>
    </w:p>
    <w:p w14:paraId="60E7B303" w14:textId="77777777" w:rsidR="00484146" w:rsidRDefault="00484146" w:rsidP="00484146">
      <w:pPr>
        <w:pStyle w:val="LXIBody"/>
        <w:rPr>
          <w:rStyle w:val="StyleLXIBodyBold1Char"/>
        </w:rPr>
      </w:pPr>
      <w:r>
        <w:t>LXI Devices</w:t>
      </w:r>
      <w:r w:rsidRPr="00C67620">
        <w:t xml:space="preserve"> having an Arm-Trigger state machine shall provide a minimum of eight </w:t>
      </w:r>
      <w:r>
        <w:t>LXI Event</w:t>
      </w:r>
      <w:r w:rsidRPr="00C67620">
        <w:t xml:space="preserve"> inputs for arm and trigger purposes and eight </w:t>
      </w:r>
      <w:r>
        <w:t xml:space="preserve">LXI Event Message </w:t>
      </w:r>
      <w:r w:rsidRPr="00C67620">
        <w:t>outputs for signaling other devices.</w:t>
      </w:r>
      <w:r w:rsidRPr="00C67620">
        <w:br/>
      </w:r>
    </w:p>
    <w:p w14:paraId="33CB68E9" w14:textId="77777777" w:rsidR="00484146" w:rsidRPr="00334C4E" w:rsidRDefault="00484146" w:rsidP="00484146">
      <w:pPr>
        <w:pStyle w:val="LXITableHeader"/>
      </w:pPr>
      <w:r>
        <w:rPr>
          <w:rStyle w:val="StyleLXIBodyBold1Char"/>
        </w:rPr>
        <w:t>Illustrative e</w:t>
      </w:r>
      <w:r w:rsidRPr="00CD57B0">
        <w:rPr>
          <w:rStyle w:val="StyleLXIBodyBold1Char"/>
        </w:rPr>
        <w:t xml:space="preserve">xample </w:t>
      </w:r>
      <w:r>
        <w:rPr>
          <w:rStyle w:val="StyleLXIBodyBold1Char"/>
        </w:rPr>
        <w:t>block diagram of LXI Sync Subsystem</w:t>
      </w:r>
      <w:r w:rsidRPr="00C67620">
        <w:t xml:space="preserve"> (</w:t>
      </w:r>
      <w:r>
        <w:t>not part of Rule 6.4</w:t>
      </w:r>
      <w:r w:rsidRPr="00C67620">
        <w:t>).</w:t>
      </w:r>
      <w:r w:rsidRPr="00334C4E">
        <w:br/>
      </w:r>
    </w:p>
    <w:p w14:paraId="1D847EED" w14:textId="77777777" w:rsidR="00484146" w:rsidRPr="00C67620" w:rsidRDefault="00484146" w:rsidP="00484146"/>
    <w:p w14:paraId="7F05FA20" w14:textId="77777777" w:rsidR="00484146" w:rsidRDefault="00484146" w:rsidP="00484146">
      <w:r>
        <w:rPr>
          <w:noProof/>
        </w:rPr>
        <w:drawing>
          <wp:inline distT="0" distB="0" distL="0" distR="0" wp14:anchorId="120638FF" wp14:editId="13C55539">
            <wp:extent cx="5486400" cy="172148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5486400" cy="1721485"/>
                    </a:xfrm>
                    <a:prstGeom prst="rect">
                      <a:avLst/>
                    </a:prstGeom>
                    <a:noFill/>
                    <a:ln w="9525">
                      <a:noFill/>
                      <a:miter lim="800000"/>
                      <a:headEnd/>
                      <a:tailEnd/>
                    </a:ln>
                  </pic:spPr>
                </pic:pic>
              </a:graphicData>
            </a:graphic>
          </wp:inline>
        </w:drawing>
      </w:r>
    </w:p>
    <w:p w14:paraId="23598806" w14:textId="77777777" w:rsidR="00484146" w:rsidRPr="00B014B7" w:rsidRDefault="00484146" w:rsidP="00484146"/>
    <w:p w14:paraId="3CC42552" w14:textId="77777777" w:rsidR="00484146" w:rsidRPr="00C67620" w:rsidRDefault="00484146" w:rsidP="00484146">
      <w:pPr>
        <w:pStyle w:val="Heading3"/>
        <w:tabs>
          <w:tab w:val="clear" w:pos="1440"/>
          <w:tab w:val="num" w:pos="1980"/>
        </w:tabs>
        <w:ind w:left="1980"/>
      </w:pPr>
      <w:bookmarkStart w:id="690" w:name="_Toc112300573"/>
      <w:bookmarkStart w:id="691" w:name="_Ref113337895"/>
      <w:bookmarkStart w:id="692" w:name="_Toc113353463"/>
      <w:bookmarkStart w:id="693" w:name="_Toc128656221"/>
      <w:bookmarkStart w:id="694" w:name="_Toc443255307"/>
      <w:bookmarkStart w:id="695" w:name="_Toc156482891"/>
      <w:bookmarkStart w:id="696" w:name="_Toc101245476"/>
      <w:bookmarkStart w:id="697" w:name="_Toc103501712"/>
      <w:bookmarkStart w:id="698" w:name="_Toc104620914"/>
      <w:bookmarkStart w:id="699" w:name="_Toc104946005"/>
      <w:bookmarkStart w:id="700" w:name="_Toc104946845"/>
      <w:bookmarkStart w:id="701" w:name="_Toc104947265"/>
      <w:bookmarkStart w:id="702" w:name="_Toc104968556"/>
      <w:bookmarkStart w:id="703" w:name="_Toc105500927"/>
      <w:bookmarkStart w:id="704" w:name="_Toc105501416"/>
      <w:bookmarkStart w:id="705" w:name="_Toc106617428"/>
      <w:bookmarkStart w:id="706" w:name="_Toc111021283"/>
      <w:bookmarkStart w:id="707" w:name="_Toc111253175"/>
      <w:r w:rsidRPr="00C67620">
        <w:t>Recommendation – Adding Additional Arm/Trigger Sources and Events</w:t>
      </w:r>
      <w:bookmarkEnd w:id="690"/>
      <w:bookmarkEnd w:id="691"/>
      <w:bookmarkEnd w:id="692"/>
      <w:bookmarkEnd w:id="693"/>
      <w:bookmarkEnd w:id="694"/>
      <w:bookmarkEnd w:id="695"/>
    </w:p>
    <w:p w14:paraId="4BD89E25" w14:textId="77777777" w:rsidR="00484146" w:rsidRPr="00C67620" w:rsidRDefault="00484146" w:rsidP="00484146">
      <w:pPr>
        <w:pStyle w:val="LXIBody"/>
      </w:pPr>
      <w:r>
        <w:t>LXI D</w:t>
      </w:r>
      <w:r w:rsidRPr="00C67620">
        <w:t>evices</w:t>
      </w:r>
      <w:r>
        <w:t xml:space="preserve"> </w:t>
      </w:r>
      <w:r w:rsidRPr="00C67620">
        <w:t>having an Arm-Trigger state machine should provide extensibility in their Arm, Trigger, and Event interfaces using Add() and Remove() methods.</w:t>
      </w:r>
    </w:p>
    <w:p w14:paraId="5037C5BC" w14:textId="77777777" w:rsidR="00484146" w:rsidRPr="00C67620" w:rsidRDefault="00484146" w:rsidP="00484146">
      <w:pPr>
        <w:pStyle w:val="Heading3"/>
        <w:tabs>
          <w:tab w:val="clear" w:pos="1440"/>
          <w:tab w:val="num" w:pos="1980"/>
        </w:tabs>
        <w:ind w:left="1980"/>
      </w:pPr>
      <w:bookmarkStart w:id="708" w:name="_Toc112300575"/>
      <w:bookmarkStart w:id="709" w:name="_Ref113337924"/>
      <w:bookmarkStart w:id="710" w:name="_Ref113338141"/>
      <w:bookmarkStart w:id="711" w:name="_Toc113353465"/>
      <w:bookmarkStart w:id="712" w:name="_Toc128656222"/>
      <w:bookmarkStart w:id="713" w:name="_Ref205188267"/>
      <w:bookmarkStart w:id="714" w:name="_Toc443255308"/>
      <w:bookmarkStart w:id="715" w:name="_Toc156482892"/>
      <w:r w:rsidRPr="00C67620">
        <w:t>RULE –</w:t>
      </w:r>
      <w:r>
        <w:t xml:space="preserve">IVI-3.15 IviLxiSync API </w:t>
      </w:r>
      <w:r w:rsidRPr="00C67620">
        <w:t>Routes Events to LAN</w:t>
      </w:r>
      <w:bookmarkEnd w:id="708"/>
      <w:bookmarkEnd w:id="709"/>
      <w:bookmarkEnd w:id="710"/>
      <w:bookmarkEnd w:id="711"/>
      <w:bookmarkEnd w:id="712"/>
      <w:bookmarkEnd w:id="713"/>
      <w:bookmarkEnd w:id="714"/>
      <w:bookmarkEnd w:id="715"/>
    </w:p>
    <w:p w14:paraId="06A9A467" w14:textId="77777777" w:rsidR="00484146" w:rsidRPr="00501446" w:rsidRDefault="00484146" w:rsidP="00484146">
      <w:pPr>
        <w:pStyle w:val="LXIBody"/>
        <w:rPr>
          <w:sz w:val="32"/>
          <w:szCs w:val="32"/>
        </w:rPr>
      </w:pPr>
      <w:r w:rsidRPr="00C67620">
        <w:t xml:space="preserve">All </w:t>
      </w:r>
      <w:r>
        <w:t>LXI Device</w:t>
      </w:r>
      <w:r w:rsidRPr="00C67620">
        <w:t xml:space="preserve">s capable of routing a signal to the </w:t>
      </w:r>
      <w:r>
        <w:t>LXI Wired Trigger Bus</w:t>
      </w:r>
      <w:r w:rsidRPr="00C67620">
        <w:t xml:space="preserve"> or to the </w:t>
      </w:r>
      <w:r>
        <w:t>LXI Event</w:t>
      </w:r>
      <w:r w:rsidRPr="00C67620">
        <w:t xml:space="preserve"> Sender shall </w:t>
      </w:r>
      <w:r>
        <w:t xml:space="preserve">be capable of </w:t>
      </w:r>
      <w:r w:rsidRPr="00C67620">
        <w:t>do</w:t>
      </w:r>
      <w:r>
        <w:t>ing</w:t>
      </w:r>
      <w:r w:rsidRPr="00C67620">
        <w:t xml:space="preserve"> so </w:t>
      </w:r>
      <w:r>
        <w:t>using the IVI-3.15 IviLxiSync API</w:t>
      </w:r>
      <w:r w:rsidRPr="00C67620">
        <w:t>.</w:t>
      </w:r>
    </w:p>
    <w:p w14:paraId="3514B47F" w14:textId="77777777" w:rsidR="00484146" w:rsidRPr="00C67620" w:rsidRDefault="00484146" w:rsidP="00484146">
      <w:pPr>
        <w:pStyle w:val="Heading3"/>
        <w:tabs>
          <w:tab w:val="clear" w:pos="1440"/>
          <w:tab w:val="num" w:pos="1980"/>
        </w:tabs>
        <w:ind w:left="1980"/>
      </w:pPr>
      <w:bookmarkStart w:id="716" w:name="_Toc112300576"/>
      <w:bookmarkStart w:id="717" w:name="_Ref113337926"/>
      <w:bookmarkStart w:id="718" w:name="_Ref113338143"/>
      <w:bookmarkStart w:id="719" w:name="_Toc113353466"/>
      <w:bookmarkStart w:id="720" w:name="_Toc128656223"/>
      <w:bookmarkStart w:id="721" w:name="_Toc443255309"/>
      <w:bookmarkStart w:id="722" w:name="_Toc156482893"/>
      <w:r w:rsidRPr="00C67620">
        <w:t xml:space="preserve">RULE – </w:t>
      </w:r>
      <w:r>
        <w:t>LXI Event</w:t>
      </w:r>
      <w:r w:rsidRPr="00C67620">
        <w:t>s Encode the Sense of the Event in Packet</w:t>
      </w:r>
      <w:bookmarkEnd w:id="716"/>
      <w:bookmarkEnd w:id="717"/>
      <w:bookmarkEnd w:id="718"/>
      <w:bookmarkEnd w:id="719"/>
      <w:bookmarkEnd w:id="720"/>
      <w:bookmarkEnd w:id="721"/>
      <w:bookmarkEnd w:id="722"/>
    </w:p>
    <w:p w14:paraId="765D4500" w14:textId="77777777" w:rsidR="00484146" w:rsidRDefault="00484146" w:rsidP="00484146">
      <w:pPr>
        <w:pStyle w:val="LXIBody"/>
      </w:pPr>
      <w:r w:rsidRPr="00C67620">
        <w:t xml:space="preserve">All devices transmitting </w:t>
      </w:r>
      <w:r>
        <w:t>LXI Event</w:t>
      </w:r>
      <w:r w:rsidRPr="00C67620">
        <w:t>s whose signal source (the signal causing the event) is</w:t>
      </w:r>
      <w:r>
        <w:t xml:space="preserve">: </w:t>
      </w:r>
      <w:r>
        <w:br/>
      </w:r>
    </w:p>
    <w:p w14:paraId="732CFB2C" w14:textId="77777777" w:rsidR="00484146" w:rsidRDefault="00484146" w:rsidP="00F874AC">
      <w:pPr>
        <w:pStyle w:val="ListBullet0"/>
      </w:pPr>
      <w:r>
        <w:t xml:space="preserve">one of </w:t>
      </w:r>
      <w:r w:rsidRPr="00C67620">
        <w:t xml:space="preserve">the </w:t>
      </w:r>
      <w:r>
        <w:t>LXI Wired Trigger Bus</w:t>
      </w:r>
      <w:r w:rsidRPr="00C67620">
        <w:t xml:space="preserve"> lines</w:t>
      </w:r>
      <w:r>
        <w:t>,</w:t>
      </w:r>
    </w:p>
    <w:p w14:paraId="1FACAFA9" w14:textId="77777777" w:rsidR="00484146" w:rsidRDefault="00484146">
      <w:pPr>
        <w:pStyle w:val="ListBullet0"/>
      </w:pPr>
      <w:r w:rsidRPr="00C67620">
        <w:t>one of the signals from an Arm-trigger state machine</w:t>
      </w:r>
      <w:r>
        <w:t>, or</w:t>
      </w:r>
    </w:p>
    <w:p w14:paraId="3EDBB6CB" w14:textId="77777777" w:rsidR="00484146" w:rsidRDefault="00484146">
      <w:pPr>
        <w:pStyle w:val="ListBullet0"/>
      </w:pPr>
      <w:r w:rsidRPr="00C67620">
        <w:t>based on a logical signal within the device</w:t>
      </w:r>
    </w:p>
    <w:p w14:paraId="0E005FC4" w14:textId="77777777" w:rsidR="00484146" w:rsidRDefault="00484146" w:rsidP="00484146">
      <w:pPr>
        <w:pStyle w:val="LXIBody"/>
      </w:pPr>
      <w:r w:rsidRPr="00C67620">
        <w:t xml:space="preserve">shall encode the state of the source signal immediately following the transition </w:t>
      </w:r>
      <w:r>
        <w:t>that</w:t>
      </w:r>
      <w:r w:rsidRPr="00C67620">
        <w:t xml:space="preserve"> caused the event in </w:t>
      </w:r>
      <w:r>
        <w:t>Flag Bit 2 (Hardware Value)—which is r</w:t>
      </w:r>
      <w:r w:rsidRPr="00C67620">
        <w:t>eserved for the logical value of the event signal</w:t>
      </w:r>
      <w:r>
        <w:t xml:space="preserve">—and set </w:t>
      </w:r>
      <w:r>
        <w:lastRenderedPageBreak/>
        <w:t>Flag Bit 4 (Stateless Event) to 0</w:t>
      </w:r>
      <w:r w:rsidRPr="00C67620">
        <w:t>.  Hence, a rising edge transition records a logical one and a falling transition records a logical zero.</w:t>
      </w:r>
      <w:r>
        <w:t xml:space="preserve">  </w:t>
      </w:r>
    </w:p>
    <w:p w14:paraId="3F66A9C3" w14:textId="77777777" w:rsidR="00484146" w:rsidRPr="00756C0E" w:rsidRDefault="00484146" w:rsidP="00756C0E">
      <w:pPr>
        <w:pStyle w:val="LXIBody"/>
      </w:pPr>
      <w:r>
        <w:t>All devices transmitting LXI Events whose signal source is not based on logical signals as described in the previous paragraph (i.e., they are stateless or have some other semantics) shall have Flag Bit 4 (Stateless Event) set to 1. See also</w:t>
      </w:r>
      <w:r w:rsidR="00A953AB">
        <w:t xml:space="preserve"> Section 3.3.8 </w:t>
      </w:r>
      <w:r>
        <w:t>of the LXI Event Messaging Extended Function.</w:t>
      </w:r>
      <w:bookmarkStart w:id="723" w:name="_Toc112300577"/>
      <w:bookmarkStart w:id="724" w:name="_Ref113337928"/>
      <w:bookmarkStart w:id="725" w:name="_Ref113338147"/>
      <w:bookmarkStart w:id="726" w:name="_Toc113353467"/>
      <w:bookmarkStart w:id="727" w:name="_Toc128656224"/>
      <w:bookmarkStart w:id="728" w:name="_Ref205188283"/>
      <w:bookmarkStart w:id="729" w:name="_Ref205260459"/>
      <w:bookmarkStart w:id="730" w:name="_Ref205631185"/>
      <w:bookmarkStart w:id="731" w:name="_Ref207167752"/>
      <w:bookmarkStart w:id="732" w:name="_Ref207185762"/>
      <w:bookmarkStart w:id="733" w:name="_Ref208635518"/>
    </w:p>
    <w:p w14:paraId="608B6339" w14:textId="77777777" w:rsidR="00484146" w:rsidRPr="00C67620" w:rsidRDefault="00484146" w:rsidP="00484146">
      <w:pPr>
        <w:pStyle w:val="Heading3"/>
        <w:tabs>
          <w:tab w:val="clear" w:pos="1440"/>
          <w:tab w:val="num" w:pos="1980"/>
        </w:tabs>
        <w:ind w:left="1980"/>
      </w:pPr>
      <w:bookmarkStart w:id="734" w:name="_Toc443255310"/>
      <w:bookmarkStart w:id="735" w:name="_Toc156482894"/>
      <w:r w:rsidRPr="00C67620">
        <w:t>RULE – Standard Strings Used to Designate Events</w:t>
      </w:r>
      <w:bookmarkEnd w:id="723"/>
      <w:bookmarkEnd w:id="724"/>
      <w:bookmarkEnd w:id="725"/>
      <w:bookmarkEnd w:id="726"/>
      <w:bookmarkEnd w:id="727"/>
      <w:bookmarkEnd w:id="728"/>
      <w:bookmarkEnd w:id="729"/>
      <w:bookmarkEnd w:id="730"/>
      <w:bookmarkEnd w:id="731"/>
      <w:bookmarkEnd w:id="732"/>
      <w:bookmarkEnd w:id="733"/>
      <w:bookmarkEnd w:id="734"/>
      <w:bookmarkEnd w:id="735"/>
    </w:p>
    <w:p w14:paraId="5E6A6330" w14:textId="77777777" w:rsidR="00484146" w:rsidRDefault="00484146" w:rsidP="00484146">
      <w:pPr>
        <w:pStyle w:val="LXIBody"/>
      </w:pPr>
      <w:r w:rsidRPr="00C67620">
        <w:t>The strings listed in the following table</w:t>
      </w:r>
      <w:r>
        <w:t>s</w:t>
      </w:r>
      <w:r w:rsidRPr="00C67620">
        <w:t xml:space="preserve"> shall be used as indicated for triggering, synchronization, and </w:t>
      </w:r>
      <w:r>
        <w:t>LXI Event</w:t>
      </w:r>
      <w:r w:rsidRPr="00C67620">
        <w:t xml:space="preserve"> generation purposes.  Devices are not required to implement all signals.  Signal names are case sensitive.</w:t>
      </w:r>
    </w:p>
    <w:p w14:paraId="326C0E57" w14:textId="77777777" w:rsidR="00484146" w:rsidRPr="00C67620" w:rsidRDefault="00484146" w:rsidP="006658FC">
      <w:pPr>
        <w:pStyle w:val="ObservationHeading"/>
      </w:pPr>
      <w:r w:rsidRPr="00C67620">
        <w:t xml:space="preserve">Observation – </w:t>
      </w:r>
      <w:r>
        <w:t>User Defined Strings of EventIDs</w:t>
      </w:r>
    </w:p>
    <w:p w14:paraId="766EFAA4" w14:textId="77777777" w:rsidR="00484146" w:rsidRPr="00C67620" w:rsidRDefault="00484146" w:rsidP="00484146">
      <w:pPr>
        <w:pStyle w:val="LXIObservationBody"/>
      </w:pPr>
      <w:r>
        <w:t xml:space="preserve">Section </w:t>
      </w:r>
      <w:r w:rsidR="00A953AB">
        <w:t xml:space="preserve">4.3 </w:t>
      </w:r>
      <w:r>
        <w:t>of the LXI Event Message Extended Function document permits users to generate application specific EventID strings.</w:t>
      </w:r>
      <w:r w:rsidR="00AF6FED">
        <w:t xml:space="preserve"> Rule 6.4.4 </w:t>
      </w:r>
      <w:r>
        <w:t xml:space="preserve">only defines the use of LXI defined EventID strings. This rule does not preclude the use of user defined EventIDs for </w:t>
      </w:r>
      <w:r w:rsidRPr="00C67620">
        <w:t xml:space="preserve">triggering, synchronization, </w:t>
      </w:r>
      <w:r>
        <w:t>LXI Event</w:t>
      </w:r>
      <w:r w:rsidRPr="00C67620">
        <w:t xml:space="preserve"> generation</w:t>
      </w:r>
      <w:r>
        <w:t xml:space="preserve"> or any other </w:t>
      </w:r>
      <w:r w:rsidRPr="00C67620">
        <w:t>purpose.</w:t>
      </w:r>
    </w:p>
    <w:p w14:paraId="1A925A05" w14:textId="77777777" w:rsidR="00484146" w:rsidRPr="00C67620" w:rsidRDefault="00484146" w:rsidP="00484146">
      <w:pPr>
        <w:pStyle w:val="LXIBody"/>
      </w:pPr>
      <w:r w:rsidRPr="00CD57B0">
        <w:rPr>
          <w:rStyle w:val="StyleLXIBodyBold1Char"/>
        </w:rPr>
        <w:t xml:space="preserve">Note: </w:t>
      </w:r>
      <w:r w:rsidRPr="00C67620">
        <w:t>This state machine exa</w:t>
      </w:r>
      <w:r>
        <w:t xml:space="preserve">mple is not a part of Rule </w:t>
      </w:r>
      <w:r w:rsidR="00A953AB">
        <w:t>6.4.4</w:t>
      </w:r>
      <w:r w:rsidRPr="00C67620">
        <w:t>.</w:t>
      </w:r>
    </w:p>
    <w:p w14:paraId="7B942FC7" w14:textId="77777777" w:rsidR="00484146" w:rsidRDefault="00484146" w:rsidP="00484146">
      <w:pPr>
        <w:pStyle w:val="LXIBody"/>
        <w:rPr>
          <w:rStyle w:val="StyleLXIBodyBold1Char"/>
        </w:rPr>
      </w:pPr>
    </w:p>
    <w:p w14:paraId="7EF9EDCF" w14:textId="77777777" w:rsidR="00484146" w:rsidRPr="00334C4E" w:rsidRDefault="00484146" w:rsidP="00484146">
      <w:pPr>
        <w:pStyle w:val="LXITableHeader"/>
      </w:pPr>
      <w:r w:rsidRPr="00CD57B0">
        <w:rPr>
          <w:rStyle w:val="StyleLXIBodyBold1Char"/>
        </w:rPr>
        <w:t>Example Arm-Trigger State Machine</w:t>
      </w:r>
      <w:r w:rsidRPr="00C67620">
        <w:t xml:space="preserve"> (for signal name reference purposes).</w:t>
      </w:r>
      <w:r w:rsidRPr="00334C4E">
        <w:br/>
      </w:r>
      <w:bookmarkEnd w:id="696"/>
      <w:bookmarkEnd w:id="697"/>
      <w:bookmarkEnd w:id="698"/>
      <w:bookmarkEnd w:id="699"/>
      <w:bookmarkEnd w:id="700"/>
      <w:bookmarkEnd w:id="701"/>
      <w:bookmarkEnd w:id="702"/>
      <w:bookmarkEnd w:id="703"/>
      <w:bookmarkEnd w:id="704"/>
      <w:bookmarkEnd w:id="705"/>
      <w:bookmarkEnd w:id="706"/>
      <w:bookmarkEnd w:id="707"/>
    </w:p>
    <w:p w14:paraId="55251C9A" w14:textId="77777777" w:rsidR="00484146" w:rsidRPr="00C67620" w:rsidRDefault="00484146" w:rsidP="00484146">
      <w:bookmarkStart w:id="736" w:name="Trigger_Arm"/>
      <w:r>
        <w:rPr>
          <w:noProof/>
        </w:rPr>
        <w:drawing>
          <wp:inline distT="0" distB="0" distL="0" distR="0" wp14:anchorId="1463233B" wp14:editId="3A4B58C3">
            <wp:extent cx="5486400" cy="4522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486400" cy="4522470"/>
                    </a:xfrm>
                    <a:prstGeom prst="rect">
                      <a:avLst/>
                    </a:prstGeom>
                    <a:noFill/>
                    <a:ln w="9525">
                      <a:noFill/>
                      <a:miter lim="800000"/>
                      <a:headEnd/>
                      <a:tailEnd/>
                    </a:ln>
                  </pic:spPr>
                </pic:pic>
              </a:graphicData>
            </a:graphic>
          </wp:inline>
        </w:drawing>
      </w:r>
      <w:bookmarkEnd w:id="736"/>
    </w:p>
    <w:p w14:paraId="0BC72A46" w14:textId="77777777" w:rsidR="00484146" w:rsidRDefault="00484146" w:rsidP="00484146"/>
    <w:p w14:paraId="72AD693D" w14:textId="77777777" w:rsidR="00484146" w:rsidRPr="00C67620" w:rsidRDefault="00484146" w:rsidP="00484146">
      <w:pPr>
        <w:pStyle w:val="LXITableHeader"/>
      </w:pPr>
      <w:r>
        <w:br w:type="page"/>
      </w:r>
      <w:r w:rsidRPr="000C6084">
        <w:rPr>
          <w:rStyle w:val="LXISubheading"/>
          <w:b/>
          <w:bCs/>
          <w:color w:val="000000"/>
        </w:rPr>
        <w:lastRenderedPageBreak/>
        <w:t>Arm-Trigger State Machine Signal Relationships:</w:t>
      </w:r>
      <w:r w:rsidRPr="000C6084">
        <w:rPr>
          <w:rStyle w:val="LXISubheading"/>
          <w:b/>
          <w:bCs/>
          <w:color w:val="000000"/>
        </w:rPr>
        <w:br/>
      </w:r>
    </w:p>
    <w:p w14:paraId="01AB30A4" w14:textId="77777777" w:rsidR="00484146" w:rsidRPr="00C67620" w:rsidRDefault="00484146" w:rsidP="00484146">
      <w:r>
        <w:rPr>
          <w:noProof/>
        </w:rPr>
        <w:drawing>
          <wp:inline distT="0" distB="0" distL="0" distR="0" wp14:anchorId="779911DE" wp14:editId="464F7A78">
            <wp:extent cx="5486400" cy="29324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5486400" cy="2932430"/>
                    </a:xfrm>
                    <a:prstGeom prst="rect">
                      <a:avLst/>
                    </a:prstGeom>
                    <a:noFill/>
                    <a:ln w="9525">
                      <a:noFill/>
                      <a:miter lim="800000"/>
                      <a:headEnd/>
                      <a:tailEnd/>
                    </a:ln>
                  </pic:spPr>
                </pic:pic>
              </a:graphicData>
            </a:graphic>
          </wp:inline>
        </w:drawing>
      </w:r>
      <w:r w:rsidRPr="00C67620">
        <w:br/>
      </w:r>
    </w:p>
    <w:p w14:paraId="1F75B136" w14:textId="77777777" w:rsidR="00484146" w:rsidRPr="00C67620" w:rsidRDefault="00484146" w:rsidP="00484146">
      <w:bookmarkStart w:id="737" w:name="_Toc106617433"/>
      <w:bookmarkStart w:id="738" w:name="_Toc111253180"/>
      <w:bookmarkStart w:id="739" w:name="_Toc113432810"/>
      <w:bookmarkStart w:id="740" w:name="_Toc113776910"/>
      <w:r w:rsidRPr="000B2825">
        <w:rPr>
          <w:rStyle w:val="LXIColumnHeaderChar"/>
        </w:rPr>
        <w:t>Note:</w:t>
      </w:r>
      <w:r w:rsidRPr="00C67620">
        <w:t xml:space="preserve"> These strings </w:t>
      </w:r>
      <w:r>
        <w:t xml:space="preserve">are for Triggering and Synchronization. They </w:t>
      </w:r>
      <w:r w:rsidRPr="00C67620">
        <w:t>are case sensitive</w:t>
      </w:r>
      <w:bookmarkEnd w:id="737"/>
      <w:bookmarkEnd w:id="738"/>
      <w:bookmarkEnd w:id="739"/>
      <w:bookmarkEnd w:id="740"/>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6"/>
        <w:gridCol w:w="6204"/>
      </w:tblGrid>
      <w:tr w:rsidR="00484146" w:rsidRPr="00C67620" w14:paraId="7538C75A" w14:textId="77777777" w:rsidTr="00484146">
        <w:tc>
          <w:tcPr>
            <w:tcW w:w="0" w:type="auto"/>
          </w:tcPr>
          <w:p w14:paraId="011C2FDA" w14:textId="77777777" w:rsidR="00484146" w:rsidRPr="000B2825" w:rsidRDefault="00484146" w:rsidP="00484146">
            <w:pPr>
              <w:pStyle w:val="LXIColumnHeader"/>
            </w:pPr>
            <w:bookmarkStart w:id="741" w:name="_Toc101245481"/>
            <w:bookmarkStart w:id="742" w:name="_Toc103501717"/>
            <w:bookmarkStart w:id="743" w:name="_Toc104620919"/>
            <w:bookmarkStart w:id="744" w:name="_Toc104946010"/>
            <w:bookmarkStart w:id="745" w:name="_Toc104946850"/>
            <w:bookmarkStart w:id="746" w:name="_Toc104947270"/>
            <w:r w:rsidRPr="000B2825">
              <w:t>String</w:t>
            </w:r>
            <w:bookmarkEnd w:id="741"/>
            <w:bookmarkEnd w:id="742"/>
            <w:bookmarkEnd w:id="743"/>
            <w:bookmarkEnd w:id="744"/>
            <w:bookmarkEnd w:id="745"/>
            <w:bookmarkEnd w:id="746"/>
          </w:p>
        </w:tc>
        <w:tc>
          <w:tcPr>
            <w:tcW w:w="0" w:type="auto"/>
          </w:tcPr>
          <w:p w14:paraId="31647066" w14:textId="77777777" w:rsidR="00484146" w:rsidRPr="000B2825" w:rsidRDefault="00484146" w:rsidP="00484146">
            <w:pPr>
              <w:pStyle w:val="LXIColumnHeader"/>
            </w:pPr>
            <w:bookmarkStart w:id="747" w:name="_Toc101245482"/>
            <w:bookmarkStart w:id="748" w:name="_Toc103501718"/>
            <w:bookmarkStart w:id="749" w:name="_Toc104620920"/>
            <w:bookmarkStart w:id="750" w:name="_Toc104946011"/>
            <w:bookmarkStart w:id="751" w:name="_Toc104946851"/>
            <w:bookmarkStart w:id="752" w:name="_Toc104947271"/>
            <w:r w:rsidRPr="000B2825">
              <w:t>Usage</w:t>
            </w:r>
            <w:bookmarkEnd w:id="747"/>
            <w:bookmarkEnd w:id="748"/>
            <w:bookmarkEnd w:id="749"/>
            <w:bookmarkEnd w:id="750"/>
            <w:bookmarkEnd w:id="751"/>
            <w:bookmarkEnd w:id="752"/>
          </w:p>
        </w:tc>
      </w:tr>
      <w:tr w:rsidR="00484146" w:rsidRPr="00C67620" w14:paraId="6C565BE6" w14:textId="77777777" w:rsidTr="00484146">
        <w:tc>
          <w:tcPr>
            <w:tcW w:w="0" w:type="auto"/>
          </w:tcPr>
          <w:p w14:paraId="1E44CC49" w14:textId="77777777" w:rsidR="00484146" w:rsidRPr="00C67620" w:rsidRDefault="00484146" w:rsidP="00484146">
            <w:r w:rsidRPr="00C67620">
              <w:t>LXI0</w:t>
            </w:r>
          </w:p>
        </w:tc>
        <w:tc>
          <w:tcPr>
            <w:tcW w:w="0" w:type="auto"/>
          </w:tcPr>
          <w:p w14:paraId="505DBCB3" w14:textId="77777777" w:rsidR="00484146" w:rsidRPr="00C67620" w:rsidRDefault="00484146" w:rsidP="00484146">
            <w:r w:rsidRPr="00C67620">
              <w:t xml:space="preserve">All repeated capability names referring to </w:t>
            </w:r>
            <w:r>
              <w:t>LXI Wired Trigger Bus</w:t>
            </w:r>
            <w:r w:rsidRPr="00C67620">
              <w:t xml:space="preserve"> line 0.</w:t>
            </w:r>
            <w:r w:rsidRPr="00C67620">
              <w:br/>
              <w:t xml:space="preserve">All Source properties needing to refer to </w:t>
            </w:r>
            <w:r>
              <w:t>LXI Wired Trigger Bus</w:t>
            </w:r>
            <w:r w:rsidRPr="00C67620">
              <w:t xml:space="preserve"> line 0.</w:t>
            </w:r>
          </w:p>
          <w:p w14:paraId="371CF100" w14:textId="77777777" w:rsidR="00484146" w:rsidRPr="00C67620" w:rsidRDefault="00484146" w:rsidP="00484146">
            <w:r>
              <w:t xml:space="preserve">As a signal Source in the </w:t>
            </w:r>
            <w:r w:rsidRPr="00C67620">
              <w:t>IviEvents interface.</w:t>
            </w:r>
          </w:p>
        </w:tc>
      </w:tr>
      <w:tr w:rsidR="00484146" w:rsidRPr="00C67620" w14:paraId="4FAEE5B5" w14:textId="77777777" w:rsidTr="00484146">
        <w:tc>
          <w:tcPr>
            <w:tcW w:w="0" w:type="auto"/>
          </w:tcPr>
          <w:p w14:paraId="48106AA9" w14:textId="77777777" w:rsidR="00484146" w:rsidRPr="00C67620" w:rsidRDefault="00484146" w:rsidP="00484146">
            <w:r w:rsidRPr="00C67620">
              <w:t>LAN0</w:t>
            </w:r>
          </w:p>
        </w:tc>
        <w:tc>
          <w:tcPr>
            <w:tcW w:w="0" w:type="auto"/>
          </w:tcPr>
          <w:p w14:paraId="38D8A2A5" w14:textId="77777777" w:rsidR="00484146" w:rsidRPr="00C67620" w:rsidRDefault="00484146" w:rsidP="00484146">
            <w:r w:rsidRPr="00C67620">
              <w:t xml:space="preserve">All repeated capability names referring to </w:t>
            </w:r>
            <w:r>
              <w:t>LXI Event</w:t>
            </w:r>
            <w:r w:rsidRPr="00C67620">
              <w:t xml:space="preserve"> 0.</w:t>
            </w:r>
            <w:r w:rsidRPr="00C67620">
              <w:br/>
              <w:t xml:space="preserve">All Source properties needing to refer to </w:t>
            </w:r>
            <w:r>
              <w:t>LXI Event</w:t>
            </w:r>
            <w:r w:rsidRPr="00C67620">
              <w:t xml:space="preserve"> 0.</w:t>
            </w:r>
            <w:r w:rsidRPr="00C67620">
              <w:br/>
              <w:t>This is the LAN analog to LXI0.</w:t>
            </w:r>
          </w:p>
          <w:p w14:paraId="69E47831" w14:textId="77777777" w:rsidR="00484146" w:rsidRDefault="00484146" w:rsidP="00484146">
            <w:r w:rsidRPr="00C67620">
              <w:t xml:space="preserve">As a signal Source in the </w:t>
            </w:r>
            <w:r>
              <w:t>Ivi</w:t>
            </w:r>
            <w:r w:rsidRPr="00C67620">
              <w:t>Events interface.</w:t>
            </w:r>
          </w:p>
          <w:p w14:paraId="7CE3F159" w14:textId="77777777" w:rsidR="00484146" w:rsidRPr="00C67620" w:rsidRDefault="00484146" w:rsidP="00484146">
            <w:r>
              <w:t>LXI Event Message shall have Stateless Event (Flags Bit 4) set to 0 (zero).</w:t>
            </w:r>
          </w:p>
        </w:tc>
      </w:tr>
      <w:tr w:rsidR="00484146" w:rsidRPr="00C67620" w14:paraId="59809652" w14:textId="77777777" w:rsidTr="00484146">
        <w:tc>
          <w:tcPr>
            <w:tcW w:w="0" w:type="auto"/>
          </w:tcPr>
          <w:p w14:paraId="03AF2CB2" w14:textId="77777777" w:rsidR="00484146" w:rsidRPr="00C67620" w:rsidRDefault="00484146" w:rsidP="00484146">
            <w:r w:rsidRPr="00C67620">
              <w:t>LXI1</w:t>
            </w:r>
          </w:p>
        </w:tc>
        <w:tc>
          <w:tcPr>
            <w:tcW w:w="0" w:type="auto"/>
          </w:tcPr>
          <w:p w14:paraId="72525744" w14:textId="77777777" w:rsidR="00484146" w:rsidRPr="00C67620" w:rsidRDefault="00484146" w:rsidP="00484146">
            <w:r w:rsidRPr="00C67620">
              <w:t xml:space="preserve">All repeated capability names referring to </w:t>
            </w:r>
            <w:r>
              <w:t>LXI Wired Trigger Bus</w:t>
            </w:r>
            <w:r w:rsidRPr="00C67620">
              <w:t xml:space="preserve"> line 1.</w:t>
            </w:r>
            <w:r w:rsidRPr="00C67620">
              <w:br/>
              <w:t xml:space="preserve">All Source properties needing to refer to </w:t>
            </w:r>
            <w:r>
              <w:t>LXI Wired Trigger Bus</w:t>
            </w:r>
            <w:r w:rsidRPr="00C67620">
              <w:t xml:space="preserve"> line 1.</w:t>
            </w:r>
          </w:p>
          <w:p w14:paraId="5BEACB28" w14:textId="77777777" w:rsidR="00484146" w:rsidRPr="00C67620" w:rsidRDefault="00484146" w:rsidP="00484146">
            <w:r w:rsidRPr="00C67620">
              <w:t xml:space="preserve">As a signal Source in the </w:t>
            </w:r>
            <w:r>
              <w:t>Ivi</w:t>
            </w:r>
            <w:r w:rsidRPr="00C67620">
              <w:t>Events interface.</w:t>
            </w:r>
          </w:p>
        </w:tc>
      </w:tr>
      <w:tr w:rsidR="00484146" w:rsidRPr="00C67620" w14:paraId="348C3344" w14:textId="77777777" w:rsidTr="00484146">
        <w:tc>
          <w:tcPr>
            <w:tcW w:w="0" w:type="auto"/>
          </w:tcPr>
          <w:p w14:paraId="3513AAFF" w14:textId="77777777" w:rsidR="00484146" w:rsidRPr="00C67620" w:rsidRDefault="00484146" w:rsidP="00484146">
            <w:r w:rsidRPr="00C67620">
              <w:t>LAN1</w:t>
            </w:r>
          </w:p>
        </w:tc>
        <w:tc>
          <w:tcPr>
            <w:tcW w:w="0" w:type="auto"/>
          </w:tcPr>
          <w:p w14:paraId="4E93BEFE" w14:textId="77777777" w:rsidR="00484146" w:rsidRPr="00C67620" w:rsidRDefault="00484146" w:rsidP="00484146">
            <w:r w:rsidRPr="00C67620">
              <w:t xml:space="preserve">All repeated capability names referring to </w:t>
            </w:r>
            <w:r>
              <w:t>LXI Event</w:t>
            </w:r>
            <w:r w:rsidRPr="00C67620">
              <w:t xml:space="preserve"> 1.</w:t>
            </w:r>
            <w:r w:rsidRPr="00C67620">
              <w:br/>
              <w:t xml:space="preserve">All Source properties needing to refer to </w:t>
            </w:r>
            <w:r>
              <w:t>LXI Event</w:t>
            </w:r>
            <w:r w:rsidRPr="00C67620">
              <w:t xml:space="preserve"> 1.</w:t>
            </w:r>
            <w:r w:rsidRPr="00C67620">
              <w:br/>
              <w:t>This is the LAN analog to LXI1.</w:t>
            </w:r>
          </w:p>
          <w:p w14:paraId="1513059F" w14:textId="77777777" w:rsidR="00484146" w:rsidRDefault="00484146" w:rsidP="00484146">
            <w:r w:rsidRPr="00C67620">
              <w:t xml:space="preserve">As a signal Source in the </w:t>
            </w:r>
            <w:r>
              <w:t>Ivi</w:t>
            </w:r>
            <w:r w:rsidRPr="00C67620">
              <w:t>Events interface.</w:t>
            </w:r>
          </w:p>
          <w:p w14:paraId="15CB5518" w14:textId="77777777" w:rsidR="00484146" w:rsidRPr="00C67620" w:rsidRDefault="00484146" w:rsidP="00484146">
            <w:r>
              <w:t>LXI Event Message shall have Stateless Event (Flags Bit 4) set to 0 (zero).</w:t>
            </w:r>
          </w:p>
        </w:tc>
      </w:tr>
      <w:tr w:rsidR="00484146" w:rsidRPr="00C67620" w14:paraId="751882E8" w14:textId="77777777" w:rsidTr="00484146">
        <w:tc>
          <w:tcPr>
            <w:tcW w:w="0" w:type="auto"/>
          </w:tcPr>
          <w:p w14:paraId="01977E5D" w14:textId="77777777" w:rsidR="00484146" w:rsidRPr="00C67620" w:rsidRDefault="00484146" w:rsidP="00484146">
            <w:r w:rsidRPr="00C67620">
              <w:t>LXI2</w:t>
            </w:r>
          </w:p>
        </w:tc>
        <w:tc>
          <w:tcPr>
            <w:tcW w:w="0" w:type="auto"/>
          </w:tcPr>
          <w:p w14:paraId="2BD77447" w14:textId="77777777" w:rsidR="00484146" w:rsidRPr="00C67620" w:rsidRDefault="00484146" w:rsidP="00484146">
            <w:r w:rsidRPr="00C67620">
              <w:t xml:space="preserve">All repeated capability names referring to </w:t>
            </w:r>
            <w:r>
              <w:t>LXI Wired Trigger Bus</w:t>
            </w:r>
            <w:r w:rsidRPr="00C67620">
              <w:t xml:space="preserve"> line 2.</w:t>
            </w:r>
            <w:r w:rsidRPr="00C67620">
              <w:br/>
              <w:t xml:space="preserve">All Source properties needing to refer to </w:t>
            </w:r>
            <w:r>
              <w:t>LXI Wired Trigger Bus</w:t>
            </w:r>
            <w:r w:rsidRPr="00C67620">
              <w:t xml:space="preserve"> line 2.</w:t>
            </w:r>
          </w:p>
          <w:p w14:paraId="03948E02" w14:textId="77777777" w:rsidR="00484146" w:rsidRPr="00C67620" w:rsidRDefault="00484146" w:rsidP="00484146">
            <w:r w:rsidRPr="00C67620">
              <w:t xml:space="preserve">As a signal Source in the </w:t>
            </w:r>
            <w:r>
              <w:t>Ivi</w:t>
            </w:r>
            <w:r w:rsidRPr="00C67620">
              <w:t>Events interface.</w:t>
            </w:r>
          </w:p>
        </w:tc>
      </w:tr>
      <w:tr w:rsidR="00484146" w:rsidRPr="00C67620" w14:paraId="10DB5F0C" w14:textId="77777777" w:rsidTr="00484146">
        <w:tc>
          <w:tcPr>
            <w:tcW w:w="0" w:type="auto"/>
          </w:tcPr>
          <w:p w14:paraId="4862EBDD" w14:textId="77777777" w:rsidR="00484146" w:rsidRPr="00C67620" w:rsidRDefault="00484146" w:rsidP="00484146">
            <w:r w:rsidRPr="00C67620">
              <w:t>LAN2</w:t>
            </w:r>
          </w:p>
        </w:tc>
        <w:tc>
          <w:tcPr>
            <w:tcW w:w="0" w:type="auto"/>
          </w:tcPr>
          <w:p w14:paraId="15FF5CF9" w14:textId="77777777" w:rsidR="00484146" w:rsidRPr="00C67620" w:rsidRDefault="00484146" w:rsidP="00484146">
            <w:r w:rsidRPr="00C67620">
              <w:t xml:space="preserve">All repeated capability names referring to </w:t>
            </w:r>
            <w:r>
              <w:t>LXI Event</w:t>
            </w:r>
            <w:r w:rsidRPr="00C67620">
              <w:t xml:space="preserve"> 2.</w:t>
            </w:r>
            <w:r w:rsidRPr="00C67620">
              <w:br/>
              <w:t xml:space="preserve">All Source properties needing to refer to </w:t>
            </w:r>
            <w:r>
              <w:t>LXI Event</w:t>
            </w:r>
            <w:r w:rsidRPr="00C67620">
              <w:t xml:space="preserve"> 2.</w:t>
            </w:r>
            <w:r w:rsidRPr="00C67620">
              <w:br/>
              <w:t>This is the LAN analog to LXI2.</w:t>
            </w:r>
          </w:p>
          <w:p w14:paraId="009E6E37" w14:textId="77777777" w:rsidR="00484146" w:rsidRDefault="00484146" w:rsidP="00484146">
            <w:r w:rsidRPr="00C67620">
              <w:t xml:space="preserve">As a signal Source in the </w:t>
            </w:r>
            <w:r>
              <w:t>Ivi</w:t>
            </w:r>
            <w:r w:rsidRPr="00C67620">
              <w:t>Events interface.</w:t>
            </w:r>
          </w:p>
          <w:p w14:paraId="58F6D878" w14:textId="77777777" w:rsidR="00484146" w:rsidRPr="00C67620" w:rsidRDefault="00484146" w:rsidP="00484146">
            <w:r>
              <w:t>LXI Event Message shall have Stateless Event (Flags Bit 4) set to 0 (zero).</w:t>
            </w:r>
          </w:p>
        </w:tc>
      </w:tr>
      <w:tr w:rsidR="00484146" w:rsidRPr="00C67620" w14:paraId="7B27D20E" w14:textId="77777777" w:rsidTr="00484146">
        <w:tc>
          <w:tcPr>
            <w:tcW w:w="0" w:type="auto"/>
          </w:tcPr>
          <w:p w14:paraId="4AD9FA11" w14:textId="77777777" w:rsidR="00484146" w:rsidRPr="00C67620" w:rsidRDefault="00484146" w:rsidP="00484146">
            <w:r w:rsidRPr="00C67620">
              <w:t>LXI3</w:t>
            </w:r>
          </w:p>
        </w:tc>
        <w:tc>
          <w:tcPr>
            <w:tcW w:w="0" w:type="auto"/>
          </w:tcPr>
          <w:p w14:paraId="275B4C8C" w14:textId="77777777" w:rsidR="00484146" w:rsidRPr="00C67620" w:rsidRDefault="00484146" w:rsidP="00484146">
            <w:r w:rsidRPr="00C67620">
              <w:t xml:space="preserve">All repeated capability names referring to </w:t>
            </w:r>
            <w:r>
              <w:t>LXI Wired Trigger Bus</w:t>
            </w:r>
            <w:r w:rsidRPr="00C67620">
              <w:t xml:space="preserve"> line 3.</w:t>
            </w:r>
            <w:r w:rsidRPr="00C67620">
              <w:br/>
              <w:t xml:space="preserve">All Source properties needing to refer to </w:t>
            </w:r>
            <w:r>
              <w:t>LXI Wired Trigger Bus</w:t>
            </w:r>
            <w:r w:rsidRPr="00C67620">
              <w:t xml:space="preserve"> line 3.</w:t>
            </w:r>
          </w:p>
          <w:p w14:paraId="74945FB0" w14:textId="77777777" w:rsidR="00484146" w:rsidRPr="00C67620" w:rsidRDefault="00484146" w:rsidP="00484146">
            <w:r w:rsidRPr="00C67620">
              <w:t xml:space="preserve">As a signal Source in the </w:t>
            </w:r>
            <w:r>
              <w:t>Ivi</w:t>
            </w:r>
            <w:r w:rsidRPr="00C67620">
              <w:t>Events interface.</w:t>
            </w:r>
          </w:p>
        </w:tc>
      </w:tr>
      <w:tr w:rsidR="00484146" w:rsidRPr="00C67620" w14:paraId="416EFDFA" w14:textId="77777777" w:rsidTr="00484146">
        <w:tc>
          <w:tcPr>
            <w:tcW w:w="0" w:type="auto"/>
          </w:tcPr>
          <w:p w14:paraId="41B24B50" w14:textId="77777777" w:rsidR="00484146" w:rsidRPr="00C67620" w:rsidRDefault="00484146" w:rsidP="00484146">
            <w:r w:rsidRPr="00C67620">
              <w:t>LAN3</w:t>
            </w:r>
          </w:p>
        </w:tc>
        <w:tc>
          <w:tcPr>
            <w:tcW w:w="0" w:type="auto"/>
          </w:tcPr>
          <w:p w14:paraId="70000903" w14:textId="77777777" w:rsidR="00484146" w:rsidRPr="00C67620" w:rsidRDefault="00484146" w:rsidP="00484146">
            <w:r w:rsidRPr="00C67620">
              <w:t xml:space="preserve">All repeated capability names referring to </w:t>
            </w:r>
            <w:r>
              <w:t>LXI Event</w:t>
            </w:r>
            <w:r w:rsidRPr="00C67620">
              <w:t xml:space="preserve"> 3.</w:t>
            </w:r>
            <w:r w:rsidRPr="00C67620">
              <w:br/>
              <w:t xml:space="preserve">All Source properties needing to refer to </w:t>
            </w:r>
            <w:r>
              <w:t>LXI Event</w:t>
            </w:r>
            <w:r w:rsidRPr="00C67620">
              <w:t xml:space="preserve"> 3.</w:t>
            </w:r>
            <w:r w:rsidRPr="00C67620">
              <w:br/>
              <w:t>This is the LAN analog to LXI3.</w:t>
            </w:r>
          </w:p>
          <w:p w14:paraId="4C66A6D5" w14:textId="77777777" w:rsidR="00484146" w:rsidRDefault="00484146" w:rsidP="00484146">
            <w:r w:rsidRPr="00C67620">
              <w:t xml:space="preserve">As a signal Source in the </w:t>
            </w:r>
            <w:r>
              <w:t>Ivi</w:t>
            </w:r>
            <w:r w:rsidRPr="00C67620">
              <w:t>Events interface.</w:t>
            </w:r>
          </w:p>
          <w:p w14:paraId="191B2534" w14:textId="77777777" w:rsidR="00484146" w:rsidRPr="00C67620" w:rsidRDefault="00484146" w:rsidP="00484146">
            <w:r>
              <w:lastRenderedPageBreak/>
              <w:t>LXI Event Message shall have Stateless Event (Flags Bit 4) set to 0 (zero).</w:t>
            </w:r>
          </w:p>
        </w:tc>
      </w:tr>
      <w:tr w:rsidR="00484146" w:rsidRPr="00C67620" w14:paraId="25789965" w14:textId="77777777" w:rsidTr="00484146">
        <w:tc>
          <w:tcPr>
            <w:tcW w:w="0" w:type="auto"/>
          </w:tcPr>
          <w:p w14:paraId="5A12419A" w14:textId="77777777" w:rsidR="00484146" w:rsidRPr="00C67620" w:rsidRDefault="00484146" w:rsidP="00484146">
            <w:r w:rsidRPr="00C67620">
              <w:lastRenderedPageBreak/>
              <w:t>LXI4</w:t>
            </w:r>
          </w:p>
        </w:tc>
        <w:tc>
          <w:tcPr>
            <w:tcW w:w="0" w:type="auto"/>
          </w:tcPr>
          <w:p w14:paraId="096B8C5D" w14:textId="77777777" w:rsidR="00484146" w:rsidRPr="00C67620" w:rsidRDefault="00484146" w:rsidP="00484146">
            <w:r w:rsidRPr="00C67620">
              <w:t xml:space="preserve">All repeated capability names referring to </w:t>
            </w:r>
            <w:r>
              <w:t>LXI Wired Trigger Bus</w:t>
            </w:r>
            <w:r w:rsidRPr="00C67620">
              <w:t xml:space="preserve"> line 4.</w:t>
            </w:r>
            <w:r w:rsidRPr="00C67620">
              <w:br/>
              <w:t xml:space="preserve">All Source properties needing to refer to </w:t>
            </w:r>
            <w:r>
              <w:t>LXI Wired Trigger Bus</w:t>
            </w:r>
            <w:r w:rsidRPr="00C67620">
              <w:t xml:space="preserve"> line 4.</w:t>
            </w:r>
          </w:p>
          <w:p w14:paraId="7DF46FF9" w14:textId="77777777" w:rsidR="00484146" w:rsidRPr="00C67620" w:rsidRDefault="00484146" w:rsidP="00484146">
            <w:r w:rsidRPr="00C67620">
              <w:t xml:space="preserve">As a signal Source in the </w:t>
            </w:r>
            <w:r>
              <w:t>Ivi</w:t>
            </w:r>
            <w:r w:rsidRPr="00C67620">
              <w:t>Events interface.</w:t>
            </w:r>
          </w:p>
        </w:tc>
      </w:tr>
      <w:tr w:rsidR="00484146" w:rsidRPr="00C67620" w14:paraId="1AA17505" w14:textId="77777777" w:rsidTr="00484146">
        <w:tc>
          <w:tcPr>
            <w:tcW w:w="0" w:type="auto"/>
          </w:tcPr>
          <w:p w14:paraId="1EA18DF0" w14:textId="77777777" w:rsidR="00484146" w:rsidRPr="00C67620" w:rsidRDefault="00484146" w:rsidP="00484146">
            <w:r w:rsidRPr="00C67620">
              <w:t>LAN4</w:t>
            </w:r>
          </w:p>
        </w:tc>
        <w:tc>
          <w:tcPr>
            <w:tcW w:w="0" w:type="auto"/>
          </w:tcPr>
          <w:p w14:paraId="36CEE649" w14:textId="77777777" w:rsidR="00484146" w:rsidRPr="00C67620" w:rsidRDefault="00484146" w:rsidP="00484146">
            <w:r w:rsidRPr="00C67620">
              <w:t xml:space="preserve">All repeated capability names referring to </w:t>
            </w:r>
            <w:r>
              <w:t>LXI Event</w:t>
            </w:r>
            <w:r w:rsidRPr="00C67620">
              <w:t xml:space="preserve"> 4.</w:t>
            </w:r>
            <w:r w:rsidRPr="00C67620">
              <w:br/>
              <w:t xml:space="preserve">All Source properties needing to refer to </w:t>
            </w:r>
            <w:r>
              <w:t>LXI Event</w:t>
            </w:r>
            <w:r w:rsidRPr="00C67620">
              <w:t xml:space="preserve"> 4.</w:t>
            </w:r>
            <w:r w:rsidRPr="00C67620">
              <w:br/>
              <w:t>This is the LAN analog to LXI4.</w:t>
            </w:r>
          </w:p>
          <w:p w14:paraId="3A655DE7" w14:textId="77777777" w:rsidR="00484146" w:rsidRDefault="00484146" w:rsidP="00484146">
            <w:r w:rsidRPr="00C67620">
              <w:t xml:space="preserve">As a signal Source in the </w:t>
            </w:r>
            <w:r>
              <w:t>Ivi</w:t>
            </w:r>
            <w:r w:rsidRPr="00C67620">
              <w:t>Events interface.</w:t>
            </w:r>
          </w:p>
          <w:p w14:paraId="5DD04986" w14:textId="77777777" w:rsidR="00484146" w:rsidRPr="00C67620" w:rsidRDefault="00484146" w:rsidP="00484146">
            <w:r>
              <w:t>LXI Event Message shall have Stateless Event (Flags Bit 4) set to 0 (zero).</w:t>
            </w:r>
          </w:p>
        </w:tc>
      </w:tr>
      <w:tr w:rsidR="00484146" w:rsidRPr="00C67620" w14:paraId="034EF4AA" w14:textId="77777777" w:rsidTr="00484146">
        <w:tc>
          <w:tcPr>
            <w:tcW w:w="0" w:type="auto"/>
          </w:tcPr>
          <w:p w14:paraId="3F130467" w14:textId="77777777" w:rsidR="00484146" w:rsidRPr="00C67620" w:rsidRDefault="00484146" w:rsidP="00484146">
            <w:r w:rsidRPr="00C67620">
              <w:t>LXI5</w:t>
            </w:r>
          </w:p>
        </w:tc>
        <w:tc>
          <w:tcPr>
            <w:tcW w:w="0" w:type="auto"/>
          </w:tcPr>
          <w:p w14:paraId="579CB71D" w14:textId="77777777" w:rsidR="00484146" w:rsidRPr="00C67620" w:rsidRDefault="00484146" w:rsidP="00484146">
            <w:r w:rsidRPr="00C67620">
              <w:t xml:space="preserve">All repeated capability names referring to </w:t>
            </w:r>
            <w:r>
              <w:t>LXI Wired Trigger Bus</w:t>
            </w:r>
            <w:r w:rsidRPr="00C67620">
              <w:t xml:space="preserve"> line 5.</w:t>
            </w:r>
            <w:r w:rsidRPr="00C67620">
              <w:br/>
              <w:t xml:space="preserve">All Source properties needing to refer to </w:t>
            </w:r>
            <w:r>
              <w:t>LXI Wired Trigger Bus</w:t>
            </w:r>
            <w:r w:rsidRPr="00C67620">
              <w:t xml:space="preserve"> line 5.</w:t>
            </w:r>
          </w:p>
          <w:p w14:paraId="3229A941" w14:textId="77777777" w:rsidR="00484146" w:rsidRPr="00C67620" w:rsidRDefault="00484146" w:rsidP="00484146">
            <w:r w:rsidRPr="00C67620">
              <w:t xml:space="preserve">As a signal Source in the </w:t>
            </w:r>
            <w:r>
              <w:t>Ivi</w:t>
            </w:r>
            <w:r w:rsidRPr="00C67620">
              <w:t>Events interface.</w:t>
            </w:r>
          </w:p>
        </w:tc>
      </w:tr>
      <w:tr w:rsidR="00484146" w:rsidRPr="00C67620" w14:paraId="40D63958" w14:textId="77777777" w:rsidTr="00484146">
        <w:tc>
          <w:tcPr>
            <w:tcW w:w="0" w:type="auto"/>
          </w:tcPr>
          <w:p w14:paraId="070CCD44" w14:textId="77777777" w:rsidR="00484146" w:rsidRPr="00C67620" w:rsidRDefault="00484146" w:rsidP="00484146">
            <w:r w:rsidRPr="00C67620">
              <w:t>LAN5</w:t>
            </w:r>
          </w:p>
        </w:tc>
        <w:tc>
          <w:tcPr>
            <w:tcW w:w="0" w:type="auto"/>
          </w:tcPr>
          <w:p w14:paraId="112B6354" w14:textId="77777777" w:rsidR="00484146" w:rsidRPr="00C67620" w:rsidRDefault="00484146" w:rsidP="00484146">
            <w:r w:rsidRPr="00C67620">
              <w:t xml:space="preserve">All repeated capability names referring to </w:t>
            </w:r>
            <w:r>
              <w:t>LXI Event</w:t>
            </w:r>
            <w:r w:rsidRPr="00C67620">
              <w:t xml:space="preserve"> 5.</w:t>
            </w:r>
            <w:r w:rsidRPr="00C67620">
              <w:br/>
              <w:t xml:space="preserve">All Source properties needing to refer to </w:t>
            </w:r>
            <w:r>
              <w:t>LXI Event</w:t>
            </w:r>
            <w:r w:rsidRPr="00C67620">
              <w:t xml:space="preserve"> 5.</w:t>
            </w:r>
            <w:r w:rsidRPr="00C67620">
              <w:br/>
              <w:t>This is the LAN analog to LXI5.</w:t>
            </w:r>
          </w:p>
          <w:p w14:paraId="488E4BC5" w14:textId="77777777" w:rsidR="00484146" w:rsidRDefault="00484146" w:rsidP="00484146">
            <w:r w:rsidRPr="00C67620">
              <w:t xml:space="preserve">As a signal Source in the </w:t>
            </w:r>
            <w:r>
              <w:t>Ivi</w:t>
            </w:r>
            <w:r w:rsidRPr="00C67620">
              <w:t>Events interface.</w:t>
            </w:r>
          </w:p>
          <w:p w14:paraId="15FDB35A" w14:textId="77777777" w:rsidR="00484146" w:rsidRPr="00C67620" w:rsidRDefault="00484146" w:rsidP="00484146">
            <w:r>
              <w:t>LXI Event Message shall have Stateless Event (Flags Bit 4) set to 0 (zero).</w:t>
            </w:r>
          </w:p>
        </w:tc>
      </w:tr>
      <w:tr w:rsidR="00484146" w:rsidRPr="00C67620" w14:paraId="1B283311" w14:textId="77777777" w:rsidTr="00484146">
        <w:tc>
          <w:tcPr>
            <w:tcW w:w="0" w:type="auto"/>
          </w:tcPr>
          <w:p w14:paraId="7562C0E7" w14:textId="77777777" w:rsidR="00484146" w:rsidRPr="00C67620" w:rsidRDefault="00484146" w:rsidP="00484146">
            <w:r w:rsidRPr="00C67620">
              <w:t>LXI6</w:t>
            </w:r>
          </w:p>
        </w:tc>
        <w:tc>
          <w:tcPr>
            <w:tcW w:w="0" w:type="auto"/>
          </w:tcPr>
          <w:p w14:paraId="688F593F" w14:textId="77777777" w:rsidR="00484146" w:rsidRPr="00C67620" w:rsidRDefault="00484146" w:rsidP="00484146">
            <w:r w:rsidRPr="00C67620">
              <w:t xml:space="preserve">All repeated capability names referring to </w:t>
            </w:r>
            <w:r>
              <w:t>LXI Wired Trigger Bus</w:t>
            </w:r>
            <w:r w:rsidRPr="00C67620">
              <w:t xml:space="preserve"> line 6.</w:t>
            </w:r>
            <w:r w:rsidRPr="00C67620">
              <w:br/>
              <w:t xml:space="preserve">All Source properties needing to refer to </w:t>
            </w:r>
            <w:r>
              <w:t>LXI Wired Trigger Bus</w:t>
            </w:r>
            <w:r w:rsidRPr="00C67620">
              <w:t xml:space="preserve"> line 6.</w:t>
            </w:r>
          </w:p>
          <w:p w14:paraId="5E5FC57D" w14:textId="77777777" w:rsidR="00484146" w:rsidRPr="00C67620" w:rsidRDefault="00484146" w:rsidP="00484146">
            <w:r w:rsidRPr="00C67620">
              <w:t xml:space="preserve">As a signal Source in the </w:t>
            </w:r>
            <w:r>
              <w:t>Ivi</w:t>
            </w:r>
            <w:r w:rsidRPr="00C67620">
              <w:t>Events interface.</w:t>
            </w:r>
          </w:p>
        </w:tc>
      </w:tr>
      <w:tr w:rsidR="00484146" w:rsidRPr="00C67620" w14:paraId="196D0F69" w14:textId="77777777" w:rsidTr="00484146">
        <w:tc>
          <w:tcPr>
            <w:tcW w:w="0" w:type="auto"/>
          </w:tcPr>
          <w:p w14:paraId="703BC0CE" w14:textId="77777777" w:rsidR="00484146" w:rsidRPr="00C67620" w:rsidRDefault="00484146" w:rsidP="00484146">
            <w:r w:rsidRPr="00C67620">
              <w:t>LAN6</w:t>
            </w:r>
          </w:p>
        </w:tc>
        <w:tc>
          <w:tcPr>
            <w:tcW w:w="0" w:type="auto"/>
          </w:tcPr>
          <w:p w14:paraId="3F60906D" w14:textId="77777777" w:rsidR="00484146" w:rsidRPr="00C67620" w:rsidRDefault="00484146" w:rsidP="00484146">
            <w:r w:rsidRPr="00C67620">
              <w:t xml:space="preserve">All repeated capability names referring to </w:t>
            </w:r>
            <w:r>
              <w:t>LXI Event</w:t>
            </w:r>
            <w:r w:rsidRPr="00C67620">
              <w:t xml:space="preserve"> 6.</w:t>
            </w:r>
            <w:r w:rsidRPr="00C67620">
              <w:br/>
              <w:t xml:space="preserve">All Source properties needing to refer to </w:t>
            </w:r>
            <w:r>
              <w:t>LXI Event</w:t>
            </w:r>
            <w:r w:rsidRPr="00C67620">
              <w:t xml:space="preserve"> 6.</w:t>
            </w:r>
            <w:r w:rsidRPr="00C67620">
              <w:br/>
              <w:t>This is the LAN analog to LXI6.</w:t>
            </w:r>
          </w:p>
          <w:p w14:paraId="76918D85" w14:textId="77777777" w:rsidR="00484146" w:rsidRDefault="00484146" w:rsidP="00484146">
            <w:r w:rsidRPr="00C67620">
              <w:t xml:space="preserve">As a signal Source in the </w:t>
            </w:r>
            <w:r>
              <w:t>Ivi</w:t>
            </w:r>
            <w:r w:rsidRPr="00C67620">
              <w:t>Events interface.</w:t>
            </w:r>
          </w:p>
          <w:p w14:paraId="48EF250C" w14:textId="77777777" w:rsidR="00484146" w:rsidRPr="00C67620" w:rsidRDefault="00484146" w:rsidP="00484146">
            <w:r>
              <w:t>LXI Event Message shall have Stateless Event (Flags Bit 4) set to 0 (zero).</w:t>
            </w:r>
          </w:p>
        </w:tc>
      </w:tr>
      <w:tr w:rsidR="00484146" w:rsidRPr="00C67620" w14:paraId="5D4245F5" w14:textId="77777777" w:rsidTr="00484146">
        <w:tc>
          <w:tcPr>
            <w:tcW w:w="0" w:type="auto"/>
          </w:tcPr>
          <w:p w14:paraId="07F4DEA7" w14:textId="77777777" w:rsidR="00484146" w:rsidRPr="00C67620" w:rsidRDefault="00484146" w:rsidP="00484146">
            <w:r w:rsidRPr="00C67620">
              <w:t>LXI7</w:t>
            </w:r>
          </w:p>
        </w:tc>
        <w:tc>
          <w:tcPr>
            <w:tcW w:w="0" w:type="auto"/>
          </w:tcPr>
          <w:p w14:paraId="580E6649" w14:textId="77777777" w:rsidR="00484146" w:rsidRPr="00C67620" w:rsidRDefault="00484146" w:rsidP="00484146">
            <w:r w:rsidRPr="00C67620">
              <w:t xml:space="preserve">All repeated capability names referring to </w:t>
            </w:r>
            <w:r>
              <w:t>LXI Wired Trigger Bus</w:t>
            </w:r>
            <w:r w:rsidRPr="00C67620">
              <w:t xml:space="preserve"> line 7.</w:t>
            </w:r>
            <w:r w:rsidRPr="00C67620">
              <w:br/>
              <w:t xml:space="preserve">All Source properties needing to refer to </w:t>
            </w:r>
            <w:r>
              <w:t>LXI Wired Trigger Bus</w:t>
            </w:r>
            <w:r w:rsidRPr="00C67620">
              <w:t xml:space="preserve"> line 7.</w:t>
            </w:r>
          </w:p>
          <w:p w14:paraId="3B76F282" w14:textId="77777777" w:rsidR="00484146" w:rsidRPr="00C67620" w:rsidRDefault="00484146" w:rsidP="00484146">
            <w:r w:rsidRPr="00C67620">
              <w:t xml:space="preserve">As a signal Source in the </w:t>
            </w:r>
            <w:r>
              <w:t>Ivi</w:t>
            </w:r>
            <w:r w:rsidRPr="00C67620">
              <w:t>Events interface.</w:t>
            </w:r>
          </w:p>
        </w:tc>
      </w:tr>
      <w:tr w:rsidR="00484146" w:rsidRPr="00C67620" w14:paraId="4F370886" w14:textId="77777777" w:rsidTr="00484146">
        <w:tc>
          <w:tcPr>
            <w:tcW w:w="0" w:type="auto"/>
          </w:tcPr>
          <w:p w14:paraId="5282B4F3" w14:textId="77777777" w:rsidR="00484146" w:rsidRPr="00C67620" w:rsidRDefault="00484146" w:rsidP="00484146">
            <w:r w:rsidRPr="00C67620">
              <w:t>LAN7</w:t>
            </w:r>
          </w:p>
        </w:tc>
        <w:tc>
          <w:tcPr>
            <w:tcW w:w="0" w:type="auto"/>
          </w:tcPr>
          <w:p w14:paraId="7B64AC29" w14:textId="77777777" w:rsidR="00484146" w:rsidRDefault="00484146" w:rsidP="00484146">
            <w:r w:rsidRPr="00C67620">
              <w:t xml:space="preserve">All repeated capability names referring to </w:t>
            </w:r>
            <w:r>
              <w:t>LXI Event</w:t>
            </w:r>
            <w:r w:rsidRPr="00C67620">
              <w:t xml:space="preserve"> 7.</w:t>
            </w:r>
            <w:r w:rsidRPr="00C67620">
              <w:br/>
              <w:t xml:space="preserve">All Source properties needing to refer to </w:t>
            </w:r>
            <w:r>
              <w:t>LXI Event</w:t>
            </w:r>
            <w:r w:rsidRPr="00C67620">
              <w:t xml:space="preserve"> 7.</w:t>
            </w:r>
            <w:r w:rsidRPr="00C67620">
              <w:br/>
              <w:t>This is the LAN analog to LXI7.</w:t>
            </w:r>
            <w:r w:rsidRPr="00C67620">
              <w:br/>
              <w:t xml:space="preserve">As a signal Source in the </w:t>
            </w:r>
            <w:r>
              <w:t>Ivi</w:t>
            </w:r>
            <w:r w:rsidRPr="00C67620">
              <w:t>Events interface.</w:t>
            </w:r>
          </w:p>
          <w:p w14:paraId="602D9196" w14:textId="77777777" w:rsidR="00484146" w:rsidRPr="00C67620" w:rsidRDefault="00484146" w:rsidP="00484146">
            <w:r>
              <w:t>LXI Event Message shall have Stateless Event (Flags Bit 4) set to 0 (zero).</w:t>
            </w:r>
          </w:p>
        </w:tc>
      </w:tr>
      <w:tr w:rsidR="00484146" w:rsidRPr="00C67620" w14:paraId="37365B84" w14:textId="77777777" w:rsidTr="00484146">
        <w:tc>
          <w:tcPr>
            <w:tcW w:w="0" w:type="auto"/>
          </w:tcPr>
          <w:p w14:paraId="0D4EDF24" w14:textId="77777777" w:rsidR="00484146" w:rsidRPr="00C67620" w:rsidRDefault="00484146" w:rsidP="00484146">
            <w:r w:rsidRPr="00C67620">
              <w:t>LXIERROR</w:t>
            </w:r>
          </w:p>
        </w:tc>
        <w:tc>
          <w:tcPr>
            <w:tcW w:w="0" w:type="auto"/>
          </w:tcPr>
          <w:p w14:paraId="25D30F1E" w14:textId="77777777" w:rsidR="00484146" w:rsidRDefault="00484146" w:rsidP="00484146">
            <w:r w:rsidRPr="00C67620">
              <w:t>Reserved for LXI defined error events.</w:t>
            </w:r>
          </w:p>
          <w:p w14:paraId="2CF7BDBA" w14:textId="77777777" w:rsidR="00484146" w:rsidRPr="00C67620" w:rsidRDefault="00484146" w:rsidP="00484146">
            <w:r>
              <w:t>LXI Event Message shall have Stateless Event (Flags Bit 4) set to 1.</w:t>
            </w:r>
          </w:p>
        </w:tc>
      </w:tr>
    </w:tbl>
    <w:p w14:paraId="3B61B3B7" w14:textId="77777777" w:rsidR="00484146" w:rsidRDefault="00484146" w:rsidP="00484146"/>
    <w:p w14:paraId="2E384860" w14:textId="77777777" w:rsidR="00484146" w:rsidRDefault="00484146" w:rsidP="00484146"/>
    <w:p w14:paraId="403D5CFF" w14:textId="77777777" w:rsidR="00484146" w:rsidRDefault="00484146" w:rsidP="00484146">
      <w:r w:rsidRPr="000B2825">
        <w:rPr>
          <w:rStyle w:val="LXIColumnHeaderChar"/>
        </w:rPr>
        <w:t>Note:</w:t>
      </w:r>
      <w:r w:rsidRPr="00C67620">
        <w:t xml:space="preserve"> These strings </w:t>
      </w:r>
      <w:r>
        <w:t xml:space="preserve">are for LXI Event Generation. They </w:t>
      </w:r>
      <w:r w:rsidRPr="00C67620">
        <w:t>are case sensitive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4"/>
        <w:gridCol w:w="6836"/>
      </w:tblGrid>
      <w:tr w:rsidR="00484146" w:rsidRPr="00C67620" w14:paraId="512FE64A" w14:textId="77777777" w:rsidTr="00484146">
        <w:tc>
          <w:tcPr>
            <w:tcW w:w="0" w:type="auto"/>
          </w:tcPr>
          <w:p w14:paraId="0D257F7A" w14:textId="77777777" w:rsidR="00484146" w:rsidRPr="0071790E" w:rsidRDefault="00484146" w:rsidP="00484146">
            <w:pPr>
              <w:rPr>
                <w:b/>
              </w:rPr>
            </w:pPr>
            <w:r>
              <w:rPr>
                <w:b/>
              </w:rPr>
              <w:t>String</w:t>
            </w:r>
          </w:p>
        </w:tc>
        <w:tc>
          <w:tcPr>
            <w:tcW w:w="0" w:type="auto"/>
          </w:tcPr>
          <w:p w14:paraId="729820D1" w14:textId="77777777" w:rsidR="00484146" w:rsidRPr="00C67620" w:rsidRDefault="00484146" w:rsidP="00484146">
            <w:r>
              <w:t>Usage</w:t>
            </w:r>
          </w:p>
        </w:tc>
      </w:tr>
      <w:tr w:rsidR="00484146" w:rsidRPr="00C67620" w14:paraId="0B8BA68B" w14:textId="77777777" w:rsidTr="00484146">
        <w:tc>
          <w:tcPr>
            <w:tcW w:w="0" w:type="auto"/>
          </w:tcPr>
          <w:p w14:paraId="35A2822B" w14:textId="77777777" w:rsidR="00484146" w:rsidRPr="00C67620" w:rsidRDefault="00484146" w:rsidP="00484146">
            <w:r w:rsidRPr="00C67620">
              <w:t>OperationComplete</w:t>
            </w:r>
          </w:p>
        </w:tc>
        <w:tc>
          <w:tcPr>
            <w:tcW w:w="0" w:type="auto"/>
          </w:tcPr>
          <w:p w14:paraId="36688AEE" w14:textId="77777777" w:rsidR="00484146" w:rsidRDefault="00484146" w:rsidP="00484146">
            <w:r w:rsidRPr="00C67620">
              <w:t xml:space="preserve">Used as a signal Source in the </w:t>
            </w:r>
            <w:r>
              <w:t>Ivi</w:t>
            </w:r>
            <w:r w:rsidRPr="00C67620">
              <w:t>Events interface.</w:t>
            </w:r>
            <w:r w:rsidRPr="00C67620">
              <w:br/>
              <w:t xml:space="preserve">In the Arm-Trigger state machine: this signal is set false when transitioning from the Idle state to the Initiated state.  It is set true when transitioning from the initiated state into the Idle state. </w:t>
            </w:r>
          </w:p>
          <w:p w14:paraId="63A6A819" w14:textId="77777777" w:rsidR="00484146" w:rsidRPr="00C67620" w:rsidRDefault="00484146" w:rsidP="00484146">
            <w:r>
              <w:t>LXI Event Message shall have Stateless Event (Flags Bit 4) set to 0 (zero).</w:t>
            </w:r>
          </w:p>
        </w:tc>
      </w:tr>
      <w:tr w:rsidR="00484146" w:rsidRPr="00C67620" w14:paraId="5FB0BC1E" w14:textId="77777777" w:rsidTr="00484146">
        <w:tc>
          <w:tcPr>
            <w:tcW w:w="0" w:type="auto"/>
          </w:tcPr>
          <w:p w14:paraId="0780E5B6" w14:textId="77777777" w:rsidR="00484146" w:rsidRPr="00C67620" w:rsidRDefault="00484146" w:rsidP="00484146">
            <w:r w:rsidRPr="00C67620">
              <w:t>Measuring</w:t>
            </w:r>
          </w:p>
        </w:tc>
        <w:tc>
          <w:tcPr>
            <w:tcW w:w="0" w:type="auto"/>
          </w:tcPr>
          <w:p w14:paraId="76F927F8" w14:textId="77777777" w:rsidR="00484146" w:rsidRDefault="00484146" w:rsidP="00484146">
            <w:r w:rsidRPr="00C67620">
              <w:t xml:space="preserve">Used as a signal Source in the </w:t>
            </w:r>
            <w:r>
              <w:t>Ivi</w:t>
            </w:r>
            <w:r w:rsidRPr="00C67620">
              <w:t>Events interface.</w:t>
            </w:r>
            <w:r w:rsidRPr="00C67620">
              <w:br/>
              <w:t>In the Arm-Trigger state machine of a measuring device: this signal is set true when transitioning out the bottom of the Trigger state.  It is set false when transitioning into the Trigger state from below.</w:t>
            </w:r>
          </w:p>
          <w:p w14:paraId="4F7F3F6B" w14:textId="77777777" w:rsidR="00484146" w:rsidRPr="00C67620" w:rsidRDefault="00484146" w:rsidP="00484146">
            <w:r>
              <w:t>LXI Event Message shall have Stateless Event (Flags Bit 4) set to 0 (zero).</w:t>
            </w:r>
          </w:p>
        </w:tc>
      </w:tr>
      <w:tr w:rsidR="00484146" w:rsidRPr="00C67620" w14:paraId="3086430E" w14:textId="77777777" w:rsidTr="00484146">
        <w:tc>
          <w:tcPr>
            <w:tcW w:w="0" w:type="auto"/>
          </w:tcPr>
          <w:p w14:paraId="1A2DB958" w14:textId="77777777" w:rsidR="00484146" w:rsidRPr="00C67620" w:rsidRDefault="00484146" w:rsidP="00484146">
            <w:r w:rsidRPr="00C67620">
              <w:t>Settling</w:t>
            </w:r>
          </w:p>
        </w:tc>
        <w:tc>
          <w:tcPr>
            <w:tcW w:w="0" w:type="auto"/>
          </w:tcPr>
          <w:p w14:paraId="672C34C4" w14:textId="77777777" w:rsidR="00484146" w:rsidRDefault="00484146" w:rsidP="00484146">
            <w:r w:rsidRPr="00C67620">
              <w:t xml:space="preserve">Used as a signal Source in the </w:t>
            </w:r>
            <w:r>
              <w:t>Ivi</w:t>
            </w:r>
            <w:r w:rsidRPr="00C67620">
              <w:t>Events interface.</w:t>
            </w:r>
            <w:r w:rsidRPr="00C67620">
              <w:br/>
              <w:t>In the Arm-Trigger state machine of a source or signal conditioning device: this signal is set true when transitioning out the bottom of the Trigger state.  It is set false when transitioning into the Trigger state from below.</w:t>
            </w:r>
          </w:p>
          <w:p w14:paraId="25F12E34" w14:textId="77777777" w:rsidR="00484146" w:rsidRPr="00C67620" w:rsidRDefault="00484146" w:rsidP="00484146">
            <w:r>
              <w:t>LXI Event Message shall have Stateless Event (Flags Bit 4) set to 0 (zero).</w:t>
            </w:r>
          </w:p>
        </w:tc>
      </w:tr>
      <w:tr w:rsidR="00484146" w:rsidRPr="00C67620" w14:paraId="5ADBC5C3" w14:textId="77777777" w:rsidTr="00484146">
        <w:tc>
          <w:tcPr>
            <w:tcW w:w="0" w:type="auto"/>
          </w:tcPr>
          <w:p w14:paraId="29C73279" w14:textId="77777777" w:rsidR="00484146" w:rsidRPr="00C67620" w:rsidRDefault="00484146" w:rsidP="00484146">
            <w:r w:rsidRPr="00C67620">
              <w:t>Sweeping</w:t>
            </w:r>
          </w:p>
        </w:tc>
        <w:tc>
          <w:tcPr>
            <w:tcW w:w="0" w:type="auto"/>
          </w:tcPr>
          <w:p w14:paraId="59E8233F" w14:textId="77777777" w:rsidR="00484146" w:rsidRDefault="00484146" w:rsidP="00484146">
            <w:r w:rsidRPr="00C67620">
              <w:t xml:space="preserve">Used as a signal Source in the </w:t>
            </w:r>
            <w:r>
              <w:t>Ivi</w:t>
            </w:r>
            <w:r w:rsidRPr="00C67620">
              <w:t>Events interface.</w:t>
            </w:r>
            <w:r w:rsidRPr="00C67620">
              <w:br/>
              <w:t xml:space="preserve">In the Arm-Trigger state machine: this signal is set true when transitioning from </w:t>
            </w:r>
            <w:r w:rsidRPr="00C67620">
              <w:lastRenderedPageBreak/>
              <w:t>the Ini</w:t>
            </w:r>
            <w:r>
              <w:t>ti</w:t>
            </w:r>
            <w:r w:rsidRPr="00C67620">
              <w:t>ated state to the Arm state.  It is set false when transitioning from the Arm state into the Ini</w:t>
            </w:r>
            <w:r>
              <w:t>ti</w:t>
            </w:r>
            <w:r w:rsidRPr="00C67620">
              <w:t>ated state.</w:t>
            </w:r>
          </w:p>
          <w:p w14:paraId="399D192E" w14:textId="77777777" w:rsidR="00484146" w:rsidRPr="00C67620" w:rsidRDefault="00484146" w:rsidP="00484146">
            <w:r>
              <w:t>LXI Event Message shall have Stateless Event (Flags Bit 4) set to 0 (zero).</w:t>
            </w:r>
          </w:p>
        </w:tc>
      </w:tr>
      <w:tr w:rsidR="00484146" w:rsidRPr="00C67620" w14:paraId="6C6EF3EA" w14:textId="77777777" w:rsidTr="00484146">
        <w:tc>
          <w:tcPr>
            <w:tcW w:w="0" w:type="auto"/>
          </w:tcPr>
          <w:p w14:paraId="3C3EB1B1" w14:textId="77777777" w:rsidR="00484146" w:rsidRPr="00C67620" w:rsidRDefault="00484146" w:rsidP="00484146">
            <w:r w:rsidRPr="00C67620">
              <w:lastRenderedPageBreak/>
              <w:t>WaitingForArm</w:t>
            </w:r>
          </w:p>
        </w:tc>
        <w:tc>
          <w:tcPr>
            <w:tcW w:w="0" w:type="auto"/>
          </w:tcPr>
          <w:p w14:paraId="4C33A3B3" w14:textId="77777777" w:rsidR="00484146" w:rsidRDefault="00484146" w:rsidP="00484146">
            <w:r w:rsidRPr="00C67620">
              <w:t xml:space="preserve">Used as a signal Source in the </w:t>
            </w:r>
            <w:r>
              <w:t>Ivi</w:t>
            </w:r>
            <w:r w:rsidRPr="00C67620">
              <w:t>Events interface.</w:t>
            </w:r>
            <w:r w:rsidRPr="00C67620">
              <w:br/>
              <w:t>In the Arm-Trigger state machine: this signal is set true in the Arm state to enable the Arm logic.  It is set false when transitioning from the Trigger state into the Arm state.</w:t>
            </w:r>
          </w:p>
          <w:p w14:paraId="741BE00B" w14:textId="77777777" w:rsidR="00484146" w:rsidRPr="00C67620" w:rsidRDefault="00484146" w:rsidP="00484146">
            <w:r>
              <w:t>LXI Event Message shall have Stateless Event (Flags Bit 4) set to 0 (zero).</w:t>
            </w:r>
          </w:p>
        </w:tc>
      </w:tr>
      <w:tr w:rsidR="00484146" w:rsidRPr="00C67620" w14:paraId="1A9F3757" w14:textId="77777777" w:rsidTr="00484146">
        <w:tc>
          <w:tcPr>
            <w:tcW w:w="0" w:type="auto"/>
          </w:tcPr>
          <w:p w14:paraId="779043D4" w14:textId="77777777" w:rsidR="00484146" w:rsidRPr="00C67620" w:rsidRDefault="00484146" w:rsidP="00484146">
            <w:r w:rsidRPr="00C67620">
              <w:t>WaitingForTrigger</w:t>
            </w:r>
          </w:p>
        </w:tc>
        <w:tc>
          <w:tcPr>
            <w:tcW w:w="0" w:type="auto"/>
          </w:tcPr>
          <w:p w14:paraId="7487048A" w14:textId="77777777" w:rsidR="00484146" w:rsidRDefault="00484146" w:rsidP="00484146">
            <w:r w:rsidRPr="00C67620">
              <w:t xml:space="preserve">Used as a signal Source in the </w:t>
            </w:r>
            <w:r>
              <w:t>Ivi</w:t>
            </w:r>
            <w:r w:rsidRPr="00C67620">
              <w:t>Events interface.</w:t>
            </w:r>
            <w:r w:rsidRPr="00C67620">
              <w:br/>
              <w:t>In the Arm-Trigger state machine: this signal is set true in the Trigger state to enable the Trigger logic.  It is set false after a trigger has been received.</w:t>
            </w:r>
          </w:p>
          <w:p w14:paraId="7AC60AF4" w14:textId="77777777" w:rsidR="00484146" w:rsidRPr="00C67620" w:rsidRDefault="00484146" w:rsidP="00484146">
            <w:r>
              <w:t>LXI Event Message shall have Stateless Event (Flags Bit 4) set to 0 (zero).</w:t>
            </w:r>
          </w:p>
        </w:tc>
      </w:tr>
      <w:tr w:rsidR="00484146" w:rsidRPr="00C67620" w14:paraId="77332FDF" w14:textId="77777777" w:rsidTr="00484146">
        <w:tc>
          <w:tcPr>
            <w:tcW w:w="0" w:type="auto"/>
          </w:tcPr>
          <w:p w14:paraId="691AD274" w14:textId="77777777" w:rsidR="00484146" w:rsidRPr="00C67620" w:rsidRDefault="00484146" w:rsidP="00484146">
            <w:r w:rsidRPr="00C67620">
              <w:t>All</w:t>
            </w:r>
          </w:p>
        </w:tc>
        <w:tc>
          <w:tcPr>
            <w:tcW w:w="0" w:type="auto"/>
          </w:tcPr>
          <w:p w14:paraId="4508A1C7" w14:textId="77777777" w:rsidR="00484146" w:rsidRPr="00C67620" w:rsidRDefault="00484146" w:rsidP="00484146">
            <w:r w:rsidRPr="00C67620">
              <w:t xml:space="preserve">Used as a hostname in the Event destination.  This implies the use of a UDP multicast packet to send the </w:t>
            </w:r>
            <w:r>
              <w:t>LXI Event</w:t>
            </w:r>
            <w:r w:rsidRPr="00C67620">
              <w:t>.</w:t>
            </w:r>
          </w:p>
        </w:tc>
      </w:tr>
    </w:tbl>
    <w:p w14:paraId="01C08363" w14:textId="77777777" w:rsidR="00484146" w:rsidRPr="00C67620" w:rsidRDefault="00484146" w:rsidP="00484146"/>
    <w:p w14:paraId="517D2CBA" w14:textId="77777777" w:rsidR="00484146" w:rsidRPr="00C67620" w:rsidRDefault="00484146" w:rsidP="00484146">
      <w:pPr>
        <w:pStyle w:val="Heading4"/>
        <w:tabs>
          <w:tab w:val="clear" w:pos="1987"/>
          <w:tab w:val="num" w:pos="1404"/>
          <w:tab w:val="num" w:pos="2282"/>
        </w:tabs>
        <w:ind w:left="2282" w:hanging="864"/>
      </w:pPr>
      <w:bookmarkStart w:id="753" w:name="_Toc112300578"/>
      <w:bookmarkStart w:id="754" w:name="_Ref113337932"/>
      <w:bookmarkStart w:id="755" w:name="_Ref113338150"/>
      <w:bookmarkStart w:id="756" w:name="_Toc113353468"/>
      <w:bookmarkStart w:id="757" w:name="_Toc105501421"/>
      <w:bookmarkStart w:id="758" w:name="_Toc106617434"/>
      <w:bookmarkStart w:id="759" w:name="_Toc111021288"/>
      <w:bookmarkStart w:id="760" w:name="_Toc111253181"/>
      <w:r>
        <w:t xml:space="preserve"> </w:t>
      </w:r>
      <w:r w:rsidRPr="00C67620">
        <w:t>RULE – Only Signals Corresponding to Implemented Capability Required</w:t>
      </w:r>
      <w:bookmarkEnd w:id="753"/>
      <w:bookmarkEnd w:id="754"/>
      <w:bookmarkEnd w:id="755"/>
      <w:bookmarkEnd w:id="756"/>
    </w:p>
    <w:p w14:paraId="4A29CB84" w14:textId="77777777" w:rsidR="00484146" w:rsidRPr="00C67620" w:rsidRDefault="00484146" w:rsidP="00484146">
      <w:pPr>
        <w:pStyle w:val="LXIBody"/>
      </w:pPr>
      <w:r w:rsidRPr="00C67620">
        <w:t xml:space="preserve">Devices which only implement a portion of the Arm-trigger state machine shall only be required to implement those signals relating to the implemented portion.  </w:t>
      </w:r>
    </w:p>
    <w:p w14:paraId="40715FAB" w14:textId="77777777" w:rsidR="00484146" w:rsidRPr="00C67620" w:rsidRDefault="00484146" w:rsidP="00484146">
      <w:pPr>
        <w:pStyle w:val="Heading4"/>
        <w:tabs>
          <w:tab w:val="clear" w:pos="1987"/>
          <w:tab w:val="num" w:pos="1404"/>
          <w:tab w:val="num" w:pos="2282"/>
        </w:tabs>
        <w:ind w:left="2282" w:hanging="864"/>
      </w:pPr>
      <w:bookmarkStart w:id="761" w:name="_Toc112300579"/>
      <w:bookmarkStart w:id="762" w:name="_Ref113337933"/>
      <w:bookmarkStart w:id="763" w:name="_Ref113338152"/>
      <w:bookmarkStart w:id="764" w:name="_Toc113353469"/>
      <w:r>
        <w:t xml:space="preserve"> </w:t>
      </w:r>
      <w:r w:rsidRPr="00C67620">
        <w:t>RULE – Devices Shall Document Supported Signals</w:t>
      </w:r>
      <w:bookmarkEnd w:id="761"/>
      <w:bookmarkEnd w:id="762"/>
      <w:bookmarkEnd w:id="763"/>
      <w:bookmarkEnd w:id="764"/>
    </w:p>
    <w:p w14:paraId="586FFF5B" w14:textId="77777777" w:rsidR="00484146" w:rsidRPr="00C67620" w:rsidRDefault="00484146" w:rsidP="00484146">
      <w:pPr>
        <w:pStyle w:val="LXIBody"/>
      </w:pPr>
      <w:r w:rsidRPr="00C67620">
        <w:t>Every device shall document which signals are supported.</w:t>
      </w:r>
    </w:p>
    <w:p w14:paraId="5BA436E6" w14:textId="77777777" w:rsidR="00484146" w:rsidRPr="00C67620" w:rsidRDefault="00484146" w:rsidP="00484146">
      <w:pPr>
        <w:pStyle w:val="Heading3"/>
        <w:tabs>
          <w:tab w:val="clear" w:pos="1440"/>
          <w:tab w:val="num" w:pos="1980"/>
        </w:tabs>
        <w:ind w:left="1980"/>
      </w:pPr>
      <w:bookmarkStart w:id="765" w:name="_Toc112300580"/>
      <w:bookmarkStart w:id="766" w:name="_Toc113353470"/>
      <w:bookmarkStart w:id="767" w:name="_Toc128656225"/>
      <w:bookmarkStart w:id="768" w:name="_Ref208635748"/>
      <w:bookmarkStart w:id="769" w:name="_Toc443255311"/>
      <w:bookmarkStart w:id="770" w:name="_Toc156482895"/>
      <w:r w:rsidRPr="00C67620">
        <w:t xml:space="preserve">RULE – </w:t>
      </w:r>
      <w:r>
        <w:t>LXI Event</w:t>
      </w:r>
      <w:r w:rsidRPr="00C67620">
        <w:t xml:space="preserve"> Names Beginning with LXI Reserved</w:t>
      </w:r>
      <w:bookmarkEnd w:id="765"/>
      <w:bookmarkEnd w:id="766"/>
      <w:bookmarkEnd w:id="767"/>
      <w:bookmarkEnd w:id="768"/>
      <w:bookmarkEnd w:id="769"/>
      <w:bookmarkEnd w:id="770"/>
    </w:p>
    <w:p w14:paraId="45DB0486" w14:textId="77777777" w:rsidR="00484146" w:rsidRDefault="00484146" w:rsidP="00484146">
      <w:pPr>
        <w:pStyle w:val="LXIBody"/>
      </w:pPr>
      <w:r w:rsidRPr="00C67620">
        <w:t xml:space="preserve">The LXI Consortium reserves all strings used for </w:t>
      </w:r>
      <w:r>
        <w:t>LXI Event</w:t>
      </w:r>
      <w:r w:rsidRPr="00C67620">
        <w:t xml:space="preserve"> names beginning with LXI for future standardization.  Such strings shall not be used for any </w:t>
      </w:r>
      <w:r>
        <w:t>LXI Event</w:t>
      </w:r>
      <w:r w:rsidRPr="00C67620">
        <w:t xml:space="preserve"> or trigger name that is not sanctioned by the consortium.</w:t>
      </w:r>
    </w:p>
    <w:p w14:paraId="7E4962E4" w14:textId="77777777" w:rsidR="00484146" w:rsidRPr="00C67620" w:rsidRDefault="00484146" w:rsidP="00484146">
      <w:pPr>
        <w:pStyle w:val="Heading3"/>
        <w:tabs>
          <w:tab w:val="clear" w:pos="1440"/>
          <w:tab w:val="num" w:pos="1980"/>
        </w:tabs>
        <w:ind w:left="1980"/>
      </w:pPr>
      <w:bookmarkStart w:id="771" w:name="_Toc112300581"/>
      <w:bookmarkStart w:id="772" w:name="_Ref113337936"/>
      <w:bookmarkStart w:id="773" w:name="_Ref113337999"/>
      <w:bookmarkStart w:id="774" w:name="_Ref113338157"/>
      <w:bookmarkStart w:id="775" w:name="_Toc113353471"/>
      <w:bookmarkStart w:id="776" w:name="_Toc128656226"/>
      <w:bookmarkStart w:id="777" w:name="_Ref205188306"/>
      <w:bookmarkStart w:id="778" w:name="_Toc443255312"/>
      <w:bookmarkStart w:id="779" w:name="_Toc156482896"/>
      <w:r w:rsidRPr="00C67620">
        <w:t>RULE – Destination Path Syntax</w:t>
      </w:r>
      <w:bookmarkEnd w:id="771"/>
      <w:bookmarkEnd w:id="772"/>
      <w:bookmarkEnd w:id="773"/>
      <w:bookmarkEnd w:id="774"/>
      <w:bookmarkEnd w:id="775"/>
      <w:bookmarkEnd w:id="776"/>
      <w:bookmarkEnd w:id="777"/>
      <w:bookmarkEnd w:id="778"/>
      <w:bookmarkEnd w:id="779"/>
    </w:p>
    <w:p w14:paraId="6063B957" w14:textId="77777777" w:rsidR="00484146" w:rsidRPr="00C67620" w:rsidRDefault="00484146" w:rsidP="00484146">
      <w:pPr>
        <w:pStyle w:val="LXIBody"/>
      </w:pPr>
      <w:r w:rsidRPr="00C67620">
        <w:t xml:space="preserve">Destination path syntax for </w:t>
      </w:r>
      <w:r>
        <w:t>LXI Event</w:t>
      </w:r>
      <w:r w:rsidRPr="00C67620">
        <w:t xml:space="preserve">s shall be ( [ ] denote optional items): </w:t>
      </w:r>
    </w:p>
    <w:p w14:paraId="6CCA29D3" w14:textId="77777777" w:rsidR="00484146" w:rsidRPr="00807513" w:rsidRDefault="00484146" w:rsidP="00484146">
      <w:pPr>
        <w:pStyle w:val="LXICode2"/>
        <w:rPr>
          <w:lang w:val="fr-FR"/>
        </w:rPr>
      </w:pPr>
      <w:r w:rsidRPr="00A76F43">
        <w:rPr>
          <w:lang w:val="fr-FR"/>
        </w:rPr>
        <w:br/>
      </w:r>
      <w:r w:rsidRPr="00807513">
        <w:rPr>
          <w:lang w:val="fr-FR"/>
        </w:rPr>
        <w:t>&lt;Destination Path&gt; ::= [host[:port]][/name][,&lt;Destination Path&gt;]</w:t>
      </w:r>
    </w:p>
    <w:p w14:paraId="22B38116" w14:textId="7C61580F" w:rsidR="00484146" w:rsidRPr="000C6084" w:rsidRDefault="003C3E29" w:rsidP="00484146">
      <w:pPr>
        <w:pStyle w:val="LXICode2"/>
      </w:pPr>
      <w:r>
        <w:t xml:space="preserve">If </w:t>
      </w:r>
      <w:r w:rsidR="00173D1B">
        <w:t xml:space="preserve">not present, the values </w:t>
      </w:r>
      <w:r w:rsidR="00484146" w:rsidRPr="000C6084">
        <w:t>for the optional items are:</w:t>
      </w:r>
      <w:bookmarkEnd w:id="757"/>
      <w:bookmarkEnd w:id="758"/>
      <w:bookmarkEnd w:id="759"/>
      <w:bookmarkEnd w:id="760"/>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0"/>
        <w:gridCol w:w="7260"/>
      </w:tblGrid>
      <w:tr w:rsidR="00484146" w:rsidRPr="00C67620" w14:paraId="16B82329" w14:textId="77777777" w:rsidTr="00484146">
        <w:tc>
          <w:tcPr>
            <w:tcW w:w="0" w:type="auto"/>
          </w:tcPr>
          <w:p w14:paraId="5B6BDF2A" w14:textId="77777777" w:rsidR="00484146" w:rsidRPr="00C67620" w:rsidRDefault="00484146" w:rsidP="00484146">
            <w:r w:rsidRPr="00C67620">
              <w:t>host</w:t>
            </w:r>
          </w:p>
        </w:tc>
        <w:tc>
          <w:tcPr>
            <w:tcW w:w="0" w:type="auto"/>
          </w:tcPr>
          <w:p w14:paraId="545D349C" w14:textId="77777777" w:rsidR="00484146" w:rsidRPr="00C67620" w:rsidRDefault="00484146" w:rsidP="00484146">
            <w:r w:rsidRPr="00C67620">
              <w:t xml:space="preserve">The local device (most appropriate for </w:t>
            </w:r>
            <w:r>
              <w:t>LXI Wired Trigger Bus</w:t>
            </w:r>
            <w:r w:rsidRPr="00C67620">
              <w:t xml:space="preserve"> events).</w:t>
            </w:r>
            <w:r w:rsidRPr="00C67620">
              <w:br/>
              <w:t xml:space="preserve">Host ‘All’ sends a UDP Multicast packet to all devices using the IANA registered host address for </w:t>
            </w:r>
            <w:r>
              <w:t>LXI Event</w:t>
            </w:r>
            <w:r w:rsidRPr="00C67620">
              <w:t>s.</w:t>
            </w:r>
            <w:r w:rsidRPr="00C67620">
              <w:br/>
              <w:t>Any other explicit host entry sends events via a TCP stream connection.</w:t>
            </w:r>
          </w:p>
        </w:tc>
      </w:tr>
      <w:tr w:rsidR="00484146" w:rsidRPr="00C67620" w14:paraId="361098BB" w14:textId="77777777" w:rsidTr="00484146">
        <w:tc>
          <w:tcPr>
            <w:tcW w:w="0" w:type="auto"/>
          </w:tcPr>
          <w:p w14:paraId="3129913F" w14:textId="77777777" w:rsidR="00484146" w:rsidRPr="00C67620" w:rsidRDefault="00484146" w:rsidP="00484146">
            <w:r w:rsidRPr="00C67620">
              <w:t>port</w:t>
            </w:r>
          </w:p>
        </w:tc>
        <w:tc>
          <w:tcPr>
            <w:tcW w:w="0" w:type="auto"/>
          </w:tcPr>
          <w:p w14:paraId="22B5DDF4" w14:textId="77777777" w:rsidR="00484146" w:rsidRPr="00C67620" w:rsidRDefault="00484146" w:rsidP="00484146">
            <w:r w:rsidRPr="00C67620">
              <w:t xml:space="preserve">The IANA registered port (5044) for </w:t>
            </w:r>
            <w:r>
              <w:t>LXI Event</w:t>
            </w:r>
            <w:r w:rsidRPr="00C67620">
              <w:t>s.</w:t>
            </w:r>
          </w:p>
        </w:tc>
      </w:tr>
      <w:tr w:rsidR="00484146" w:rsidRPr="00C67620" w14:paraId="09ADFC9E" w14:textId="77777777" w:rsidTr="00484146">
        <w:tc>
          <w:tcPr>
            <w:tcW w:w="0" w:type="auto"/>
          </w:tcPr>
          <w:p w14:paraId="35C01587" w14:textId="77777777" w:rsidR="00484146" w:rsidRPr="00C67620" w:rsidRDefault="00484146" w:rsidP="00484146">
            <w:r w:rsidRPr="00C67620">
              <w:t>name</w:t>
            </w:r>
          </w:p>
        </w:tc>
        <w:tc>
          <w:tcPr>
            <w:tcW w:w="0" w:type="auto"/>
          </w:tcPr>
          <w:p w14:paraId="25069C7C" w14:textId="77777777" w:rsidR="00484146" w:rsidRPr="00C67620" w:rsidRDefault="00484146" w:rsidP="00484146">
            <w:r w:rsidRPr="00C67620">
              <w:t xml:space="preserve">The Item string parameter used to select this </w:t>
            </w:r>
            <w:r>
              <w:t>LXI Event</w:t>
            </w:r>
            <w:r w:rsidRPr="00C67620">
              <w:t>.  This is the name associated with the event object.</w:t>
            </w:r>
          </w:p>
        </w:tc>
      </w:tr>
    </w:tbl>
    <w:p w14:paraId="72C0FC62" w14:textId="77777777" w:rsidR="00484146" w:rsidRPr="00C67620" w:rsidRDefault="00484146" w:rsidP="00484146">
      <w:pPr>
        <w:pStyle w:val="Heading3"/>
        <w:tabs>
          <w:tab w:val="clear" w:pos="1440"/>
          <w:tab w:val="num" w:pos="1980"/>
        </w:tabs>
        <w:ind w:left="1980"/>
      </w:pPr>
      <w:bookmarkStart w:id="780" w:name="_Toc112300582"/>
      <w:bookmarkStart w:id="781" w:name="_Toc113353472"/>
      <w:bookmarkStart w:id="782" w:name="_Toc128656227"/>
      <w:bookmarkStart w:id="783" w:name="_Toc443255313"/>
      <w:bookmarkStart w:id="784" w:name="_Toc156482897"/>
      <w:bookmarkStart w:id="785" w:name="_Toc101245485"/>
      <w:bookmarkStart w:id="786" w:name="_Toc103501721"/>
      <w:bookmarkStart w:id="787" w:name="_Toc104620923"/>
      <w:bookmarkStart w:id="788" w:name="_Toc104946014"/>
      <w:bookmarkStart w:id="789" w:name="_Toc104946854"/>
      <w:bookmarkStart w:id="790" w:name="_Toc104947274"/>
      <w:bookmarkStart w:id="791" w:name="_Toc104968563"/>
      <w:bookmarkStart w:id="792" w:name="_Toc105500934"/>
      <w:bookmarkStart w:id="793" w:name="_Toc105501425"/>
      <w:bookmarkStart w:id="794" w:name="_Toc106617438"/>
      <w:bookmarkStart w:id="795" w:name="_Toc111021292"/>
      <w:bookmarkStart w:id="796" w:name="_Toc111253185"/>
      <w:r w:rsidRPr="00C67620">
        <w:t>Recommendation – Create TCP Event Connections in Advance</w:t>
      </w:r>
      <w:bookmarkEnd w:id="780"/>
      <w:bookmarkEnd w:id="781"/>
      <w:bookmarkEnd w:id="782"/>
      <w:bookmarkEnd w:id="783"/>
      <w:bookmarkEnd w:id="784"/>
    </w:p>
    <w:p w14:paraId="709F2446" w14:textId="77777777" w:rsidR="00484146" w:rsidRPr="00C67620" w:rsidRDefault="00484146" w:rsidP="00484146">
      <w:pPr>
        <w:pStyle w:val="LXIBody"/>
      </w:pPr>
      <w:r>
        <w:t>LXI Event</w:t>
      </w:r>
      <w:r w:rsidRPr="00C67620">
        <w:t>s sent via TCP streams should build the TCP connection when the event enable is set true and should tear down the connection when the enable is set false.  This minimizes the latency to transmit the event to the receiver at time of occurrence.</w:t>
      </w:r>
    </w:p>
    <w:p w14:paraId="243F8831" w14:textId="08CE6851" w:rsidR="00484146" w:rsidRPr="00C67620" w:rsidRDefault="00484146" w:rsidP="00484146">
      <w:pPr>
        <w:pStyle w:val="Heading2"/>
      </w:pPr>
      <w:bookmarkStart w:id="797" w:name="_Toc112300583"/>
      <w:bookmarkStart w:id="798" w:name="_Ref113337942"/>
      <w:bookmarkStart w:id="799" w:name="_Ref113338003"/>
      <w:bookmarkStart w:id="800" w:name="_Ref113338160"/>
      <w:bookmarkStart w:id="801" w:name="_Toc113353473"/>
      <w:bookmarkStart w:id="802" w:name="_Toc128656228"/>
      <w:bookmarkStart w:id="803" w:name="_Ref205621556"/>
      <w:bookmarkStart w:id="804" w:name="_Ref208714475"/>
      <w:bookmarkStart w:id="805" w:name="_Toc443255314"/>
      <w:bookmarkStart w:id="806" w:name="_Toc156482898"/>
      <w:r w:rsidRPr="00C67620">
        <w:lastRenderedPageBreak/>
        <w:t xml:space="preserve">RULE – API </w:t>
      </w:r>
      <w:r w:rsidR="006A3423">
        <w:t xml:space="preserve">Time </w:t>
      </w:r>
      <w:r w:rsidRPr="00C67620">
        <w:t>Represent</w:t>
      </w:r>
      <w:r w:rsidR="006A3423">
        <w:t>ation</w:t>
      </w:r>
      <w:bookmarkEnd w:id="797"/>
      <w:bookmarkEnd w:id="798"/>
      <w:bookmarkEnd w:id="799"/>
      <w:bookmarkEnd w:id="800"/>
      <w:bookmarkEnd w:id="801"/>
      <w:bookmarkEnd w:id="802"/>
      <w:bookmarkEnd w:id="803"/>
      <w:bookmarkEnd w:id="804"/>
      <w:bookmarkEnd w:id="805"/>
      <w:bookmarkEnd w:id="806"/>
    </w:p>
    <w:p w14:paraId="345895E5" w14:textId="7184A558" w:rsidR="00484146" w:rsidRPr="00C67620" w:rsidRDefault="00484146" w:rsidP="00484146">
      <w:pPr>
        <w:pStyle w:val="LXIBody"/>
      </w:pPr>
      <w:r w:rsidRPr="00C67620">
        <w:t xml:space="preserve">All IVI interfaces shall represent </w:t>
      </w:r>
      <w:r>
        <w:t>IEEE 1588</w:t>
      </w:r>
      <w:r w:rsidRPr="00C67620">
        <w:t xml:space="preserve"> time, time-stamps, or alarms </w:t>
      </w:r>
      <w:r w:rsidR="0067740C">
        <w:t>in a fashion that retains the IEEE 1588 dynamic range and resolution.</w:t>
      </w:r>
    </w:p>
    <w:p w14:paraId="457B40B7" w14:textId="77777777" w:rsidR="00484146" w:rsidRPr="00C67620" w:rsidRDefault="00484146" w:rsidP="006658FC">
      <w:pPr>
        <w:pStyle w:val="ObservationHeading"/>
      </w:pPr>
      <w:bookmarkStart w:id="807" w:name="_Toc101245487"/>
      <w:bookmarkStart w:id="808" w:name="_Toc103501723"/>
      <w:bookmarkStart w:id="809" w:name="_Toc104620925"/>
      <w:bookmarkStart w:id="810" w:name="_Toc104946016"/>
      <w:bookmarkStart w:id="811" w:name="_Toc104946856"/>
      <w:bookmarkStart w:id="812" w:name="_Toc104947276"/>
      <w:bookmarkStart w:id="813" w:name="_Toc104968565"/>
      <w:bookmarkStart w:id="814" w:name="_Toc105500936"/>
      <w:bookmarkStart w:id="815" w:name="_Toc105501427"/>
      <w:bookmarkStart w:id="816" w:name="_Toc106617440"/>
      <w:bookmarkStart w:id="817" w:name="_Toc111021294"/>
      <w:bookmarkEnd w:id="785"/>
      <w:bookmarkEnd w:id="786"/>
      <w:bookmarkEnd w:id="787"/>
      <w:bookmarkEnd w:id="788"/>
      <w:bookmarkEnd w:id="789"/>
      <w:bookmarkEnd w:id="790"/>
      <w:bookmarkEnd w:id="791"/>
      <w:bookmarkEnd w:id="792"/>
      <w:bookmarkEnd w:id="793"/>
      <w:bookmarkEnd w:id="794"/>
      <w:bookmarkEnd w:id="795"/>
      <w:bookmarkEnd w:id="796"/>
      <w:r w:rsidRPr="00C67620">
        <w:t>Observation – Explanation of Selected Time Representation</w:t>
      </w:r>
      <w:bookmarkEnd w:id="807"/>
      <w:bookmarkEnd w:id="808"/>
      <w:bookmarkEnd w:id="809"/>
      <w:bookmarkEnd w:id="810"/>
      <w:bookmarkEnd w:id="811"/>
      <w:bookmarkEnd w:id="812"/>
      <w:bookmarkEnd w:id="813"/>
      <w:bookmarkEnd w:id="814"/>
      <w:bookmarkEnd w:id="815"/>
      <w:bookmarkEnd w:id="816"/>
      <w:bookmarkEnd w:id="817"/>
    </w:p>
    <w:p w14:paraId="246E941C" w14:textId="77777777" w:rsidR="00484146" w:rsidRDefault="00484146" w:rsidP="00484146">
      <w:pPr>
        <w:pStyle w:val="LXIObservationBody"/>
      </w:pPr>
      <w:r>
        <w:t>IEEE 1588</w:t>
      </w:r>
      <w:r w:rsidRPr="00C67620">
        <w:t xml:space="preserve"> time needs to have sufficient resolution to represent nanosecond differences across time spans of multiple decades.</w:t>
      </w:r>
    </w:p>
    <w:p w14:paraId="08E86D16" w14:textId="77777777" w:rsidR="007B6B1C" w:rsidRDefault="007B6B1C" w:rsidP="00484146">
      <w:pPr>
        <w:pStyle w:val="LXIObservationBody"/>
      </w:pPr>
    </w:p>
    <w:p w14:paraId="395789EC" w14:textId="2BDF3B19" w:rsidR="007B6B1C" w:rsidRDefault="007B6B1C" w:rsidP="007B6B1C">
      <w:pPr>
        <w:pStyle w:val="ObservationHeading"/>
      </w:pPr>
      <w:r>
        <w:t xml:space="preserve">Observation – Representing </w:t>
      </w:r>
      <w:r w:rsidR="006411C5">
        <w:t xml:space="preserve">Time </w:t>
      </w:r>
      <w:r w:rsidR="00EF340A">
        <w:t>with</w:t>
      </w:r>
      <w:r w:rsidR="006411C5">
        <w:t xml:space="preserve"> Fundamental Data Types</w:t>
      </w:r>
    </w:p>
    <w:p w14:paraId="495E9448" w14:textId="65B8E7EF" w:rsidR="006411C5" w:rsidRPr="00C67620" w:rsidRDefault="00766E35" w:rsidP="006411C5">
      <w:pPr>
        <w:pStyle w:val="LXIObservationBody"/>
      </w:pPr>
      <w:r>
        <w:t xml:space="preserve">For programming environments that do not have data types that directly represent time in a way that maintains IEEE 1588 range and resolution, implementations should use </w:t>
      </w:r>
      <w:r w:rsidR="00831D62">
        <w:t>two 64-bit floating point numbers, once containing the whole seconds portion, and another containing fractional seconds.</w:t>
      </w:r>
    </w:p>
    <w:p w14:paraId="4134B1AA" w14:textId="23A4C67C" w:rsidR="00484146" w:rsidRPr="00C67620" w:rsidRDefault="001D032B" w:rsidP="00484146">
      <w:pPr>
        <w:pStyle w:val="Heading3"/>
        <w:tabs>
          <w:tab w:val="clear" w:pos="1440"/>
          <w:tab w:val="num" w:pos="1980"/>
        </w:tabs>
        <w:ind w:left="1980"/>
      </w:pPr>
      <w:bookmarkStart w:id="818" w:name="_Toc101245488"/>
      <w:bookmarkStart w:id="819" w:name="_Toc103501724"/>
      <w:bookmarkStart w:id="820" w:name="_Toc104620926"/>
      <w:bookmarkStart w:id="821" w:name="_Toc104946017"/>
      <w:bookmarkStart w:id="822" w:name="_Toc104946857"/>
      <w:bookmarkStart w:id="823" w:name="_Toc104947277"/>
      <w:bookmarkStart w:id="824" w:name="_Toc104968566"/>
      <w:bookmarkStart w:id="825" w:name="_Toc105500937"/>
      <w:bookmarkStart w:id="826" w:name="_Toc105501428"/>
      <w:bookmarkStart w:id="827" w:name="_Toc106617441"/>
      <w:bookmarkStart w:id="828" w:name="_Toc111021295"/>
      <w:bookmarkStart w:id="829" w:name="_Toc111253187"/>
      <w:bookmarkStart w:id="830" w:name="_Toc112300584"/>
      <w:bookmarkStart w:id="831" w:name="_Ref113337944"/>
      <w:bookmarkStart w:id="832" w:name="_Ref113338005"/>
      <w:bookmarkStart w:id="833" w:name="_Ref113338164"/>
      <w:bookmarkStart w:id="834" w:name="_Toc113353474"/>
      <w:bookmarkStart w:id="835" w:name="_Toc128656229"/>
      <w:bookmarkStart w:id="836" w:name="_Toc443255315"/>
      <w:bookmarkStart w:id="837" w:name="_Toc156482899"/>
      <w:r>
        <w:t xml:space="preserve">Deprecated </w:t>
      </w:r>
      <w:r w:rsidR="00484146">
        <w:t>RULE – Property Names for Real-Time Representation</w:t>
      </w:r>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p>
    <w:p w14:paraId="1D90A924" w14:textId="44AEAADE" w:rsidR="00484146" w:rsidRPr="00C67620" w:rsidRDefault="00484146" w:rsidP="00484146">
      <w:pPr>
        <w:pStyle w:val="LXIBody"/>
      </w:pPr>
    </w:p>
    <w:p w14:paraId="51B59083" w14:textId="7C9463D8" w:rsidR="00484146" w:rsidRPr="00C67620" w:rsidRDefault="00974627" w:rsidP="00484146">
      <w:pPr>
        <w:pStyle w:val="Heading3"/>
        <w:tabs>
          <w:tab w:val="clear" w:pos="1440"/>
          <w:tab w:val="num" w:pos="1980"/>
        </w:tabs>
        <w:ind w:left="1980"/>
      </w:pPr>
      <w:bookmarkStart w:id="838" w:name="_Toc101245489"/>
      <w:bookmarkStart w:id="839" w:name="_Toc103501725"/>
      <w:bookmarkStart w:id="840" w:name="_Toc104620927"/>
      <w:bookmarkStart w:id="841" w:name="_Toc104946018"/>
      <w:bookmarkStart w:id="842" w:name="_Toc104946858"/>
      <w:bookmarkStart w:id="843" w:name="_Toc104947278"/>
      <w:bookmarkStart w:id="844" w:name="_Toc104968567"/>
      <w:bookmarkStart w:id="845" w:name="_Toc105500938"/>
      <w:bookmarkStart w:id="846" w:name="_Toc105501429"/>
      <w:bookmarkStart w:id="847" w:name="_Toc106617442"/>
      <w:bookmarkStart w:id="848" w:name="_Toc111021296"/>
      <w:bookmarkStart w:id="849" w:name="_Toc111253188"/>
      <w:bookmarkStart w:id="850" w:name="_Toc112300585"/>
      <w:bookmarkStart w:id="851" w:name="_Ref113337946"/>
      <w:bookmarkStart w:id="852" w:name="_Ref113338007"/>
      <w:bookmarkStart w:id="853" w:name="_Ref113338165"/>
      <w:bookmarkStart w:id="854" w:name="_Toc113353475"/>
      <w:bookmarkStart w:id="855" w:name="_Toc128656230"/>
      <w:bookmarkStart w:id="856" w:name="_Toc443255316"/>
      <w:bookmarkStart w:id="857" w:name="_Toc156482900"/>
      <w:r>
        <w:t xml:space="preserve">Deprecated </w:t>
      </w:r>
      <w:r w:rsidR="00484146">
        <w:t>RULE – Property Names for Real-Time Timestamp</w:t>
      </w:r>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p>
    <w:p w14:paraId="3D75C18A" w14:textId="4D968EDD" w:rsidR="00484146" w:rsidRPr="00C67620" w:rsidRDefault="00484146" w:rsidP="00484146">
      <w:pPr>
        <w:pStyle w:val="LXIBody"/>
      </w:pPr>
    </w:p>
    <w:p w14:paraId="698E9DB4" w14:textId="23F3A102" w:rsidR="00484146" w:rsidRPr="00C67620" w:rsidRDefault="00484146" w:rsidP="002E693E">
      <w:pPr>
        <w:pStyle w:val="Heading3"/>
      </w:pPr>
      <w:bookmarkStart w:id="858" w:name="_Toc105501430"/>
      <w:bookmarkStart w:id="859" w:name="_Toc106617443"/>
      <w:bookmarkStart w:id="860" w:name="_Toc111021297"/>
      <w:bookmarkStart w:id="861" w:name="_Toc111253189"/>
      <w:bookmarkStart w:id="862" w:name="_Toc112300586"/>
      <w:bookmarkStart w:id="863" w:name="_Toc113353476"/>
      <w:bookmarkStart w:id="864" w:name="_Toc156482901"/>
      <w:r w:rsidRPr="00C67620">
        <w:t xml:space="preserve">Recommendation – Use a Single </w:t>
      </w:r>
      <w:r>
        <w:t>Timestamp</w:t>
      </w:r>
      <w:r w:rsidRPr="00C67620">
        <w:t xml:space="preserve"> for Data Sets</w:t>
      </w:r>
      <w:bookmarkEnd w:id="858"/>
      <w:bookmarkEnd w:id="859"/>
      <w:bookmarkEnd w:id="860"/>
      <w:bookmarkEnd w:id="861"/>
      <w:bookmarkEnd w:id="862"/>
      <w:bookmarkEnd w:id="863"/>
      <w:bookmarkEnd w:id="864"/>
    </w:p>
    <w:p w14:paraId="1F44E2AD" w14:textId="77777777" w:rsidR="00484146" w:rsidRDefault="00484146" w:rsidP="00484146">
      <w:pPr>
        <w:pStyle w:val="LXIBody"/>
      </w:pPr>
      <w:r w:rsidRPr="00C67620">
        <w:t xml:space="preserve">If the interface for returning measurement data provides a summary data set in which it is appropriate to include the </w:t>
      </w:r>
      <w:r>
        <w:t>timestamp</w:t>
      </w:r>
      <w:r w:rsidRPr="00C67620">
        <w:t xml:space="preserve">, device designers are encouraged to use this means for associating the </w:t>
      </w:r>
      <w:r>
        <w:t>timestamp</w:t>
      </w:r>
      <w:r w:rsidRPr="00C67620">
        <w:t xml:space="preserve"> with the data, rather than adding two properties to the interface as it couples the data with the </w:t>
      </w:r>
      <w:r>
        <w:t>timestamp</w:t>
      </w:r>
      <w:r w:rsidRPr="00C67620">
        <w:t xml:space="preserve"> more securely.</w:t>
      </w:r>
    </w:p>
    <w:p w14:paraId="30B8C9FC" w14:textId="77777777" w:rsidR="00484146" w:rsidRPr="00C67620" w:rsidRDefault="00484146" w:rsidP="00484146">
      <w:pPr>
        <w:pStyle w:val="Heading2"/>
      </w:pPr>
      <w:bookmarkStart w:id="865" w:name="_Toc112300587"/>
      <w:bookmarkStart w:id="866" w:name="_Toc113353477"/>
      <w:bookmarkStart w:id="867" w:name="_Toc128656231"/>
      <w:bookmarkStart w:id="868" w:name="_Toc443255317"/>
      <w:bookmarkStart w:id="869" w:name="_Toc156482902"/>
      <w:bookmarkStart w:id="870" w:name="_Toc101245490"/>
      <w:bookmarkStart w:id="871" w:name="_Toc103501726"/>
      <w:bookmarkStart w:id="872" w:name="_Toc104620928"/>
      <w:bookmarkStart w:id="873" w:name="_Toc104946019"/>
      <w:bookmarkStart w:id="874" w:name="_Toc104946859"/>
      <w:bookmarkStart w:id="875" w:name="_Toc104947279"/>
      <w:bookmarkStart w:id="876" w:name="_Toc104968568"/>
      <w:bookmarkStart w:id="877" w:name="_Toc105500939"/>
      <w:bookmarkStart w:id="878" w:name="_Toc105501431"/>
      <w:bookmarkStart w:id="879" w:name="_Toc106617444"/>
      <w:bookmarkStart w:id="880" w:name="_Toc111021298"/>
      <w:bookmarkStart w:id="881" w:name="_Toc111253190"/>
      <w:r w:rsidRPr="00C67620">
        <w:t>RULE – Domain Property to Facilitate Multiple Systems on a Single LAN</w:t>
      </w:r>
      <w:bookmarkEnd w:id="865"/>
      <w:bookmarkEnd w:id="866"/>
      <w:bookmarkEnd w:id="867"/>
      <w:bookmarkEnd w:id="868"/>
      <w:bookmarkEnd w:id="869"/>
    </w:p>
    <w:p w14:paraId="3C2998CC" w14:textId="547492B5" w:rsidR="00484146" w:rsidRPr="00C67620" w:rsidRDefault="00484146" w:rsidP="00484146">
      <w:pPr>
        <w:pStyle w:val="LXIBody"/>
      </w:pPr>
      <w:r w:rsidRPr="00C67620">
        <w:t xml:space="preserve">All </w:t>
      </w:r>
      <w:r>
        <w:t>LXI Device</w:t>
      </w:r>
      <w:r w:rsidRPr="00C67620">
        <w:t xml:space="preserve">s implementing </w:t>
      </w:r>
      <w:r>
        <w:t>LXI Event</w:t>
      </w:r>
      <w:r w:rsidRPr="00C67620">
        <w:t xml:space="preserve">s shall include a property named </w:t>
      </w:r>
      <w:r w:rsidRPr="005D4B11">
        <w:t>LXIDomain</w:t>
      </w:r>
      <w:r w:rsidRPr="00C67620">
        <w:t xml:space="preserve"> of type LONG for setting the LXI domain </w:t>
      </w:r>
      <w:r>
        <w:t>field</w:t>
      </w:r>
      <w:r w:rsidRPr="00C67620">
        <w:t xml:space="preserve"> transmitted and received in all </w:t>
      </w:r>
      <w:r>
        <w:t>LXI Event</w:t>
      </w:r>
      <w:r w:rsidRPr="00C67620">
        <w:t>s.  The allowed range of this property is 0 – 255.  The default value for this property shall be zero.</w:t>
      </w:r>
    </w:p>
    <w:p w14:paraId="22D79231" w14:textId="77777777" w:rsidR="00484146" w:rsidRPr="00C67620" w:rsidRDefault="00484146" w:rsidP="00484146">
      <w:pPr>
        <w:pStyle w:val="Heading3"/>
        <w:tabs>
          <w:tab w:val="clear" w:pos="1440"/>
          <w:tab w:val="num" w:pos="1980"/>
        </w:tabs>
        <w:ind w:left="1980"/>
      </w:pPr>
      <w:bookmarkStart w:id="882" w:name="_Toc112300588"/>
      <w:bookmarkStart w:id="883" w:name="_Toc113353478"/>
      <w:bookmarkStart w:id="884" w:name="_Toc128656232"/>
      <w:bookmarkStart w:id="885" w:name="_Toc443255318"/>
      <w:bookmarkStart w:id="886" w:name="_Toc156482903"/>
      <w:r>
        <w:t>Recommendation – Domain Property Is Persistent</w:t>
      </w:r>
      <w:bookmarkEnd w:id="882"/>
      <w:bookmarkEnd w:id="883"/>
      <w:bookmarkEnd w:id="884"/>
      <w:bookmarkEnd w:id="885"/>
      <w:bookmarkEnd w:id="886"/>
    </w:p>
    <w:p w14:paraId="43103199" w14:textId="77777777" w:rsidR="00484146" w:rsidRPr="00C67620" w:rsidRDefault="00484146" w:rsidP="00484146">
      <w:pPr>
        <w:pStyle w:val="LXIBody"/>
      </w:pPr>
      <w:r w:rsidRPr="00C67620">
        <w:t xml:space="preserve">The value of the </w:t>
      </w:r>
      <w:r w:rsidRPr="005D4B11">
        <w:t>LXIDomain</w:t>
      </w:r>
      <w:r w:rsidRPr="00C67620">
        <w:t xml:space="preserve"> property should persist through power cycles of the device.</w:t>
      </w:r>
    </w:p>
    <w:p w14:paraId="5F4BA594" w14:textId="77777777" w:rsidR="00484146" w:rsidRPr="00C158D5" w:rsidRDefault="00484146" w:rsidP="6DC87575">
      <w:pPr>
        <w:pStyle w:val="Heading3"/>
        <w:tabs>
          <w:tab w:val="clear" w:pos="1440"/>
          <w:tab w:val="num" w:pos="1980"/>
        </w:tabs>
        <w:ind w:left="1980"/>
        <w:rPr>
          <w:i/>
          <w:iCs/>
        </w:rPr>
      </w:pPr>
      <w:bookmarkStart w:id="887" w:name="_Toc112300589"/>
      <w:bookmarkStart w:id="888" w:name="_Toc113353479"/>
      <w:bookmarkStart w:id="889" w:name="_Toc443255319"/>
      <w:bookmarkStart w:id="890" w:name="_Toc156482904"/>
      <w:r>
        <w:t>Recommendation – Location of Domain Property in API</w:t>
      </w:r>
      <w:bookmarkEnd w:id="887"/>
      <w:bookmarkEnd w:id="888"/>
      <w:bookmarkEnd w:id="889"/>
      <w:bookmarkEnd w:id="890"/>
    </w:p>
    <w:p w14:paraId="741C074A" w14:textId="77777777" w:rsidR="00484146" w:rsidRDefault="00484146" w:rsidP="00DC302E">
      <w:pPr>
        <w:pStyle w:val="LXIBody"/>
        <w:rPr>
          <w:rFonts w:ascii="Arial" w:hAnsi="Arial"/>
          <w:b/>
          <w:sz w:val="28"/>
          <w:szCs w:val="28"/>
        </w:rPr>
      </w:pPr>
      <w:r w:rsidRPr="00C67620">
        <w:t xml:space="preserve">The </w:t>
      </w:r>
      <w:r w:rsidRPr="005D4B11">
        <w:t>LXIDomain</w:t>
      </w:r>
      <w:r w:rsidRPr="00C67620">
        <w:t xml:space="preserve"> property should be placed in the same interface that contains the instrument I/O object (if present).  This is commonly named System (often with a prefix).</w:t>
      </w:r>
      <w:bookmarkEnd w:id="870"/>
      <w:bookmarkEnd w:id="871"/>
      <w:bookmarkEnd w:id="872"/>
      <w:bookmarkEnd w:id="873"/>
      <w:bookmarkEnd w:id="874"/>
      <w:bookmarkEnd w:id="875"/>
      <w:bookmarkEnd w:id="876"/>
      <w:bookmarkEnd w:id="877"/>
      <w:bookmarkEnd w:id="878"/>
      <w:bookmarkEnd w:id="879"/>
      <w:bookmarkEnd w:id="880"/>
      <w:bookmarkEnd w:id="881"/>
    </w:p>
    <w:p w14:paraId="72508AA1" w14:textId="77777777" w:rsidR="005E0111" w:rsidRPr="00C67620" w:rsidRDefault="005E0111" w:rsidP="00273C02">
      <w:pPr>
        <w:pStyle w:val="Heading2"/>
        <w:numPr>
          <w:ilvl w:val="1"/>
          <w:numId w:val="22"/>
        </w:numPr>
      </w:pPr>
      <w:bookmarkStart w:id="891" w:name="_Toc103501737"/>
      <w:bookmarkStart w:id="892" w:name="_Toc104620939"/>
      <w:bookmarkStart w:id="893" w:name="_Toc104946030"/>
      <w:bookmarkStart w:id="894" w:name="_Toc104946870"/>
      <w:bookmarkStart w:id="895" w:name="_Toc104947290"/>
      <w:bookmarkStart w:id="896" w:name="_Toc104968579"/>
      <w:bookmarkStart w:id="897" w:name="_Toc105500950"/>
      <w:bookmarkStart w:id="898" w:name="_Toc105501442"/>
      <w:bookmarkStart w:id="899" w:name="_Toc106617455"/>
      <w:bookmarkStart w:id="900" w:name="_Toc111021309"/>
      <w:bookmarkStart w:id="901" w:name="_Toc111253201"/>
      <w:bookmarkStart w:id="902" w:name="_Toc112300598"/>
      <w:bookmarkStart w:id="903" w:name="_Toc113353488"/>
      <w:bookmarkStart w:id="904" w:name="_Toc128656240"/>
      <w:bookmarkStart w:id="905" w:name="_Ref205178914"/>
      <w:bookmarkStart w:id="906" w:name="_Ref205188328"/>
      <w:bookmarkStart w:id="907" w:name="_Ref208637527"/>
      <w:bookmarkStart w:id="908" w:name="_Toc440807406"/>
      <w:bookmarkStart w:id="909" w:name="_Ref450984374"/>
      <w:bookmarkStart w:id="910" w:name="_Ref450984393"/>
      <w:bookmarkStart w:id="911" w:name="_Toc156482905"/>
      <w:r w:rsidRPr="00C67620">
        <w:lastRenderedPageBreak/>
        <w:t>Recommendation – Control Identification Light</w:t>
      </w:r>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p>
    <w:p w14:paraId="16E3404C" w14:textId="370A4835" w:rsidR="00A122A9" w:rsidRPr="00C67620" w:rsidRDefault="005E0111" w:rsidP="001F1714">
      <w:pPr>
        <w:pStyle w:val="LXIBody"/>
      </w:pPr>
      <w:r w:rsidRPr="00C67620">
        <w:t xml:space="preserve">Devices should include a programmatic interface to control the </w:t>
      </w:r>
      <w:r>
        <w:t>Device Identity</w:t>
      </w:r>
      <w:r w:rsidRPr="00C67620">
        <w:t xml:space="preserve"> indication (part of the LAN Status indicator).  This should be implemented as a Boolean property.  For details of the behavior of the </w:t>
      </w:r>
      <w:r>
        <w:t>Device</w:t>
      </w:r>
      <w:r w:rsidRPr="00C67620">
        <w:t xml:space="preserve"> </w:t>
      </w:r>
      <w:r>
        <w:t>Identity indication</w:t>
      </w:r>
      <w:r w:rsidRPr="00C67620">
        <w:t xml:space="preserve">, see </w:t>
      </w:r>
      <w:bookmarkEnd w:id="666"/>
      <w:r w:rsidR="00493EC2">
        <w:fldChar w:fldCharType="begin"/>
      </w:r>
      <w:r w:rsidR="00493EC2">
        <w:instrText xml:space="preserve"> HYPERLINK  \l "_RULE_–_Provide" </w:instrText>
      </w:r>
      <w:r w:rsidR="00493EC2">
        <w:fldChar w:fldCharType="separate"/>
      </w:r>
      <w:r w:rsidR="00493EC2" w:rsidRPr="00493EC2">
        <w:rPr>
          <w:rStyle w:val="Hyperlink"/>
        </w:rPr>
        <w:t>RULE 8.10</w:t>
      </w:r>
      <w:r w:rsidR="00493EC2">
        <w:fldChar w:fldCharType="end"/>
      </w:r>
    </w:p>
    <w:p w14:paraId="27265630" w14:textId="77777777" w:rsidR="00A122A9" w:rsidRPr="00C67620" w:rsidRDefault="00A122A9" w:rsidP="004554BA">
      <w:pPr>
        <w:pStyle w:val="Heading1"/>
      </w:pPr>
      <w:bookmarkStart w:id="912" w:name="_Toc439588308"/>
      <w:bookmarkStart w:id="913" w:name="_Toc439588310"/>
      <w:bookmarkStart w:id="914" w:name="_Toc439588312"/>
      <w:bookmarkStart w:id="915" w:name="_Toc439588313"/>
      <w:bookmarkStart w:id="916" w:name="_Toc439588314"/>
      <w:bookmarkStart w:id="917" w:name="_Toc439588318"/>
      <w:bookmarkStart w:id="918" w:name="_Toc439588321"/>
      <w:bookmarkStart w:id="919" w:name="_Toc439588322"/>
      <w:bookmarkStart w:id="920" w:name="_Toc439588323"/>
      <w:bookmarkStart w:id="921" w:name="_Toc439588325"/>
      <w:bookmarkStart w:id="922" w:name="_Toc439588327"/>
      <w:bookmarkStart w:id="923" w:name="_Toc439588328"/>
      <w:bookmarkStart w:id="924" w:name="_Toc439588331"/>
      <w:bookmarkStart w:id="925" w:name="_Toc439588333"/>
      <w:bookmarkStart w:id="926" w:name="_Toc439588334"/>
      <w:bookmarkStart w:id="927" w:name="String_Table"/>
      <w:bookmarkStart w:id="928" w:name="_Toc439588336"/>
      <w:bookmarkStart w:id="929" w:name="_Toc439588415"/>
      <w:bookmarkStart w:id="930" w:name="_Toc439588416"/>
      <w:bookmarkStart w:id="931" w:name="_Toc439588417"/>
      <w:bookmarkStart w:id="932" w:name="_Toc439588448"/>
      <w:bookmarkStart w:id="933" w:name="_Toc439588454"/>
      <w:bookmarkStart w:id="934" w:name="_Toc178605437"/>
      <w:bookmarkStart w:id="935" w:name="_Toc439588457"/>
      <w:bookmarkStart w:id="936" w:name="_Toc439588476"/>
      <w:bookmarkStart w:id="937" w:name="_Toc439588479"/>
      <w:bookmarkStart w:id="938" w:name="_Toc178605443"/>
      <w:bookmarkStart w:id="939" w:name="_Toc439588484"/>
      <w:bookmarkStart w:id="940" w:name="_Toc439588485"/>
      <w:bookmarkStart w:id="941" w:name="_Toc178605446"/>
      <w:bookmarkStart w:id="942" w:name="_Toc439588486"/>
      <w:bookmarkStart w:id="943" w:name="_Toc439588487"/>
      <w:bookmarkStart w:id="944" w:name="_Toc439588488"/>
      <w:bookmarkStart w:id="945" w:name="_Toc439588489"/>
      <w:bookmarkStart w:id="946" w:name="_Toc439588492"/>
      <w:bookmarkStart w:id="947" w:name="_Toc439588494"/>
      <w:bookmarkStart w:id="948" w:name="_Toc439588497"/>
      <w:bookmarkStart w:id="949" w:name="_Toc439588499"/>
      <w:bookmarkStart w:id="950" w:name="_Toc439588500"/>
      <w:bookmarkStart w:id="951" w:name="_Toc439588502"/>
      <w:bookmarkStart w:id="952" w:name="_Toc439588505"/>
      <w:bookmarkStart w:id="953" w:name="_Toc111980775"/>
      <w:bookmarkStart w:id="954" w:name="_Toc113353498"/>
      <w:bookmarkStart w:id="955" w:name="_Toc113776911"/>
      <w:bookmarkStart w:id="956" w:name="_Toc128656249"/>
      <w:bookmarkStart w:id="957" w:name="_Ref205177345"/>
      <w:bookmarkStart w:id="958" w:name="_Toc156482906"/>
      <w:bookmarkEnd w:id="562"/>
      <w:bookmarkEnd w:id="563"/>
      <w:bookmarkEnd w:id="564"/>
      <w:bookmarkEnd w:id="565"/>
      <w:bookmarkEnd w:id="566"/>
      <w:bookmarkEnd w:id="567"/>
      <w:bookmarkEnd w:id="568"/>
      <w:bookmarkEnd w:id="569"/>
      <w:bookmarkEnd w:id="570"/>
      <w:bookmarkEnd w:id="571"/>
      <w:bookmarkEnd w:id="572"/>
      <w:bookmarkEnd w:id="573"/>
      <w:bookmarkEnd w:id="574"/>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r w:rsidRPr="00C67620">
        <w:lastRenderedPageBreak/>
        <w:t>LAN Specifications</w:t>
      </w:r>
      <w:bookmarkEnd w:id="953"/>
      <w:bookmarkEnd w:id="954"/>
      <w:bookmarkEnd w:id="955"/>
      <w:bookmarkEnd w:id="956"/>
      <w:bookmarkEnd w:id="957"/>
      <w:bookmarkEnd w:id="958"/>
      <w:r w:rsidRPr="00C67620">
        <w:t xml:space="preserve"> </w:t>
      </w:r>
    </w:p>
    <w:p w14:paraId="04C53A38" w14:textId="77777777" w:rsidR="00A122A9" w:rsidRPr="00C67620" w:rsidRDefault="00A122A9" w:rsidP="00A122A9">
      <w:pPr>
        <w:pStyle w:val="Heading2"/>
      </w:pPr>
      <w:bookmarkStart w:id="959" w:name="_Toc111980776"/>
      <w:bookmarkStart w:id="960" w:name="_Toc113353499"/>
      <w:bookmarkStart w:id="961" w:name="_Toc128656250"/>
      <w:bookmarkStart w:id="962" w:name="_Toc156482907"/>
      <w:r w:rsidRPr="00C67620">
        <w:t>RULE – Ethernet Required</w:t>
      </w:r>
      <w:bookmarkEnd w:id="959"/>
      <w:bookmarkEnd w:id="960"/>
      <w:bookmarkEnd w:id="961"/>
      <w:bookmarkEnd w:id="962"/>
    </w:p>
    <w:p w14:paraId="1D573476" w14:textId="7828B99B" w:rsidR="00A122A9" w:rsidRPr="00C67620" w:rsidRDefault="003F722C" w:rsidP="00A122A9">
      <w:pPr>
        <w:pStyle w:val="LXIBody"/>
      </w:pPr>
      <w:r>
        <w:t>LXI Device</w:t>
      </w:r>
      <w:r w:rsidR="00A122A9" w:rsidRPr="00C67620">
        <w:t xml:space="preserve">s shall implement </w:t>
      </w:r>
      <w:r w:rsidR="005E2BFB" w:rsidRPr="00C67620">
        <w:t xml:space="preserve">Ethernet </w:t>
      </w:r>
      <w:r w:rsidR="005E2BFB">
        <w:t>f</w:t>
      </w:r>
      <w:r w:rsidR="005E2BFB" w:rsidRPr="00C67620">
        <w:t>or</w:t>
      </w:r>
      <w:r w:rsidR="00A122A9" w:rsidRPr="00C67620">
        <w:t xml:space="preserve"> a physical </w:t>
      </w:r>
      <w:r w:rsidR="009B442F" w:rsidRPr="00C67620">
        <w:t>connection,</w:t>
      </w:r>
      <w:r w:rsidR="00A122A9" w:rsidRPr="00C67620">
        <w:t xml:space="preserve"> this shall be</w:t>
      </w:r>
      <w:r w:rsidR="009B442F">
        <w:t xml:space="preserve"> </w:t>
      </w:r>
      <w:r w:rsidR="007A634D">
        <w:t xml:space="preserve">a minimum of </w:t>
      </w:r>
      <w:r w:rsidR="009B442F" w:rsidRPr="00C67620">
        <w:t>100 Mbits/second</w:t>
      </w:r>
      <w:r w:rsidR="009B442F">
        <w:t>,</w:t>
      </w:r>
      <w:r w:rsidR="00A122A9" w:rsidRPr="00C67620">
        <w:t xml:space="preserve"> IEEE 802.3</w:t>
      </w:r>
      <w:r w:rsidR="009B442F">
        <w:t xml:space="preserve"> Type 100 BASE-T</w:t>
      </w:r>
      <w:r w:rsidR="00D824CC">
        <w:t>X</w:t>
      </w:r>
      <w:r w:rsidR="00A122A9" w:rsidRPr="00C67620">
        <w:t xml:space="preserve">.  </w:t>
      </w:r>
    </w:p>
    <w:p w14:paraId="35845C99" w14:textId="77777777" w:rsidR="00A122A9" w:rsidRPr="00C67620" w:rsidRDefault="00A122A9" w:rsidP="007A634D">
      <w:pPr>
        <w:pStyle w:val="Heading3"/>
      </w:pPr>
      <w:bookmarkStart w:id="963" w:name="_Toc156482908"/>
      <w:bookmarkStart w:id="964" w:name="_Toc111980777"/>
      <w:bookmarkStart w:id="965" w:name="_Toc113353500"/>
      <w:bookmarkStart w:id="966" w:name="_Toc128656251"/>
      <w:r>
        <w:t>Recommendation - Gigabit Ethernet</w:t>
      </w:r>
      <w:bookmarkEnd w:id="963"/>
      <w:r>
        <w:t xml:space="preserve"> </w:t>
      </w:r>
      <w:bookmarkEnd w:id="964"/>
      <w:bookmarkEnd w:id="965"/>
      <w:bookmarkEnd w:id="966"/>
    </w:p>
    <w:p w14:paraId="31E1293B" w14:textId="77777777" w:rsidR="00A122A9" w:rsidRPr="00C67620" w:rsidRDefault="003F722C" w:rsidP="00A122A9">
      <w:pPr>
        <w:pStyle w:val="LXIBody"/>
      </w:pPr>
      <w:r>
        <w:t>LXI Device</w:t>
      </w:r>
      <w:r w:rsidR="00A122A9" w:rsidRPr="00C67620">
        <w:t>s should support Gigabit (</w:t>
      </w:r>
      <w:r w:rsidR="009B442F">
        <w:t xml:space="preserve">Type </w:t>
      </w:r>
      <w:r w:rsidR="00A122A9" w:rsidRPr="00C67620">
        <w:t>1000</w:t>
      </w:r>
      <w:r w:rsidR="009B442F">
        <w:t>BASE-T</w:t>
      </w:r>
      <w:r w:rsidR="00A122A9" w:rsidRPr="00C67620">
        <w:t xml:space="preserve">) Ethernet.  </w:t>
      </w:r>
    </w:p>
    <w:p w14:paraId="25F7997F" w14:textId="77777777" w:rsidR="00A122A9" w:rsidRPr="00C67620" w:rsidRDefault="00A122A9" w:rsidP="00722290">
      <w:pPr>
        <w:pStyle w:val="Heading3"/>
      </w:pPr>
      <w:bookmarkStart w:id="967" w:name="_Toc111980778"/>
      <w:bookmarkStart w:id="968" w:name="_Toc113353502"/>
      <w:bookmarkStart w:id="969" w:name="_Toc128656252"/>
      <w:bookmarkStart w:id="970" w:name="_Toc156482909"/>
      <w:r>
        <w:t>RULE – Proper Operation in Slower Networks</w:t>
      </w:r>
      <w:bookmarkEnd w:id="967"/>
      <w:bookmarkEnd w:id="968"/>
      <w:bookmarkEnd w:id="969"/>
      <w:bookmarkEnd w:id="970"/>
    </w:p>
    <w:p w14:paraId="26C8678B" w14:textId="2983C837" w:rsidR="00761DC8" w:rsidRDefault="00761DC8" w:rsidP="00761DC8">
      <w:pPr>
        <w:ind w:left="720"/>
        <w:rPr>
          <w:szCs w:val="20"/>
        </w:rPr>
      </w:pPr>
      <w:r>
        <w:rPr>
          <w:szCs w:val="20"/>
        </w:rPr>
        <w:t xml:space="preserve">LXI Devices shall operate properly in Ethernet networks of equal or slower speed than themselves, at least down to 100 Mbits/sec Ethernet.  </w:t>
      </w:r>
      <w:r w:rsidR="007A634D">
        <w:rPr>
          <w:szCs w:val="20"/>
        </w:rPr>
        <w:t xml:space="preserve">If </w:t>
      </w:r>
      <w:r>
        <w:rPr>
          <w:szCs w:val="20"/>
        </w:rPr>
        <w:t xml:space="preserve">LXI Devices </w:t>
      </w:r>
      <w:r w:rsidR="00013524">
        <w:rPr>
          <w:szCs w:val="20"/>
        </w:rPr>
        <w:t xml:space="preserve">can </w:t>
      </w:r>
      <w:r>
        <w:rPr>
          <w:szCs w:val="20"/>
        </w:rPr>
        <w:t>operate at 10 Mbits/</w:t>
      </w:r>
      <w:r w:rsidR="00083673">
        <w:rPr>
          <w:szCs w:val="20"/>
        </w:rPr>
        <w:t xml:space="preserve">second, </w:t>
      </w:r>
      <w:r w:rsidR="001274B5">
        <w:rPr>
          <w:szCs w:val="20"/>
        </w:rPr>
        <w:t>they shall</w:t>
      </w:r>
      <w:r>
        <w:rPr>
          <w:szCs w:val="20"/>
        </w:rPr>
        <w:t xml:space="preserve"> be IEEE 802.3 Type 10 BASE-T.</w:t>
      </w:r>
    </w:p>
    <w:p w14:paraId="71390121" w14:textId="77777777" w:rsidR="0052397B" w:rsidRPr="00C67620" w:rsidRDefault="00A122A9" w:rsidP="006658FC">
      <w:pPr>
        <w:pStyle w:val="ObservationHeading"/>
      </w:pPr>
      <w:r w:rsidRPr="00C67620">
        <w:t xml:space="preserve">Observation – Ethernet Networks and Backwards Compatibility </w:t>
      </w:r>
    </w:p>
    <w:p w14:paraId="32ED53B0" w14:textId="77777777" w:rsidR="0052397B" w:rsidRDefault="0052397B" w:rsidP="0052397B">
      <w:pPr>
        <w:pStyle w:val="LXIObservationBody"/>
      </w:pPr>
      <w:r w:rsidRPr="00761DC8">
        <w:t>Ethernet networks are usually backward compatible such that Ethernet devices with different maximum speeds can interoperate together.  LXI Devices must have the capability of operating on a 100 Mbits/sec only network</w:t>
      </w:r>
      <w:r>
        <w:t>.</w:t>
      </w:r>
    </w:p>
    <w:p w14:paraId="55B054C9" w14:textId="77777777" w:rsidR="00A122A9" w:rsidRPr="00C67620" w:rsidRDefault="00A122A9" w:rsidP="0052397B">
      <w:pPr>
        <w:pStyle w:val="LXIBody"/>
        <w:ind w:left="0"/>
      </w:pPr>
    </w:p>
    <w:p w14:paraId="68B198A8" w14:textId="77777777" w:rsidR="00A122A9" w:rsidRPr="00C67620" w:rsidRDefault="00A122A9" w:rsidP="00A122A9">
      <w:pPr>
        <w:pStyle w:val="Heading2"/>
      </w:pPr>
      <w:bookmarkStart w:id="971" w:name="_Toc111980779"/>
      <w:bookmarkStart w:id="972" w:name="_Toc113353503"/>
      <w:bookmarkStart w:id="973" w:name="_Toc128656253"/>
      <w:bookmarkStart w:id="974" w:name="_Toc156482910"/>
      <w:r w:rsidRPr="00C67620">
        <w:t>RULE – MAC Address Display</w:t>
      </w:r>
      <w:bookmarkEnd w:id="971"/>
      <w:bookmarkEnd w:id="972"/>
      <w:bookmarkEnd w:id="973"/>
      <w:bookmarkEnd w:id="974"/>
    </w:p>
    <w:p w14:paraId="003A459E" w14:textId="77777777" w:rsidR="00A122A9" w:rsidRPr="00C67620" w:rsidRDefault="003F722C" w:rsidP="00A122A9">
      <w:pPr>
        <w:pStyle w:val="LXIBody"/>
      </w:pPr>
      <w:r>
        <w:t>LXI Device</w:t>
      </w:r>
      <w:r w:rsidR="00A122A9" w:rsidRPr="00C67620">
        <w:t xml:space="preserve">s shall display the MAC address of the </w:t>
      </w:r>
      <w:r w:rsidR="00E5487F">
        <w:t>LXI Device</w:t>
      </w:r>
      <w:r w:rsidR="00A122A9" w:rsidRPr="00C67620">
        <w:t xml:space="preserve"> via a user-accessible display or label affixed to the </w:t>
      </w:r>
      <w:r w:rsidR="00E5487F">
        <w:t>LXI Device</w:t>
      </w:r>
      <w:r w:rsidR="00A122A9" w:rsidRPr="00C67620">
        <w:t>.  The MAC address is not changeable.</w:t>
      </w:r>
    </w:p>
    <w:p w14:paraId="568D770B" w14:textId="77777777" w:rsidR="00A122A9" w:rsidRPr="00C67620" w:rsidRDefault="00A122A9" w:rsidP="00722290">
      <w:pPr>
        <w:pStyle w:val="Heading3"/>
      </w:pPr>
      <w:bookmarkStart w:id="975" w:name="_Toc111980780"/>
      <w:bookmarkStart w:id="976" w:name="_Toc113353504"/>
      <w:bookmarkStart w:id="977" w:name="_Toc128656254"/>
      <w:bookmarkStart w:id="978" w:name="_Toc156482911"/>
      <w:r>
        <w:t>Recommendation – MAC Address Visible While in Rack</w:t>
      </w:r>
      <w:bookmarkEnd w:id="975"/>
      <w:bookmarkEnd w:id="976"/>
      <w:bookmarkEnd w:id="977"/>
      <w:bookmarkEnd w:id="978"/>
    </w:p>
    <w:p w14:paraId="0C1CC721" w14:textId="77777777" w:rsidR="00A122A9" w:rsidRPr="00C67620" w:rsidRDefault="00A122A9" w:rsidP="00A122A9">
      <w:pPr>
        <w:pStyle w:val="LXIBody"/>
      </w:pPr>
      <w:r w:rsidRPr="00C67620">
        <w:t xml:space="preserve">The MAC address should be viewable while the </w:t>
      </w:r>
      <w:r w:rsidR="00E5487F">
        <w:t>LXI Device</w:t>
      </w:r>
      <w:r w:rsidRPr="00C67620">
        <w:t xml:space="preserve"> is in a rack.</w:t>
      </w:r>
    </w:p>
    <w:p w14:paraId="470FEE97" w14:textId="77777777" w:rsidR="00A538FA" w:rsidRDefault="00A538FA">
      <w:pPr>
        <w:rPr>
          <w:rFonts w:ascii="Arial" w:hAnsi="Arial"/>
          <w:b/>
          <w:sz w:val="28"/>
          <w:szCs w:val="28"/>
        </w:rPr>
      </w:pPr>
      <w:bookmarkStart w:id="979" w:name="_Toc101245514"/>
      <w:bookmarkStart w:id="980" w:name="_Toc103501754"/>
      <w:bookmarkStart w:id="981" w:name="_Toc104620956"/>
      <w:bookmarkStart w:id="982" w:name="_Toc104946047"/>
      <w:bookmarkStart w:id="983" w:name="_Toc104946887"/>
      <w:bookmarkStart w:id="984" w:name="_Toc104947307"/>
      <w:bookmarkStart w:id="985" w:name="_Toc104968596"/>
      <w:bookmarkStart w:id="986" w:name="_Toc105500967"/>
      <w:bookmarkStart w:id="987" w:name="_Toc105501462"/>
      <w:bookmarkStart w:id="988" w:name="_Toc106617475"/>
      <w:bookmarkStart w:id="989" w:name="_Toc111021329"/>
      <w:bookmarkStart w:id="990" w:name="_Toc111253218"/>
      <w:bookmarkStart w:id="991" w:name="_Toc112300612"/>
      <w:bookmarkStart w:id="992" w:name="_Toc113353505"/>
      <w:bookmarkStart w:id="993" w:name="_Toc128656255"/>
      <w:bookmarkStart w:id="994" w:name="_Toc111980781"/>
    </w:p>
    <w:p w14:paraId="4940FA23" w14:textId="77777777" w:rsidR="0052397B" w:rsidRDefault="0052397B">
      <w:pPr>
        <w:rPr>
          <w:rFonts w:ascii="Arial" w:hAnsi="Arial"/>
          <w:b/>
          <w:sz w:val="28"/>
          <w:szCs w:val="28"/>
        </w:rPr>
      </w:pPr>
      <w:r>
        <w:br w:type="page"/>
      </w:r>
    </w:p>
    <w:p w14:paraId="5CC8DE0A" w14:textId="77777777" w:rsidR="00A122A9" w:rsidRPr="00C67620" w:rsidRDefault="00A122A9" w:rsidP="00A122A9">
      <w:pPr>
        <w:pStyle w:val="Heading2"/>
      </w:pPr>
      <w:bookmarkStart w:id="995" w:name="_Toc156482912"/>
      <w:r w:rsidRPr="00C67620">
        <w:lastRenderedPageBreak/>
        <w:t xml:space="preserve">RULE – Ethernet Connection </w:t>
      </w:r>
      <w:bookmarkEnd w:id="979"/>
      <w:bookmarkEnd w:id="980"/>
      <w:bookmarkEnd w:id="981"/>
      <w:bookmarkEnd w:id="982"/>
      <w:bookmarkEnd w:id="983"/>
      <w:bookmarkEnd w:id="984"/>
      <w:bookmarkEnd w:id="985"/>
      <w:bookmarkEnd w:id="986"/>
      <w:bookmarkEnd w:id="987"/>
      <w:bookmarkEnd w:id="988"/>
      <w:r w:rsidRPr="00C67620">
        <w:t>Monitoring</w:t>
      </w:r>
      <w:bookmarkEnd w:id="989"/>
      <w:bookmarkEnd w:id="990"/>
      <w:bookmarkEnd w:id="991"/>
      <w:bookmarkEnd w:id="992"/>
      <w:bookmarkEnd w:id="993"/>
      <w:bookmarkEnd w:id="995"/>
    </w:p>
    <w:p w14:paraId="20FB10DB" w14:textId="77777777" w:rsidR="00A122A9" w:rsidRPr="00C67620" w:rsidRDefault="00E5487F" w:rsidP="00A122A9">
      <w:pPr>
        <w:pStyle w:val="LXIBody"/>
      </w:pPr>
      <w:r>
        <w:t>LXI Device</w:t>
      </w:r>
      <w:r w:rsidR="00A122A9" w:rsidRPr="00C67620">
        <w:t>s shall incorporate Ethernet connection monitoring (one possible implementation of which is commonly known as Media Sense in Microsoft operating systems).  Upon detecting a connection event, the current IP configuration shall be validated (including duplicate IP address detection) and, if necessary, updated.</w:t>
      </w:r>
      <w:bookmarkEnd w:id="994"/>
    </w:p>
    <w:p w14:paraId="5AC278A0" w14:textId="77777777" w:rsidR="004F587A" w:rsidRPr="00C67620" w:rsidRDefault="004F587A" w:rsidP="006658FC">
      <w:pPr>
        <w:pStyle w:val="ObservationHeading"/>
      </w:pPr>
      <w:r>
        <w:t xml:space="preserve">Observation </w:t>
      </w:r>
    </w:p>
    <w:p w14:paraId="719A6E82" w14:textId="77777777" w:rsidR="004F587A" w:rsidRDefault="004F587A" w:rsidP="001567BD">
      <w:pPr>
        <w:pStyle w:val="LXIObservationBody"/>
      </w:pPr>
      <w:r>
        <w:t>From observation of several devices being tested, the behavior of a LAN Stack includes using last valid DHCP address – an ARP request is required to validate the availability of the IP address – until such time as it acquires a new DHCP lease or times out looking for a DHCP server (approximately 2 minutes).  If no DHCP server is found, the device shall fall back to a Link Local address.</w:t>
      </w:r>
      <w:r w:rsidR="00065DF5">
        <w:t xml:space="preserve"> </w:t>
      </w:r>
      <w:r>
        <w:t xml:space="preserve">It is not clear that we could hold off the LAN Status indicator in this case because the LAN Stack thinks everything is just fine for the moment.  </w:t>
      </w:r>
    </w:p>
    <w:p w14:paraId="4C8E7001" w14:textId="77777777" w:rsidR="004F587A" w:rsidRDefault="004F587A" w:rsidP="001567BD">
      <w:pPr>
        <w:pStyle w:val="LXIObservationBody"/>
      </w:pPr>
      <w:r>
        <w:t>The test procedure specifically allow</w:t>
      </w:r>
      <w:r w:rsidR="00065DF5">
        <w:t>s</w:t>
      </w:r>
      <w:r>
        <w:t xml:space="preserve"> the above behavior as long as the timeout is no longer than the normal search for a DHCP Server.</w:t>
      </w:r>
    </w:p>
    <w:p w14:paraId="0F6BBD18" w14:textId="77777777" w:rsidR="00A122A9" w:rsidRDefault="00A122A9" w:rsidP="006658FC">
      <w:pPr>
        <w:pStyle w:val="ObservationHeading"/>
      </w:pPr>
    </w:p>
    <w:p w14:paraId="3341F652" w14:textId="77777777" w:rsidR="00A122A9" w:rsidRDefault="00A122A9" w:rsidP="006658FC">
      <w:pPr>
        <w:pStyle w:val="ObservationHeading"/>
      </w:pPr>
    </w:p>
    <w:p w14:paraId="04936EE6" w14:textId="77777777" w:rsidR="00A122A9" w:rsidRPr="00C67620" w:rsidRDefault="00A122A9" w:rsidP="006658FC">
      <w:pPr>
        <w:pStyle w:val="ObservationHeading"/>
      </w:pPr>
      <w:r w:rsidRPr="00C67620">
        <w:t>Observation – Advantages of Connection Monitoring</w:t>
      </w:r>
    </w:p>
    <w:p w14:paraId="27122F7E" w14:textId="77777777" w:rsidR="00A122A9" w:rsidRPr="00C67620" w:rsidRDefault="00A122A9" w:rsidP="00007362">
      <w:pPr>
        <w:pStyle w:val="LXIObservationBody"/>
      </w:pPr>
      <w:r w:rsidRPr="00C67620">
        <w:t>Ethernet connection monitoring (e.g. Media Sense) allows a network host’s operating system and applications to respond to the network media being connected and disconnected.  Responses to link detection (media connected) might include network configuration.</w:t>
      </w:r>
      <w:bookmarkStart w:id="996" w:name="LAN_Specification"/>
      <w:bookmarkStart w:id="997" w:name="_Toc101245516"/>
      <w:bookmarkStart w:id="998" w:name="_Ref102365422"/>
      <w:bookmarkStart w:id="999" w:name="_Toc103501756"/>
      <w:bookmarkStart w:id="1000" w:name="_Toc104620958"/>
      <w:bookmarkStart w:id="1001" w:name="_Toc104946049"/>
      <w:bookmarkStart w:id="1002" w:name="_Toc104946889"/>
      <w:bookmarkStart w:id="1003" w:name="_Toc104947309"/>
      <w:bookmarkStart w:id="1004" w:name="_Toc104968598"/>
      <w:bookmarkStart w:id="1005" w:name="_Toc105500969"/>
      <w:bookmarkStart w:id="1006" w:name="_Toc105501464"/>
      <w:bookmarkStart w:id="1007" w:name="_Toc106617477"/>
      <w:bookmarkStart w:id="1008" w:name="_Toc111021331"/>
      <w:bookmarkStart w:id="1009" w:name="_Toc111253219"/>
      <w:bookmarkStart w:id="1010" w:name="_Toc111980782"/>
      <w:bookmarkEnd w:id="996"/>
    </w:p>
    <w:p w14:paraId="7FB4C89D" w14:textId="77777777" w:rsidR="00A122A9" w:rsidRPr="00455032" w:rsidRDefault="00A122A9" w:rsidP="00A122A9">
      <w:pPr>
        <w:pStyle w:val="LXIBody"/>
      </w:pPr>
    </w:p>
    <w:p w14:paraId="5581390D" w14:textId="77777777" w:rsidR="00A122A9" w:rsidRPr="00C67620" w:rsidRDefault="00A122A9" w:rsidP="00A122A9">
      <w:pPr>
        <w:pStyle w:val="Heading2"/>
      </w:pPr>
      <w:bookmarkStart w:id="1011" w:name="_Toc101245517"/>
      <w:bookmarkStart w:id="1012" w:name="_Toc103501757"/>
      <w:bookmarkStart w:id="1013" w:name="_Toc104620959"/>
      <w:bookmarkStart w:id="1014" w:name="_Toc104946050"/>
      <w:bookmarkStart w:id="1015" w:name="_Toc104946890"/>
      <w:bookmarkStart w:id="1016" w:name="_Toc104947310"/>
      <w:bookmarkStart w:id="1017" w:name="_Toc104968599"/>
      <w:bookmarkStart w:id="1018" w:name="_Toc105500970"/>
      <w:bookmarkStart w:id="1019" w:name="_Toc105501466"/>
      <w:bookmarkStart w:id="1020" w:name="_Toc106617479"/>
      <w:bookmarkStart w:id="1021" w:name="_Toc111021333"/>
      <w:bookmarkStart w:id="1022" w:name="_Toc111253221"/>
      <w:bookmarkStart w:id="1023" w:name="_Toc112300615"/>
      <w:bookmarkStart w:id="1024" w:name="_Toc113353508"/>
      <w:bookmarkStart w:id="1025" w:name="_Toc128656257"/>
      <w:bookmarkStart w:id="1026" w:name="_Toc156482913"/>
      <w:r w:rsidRPr="00C67620">
        <w:t>Recommendation – Incorporate Auto-MDIX</w:t>
      </w:r>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p>
    <w:p w14:paraId="5976980A" w14:textId="77777777" w:rsidR="00A122A9" w:rsidRPr="00C67620" w:rsidRDefault="003F722C" w:rsidP="00A122A9">
      <w:pPr>
        <w:pStyle w:val="LXIBody"/>
      </w:pPr>
      <w:r>
        <w:t>LXI Device</w:t>
      </w:r>
      <w:r w:rsidR="00A122A9" w:rsidRPr="00C67620">
        <w:t>s should incorporate Auto-MDIX.</w:t>
      </w:r>
    </w:p>
    <w:p w14:paraId="35B39C30" w14:textId="77777777" w:rsidR="00A122A9" w:rsidRPr="00C67620" w:rsidRDefault="00A122A9" w:rsidP="00A122A9">
      <w:pPr>
        <w:pStyle w:val="Heading2"/>
      </w:pPr>
      <w:bookmarkStart w:id="1027" w:name="_Toc111980785"/>
      <w:bookmarkStart w:id="1028" w:name="_Toc113353510"/>
      <w:bookmarkStart w:id="1029" w:name="_Toc128656258"/>
      <w:bookmarkStart w:id="1030" w:name="_Toc156482914"/>
      <w:bookmarkStart w:id="1031" w:name="_Toc105501465"/>
      <w:bookmarkStart w:id="1032" w:name="_Toc106617478"/>
      <w:bookmarkStart w:id="1033" w:name="_Toc111021332"/>
      <w:bookmarkStart w:id="1034" w:name="_Toc111253220"/>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r w:rsidRPr="00C67620">
        <w:t xml:space="preserve">RULE – Label Required on </w:t>
      </w:r>
      <w:r w:rsidR="00E5487F">
        <w:t>LXI Device</w:t>
      </w:r>
      <w:r w:rsidRPr="00C67620">
        <w:t>s Without Auto-MDIX</w:t>
      </w:r>
      <w:bookmarkEnd w:id="1027"/>
      <w:bookmarkEnd w:id="1028"/>
      <w:bookmarkEnd w:id="1029"/>
      <w:bookmarkEnd w:id="1030"/>
    </w:p>
    <w:p w14:paraId="467BAE23" w14:textId="77777777" w:rsidR="001E4DD7" w:rsidRDefault="00A122A9" w:rsidP="00A122A9">
      <w:pPr>
        <w:pStyle w:val="LXIBody"/>
      </w:pPr>
      <w:r w:rsidRPr="00C67620">
        <w:t xml:space="preserve">If Auto-MDIX is not </w:t>
      </w:r>
      <w:r w:rsidR="00AF21D8">
        <w:t>supported</w:t>
      </w:r>
      <w:r w:rsidRPr="00C67620">
        <w:t xml:space="preserve"> the </w:t>
      </w:r>
      <w:r w:rsidR="00E5487F">
        <w:t>LXI Device</w:t>
      </w:r>
      <w:r w:rsidRPr="00C67620">
        <w:t xml:space="preserve"> shall be clearly labeled</w:t>
      </w:r>
      <w:r>
        <w:t xml:space="preserve"> with a physical, human-readable label.  A “soft” label, on an instrument display, for instance is insufficient</w:t>
      </w:r>
      <w:r w:rsidRPr="00C67620">
        <w:t>.</w:t>
      </w:r>
    </w:p>
    <w:p w14:paraId="11D4403F" w14:textId="77777777" w:rsidR="001E4DD7" w:rsidRPr="00C67620" w:rsidRDefault="001E4DD7" w:rsidP="006658FC">
      <w:pPr>
        <w:pStyle w:val="ObservationHeading"/>
      </w:pPr>
      <w:r w:rsidRPr="00C67620">
        <w:t>Observation – Purpose of Auto-MDIX</w:t>
      </w:r>
    </w:p>
    <w:p w14:paraId="16B167F6" w14:textId="77777777" w:rsidR="001E4DD7" w:rsidRDefault="001E4DD7" w:rsidP="001E4DD7">
      <w:pPr>
        <w:pStyle w:val="LXIObservationBody"/>
      </w:pPr>
      <w:r w:rsidRPr="00C67620">
        <w:t>Auto-MDIX functionality, built into Ethernet PHY devices, allows network equipment to be connected without the need for special “crossover” cables, simplifying installation, troubleshooting, and maintenance. Currently, 1GB or higher LAN devices incorporate Auto-MDIX.  This industry trend is expected to continue.</w:t>
      </w:r>
    </w:p>
    <w:p w14:paraId="2EEE0F40" w14:textId="191EC0DC" w:rsidR="001E4DD7" w:rsidRPr="00C67620" w:rsidRDefault="001E4DD7" w:rsidP="001E4DD7">
      <w:pPr>
        <w:pStyle w:val="LXIObservationBody"/>
      </w:pPr>
      <w:r>
        <w:t xml:space="preserve">The requirement for a physical label is to remove confusion when connecting LXI Devices to </w:t>
      </w:r>
      <w:r w:rsidR="00635C1F">
        <w:t>networks or</w:t>
      </w:r>
      <w:r>
        <w:t xml:space="preserve"> diagnosing connectivity issues.</w:t>
      </w:r>
    </w:p>
    <w:p w14:paraId="7DCBDDA4" w14:textId="77777777" w:rsidR="001E4DD7" w:rsidRDefault="001E4DD7" w:rsidP="001E4DD7">
      <w:pPr>
        <w:pStyle w:val="LXIBody"/>
      </w:pPr>
      <w:bookmarkStart w:id="1035" w:name="_Toc101245521"/>
      <w:bookmarkStart w:id="1036" w:name="_Ref102367614"/>
      <w:bookmarkStart w:id="1037" w:name="_Toc103501761"/>
      <w:bookmarkStart w:id="1038" w:name="_Toc104620963"/>
      <w:bookmarkStart w:id="1039" w:name="_Toc104946054"/>
      <w:bookmarkStart w:id="1040" w:name="_Toc104946894"/>
      <w:bookmarkStart w:id="1041" w:name="_Toc104947314"/>
      <w:bookmarkStart w:id="1042" w:name="_Toc104968603"/>
      <w:bookmarkStart w:id="1043" w:name="_Toc105500974"/>
      <w:bookmarkStart w:id="1044" w:name="_Toc105501470"/>
      <w:bookmarkStart w:id="1045" w:name="_Toc106617483"/>
      <w:bookmarkStart w:id="1046" w:name="_Toc111021337"/>
      <w:bookmarkStart w:id="1047" w:name="_Toc111253224"/>
      <w:bookmarkStart w:id="1048" w:name="_Toc112300617"/>
      <w:bookmarkStart w:id="1049" w:name="_Toc113353511"/>
      <w:bookmarkStart w:id="1050" w:name="_Toc128656259"/>
      <w:bookmarkStart w:id="1051" w:name="_Toc111980786"/>
    </w:p>
    <w:p w14:paraId="1102E327" w14:textId="77777777" w:rsidR="00A122A9" w:rsidRPr="00C67620" w:rsidRDefault="00A122A9" w:rsidP="001E4DD7">
      <w:pPr>
        <w:pStyle w:val="Heading2"/>
      </w:pPr>
      <w:bookmarkStart w:id="1052" w:name="_Toc156482915"/>
      <w:r w:rsidRPr="00C67620">
        <w:lastRenderedPageBreak/>
        <w:t xml:space="preserve">RULE – Enable Auto-Negotiation by </w:t>
      </w:r>
      <w:bookmarkEnd w:id="1035"/>
      <w:bookmarkEnd w:id="1036"/>
      <w:bookmarkEnd w:id="1037"/>
      <w:bookmarkEnd w:id="1038"/>
      <w:bookmarkEnd w:id="1039"/>
      <w:bookmarkEnd w:id="1040"/>
      <w:bookmarkEnd w:id="1041"/>
      <w:bookmarkEnd w:id="1042"/>
      <w:bookmarkEnd w:id="1043"/>
      <w:bookmarkEnd w:id="1044"/>
      <w:bookmarkEnd w:id="1045"/>
      <w:r w:rsidRPr="00C67620">
        <w:t>Default</w:t>
      </w:r>
      <w:bookmarkEnd w:id="1046"/>
      <w:bookmarkEnd w:id="1047"/>
      <w:bookmarkEnd w:id="1048"/>
      <w:bookmarkEnd w:id="1049"/>
      <w:bookmarkEnd w:id="1050"/>
      <w:bookmarkEnd w:id="1052"/>
    </w:p>
    <w:p w14:paraId="36D10B56" w14:textId="77777777" w:rsidR="00A122A9" w:rsidRPr="00C67620" w:rsidRDefault="00E5487F" w:rsidP="00A122A9">
      <w:pPr>
        <w:pStyle w:val="LXIBody"/>
      </w:pPr>
      <w:r>
        <w:t>LXI Device</w:t>
      </w:r>
      <w:r w:rsidR="00A122A9" w:rsidRPr="00C67620">
        <w:t xml:space="preserve">s should support auto-negotiation by default to select the highest operating mode.  In most </w:t>
      </w:r>
      <w:r w:rsidR="00BA4B40" w:rsidRPr="00C67620">
        <w:t>cases,</w:t>
      </w:r>
      <w:r w:rsidR="00A122A9" w:rsidRPr="00C67620">
        <w:t xml:space="preserve"> Auto-Negotiation eliminates the need for the user to explicitly set the operating modes at both ends of the cable.  Most Ethernet products enable Auto-Negotiation by default.  </w:t>
      </w:r>
      <w:bookmarkEnd w:id="1051"/>
    </w:p>
    <w:p w14:paraId="1AE68859" w14:textId="77777777" w:rsidR="00A122A9" w:rsidRPr="00C67620" w:rsidRDefault="00A122A9" w:rsidP="00722290">
      <w:pPr>
        <w:pStyle w:val="Heading3"/>
      </w:pPr>
      <w:bookmarkStart w:id="1053" w:name="_Toc101245523"/>
      <w:bookmarkStart w:id="1054" w:name="_Toc103501763"/>
      <w:bookmarkStart w:id="1055" w:name="_Toc104620965"/>
      <w:bookmarkStart w:id="1056" w:name="_Toc104946056"/>
      <w:bookmarkStart w:id="1057" w:name="_Toc104946896"/>
      <w:bookmarkStart w:id="1058" w:name="_Toc104947316"/>
      <w:bookmarkStart w:id="1059" w:name="_Toc104968605"/>
      <w:bookmarkStart w:id="1060" w:name="_Toc105500976"/>
      <w:bookmarkStart w:id="1061" w:name="_Toc105501472"/>
      <w:bookmarkStart w:id="1062" w:name="_Toc106617485"/>
      <w:bookmarkStart w:id="1063" w:name="_Toc111021339"/>
      <w:bookmarkStart w:id="1064" w:name="_Toc111253225"/>
      <w:bookmarkStart w:id="1065" w:name="_Toc112300618"/>
      <w:bookmarkStart w:id="1066" w:name="_Toc113353512"/>
      <w:bookmarkStart w:id="1067" w:name="_Toc128656260"/>
      <w:bookmarkStart w:id="1068" w:name="_Toc156482916"/>
      <w:bookmarkStart w:id="1069" w:name="_Toc111980787"/>
      <w:r>
        <w:t>Recommendation – Provide Override for Auto-Negotiation</w:t>
      </w:r>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p>
    <w:p w14:paraId="19097136" w14:textId="77777777" w:rsidR="00A122A9" w:rsidRPr="00C67620" w:rsidRDefault="00E5487F" w:rsidP="00A122A9">
      <w:pPr>
        <w:pStyle w:val="LXIBody"/>
      </w:pPr>
      <w:r>
        <w:t>LXI Device</w:t>
      </w:r>
      <w:r w:rsidR="00A122A9" w:rsidRPr="00C67620">
        <w:t xml:space="preserve">s should also provide a way for the user to override Auto-Negotiation for those (rare) situations when the results of Auto-Negotiation may not be what the user wants.  The auto-negotiate process in this case may select an operating mode that is too high for the installed cabling.  For these reasons, it is recommended that </w:t>
      </w:r>
      <w:r>
        <w:t>LXI Device</w:t>
      </w:r>
      <w:r w:rsidR="00A122A9" w:rsidRPr="00C67620">
        <w:t xml:space="preserve">s allow the user to override Auto-Negotiation.  </w:t>
      </w:r>
    </w:p>
    <w:bookmarkEnd w:id="1069"/>
    <w:p w14:paraId="1A48E4E9" w14:textId="3C479060" w:rsidR="001E4DD7" w:rsidRDefault="001E4DD7">
      <w:pPr>
        <w:rPr>
          <w:rFonts w:ascii="Arial" w:eastAsia="MS Mincho" w:hAnsi="Arial" w:cs="Arial"/>
          <w:b/>
          <w:i/>
          <w:color w:val="000000"/>
          <w:sz w:val="22"/>
          <w:szCs w:val="22"/>
          <w:lang w:eastAsia="ja-JP"/>
        </w:rPr>
      </w:pPr>
    </w:p>
    <w:p w14:paraId="79826C46" w14:textId="77777777" w:rsidR="00A122A9" w:rsidRPr="00C67620" w:rsidRDefault="00A122A9" w:rsidP="006658FC">
      <w:pPr>
        <w:pStyle w:val="ObservationHeading"/>
      </w:pPr>
      <w:r w:rsidRPr="00C67620">
        <w:t>Observation – Purpose of Auto-Negotiation</w:t>
      </w:r>
    </w:p>
    <w:p w14:paraId="1B80AB06" w14:textId="77777777" w:rsidR="00A122A9" w:rsidRPr="00C67620" w:rsidRDefault="00A122A9" w:rsidP="00A122A9">
      <w:pPr>
        <w:pStyle w:val="LXIObservationBody"/>
      </w:pPr>
      <w:r w:rsidRPr="00C67620">
        <w:t>Auto-Negotiation is the Ethernet capability to automatically determine the proper Ethernet link speed and duplex mode.  The Auto-Negotiate process works by having each Ethernet device exchanging its speed/duplex capabilities with the other end of the cable, and then the highest operating mode available on both ends is selected.</w:t>
      </w:r>
    </w:p>
    <w:p w14:paraId="322DC6BE" w14:textId="77777777" w:rsidR="00A122A9" w:rsidRPr="00D24F9D" w:rsidRDefault="00A122A9" w:rsidP="00A122A9">
      <w:pPr>
        <w:pStyle w:val="LXIObservationBody"/>
      </w:pPr>
    </w:p>
    <w:p w14:paraId="212E3E64" w14:textId="77777777" w:rsidR="00A122A9" w:rsidRPr="00C67620" w:rsidRDefault="00A122A9" w:rsidP="00A122A9">
      <w:pPr>
        <w:pStyle w:val="LXIObservationBody"/>
      </w:pPr>
      <w:r w:rsidRPr="00C67620">
        <w:t xml:space="preserve">The implementation of Auto-Negotiation has both hardware and software components.  The software parts of Auto-Negotiation are documented below.  With respect to the entire network software set, Auto-Negotiation is part of the Ethernet driver.  For reference, these are the modes supported by Ethernet (note that Gigabit Ethernet is always </w:t>
      </w:r>
      <w:r w:rsidR="00BA4B40" w:rsidRPr="00C67620">
        <w:t>full</w:t>
      </w:r>
      <w:r w:rsidRPr="00C67620">
        <w:t xml:space="preserve"> duplex): </w:t>
      </w:r>
    </w:p>
    <w:p w14:paraId="061C543B" w14:textId="77777777" w:rsidR="00A04950" w:rsidRPr="00C67620" w:rsidRDefault="00A04950" w:rsidP="00A122A9">
      <w:pPr>
        <w:pStyle w:val="LXIBody"/>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908"/>
        <w:gridCol w:w="2709"/>
      </w:tblGrid>
      <w:tr w:rsidR="00A122A9" w:rsidRPr="00C67620" w14:paraId="3A946AF3" w14:textId="77777777">
        <w:trPr>
          <w:jc w:val="center"/>
        </w:trPr>
        <w:tc>
          <w:tcPr>
            <w:tcW w:w="1908" w:type="dxa"/>
            <w:shd w:val="clear" w:color="auto" w:fill="FFFF99"/>
          </w:tcPr>
          <w:p w14:paraId="07D7FD01" w14:textId="77777777" w:rsidR="00A122A9" w:rsidRPr="0084665B" w:rsidRDefault="00A122A9" w:rsidP="00A122A9">
            <w:r w:rsidRPr="0084665B">
              <w:t>Ethernet Speed</w:t>
            </w:r>
          </w:p>
        </w:tc>
        <w:tc>
          <w:tcPr>
            <w:tcW w:w="2709" w:type="dxa"/>
            <w:shd w:val="clear" w:color="auto" w:fill="FFFF99"/>
          </w:tcPr>
          <w:p w14:paraId="0411D13B" w14:textId="77777777" w:rsidR="00A122A9" w:rsidRPr="0084665B" w:rsidRDefault="00A122A9" w:rsidP="00A122A9">
            <w:r w:rsidRPr="0084665B">
              <w:t>Ethernet Duplex Mode</w:t>
            </w:r>
          </w:p>
        </w:tc>
      </w:tr>
      <w:tr w:rsidR="00A122A9" w:rsidRPr="00C67620" w14:paraId="7F3A6812" w14:textId="77777777">
        <w:trPr>
          <w:jc w:val="center"/>
        </w:trPr>
        <w:tc>
          <w:tcPr>
            <w:tcW w:w="1908" w:type="dxa"/>
          </w:tcPr>
          <w:p w14:paraId="6AD7ADB0" w14:textId="77777777" w:rsidR="00A122A9" w:rsidRPr="00C67620" w:rsidRDefault="00A122A9" w:rsidP="00A122A9">
            <w:pPr>
              <w:keepNext/>
            </w:pPr>
            <w:r w:rsidRPr="00C67620">
              <w:t>100 Mbits/sec</w:t>
            </w:r>
          </w:p>
        </w:tc>
        <w:tc>
          <w:tcPr>
            <w:tcW w:w="2709" w:type="dxa"/>
          </w:tcPr>
          <w:p w14:paraId="6F2F28BA" w14:textId="77777777" w:rsidR="00A122A9" w:rsidRPr="00C67620" w:rsidRDefault="00A122A9" w:rsidP="00A122A9">
            <w:pPr>
              <w:keepNext/>
            </w:pPr>
            <w:r w:rsidRPr="00C67620">
              <w:t>Half</w:t>
            </w:r>
          </w:p>
        </w:tc>
      </w:tr>
      <w:tr w:rsidR="00A122A9" w:rsidRPr="00C67620" w14:paraId="3F107D1D" w14:textId="77777777">
        <w:trPr>
          <w:jc w:val="center"/>
        </w:trPr>
        <w:tc>
          <w:tcPr>
            <w:tcW w:w="1908" w:type="dxa"/>
          </w:tcPr>
          <w:p w14:paraId="7EB76828" w14:textId="77777777" w:rsidR="00A122A9" w:rsidRPr="00C67620" w:rsidRDefault="00A122A9" w:rsidP="00A122A9">
            <w:pPr>
              <w:keepNext/>
            </w:pPr>
            <w:r w:rsidRPr="00C67620">
              <w:t>100 Mbits/sec</w:t>
            </w:r>
          </w:p>
        </w:tc>
        <w:tc>
          <w:tcPr>
            <w:tcW w:w="2709" w:type="dxa"/>
          </w:tcPr>
          <w:p w14:paraId="5D23BCD7" w14:textId="77777777" w:rsidR="00A122A9" w:rsidRPr="00C67620" w:rsidRDefault="00A122A9" w:rsidP="00A122A9">
            <w:pPr>
              <w:keepNext/>
            </w:pPr>
            <w:r w:rsidRPr="00C67620">
              <w:t>Full</w:t>
            </w:r>
          </w:p>
        </w:tc>
      </w:tr>
      <w:tr w:rsidR="00A122A9" w:rsidRPr="00C67620" w14:paraId="7D5C75C0" w14:textId="77777777">
        <w:trPr>
          <w:jc w:val="center"/>
        </w:trPr>
        <w:tc>
          <w:tcPr>
            <w:tcW w:w="1908" w:type="dxa"/>
          </w:tcPr>
          <w:p w14:paraId="769CA8C9" w14:textId="77777777" w:rsidR="00A122A9" w:rsidRPr="00C67620" w:rsidRDefault="00A122A9" w:rsidP="00A122A9">
            <w:r w:rsidRPr="00C67620">
              <w:t>1000 Mbits/sec</w:t>
            </w:r>
          </w:p>
        </w:tc>
        <w:tc>
          <w:tcPr>
            <w:tcW w:w="2709" w:type="dxa"/>
          </w:tcPr>
          <w:p w14:paraId="73040C65" w14:textId="77777777" w:rsidR="00A122A9" w:rsidRPr="00C67620" w:rsidRDefault="00A122A9" w:rsidP="00A122A9">
            <w:r w:rsidRPr="00C67620">
              <w:t>Full</w:t>
            </w:r>
          </w:p>
        </w:tc>
      </w:tr>
    </w:tbl>
    <w:p w14:paraId="5F1E38B7" w14:textId="77777777" w:rsidR="00193F7B" w:rsidRDefault="0075323E" w:rsidP="0075323E">
      <w:pPr>
        <w:pStyle w:val="Heading2"/>
      </w:pPr>
      <w:bookmarkStart w:id="1070" w:name="_Toc290283188"/>
      <w:bookmarkStart w:id="1071" w:name="_Toc156482917"/>
      <w:r w:rsidRPr="00330C1F">
        <w:t>RULE – Multiple LAN Interfaces</w:t>
      </w:r>
      <w:bookmarkEnd w:id="1070"/>
      <w:bookmarkEnd w:id="1071"/>
    </w:p>
    <w:p w14:paraId="2572A8F6" w14:textId="77777777" w:rsidR="0075323E" w:rsidRPr="00193F7B" w:rsidRDefault="0075323E" w:rsidP="0075323E">
      <w:pPr>
        <w:pStyle w:val="LXIBody"/>
      </w:pPr>
      <w:r w:rsidRPr="00193F7B">
        <w:t xml:space="preserve">If multiple LAN interfaces (NIC’s) are present in an LXI Device, at least one of them shall be fully conformant with the LXI </w:t>
      </w:r>
      <w:r>
        <w:t>Device Specification</w:t>
      </w:r>
      <w:r w:rsidRPr="00193F7B">
        <w:t xml:space="preserve"> (Rule 1.4.4.2.1).  The other NIC’s don’t have to provide any LXI capabilities.</w:t>
      </w:r>
    </w:p>
    <w:p w14:paraId="3AC8AF19" w14:textId="77081A3B" w:rsidR="0075323E" w:rsidRDefault="0075323E" w:rsidP="0075323E">
      <w:pPr>
        <w:pStyle w:val="LXIBody"/>
      </w:pPr>
      <w:r w:rsidRPr="00193F7B">
        <w:t>If a vendor decides that all the NIC’s are LXI capable</w:t>
      </w:r>
      <w:r>
        <w:t>,</w:t>
      </w:r>
      <w:r w:rsidRPr="00193F7B">
        <w:t xml:space="preserve"> then they shall be fully conformant with the LXI </w:t>
      </w:r>
      <w:r>
        <w:t>Device Specification</w:t>
      </w:r>
      <w:r w:rsidRPr="00193F7B">
        <w:t xml:space="preserve"> (web server, mDNS, XML identification schema etc.). All NIC’s claiming to be LXI conformant will be tested when submitted for LXI Compliance Testing.</w:t>
      </w:r>
    </w:p>
    <w:p w14:paraId="3FF221BB" w14:textId="77777777" w:rsidR="0075323E" w:rsidRDefault="0075323E" w:rsidP="0075323E">
      <w:pPr>
        <w:pStyle w:val="Body1"/>
      </w:pPr>
    </w:p>
    <w:p w14:paraId="4704DFFF" w14:textId="77777777" w:rsidR="001E4DD7" w:rsidRPr="00865A95" w:rsidRDefault="001E4DD7" w:rsidP="006658FC">
      <w:pPr>
        <w:pStyle w:val="ObservationHeading"/>
      </w:pPr>
      <w:r w:rsidRPr="00193F7B">
        <w:t xml:space="preserve">Observation </w:t>
      </w:r>
      <w:r>
        <w:t xml:space="preserve">- </w:t>
      </w:r>
      <w:r w:rsidRPr="00193F7B">
        <w:t>Use separate NIC for LXI Extended Functions</w:t>
      </w:r>
    </w:p>
    <w:p w14:paraId="2112040B" w14:textId="0CE34465" w:rsidR="001E4DD7" w:rsidRPr="00193F7B" w:rsidRDefault="001E4DD7" w:rsidP="001E4DD7">
      <w:pPr>
        <w:pStyle w:val="LXIObservationBody"/>
      </w:pPr>
      <w:r>
        <w:t>It may be a good idea to have one NIC fully conformant with the LXI Device Specification and use other NIC(s) for the extended functions: Event Messaging, Clock Synchronization, IPv6, etc.</w:t>
      </w:r>
    </w:p>
    <w:p w14:paraId="4B31DBA2" w14:textId="77777777" w:rsidR="001E4DD7" w:rsidRPr="00193F7B" w:rsidRDefault="001E4DD7" w:rsidP="001E4DD7">
      <w:pPr>
        <w:pStyle w:val="LXIBody"/>
      </w:pPr>
      <w:r w:rsidRPr="00193F7B">
        <w:t xml:space="preserve">All LAN interfaces </w:t>
      </w:r>
      <w:r>
        <w:t>that provide any LXI Extended F</w:t>
      </w:r>
      <w:r w:rsidRPr="00193F7B">
        <w:t>unctions only, as in the above observation, shall advertise the functionality of that interface. To “Advertise and Display” Multiple LAN Interfaces</w:t>
      </w:r>
      <w:r>
        <w:t>,</w:t>
      </w:r>
      <w:r w:rsidRPr="00193F7B">
        <w:t xml:space="preserve"> either of the </w:t>
      </w:r>
      <w:r>
        <w:t xml:space="preserve">following </w:t>
      </w:r>
      <w:r w:rsidRPr="00193F7B">
        <w:t>two alternative</w:t>
      </w:r>
      <w:r>
        <w:t>s listed are acceptable methods:</w:t>
      </w:r>
    </w:p>
    <w:p w14:paraId="52C3B42F" w14:textId="77777777" w:rsidR="001E4DD7" w:rsidRPr="00865A95" w:rsidRDefault="001E4DD7" w:rsidP="00273C02">
      <w:pPr>
        <w:numPr>
          <w:ilvl w:val="0"/>
          <w:numId w:val="35"/>
        </w:numPr>
        <w:spacing w:before="100" w:beforeAutospacing="1" w:after="100" w:afterAutospacing="1"/>
        <w:rPr>
          <w:szCs w:val="20"/>
        </w:rPr>
      </w:pPr>
      <w:r w:rsidRPr="00865A95">
        <w:rPr>
          <w:szCs w:val="20"/>
        </w:rPr>
        <w:lastRenderedPageBreak/>
        <w:t xml:space="preserve">The web pages, xml identification schema, mDNS, etc., contain or advertise the information for ALL LXI conformant NIC’s on all NIC’s. </w:t>
      </w:r>
    </w:p>
    <w:p w14:paraId="38E46337" w14:textId="77777777" w:rsidR="001E4DD7" w:rsidRPr="00865A95" w:rsidRDefault="001E4DD7" w:rsidP="00273C02">
      <w:pPr>
        <w:numPr>
          <w:ilvl w:val="0"/>
          <w:numId w:val="35"/>
        </w:numPr>
        <w:spacing w:before="100" w:beforeAutospacing="1" w:after="100" w:afterAutospacing="1"/>
        <w:rPr>
          <w:szCs w:val="20"/>
        </w:rPr>
      </w:pPr>
      <w:r w:rsidRPr="00865A95">
        <w:rPr>
          <w:szCs w:val="20"/>
        </w:rPr>
        <w:t xml:space="preserve">The web pages, xml identification schema, mDNS, etc., contain or advertise the information pertinent to the NIC through which the query was received </w:t>
      </w:r>
    </w:p>
    <w:p w14:paraId="3607BE39" w14:textId="77777777" w:rsidR="00A122A9" w:rsidRDefault="003274F3" w:rsidP="004B2537">
      <w:pPr>
        <w:pStyle w:val="Heading1"/>
      </w:pPr>
      <w:bookmarkStart w:id="1072" w:name="_Toc443255812"/>
      <w:bookmarkStart w:id="1073" w:name="_Toc443255813"/>
      <w:bookmarkStart w:id="1074" w:name="_Toc113776912"/>
      <w:bookmarkStart w:id="1075" w:name="_Toc112300619"/>
      <w:bookmarkStart w:id="1076" w:name="_Toc113353513"/>
      <w:bookmarkStart w:id="1077" w:name="_Toc128656261"/>
      <w:bookmarkStart w:id="1078" w:name="_Ref205177312"/>
      <w:bookmarkStart w:id="1079" w:name="_Toc156482918"/>
      <w:bookmarkStart w:id="1080" w:name="_Toc111980788"/>
      <w:bookmarkStart w:id="1081" w:name="_Toc101245525"/>
      <w:bookmarkStart w:id="1082" w:name="_Toc103501765"/>
      <w:bookmarkStart w:id="1083" w:name="_Toc104620967"/>
      <w:bookmarkStart w:id="1084" w:name="_Toc104946058"/>
      <w:bookmarkStart w:id="1085" w:name="_Toc104946898"/>
      <w:bookmarkStart w:id="1086" w:name="_Toc104947318"/>
      <w:bookmarkStart w:id="1087" w:name="_Toc104968607"/>
      <w:bookmarkStart w:id="1088" w:name="_Toc105500978"/>
      <w:bookmarkStart w:id="1089" w:name="_Toc105501474"/>
      <w:bookmarkStart w:id="1090" w:name="_Toc106617487"/>
      <w:bookmarkStart w:id="1091" w:name="_Toc111021341"/>
      <w:bookmarkStart w:id="1092" w:name="_Toc111253226"/>
      <w:bookmarkEnd w:id="1031"/>
      <w:bookmarkEnd w:id="1032"/>
      <w:bookmarkEnd w:id="1033"/>
      <w:bookmarkEnd w:id="1034"/>
      <w:bookmarkEnd w:id="1072"/>
      <w:bookmarkEnd w:id="1073"/>
      <w:r>
        <w:lastRenderedPageBreak/>
        <w:t xml:space="preserve">IPv4 </w:t>
      </w:r>
      <w:r w:rsidR="00A122A9" w:rsidRPr="00C67620">
        <w:t>LAN Configuration</w:t>
      </w:r>
      <w:bookmarkEnd w:id="1074"/>
      <w:bookmarkEnd w:id="1075"/>
      <w:bookmarkEnd w:id="1076"/>
      <w:bookmarkEnd w:id="1077"/>
      <w:bookmarkEnd w:id="1078"/>
      <w:bookmarkEnd w:id="1079"/>
      <w:r w:rsidR="00A122A9" w:rsidRPr="00C67620">
        <w:t xml:space="preserve"> </w:t>
      </w:r>
    </w:p>
    <w:p w14:paraId="52580328" w14:textId="0C202D7C" w:rsidR="00A5016E" w:rsidRPr="00A5016E" w:rsidRDefault="00A5016E" w:rsidP="00A5016E">
      <w:pPr>
        <w:pStyle w:val="Body1"/>
      </w:pPr>
      <w:r>
        <w:t>The following sections describe IPv4 requirements.  See the LXI IPv6 Extended Function for rules related to IPv6 implementations</w:t>
      </w:r>
      <w:r w:rsidR="00913851">
        <w:t xml:space="preserve"> and additional requirements regarding IPv4</w:t>
      </w:r>
      <w:r>
        <w:t>.</w:t>
      </w:r>
    </w:p>
    <w:p w14:paraId="62196F57" w14:textId="77777777" w:rsidR="00A122A9" w:rsidRPr="00C67620" w:rsidRDefault="00A122A9" w:rsidP="00A122A9">
      <w:pPr>
        <w:pStyle w:val="Heading2"/>
      </w:pPr>
      <w:bookmarkStart w:id="1093" w:name="_Toc101245526"/>
      <w:bookmarkStart w:id="1094" w:name="_Toc103501766"/>
      <w:bookmarkStart w:id="1095" w:name="_Toc104620968"/>
      <w:bookmarkStart w:id="1096" w:name="_Toc104946059"/>
      <w:bookmarkStart w:id="1097" w:name="_Toc104946899"/>
      <w:bookmarkStart w:id="1098" w:name="_Toc104947319"/>
      <w:bookmarkStart w:id="1099" w:name="_Toc104968608"/>
      <w:bookmarkStart w:id="1100" w:name="_Toc105500979"/>
      <w:bookmarkStart w:id="1101" w:name="_Toc105501475"/>
      <w:bookmarkStart w:id="1102" w:name="_Toc106617488"/>
      <w:bookmarkStart w:id="1103" w:name="_Toc111021342"/>
      <w:bookmarkStart w:id="1104" w:name="_Toc111253227"/>
      <w:bookmarkStart w:id="1105" w:name="_Toc112300620"/>
      <w:bookmarkStart w:id="1106" w:name="_Toc113353514"/>
      <w:bookmarkStart w:id="1107" w:name="_Toc128656262"/>
      <w:bookmarkStart w:id="1108" w:name="_Ref205630196"/>
      <w:bookmarkStart w:id="1109" w:name="_Toc156482919"/>
      <w:r w:rsidRPr="00C67620">
        <w:t xml:space="preserve">RULE – TCP/IP, UDP, IPv4 Network </w:t>
      </w:r>
      <w:bookmarkEnd w:id="1093"/>
      <w:bookmarkEnd w:id="1094"/>
      <w:bookmarkEnd w:id="1095"/>
      <w:bookmarkEnd w:id="1096"/>
      <w:bookmarkEnd w:id="1097"/>
      <w:bookmarkEnd w:id="1098"/>
      <w:bookmarkEnd w:id="1099"/>
      <w:bookmarkEnd w:id="1100"/>
      <w:bookmarkEnd w:id="1101"/>
      <w:bookmarkEnd w:id="1102"/>
      <w:r w:rsidRPr="00C67620">
        <w:t>Protocols</w:t>
      </w:r>
      <w:bookmarkEnd w:id="1103"/>
      <w:bookmarkEnd w:id="1104"/>
      <w:bookmarkEnd w:id="1105"/>
      <w:bookmarkEnd w:id="1106"/>
      <w:bookmarkEnd w:id="1107"/>
      <w:bookmarkEnd w:id="1108"/>
      <w:bookmarkEnd w:id="1109"/>
    </w:p>
    <w:p w14:paraId="04D14642" w14:textId="6098A2B1" w:rsidR="00A122A9" w:rsidRPr="00C67620" w:rsidRDefault="003F722C" w:rsidP="00A122A9">
      <w:pPr>
        <w:pStyle w:val="LXIBody"/>
      </w:pPr>
      <w:r>
        <w:t>LXI Device</w:t>
      </w:r>
      <w:r w:rsidR="00A122A9" w:rsidRPr="00C67620">
        <w:t xml:space="preserve">s shall support TCP/IP networking, as outlined in a number of RFCs, including </w:t>
      </w:r>
      <w:r w:rsidR="00102E72">
        <w:t>RFC</w:t>
      </w:r>
      <w:r w:rsidR="00502EF2">
        <w:t xml:space="preserve"> </w:t>
      </w:r>
      <w:r w:rsidR="00A122A9" w:rsidRPr="00C67620">
        <w:t xml:space="preserve">791 (IP), </w:t>
      </w:r>
      <w:r w:rsidR="00502EF2">
        <w:t xml:space="preserve">RFC </w:t>
      </w:r>
      <w:r w:rsidR="00A122A9" w:rsidRPr="00C67620">
        <w:t xml:space="preserve">793 (TCP), and </w:t>
      </w:r>
      <w:r w:rsidR="00502EF2">
        <w:t xml:space="preserve">RFC </w:t>
      </w:r>
      <w:r w:rsidR="00A122A9" w:rsidRPr="00C67620">
        <w:t>768 (UDP).  IPv4 shall be supported at a minimum.</w:t>
      </w:r>
    </w:p>
    <w:p w14:paraId="6B8109CC" w14:textId="77777777" w:rsidR="00A122A9" w:rsidRDefault="003F722C" w:rsidP="00A122A9">
      <w:pPr>
        <w:pStyle w:val="LXIBody"/>
      </w:pPr>
      <w:r>
        <w:t>LXI Device</w:t>
      </w:r>
      <w:r w:rsidR="00A122A9" w:rsidRPr="00C67620">
        <w:t xml:space="preserve">s can be controlled and communicated with using any higher-level protocol (such as RPC), as long as it is built on top of the TCP or UDP transport layers. </w:t>
      </w:r>
    </w:p>
    <w:p w14:paraId="5061BD50" w14:textId="77777777" w:rsidR="00BF1392" w:rsidRDefault="00BF1392" w:rsidP="00BF1392">
      <w:pPr>
        <w:pStyle w:val="Heading3"/>
      </w:pPr>
      <w:bookmarkStart w:id="1110" w:name="_Toc156482920"/>
      <w:r>
        <w:t xml:space="preserve">Recommendation – </w:t>
      </w:r>
      <w:r w:rsidR="00FD7AD8">
        <w:t>LXI Devices should also support IPv6 to ensure long-term network compatibility</w:t>
      </w:r>
      <w:bookmarkEnd w:id="1110"/>
    </w:p>
    <w:p w14:paraId="50A8769C" w14:textId="77777777" w:rsidR="00B467F9" w:rsidRPr="00C67620" w:rsidRDefault="00B467F9" w:rsidP="006658FC">
      <w:pPr>
        <w:pStyle w:val="ObservationHeading"/>
      </w:pPr>
      <w:r w:rsidRPr="00C67620">
        <w:t xml:space="preserve">Observation – </w:t>
      </w:r>
      <w:r>
        <w:t>supporting IPv6</w:t>
      </w:r>
    </w:p>
    <w:p w14:paraId="69DB22A0" w14:textId="2080DF50" w:rsidR="00A122A9" w:rsidRPr="00BF1392" w:rsidRDefault="00B467F9" w:rsidP="00AF6FED">
      <w:pPr>
        <w:pStyle w:val="LXIObservationBody"/>
        <w:rPr>
          <w:b/>
        </w:rPr>
      </w:pPr>
      <w:r>
        <w:t xml:space="preserve">Any implementation of IPv6 should follow the </w:t>
      </w:r>
      <w:hyperlink r:id="rId28" w:history="1">
        <w:r w:rsidRPr="00B467F9">
          <w:rPr>
            <w:rStyle w:val="Hyperlink"/>
          </w:rPr>
          <w:t>LXI IPv6 Extended Function</w:t>
        </w:r>
      </w:hyperlink>
    </w:p>
    <w:p w14:paraId="16CC39CE" w14:textId="36E78EA6" w:rsidR="00A122A9" w:rsidRPr="00C67620" w:rsidRDefault="00A122A9" w:rsidP="00A122A9">
      <w:pPr>
        <w:pStyle w:val="Heading2"/>
      </w:pPr>
      <w:bookmarkStart w:id="1111" w:name="_Toc113352458"/>
      <w:bookmarkStart w:id="1112" w:name="_Toc113353518"/>
      <w:bookmarkStart w:id="1113" w:name="_Toc112300622"/>
      <w:bookmarkStart w:id="1114" w:name="_Toc113353519"/>
      <w:bookmarkStart w:id="1115" w:name="_Toc128656264"/>
      <w:bookmarkStart w:id="1116" w:name="_Toc156482921"/>
      <w:bookmarkStart w:id="1117" w:name="_Toc111980792"/>
      <w:bookmarkEnd w:id="1080"/>
      <w:bookmarkEnd w:id="1111"/>
      <w:bookmarkEnd w:id="1112"/>
      <w:r w:rsidRPr="00C67620">
        <w:t xml:space="preserve">RULE – ICMP </w:t>
      </w:r>
      <w:r>
        <w:t>P</w:t>
      </w:r>
      <w:r w:rsidR="00445AA9">
        <w:t>ing</w:t>
      </w:r>
      <w:r>
        <w:t xml:space="preserve"> Responder</w:t>
      </w:r>
      <w:bookmarkEnd w:id="1113"/>
      <w:bookmarkEnd w:id="1114"/>
      <w:bookmarkEnd w:id="1115"/>
      <w:bookmarkEnd w:id="1116"/>
    </w:p>
    <w:p w14:paraId="33D259F8" w14:textId="19B56E26" w:rsidR="00A122A9" w:rsidRPr="00C67620" w:rsidRDefault="003F722C" w:rsidP="00A122A9">
      <w:pPr>
        <w:pStyle w:val="LXIBody"/>
      </w:pPr>
      <w:r>
        <w:t>LXI Device</w:t>
      </w:r>
      <w:r w:rsidR="00A122A9" w:rsidRPr="00C67620">
        <w:t xml:space="preserve">s shall support </w:t>
      </w:r>
      <w:r w:rsidR="00FE4AF0">
        <w:t>IP</w:t>
      </w:r>
      <w:r w:rsidR="009C73AB">
        <w:t>v</w:t>
      </w:r>
      <w:r w:rsidR="00FE4AF0">
        <w:t xml:space="preserve">4 </w:t>
      </w:r>
      <w:r w:rsidR="00A122A9" w:rsidRPr="00C67620">
        <w:t xml:space="preserve">ICMP (Internet Control Message Protocol, used for a </w:t>
      </w:r>
      <w:r w:rsidR="00A122A9">
        <w:t>P</w:t>
      </w:r>
      <w:r w:rsidR="00A122A9" w:rsidRPr="00C67620">
        <w:t xml:space="preserve">ing </w:t>
      </w:r>
      <w:r w:rsidR="00A122A9">
        <w:t>Responder</w:t>
      </w:r>
      <w:r w:rsidR="00A122A9" w:rsidRPr="00C67620">
        <w:t>)</w:t>
      </w:r>
      <w:r w:rsidR="005333A2">
        <w:t>.</w:t>
      </w:r>
    </w:p>
    <w:p w14:paraId="27D25989" w14:textId="604F60D3" w:rsidR="00A122A9" w:rsidRPr="00C67620" w:rsidRDefault="00A122A9" w:rsidP="00A122A9">
      <w:pPr>
        <w:pStyle w:val="LXIBody"/>
      </w:pPr>
      <w:r w:rsidRPr="00C67620">
        <w:t xml:space="preserve">The TCP/IP stack shall be able to respond to the ICMP echo message used by the ping command.  The ‘ping &lt;hostname&gt;’ or ‘ping &lt;IP address&gt;’ command is the standard way to </w:t>
      </w:r>
      <w:r w:rsidR="00680E3F">
        <w:t>determine</w:t>
      </w:r>
      <w:r w:rsidR="00680E3F" w:rsidRPr="00C67620">
        <w:t xml:space="preserve"> </w:t>
      </w:r>
      <w:r w:rsidRPr="00C67620">
        <w:t>whether a user’s connection to an Ethernet device is working.</w:t>
      </w:r>
    </w:p>
    <w:p w14:paraId="4BC19976" w14:textId="77777777" w:rsidR="00A122A9" w:rsidRPr="00C67620" w:rsidRDefault="00A122A9" w:rsidP="00A122A9">
      <w:pPr>
        <w:pStyle w:val="Heading2"/>
      </w:pPr>
      <w:bookmarkStart w:id="1118" w:name="_Toc111980793"/>
      <w:bookmarkStart w:id="1119" w:name="_Ref112842114"/>
      <w:bookmarkStart w:id="1120" w:name="_Toc113353520"/>
      <w:bookmarkStart w:id="1121" w:name="_Toc128656265"/>
      <w:bookmarkStart w:id="1122" w:name="_Toc156482922"/>
      <w:bookmarkEnd w:id="1117"/>
      <w:r w:rsidRPr="00C67620">
        <w:t xml:space="preserve">RULE – </w:t>
      </w:r>
      <w:r>
        <w:t xml:space="preserve">ICMP </w:t>
      </w:r>
      <w:r w:rsidRPr="00C67620">
        <w:t xml:space="preserve">Ping </w:t>
      </w:r>
      <w:r>
        <w:t>Responder</w:t>
      </w:r>
      <w:r w:rsidRPr="00C67620">
        <w:t xml:space="preserve"> Enabled by Default</w:t>
      </w:r>
      <w:bookmarkEnd w:id="1118"/>
      <w:bookmarkEnd w:id="1119"/>
      <w:bookmarkEnd w:id="1120"/>
      <w:bookmarkEnd w:id="1121"/>
      <w:bookmarkEnd w:id="1122"/>
    </w:p>
    <w:p w14:paraId="5D2922A6" w14:textId="77777777" w:rsidR="00A122A9" w:rsidRPr="00C67620" w:rsidRDefault="00A122A9" w:rsidP="00A122A9">
      <w:pPr>
        <w:pStyle w:val="LXIBody"/>
      </w:pPr>
      <w:r>
        <w:t xml:space="preserve">ICMP </w:t>
      </w:r>
      <w:r w:rsidRPr="00C67620">
        <w:t>Ping service</w:t>
      </w:r>
      <w:r>
        <w:t xml:space="preserve"> (“Ping Responder”)</w:t>
      </w:r>
      <w:r w:rsidRPr="00C67620">
        <w:t xml:space="preserve"> shall be enabled by default. </w:t>
      </w:r>
    </w:p>
    <w:p w14:paraId="0E2331E5" w14:textId="60426142" w:rsidR="00A122A9" w:rsidRPr="00C67620" w:rsidRDefault="00100ABD" w:rsidP="00A122A9">
      <w:pPr>
        <w:pStyle w:val="Heading2"/>
      </w:pPr>
      <w:bookmarkStart w:id="1123" w:name="_Toc111980794"/>
      <w:bookmarkStart w:id="1124" w:name="_Toc113353521"/>
      <w:bookmarkStart w:id="1125" w:name="_Toc128656266"/>
      <w:bookmarkStart w:id="1126" w:name="_Toc156482923"/>
      <w:r>
        <w:t>Rule</w:t>
      </w:r>
      <w:r w:rsidR="00A122A9" w:rsidRPr="00C67620">
        <w:t xml:space="preserve"> – Provide Way to Disable </w:t>
      </w:r>
      <w:r w:rsidR="00A122A9">
        <w:t xml:space="preserve">ICMP </w:t>
      </w:r>
      <w:r w:rsidR="00A122A9" w:rsidRPr="00C67620">
        <w:t xml:space="preserve">Ping </w:t>
      </w:r>
      <w:bookmarkEnd w:id="1123"/>
      <w:bookmarkEnd w:id="1124"/>
      <w:bookmarkEnd w:id="1125"/>
      <w:r w:rsidR="00A122A9">
        <w:t>Responder</w:t>
      </w:r>
      <w:bookmarkEnd w:id="1126"/>
    </w:p>
    <w:p w14:paraId="6B564908" w14:textId="7758F29F" w:rsidR="00506FA3" w:rsidRPr="00C67620" w:rsidRDefault="00506FA3" w:rsidP="00A122A9">
      <w:pPr>
        <w:pStyle w:val="LXIBody"/>
      </w:pPr>
      <w:r>
        <w:t>LXI Devices shall provide a way to disable the IPv4 ICMP ping responder</w:t>
      </w:r>
      <w:r w:rsidR="00CE2189">
        <w:t>.</w:t>
      </w:r>
    </w:p>
    <w:p w14:paraId="190BE585" w14:textId="2B7E47D4" w:rsidR="00A122A9" w:rsidRPr="00C67620" w:rsidRDefault="00A122A9" w:rsidP="006658FC">
      <w:pPr>
        <w:pStyle w:val="ObservationHeading"/>
      </w:pPr>
      <w:r w:rsidRPr="00C67620">
        <w:t xml:space="preserve">Observation – Disabling </w:t>
      </w:r>
      <w:r>
        <w:t xml:space="preserve">ICMP </w:t>
      </w:r>
      <w:r w:rsidRPr="00C67620">
        <w:t xml:space="preserve">Ping </w:t>
      </w:r>
      <w:r>
        <w:t>Responder</w:t>
      </w:r>
    </w:p>
    <w:p w14:paraId="7870E8F8" w14:textId="77777777" w:rsidR="00A122A9" w:rsidRPr="00C67620" w:rsidRDefault="00A122A9" w:rsidP="00A122A9">
      <w:pPr>
        <w:pStyle w:val="LXIObservationBody"/>
      </w:pPr>
      <w:r w:rsidRPr="00C67620">
        <w:t xml:space="preserve">Disabling the </w:t>
      </w:r>
      <w:r>
        <w:t xml:space="preserve">ICMP </w:t>
      </w:r>
      <w:r w:rsidRPr="00C67620">
        <w:t xml:space="preserve">Ping </w:t>
      </w:r>
      <w:r>
        <w:t>Responder</w:t>
      </w:r>
      <w:r w:rsidRPr="00C67620">
        <w:t xml:space="preserve"> minimizes the risk that unauthorized people would find, connect to, and alter the configuration of the </w:t>
      </w:r>
      <w:r w:rsidR="00E5487F">
        <w:t>LXI Device</w:t>
      </w:r>
      <w:r w:rsidRPr="00C67620">
        <w:t>.</w:t>
      </w:r>
    </w:p>
    <w:p w14:paraId="1EA66124" w14:textId="77777777" w:rsidR="00A122A9" w:rsidRPr="00C67620" w:rsidRDefault="00A122A9" w:rsidP="00A122A9">
      <w:pPr>
        <w:pStyle w:val="Heading2"/>
      </w:pPr>
      <w:bookmarkStart w:id="1127" w:name="_Toc111980795"/>
      <w:bookmarkStart w:id="1128" w:name="_Toc113353522"/>
      <w:bookmarkStart w:id="1129" w:name="_Toc128656267"/>
      <w:bookmarkStart w:id="1130" w:name="_Toc156482924"/>
      <w:r w:rsidRPr="00C67620">
        <w:t>Recommendation – Support ICMP Ping Client</w:t>
      </w:r>
      <w:bookmarkEnd w:id="1127"/>
      <w:bookmarkEnd w:id="1128"/>
      <w:bookmarkEnd w:id="1129"/>
      <w:bookmarkEnd w:id="1130"/>
    </w:p>
    <w:p w14:paraId="6FE95D0B" w14:textId="77777777" w:rsidR="00A122A9" w:rsidRPr="00C67620" w:rsidRDefault="00E5487F" w:rsidP="00A122A9">
      <w:pPr>
        <w:pStyle w:val="LXIBody"/>
      </w:pPr>
      <w:r>
        <w:t>LXI Device</w:t>
      </w:r>
      <w:r w:rsidR="00A122A9" w:rsidRPr="00C67620">
        <w:t xml:space="preserve">s should support ICMP </w:t>
      </w:r>
      <w:r w:rsidR="00A122A9">
        <w:t>Ping C</w:t>
      </w:r>
      <w:r w:rsidR="00A122A9" w:rsidRPr="00C67620">
        <w:t>lient capability so that the user can ping other Ethernet devices.</w:t>
      </w:r>
      <w:bookmarkStart w:id="1131" w:name="_Toc101245534"/>
      <w:bookmarkStart w:id="1132" w:name="_Toc103501774"/>
      <w:bookmarkStart w:id="1133" w:name="_Toc104620976"/>
      <w:bookmarkStart w:id="1134" w:name="_Toc104946067"/>
      <w:bookmarkStart w:id="1135" w:name="_Toc104946907"/>
      <w:bookmarkStart w:id="1136" w:name="_Toc104947327"/>
      <w:bookmarkStart w:id="1137" w:name="_Toc104968616"/>
      <w:bookmarkStart w:id="1138" w:name="_Toc105500987"/>
      <w:bookmarkStart w:id="1139" w:name="_Toc105501483"/>
      <w:bookmarkStart w:id="1140" w:name="_Toc106617497"/>
      <w:bookmarkStart w:id="1141" w:name="_Toc111021350"/>
      <w:bookmarkEnd w:id="1081"/>
      <w:bookmarkEnd w:id="1082"/>
      <w:bookmarkEnd w:id="1083"/>
      <w:bookmarkEnd w:id="1084"/>
      <w:bookmarkEnd w:id="1085"/>
      <w:bookmarkEnd w:id="1086"/>
      <w:bookmarkEnd w:id="1087"/>
      <w:bookmarkEnd w:id="1088"/>
      <w:bookmarkEnd w:id="1089"/>
      <w:bookmarkEnd w:id="1090"/>
      <w:bookmarkEnd w:id="1091"/>
      <w:bookmarkEnd w:id="1092"/>
    </w:p>
    <w:p w14:paraId="66A36D53" w14:textId="77777777" w:rsidR="00A122A9" w:rsidRPr="00C67620" w:rsidRDefault="00A122A9" w:rsidP="006658FC">
      <w:pPr>
        <w:pStyle w:val="ObservationHeading"/>
      </w:pPr>
      <w:r w:rsidRPr="00C67620">
        <w:t xml:space="preserve">Observation – Ping </w:t>
      </w:r>
      <w:bookmarkEnd w:id="1131"/>
      <w:bookmarkEnd w:id="1132"/>
      <w:bookmarkEnd w:id="1133"/>
      <w:bookmarkEnd w:id="1134"/>
      <w:bookmarkEnd w:id="1135"/>
      <w:bookmarkEnd w:id="1136"/>
      <w:bookmarkEnd w:id="1137"/>
      <w:bookmarkEnd w:id="1138"/>
      <w:bookmarkEnd w:id="1139"/>
      <w:bookmarkEnd w:id="1140"/>
      <w:r w:rsidRPr="00C67620">
        <w:t>Client Usage</w:t>
      </w:r>
      <w:bookmarkEnd w:id="1141"/>
    </w:p>
    <w:p w14:paraId="26A5EC96" w14:textId="03AC7DFA" w:rsidR="00A122A9" w:rsidRPr="00C67620" w:rsidRDefault="00A122A9" w:rsidP="00007362">
      <w:pPr>
        <w:pStyle w:val="LXIObservationBody"/>
      </w:pPr>
      <w:r w:rsidRPr="00C67620">
        <w:t>A</w:t>
      </w:r>
      <w:r>
        <w:t>n</w:t>
      </w:r>
      <w:r w:rsidRPr="00C67620">
        <w:t xml:space="preserve"> </w:t>
      </w:r>
      <w:r>
        <w:t>ICMP P</w:t>
      </w:r>
      <w:r w:rsidRPr="00C67620">
        <w:t xml:space="preserve">ing </w:t>
      </w:r>
      <w:r>
        <w:t>C</w:t>
      </w:r>
      <w:r w:rsidRPr="00C67620">
        <w:t xml:space="preserve">lient available in </w:t>
      </w:r>
      <w:r w:rsidR="00EA5896">
        <w:t>a</w:t>
      </w:r>
      <w:r w:rsidRPr="00C67620">
        <w:t xml:space="preserve"> </w:t>
      </w:r>
      <w:r w:rsidR="003F6CD5">
        <w:t>device</w:t>
      </w:r>
      <w:r w:rsidRPr="00C67620">
        <w:t xml:space="preserve"> may be useful in debugging communication problems with a TCP/IP configuration </w:t>
      </w:r>
      <w:r w:rsidR="006A542A" w:rsidRPr="00C67620">
        <w:t>on a</w:t>
      </w:r>
      <w:r w:rsidRPr="00C67620">
        <w:t xml:space="preserve"> </w:t>
      </w:r>
      <w:r w:rsidR="004E0059">
        <w:t>device</w:t>
      </w:r>
      <w:r w:rsidR="00D23D06">
        <w:t>.</w:t>
      </w:r>
      <w:bookmarkStart w:id="1142" w:name="_Toc176577355"/>
      <w:bookmarkStart w:id="1143" w:name="_Toc178588498"/>
      <w:bookmarkStart w:id="1144" w:name="_Toc178605482"/>
      <w:bookmarkStart w:id="1145" w:name="_Toc101245536"/>
      <w:bookmarkStart w:id="1146" w:name="_Toc103501776"/>
      <w:bookmarkStart w:id="1147" w:name="_Toc104620978"/>
      <w:bookmarkStart w:id="1148" w:name="_Toc104946069"/>
      <w:bookmarkStart w:id="1149" w:name="_Toc104946909"/>
      <w:bookmarkStart w:id="1150" w:name="_Toc104947329"/>
      <w:bookmarkStart w:id="1151" w:name="_Toc104968618"/>
      <w:bookmarkStart w:id="1152" w:name="_Toc105500989"/>
      <w:bookmarkStart w:id="1153" w:name="_Toc105501485"/>
      <w:bookmarkStart w:id="1154" w:name="_Toc106617499"/>
      <w:bookmarkStart w:id="1155" w:name="_Toc111021352"/>
      <w:bookmarkStart w:id="1156" w:name="_Toc111253234"/>
      <w:bookmarkEnd w:id="1142"/>
      <w:bookmarkEnd w:id="1143"/>
      <w:bookmarkEnd w:id="1144"/>
      <w:r w:rsidRPr="00C67620">
        <w:t xml:space="preserve"> </w:t>
      </w:r>
    </w:p>
    <w:p w14:paraId="4671EB64" w14:textId="77777777" w:rsidR="0084665B" w:rsidRDefault="0084665B">
      <w:pPr>
        <w:rPr>
          <w:rFonts w:ascii="Arial" w:hAnsi="Arial"/>
          <w:b/>
          <w:sz w:val="28"/>
          <w:szCs w:val="28"/>
        </w:rPr>
      </w:pPr>
      <w:bookmarkStart w:id="1157" w:name="_Toc176577357"/>
      <w:bookmarkStart w:id="1158" w:name="_Ref204481804"/>
      <w:bookmarkStart w:id="1159" w:name="_Ref208642689"/>
      <w:bookmarkStart w:id="1160" w:name="_Ref208714321"/>
      <w:r>
        <w:br w:type="page"/>
      </w:r>
    </w:p>
    <w:p w14:paraId="1B603E50" w14:textId="77777777" w:rsidR="006F5DD0" w:rsidRDefault="006F5DD0" w:rsidP="006F5DD0">
      <w:pPr>
        <w:pStyle w:val="Heading2"/>
      </w:pPr>
      <w:bookmarkStart w:id="1161" w:name="_Ref450984569"/>
      <w:bookmarkStart w:id="1162" w:name="_Ref450984820"/>
      <w:bookmarkStart w:id="1163" w:name="_Toc156482925"/>
      <w:r w:rsidRPr="00C67620">
        <w:lastRenderedPageBreak/>
        <w:t>RULE – IP Address Configuration Techniques</w:t>
      </w:r>
      <w:bookmarkEnd w:id="1157"/>
      <w:bookmarkEnd w:id="1158"/>
      <w:bookmarkEnd w:id="1159"/>
      <w:bookmarkEnd w:id="1160"/>
      <w:bookmarkEnd w:id="1161"/>
      <w:bookmarkEnd w:id="1162"/>
      <w:bookmarkEnd w:id="1163"/>
    </w:p>
    <w:p w14:paraId="772F3BD5" w14:textId="393BD41B" w:rsidR="00590BAA" w:rsidRDefault="00E5487F" w:rsidP="00A122A9">
      <w:pPr>
        <w:pStyle w:val="LXIBody"/>
      </w:pPr>
      <w:r>
        <w:t>LXI Device</w:t>
      </w:r>
      <w:r w:rsidR="00A122A9" w:rsidRPr="00C67620">
        <w:t>s shall support three LAN configuration techniques: DHCP, Dynamically Configured Link Local Addressing (Auto-IP), and manual. LAN configuration refers to the mechanism that the device uses to obtain IP Address, Subnet Mask, Default Gateway IP Address, and DNS Server IP Address(es).</w:t>
      </w:r>
    </w:p>
    <w:p w14:paraId="56433484" w14:textId="791F4BF4" w:rsidR="00A122A9" w:rsidRDefault="00A122A9" w:rsidP="00A122A9">
      <w:pPr>
        <w:pStyle w:val="LXIBody"/>
      </w:pPr>
      <w:r w:rsidRPr="00C67620">
        <w:t xml:space="preserve">Collectively, DHCP and Dynamically Configured Link Local Addressing are considered automatic configuration methods.  These automatic methods may provide additional or supplemental user entries for DNS servers as appropriate.  </w:t>
      </w:r>
      <w:r w:rsidRPr="00C67620">
        <w:rPr>
          <w:szCs w:val="16"/>
        </w:rPr>
        <w:t xml:space="preserve">The DHCP and Manual </w:t>
      </w:r>
      <w:r w:rsidR="00083673" w:rsidRPr="00C67620">
        <w:rPr>
          <w:szCs w:val="16"/>
        </w:rPr>
        <w:t xml:space="preserve">configuration </w:t>
      </w:r>
      <w:r w:rsidR="00083673" w:rsidRPr="00C67620">
        <w:t>methods</w:t>
      </w:r>
      <w:r w:rsidRPr="00C67620">
        <w:t xml:space="preserve"> provide configuration for: 1) </w:t>
      </w:r>
      <w:r w:rsidR="002A51B8">
        <w:t>device</w:t>
      </w:r>
      <w:r w:rsidRPr="00C67620">
        <w:t xml:space="preserve"> IP address, 2) Subnet Mask, 3) Default Gateway IP Address, 4) DNS server IP addresses.</w:t>
      </w:r>
    </w:p>
    <w:p w14:paraId="6B42814B" w14:textId="77777777" w:rsidR="006F5DD0" w:rsidRDefault="006F5DD0" w:rsidP="00A122A9">
      <w:pPr>
        <w:pStyle w:val="LXIBody"/>
      </w:pPr>
    </w:p>
    <w:p w14:paraId="7167162D" w14:textId="77777777" w:rsidR="00A122A9" w:rsidRPr="00C67620" w:rsidRDefault="00A122A9" w:rsidP="006658FC">
      <w:pPr>
        <w:pStyle w:val="ObservationHeading"/>
      </w:pPr>
      <w:bookmarkStart w:id="1164" w:name="_Toc101245538"/>
      <w:bookmarkStart w:id="1165" w:name="_Toc103501778"/>
      <w:bookmarkStart w:id="1166" w:name="_Toc104620980"/>
      <w:bookmarkStart w:id="1167" w:name="_Toc104946071"/>
      <w:bookmarkStart w:id="1168" w:name="_Toc104946911"/>
      <w:bookmarkStart w:id="1169" w:name="_Toc104947331"/>
      <w:bookmarkStart w:id="1170" w:name="_Toc104968620"/>
      <w:bookmarkStart w:id="1171" w:name="_Toc105500991"/>
      <w:bookmarkStart w:id="1172" w:name="_Toc105501487"/>
      <w:bookmarkStart w:id="1173" w:name="_Toc106617501"/>
      <w:bookmarkStart w:id="1174" w:name="_Toc111021354"/>
      <w:bookmarkEnd w:id="1145"/>
      <w:bookmarkEnd w:id="1146"/>
      <w:bookmarkEnd w:id="1147"/>
      <w:bookmarkEnd w:id="1148"/>
      <w:bookmarkEnd w:id="1149"/>
      <w:bookmarkEnd w:id="1150"/>
      <w:bookmarkEnd w:id="1151"/>
      <w:bookmarkEnd w:id="1152"/>
      <w:bookmarkEnd w:id="1153"/>
      <w:bookmarkEnd w:id="1154"/>
      <w:bookmarkEnd w:id="1155"/>
      <w:bookmarkEnd w:id="1156"/>
      <w:r w:rsidRPr="00C67620">
        <w:t>Observation – Dynamic Link-Local Addressing</w:t>
      </w:r>
    </w:p>
    <w:p w14:paraId="1ACAA6F9" w14:textId="77777777" w:rsidR="00A122A9" w:rsidRPr="00C67620" w:rsidRDefault="00A122A9" w:rsidP="00A122A9">
      <w:pPr>
        <w:pStyle w:val="LXIObservationBody"/>
      </w:pPr>
      <w:r w:rsidRPr="00C67620">
        <w:t xml:space="preserve">Dynamically Configured Link-Local Addressing allows automatic IP address setup on small ad-hoc networks without DHCP servers.  Networks without DHCP servers are common on small private networks without network administrators.  An </w:t>
      </w:r>
      <w:r w:rsidR="003F722C">
        <w:t>LXI Device</w:t>
      </w:r>
      <w:r w:rsidRPr="00C67620">
        <w:t xml:space="preserve"> hooked directly up to a laptop with an Ethernet crossover cable is very likely to use Dynamic Configured Link-Local Addressing.  </w:t>
      </w:r>
    </w:p>
    <w:p w14:paraId="6B746437" w14:textId="77777777" w:rsidR="00A122A9" w:rsidRPr="00C67620" w:rsidRDefault="00A122A9" w:rsidP="006658FC">
      <w:pPr>
        <w:pStyle w:val="ObservationHeading"/>
      </w:pPr>
      <w:r w:rsidRPr="00C67620">
        <w:t>Observation – Manually Configured Networks</w:t>
      </w:r>
    </w:p>
    <w:p w14:paraId="6B356FF0" w14:textId="23E8B9D2" w:rsidR="00A122A9" w:rsidRPr="00C67620" w:rsidRDefault="00A122A9" w:rsidP="00A122A9">
      <w:pPr>
        <w:pStyle w:val="LXIObservationBody"/>
      </w:pPr>
      <w:r w:rsidRPr="00C67620">
        <w:t xml:space="preserve">Manually configured networks might be used on small test systems in which a user desires complete control of </w:t>
      </w:r>
      <w:r w:rsidR="002A51B8">
        <w:t>device</w:t>
      </w:r>
      <w:r w:rsidRPr="00C67620">
        <w:t xml:space="preserve"> IP configuration.  Also, some users do not permit Dynamic Configured Link-Local Addressing on their networks.</w:t>
      </w:r>
    </w:p>
    <w:p w14:paraId="727F5594" w14:textId="77777777" w:rsidR="00A122A9" w:rsidRDefault="00A122A9" w:rsidP="00A122A9">
      <w:pPr>
        <w:pStyle w:val="LXIBody"/>
      </w:pPr>
    </w:p>
    <w:p w14:paraId="54B9E356" w14:textId="06A315DB" w:rsidR="00A122A9" w:rsidRDefault="00A122A9" w:rsidP="006658FC">
      <w:pPr>
        <w:pStyle w:val="ObservationHeading"/>
      </w:pPr>
      <w:r w:rsidRPr="00C67620">
        <w:t>Observation – DHCP Used for Automatic IP Assignment</w:t>
      </w:r>
    </w:p>
    <w:p w14:paraId="7A532EFC" w14:textId="77777777" w:rsidR="00A122A9" w:rsidRPr="00C67620" w:rsidRDefault="00A122A9" w:rsidP="00A122A9">
      <w:pPr>
        <w:pStyle w:val="LXIObservationBody"/>
      </w:pPr>
      <w:r w:rsidRPr="00C67620">
        <w:t xml:space="preserve">Dynamic Host Configuration Protocol (DHCP) is widely used to centrally manage networks and automate IP address assignments.  DHCP involves a DHCP server and several DHCP clients.  </w:t>
      </w:r>
    </w:p>
    <w:p w14:paraId="643E6418" w14:textId="77777777" w:rsidR="00A122A9" w:rsidRPr="00D24F9D" w:rsidRDefault="00A122A9" w:rsidP="00A122A9">
      <w:pPr>
        <w:pStyle w:val="LXIObservationBody"/>
      </w:pPr>
    </w:p>
    <w:p w14:paraId="4892D1F2" w14:textId="77777777" w:rsidR="00A122A9" w:rsidRPr="00C67620" w:rsidRDefault="00A122A9" w:rsidP="00A122A9">
      <w:pPr>
        <w:pStyle w:val="LXIObservationBody"/>
      </w:pPr>
      <w:r w:rsidRPr="00C67620">
        <w:t>A DHCP server may be set up for large public networks or for local private subnet networks.  Many corporate networks will have a DHCP server maintained by a network administrator that is a network-wide resource.  A private subnet may have a DHCP server that is either software or hardware.  A DSL/Cable router usually has a built-in DHCP server, for example. A DHCP client is supported in most operating systems, including Windows, VxWorks, and Linux.</w:t>
      </w:r>
    </w:p>
    <w:p w14:paraId="5EEBD288" w14:textId="77777777" w:rsidR="00695668" w:rsidRDefault="00695668" w:rsidP="00A122A9">
      <w:pPr>
        <w:pStyle w:val="LXIBody"/>
      </w:pPr>
    </w:p>
    <w:p w14:paraId="17F8852C" w14:textId="0BA1F21D" w:rsidR="00A122A9" w:rsidRPr="00C67620" w:rsidRDefault="00A122A9" w:rsidP="00A122A9">
      <w:pPr>
        <w:pStyle w:val="LXIBody"/>
      </w:pPr>
      <w:r w:rsidRPr="00C67620">
        <w:t>DHCP current specifications RFC 2131 and RFC 2132 are found at</w:t>
      </w:r>
      <w:r w:rsidR="00445E96">
        <w:t xml:space="preserve"> the IETF Website</w:t>
      </w:r>
      <w:r w:rsidRPr="00C67620">
        <w:t>:</w:t>
      </w:r>
    </w:p>
    <w:p w14:paraId="3419B3B0" w14:textId="0B03D389" w:rsidR="00A122A9" w:rsidRPr="00C67620" w:rsidRDefault="00A122A9" w:rsidP="00A122A9">
      <w:pPr>
        <w:pStyle w:val="LXIBody"/>
      </w:pPr>
      <w:r w:rsidRPr="00C67620">
        <w:t>"</w:t>
      </w:r>
      <w:hyperlink r:id="rId29" w:history="1">
        <w:r w:rsidRPr="00C67620">
          <w:rPr>
            <w:rStyle w:val="Hyperlink"/>
            <w:color w:val="auto"/>
            <w:u w:val="none"/>
          </w:rPr>
          <w:t>RFC 2131 Dynamic Host Configuration Protocol," R. Droms, March 1997 (Obsoletes RFC1541) (Status: DRAFT STANDARD)</w:t>
        </w:r>
      </w:hyperlink>
    </w:p>
    <w:p w14:paraId="590F4472" w14:textId="2CD6EF96" w:rsidR="00A122A9" w:rsidRPr="00C67620" w:rsidRDefault="00A122A9" w:rsidP="00A122A9">
      <w:pPr>
        <w:pStyle w:val="LXIBody"/>
      </w:pPr>
      <w:r w:rsidRPr="00C67620">
        <w:t>"</w:t>
      </w:r>
      <w:hyperlink r:id="rId30" w:history="1">
        <w:r w:rsidRPr="00C67620">
          <w:rPr>
            <w:rStyle w:val="Hyperlink"/>
            <w:color w:val="auto"/>
            <w:u w:val="none"/>
          </w:rPr>
          <w:t>RFC 2132 DHCP Options and BOOTP Vendor Extensions," S. Alexander, R. Droms, March 1997 (Obsoletes RFC1533) (Status: DRAFT STANDARD)</w:t>
        </w:r>
      </w:hyperlink>
      <w:r w:rsidRPr="00C67620">
        <w:t xml:space="preserve"> </w:t>
      </w:r>
      <w:bookmarkStart w:id="1175" w:name="_Toc111980799"/>
    </w:p>
    <w:p w14:paraId="39C1BDA1" w14:textId="77777777" w:rsidR="00A122A9" w:rsidRPr="00C67620" w:rsidRDefault="00A122A9" w:rsidP="00A122A9">
      <w:pPr>
        <w:pStyle w:val="LXIBody"/>
      </w:pPr>
      <w:r w:rsidRPr="00C67620">
        <w:t>"RFC 3927 Dynamic Configuration of IPv4 Link-Local Addresses," S. Cheshire, B. Aboba, E. Guttman, Ma</w:t>
      </w:r>
      <w:r w:rsidR="006772E1">
        <w:t>y</w:t>
      </w:r>
      <w:r w:rsidRPr="00C67620">
        <w:t xml:space="preserve"> 2005 (Status: Proposed Standard)</w:t>
      </w:r>
    </w:p>
    <w:p w14:paraId="589498C3" w14:textId="77777777" w:rsidR="00A122A9" w:rsidRPr="00C67620" w:rsidRDefault="00A122A9" w:rsidP="00722290">
      <w:pPr>
        <w:pStyle w:val="Heading3"/>
      </w:pPr>
      <w:bookmarkStart w:id="1176" w:name="_Toc113353525"/>
      <w:bookmarkStart w:id="1177" w:name="_Toc128656270"/>
      <w:bookmarkStart w:id="1178" w:name="_Toc156482926"/>
      <w:r>
        <w:lastRenderedPageBreak/>
        <w:t>RULE – Options for LAN configuration</w:t>
      </w:r>
      <w:bookmarkEnd w:id="1176"/>
      <w:bookmarkEnd w:id="1177"/>
      <w:bookmarkEnd w:id="1178"/>
    </w:p>
    <w:p w14:paraId="57B5516C" w14:textId="77777777" w:rsidR="00A122A9" w:rsidRPr="00C67620" w:rsidRDefault="00E5487F" w:rsidP="00A122A9">
      <w:pPr>
        <w:pStyle w:val="LXIBody"/>
      </w:pPr>
      <w:r>
        <w:t>LXI Device</w:t>
      </w:r>
      <w:r w:rsidR="00A122A9" w:rsidRPr="00C67620">
        <w:t>s shall support one of the following options for LAN configuration:</w:t>
      </w:r>
    </w:p>
    <w:p w14:paraId="62017B3E" w14:textId="77777777" w:rsidR="00A122A9" w:rsidRPr="00C67620" w:rsidRDefault="00A122A9" w:rsidP="00A122A9">
      <w:pPr>
        <w:pStyle w:val="LXIBody"/>
      </w:pPr>
      <w:r w:rsidRPr="00C67620">
        <w:t>A single configuration setting of Automatic (implying DHCP and Dynamically Configured Link Local Addressing) or Manual.</w:t>
      </w:r>
    </w:p>
    <w:p w14:paraId="6DE1DFA6" w14:textId="77777777" w:rsidR="00A122A9" w:rsidRPr="00C67620" w:rsidRDefault="00A122A9" w:rsidP="00A122A9">
      <w:pPr>
        <w:pStyle w:val="LXIBody"/>
      </w:pPr>
      <w:r w:rsidRPr="00813FA5">
        <w:t xml:space="preserve">Individual configuration settings for: DHCP, Dynamically Configured Link Local Addressing, and Manual. If more than one is enabled, the </w:t>
      </w:r>
      <w:r w:rsidR="00E5487F">
        <w:t>LXI Device</w:t>
      </w:r>
      <w:r w:rsidRPr="00813FA5">
        <w:t>’s LAN configuration shall proceed in the following order: 1) DHCP, 2) Dynamically Configured Link Local Addressing, 3) manual.</w:t>
      </w:r>
      <w:r w:rsidRPr="00C67620">
        <w:br/>
      </w:r>
    </w:p>
    <w:p w14:paraId="0D4DD340" w14:textId="77777777" w:rsidR="00A122A9" w:rsidRPr="00C67620" w:rsidRDefault="00A122A9" w:rsidP="00722290">
      <w:pPr>
        <w:pStyle w:val="Heading3"/>
      </w:pPr>
      <w:bookmarkStart w:id="1179" w:name="_Toc113353526"/>
      <w:bookmarkStart w:id="1180" w:name="_Toc128656271"/>
      <w:bookmarkStart w:id="1181" w:name="_Toc156482927"/>
      <w:r>
        <w:t>Recommendation – 30-Second DHCP Timeout</w:t>
      </w:r>
      <w:bookmarkEnd w:id="1175"/>
      <w:bookmarkEnd w:id="1179"/>
      <w:bookmarkEnd w:id="1180"/>
      <w:bookmarkEnd w:id="1181"/>
    </w:p>
    <w:p w14:paraId="7DAE001C" w14:textId="77777777" w:rsidR="00A122A9" w:rsidRPr="00C67620" w:rsidRDefault="00E5487F" w:rsidP="00A122A9">
      <w:pPr>
        <w:pStyle w:val="LXIBody"/>
      </w:pPr>
      <w:r>
        <w:t>LXI Device</w:t>
      </w:r>
      <w:r w:rsidR="00A122A9" w:rsidRPr="00C67620">
        <w:t xml:space="preserve">s should implement a 30-second DHCP time-out to control how long the DHCP client will wait for a response from a DHCP server before giving up.  </w:t>
      </w:r>
    </w:p>
    <w:p w14:paraId="1747256A" w14:textId="77777777" w:rsidR="00A122A9" w:rsidRPr="00C67620" w:rsidRDefault="00A122A9" w:rsidP="006658FC">
      <w:pPr>
        <w:pStyle w:val="ObservationHeading"/>
      </w:pPr>
      <w:r w:rsidRPr="00C67620">
        <w:t>Observation – Length of Timeout Important</w:t>
      </w:r>
    </w:p>
    <w:p w14:paraId="1F731513" w14:textId="22F94D30" w:rsidR="00A122A9" w:rsidRPr="00C67620" w:rsidRDefault="00A122A9" w:rsidP="00A122A9">
      <w:pPr>
        <w:pStyle w:val="LXIObservationBody"/>
      </w:pPr>
      <w:r w:rsidRPr="00C67620">
        <w:t xml:space="preserve">A time-out that is too short will result in failing to contact a server, if the DHCP server is busy or the LAN is congested.  On the other hand, a time-out that is too long will cause the </w:t>
      </w:r>
      <w:r w:rsidR="004E0059">
        <w:t>device</w:t>
      </w:r>
      <w:r w:rsidRPr="00C67620">
        <w:t xml:space="preserve"> to appear to hang (or the network configuration to hang) while booting, if it is on a LAN with no DHCP server.</w:t>
      </w:r>
    </w:p>
    <w:p w14:paraId="1CFC2AE8" w14:textId="77777777" w:rsidR="00A122A9" w:rsidRPr="00C67620" w:rsidRDefault="00A122A9" w:rsidP="00A122A9">
      <w:pPr>
        <w:pStyle w:val="LXIBody"/>
      </w:pPr>
    </w:p>
    <w:p w14:paraId="1106D82E" w14:textId="77777777" w:rsidR="00A122A9" w:rsidRPr="00C67620" w:rsidRDefault="00A122A9" w:rsidP="00722290">
      <w:pPr>
        <w:pStyle w:val="Heading3"/>
      </w:pPr>
      <w:bookmarkStart w:id="1182" w:name="_Toc112300631"/>
      <w:bookmarkStart w:id="1183" w:name="_Toc113353527"/>
      <w:bookmarkStart w:id="1184" w:name="_Toc128656272"/>
      <w:bookmarkStart w:id="1185" w:name="_Toc156482928"/>
      <w:bookmarkStart w:id="1186" w:name="_Toc111980800"/>
      <w:r>
        <w:t>RULE – Explicitly Request All Desired DHCP Parameters</w:t>
      </w:r>
      <w:bookmarkEnd w:id="1182"/>
      <w:bookmarkEnd w:id="1183"/>
      <w:bookmarkEnd w:id="1184"/>
      <w:bookmarkEnd w:id="1185"/>
    </w:p>
    <w:p w14:paraId="7DDC9316" w14:textId="5112FCF8" w:rsidR="00FA2E78" w:rsidRDefault="003F722C" w:rsidP="00FA2E78">
      <w:pPr>
        <w:pStyle w:val="LXIBody"/>
      </w:pPr>
      <w:r>
        <w:t>LXI Device</w:t>
      </w:r>
      <w:r w:rsidR="00A122A9" w:rsidRPr="00C67620">
        <w:t xml:space="preserve">s shall explicitly request all desired DHCP parameters from the DHCP server. A DHCP client uses the “parameter request list” option to request specific parameter values from a server. The </w:t>
      </w:r>
      <w:r>
        <w:t>LXI Device</w:t>
      </w:r>
      <w:r w:rsidR="00A122A9" w:rsidRPr="00C67620">
        <w:t xml:space="preserve"> DHCP implementation should ensure that </w:t>
      </w:r>
      <w:r w:rsidR="00FA45FC">
        <w:t xml:space="preserve">the following </w:t>
      </w:r>
      <w:r w:rsidR="00A122A9" w:rsidRPr="00C67620">
        <w:t xml:space="preserve">parameters </w:t>
      </w:r>
      <w:r w:rsidR="00FA2E78">
        <w:t>are present</w:t>
      </w:r>
      <w:r w:rsidR="00C54389">
        <w:t xml:space="preserve"> </w:t>
      </w:r>
      <w:r w:rsidR="00C54389" w:rsidRPr="00C67620">
        <w:t>in the “parameter request list"</w:t>
      </w:r>
      <w:r w:rsidR="00FA2E78">
        <w:t xml:space="preserve">: </w:t>
      </w:r>
      <w:r w:rsidR="00A122A9" w:rsidRPr="00C67620">
        <w:t xml:space="preserve"> </w:t>
      </w:r>
    </w:p>
    <w:p w14:paraId="4AE16339" w14:textId="20863B45" w:rsidR="00C54389" w:rsidRDefault="00A122A9" w:rsidP="00273C02">
      <w:pPr>
        <w:pStyle w:val="LXIBody"/>
        <w:numPr>
          <w:ilvl w:val="0"/>
          <w:numId w:val="39"/>
        </w:numPr>
      </w:pPr>
      <w:r w:rsidRPr="00C67620">
        <w:t>default gateway</w:t>
      </w:r>
      <w:r w:rsidR="00755399">
        <w:t xml:space="preserve"> (not to be confused with the </w:t>
      </w:r>
      <w:r w:rsidR="00033743">
        <w:t>reset value of gateway)</w:t>
      </w:r>
    </w:p>
    <w:p w14:paraId="4EA024A4" w14:textId="0110BB76" w:rsidR="00A122A9" w:rsidRDefault="002640E9" w:rsidP="00273C02">
      <w:pPr>
        <w:pStyle w:val="LXIBody"/>
        <w:numPr>
          <w:ilvl w:val="0"/>
          <w:numId w:val="39"/>
        </w:numPr>
      </w:pPr>
      <w:r>
        <w:t>S</w:t>
      </w:r>
      <w:r w:rsidR="00A122A9" w:rsidRPr="00C67620">
        <w:t xml:space="preserve">ubnet mask </w:t>
      </w:r>
    </w:p>
    <w:p w14:paraId="51D22819" w14:textId="4DF41128" w:rsidR="00FB2D06" w:rsidRPr="00C67620" w:rsidRDefault="002640E9" w:rsidP="00273C02">
      <w:pPr>
        <w:pStyle w:val="LXIBody"/>
        <w:numPr>
          <w:ilvl w:val="0"/>
          <w:numId w:val="39"/>
        </w:numPr>
      </w:pPr>
      <w:r>
        <w:t>DNS Server</w:t>
      </w:r>
    </w:p>
    <w:p w14:paraId="70AA8FCD" w14:textId="77777777" w:rsidR="00A122A9" w:rsidRPr="00C67620" w:rsidRDefault="00A122A9" w:rsidP="00722290">
      <w:pPr>
        <w:pStyle w:val="Heading3"/>
      </w:pPr>
      <w:bookmarkStart w:id="1187" w:name="_Toc113352470"/>
      <w:bookmarkStart w:id="1188" w:name="_Toc113353530"/>
      <w:bookmarkStart w:id="1189" w:name="_Toc113352473"/>
      <w:bookmarkStart w:id="1190" w:name="_Toc113353533"/>
      <w:bookmarkStart w:id="1191" w:name="_Toc112300635"/>
      <w:bookmarkStart w:id="1192" w:name="_Toc113353535"/>
      <w:bookmarkStart w:id="1193" w:name="_Toc128656273"/>
      <w:bookmarkStart w:id="1194" w:name="_Toc156482929"/>
      <w:bookmarkStart w:id="1195" w:name="_Toc101245548"/>
      <w:bookmarkStart w:id="1196" w:name="_Toc103501788"/>
      <w:bookmarkStart w:id="1197" w:name="_Toc104620990"/>
      <w:bookmarkStart w:id="1198" w:name="_Toc104946081"/>
      <w:bookmarkStart w:id="1199" w:name="_Toc104946921"/>
      <w:bookmarkStart w:id="1200" w:name="_Toc104947341"/>
      <w:bookmarkStart w:id="1201" w:name="_Toc104968630"/>
      <w:bookmarkStart w:id="1202" w:name="_Toc105501001"/>
      <w:bookmarkStart w:id="1203" w:name="_Toc105501497"/>
      <w:bookmarkStart w:id="1204" w:name="_Toc106617512"/>
      <w:bookmarkStart w:id="1205" w:name="_Toc111021364"/>
      <w:bookmarkStart w:id="1206" w:name="_Toc111253241"/>
      <w:bookmarkStart w:id="1207" w:name="_Toc101245546"/>
      <w:bookmarkStart w:id="1208" w:name="_Toc103501786"/>
      <w:bookmarkStart w:id="1209" w:name="_Toc104620988"/>
      <w:bookmarkStart w:id="1210" w:name="_Toc104946079"/>
      <w:bookmarkStart w:id="1211" w:name="_Toc104946919"/>
      <w:bookmarkStart w:id="1212" w:name="_Toc104947339"/>
      <w:bookmarkStart w:id="1213" w:name="_Toc104968628"/>
      <w:bookmarkStart w:id="1214" w:name="_Toc105500999"/>
      <w:bookmarkStart w:id="1215" w:name="_Toc105501495"/>
      <w:bookmarkStart w:id="1216" w:name="_Toc106617510"/>
      <w:bookmarkStart w:id="1217" w:name="_Toc111021362"/>
      <w:bookmarkStart w:id="1218" w:name="_Toc111253239"/>
      <w:bookmarkStart w:id="1219" w:name="_Toc111980802"/>
      <w:bookmarkEnd w:id="1164"/>
      <w:bookmarkEnd w:id="1165"/>
      <w:bookmarkEnd w:id="1166"/>
      <w:bookmarkEnd w:id="1167"/>
      <w:bookmarkEnd w:id="1168"/>
      <w:bookmarkEnd w:id="1169"/>
      <w:bookmarkEnd w:id="1170"/>
      <w:bookmarkEnd w:id="1171"/>
      <w:bookmarkEnd w:id="1172"/>
      <w:bookmarkEnd w:id="1173"/>
      <w:bookmarkEnd w:id="1174"/>
      <w:bookmarkEnd w:id="1186"/>
      <w:bookmarkEnd w:id="1187"/>
      <w:bookmarkEnd w:id="1188"/>
      <w:bookmarkEnd w:id="1189"/>
      <w:bookmarkEnd w:id="1190"/>
      <w:r>
        <w:t>Recommendation – Accept the First DHCP Offer Received</w:t>
      </w:r>
      <w:bookmarkEnd w:id="1191"/>
      <w:bookmarkEnd w:id="1192"/>
      <w:bookmarkEnd w:id="1193"/>
      <w:bookmarkEnd w:id="1194"/>
    </w:p>
    <w:p w14:paraId="5A5B9EB6" w14:textId="77777777" w:rsidR="00A122A9" w:rsidRPr="00C67620" w:rsidRDefault="00E5487F" w:rsidP="00A122A9">
      <w:pPr>
        <w:pStyle w:val="LXIBody"/>
      </w:pPr>
      <w:r>
        <w:t>LXI Device</w:t>
      </w:r>
      <w:r w:rsidR="00A122A9" w:rsidRPr="00C67620">
        <w:t>s should accept the first DHCP OFFER message received.</w:t>
      </w:r>
    </w:p>
    <w:p w14:paraId="07E4940C" w14:textId="77777777" w:rsidR="00A122A9" w:rsidRPr="00C67620" w:rsidRDefault="00A122A9" w:rsidP="00A122A9">
      <w:pPr>
        <w:pStyle w:val="LXIBody"/>
      </w:pPr>
      <w:r w:rsidRPr="00C67620">
        <w:t xml:space="preserve">The DHCP protocol specifies that a DHCP client emit a DHCP discovery message to find a DHCP server, </w:t>
      </w:r>
      <w:r w:rsidR="006A542A" w:rsidRPr="00C67620">
        <w:t>and then</w:t>
      </w:r>
      <w:r w:rsidRPr="00C67620">
        <w:t xml:space="preserve"> wait for DHCP offer messages from DHCP servers. The protocol allows, but does not require, the client to collect multiple offers prior to requesting an address from one of the responding servers.   Some DHCP implementations accept multiple offers, but none allows the user to select which DHCP server is used.  Accepting the first DHCP OFFER is the most common implementation and produces the fastest IP configuration via DHCP.</w:t>
      </w:r>
    </w:p>
    <w:p w14:paraId="6710415C" w14:textId="77777777" w:rsidR="00A122A9" w:rsidRPr="00C67620" w:rsidRDefault="00A122A9" w:rsidP="00722290">
      <w:pPr>
        <w:pStyle w:val="Heading3"/>
      </w:pPr>
      <w:bookmarkStart w:id="1220" w:name="_Toc112300636"/>
      <w:bookmarkStart w:id="1221" w:name="_Toc113353536"/>
      <w:bookmarkStart w:id="1222" w:name="_Toc128656274"/>
      <w:bookmarkStart w:id="1223" w:name="_Toc156482930"/>
      <w:bookmarkStart w:id="1224" w:name="_Toc101245549"/>
      <w:bookmarkStart w:id="1225" w:name="_Toc103501789"/>
      <w:bookmarkStart w:id="1226" w:name="_Toc104620991"/>
      <w:bookmarkStart w:id="1227" w:name="_Toc104946082"/>
      <w:bookmarkStart w:id="1228" w:name="_Toc104946922"/>
      <w:bookmarkStart w:id="1229" w:name="_Toc104947342"/>
      <w:bookmarkStart w:id="1230" w:name="_Toc104968631"/>
      <w:bookmarkStart w:id="1231" w:name="_Toc105501002"/>
      <w:bookmarkStart w:id="1232" w:name="_Toc105501498"/>
      <w:bookmarkStart w:id="1233" w:name="_Toc106617513"/>
      <w:bookmarkStart w:id="1234" w:name="_Toc111021365"/>
      <w:bookmarkStart w:id="1235" w:name="_Toc111253242"/>
      <w:bookmarkEnd w:id="1195"/>
      <w:bookmarkEnd w:id="1196"/>
      <w:bookmarkEnd w:id="1197"/>
      <w:bookmarkEnd w:id="1198"/>
      <w:bookmarkEnd w:id="1199"/>
      <w:bookmarkEnd w:id="1200"/>
      <w:bookmarkEnd w:id="1201"/>
      <w:bookmarkEnd w:id="1202"/>
      <w:bookmarkEnd w:id="1203"/>
      <w:bookmarkEnd w:id="1204"/>
      <w:bookmarkEnd w:id="1205"/>
      <w:bookmarkEnd w:id="1206"/>
      <w:r>
        <w:t>RULE – Do Not Require Additional DHCP Options for Normal Operations</w:t>
      </w:r>
      <w:bookmarkEnd w:id="1220"/>
      <w:bookmarkEnd w:id="1221"/>
      <w:bookmarkEnd w:id="1222"/>
      <w:bookmarkEnd w:id="1223"/>
    </w:p>
    <w:p w14:paraId="75A85EAE" w14:textId="77777777" w:rsidR="00A122A9" w:rsidRPr="00C67620" w:rsidRDefault="00E5487F" w:rsidP="00A122A9">
      <w:pPr>
        <w:pStyle w:val="LXIBody"/>
      </w:pPr>
      <w:r>
        <w:t>LXI Device</w:t>
      </w:r>
      <w:r w:rsidR="00A122A9" w:rsidRPr="00C67620">
        <w:t xml:space="preserve">s shall not require any additional DHCP options for normal operations beyond what is needed for IP and DNS configuration.  Other options may be requested, but the operation of the </w:t>
      </w:r>
      <w:r>
        <w:t>LXI Device</w:t>
      </w:r>
      <w:r w:rsidR="00A122A9" w:rsidRPr="00C67620">
        <w:t xml:space="preserve"> shall not depend on receiving these parameters.</w:t>
      </w:r>
    </w:p>
    <w:p w14:paraId="57452781" w14:textId="77777777" w:rsidR="00A122A9" w:rsidRPr="00C67620" w:rsidRDefault="00A122A9" w:rsidP="006658FC">
      <w:pPr>
        <w:pStyle w:val="ObservationHeading"/>
      </w:pPr>
      <w:bookmarkStart w:id="1236" w:name="_Toc101245547"/>
      <w:bookmarkStart w:id="1237" w:name="_Toc103501787"/>
      <w:bookmarkStart w:id="1238" w:name="_Toc104620989"/>
      <w:bookmarkStart w:id="1239" w:name="_Toc104946080"/>
      <w:bookmarkStart w:id="1240" w:name="_Toc104946920"/>
      <w:bookmarkStart w:id="1241" w:name="_Toc104947340"/>
      <w:bookmarkStart w:id="1242" w:name="_Toc104968629"/>
      <w:bookmarkStart w:id="1243" w:name="_Toc105501000"/>
      <w:bookmarkStart w:id="1244" w:name="_Toc105501496"/>
      <w:bookmarkStart w:id="1245" w:name="_Toc106617511"/>
      <w:bookmarkStart w:id="1246" w:name="_Toc111021363"/>
      <w:bookmarkStart w:id="1247" w:name="_Toc111253240"/>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4"/>
      <w:bookmarkEnd w:id="1225"/>
      <w:bookmarkEnd w:id="1226"/>
      <w:bookmarkEnd w:id="1227"/>
      <w:bookmarkEnd w:id="1228"/>
      <w:bookmarkEnd w:id="1229"/>
      <w:bookmarkEnd w:id="1230"/>
      <w:bookmarkEnd w:id="1231"/>
      <w:bookmarkEnd w:id="1232"/>
      <w:bookmarkEnd w:id="1233"/>
      <w:bookmarkEnd w:id="1234"/>
      <w:bookmarkEnd w:id="1235"/>
      <w:r w:rsidRPr="00C67620">
        <w:lastRenderedPageBreak/>
        <w:t>Observation – DHCP Option Uses</w:t>
      </w:r>
    </w:p>
    <w:p w14:paraId="13096817" w14:textId="77777777" w:rsidR="00A122A9" w:rsidRPr="00C67620" w:rsidRDefault="00A122A9" w:rsidP="00A122A9">
      <w:pPr>
        <w:pStyle w:val="LXIObservationBody"/>
      </w:pPr>
      <w:r w:rsidRPr="00C67620">
        <w:t>When generating a discover or request packet, the DHCP client (</w:t>
      </w:r>
      <w:r w:rsidR="003F722C">
        <w:t>LXI Device</w:t>
      </w:r>
      <w:r w:rsidRPr="00C67620">
        <w:t>) is permitted to send a list of DHCP options for which it requires answers before it can properly boot. The options may also be used to provide additional information to the server. This information can be used to generate a specialized reply just for that client. For example, some clients (</w:t>
      </w:r>
      <w:r w:rsidR="003F722C">
        <w:t>LXI Device</w:t>
      </w:r>
      <w:r w:rsidRPr="00C67620">
        <w:t xml:space="preserve">s) may require that a boot file name be provided, and each </w:t>
      </w:r>
      <w:r w:rsidR="00E5487F">
        <w:t>LXI Device</w:t>
      </w:r>
      <w:r w:rsidRPr="00C67620">
        <w:t xml:space="preserve"> may require a unique boot file for update purposes. This also implies </w:t>
      </w:r>
      <w:r w:rsidR="00E5487F">
        <w:t>LXI Device</w:t>
      </w:r>
      <w:r w:rsidRPr="00C67620">
        <w:t>s have local storage.</w:t>
      </w:r>
    </w:p>
    <w:p w14:paraId="6AEB073B" w14:textId="77777777" w:rsidR="00A122A9" w:rsidRPr="00C67620" w:rsidRDefault="00A122A9" w:rsidP="00A122A9">
      <w:pPr>
        <w:pStyle w:val="Heading4"/>
      </w:pPr>
      <w:bookmarkStart w:id="1248" w:name="_Toc113353537"/>
      <w:r>
        <w:t xml:space="preserve">Permission – Additional DHCP Options Allowed for </w:t>
      </w:r>
      <w:r w:rsidR="00E5487F">
        <w:t>LXI Device</w:t>
      </w:r>
      <w:r>
        <w:t xml:space="preserve"> Updates</w:t>
      </w:r>
      <w:bookmarkEnd w:id="1248"/>
    </w:p>
    <w:p w14:paraId="55814A35" w14:textId="77777777" w:rsidR="00A122A9" w:rsidRPr="00C67620" w:rsidRDefault="00A122A9" w:rsidP="00A122A9">
      <w:pPr>
        <w:pStyle w:val="LXIBody"/>
      </w:pPr>
      <w:r w:rsidRPr="00C67620">
        <w:t xml:space="preserve">Network boot support, which requires an additional DHCP option, may be used to update </w:t>
      </w:r>
      <w:r w:rsidR="00E5487F">
        <w:t>LXI Device</w:t>
      </w:r>
      <w:r w:rsidRPr="00C67620">
        <w:t>s.</w:t>
      </w:r>
    </w:p>
    <w:p w14:paraId="5C08C31F" w14:textId="77777777" w:rsidR="00A122A9" w:rsidRPr="00C67620" w:rsidRDefault="00A122A9" w:rsidP="00722290">
      <w:pPr>
        <w:pStyle w:val="Heading3"/>
      </w:pPr>
      <w:bookmarkStart w:id="1249" w:name="_Toc128656275"/>
      <w:bookmarkStart w:id="1250" w:name="_Ref208716504"/>
      <w:bookmarkStart w:id="1251" w:name="_Ref450984457"/>
      <w:bookmarkStart w:id="1252" w:name="_Toc156482931"/>
      <w:bookmarkStart w:id="1253" w:name="_Toc111980806"/>
      <w:bookmarkStart w:id="1254" w:name="_Toc113353538"/>
      <w:r>
        <w:t>RULE – Stop Using IP Address If DHCP Lease Not Renewed</w:t>
      </w:r>
      <w:bookmarkEnd w:id="1249"/>
      <w:bookmarkEnd w:id="1250"/>
      <w:bookmarkEnd w:id="1251"/>
      <w:bookmarkEnd w:id="1252"/>
    </w:p>
    <w:p w14:paraId="57325D5E" w14:textId="655D68C8" w:rsidR="00A122A9" w:rsidRPr="00C67620" w:rsidRDefault="00A122A9" w:rsidP="00A122A9">
      <w:pPr>
        <w:pStyle w:val="LXIBody"/>
      </w:pPr>
      <w:r w:rsidRPr="00C67620">
        <w:t xml:space="preserve">If </w:t>
      </w:r>
      <w:r w:rsidR="00307816">
        <w:t>an LXI</w:t>
      </w:r>
      <w:r w:rsidR="00E5487F">
        <w:t xml:space="preserve"> Device</w:t>
      </w:r>
      <w:r w:rsidRPr="00C67620">
        <w:t xml:space="preserve"> is unable to renew its DHCP lease it shall stop using the DHCP supplied </w:t>
      </w:r>
      <w:r w:rsidRPr="00450BCE">
        <w:rPr>
          <w:rStyle w:val="StyleLXIBodyBold1Char"/>
          <w:b w:val="0"/>
        </w:rPr>
        <w:t>IP</w:t>
      </w:r>
      <w:r w:rsidRPr="00C67620">
        <w:t xml:space="preserve"> configuration that failed to be renewed</w:t>
      </w:r>
      <w:r w:rsidR="002D081E">
        <w:t xml:space="preserve"> </w:t>
      </w:r>
      <w:r w:rsidRPr="00C67620">
        <w:t>and</w:t>
      </w:r>
      <w:r w:rsidR="00A0102A">
        <w:t xml:space="preserve"> </w:t>
      </w:r>
      <w:r w:rsidR="00A0102A">
        <w:rPr>
          <w:rStyle w:val="normaltextrun"/>
          <w:color w:val="000000"/>
          <w:bdr w:val="none" w:sz="0" w:space="0" w:color="auto" w:frame="1"/>
        </w:rPr>
        <w:t>LAN Status Indicator must indicate a fault</w:t>
      </w:r>
      <w:r w:rsidR="00561E41">
        <w:rPr>
          <w:rStyle w:val="normaltextrun"/>
          <w:color w:val="000000"/>
          <w:bdr w:val="none" w:sz="0" w:space="0" w:color="auto" w:frame="1"/>
        </w:rPr>
        <w:t xml:space="preserve"> (See Rule 8.10)</w:t>
      </w:r>
    </w:p>
    <w:p w14:paraId="4234C893" w14:textId="77777777" w:rsidR="00A122A9" w:rsidRPr="00C67620" w:rsidRDefault="00A122A9" w:rsidP="00722290">
      <w:pPr>
        <w:pStyle w:val="Heading3"/>
      </w:pPr>
      <w:bookmarkStart w:id="1255" w:name="_Toc128656276"/>
      <w:bookmarkStart w:id="1256" w:name="_Toc156482932"/>
      <w:r>
        <w:t>RULE – Honor New DHCP Options at Lease Renewal</w:t>
      </w:r>
      <w:bookmarkEnd w:id="1253"/>
      <w:bookmarkEnd w:id="1254"/>
      <w:bookmarkEnd w:id="1255"/>
      <w:bookmarkEnd w:id="1256"/>
    </w:p>
    <w:p w14:paraId="7DFF78AE" w14:textId="77777777" w:rsidR="00A122A9" w:rsidRPr="00C67620" w:rsidRDefault="003F722C" w:rsidP="00A122A9">
      <w:pPr>
        <w:pStyle w:val="LXIBody"/>
      </w:pPr>
      <w:r>
        <w:t>LXI Device</w:t>
      </w:r>
      <w:r w:rsidR="00A122A9" w:rsidRPr="00C67620">
        <w:t xml:space="preserve">s shall honor new DHCP options provided when renewing a lease. </w:t>
      </w:r>
    </w:p>
    <w:p w14:paraId="4CC59DC7" w14:textId="77777777" w:rsidR="00A122A9" w:rsidRPr="00C67620" w:rsidRDefault="00A122A9" w:rsidP="006658FC">
      <w:pPr>
        <w:pStyle w:val="ObservationHeading"/>
      </w:pPr>
      <w:r w:rsidRPr="00C67620">
        <w:t>Observation – DHCP Lease Renewal</w:t>
      </w:r>
    </w:p>
    <w:p w14:paraId="5442AACA" w14:textId="77777777" w:rsidR="00A122A9" w:rsidRPr="00C67620" w:rsidRDefault="00A122A9" w:rsidP="00A122A9">
      <w:pPr>
        <w:pStyle w:val="LXIObservationBody"/>
      </w:pPr>
      <w:r w:rsidRPr="00C67620">
        <w:t>When a DHCP client renews a lease or validates a current lease via a request transaction, it is possible for the DHCP server to send a reply with different option values than it sent when first sending the lease.  For example, the DHCP server may specify a new DNS server to use.  The implication is that the server wants the client to use the new values; however, this is not explicitly stated in the DHCP protocol. The DHCP client should honor new DHCP options provided, when renewing a lease.</w:t>
      </w:r>
    </w:p>
    <w:p w14:paraId="1C9EFCDF" w14:textId="77777777" w:rsidR="00A122A9" w:rsidRPr="00C67620" w:rsidRDefault="00A122A9" w:rsidP="00722290">
      <w:pPr>
        <w:pStyle w:val="Heading3"/>
      </w:pPr>
      <w:bookmarkStart w:id="1257" w:name="_Toc101245554"/>
      <w:bookmarkStart w:id="1258" w:name="_Toc103501794"/>
      <w:bookmarkStart w:id="1259" w:name="_Toc104620996"/>
      <w:bookmarkStart w:id="1260" w:name="_Toc104946087"/>
      <w:bookmarkStart w:id="1261" w:name="_Toc104946927"/>
      <w:bookmarkStart w:id="1262" w:name="_Toc104947347"/>
      <w:bookmarkStart w:id="1263" w:name="_Toc104968636"/>
      <w:bookmarkStart w:id="1264" w:name="_Toc105501007"/>
      <w:bookmarkStart w:id="1265" w:name="_Toc105501503"/>
      <w:bookmarkStart w:id="1266" w:name="_Toc106617518"/>
      <w:bookmarkStart w:id="1267" w:name="_Toc111021370"/>
      <w:bookmarkStart w:id="1268" w:name="_Toc111253245"/>
      <w:bookmarkStart w:id="1269" w:name="_Toc112300638"/>
      <w:bookmarkStart w:id="1270" w:name="_Toc113353539"/>
      <w:bookmarkStart w:id="1271" w:name="_Toc128656277"/>
      <w:bookmarkStart w:id="1272" w:name="_Toc156482933"/>
      <w:bookmarkStart w:id="1273" w:name="_Toc111980807"/>
      <w:r>
        <w:t>Recommendation – Provide Manual DNS IP Address Entry</w:t>
      </w:r>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p>
    <w:p w14:paraId="1A57C9A9" w14:textId="77777777" w:rsidR="00A122A9" w:rsidRPr="00C67620" w:rsidRDefault="00E5487F" w:rsidP="00A122A9">
      <w:pPr>
        <w:pStyle w:val="LXIBody"/>
      </w:pPr>
      <w:r>
        <w:t>LXI Device</w:t>
      </w:r>
      <w:r w:rsidR="00A122A9" w:rsidRPr="00C67620">
        <w:t xml:space="preserve">s should allow the user to enter DNS server(s) IP addresses.   The automatic IP configuration with manual DNS configuration enables the user to select a specific DNS configuration in addition to the DHCP configuration information.  This is useful in network environments with a DNS server per department and a DHCP server per site. </w:t>
      </w:r>
    </w:p>
    <w:bookmarkEnd w:id="1273"/>
    <w:p w14:paraId="34E01949" w14:textId="77777777" w:rsidR="00A122A9" w:rsidRPr="00C67620" w:rsidRDefault="00955738" w:rsidP="006658FC">
      <w:pPr>
        <w:pStyle w:val="ObservationHeading"/>
      </w:pPr>
      <w:r>
        <w:br w:type="page"/>
      </w:r>
      <w:r w:rsidR="00A122A9" w:rsidRPr="00C67620">
        <w:lastRenderedPageBreak/>
        <w:t>Observation – Manual Network Configuration</w:t>
      </w:r>
    </w:p>
    <w:p w14:paraId="1436C48A" w14:textId="36AB19F9" w:rsidR="00A122A9" w:rsidRPr="00C67620" w:rsidRDefault="00A122A9" w:rsidP="00A122A9">
      <w:pPr>
        <w:pStyle w:val="LXIObservationBody"/>
      </w:pPr>
      <w:r w:rsidRPr="00C67620">
        <w:t>Some TCP/IP networks require each device to be manually</w:t>
      </w:r>
      <w:r w:rsidR="00FB1752">
        <w:t xml:space="preserve"> </w:t>
      </w:r>
      <w:r w:rsidRPr="00C67620">
        <w:t xml:space="preserve">configured with an IP address, subnet mask, default gateway, and optionally DNS server(s) IP addresses.  On manually configured networks, the network administrator will provide the network configuration values to the </w:t>
      </w:r>
      <w:r w:rsidR="001A4939">
        <w:t>device</w:t>
      </w:r>
      <w:r w:rsidRPr="00C67620">
        <w:t xml:space="preserve"> user.  </w:t>
      </w:r>
    </w:p>
    <w:p w14:paraId="141E8C65" w14:textId="77777777" w:rsidR="00A122A9" w:rsidRPr="00C67620" w:rsidRDefault="00A122A9" w:rsidP="00722290">
      <w:pPr>
        <w:pStyle w:val="Heading3"/>
      </w:pPr>
      <w:bookmarkStart w:id="1274" w:name="_Toc156482934"/>
      <w:bookmarkStart w:id="1275" w:name="_Toc128656278"/>
      <w:bookmarkStart w:id="1276" w:name="_Toc111980808"/>
      <w:bookmarkStart w:id="1277" w:name="_Toc113353540"/>
      <w:r>
        <w:t>Permission – User Configured Hosts File Allowed</w:t>
      </w:r>
      <w:bookmarkEnd w:id="1274"/>
      <w:r>
        <w:t xml:space="preserve"> </w:t>
      </w:r>
      <w:bookmarkEnd w:id="1275"/>
    </w:p>
    <w:p w14:paraId="72FCC33F" w14:textId="77777777" w:rsidR="00A122A9" w:rsidRPr="00C67620" w:rsidRDefault="00E5487F" w:rsidP="00A122A9">
      <w:pPr>
        <w:pStyle w:val="LXIBody"/>
      </w:pPr>
      <w:r>
        <w:t>LXI Device</w:t>
      </w:r>
      <w:r w:rsidR="00A122A9" w:rsidRPr="00C67620">
        <w:t>s may support a user configured hosts file.</w:t>
      </w:r>
    </w:p>
    <w:p w14:paraId="65DB4FCE" w14:textId="5AC0A0E5" w:rsidR="00A122A9" w:rsidRDefault="00A122A9" w:rsidP="00A122A9">
      <w:pPr>
        <w:pStyle w:val="LXIBody"/>
      </w:pPr>
      <w:r w:rsidRPr="00C67620">
        <w:t xml:space="preserve">Some </w:t>
      </w:r>
      <w:r w:rsidR="00E5487F">
        <w:t>LXI Device</w:t>
      </w:r>
      <w:r w:rsidRPr="00C67620">
        <w:t xml:space="preserve">s that will have users running many network client applications (web browsing, </w:t>
      </w:r>
      <w:r w:rsidR="00A26686" w:rsidRPr="00C67620">
        <w:t>etc.</w:t>
      </w:r>
      <w:r w:rsidRPr="00C67620">
        <w:t xml:space="preserve">) directly on the </w:t>
      </w:r>
      <w:r w:rsidR="00E5487F">
        <w:t>LXI Device</w:t>
      </w:r>
      <w:r w:rsidRPr="00C67620">
        <w:t xml:space="preserve"> may want to support the ability to set up a hosts file.  A hosts file is a manual way for the user to set up specific mappings between hostnames and IP addresses.</w:t>
      </w:r>
    </w:p>
    <w:p w14:paraId="29917EDC" w14:textId="449705BD" w:rsidR="005C43CD" w:rsidRPr="00C67620" w:rsidRDefault="0048073C" w:rsidP="005C43CD">
      <w:pPr>
        <w:pStyle w:val="Heading3"/>
      </w:pPr>
      <w:r>
        <w:t xml:space="preserve"> </w:t>
      </w:r>
      <w:bookmarkStart w:id="1278" w:name="_Toc156482935"/>
      <w:r w:rsidR="005C43CD">
        <w:t xml:space="preserve">RULE – </w:t>
      </w:r>
      <w:r w:rsidR="00A65952">
        <w:t>Dynamic Link-Local Address</w:t>
      </w:r>
      <w:bookmarkEnd w:id="1278"/>
    </w:p>
    <w:p w14:paraId="4DBC7C69" w14:textId="77777777" w:rsidR="005C43CD" w:rsidRDefault="005C43CD" w:rsidP="001567BD">
      <w:pPr>
        <w:pStyle w:val="LXIBody"/>
      </w:pPr>
      <w:r>
        <w:t>LXI Devices shall conform to RFC 3927 Section 2.6.2</w:t>
      </w:r>
    </w:p>
    <w:p w14:paraId="52FDB4B7" w14:textId="77777777" w:rsidR="005C43CD" w:rsidRPr="00C67620" w:rsidRDefault="005C43CD" w:rsidP="006658FC">
      <w:pPr>
        <w:pStyle w:val="ObservationHeading"/>
      </w:pPr>
      <w:r w:rsidRPr="00C67620">
        <w:t xml:space="preserve">Observation – </w:t>
      </w:r>
      <w:r>
        <w:t xml:space="preserve">Default Route with </w:t>
      </w:r>
      <w:r w:rsidRPr="00C67620">
        <w:t>Dynamic Link-Local Addressing</w:t>
      </w:r>
    </w:p>
    <w:p w14:paraId="6A0AB1E3" w14:textId="77777777" w:rsidR="005C43CD" w:rsidRPr="00C67620" w:rsidRDefault="005C43CD" w:rsidP="005C43CD">
      <w:pPr>
        <w:pStyle w:val="LXIObservationBody"/>
      </w:pPr>
      <w:r>
        <w:t>Implementers should take particular note of section 2.6.2 of RFC 3927 "</w:t>
      </w:r>
      <w:r w:rsidRPr="00E973C6">
        <w:t>Dynamic Configuration of IPv4 Link-Local Addresses</w:t>
      </w:r>
      <w:r>
        <w:t>", which addresses forwarding rules for devices operating with Dynamic Link-Local Addresses.  Proper implementation of this (e.g., configuring a default route of the Dynamic Link-Local Address or network interface) supports communication between devices with routable addresses and devices with link-local addresses on the same network segment.</w:t>
      </w:r>
    </w:p>
    <w:p w14:paraId="37573066" w14:textId="77777777" w:rsidR="00FB1752" w:rsidRDefault="00FB1752">
      <w:pPr>
        <w:rPr>
          <w:rFonts w:ascii="Arial" w:hAnsi="Arial"/>
          <w:b/>
          <w:sz w:val="28"/>
          <w:szCs w:val="28"/>
        </w:rPr>
      </w:pPr>
      <w:r>
        <w:br w:type="page"/>
      </w:r>
    </w:p>
    <w:p w14:paraId="26E89837" w14:textId="77777777" w:rsidR="00A122A9" w:rsidRPr="00C67620" w:rsidRDefault="00A122A9" w:rsidP="00E956A1">
      <w:pPr>
        <w:pStyle w:val="Heading2"/>
      </w:pPr>
      <w:bookmarkStart w:id="1279" w:name="_Toc439588537"/>
      <w:bookmarkStart w:id="1280" w:name="_Toc128656279"/>
      <w:bookmarkStart w:id="1281" w:name="_Toc156482936"/>
      <w:bookmarkEnd w:id="1279"/>
      <w:r w:rsidRPr="00C67620">
        <w:lastRenderedPageBreak/>
        <w:t>RULE – Duplicate IP Address Detection</w:t>
      </w:r>
      <w:bookmarkEnd w:id="1276"/>
      <w:bookmarkEnd w:id="1277"/>
      <w:bookmarkEnd w:id="1280"/>
      <w:bookmarkEnd w:id="1281"/>
    </w:p>
    <w:p w14:paraId="442443AE" w14:textId="77777777" w:rsidR="00A122A9" w:rsidRPr="00C67620" w:rsidRDefault="00E5487F" w:rsidP="00A122A9">
      <w:pPr>
        <w:pStyle w:val="LXIBody"/>
      </w:pPr>
      <w:r>
        <w:t>LXI Device</w:t>
      </w:r>
      <w:r w:rsidR="00A122A9" w:rsidRPr="00C67620">
        <w:t xml:space="preserve">s shall perform duplicate IP address detection to ensure an </w:t>
      </w:r>
      <w:r w:rsidR="003F722C">
        <w:t>LXI Device</w:t>
      </w:r>
      <w:r w:rsidR="00A122A9" w:rsidRPr="00C67620">
        <w:t xml:space="preserve"> does not start using an IP address that is already in use on that network.  </w:t>
      </w:r>
    </w:p>
    <w:p w14:paraId="3E4551EA" w14:textId="77777777" w:rsidR="00A122A9" w:rsidRDefault="00E5487F" w:rsidP="00A122A9">
      <w:pPr>
        <w:pStyle w:val="LXIBody"/>
      </w:pPr>
      <w:r>
        <w:t>LXI Device</w:t>
      </w:r>
      <w:r w:rsidR="00A122A9" w:rsidRPr="00C67620">
        <w:t xml:space="preserve">s shall disconnect from the network when a duplicate IP address is detected.  </w:t>
      </w:r>
    </w:p>
    <w:p w14:paraId="04644079" w14:textId="77777777" w:rsidR="00770AEA" w:rsidRPr="0036486D" w:rsidRDefault="00770AEA" w:rsidP="006658FC">
      <w:pPr>
        <w:pStyle w:val="ObservationHeading"/>
      </w:pPr>
      <w:r w:rsidRPr="0036486D">
        <w:t>Observation – Duplicate IP Address Detected</w:t>
      </w:r>
    </w:p>
    <w:p w14:paraId="150A19DB" w14:textId="77777777" w:rsidR="00A01402" w:rsidRDefault="00A01402" w:rsidP="00A01402">
      <w:pPr>
        <w:pStyle w:val="LXIObservationBody"/>
      </w:pPr>
      <w:r w:rsidRPr="00A32FB8">
        <w:t>The inten</w:t>
      </w:r>
      <w:r w:rsidR="00B60E37">
        <w:t>t</w:t>
      </w:r>
      <w:r w:rsidRPr="00A32FB8">
        <w:t>ion and spiri</w:t>
      </w:r>
      <w:r>
        <w:t>t of Rule 8.7 is to prevent mis</w:t>
      </w:r>
      <w:r w:rsidRPr="00A32FB8">
        <w:t xml:space="preserve">configured LXI devices from interfering with other devices on a network. An LXI device will </w:t>
      </w:r>
      <w:r w:rsidRPr="00A32FB8">
        <w:rPr>
          <w:b/>
        </w:rPr>
        <w:t>always</w:t>
      </w:r>
      <w:r w:rsidRPr="00A32FB8">
        <w:t xml:space="preserve"> check to see if an IP address it has been assigned is in use before using it. This is true for DHCP assigned addresses, Link-Local addresses or static IP address</w:t>
      </w:r>
      <w:r>
        <w:t xml:space="preserve">es. This is also true for whichever method is </w:t>
      </w:r>
      <w:r w:rsidRPr="00A32FB8">
        <w:t>used to change the IP configuration: front panel, Web page, Power on or pressing the LAN Configuration Initialization mechanism.</w:t>
      </w:r>
    </w:p>
    <w:p w14:paraId="3F8EAD5E" w14:textId="77777777" w:rsidR="00A01402" w:rsidRDefault="00A01402" w:rsidP="00A01402">
      <w:pPr>
        <w:pStyle w:val="LXIObservationBody"/>
      </w:pPr>
    </w:p>
    <w:p w14:paraId="5F9DBB93" w14:textId="77777777" w:rsidR="00A01402" w:rsidRDefault="00A01402" w:rsidP="00A01402">
      <w:pPr>
        <w:pStyle w:val="LXIObservationBody"/>
      </w:pPr>
      <w:r>
        <w:t>What the device does when it has detected a duplicate address can be one of the following options but whichever method you use the device must not use the duplicate IP address:</w:t>
      </w:r>
    </w:p>
    <w:p w14:paraId="4131DABB" w14:textId="77777777" w:rsidR="00A01402" w:rsidRDefault="00A01402" w:rsidP="00A01402">
      <w:pPr>
        <w:pStyle w:val="LXIObservationBody"/>
      </w:pPr>
      <w:r>
        <w:t xml:space="preserve"> </w:t>
      </w:r>
      <w:r>
        <w:tab/>
      </w:r>
    </w:p>
    <w:p w14:paraId="30A11A17" w14:textId="70C40849" w:rsidR="00A01402" w:rsidRDefault="00A01402" w:rsidP="00273C02">
      <w:pPr>
        <w:pStyle w:val="LXIObservationBody"/>
        <w:numPr>
          <w:ilvl w:val="0"/>
          <w:numId w:val="21"/>
        </w:numPr>
      </w:pPr>
      <w:r>
        <w:t xml:space="preserve">When the duplicate address has been detected, the device should show an assigned IP address of 0.0.0.0 and show a LAN fault on the LXI LAN Status Indicator. </w:t>
      </w:r>
    </w:p>
    <w:p w14:paraId="2F72BC3F" w14:textId="77777777" w:rsidR="00A01402" w:rsidRDefault="00A01402" w:rsidP="00A01402">
      <w:pPr>
        <w:pStyle w:val="LXIObservationBody"/>
      </w:pPr>
    </w:p>
    <w:p w14:paraId="5FAC9932" w14:textId="77777777" w:rsidR="00A01402" w:rsidRDefault="00A01402" w:rsidP="00273C02">
      <w:pPr>
        <w:pStyle w:val="LXIObservationBody"/>
        <w:numPr>
          <w:ilvl w:val="0"/>
          <w:numId w:val="21"/>
        </w:numPr>
      </w:pPr>
      <w:r>
        <w:t>When the duplicate address has been detected, the device can fall back to the currently valid IP address and not show a fault on the LXI LAN Status Indicator.</w:t>
      </w:r>
      <w:r>
        <w:br/>
      </w:r>
    </w:p>
    <w:p w14:paraId="7B7E0AF9" w14:textId="77777777" w:rsidR="00A01402" w:rsidRDefault="00A01402" w:rsidP="00273C02">
      <w:pPr>
        <w:pStyle w:val="LXIObservationBody"/>
        <w:numPr>
          <w:ilvl w:val="0"/>
          <w:numId w:val="21"/>
        </w:numPr>
      </w:pPr>
      <w:r w:rsidRPr="00B63D7B">
        <w:t>When the duplicate address has been detected the device can fall back to an Auto-IP address (169.254.x.x) and show a fault on the LXI LAN Status Indicator.</w:t>
      </w:r>
      <w:r>
        <w:br/>
      </w:r>
    </w:p>
    <w:p w14:paraId="2D77DD4E" w14:textId="77777777" w:rsidR="00A01402" w:rsidRDefault="00A01402" w:rsidP="00273C02">
      <w:pPr>
        <w:pStyle w:val="LXIObservationBody"/>
        <w:numPr>
          <w:ilvl w:val="0"/>
          <w:numId w:val="21"/>
        </w:numPr>
      </w:pPr>
      <w:r>
        <w:t xml:space="preserve">For issues related to IPv6 Duplicate IP detection refer to LXI IPv6 Extended Function </w:t>
      </w:r>
    </w:p>
    <w:p w14:paraId="6A71D412" w14:textId="77777777" w:rsidR="007F3E38" w:rsidRPr="00C67620" w:rsidRDefault="007F3E38" w:rsidP="007F3E38">
      <w:pPr>
        <w:pStyle w:val="LXIBody"/>
      </w:pPr>
    </w:p>
    <w:p w14:paraId="2BE1B578" w14:textId="77777777" w:rsidR="00A122A9" w:rsidRPr="00C67620" w:rsidRDefault="00A122A9" w:rsidP="00A122A9">
      <w:pPr>
        <w:pStyle w:val="Heading2"/>
      </w:pPr>
      <w:bookmarkStart w:id="1282" w:name="_Toc101245560"/>
      <w:bookmarkStart w:id="1283" w:name="_Toc103501800"/>
      <w:bookmarkStart w:id="1284" w:name="_Toc104621003"/>
      <w:bookmarkStart w:id="1285" w:name="_Toc104946094"/>
      <w:bookmarkStart w:id="1286" w:name="_Toc104946934"/>
      <w:bookmarkStart w:id="1287" w:name="_Toc104947354"/>
      <w:bookmarkStart w:id="1288" w:name="_Toc104968641"/>
      <w:bookmarkStart w:id="1289" w:name="_Toc105501012"/>
      <w:bookmarkStart w:id="1290" w:name="_Toc105501508"/>
      <w:bookmarkStart w:id="1291" w:name="_Toc106617523"/>
      <w:bookmarkStart w:id="1292" w:name="_Toc111021375"/>
      <w:bookmarkStart w:id="1293" w:name="_Toc111253247"/>
      <w:bookmarkStart w:id="1294" w:name="_Toc112300640"/>
      <w:bookmarkStart w:id="1295" w:name="_Toc113353541"/>
      <w:bookmarkStart w:id="1296" w:name="_Toc128656280"/>
      <w:bookmarkStart w:id="1297" w:name="_Toc156482937"/>
      <w:bookmarkStart w:id="1298" w:name="_Toc111980809"/>
      <w:r w:rsidRPr="00C67620">
        <w:t xml:space="preserve">Recommendation – Check </w:t>
      </w:r>
      <w:bookmarkEnd w:id="1282"/>
      <w:bookmarkEnd w:id="1283"/>
      <w:bookmarkEnd w:id="1284"/>
      <w:bookmarkEnd w:id="1285"/>
      <w:bookmarkEnd w:id="1286"/>
      <w:bookmarkEnd w:id="1287"/>
      <w:bookmarkEnd w:id="1288"/>
      <w:bookmarkEnd w:id="1289"/>
      <w:bookmarkEnd w:id="1290"/>
      <w:bookmarkEnd w:id="1291"/>
      <w:r w:rsidRPr="00C67620">
        <w:t>Network Configuration Values for Validity</w:t>
      </w:r>
      <w:bookmarkEnd w:id="1292"/>
      <w:bookmarkEnd w:id="1293"/>
      <w:bookmarkEnd w:id="1294"/>
      <w:bookmarkEnd w:id="1295"/>
      <w:bookmarkEnd w:id="1296"/>
      <w:bookmarkEnd w:id="1297"/>
    </w:p>
    <w:p w14:paraId="0CFB8AE6" w14:textId="3180395D" w:rsidR="00A122A9" w:rsidRPr="00C67620" w:rsidRDefault="00A122A9" w:rsidP="00A122A9">
      <w:pPr>
        <w:pStyle w:val="LXIBody"/>
      </w:pPr>
      <w:r w:rsidRPr="00C67620">
        <w:t xml:space="preserve">The values entered by the </w:t>
      </w:r>
      <w:r w:rsidR="001A4939">
        <w:t>device</w:t>
      </w:r>
      <w:r w:rsidRPr="00C67620">
        <w:t xml:space="preserve"> user should be checked to ensure they are in the valid range.  </w:t>
      </w:r>
    </w:p>
    <w:p w14:paraId="290C45EA" w14:textId="77777777" w:rsidR="00FB1752" w:rsidRDefault="00FB1752">
      <w:pPr>
        <w:rPr>
          <w:rFonts w:ascii="Arial" w:hAnsi="Arial"/>
          <w:b/>
          <w:sz w:val="28"/>
          <w:szCs w:val="28"/>
        </w:rPr>
      </w:pPr>
      <w:bookmarkStart w:id="1299" w:name="_Toc101245561"/>
      <w:bookmarkStart w:id="1300" w:name="_Toc103501801"/>
      <w:bookmarkStart w:id="1301" w:name="_Toc104621004"/>
      <w:bookmarkStart w:id="1302" w:name="_Toc104946095"/>
      <w:bookmarkStart w:id="1303" w:name="_Toc104946935"/>
      <w:bookmarkStart w:id="1304" w:name="_Toc104947355"/>
      <w:bookmarkStart w:id="1305" w:name="_Toc104968642"/>
      <w:bookmarkStart w:id="1306" w:name="_Toc105501013"/>
      <w:bookmarkStart w:id="1307" w:name="_Toc105501509"/>
      <w:bookmarkStart w:id="1308" w:name="_Toc106617524"/>
      <w:bookmarkStart w:id="1309" w:name="_Toc111021376"/>
      <w:bookmarkStart w:id="1310" w:name="_Toc111253248"/>
      <w:bookmarkStart w:id="1311" w:name="_Toc112300641"/>
      <w:bookmarkStart w:id="1312" w:name="_Toc113353542"/>
      <w:bookmarkStart w:id="1313" w:name="_Toc128656281"/>
      <w:bookmarkStart w:id="1314" w:name="_Ref205956718"/>
      <w:bookmarkStart w:id="1315" w:name="_Ref208642413"/>
      <w:r>
        <w:br w:type="page"/>
      </w:r>
    </w:p>
    <w:p w14:paraId="56E2E9DD" w14:textId="77777777" w:rsidR="00A122A9" w:rsidRPr="00C67620" w:rsidRDefault="00A122A9" w:rsidP="00A122A9">
      <w:pPr>
        <w:pStyle w:val="Heading2"/>
      </w:pPr>
      <w:bookmarkStart w:id="1316" w:name="_Ref450985106"/>
      <w:bookmarkStart w:id="1317" w:name="_Toc156482938"/>
      <w:r w:rsidRPr="00C67620">
        <w:lastRenderedPageBreak/>
        <w:t xml:space="preserve">Recommendation – Single </w:t>
      </w:r>
      <w:bookmarkEnd w:id="1299"/>
      <w:bookmarkEnd w:id="1300"/>
      <w:bookmarkEnd w:id="1301"/>
      <w:bookmarkEnd w:id="1302"/>
      <w:bookmarkEnd w:id="1303"/>
      <w:bookmarkEnd w:id="1304"/>
      <w:bookmarkEnd w:id="1305"/>
      <w:bookmarkEnd w:id="1306"/>
      <w:bookmarkEnd w:id="1307"/>
      <w:bookmarkEnd w:id="1308"/>
      <w:r w:rsidRPr="00C67620">
        <w:t>Hostname for All Naming Services</w:t>
      </w:r>
      <w:bookmarkEnd w:id="1309"/>
      <w:bookmarkEnd w:id="1310"/>
      <w:bookmarkEnd w:id="1311"/>
      <w:bookmarkEnd w:id="1312"/>
      <w:bookmarkEnd w:id="1313"/>
      <w:bookmarkEnd w:id="1314"/>
      <w:bookmarkEnd w:id="1315"/>
      <w:bookmarkEnd w:id="1316"/>
      <w:bookmarkEnd w:id="1317"/>
    </w:p>
    <w:p w14:paraId="5A32A48A" w14:textId="0ED3A01E" w:rsidR="00A122A9" w:rsidRPr="00C67620" w:rsidRDefault="003F722C" w:rsidP="00A122A9">
      <w:pPr>
        <w:pStyle w:val="LXIBody"/>
      </w:pPr>
      <w:r>
        <w:t>LXI Device</w:t>
      </w:r>
      <w:r w:rsidR="00A122A9" w:rsidRPr="00C67620">
        <w:t xml:space="preserve">s should have a single </w:t>
      </w:r>
      <w:r w:rsidR="001A4939">
        <w:t>device</w:t>
      </w:r>
      <w:r w:rsidR="00A122A9" w:rsidRPr="00C67620">
        <w:t xml:space="preserve"> default hostname used for all dynamic naming services.  The single </w:t>
      </w:r>
      <w:r w:rsidR="000B72C9">
        <w:t>device</w:t>
      </w:r>
      <w:r w:rsidR="00A122A9" w:rsidRPr="00C67620">
        <w:t xml:space="preserve"> hostname shall be a legal DNS name.  </w:t>
      </w:r>
    </w:p>
    <w:p w14:paraId="63DF397E" w14:textId="5908EB62" w:rsidR="00A122A9" w:rsidRPr="00C67620" w:rsidRDefault="00A122A9" w:rsidP="00A122A9">
      <w:pPr>
        <w:pStyle w:val="LXIBody"/>
      </w:pPr>
      <w:r w:rsidRPr="00C67620">
        <w:t xml:space="preserve">Default Hostname </w:t>
      </w:r>
      <w:r w:rsidR="00113684">
        <w:t xml:space="preserve">syntax </w:t>
      </w:r>
      <w:r w:rsidRPr="00C67620">
        <w:t>recommendations:</w:t>
      </w:r>
    </w:p>
    <w:p w14:paraId="6BCE514C" w14:textId="77777777" w:rsidR="00A122A9" w:rsidRPr="00C67620" w:rsidRDefault="00A122A9">
      <w:pPr>
        <w:pStyle w:val="ListBullet0"/>
      </w:pPr>
      <w:r w:rsidRPr="00C67620">
        <w:t>Maximum length of 15 characters.</w:t>
      </w:r>
    </w:p>
    <w:p w14:paraId="6511BF5A" w14:textId="77777777" w:rsidR="00A122A9" w:rsidRPr="00177446" w:rsidRDefault="00A122A9">
      <w:pPr>
        <w:pStyle w:val="ListBullet0"/>
      </w:pPr>
      <w:r w:rsidRPr="00177446">
        <w:t>First character must be a letter (RFC 1035).</w:t>
      </w:r>
    </w:p>
    <w:p w14:paraId="74E6CB84" w14:textId="77777777" w:rsidR="00A122A9" w:rsidRPr="00177446" w:rsidRDefault="00A122A9">
      <w:pPr>
        <w:pStyle w:val="ListBullet0"/>
      </w:pPr>
      <w:r w:rsidRPr="00177446">
        <w:t>Last character must be either a letter or a digit (RFC 1035).</w:t>
      </w:r>
    </w:p>
    <w:p w14:paraId="551A6F67" w14:textId="49FC9F89" w:rsidR="00607EDC" w:rsidRPr="00177446" w:rsidRDefault="00A122A9">
      <w:pPr>
        <w:pStyle w:val="ListBullet0"/>
      </w:pPr>
      <w:r w:rsidRPr="00177446">
        <w:t>Intervening characters must be either a letter or a digit or a hyphen (RFC 1035).</w:t>
      </w:r>
    </w:p>
    <w:p w14:paraId="159807CB" w14:textId="3FBC51F0" w:rsidR="0038000E" w:rsidRPr="00C67620" w:rsidRDefault="0038000E" w:rsidP="0038000E">
      <w:pPr>
        <w:pStyle w:val="ObservationHeading"/>
      </w:pPr>
      <w:bookmarkStart w:id="1318" w:name="_Toc112300642"/>
      <w:bookmarkStart w:id="1319" w:name="_Toc113353543"/>
      <w:bookmarkStart w:id="1320" w:name="_Ref113775788"/>
      <w:bookmarkStart w:id="1321" w:name="_Toc128656282"/>
      <w:bookmarkStart w:id="1322" w:name="_Ref208635175"/>
      <w:bookmarkStart w:id="1323" w:name="_Ref208637819"/>
      <w:bookmarkStart w:id="1324" w:name="_Ref208716898"/>
      <w:bookmarkStart w:id="1325" w:name="_Ref450983507"/>
      <w:bookmarkStart w:id="1326" w:name="_Ref450983548"/>
      <w:bookmarkStart w:id="1327" w:name="_Ref450984705"/>
      <w:bookmarkStart w:id="1328" w:name="_Toc101245562"/>
      <w:bookmarkStart w:id="1329" w:name="_Toc103501802"/>
      <w:bookmarkStart w:id="1330" w:name="_Toc104621005"/>
      <w:bookmarkStart w:id="1331" w:name="_Toc104946096"/>
      <w:bookmarkStart w:id="1332" w:name="_Toc104946936"/>
      <w:bookmarkStart w:id="1333" w:name="_Toc104947356"/>
      <w:bookmarkStart w:id="1334" w:name="_Toc104968643"/>
      <w:bookmarkStart w:id="1335" w:name="_Toc105501014"/>
      <w:bookmarkStart w:id="1336" w:name="_Toc105501510"/>
      <w:bookmarkStart w:id="1337" w:name="_Toc106617525"/>
      <w:bookmarkStart w:id="1338" w:name="_Toc111021377"/>
      <w:bookmarkStart w:id="1339" w:name="_Toc111253249"/>
      <w:r w:rsidRPr="00C67620">
        <w:t>Observation –</w:t>
      </w:r>
      <w:r w:rsidR="00B67D0F">
        <w:t xml:space="preserve"> Hostname </w:t>
      </w:r>
      <w:r w:rsidR="006F7669">
        <w:t>Naming Conventions</w:t>
      </w:r>
    </w:p>
    <w:p w14:paraId="046FB457" w14:textId="573A903A" w:rsidR="0038000E" w:rsidRDefault="0038000E" w:rsidP="0038000E">
      <w:pPr>
        <w:pStyle w:val="LXIObservationBody"/>
      </w:pPr>
      <w:r w:rsidRPr="00C67620">
        <w:t>The</w:t>
      </w:r>
      <w:r w:rsidR="004C5700">
        <w:t xml:space="preserve"> above Hostname </w:t>
      </w:r>
      <w:r w:rsidR="00282358">
        <w:t xml:space="preserve">naming </w:t>
      </w:r>
      <w:r w:rsidR="00CF7CDF">
        <w:t xml:space="preserve">convention </w:t>
      </w:r>
      <w:r w:rsidR="00282358">
        <w:t xml:space="preserve">is only a recommendation. </w:t>
      </w:r>
      <w:r w:rsidR="0080440E">
        <w:t>Hostnames</w:t>
      </w:r>
      <w:r w:rsidR="00282358">
        <w:t xml:space="preserve"> should be any valid host</w:t>
      </w:r>
      <w:r w:rsidR="008E35C3">
        <w:t>name. RFC 921 a</w:t>
      </w:r>
      <w:r w:rsidR="00EF3F94">
        <w:t xml:space="preserve">nd </w:t>
      </w:r>
      <w:r w:rsidR="003A2C33">
        <w:t xml:space="preserve">RFC </w:t>
      </w:r>
      <w:r w:rsidR="00EF3F94">
        <w:t xml:space="preserve">1035 </w:t>
      </w:r>
      <w:r w:rsidR="00623EF6">
        <w:t>dictate</w:t>
      </w:r>
      <w:r w:rsidR="00120390">
        <w:t xml:space="preserve"> these recommendations. Subsequently</w:t>
      </w:r>
      <w:r w:rsidR="003A2C33">
        <w:t>,</w:t>
      </w:r>
      <w:r w:rsidR="00120390">
        <w:t xml:space="preserve"> </w:t>
      </w:r>
      <w:r w:rsidR="00F54097">
        <w:t>RFC 1123 allow</w:t>
      </w:r>
      <w:r w:rsidR="005A2B05">
        <w:t>ed</w:t>
      </w:r>
      <w:r w:rsidR="00F54097">
        <w:t xml:space="preserve"> </w:t>
      </w:r>
      <w:r w:rsidR="00126641">
        <w:t xml:space="preserve">the first character to be a numeric value. There are also </w:t>
      </w:r>
      <w:r w:rsidR="004D0A9B">
        <w:t xml:space="preserve">RFCs 5890-5893 </w:t>
      </w:r>
      <w:r w:rsidR="00126641">
        <w:t xml:space="preserve">dealing with </w:t>
      </w:r>
      <w:r w:rsidR="00C45CF2">
        <w:t>Unicode</w:t>
      </w:r>
      <w:r w:rsidR="007374EE">
        <w:t xml:space="preserve"> characters</w:t>
      </w:r>
      <w:r w:rsidR="00D45806">
        <w:t xml:space="preserve">. The RFC 589x series is the current mechanism to encode Unicode strings into something that conforms to </w:t>
      </w:r>
      <w:r w:rsidR="00AE5E4A">
        <w:t>RF</w:t>
      </w:r>
      <w:r w:rsidR="00E10E8A">
        <w:t xml:space="preserve">C </w:t>
      </w:r>
      <w:r w:rsidR="00D45806">
        <w:t>1123</w:t>
      </w:r>
      <w:r w:rsidR="00126012">
        <w:t>.</w:t>
      </w:r>
    </w:p>
    <w:p w14:paraId="12BC45A7" w14:textId="77777777" w:rsidR="00143CCC" w:rsidRDefault="00143CCC" w:rsidP="0038000E">
      <w:pPr>
        <w:pStyle w:val="LXIObservationBody"/>
      </w:pPr>
    </w:p>
    <w:p w14:paraId="0ABFC077" w14:textId="51E31F1D" w:rsidR="00974249" w:rsidRPr="00C67620" w:rsidRDefault="0007755C" w:rsidP="0038000E">
      <w:pPr>
        <w:pStyle w:val="LXIObservationBody"/>
      </w:pPr>
      <w:r>
        <w:t>Hostnames are now allowed to be up to 63 characters. This LXI recommend</w:t>
      </w:r>
      <w:r w:rsidR="00143CCC">
        <w:t xml:space="preserve">ation for </w:t>
      </w:r>
      <w:r w:rsidR="00177446">
        <w:t>hostname</w:t>
      </w:r>
      <w:r w:rsidR="00143CCC">
        <w:t xml:space="preserve">s is </w:t>
      </w:r>
      <w:r w:rsidR="00177446">
        <w:t xml:space="preserve">more </w:t>
      </w:r>
      <w:r w:rsidR="00AC1023">
        <w:t xml:space="preserve">restrictive </w:t>
      </w:r>
      <w:r w:rsidR="00177446">
        <w:t xml:space="preserve">than </w:t>
      </w:r>
      <w:r w:rsidR="00AC1023">
        <w:t>required</w:t>
      </w:r>
      <w:r w:rsidR="00143CCC">
        <w:t xml:space="preserve"> in practice.</w:t>
      </w:r>
    </w:p>
    <w:p w14:paraId="21C38143" w14:textId="77777777" w:rsidR="0038000E" w:rsidRDefault="0038000E" w:rsidP="00850A1F">
      <w:pPr>
        <w:pStyle w:val="Heading2"/>
        <w:numPr>
          <w:ilvl w:val="0"/>
          <w:numId w:val="0"/>
        </w:numPr>
        <w:ind w:left="756"/>
      </w:pPr>
    </w:p>
    <w:p w14:paraId="7230A459" w14:textId="47123D39" w:rsidR="00A122A9" w:rsidRPr="00C67620" w:rsidRDefault="00A122A9" w:rsidP="00A122A9">
      <w:pPr>
        <w:pStyle w:val="Heading2"/>
      </w:pPr>
      <w:bookmarkStart w:id="1340" w:name="_RULE_–_Provide"/>
      <w:bookmarkStart w:id="1341" w:name="_Toc156482939"/>
      <w:bookmarkEnd w:id="1340"/>
      <w:r w:rsidRPr="00C67620">
        <w:t>RULE – Provide an Error Indicator for LAN Configuration Faults</w:t>
      </w:r>
      <w:bookmarkEnd w:id="1318"/>
      <w:bookmarkEnd w:id="1319"/>
      <w:bookmarkEnd w:id="1320"/>
      <w:bookmarkEnd w:id="1321"/>
      <w:bookmarkEnd w:id="1322"/>
      <w:bookmarkEnd w:id="1323"/>
      <w:bookmarkEnd w:id="1324"/>
      <w:bookmarkEnd w:id="1325"/>
      <w:bookmarkEnd w:id="1326"/>
      <w:bookmarkEnd w:id="1327"/>
      <w:bookmarkEnd w:id="1341"/>
    </w:p>
    <w:p w14:paraId="4F1DD3AE" w14:textId="77777777" w:rsidR="00A122A9" w:rsidRPr="00C67620" w:rsidRDefault="003F722C" w:rsidP="00A122A9">
      <w:pPr>
        <w:pStyle w:val="LXIBody"/>
      </w:pPr>
      <w:r>
        <w:t>LXI Device</w:t>
      </w:r>
      <w:r w:rsidR="00A122A9" w:rsidRPr="00C67620">
        <w:t>s shall make use of the LXI LAN Status Indicator to inform the user of a LAN fault or error caused by:</w:t>
      </w:r>
    </w:p>
    <w:p w14:paraId="464EA309" w14:textId="77777777" w:rsidR="00A122A9" w:rsidRPr="00C67620" w:rsidRDefault="00A122A9" w:rsidP="00F874AC">
      <w:pPr>
        <w:pStyle w:val="ListBullet0"/>
      </w:pPr>
      <w:r w:rsidRPr="00C67620">
        <w:t xml:space="preserve">failure to acquire a valid IP address </w:t>
      </w:r>
    </w:p>
    <w:p w14:paraId="51D16E87" w14:textId="77777777" w:rsidR="00A122A9" w:rsidRPr="00C67620" w:rsidRDefault="00A122A9">
      <w:pPr>
        <w:pStyle w:val="ListBullet0"/>
      </w:pPr>
      <w:r w:rsidRPr="00C67620">
        <w:t xml:space="preserve">detection of a duplicate IP address </w:t>
      </w:r>
    </w:p>
    <w:p w14:paraId="6A8A1E36" w14:textId="77777777" w:rsidR="00A122A9" w:rsidRPr="00C67620" w:rsidRDefault="00A122A9">
      <w:pPr>
        <w:pStyle w:val="ListBullet0"/>
      </w:pPr>
      <w:r w:rsidRPr="00C67620">
        <w:t xml:space="preserve">failure to renew an already acquired DHCP lease (failure to obtain an initial DHCP lease is not a failure) </w:t>
      </w:r>
    </w:p>
    <w:p w14:paraId="4FB5F068" w14:textId="77777777" w:rsidR="00A122A9" w:rsidRPr="00E47138" w:rsidRDefault="00A122A9">
      <w:pPr>
        <w:pStyle w:val="ListBullet0"/>
      </w:pPr>
      <w:r w:rsidRPr="00E47138">
        <w:t>LAN cable disconnected (as reported by Ethernet connection monitoring)</w:t>
      </w:r>
    </w:p>
    <w:p w14:paraId="11D4AA1D" w14:textId="4CB2058A" w:rsidR="00A122A9" w:rsidRPr="00C67620" w:rsidRDefault="00A122A9" w:rsidP="00A122A9">
      <w:pPr>
        <w:pStyle w:val="LXIBody"/>
      </w:pPr>
      <w:r w:rsidRPr="00C67620">
        <w:t>See</w:t>
      </w:r>
      <w:r w:rsidR="00666DEE">
        <w:t xml:space="preserve"> </w:t>
      </w:r>
      <w:hyperlink w:anchor="_RULE_–_LAN" w:history="1">
        <w:r w:rsidR="00666DEE">
          <w:rPr>
            <w:rStyle w:val="Hyperlink"/>
          </w:rPr>
          <w:t>Section 2.5.2</w:t>
        </w:r>
      </w:hyperlink>
      <w:r w:rsidR="000764EE">
        <w:t xml:space="preserve"> </w:t>
      </w:r>
      <w:r w:rsidR="00B467F9">
        <w:t xml:space="preserve">LAN </w:t>
      </w:r>
      <w:r w:rsidRPr="00C67620">
        <w:t>Status Indicator for annunciation details.</w:t>
      </w:r>
    </w:p>
    <w:p w14:paraId="268ED654" w14:textId="6DA3620A" w:rsidR="00A122A9" w:rsidRDefault="00A122A9" w:rsidP="00A122A9">
      <w:pPr>
        <w:pStyle w:val="LXIBody"/>
      </w:pPr>
      <w:r w:rsidRPr="00C67620">
        <w:t xml:space="preserve">The LXI LAN Status indicator indicates both the LAN error conditions above and provides an </w:t>
      </w:r>
      <w:r w:rsidRPr="00C67620">
        <w:rPr>
          <w:i/>
        </w:rPr>
        <w:t>identify</w:t>
      </w:r>
      <w:r w:rsidRPr="00C67620">
        <w:t xml:space="preserve"> indication</w:t>
      </w:r>
      <w:r w:rsidR="00497BE7" w:rsidRPr="00497BE7">
        <w:t xml:space="preserve"> </w:t>
      </w:r>
      <w:r w:rsidR="00497BE7" w:rsidRPr="00C67620">
        <w:t xml:space="preserve">as described in </w:t>
      </w:r>
      <w:hyperlink w:anchor="_RULE_–_LAN" w:history="1">
        <w:r w:rsidR="002E26B8">
          <w:rPr>
            <w:rStyle w:val="Hyperlink"/>
          </w:rPr>
          <w:t>Section 2.5.2</w:t>
        </w:r>
      </w:hyperlink>
      <w:r w:rsidR="00497BE7" w:rsidRPr="00C67620">
        <w:t>.</w:t>
      </w:r>
      <w:r w:rsidR="00497BE7">
        <w:t xml:space="preserve"> This identifying indication is</w:t>
      </w:r>
      <w:r w:rsidRPr="00C67620">
        <w:t xml:space="preserve"> initiated by the user via the Web interface</w:t>
      </w:r>
      <w:r w:rsidR="002620B1">
        <w:t>,</w:t>
      </w:r>
      <w:r w:rsidR="00835D07">
        <w:t xml:space="preserve"> </w:t>
      </w:r>
      <w:r w:rsidR="00B467F9">
        <w:t>S</w:t>
      </w:r>
      <w:r w:rsidR="00835D07">
        <w:t>ection</w:t>
      </w:r>
      <w:r w:rsidR="002620B1">
        <w:t xml:space="preserve"> </w:t>
      </w:r>
      <w:r w:rsidR="00B467F9">
        <w:fldChar w:fldCharType="begin"/>
      </w:r>
      <w:r w:rsidR="00B467F9">
        <w:instrText xml:space="preserve"> REF _Ref450984299 \r \h </w:instrText>
      </w:r>
      <w:r w:rsidR="00B467F9">
        <w:fldChar w:fldCharType="separate"/>
      </w:r>
      <w:r w:rsidR="0028063C">
        <w:t>9.3</w:t>
      </w:r>
      <w:r w:rsidR="00B467F9">
        <w:fldChar w:fldCharType="end"/>
      </w:r>
      <w:r w:rsidR="002620B1">
        <w:t>,</w:t>
      </w:r>
      <w:r w:rsidRPr="00C67620">
        <w:t xml:space="preserve"> or</w:t>
      </w:r>
      <w:r w:rsidR="002620B1">
        <w:t xml:space="preserve"> by the</w:t>
      </w:r>
      <w:r w:rsidRPr="00C67620">
        <w:t xml:space="preserve"> </w:t>
      </w:r>
      <w:r w:rsidR="00835D07">
        <w:t>programmatic interface</w:t>
      </w:r>
      <w:r w:rsidR="002620B1">
        <w:t>,</w:t>
      </w:r>
      <w:r w:rsidR="00835D07">
        <w:t xml:space="preserve"> </w:t>
      </w:r>
      <w:r w:rsidR="00B467F9">
        <w:t>S</w:t>
      </w:r>
      <w:r w:rsidR="00835D07">
        <w:t>ection</w:t>
      </w:r>
      <w:r w:rsidR="00B467F9">
        <w:t xml:space="preserve"> </w:t>
      </w:r>
      <w:r w:rsidR="00B467F9">
        <w:fldChar w:fldCharType="begin"/>
      </w:r>
      <w:r w:rsidR="00B467F9">
        <w:instrText xml:space="preserve"> REF _Ref450984393 \r \h </w:instrText>
      </w:r>
      <w:r w:rsidR="00B467F9">
        <w:fldChar w:fldCharType="separate"/>
      </w:r>
      <w:r w:rsidR="0028063C">
        <w:t>6.8</w:t>
      </w:r>
      <w:r w:rsidR="00B467F9">
        <w:fldChar w:fldCharType="end"/>
      </w:r>
      <w:r w:rsidR="002620B1">
        <w:t>.</w:t>
      </w:r>
      <w:r w:rsidRPr="00C67620">
        <w:t xml:space="preserve">  The LXI LAN Status indicator shall provide </w:t>
      </w:r>
      <w:r w:rsidRPr="00C67620">
        <w:rPr>
          <w:i/>
        </w:rPr>
        <w:t>LAN Fault</w:t>
      </w:r>
      <w:r w:rsidRPr="00C67620">
        <w:t xml:space="preserve">, </w:t>
      </w:r>
      <w:r w:rsidRPr="00C67620">
        <w:rPr>
          <w:i/>
        </w:rPr>
        <w:t>Normal Operation</w:t>
      </w:r>
      <w:r w:rsidRPr="00C67620">
        <w:t xml:space="preserve">, and </w:t>
      </w:r>
      <w:r w:rsidRPr="00C67620">
        <w:rPr>
          <w:i/>
        </w:rPr>
        <w:t>Device Identify</w:t>
      </w:r>
      <w:r w:rsidRPr="00C67620">
        <w:t xml:space="preserve"> indications as shown in the state diagram below.  Note that the state labeled “State Undefined” is transitory and the behavior of the indicator is not specified.</w:t>
      </w:r>
    </w:p>
    <w:p w14:paraId="50C12C68" w14:textId="77777777" w:rsidR="00A122A9" w:rsidRDefault="00A122A9" w:rsidP="00A122A9">
      <w:pPr>
        <w:pStyle w:val="LXIBody"/>
      </w:pPr>
      <w:r>
        <w:t xml:space="preserve">Regarding </w:t>
      </w:r>
      <w:r w:rsidRPr="00543B57">
        <w:t>DHCP lease renewal failure and Auto-IP</w:t>
      </w:r>
      <w:r>
        <w:t xml:space="preserve">, there are two cases to consider.  In both </w:t>
      </w:r>
      <w:r w:rsidR="006A542A">
        <w:t>cases,</w:t>
      </w:r>
      <w:r>
        <w:t xml:space="preserve"> the instrument is configured to automatically obtain an IP Address (with both DHCP and Auto-IP on).  In the first case, when the device is connected to the network, it fails to obtain an IP Address through DHCP, and therefore claims an Auto-IP address.  When this happens, the LAN Status Indicator should indicate no fault.</w:t>
      </w:r>
    </w:p>
    <w:p w14:paraId="1DD16E18" w14:textId="6726CCEC" w:rsidR="00A122A9" w:rsidRDefault="00A122A9" w:rsidP="00A122A9">
      <w:pPr>
        <w:pStyle w:val="LXIBody"/>
      </w:pPr>
      <w:r>
        <w:t xml:space="preserve"> In the second case, when the device is connected to the network, it does successfully obtain a DHCP lease.  However, at a later time the device fails to renew that lease through DHCP.  Per </w:t>
      </w:r>
      <w:r w:rsidR="00020B65">
        <w:t>R</w:t>
      </w:r>
      <w:r>
        <w:t xml:space="preserve">ule </w:t>
      </w:r>
      <w:r w:rsidR="00020B65">
        <w:fldChar w:fldCharType="begin"/>
      </w:r>
      <w:r w:rsidR="00020B65">
        <w:instrText xml:space="preserve"> REF _Ref450984457 \r \h </w:instrText>
      </w:r>
      <w:r w:rsidR="00020B65">
        <w:fldChar w:fldCharType="separate"/>
      </w:r>
      <w:r w:rsidR="0028063C">
        <w:t>8.6.6</w:t>
      </w:r>
      <w:r w:rsidR="00020B65">
        <w:fldChar w:fldCharType="end"/>
      </w:r>
      <w:r>
        <w:t xml:space="preserve"> the device must stop using the IP Address it had obtained through DHCP at this point and the </w:t>
      </w:r>
      <w:r>
        <w:lastRenderedPageBreak/>
        <w:t>LAN Status Indicator must indicate a fault.  Now, since Auto-IP is configured the device will then obtain an Auto-IP address.  Despite the fact that the device now has an Auto-IP address, the LAN Status Indicator must remain in the fault state.  This is to indicate to the user that a DHCP lease renewal has failed and that the device does not have the same IP Address that it did before.</w:t>
      </w:r>
    </w:p>
    <w:p w14:paraId="0679602B" w14:textId="77777777" w:rsidR="00A122A9" w:rsidRPr="00C67620" w:rsidRDefault="00A122A9" w:rsidP="00A122A9">
      <w:pPr>
        <w:pStyle w:val="LXIBody"/>
      </w:pPr>
      <w:r>
        <w:t xml:space="preserve"> At this point, the LAN Status Indicator must remain in the fault state until one of the following happens.  1) The device successfully acquires a new DHCP lease.  (This can happen if it is configured to periodically attempt to obtain a new DHCP lease.).  2) The device is restarted.  3) The LAN Configuration is reinitialized for the device by the user.  (This could be done through the LCI, unplugging and re</w:t>
      </w:r>
      <w:r w:rsidR="00955738">
        <w:t>-</w:t>
      </w:r>
      <w:r>
        <w:t>plugging the LAN cable, or another mechanism if the device is so equipped.)  In scenarios 2 and 3, the behavior when the device again attempts to obtain an address is the same as in the first case, if DHCP fails but an Auto-IP address is obtained, the LAN Status is no fault.</w:t>
      </w:r>
    </w:p>
    <w:p w14:paraId="796B161A" w14:textId="77777777" w:rsidR="00A122A9" w:rsidRPr="00C67620" w:rsidRDefault="00A122A9" w:rsidP="00A122A9">
      <w:pPr>
        <w:pStyle w:val="LXIBody"/>
      </w:pPr>
    </w:p>
    <w:p w14:paraId="1C3BE466" w14:textId="77777777" w:rsidR="00A122A9" w:rsidRPr="00C67620" w:rsidRDefault="00F53734" w:rsidP="00A122A9">
      <w:pPr>
        <w:pStyle w:val="LXIBody"/>
      </w:pPr>
      <w:r>
        <w:rPr>
          <w:noProof/>
        </w:rPr>
        <w:drawing>
          <wp:inline distT="0" distB="0" distL="0" distR="0" wp14:anchorId="1B763CC3" wp14:editId="2205BADE">
            <wp:extent cx="5470307" cy="6156357"/>
            <wp:effectExtent l="0" t="0" r="0" b="0"/>
            <wp:docPr id="15" name="Picture 15" descr="LAN Status States 2005-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N Status States 2005-09-02"/>
                    <pic:cNvPicPr>
                      <a:picLocks noChangeAspect="1" noChangeArrowheads="1"/>
                    </pic:cNvPicPr>
                  </pic:nvPicPr>
                  <pic:blipFill>
                    <a:blip r:embed="rId31" cstate="print"/>
                    <a:srcRect/>
                    <a:stretch>
                      <a:fillRect/>
                    </a:stretch>
                  </pic:blipFill>
                  <pic:spPr bwMode="auto">
                    <a:xfrm>
                      <a:off x="0" y="0"/>
                      <a:ext cx="5469353" cy="6155283"/>
                    </a:xfrm>
                    <a:prstGeom prst="rect">
                      <a:avLst/>
                    </a:prstGeom>
                    <a:noFill/>
                    <a:ln w="9525">
                      <a:noFill/>
                      <a:miter lim="800000"/>
                      <a:headEnd/>
                      <a:tailEnd/>
                    </a:ln>
                  </pic:spPr>
                </pic:pic>
              </a:graphicData>
            </a:graphic>
          </wp:inline>
        </w:drawing>
      </w:r>
    </w:p>
    <w:p w14:paraId="12B06068" w14:textId="13752F63" w:rsidR="00B22E39" w:rsidRDefault="00CB1588" w:rsidP="00CB1588">
      <w:pPr>
        <w:pStyle w:val="Heading3"/>
      </w:pPr>
      <w:bookmarkStart w:id="1342" w:name="_Toc156482940"/>
      <w:r>
        <w:lastRenderedPageBreak/>
        <w:t>Permission</w:t>
      </w:r>
      <w:r w:rsidR="00B22E39" w:rsidRPr="00C67620">
        <w:t xml:space="preserve"> </w:t>
      </w:r>
      <w:r w:rsidR="00B22E39">
        <w:t>–</w:t>
      </w:r>
      <w:r w:rsidR="00B22E39" w:rsidRPr="00C67620">
        <w:t xml:space="preserve"> </w:t>
      </w:r>
      <w:r w:rsidR="006C533B">
        <w:t>To s</w:t>
      </w:r>
      <w:r>
        <w:t xml:space="preserve">how no </w:t>
      </w:r>
      <w:r w:rsidR="007735A7">
        <w:t>fault</w:t>
      </w:r>
      <w:r>
        <w:t xml:space="preserve"> </w:t>
      </w:r>
      <w:r w:rsidR="00FA6976">
        <w:t xml:space="preserve">if </w:t>
      </w:r>
      <w:r w:rsidR="00A83CAF">
        <w:t xml:space="preserve">the </w:t>
      </w:r>
      <w:r w:rsidR="009F3E1D">
        <w:t xml:space="preserve">LAN </w:t>
      </w:r>
      <w:r w:rsidR="00DD1775">
        <w:t xml:space="preserve">is </w:t>
      </w:r>
      <w:r w:rsidR="00A549D7">
        <w:t>inactive</w:t>
      </w:r>
      <w:bookmarkEnd w:id="1342"/>
      <w:r w:rsidR="00A549D7">
        <w:t xml:space="preserve"> </w:t>
      </w:r>
    </w:p>
    <w:p w14:paraId="6D1F4A32" w14:textId="6946950D" w:rsidR="00FA6976" w:rsidRPr="00FA6976" w:rsidRDefault="00FA6976" w:rsidP="00BF6249">
      <w:pPr>
        <w:pStyle w:val="Body1"/>
      </w:pPr>
      <w:r>
        <w:t>The s</w:t>
      </w:r>
      <w:r w:rsidR="009F3E1D">
        <w:t>t</w:t>
      </w:r>
      <w:r>
        <w:t xml:space="preserve">ate machine in </w:t>
      </w:r>
      <w:r w:rsidR="000B5007">
        <w:t xml:space="preserve">Rule </w:t>
      </w:r>
      <w:r>
        <w:t xml:space="preserve">8.10 shows </w:t>
      </w:r>
      <w:r w:rsidR="002A49B9">
        <w:t xml:space="preserve">that </w:t>
      </w:r>
      <w:r>
        <w:t xml:space="preserve">if no cable is plugged in then </w:t>
      </w:r>
      <w:r w:rsidR="006A64EC">
        <w:t>the LXI device shall show a</w:t>
      </w:r>
      <w:r w:rsidR="000262D5">
        <w:t xml:space="preserve"> fault</w:t>
      </w:r>
      <w:r w:rsidR="006A64EC">
        <w:t xml:space="preserve">. </w:t>
      </w:r>
      <w:r w:rsidR="00C8691B">
        <w:t xml:space="preserve">A LAN status indicator </w:t>
      </w:r>
      <w:r w:rsidR="007045A8">
        <w:t>showing a</w:t>
      </w:r>
      <w:r w:rsidR="00887052">
        <w:t xml:space="preserve"> </w:t>
      </w:r>
      <w:r w:rsidR="000262D5">
        <w:t>fault</w:t>
      </w:r>
      <w:r w:rsidR="00887052">
        <w:t xml:space="preserve"> when </w:t>
      </w:r>
      <w:r w:rsidR="00A32F75">
        <w:t>the</w:t>
      </w:r>
      <w:r w:rsidR="00887052">
        <w:t xml:space="preserve"> </w:t>
      </w:r>
      <w:r w:rsidR="00F55962">
        <w:t xml:space="preserve">LAN </w:t>
      </w:r>
      <w:r w:rsidR="00A32F75">
        <w:t>is inactive</w:t>
      </w:r>
      <w:r w:rsidR="00887052">
        <w:t xml:space="preserve"> can </w:t>
      </w:r>
      <w:r w:rsidR="00A856D0">
        <w:t xml:space="preserve">be disconcerting to users </w:t>
      </w:r>
      <w:r w:rsidR="00270D6A">
        <w:t xml:space="preserve">when </w:t>
      </w:r>
      <w:r w:rsidR="006C50D9">
        <w:t xml:space="preserve">using </w:t>
      </w:r>
      <w:r w:rsidR="00EB6845">
        <w:t>the front panel display</w:t>
      </w:r>
      <w:r w:rsidR="006C50D9">
        <w:t xml:space="preserve"> or </w:t>
      </w:r>
      <w:r w:rsidR="00270D6A">
        <w:t xml:space="preserve">using another </w:t>
      </w:r>
      <w:r w:rsidR="00763170">
        <w:t>Command-and-Control</w:t>
      </w:r>
      <w:r w:rsidR="00EB6845">
        <w:t xml:space="preserve"> interface </w:t>
      </w:r>
      <w:r w:rsidR="00270D6A">
        <w:t>like USB.</w:t>
      </w:r>
    </w:p>
    <w:p w14:paraId="40B5E7C2" w14:textId="112D6CFC" w:rsidR="00A122A9" w:rsidRPr="00C67620" w:rsidRDefault="004C2198" w:rsidP="00A122A9">
      <w:pPr>
        <w:pStyle w:val="LXIBody"/>
      </w:pPr>
      <w:r>
        <w:t xml:space="preserve">LXI device manufacturers may </w:t>
      </w:r>
      <w:r w:rsidR="00317B82">
        <w:t xml:space="preserve">show no </w:t>
      </w:r>
      <w:r w:rsidR="00F01D12">
        <w:t xml:space="preserve">fault </w:t>
      </w:r>
      <w:r w:rsidR="00B047AD">
        <w:t xml:space="preserve">on the Status Indicator </w:t>
      </w:r>
      <w:r w:rsidR="00680339">
        <w:t>when the LAN cable is not plugged.</w:t>
      </w:r>
    </w:p>
    <w:p w14:paraId="1D88DAFD" w14:textId="77777777" w:rsidR="00300142" w:rsidRDefault="00300142">
      <w:pPr>
        <w:rPr>
          <w:rFonts w:ascii="Arial" w:hAnsi="Arial"/>
          <w:b/>
          <w:sz w:val="28"/>
          <w:szCs w:val="28"/>
        </w:rPr>
      </w:pPr>
      <w:bookmarkStart w:id="1343" w:name="_Toc113352484"/>
      <w:bookmarkStart w:id="1344" w:name="_Toc113353544"/>
      <w:bookmarkStart w:id="1345" w:name="_Toc112300643"/>
      <w:bookmarkStart w:id="1346" w:name="_Toc113353545"/>
      <w:bookmarkStart w:id="1347" w:name="_Toc128656283"/>
      <w:bookmarkEnd w:id="1343"/>
      <w:bookmarkEnd w:id="1344"/>
    </w:p>
    <w:p w14:paraId="6325AD1D" w14:textId="77777777" w:rsidR="00A122A9" w:rsidRPr="00C67620" w:rsidRDefault="00A122A9" w:rsidP="00A122A9">
      <w:pPr>
        <w:pStyle w:val="Heading2"/>
      </w:pPr>
      <w:bookmarkStart w:id="1348" w:name="_Toc156482941"/>
      <w:r w:rsidRPr="00C67620">
        <w:t xml:space="preserve">Recommendation </w:t>
      </w:r>
      <w:r w:rsidR="00153BB3">
        <w:t>–</w:t>
      </w:r>
      <w:r w:rsidRPr="00C67620">
        <w:t xml:space="preserve"> Support Dynamic DNS Hostname Registration</w:t>
      </w:r>
      <w:bookmarkEnd w:id="1345"/>
      <w:bookmarkEnd w:id="1346"/>
      <w:bookmarkEnd w:id="1347"/>
      <w:bookmarkEnd w:id="1348"/>
      <w:r w:rsidRPr="00C67620">
        <w:t xml:space="preserve"> </w:t>
      </w:r>
    </w:p>
    <w:p w14:paraId="376F121E" w14:textId="77777777" w:rsidR="00A122A9" w:rsidRPr="00C67620" w:rsidRDefault="003F722C" w:rsidP="00A122A9">
      <w:pPr>
        <w:pStyle w:val="LXIBody"/>
      </w:pPr>
      <w:r>
        <w:t>LXI Device</w:t>
      </w:r>
      <w:r w:rsidR="00A122A9" w:rsidRPr="00C67620">
        <w:t>s should support hostname registration through DHCP servers with cooperating Dynamic DNS servers.</w:t>
      </w:r>
    </w:p>
    <w:bookmarkEnd w:id="1298"/>
    <w:bookmarkEnd w:id="1328"/>
    <w:bookmarkEnd w:id="1329"/>
    <w:bookmarkEnd w:id="1330"/>
    <w:bookmarkEnd w:id="1331"/>
    <w:bookmarkEnd w:id="1332"/>
    <w:bookmarkEnd w:id="1333"/>
    <w:bookmarkEnd w:id="1334"/>
    <w:bookmarkEnd w:id="1335"/>
    <w:bookmarkEnd w:id="1336"/>
    <w:bookmarkEnd w:id="1337"/>
    <w:bookmarkEnd w:id="1338"/>
    <w:bookmarkEnd w:id="1339"/>
    <w:p w14:paraId="4761BF60" w14:textId="77777777" w:rsidR="00A122A9" w:rsidRPr="00C67620" w:rsidRDefault="00A122A9" w:rsidP="00A122A9"/>
    <w:p w14:paraId="0BF7AB8E" w14:textId="77777777" w:rsidR="00300142" w:rsidRDefault="00300142">
      <w:pPr>
        <w:rPr>
          <w:rFonts w:ascii="Arial" w:hAnsi="Arial"/>
          <w:b/>
          <w:sz w:val="24"/>
        </w:rPr>
      </w:pPr>
      <w:bookmarkStart w:id="1349" w:name="_Toc101245564"/>
      <w:bookmarkStart w:id="1350" w:name="_Toc103501805"/>
      <w:bookmarkStart w:id="1351" w:name="_Toc104621008"/>
      <w:bookmarkStart w:id="1352" w:name="_Toc104946099"/>
      <w:bookmarkStart w:id="1353" w:name="_Toc104946939"/>
      <w:bookmarkStart w:id="1354" w:name="_Toc104947359"/>
      <w:bookmarkStart w:id="1355" w:name="_Toc104968646"/>
      <w:bookmarkStart w:id="1356" w:name="_Toc105501017"/>
      <w:bookmarkStart w:id="1357" w:name="_Toc105501513"/>
      <w:bookmarkStart w:id="1358" w:name="_Toc106617529"/>
      <w:bookmarkStart w:id="1359" w:name="_Toc111021380"/>
      <w:bookmarkStart w:id="1360" w:name="_Toc111253251"/>
      <w:bookmarkStart w:id="1361" w:name="_Toc112300644"/>
      <w:bookmarkStart w:id="1362" w:name="_Toc113353546"/>
      <w:bookmarkStart w:id="1363" w:name="_Toc128656284"/>
      <w:bookmarkStart w:id="1364" w:name="_Toc111980813"/>
      <w:r>
        <w:br w:type="page"/>
      </w:r>
    </w:p>
    <w:p w14:paraId="377D2CB8" w14:textId="41F5C2B5" w:rsidR="00A122A9" w:rsidRPr="00C67620" w:rsidRDefault="00A122A9" w:rsidP="00722290">
      <w:pPr>
        <w:pStyle w:val="Heading3"/>
      </w:pPr>
      <w:bookmarkStart w:id="1365" w:name="_Toc156482942"/>
      <w:r>
        <w:lastRenderedPageBreak/>
        <w:t>Recommendation – Provide User Control of Dynamic DNS Registration</w:t>
      </w:r>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5"/>
    </w:p>
    <w:p w14:paraId="58296948" w14:textId="2E195B20" w:rsidR="00A122A9" w:rsidRDefault="00E5487F" w:rsidP="00A122A9">
      <w:pPr>
        <w:pStyle w:val="LXIBody"/>
      </w:pPr>
      <w:r>
        <w:t>LXI Device</w:t>
      </w:r>
      <w:r w:rsidR="00A122A9" w:rsidRPr="00C67620">
        <w:t xml:space="preserve">s should allow the user to turn the Dynamic DNS capability on or off.  On networks without Dynamic DNS support, the network ignores the hostname request sent out by the </w:t>
      </w:r>
      <w:r w:rsidR="001C76E6">
        <w:t>device</w:t>
      </w:r>
      <w:r w:rsidR="00A122A9" w:rsidRPr="00C67620">
        <w:t xml:space="preserve">.  Some users may want to disable Dynamic DNS at the </w:t>
      </w:r>
      <w:r w:rsidR="000B72C9">
        <w:t>device</w:t>
      </w:r>
      <w:r w:rsidR="00A122A9" w:rsidRPr="00C67620">
        <w:t xml:space="preserve"> to make use of a default hostname assigned by the network.</w:t>
      </w:r>
    </w:p>
    <w:p w14:paraId="45946246" w14:textId="77777777" w:rsidR="00DD367D" w:rsidRDefault="00DD367D" w:rsidP="00DD367D"/>
    <w:p w14:paraId="45B395AA" w14:textId="77777777" w:rsidR="005E142E" w:rsidRDefault="005E142E" w:rsidP="005E142E">
      <w:pPr>
        <w:ind w:firstLine="576"/>
      </w:pPr>
      <w:r w:rsidRPr="00305B9D">
        <w:t>DHCP Options are additional IP address settings that a DHCP server passes to DHCP clients. </w:t>
      </w:r>
    </w:p>
    <w:p w14:paraId="15816431" w14:textId="61EB6587" w:rsidR="005E142E" w:rsidRPr="00AE4087" w:rsidRDefault="005E142E" w:rsidP="00273C02">
      <w:pPr>
        <w:pStyle w:val="ListParagraph"/>
        <w:numPr>
          <w:ilvl w:val="0"/>
          <w:numId w:val="46"/>
        </w:numPr>
        <w:rPr>
          <w:rFonts w:ascii="Times New Roman" w:hAnsi="Times New Roman"/>
          <w:sz w:val="20"/>
          <w:szCs w:val="20"/>
        </w:rPr>
      </w:pPr>
      <w:r w:rsidRPr="00AE4087">
        <w:rPr>
          <w:rFonts w:ascii="Times New Roman" w:hAnsi="Times New Roman"/>
          <w:sz w:val="20"/>
          <w:szCs w:val="20"/>
        </w:rPr>
        <w:t>DHCP Client Option 12 feature specifies the hostname of the client</w:t>
      </w:r>
    </w:p>
    <w:p w14:paraId="1FED5F94" w14:textId="77777777" w:rsidR="005E142E" w:rsidRPr="00C977DA" w:rsidRDefault="005E142E" w:rsidP="00273C02">
      <w:pPr>
        <w:pStyle w:val="ListParagraph"/>
        <w:numPr>
          <w:ilvl w:val="0"/>
          <w:numId w:val="45"/>
        </w:numPr>
        <w:rPr>
          <w:rFonts w:ascii="Times New Roman" w:hAnsi="Times New Roman"/>
          <w:sz w:val="20"/>
          <w:szCs w:val="20"/>
        </w:rPr>
      </w:pPr>
      <w:r w:rsidRPr="00C977DA">
        <w:rPr>
          <w:rStyle w:val="hgkelc"/>
          <w:rFonts w:ascii="Times New Roman" w:hAnsi="Times New Roman"/>
          <w:color w:val="202124"/>
          <w:sz w:val="20"/>
          <w:szCs w:val="20"/>
          <w:shd w:val="clear" w:color="auto" w:fill="FFFFFF"/>
        </w:rPr>
        <w:t>DHCP option 81</w:t>
      </w:r>
      <w:r>
        <w:rPr>
          <w:rStyle w:val="hgkelc"/>
          <w:rFonts w:ascii="Times New Roman" w:hAnsi="Times New Roman"/>
          <w:color w:val="202124"/>
          <w:sz w:val="20"/>
          <w:szCs w:val="20"/>
          <w:shd w:val="clear" w:color="auto" w:fill="FFFFFF"/>
        </w:rPr>
        <w:t xml:space="preserve"> is the</w:t>
      </w:r>
      <w:r w:rsidRPr="00C977DA">
        <w:rPr>
          <w:rStyle w:val="hgkelc"/>
          <w:rFonts w:ascii="Times New Roman" w:hAnsi="Times New Roman"/>
          <w:color w:val="202124"/>
          <w:sz w:val="20"/>
          <w:szCs w:val="20"/>
          <w:shd w:val="clear" w:color="auto" w:fill="FFFFFF"/>
        </w:rPr>
        <w:t> </w:t>
      </w:r>
      <w:r w:rsidRPr="001D6F0B">
        <w:rPr>
          <w:rStyle w:val="hgkelc"/>
          <w:rFonts w:ascii="Times New Roman" w:hAnsi="Times New Roman"/>
          <w:b/>
          <w:bCs/>
          <w:color w:val="202124"/>
          <w:sz w:val="20"/>
          <w:szCs w:val="20"/>
          <w:shd w:val="clear" w:color="auto" w:fill="FFFFFF"/>
        </w:rPr>
        <w:t>Client Fully Qualified Domain Name</w:t>
      </w:r>
      <w:r w:rsidRPr="00C977DA">
        <w:rPr>
          <w:rStyle w:val="hgkelc"/>
          <w:rFonts w:ascii="Times New Roman" w:hAnsi="Times New Roman"/>
          <w:color w:val="202124"/>
          <w:sz w:val="20"/>
          <w:szCs w:val="20"/>
          <w:shd w:val="clear" w:color="auto" w:fill="FFFFFF"/>
        </w:rPr>
        <w:t xml:space="preserve"> – this option allows automatic update of the DNS records associated to the client. </w:t>
      </w:r>
      <w:r>
        <w:rPr>
          <w:rStyle w:val="hgkelc"/>
          <w:rFonts w:ascii="Times New Roman" w:hAnsi="Times New Roman"/>
          <w:color w:val="202124"/>
          <w:sz w:val="20"/>
          <w:szCs w:val="20"/>
          <w:shd w:val="clear" w:color="auto" w:fill="FFFFFF"/>
        </w:rPr>
        <w:t>This</w:t>
      </w:r>
      <w:r w:rsidRPr="00C977DA">
        <w:rPr>
          <w:rStyle w:val="hgkelc"/>
          <w:rFonts w:ascii="Times New Roman" w:hAnsi="Times New Roman"/>
          <w:color w:val="202124"/>
          <w:sz w:val="20"/>
          <w:szCs w:val="20"/>
          <w:shd w:val="clear" w:color="auto" w:fill="FFFFFF"/>
        </w:rPr>
        <w:t xml:space="preserve"> option can specify whether the client or the server will update the records and the FQDN associated to the client</w:t>
      </w:r>
      <w:r>
        <w:rPr>
          <w:rStyle w:val="hgkelc"/>
          <w:rFonts w:ascii="Times New Roman" w:hAnsi="Times New Roman"/>
          <w:color w:val="202124"/>
          <w:sz w:val="20"/>
          <w:szCs w:val="20"/>
          <w:shd w:val="clear" w:color="auto" w:fill="FFFFFF"/>
        </w:rPr>
        <w:t>.</w:t>
      </w:r>
    </w:p>
    <w:p w14:paraId="707877F2" w14:textId="77777777" w:rsidR="005E142E" w:rsidRPr="00857CAD" w:rsidRDefault="005E142E" w:rsidP="005E142E">
      <w:pPr>
        <w:pStyle w:val="LXIBody"/>
      </w:pPr>
      <w:r w:rsidRPr="00D44576">
        <w:t>Both option 12 and option 81 should be present to enable Dynamic DNS. The reason why both options are needed is because in testing it has been found that if only option 12 is present then Windows</w:t>
      </w:r>
      <w:r w:rsidRPr="00857CAD">
        <w:t xml:space="preserve"> routers which are looking at option 81 only would not disable Dynamic DNS when removing option 12 only. </w:t>
      </w:r>
    </w:p>
    <w:p w14:paraId="589E6E2E" w14:textId="77777777" w:rsidR="005E142E" w:rsidRPr="00857CAD" w:rsidRDefault="005E142E" w:rsidP="005E142E">
      <w:pPr>
        <w:pStyle w:val="LXIBody"/>
      </w:pPr>
      <w:r w:rsidRPr="00857CAD">
        <w:t>Some Linux routers only listen to the option 12, therefore not having option 12 broadcasted when option 81 is set might lead to not having Dynamic DNS enabled when expected. This is due to some Linux routers not keeping entirely to the RFC. </w:t>
      </w:r>
    </w:p>
    <w:p w14:paraId="50F5D0DF" w14:textId="58261980" w:rsidR="005E142E" w:rsidRPr="00915FA1" w:rsidRDefault="00BE0689" w:rsidP="005E142E">
      <w:pPr>
        <w:pStyle w:val="LXIBody"/>
      </w:pPr>
      <w:r>
        <w:t xml:space="preserve">LXI devices </w:t>
      </w:r>
      <w:r w:rsidR="00970DC8">
        <w:t>that support user control of Dynamic DNS</w:t>
      </w:r>
      <w:r w:rsidR="00E306B0">
        <w:t xml:space="preserve"> should</w:t>
      </w:r>
      <w:r>
        <w:t xml:space="preserve"> support both option 12 and option 81</w:t>
      </w:r>
      <w:r w:rsidR="00D8043D">
        <w:t xml:space="preserve"> when it is re-enabled</w:t>
      </w:r>
      <w:r>
        <w:t xml:space="preserve">.  </w:t>
      </w:r>
      <w:r w:rsidR="00651455">
        <w:t>O</w:t>
      </w:r>
      <w:r w:rsidR="005E142E" w:rsidRPr="00915FA1">
        <w:t xml:space="preserve">ption 12 and option 81 </w:t>
      </w:r>
      <w:r w:rsidR="008E548F">
        <w:t>sh</w:t>
      </w:r>
      <w:r w:rsidR="00CF1F0D">
        <w:t>ould</w:t>
      </w:r>
      <w:r w:rsidR="008E548F">
        <w:t xml:space="preserve"> </w:t>
      </w:r>
      <w:r w:rsidR="005E142E" w:rsidRPr="00915FA1">
        <w:t xml:space="preserve">be present and removed when enabling/disabling Dynamic DNS </w:t>
      </w:r>
      <w:r w:rsidR="00763170" w:rsidRPr="00915FA1">
        <w:t>respectively</w:t>
      </w:r>
      <w:r w:rsidR="00763170">
        <w:t>.</w:t>
      </w:r>
      <w:r w:rsidR="005E142E" w:rsidRPr="00915FA1">
        <w:t xml:space="preserve"> Even though having both options provide redundant information.  </w:t>
      </w:r>
    </w:p>
    <w:p w14:paraId="015AE603" w14:textId="77777777" w:rsidR="005E142E" w:rsidRPr="00C67620" w:rsidRDefault="005E142E" w:rsidP="005E142E">
      <w:pPr>
        <w:pStyle w:val="ObservationHeading"/>
      </w:pPr>
      <w:r w:rsidRPr="00C67620">
        <w:t xml:space="preserve">Observation – </w:t>
      </w:r>
      <w:r>
        <w:t>Kerberos Conformance Testing</w:t>
      </w:r>
    </w:p>
    <w:p w14:paraId="1736C341" w14:textId="5B86C25A" w:rsidR="005E142E" w:rsidRPr="007F6C49" w:rsidRDefault="005E142E" w:rsidP="005E142E">
      <w:pPr>
        <w:pStyle w:val="LXIObservationBody"/>
      </w:pPr>
      <w:r w:rsidRPr="007F6C49">
        <w:t>The TSEP Kerberos Test Suite checks to make sure both option 12 and option 81 are present for enabling Dynamic DNS. If both options 12 and 81 are missing Dynamic DNS is disabled. </w:t>
      </w:r>
    </w:p>
    <w:p w14:paraId="2AED5701" w14:textId="77777777" w:rsidR="005E142E" w:rsidRPr="00C67620" w:rsidRDefault="005E142E" w:rsidP="005E142E">
      <w:pPr>
        <w:pStyle w:val="LXIObservationBody"/>
      </w:pPr>
    </w:p>
    <w:bookmarkEnd w:id="1364"/>
    <w:p w14:paraId="47B8D236" w14:textId="77777777" w:rsidR="00A122A9" w:rsidRPr="00C67620" w:rsidRDefault="00A122A9" w:rsidP="006658FC">
      <w:pPr>
        <w:pStyle w:val="ObservationHeading"/>
      </w:pPr>
      <w:r w:rsidRPr="00C67620">
        <w:t>Observation – DNS Client Usage</w:t>
      </w:r>
    </w:p>
    <w:p w14:paraId="4DA7E985" w14:textId="7B38C487" w:rsidR="00A122A9" w:rsidRPr="00C67620" w:rsidRDefault="00A122A9" w:rsidP="00A122A9">
      <w:pPr>
        <w:pStyle w:val="LXIObservationBody"/>
      </w:pPr>
      <w:r w:rsidRPr="00C67620">
        <w:t xml:space="preserve">The previous section discussed how to make a </w:t>
      </w:r>
      <w:r w:rsidR="001563FB">
        <w:t>device</w:t>
      </w:r>
      <w:r w:rsidRPr="00C67620">
        <w:t xml:space="preserve"> reachable as a server via a hostname.  This section discusses the ability of the </w:t>
      </w:r>
      <w:r w:rsidR="00F05014">
        <w:t>device</w:t>
      </w:r>
      <w:r w:rsidRPr="00C67620">
        <w:t xml:space="preserve"> to become a client in the network running things like a Web browser.  This capability may not be used on all </w:t>
      </w:r>
      <w:r w:rsidR="00652BEC">
        <w:t>device</w:t>
      </w:r>
      <w:r w:rsidRPr="00C67620">
        <w:t xml:space="preserve">s because they have little need to become a client on the network.  In order to be a client on the network the </w:t>
      </w:r>
      <w:r w:rsidR="001563FB">
        <w:t>device</w:t>
      </w:r>
      <w:r w:rsidRPr="00C67620">
        <w:t xml:space="preserve"> needs to be able to do hostname look-ups just like any other computer in the network.</w:t>
      </w:r>
    </w:p>
    <w:p w14:paraId="3DB67A58" w14:textId="77777777" w:rsidR="00A122A9" w:rsidRPr="00C67620" w:rsidRDefault="00A122A9" w:rsidP="00A122A9">
      <w:pPr>
        <w:pStyle w:val="Heading4"/>
        <w:tabs>
          <w:tab w:val="num" w:pos="1404"/>
        </w:tabs>
      </w:pPr>
      <w:bookmarkStart w:id="1366" w:name="_Ref111956585"/>
      <w:bookmarkStart w:id="1367" w:name="_Toc112300645"/>
      <w:bookmarkStart w:id="1368" w:name="_Toc113353547"/>
      <w:r>
        <w:t>RULE – If Dynamic DNS Can Be Disabled, Its Default State Is Enabled</w:t>
      </w:r>
      <w:bookmarkEnd w:id="1366"/>
      <w:bookmarkEnd w:id="1367"/>
      <w:bookmarkEnd w:id="1368"/>
    </w:p>
    <w:p w14:paraId="1C805272" w14:textId="09709C7F" w:rsidR="00A122A9" w:rsidRPr="00C67620" w:rsidRDefault="00E5487F" w:rsidP="00A122A9">
      <w:pPr>
        <w:pStyle w:val="LXIBody"/>
      </w:pPr>
      <w:r>
        <w:t>LXI Device</w:t>
      </w:r>
      <w:r w:rsidR="00A122A9" w:rsidRPr="00C67620">
        <w:t>s that allow Dynamic DNS to be turned off shall have the Dynamic DNS capability enabled by</w:t>
      </w:r>
      <w:r w:rsidR="00287B81">
        <w:t xml:space="preserve"> either default or </w:t>
      </w:r>
      <w:r w:rsidR="008572F6">
        <w:t xml:space="preserve">after an </w:t>
      </w:r>
      <w:r w:rsidR="00287B81">
        <w:t>LCI</w:t>
      </w:r>
      <w:r w:rsidR="00485523">
        <w:t>.</w:t>
      </w:r>
      <w:r w:rsidR="00485523" w:rsidRPr="00C67620" w:rsidDel="00485523">
        <w:t xml:space="preserve"> </w:t>
      </w:r>
    </w:p>
    <w:p w14:paraId="01E7960A" w14:textId="77777777" w:rsidR="009205C0" w:rsidRPr="007E7B0A" w:rsidRDefault="009205C0" w:rsidP="00A122A9">
      <w:pPr>
        <w:pStyle w:val="LXIBody"/>
      </w:pPr>
      <w:bookmarkStart w:id="1369" w:name="_Toc113352496"/>
      <w:bookmarkStart w:id="1370" w:name="_Toc113353556"/>
      <w:bookmarkStart w:id="1371" w:name="_Toc113352499"/>
      <w:bookmarkStart w:id="1372" w:name="_Toc113353559"/>
      <w:bookmarkStart w:id="1373" w:name="_Toc113352500"/>
      <w:bookmarkStart w:id="1374" w:name="_Toc113353560"/>
      <w:bookmarkStart w:id="1375" w:name="_Toc111980817"/>
      <w:bookmarkEnd w:id="1369"/>
      <w:bookmarkEnd w:id="1370"/>
      <w:bookmarkEnd w:id="1371"/>
      <w:bookmarkEnd w:id="1372"/>
      <w:bookmarkEnd w:id="1373"/>
      <w:bookmarkEnd w:id="1374"/>
    </w:p>
    <w:p w14:paraId="2C73C112" w14:textId="77777777" w:rsidR="00416E42" w:rsidRPr="00C67620" w:rsidRDefault="00416E42" w:rsidP="00416E42">
      <w:pPr>
        <w:pStyle w:val="Heading2"/>
      </w:pPr>
      <w:bookmarkStart w:id="1376" w:name="_Toc156482943"/>
      <w:bookmarkStart w:id="1377" w:name="_Toc112300649"/>
      <w:bookmarkStart w:id="1378" w:name="_Ref112841382"/>
      <w:bookmarkStart w:id="1379" w:name="_Toc113353565"/>
      <w:bookmarkStart w:id="1380" w:name="_Ref113409870"/>
      <w:bookmarkStart w:id="1381" w:name="_Ref113409881"/>
      <w:bookmarkStart w:id="1382" w:name="_Ref113775667"/>
      <w:bookmarkStart w:id="1383" w:name="_Toc128656288"/>
      <w:r w:rsidRPr="00C67620">
        <w:lastRenderedPageBreak/>
        <w:t>Recommendation - Provide DNS Client</w:t>
      </w:r>
      <w:bookmarkEnd w:id="1376"/>
      <w:r w:rsidRPr="00C67620">
        <w:t xml:space="preserve"> </w:t>
      </w:r>
    </w:p>
    <w:p w14:paraId="6FC2954C" w14:textId="77777777" w:rsidR="00416E42" w:rsidRPr="00C67620" w:rsidRDefault="00416E42" w:rsidP="00416E42">
      <w:pPr>
        <w:pStyle w:val="LXIBody"/>
      </w:pPr>
      <w:r>
        <w:t>LXI Device</w:t>
      </w:r>
      <w:r w:rsidRPr="00C67620">
        <w:t>s should support a DNS client for resolving hostnames.</w:t>
      </w:r>
    </w:p>
    <w:p w14:paraId="16E67993" w14:textId="77777777" w:rsidR="00416E42" w:rsidRPr="00C67620" w:rsidRDefault="00416E42" w:rsidP="006658FC">
      <w:pPr>
        <w:pStyle w:val="ObservationHeading"/>
      </w:pPr>
      <w:r w:rsidRPr="00C67620">
        <w:t>Observation – DNS Client Advantages</w:t>
      </w:r>
    </w:p>
    <w:p w14:paraId="22D2C4B6" w14:textId="77777777" w:rsidR="00416E42" w:rsidRPr="00C67620" w:rsidRDefault="00416E42" w:rsidP="00416E42">
      <w:pPr>
        <w:pStyle w:val="LXIObservationBody"/>
      </w:pPr>
      <w:r w:rsidRPr="00C67620">
        <w:t xml:space="preserve">DNS client capability allows an </w:t>
      </w:r>
      <w:r>
        <w:t>LXI Device</w:t>
      </w:r>
      <w:r w:rsidRPr="00C67620">
        <w:t xml:space="preserve"> to translate a hostname into an IP address.  This capability may be used for the following applications:</w:t>
      </w:r>
    </w:p>
    <w:p w14:paraId="0AD13876" w14:textId="3B2DA8B1" w:rsidR="00416E42" w:rsidRPr="00C67620" w:rsidRDefault="00416E42" w:rsidP="00416E42">
      <w:pPr>
        <w:pStyle w:val="LXIObservationBody"/>
      </w:pPr>
      <w:r w:rsidRPr="00C67620">
        <w:t xml:space="preserve">Running client applications (like a web browser) on the </w:t>
      </w:r>
      <w:r>
        <w:t>LXI Device</w:t>
      </w:r>
      <w:r w:rsidRPr="00C67620">
        <w:t xml:space="preserve"> to connect to other resources and/or servers on the network.</w:t>
      </w:r>
      <w:r w:rsidR="006439DF">
        <w:t xml:space="preserve"> </w:t>
      </w:r>
      <w:r w:rsidRPr="00C67620">
        <w:t>This would be used, for example, to do firmware updates from a supplier’s website.</w:t>
      </w:r>
    </w:p>
    <w:p w14:paraId="4DC9D30E" w14:textId="77777777" w:rsidR="000763E7" w:rsidRDefault="000763E7" w:rsidP="00416E42">
      <w:pPr>
        <w:pStyle w:val="LXIObservationBody"/>
      </w:pPr>
    </w:p>
    <w:p w14:paraId="176FBF24" w14:textId="71546594" w:rsidR="00416E42" w:rsidRPr="00C67620" w:rsidRDefault="00416E42" w:rsidP="00416E42">
      <w:pPr>
        <w:pStyle w:val="LXIObservationBody"/>
      </w:pPr>
      <w:r w:rsidRPr="00C67620">
        <w:t xml:space="preserve">Doing reverse look-ups of IP addresses that have a connection to the </w:t>
      </w:r>
      <w:r>
        <w:t>LXI Device</w:t>
      </w:r>
      <w:r w:rsidRPr="00C67620">
        <w:t xml:space="preserve"> to get the hostname of the user connected, which is more recognizable than an IP address.</w:t>
      </w:r>
    </w:p>
    <w:p w14:paraId="283DF0FB" w14:textId="77777777" w:rsidR="000763E7" w:rsidRDefault="000763E7" w:rsidP="00416E42">
      <w:pPr>
        <w:pStyle w:val="LXIObservationBody"/>
      </w:pPr>
    </w:p>
    <w:p w14:paraId="35048B5D" w14:textId="52B29654" w:rsidR="00416E42" w:rsidRPr="00C67620" w:rsidRDefault="00416E42" w:rsidP="00416E42">
      <w:pPr>
        <w:pStyle w:val="LXIObservationBody"/>
      </w:pPr>
      <w:r w:rsidRPr="00C67620">
        <w:t>Enabling a connection by hostname to nodes on the organization’s LAN, such as servers or printers.</w:t>
      </w:r>
    </w:p>
    <w:p w14:paraId="57F35B7F" w14:textId="77777777" w:rsidR="000763E7" w:rsidRDefault="000763E7" w:rsidP="00416E42">
      <w:pPr>
        <w:pStyle w:val="LXIObservationBody"/>
      </w:pPr>
    </w:p>
    <w:p w14:paraId="0A634CF9" w14:textId="6B528634" w:rsidR="00416E42" w:rsidRPr="00C67620" w:rsidRDefault="00416E42" w:rsidP="00416E42">
      <w:pPr>
        <w:pStyle w:val="LXIObservationBody"/>
      </w:pPr>
      <w:r w:rsidRPr="00C67620">
        <w:t xml:space="preserve">Validating the DNS hostname that the </w:t>
      </w:r>
      <w:r>
        <w:t>LXI Device</w:t>
      </w:r>
      <w:r w:rsidRPr="00C67620">
        <w:t xml:space="preserve"> has by doing a reverse IP-to-hostname look-up on the </w:t>
      </w:r>
      <w:r>
        <w:t>LXI Device</w:t>
      </w:r>
      <w:r w:rsidRPr="00C67620">
        <w:t xml:space="preserve">’s IP address and then doing a forward hostname-to-IP address look-up to verify that it </w:t>
      </w:r>
      <w:r w:rsidR="006A542A" w:rsidRPr="00C67620">
        <w:t>returns</w:t>
      </w:r>
      <w:r w:rsidRPr="00C67620">
        <w:t xml:space="preserve"> the </w:t>
      </w:r>
      <w:r>
        <w:t>LXI Device</w:t>
      </w:r>
      <w:r w:rsidRPr="00C67620">
        <w:t>’s IP address.</w:t>
      </w:r>
    </w:p>
    <w:p w14:paraId="1E8CAC4C" w14:textId="77777777" w:rsidR="00A122A9" w:rsidRPr="00C67620" w:rsidRDefault="00A122A9" w:rsidP="00A122A9">
      <w:pPr>
        <w:pStyle w:val="Heading2"/>
      </w:pPr>
      <w:bookmarkStart w:id="1384" w:name="_Ref207183966"/>
      <w:bookmarkStart w:id="1385" w:name="_Toc156482944"/>
      <w:r w:rsidRPr="00C67620">
        <w:t>RULE – LAN Configuration Initialize (LCI)</w:t>
      </w:r>
      <w:bookmarkEnd w:id="1377"/>
      <w:bookmarkEnd w:id="1378"/>
      <w:bookmarkEnd w:id="1379"/>
      <w:bookmarkEnd w:id="1380"/>
      <w:bookmarkEnd w:id="1381"/>
      <w:bookmarkEnd w:id="1382"/>
      <w:bookmarkEnd w:id="1383"/>
      <w:bookmarkEnd w:id="1384"/>
      <w:bookmarkEnd w:id="1385"/>
      <w:r w:rsidRPr="00C67620">
        <w:t xml:space="preserve"> </w:t>
      </w:r>
    </w:p>
    <w:p w14:paraId="15BAB029" w14:textId="7AB4D6A1" w:rsidR="00A122A9" w:rsidRDefault="003F722C" w:rsidP="00A122A9">
      <w:pPr>
        <w:pStyle w:val="LXIBody"/>
      </w:pPr>
      <w:r>
        <w:t>LXI Device</w:t>
      </w:r>
      <w:r w:rsidR="002365C4">
        <w:t>s</w:t>
      </w:r>
      <w:r w:rsidR="00A122A9" w:rsidRPr="002E3199">
        <w:t xml:space="preserve"> shall provide a LCI reset mechanism, as defined in</w:t>
      </w:r>
      <w:r w:rsidR="00020B65">
        <w:t xml:space="preserve"> Section </w:t>
      </w:r>
      <w:r w:rsidR="00020B65">
        <w:fldChar w:fldCharType="begin"/>
      </w:r>
      <w:r w:rsidR="00020B65">
        <w:instrText xml:space="preserve"> REF _Ref450984525 \r \h </w:instrText>
      </w:r>
      <w:r w:rsidR="00020B65">
        <w:fldChar w:fldCharType="separate"/>
      </w:r>
      <w:r w:rsidR="0028063C">
        <w:t>2.4.5</w:t>
      </w:r>
      <w:r w:rsidR="00020B65">
        <w:fldChar w:fldCharType="end"/>
      </w:r>
      <w:r w:rsidR="00A122A9" w:rsidRPr="002E3199">
        <w:t>,</w:t>
      </w:r>
      <w:r w:rsidR="00A122A9">
        <w:t xml:space="preserve"> </w:t>
      </w:r>
      <w:r w:rsidR="00A122A9" w:rsidRPr="002E3199">
        <w:t xml:space="preserve">that when activated places </w:t>
      </w:r>
      <w:r w:rsidR="00F0314E">
        <w:t xml:space="preserve">many of </w:t>
      </w:r>
      <w:r w:rsidR="00A122A9" w:rsidRPr="002E3199">
        <w:t xml:space="preserve">the </w:t>
      </w:r>
      <w:r w:rsidR="00E5487F">
        <w:t>LXI Device</w:t>
      </w:r>
      <w:r w:rsidR="00A122A9" w:rsidRPr="002E3199">
        <w:t xml:space="preserve">'s network settings to a </w:t>
      </w:r>
      <w:r w:rsidR="00F0314E">
        <w:t xml:space="preserve">specified </w:t>
      </w:r>
      <w:r w:rsidR="00A122A9" w:rsidRPr="002E3199">
        <w:t>state.</w:t>
      </w:r>
      <w:r w:rsidR="00A122A9" w:rsidRPr="00C67620">
        <w:t xml:space="preserve">  </w:t>
      </w:r>
      <w:r w:rsidR="00A122A9" w:rsidRPr="0063363B">
        <w:t xml:space="preserve">These settings shall take effect when the LCI mechanism is activated, without requiring any further operator actions (e.g., if the </w:t>
      </w:r>
      <w:r w:rsidR="00E5487F">
        <w:t>LXI Device</w:t>
      </w:r>
      <w:r w:rsidR="00A122A9" w:rsidRPr="0063363B">
        <w:t xml:space="preserve"> requires a reboot for the changes to take effect, the </w:t>
      </w:r>
      <w:r w:rsidR="00E5487F">
        <w:t>LXI Device</w:t>
      </w:r>
      <w:r w:rsidR="00A122A9" w:rsidRPr="0063363B">
        <w:t xml:space="preserve"> shall reboot automatically).</w:t>
      </w:r>
    </w:p>
    <w:p w14:paraId="166444DD" w14:textId="5ADD41ED" w:rsidR="00E56783" w:rsidRPr="00C67620" w:rsidRDefault="000313D3" w:rsidP="00A122A9">
      <w:pPr>
        <w:pStyle w:val="LXIBody"/>
      </w:pPr>
      <w:r>
        <w:t xml:space="preserve">The LCI reset mechanism </w:t>
      </w:r>
      <w:r w:rsidR="00706295">
        <w:t>may</w:t>
      </w:r>
      <w:r>
        <w:t xml:space="preserve"> affect </w:t>
      </w:r>
      <w:r w:rsidR="00026F4D">
        <w:t xml:space="preserve">settings </w:t>
      </w:r>
      <w:r w:rsidR="00706295">
        <w:t xml:space="preserve">not called out by LXI that enable </w:t>
      </w:r>
      <w:r w:rsidR="00026F4D">
        <w:t>the customer to re-establish network communication with the device.</w:t>
      </w:r>
      <w:r w:rsidR="00570CA6" w:rsidRPr="0063363B">
        <w:t xml:space="preserve">  </w:t>
      </w:r>
      <w:r w:rsidR="00570CA6" w:rsidRPr="00C67620">
        <w:t xml:space="preserve">The </w:t>
      </w:r>
      <w:r w:rsidR="00570CA6">
        <w:t>LXI Device</w:t>
      </w:r>
      <w:r w:rsidR="00570CA6" w:rsidRPr="00C67620">
        <w:t xml:space="preserve"> </w:t>
      </w:r>
      <w:r w:rsidR="00570CA6">
        <w:t>LCI</w:t>
      </w:r>
      <w:r w:rsidR="00570CA6" w:rsidRPr="00C67620">
        <w:t xml:space="preserve"> state shall be fully documented and available in the manufacturer’s supplied documentation.</w:t>
      </w:r>
    </w:p>
    <w:p w14:paraId="3604D27D" w14:textId="77777777" w:rsidR="00A122A9" w:rsidRPr="00C67620" w:rsidRDefault="00A122A9" w:rsidP="00A122A9"/>
    <w:p w14:paraId="720BC4B9" w14:textId="77777777" w:rsidR="00A122A9" w:rsidRPr="00C67620" w:rsidRDefault="00A122A9" w:rsidP="00A122A9">
      <w:pPr>
        <w:pStyle w:val="LXITableHeader"/>
      </w:pPr>
      <w:bookmarkStart w:id="1386" w:name="_Toc106617538"/>
      <w:bookmarkStart w:id="1387" w:name="_Toc111253257"/>
      <w:bookmarkStart w:id="1388" w:name="_Toc113432814"/>
      <w:bookmarkStart w:id="1389" w:name="_Toc113776914"/>
      <w:r w:rsidRPr="00C67620">
        <w:t xml:space="preserve">Table of items affected by LAN Configuration Initialize </w:t>
      </w:r>
      <w:bookmarkEnd w:id="1386"/>
      <w:bookmarkEnd w:id="1387"/>
      <w:bookmarkEnd w:id="1388"/>
      <w:r w:rsidRPr="00C67620">
        <w:t>Mechanism</w:t>
      </w:r>
      <w:bookmarkEnd w:id="1389"/>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428"/>
        <w:gridCol w:w="2160"/>
        <w:gridCol w:w="2268"/>
      </w:tblGrid>
      <w:tr w:rsidR="00A122A9" w:rsidRPr="00C67620" w14:paraId="606E8179" w14:textId="77777777">
        <w:tc>
          <w:tcPr>
            <w:tcW w:w="4428" w:type="dxa"/>
            <w:tcBorders>
              <w:top w:val="single" w:sz="6" w:space="0" w:color="auto"/>
              <w:left w:val="single" w:sz="6" w:space="0" w:color="auto"/>
              <w:bottom w:val="single" w:sz="6" w:space="0" w:color="auto"/>
              <w:right w:val="single" w:sz="6" w:space="0" w:color="auto"/>
            </w:tcBorders>
          </w:tcPr>
          <w:p w14:paraId="4886D9B4" w14:textId="77777777" w:rsidR="00A122A9" w:rsidRPr="00C67620" w:rsidRDefault="00A122A9" w:rsidP="00A122A9">
            <w:r w:rsidRPr="00C67620">
              <w:t>Item</w:t>
            </w:r>
          </w:p>
        </w:tc>
        <w:tc>
          <w:tcPr>
            <w:tcW w:w="2160" w:type="dxa"/>
            <w:tcBorders>
              <w:top w:val="single" w:sz="6" w:space="0" w:color="auto"/>
              <w:left w:val="single" w:sz="6" w:space="0" w:color="auto"/>
              <w:bottom w:val="single" w:sz="6" w:space="0" w:color="auto"/>
              <w:right w:val="single" w:sz="6" w:space="0" w:color="auto"/>
            </w:tcBorders>
          </w:tcPr>
          <w:p w14:paraId="785AA8D3" w14:textId="77777777" w:rsidR="00A122A9" w:rsidRPr="00C67620" w:rsidRDefault="00A122A9" w:rsidP="00A122A9">
            <w:r w:rsidRPr="00C67620">
              <w:t>Value</w:t>
            </w:r>
          </w:p>
        </w:tc>
        <w:tc>
          <w:tcPr>
            <w:tcW w:w="2268" w:type="dxa"/>
            <w:tcBorders>
              <w:top w:val="single" w:sz="6" w:space="0" w:color="auto"/>
              <w:left w:val="single" w:sz="6" w:space="0" w:color="auto"/>
              <w:bottom w:val="single" w:sz="6" w:space="0" w:color="auto"/>
              <w:right w:val="single" w:sz="6" w:space="0" w:color="auto"/>
            </w:tcBorders>
          </w:tcPr>
          <w:p w14:paraId="490BB012" w14:textId="77777777" w:rsidR="00A122A9" w:rsidRPr="00C67620" w:rsidRDefault="00A122A9" w:rsidP="00A122A9">
            <w:r w:rsidRPr="00C67620">
              <w:t>Section</w:t>
            </w:r>
          </w:p>
        </w:tc>
      </w:tr>
      <w:tr w:rsidR="00413CD5" w:rsidRPr="00C67620" w14:paraId="664547A5" w14:textId="77777777">
        <w:tc>
          <w:tcPr>
            <w:tcW w:w="4428" w:type="dxa"/>
            <w:tcBorders>
              <w:top w:val="single" w:sz="6" w:space="0" w:color="auto"/>
              <w:left w:val="single" w:sz="6" w:space="0" w:color="auto"/>
              <w:bottom w:val="single" w:sz="6" w:space="0" w:color="auto"/>
              <w:right w:val="single" w:sz="6" w:space="0" w:color="auto"/>
            </w:tcBorders>
          </w:tcPr>
          <w:p w14:paraId="109E811C" w14:textId="7FC4BEFE" w:rsidR="00413CD5" w:rsidRPr="00221F89" w:rsidRDefault="00B42172" w:rsidP="00A122A9">
            <w:pPr>
              <w:widowControl w:val="0"/>
              <w:autoSpaceDE w:val="0"/>
              <w:autoSpaceDN w:val="0"/>
              <w:adjustRightInd w:val="0"/>
              <w:rPr>
                <w:szCs w:val="20"/>
              </w:rPr>
            </w:pPr>
            <w:r>
              <w:rPr>
                <w:szCs w:val="20"/>
              </w:rPr>
              <w:t>IPv4 Interface</w:t>
            </w:r>
          </w:p>
        </w:tc>
        <w:tc>
          <w:tcPr>
            <w:tcW w:w="2160" w:type="dxa"/>
            <w:tcBorders>
              <w:top w:val="single" w:sz="6" w:space="0" w:color="auto"/>
              <w:left w:val="single" w:sz="6" w:space="0" w:color="auto"/>
              <w:bottom w:val="single" w:sz="6" w:space="0" w:color="auto"/>
              <w:right w:val="single" w:sz="6" w:space="0" w:color="auto"/>
            </w:tcBorders>
            <w:vAlign w:val="bottom"/>
          </w:tcPr>
          <w:p w14:paraId="2BCBC259" w14:textId="6667C216" w:rsidR="00413CD5" w:rsidRPr="00C67620" w:rsidDel="00657D0D" w:rsidRDefault="00B42172" w:rsidP="00A122A9">
            <w:pPr>
              <w:widowControl w:val="0"/>
              <w:autoSpaceDE w:val="0"/>
              <w:autoSpaceDN w:val="0"/>
              <w:adjustRightInd w:val="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42EBAC7E" w14:textId="355E36A8" w:rsidR="00413CD5" w:rsidRPr="00C67620" w:rsidRDefault="002E3214" w:rsidP="00A122A9">
            <w:pPr>
              <w:widowControl w:val="0"/>
              <w:autoSpaceDE w:val="0"/>
              <w:autoSpaceDN w:val="0"/>
              <w:adjustRightInd w:val="0"/>
              <w:rPr>
                <w:szCs w:val="20"/>
              </w:rPr>
            </w:pPr>
            <w:r>
              <w:rPr>
                <w:szCs w:val="20"/>
              </w:rPr>
              <w:t xml:space="preserve">Pertains to devices that implement the </w:t>
            </w:r>
            <w:r w:rsidR="00DF3AE1">
              <w:rPr>
                <w:szCs w:val="20"/>
              </w:rPr>
              <w:t xml:space="preserve">LXI </w:t>
            </w:r>
            <w:r>
              <w:rPr>
                <w:szCs w:val="20"/>
              </w:rPr>
              <w:t>IPv6 Extended Function.</w:t>
            </w:r>
          </w:p>
        </w:tc>
      </w:tr>
      <w:tr w:rsidR="00A122A9" w:rsidRPr="00C67620" w14:paraId="24DBAFAF" w14:textId="77777777">
        <w:tc>
          <w:tcPr>
            <w:tcW w:w="4428" w:type="dxa"/>
            <w:tcBorders>
              <w:top w:val="single" w:sz="6" w:space="0" w:color="auto"/>
              <w:left w:val="single" w:sz="6" w:space="0" w:color="auto"/>
              <w:bottom w:val="single" w:sz="6" w:space="0" w:color="auto"/>
              <w:right w:val="single" w:sz="6" w:space="0" w:color="auto"/>
            </w:tcBorders>
          </w:tcPr>
          <w:p w14:paraId="0A69DE1F" w14:textId="1CA5945E" w:rsidR="00A122A9" w:rsidRPr="00221F89" w:rsidRDefault="00A122A9" w:rsidP="00A122A9">
            <w:pPr>
              <w:widowControl w:val="0"/>
              <w:autoSpaceDE w:val="0"/>
              <w:autoSpaceDN w:val="0"/>
              <w:adjustRightInd w:val="0"/>
              <w:rPr>
                <w:szCs w:val="20"/>
              </w:rPr>
            </w:pPr>
            <w:r w:rsidRPr="00221F89">
              <w:rPr>
                <w:szCs w:val="20"/>
              </w:rPr>
              <w:t>IP</w:t>
            </w:r>
            <w:r w:rsidR="00AF5264">
              <w:rPr>
                <w:szCs w:val="20"/>
              </w:rPr>
              <w:t>v4</w:t>
            </w:r>
            <w:r w:rsidRPr="00221F89">
              <w:rPr>
                <w:szCs w:val="20"/>
              </w:rPr>
              <w:t xml:space="preserve"> Address Configuration:</w:t>
            </w:r>
          </w:p>
          <w:p w14:paraId="1A7AF29A" w14:textId="0C993436" w:rsidR="008B1282" w:rsidRPr="005105C3" w:rsidRDefault="005105C3" w:rsidP="00657D0D">
            <w:r>
              <w:t xml:space="preserve">    </w:t>
            </w:r>
            <w:r w:rsidR="00A122A9" w:rsidRPr="00657D0D">
              <w:t>DHCP</w:t>
            </w:r>
          </w:p>
          <w:p w14:paraId="79B9BF48" w14:textId="6A34F415" w:rsidR="00A122A9" w:rsidRPr="00345BC7" w:rsidRDefault="005105C3" w:rsidP="005105C3">
            <w:r>
              <w:t xml:space="preserve">    </w:t>
            </w:r>
            <w:r w:rsidR="008B1282" w:rsidRPr="005105C3">
              <w:t>AutoIP</w:t>
            </w:r>
          </w:p>
        </w:tc>
        <w:tc>
          <w:tcPr>
            <w:tcW w:w="2160" w:type="dxa"/>
            <w:tcBorders>
              <w:top w:val="single" w:sz="6" w:space="0" w:color="auto"/>
              <w:left w:val="single" w:sz="6" w:space="0" w:color="auto"/>
              <w:bottom w:val="single" w:sz="6" w:space="0" w:color="auto"/>
              <w:right w:val="single" w:sz="6" w:space="0" w:color="auto"/>
            </w:tcBorders>
            <w:vAlign w:val="bottom"/>
          </w:tcPr>
          <w:p w14:paraId="2D141C85" w14:textId="77777777" w:rsidR="008B1282" w:rsidRPr="00657D0D" w:rsidRDefault="00A122A9" w:rsidP="00221F89">
            <w:pPr>
              <w:rPr>
                <w:szCs w:val="20"/>
              </w:rPr>
            </w:pPr>
            <w:r w:rsidRPr="00221F89">
              <w:rPr>
                <w:szCs w:val="20"/>
              </w:rPr>
              <w:t>Enabled</w:t>
            </w:r>
          </w:p>
          <w:p w14:paraId="7796E817" w14:textId="77777777" w:rsidR="00A122A9" w:rsidRPr="00C67620" w:rsidRDefault="008B1282" w:rsidP="00657D0D">
            <w:r w:rsidRPr="00657D0D">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352A906" w14:textId="77777777" w:rsidR="00A122A9" w:rsidRPr="00C67620" w:rsidRDefault="00A122A9" w:rsidP="00A122A9">
            <w:pPr>
              <w:widowControl w:val="0"/>
              <w:autoSpaceDE w:val="0"/>
              <w:autoSpaceDN w:val="0"/>
              <w:adjustRightInd w:val="0"/>
              <w:rPr>
                <w:szCs w:val="20"/>
              </w:rPr>
            </w:pPr>
          </w:p>
          <w:p w14:paraId="452B2FF5" w14:textId="7F35946B" w:rsidR="00A122A9" w:rsidRPr="00C67620" w:rsidRDefault="009B6988" w:rsidP="00A122A9">
            <w:pPr>
              <w:widowControl w:val="0"/>
              <w:autoSpaceDE w:val="0"/>
              <w:autoSpaceDN w:val="0"/>
              <w:adjustRightInd w:val="0"/>
              <w:rPr>
                <w:szCs w:val="20"/>
              </w:rPr>
            </w:pPr>
            <w:r>
              <w:rPr>
                <w:szCs w:val="20"/>
              </w:rPr>
              <w:fldChar w:fldCharType="begin"/>
            </w:r>
            <w:r>
              <w:rPr>
                <w:szCs w:val="20"/>
              </w:rPr>
              <w:instrText xml:space="preserve"> REF _Ref450984569 \r \h </w:instrText>
            </w:r>
            <w:r>
              <w:rPr>
                <w:szCs w:val="20"/>
              </w:rPr>
            </w:r>
            <w:r>
              <w:rPr>
                <w:szCs w:val="20"/>
              </w:rPr>
              <w:fldChar w:fldCharType="separate"/>
            </w:r>
            <w:r w:rsidR="0028063C">
              <w:rPr>
                <w:szCs w:val="20"/>
              </w:rPr>
              <w:t>8.6</w:t>
            </w:r>
            <w:r>
              <w:rPr>
                <w:szCs w:val="20"/>
              </w:rPr>
              <w:fldChar w:fldCharType="end"/>
            </w:r>
          </w:p>
        </w:tc>
      </w:tr>
      <w:tr w:rsidR="00A122A9" w:rsidRPr="00C67620" w14:paraId="54D5E67E" w14:textId="77777777">
        <w:tc>
          <w:tcPr>
            <w:tcW w:w="4428" w:type="dxa"/>
            <w:tcBorders>
              <w:top w:val="single" w:sz="6" w:space="0" w:color="auto"/>
              <w:left w:val="single" w:sz="6" w:space="0" w:color="auto"/>
              <w:bottom w:val="single" w:sz="6" w:space="0" w:color="auto"/>
              <w:right w:val="single" w:sz="6" w:space="0" w:color="auto"/>
            </w:tcBorders>
          </w:tcPr>
          <w:p w14:paraId="1AEF92B6" w14:textId="7A3B7C50" w:rsidR="00A122A9" w:rsidRPr="00C67620" w:rsidRDefault="00A122A9" w:rsidP="00A122A9">
            <w:pPr>
              <w:widowControl w:val="0"/>
              <w:autoSpaceDE w:val="0"/>
              <w:autoSpaceDN w:val="0"/>
              <w:adjustRightInd w:val="0"/>
              <w:rPr>
                <w:szCs w:val="20"/>
              </w:rPr>
            </w:pPr>
            <w:r>
              <w:rPr>
                <w:szCs w:val="20"/>
              </w:rPr>
              <w:t>ICMP</w:t>
            </w:r>
            <w:r w:rsidR="00835A15">
              <w:rPr>
                <w:szCs w:val="20"/>
              </w:rPr>
              <w:t>v4</w:t>
            </w:r>
            <w:r>
              <w:rPr>
                <w:szCs w:val="20"/>
              </w:rPr>
              <w:t xml:space="preserve"> </w:t>
            </w:r>
            <w:r w:rsidRPr="00C67620">
              <w:rPr>
                <w:szCs w:val="20"/>
              </w:rPr>
              <w:t xml:space="preserve">Ping </w:t>
            </w:r>
            <w:r>
              <w:rPr>
                <w:szCs w:val="20"/>
              </w:rPr>
              <w:t>Responder</w:t>
            </w:r>
          </w:p>
        </w:tc>
        <w:tc>
          <w:tcPr>
            <w:tcW w:w="2160" w:type="dxa"/>
            <w:tcBorders>
              <w:top w:val="single" w:sz="6" w:space="0" w:color="auto"/>
              <w:left w:val="single" w:sz="6" w:space="0" w:color="auto"/>
              <w:bottom w:val="single" w:sz="6" w:space="0" w:color="auto"/>
              <w:right w:val="single" w:sz="6" w:space="0" w:color="auto"/>
            </w:tcBorders>
          </w:tcPr>
          <w:p w14:paraId="73DC0431" w14:textId="77777777" w:rsidR="00A122A9" w:rsidRPr="00C67620" w:rsidRDefault="00A122A9" w:rsidP="00A122A9">
            <w:pPr>
              <w:widowControl w:val="0"/>
              <w:autoSpaceDE w:val="0"/>
              <w:autoSpaceDN w:val="0"/>
              <w:adjustRightInd w:val="0"/>
              <w:rPr>
                <w:szCs w:val="20"/>
              </w:rPr>
            </w:pPr>
            <w:r w:rsidRPr="00C67620">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5A99AEDB" w14:textId="20F93033" w:rsidR="00A122A9" w:rsidRPr="00C67620" w:rsidRDefault="00A01402" w:rsidP="00A122A9">
            <w:pPr>
              <w:widowControl w:val="0"/>
              <w:autoSpaceDE w:val="0"/>
              <w:autoSpaceDN w:val="0"/>
              <w:adjustRightInd w:val="0"/>
              <w:rPr>
                <w:szCs w:val="20"/>
              </w:rPr>
            </w:pPr>
            <w:r>
              <w:fldChar w:fldCharType="begin"/>
            </w:r>
            <w:r>
              <w:instrText xml:space="preserve"> REF _Ref112842114 \r \h  \* MERGEFORMAT </w:instrText>
            </w:r>
            <w:r>
              <w:fldChar w:fldCharType="separate"/>
            </w:r>
            <w:r w:rsidR="0028063C">
              <w:t>8.3</w:t>
            </w:r>
            <w:r>
              <w:fldChar w:fldCharType="end"/>
            </w:r>
          </w:p>
        </w:tc>
      </w:tr>
      <w:tr w:rsidR="00A122A9" w:rsidRPr="00C67620" w14:paraId="231A9211" w14:textId="77777777">
        <w:tc>
          <w:tcPr>
            <w:tcW w:w="4428" w:type="dxa"/>
            <w:tcBorders>
              <w:top w:val="single" w:sz="6" w:space="0" w:color="auto"/>
              <w:left w:val="single" w:sz="6" w:space="0" w:color="auto"/>
              <w:bottom w:val="single" w:sz="6" w:space="0" w:color="auto"/>
              <w:right w:val="single" w:sz="6" w:space="0" w:color="auto"/>
            </w:tcBorders>
          </w:tcPr>
          <w:p w14:paraId="2CF84EEF" w14:textId="77777777" w:rsidR="00A122A9" w:rsidRPr="00C67620" w:rsidRDefault="00A122A9" w:rsidP="00A122A9">
            <w:pPr>
              <w:widowControl w:val="0"/>
              <w:autoSpaceDE w:val="0"/>
              <w:autoSpaceDN w:val="0"/>
              <w:adjustRightInd w:val="0"/>
              <w:rPr>
                <w:szCs w:val="20"/>
              </w:rPr>
            </w:pPr>
            <w:r w:rsidRPr="00C67620">
              <w:rPr>
                <w:szCs w:val="20"/>
              </w:rPr>
              <w:t>Web Password for configuration</w:t>
            </w:r>
          </w:p>
        </w:tc>
        <w:tc>
          <w:tcPr>
            <w:tcW w:w="2160" w:type="dxa"/>
            <w:tcBorders>
              <w:top w:val="single" w:sz="6" w:space="0" w:color="auto"/>
              <w:left w:val="single" w:sz="6" w:space="0" w:color="auto"/>
              <w:bottom w:val="single" w:sz="6" w:space="0" w:color="auto"/>
              <w:right w:val="single" w:sz="6" w:space="0" w:color="auto"/>
            </w:tcBorders>
          </w:tcPr>
          <w:p w14:paraId="71051791" w14:textId="71113E4C" w:rsidR="00A122A9" w:rsidRDefault="00A122A9" w:rsidP="00A122A9">
            <w:pPr>
              <w:widowControl w:val="0"/>
              <w:autoSpaceDE w:val="0"/>
              <w:autoSpaceDN w:val="0"/>
              <w:adjustRightInd w:val="0"/>
              <w:rPr>
                <w:szCs w:val="20"/>
              </w:rPr>
            </w:pPr>
            <w:r w:rsidRPr="00C67620">
              <w:rPr>
                <w:szCs w:val="20"/>
              </w:rPr>
              <w:t>Default</w:t>
            </w:r>
          </w:p>
          <w:p w14:paraId="4CF8F486" w14:textId="1921E52E" w:rsidR="005208FD" w:rsidRPr="00C67620" w:rsidRDefault="007A023E" w:rsidP="00A122A9">
            <w:pPr>
              <w:widowControl w:val="0"/>
              <w:autoSpaceDE w:val="0"/>
              <w:autoSpaceDN w:val="0"/>
              <w:adjustRightInd w:val="0"/>
              <w:rPr>
                <w:szCs w:val="20"/>
              </w:rPr>
            </w:pPr>
            <w:r>
              <w:rPr>
                <w:szCs w:val="20"/>
              </w:rPr>
              <w:t xml:space="preserve">LXI Security Extended Function obviates this </w:t>
            </w:r>
            <w:r w:rsidR="0000096C">
              <w:rPr>
                <w:szCs w:val="20"/>
              </w:rPr>
              <w:t>setting</w:t>
            </w:r>
          </w:p>
        </w:tc>
        <w:tc>
          <w:tcPr>
            <w:tcW w:w="2268" w:type="dxa"/>
            <w:tcBorders>
              <w:top w:val="single" w:sz="6" w:space="0" w:color="auto"/>
              <w:left w:val="single" w:sz="6" w:space="0" w:color="auto"/>
              <w:bottom w:val="single" w:sz="6" w:space="0" w:color="auto"/>
              <w:right w:val="single" w:sz="6" w:space="0" w:color="auto"/>
            </w:tcBorders>
          </w:tcPr>
          <w:p w14:paraId="05C9A062" w14:textId="2358375F" w:rsidR="00A122A9" w:rsidRPr="00C67620" w:rsidRDefault="00A01402" w:rsidP="00A122A9">
            <w:pPr>
              <w:widowControl w:val="0"/>
              <w:autoSpaceDE w:val="0"/>
              <w:autoSpaceDN w:val="0"/>
              <w:adjustRightInd w:val="0"/>
              <w:rPr>
                <w:szCs w:val="20"/>
              </w:rPr>
            </w:pPr>
            <w:r>
              <w:fldChar w:fldCharType="begin"/>
            </w:r>
            <w:r>
              <w:instrText xml:space="preserve"> REF _Ref102367768 \r \h  \* MERGEFORMAT </w:instrText>
            </w:r>
            <w:r>
              <w:fldChar w:fldCharType="separate"/>
            </w:r>
            <w:r w:rsidR="0028063C">
              <w:t>9.8</w:t>
            </w:r>
            <w:r>
              <w:fldChar w:fldCharType="end"/>
            </w:r>
          </w:p>
        </w:tc>
      </w:tr>
      <w:tr w:rsidR="00A122A9" w:rsidRPr="00C67620" w14:paraId="6DDE9FD3" w14:textId="77777777">
        <w:tc>
          <w:tcPr>
            <w:tcW w:w="4428" w:type="dxa"/>
            <w:tcBorders>
              <w:top w:val="single" w:sz="6" w:space="0" w:color="auto"/>
              <w:left w:val="single" w:sz="6" w:space="0" w:color="auto"/>
              <w:bottom w:val="single" w:sz="6" w:space="0" w:color="auto"/>
              <w:right w:val="single" w:sz="6" w:space="0" w:color="auto"/>
            </w:tcBorders>
          </w:tcPr>
          <w:p w14:paraId="4D624E12" w14:textId="0A9D0C2D" w:rsidR="00A122A9" w:rsidRPr="00C67620" w:rsidRDefault="000E3359" w:rsidP="00A122A9">
            <w:pPr>
              <w:widowControl w:val="0"/>
              <w:autoSpaceDE w:val="0"/>
              <w:autoSpaceDN w:val="0"/>
              <w:adjustRightInd w:val="0"/>
              <w:rPr>
                <w:szCs w:val="20"/>
              </w:rPr>
            </w:pPr>
            <w:r>
              <w:rPr>
                <w:szCs w:val="20"/>
              </w:rPr>
              <w:t xml:space="preserve">IPv4 </w:t>
            </w:r>
            <w:r w:rsidR="00A122A9" w:rsidRPr="00C67620">
              <w:rPr>
                <w:szCs w:val="20"/>
              </w:rPr>
              <w:t>Dynamic DNS (if implemented)</w:t>
            </w:r>
          </w:p>
        </w:tc>
        <w:tc>
          <w:tcPr>
            <w:tcW w:w="2160" w:type="dxa"/>
            <w:tcBorders>
              <w:top w:val="single" w:sz="6" w:space="0" w:color="auto"/>
              <w:left w:val="single" w:sz="6" w:space="0" w:color="auto"/>
              <w:bottom w:val="single" w:sz="6" w:space="0" w:color="auto"/>
              <w:right w:val="single" w:sz="6" w:space="0" w:color="auto"/>
            </w:tcBorders>
          </w:tcPr>
          <w:p w14:paraId="4F59F5B5" w14:textId="77777777" w:rsidR="00A122A9" w:rsidRPr="00C67620" w:rsidRDefault="00A122A9" w:rsidP="00A122A9">
            <w:pPr>
              <w:widowControl w:val="0"/>
              <w:autoSpaceDE w:val="0"/>
              <w:autoSpaceDN w:val="0"/>
              <w:adjustRightInd w:val="0"/>
              <w:rPr>
                <w:szCs w:val="20"/>
              </w:rPr>
            </w:pPr>
            <w:r w:rsidRPr="00C67620">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4934138B" w14:textId="61DFE934" w:rsidR="00A122A9" w:rsidRPr="00C67620" w:rsidRDefault="00737874" w:rsidP="00A122A9">
            <w:pPr>
              <w:widowControl w:val="0"/>
              <w:autoSpaceDE w:val="0"/>
              <w:autoSpaceDN w:val="0"/>
              <w:adjustRightInd w:val="0"/>
              <w:rPr>
                <w:szCs w:val="20"/>
              </w:rPr>
            </w:pPr>
            <w:r>
              <w:rPr>
                <w:szCs w:val="20"/>
              </w:rPr>
              <w:fldChar w:fldCharType="begin"/>
            </w:r>
            <w:r w:rsidR="00487826">
              <w:rPr>
                <w:szCs w:val="20"/>
              </w:rPr>
              <w:instrText xml:space="preserve"> REF _Ref111956585 \r </w:instrText>
            </w:r>
            <w:r>
              <w:rPr>
                <w:szCs w:val="20"/>
              </w:rPr>
              <w:fldChar w:fldCharType="separate"/>
            </w:r>
            <w:r w:rsidR="0028063C">
              <w:rPr>
                <w:szCs w:val="20"/>
              </w:rPr>
              <w:t>8.11.1.1</w:t>
            </w:r>
            <w:r>
              <w:rPr>
                <w:szCs w:val="20"/>
              </w:rPr>
              <w:fldChar w:fldCharType="end"/>
            </w:r>
          </w:p>
        </w:tc>
      </w:tr>
      <w:tr w:rsidR="0019617B" w:rsidRPr="00C67620" w14:paraId="43646F59" w14:textId="77777777">
        <w:tc>
          <w:tcPr>
            <w:tcW w:w="4428" w:type="dxa"/>
            <w:tcBorders>
              <w:top w:val="single" w:sz="6" w:space="0" w:color="auto"/>
              <w:left w:val="single" w:sz="6" w:space="0" w:color="auto"/>
              <w:bottom w:val="single" w:sz="6" w:space="0" w:color="auto"/>
              <w:right w:val="single" w:sz="6" w:space="0" w:color="auto"/>
            </w:tcBorders>
          </w:tcPr>
          <w:p w14:paraId="10A643D0" w14:textId="77777777" w:rsidR="0019617B" w:rsidRPr="00C67620" w:rsidRDefault="0019617B" w:rsidP="00A122A9">
            <w:pPr>
              <w:widowControl w:val="0"/>
              <w:autoSpaceDE w:val="0"/>
              <w:autoSpaceDN w:val="0"/>
              <w:adjustRightInd w:val="0"/>
              <w:rPr>
                <w:szCs w:val="20"/>
              </w:rPr>
            </w:pPr>
            <w:r>
              <w:rPr>
                <w:szCs w:val="20"/>
              </w:rPr>
              <w:t>mDNS and DNS-SD</w:t>
            </w:r>
          </w:p>
        </w:tc>
        <w:tc>
          <w:tcPr>
            <w:tcW w:w="2160" w:type="dxa"/>
            <w:tcBorders>
              <w:top w:val="single" w:sz="6" w:space="0" w:color="auto"/>
              <w:left w:val="single" w:sz="6" w:space="0" w:color="auto"/>
              <w:bottom w:val="single" w:sz="6" w:space="0" w:color="auto"/>
              <w:right w:val="single" w:sz="6" w:space="0" w:color="auto"/>
            </w:tcBorders>
          </w:tcPr>
          <w:p w14:paraId="5584343D" w14:textId="77777777" w:rsidR="0019617B" w:rsidRPr="00C67620" w:rsidRDefault="0019617B" w:rsidP="00A122A9">
            <w:pPr>
              <w:widowControl w:val="0"/>
              <w:autoSpaceDE w:val="0"/>
              <w:autoSpaceDN w:val="0"/>
              <w:adjustRightInd w:val="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4BD4F268" w14:textId="2980C6C1" w:rsidR="0019617B" w:rsidRPr="00C67620" w:rsidRDefault="009B6988" w:rsidP="00A122A9">
            <w:pPr>
              <w:widowControl w:val="0"/>
              <w:autoSpaceDE w:val="0"/>
              <w:autoSpaceDN w:val="0"/>
              <w:adjustRightInd w:val="0"/>
              <w:rPr>
                <w:szCs w:val="20"/>
              </w:rPr>
            </w:pPr>
            <w:r>
              <w:rPr>
                <w:szCs w:val="20"/>
              </w:rPr>
              <w:fldChar w:fldCharType="begin"/>
            </w:r>
            <w:r>
              <w:rPr>
                <w:szCs w:val="20"/>
              </w:rPr>
              <w:instrText xml:space="preserve"> REF _Ref450984596 \r \h </w:instrText>
            </w:r>
            <w:r>
              <w:rPr>
                <w:szCs w:val="20"/>
              </w:rPr>
            </w:r>
            <w:r>
              <w:rPr>
                <w:szCs w:val="20"/>
              </w:rPr>
              <w:fldChar w:fldCharType="separate"/>
            </w:r>
            <w:r w:rsidR="0028063C">
              <w:rPr>
                <w:szCs w:val="20"/>
              </w:rPr>
              <w:t>10.3</w:t>
            </w:r>
            <w:r>
              <w:rPr>
                <w:szCs w:val="20"/>
              </w:rPr>
              <w:fldChar w:fldCharType="end"/>
            </w:r>
            <w:r w:rsidR="00B37144">
              <w:rPr>
                <w:szCs w:val="20"/>
              </w:rPr>
              <w:t>,</w:t>
            </w:r>
            <w:r w:rsidR="0019617B">
              <w:rPr>
                <w:szCs w:val="20"/>
              </w:rPr>
              <w:t xml:space="preserve"> </w:t>
            </w:r>
            <w:r w:rsidR="00737874">
              <w:rPr>
                <w:szCs w:val="20"/>
              </w:rPr>
              <w:fldChar w:fldCharType="begin"/>
            </w:r>
            <w:r w:rsidR="00330942">
              <w:rPr>
                <w:szCs w:val="20"/>
              </w:rPr>
              <w:instrText xml:space="preserve"> REF _Ref208716667 \r </w:instrText>
            </w:r>
            <w:r w:rsidR="00737874">
              <w:rPr>
                <w:szCs w:val="20"/>
              </w:rPr>
              <w:fldChar w:fldCharType="separate"/>
            </w:r>
            <w:r w:rsidR="0028063C">
              <w:rPr>
                <w:szCs w:val="20"/>
              </w:rPr>
              <w:t>10.4</w:t>
            </w:r>
            <w:r w:rsidR="00737874">
              <w:rPr>
                <w:szCs w:val="20"/>
              </w:rPr>
              <w:fldChar w:fldCharType="end"/>
            </w:r>
            <w:r w:rsidR="00B37144">
              <w:rPr>
                <w:szCs w:val="20"/>
              </w:rPr>
              <w:t xml:space="preserve">, </w:t>
            </w:r>
            <w:r w:rsidR="00737874">
              <w:rPr>
                <w:szCs w:val="20"/>
              </w:rPr>
              <w:fldChar w:fldCharType="begin"/>
            </w:r>
            <w:r w:rsidR="00487826">
              <w:rPr>
                <w:szCs w:val="20"/>
              </w:rPr>
              <w:instrText xml:space="preserve"> REF _Ref204481805 \r </w:instrText>
            </w:r>
            <w:r w:rsidR="00737874">
              <w:rPr>
                <w:szCs w:val="20"/>
              </w:rPr>
              <w:fldChar w:fldCharType="separate"/>
            </w:r>
            <w:r w:rsidR="0028063C">
              <w:rPr>
                <w:szCs w:val="20"/>
              </w:rPr>
              <w:t>10.5.1</w:t>
            </w:r>
            <w:r w:rsidR="00737874">
              <w:rPr>
                <w:szCs w:val="20"/>
              </w:rPr>
              <w:fldChar w:fldCharType="end"/>
            </w:r>
            <w:r w:rsidR="00487826">
              <w:rPr>
                <w:szCs w:val="20"/>
              </w:rPr>
              <w:t xml:space="preserve">, </w:t>
            </w:r>
            <w:r w:rsidR="00737874">
              <w:rPr>
                <w:szCs w:val="20"/>
              </w:rPr>
              <w:fldChar w:fldCharType="begin"/>
            </w:r>
            <w:r w:rsidR="00330942">
              <w:rPr>
                <w:szCs w:val="20"/>
              </w:rPr>
              <w:instrText xml:space="preserve"> REF _Ref208716675 \r </w:instrText>
            </w:r>
            <w:r w:rsidR="00737874">
              <w:rPr>
                <w:szCs w:val="20"/>
              </w:rPr>
              <w:fldChar w:fldCharType="separate"/>
            </w:r>
            <w:r w:rsidR="0028063C">
              <w:rPr>
                <w:szCs w:val="20"/>
              </w:rPr>
              <w:t>10.7.1</w:t>
            </w:r>
            <w:r w:rsidR="00737874">
              <w:rPr>
                <w:szCs w:val="20"/>
              </w:rPr>
              <w:fldChar w:fldCharType="end"/>
            </w:r>
          </w:p>
        </w:tc>
      </w:tr>
    </w:tbl>
    <w:p w14:paraId="7F1094ED" w14:textId="77777777" w:rsidR="00E32AB7" w:rsidRDefault="00E32AB7" w:rsidP="005E40D9">
      <w:pPr>
        <w:pStyle w:val="NoteHeading"/>
      </w:pPr>
    </w:p>
    <w:p w14:paraId="3A2E4202" w14:textId="77777777" w:rsidR="00E32AB7" w:rsidRDefault="00E32AB7" w:rsidP="00A122A9">
      <w:pPr>
        <w:pStyle w:val="LXIBody"/>
      </w:pPr>
    </w:p>
    <w:p w14:paraId="1BA70E96" w14:textId="1AD86BD0" w:rsidR="00A122A9" w:rsidRPr="00C67620" w:rsidRDefault="00A122A9" w:rsidP="00A122A9">
      <w:pPr>
        <w:pStyle w:val="LXIBody"/>
      </w:pPr>
      <w:r w:rsidRPr="00C67620">
        <w:lastRenderedPageBreak/>
        <w:t xml:space="preserve">If </w:t>
      </w:r>
      <w:r w:rsidR="00307816">
        <w:t>an LXI</w:t>
      </w:r>
      <w:r w:rsidR="00E5487F">
        <w:t xml:space="preserve"> Device</w:t>
      </w:r>
      <w:r w:rsidRPr="00C67620">
        <w:t xml:space="preserve"> has a manual user interface (physical front panel) that allows the configuration of these items plus the network configuration, then that shall be sufficient </w:t>
      </w:r>
      <w:r w:rsidR="00050D15">
        <w:t xml:space="preserve">to manually </w:t>
      </w:r>
      <w:r w:rsidR="00E8796E">
        <w:t>adjust</w:t>
      </w:r>
      <w:r w:rsidR="00050D15">
        <w:t xml:space="preserve"> the configurations changed by LCI</w:t>
      </w:r>
    </w:p>
    <w:p w14:paraId="7DD9F5D7" w14:textId="77777777" w:rsidR="00A122A9" w:rsidRPr="00C67620" w:rsidRDefault="00A122A9" w:rsidP="00722290">
      <w:pPr>
        <w:pStyle w:val="Heading3"/>
      </w:pPr>
      <w:bookmarkStart w:id="1390" w:name="_Toc156482945"/>
      <w:bookmarkStart w:id="1391" w:name="_Toc113353566"/>
      <w:bookmarkStart w:id="1392" w:name="_Toc128656289"/>
      <w:bookmarkEnd w:id="1375"/>
      <w:r>
        <w:t>Recommendation – LAN Configuration Initialize (LCI) Additional Settings</w:t>
      </w:r>
      <w:bookmarkEnd w:id="1390"/>
      <w:r>
        <w:t xml:space="preserve"> </w:t>
      </w:r>
      <w:bookmarkEnd w:id="1391"/>
      <w:bookmarkEnd w:id="1392"/>
    </w:p>
    <w:p w14:paraId="2DB93364" w14:textId="0C5EA66A" w:rsidR="00A122A9" w:rsidRPr="00C67620" w:rsidRDefault="00A122A9" w:rsidP="00A122A9">
      <w:pPr>
        <w:pStyle w:val="LXIBody"/>
      </w:pPr>
      <w:r w:rsidRPr="00C67620">
        <w:t>In addition to the settings listed in</w:t>
      </w:r>
      <w:r w:rsidR="00B70F30">
        <w:t xml:space="preserve"> </w:t>
      </w:r>
      <w:r w:rsidR="00B70F30">
        <w:fldChar w:fldCharType="begin"/>
      </w:r>
      <w:r w:rsidR="00B70F30">
        <w:instrText xml:space="preserve"> REF _Ref207183966 \r \h </w:instrText>
      </w:r>
      <w:r w:rsidR="00B70F30">
        <w:fldChar w:fldCharType="separate"/>
      </w:r>
      <w:r w:rsidR="0028063C">
        <w:t>8.13</w:t>
      </w:r>
      <w:r w:rsidR="00B70F30">
        <w:fldChar w:fldCharType="end"/>
      </w:r>
      <w:r w:rsidRPr="00C67620">
        <w:t xml:space="preserve">, The LCI mechanism </w:t>
      </w:r>
      <w:r w:rsidR="00763170" w:rsidRPr="00C67620">
        <w:t xml:space="preserve">should </w:t>
      </w:r>
      <w:r w:rsidR="00763170">
        <w:t>enable</w:t>
      </w:r>
      <w:r>
        <w:t xml:space="preserve"> auto-negotiation.</w:t>
      </w:r>
      <w:bookmarkEnd w:id="1236"/>
      <w:bookmarkEnd w:id="1237"/>
      <w:bookmarkEnd w:id="1238"/>
      <w:bookmarkEnd w:id="1239"/>
      <w:bookmarkEnd w:id="1240"/>
      <w:bookmarkEnd w:id="1241"/>
      <w:bookmarkEnd w:id="1242"/>
      <w:bookmarkEnd w:id="1243"/>
      <w:bookmarkEnd w:id="1244"/>
      <w:bookmarkEnd w:id="1245"/>
      <w:bookmarkEnd w:id="1246"/>
      <w:bookmarkEnd w:id="1247"/>
    </w:p>
    <w:p w14:paraId="34F54797" w14:textId="77777777" w:rsidR="00A122A9" w:rsidRPr="00C67620" w:rsidRDefault="00A122A9" w:rsidP="00A122A9">
      <w:pPr>
        <w:pStyle w:val="LXIBody"/>
      </w:pPr>
    </w:p>
    <w:p w14:paraId="40C8318A" w14:textId="77777777" w:rsidR="00A122A9" w:rsidRPr="00C67620" w:rsidRDefault="00A122A9" w:rsidP="004B2537">
      <w:pPr>
        <w:pStyle w:val="Heading1"/>
      </w:pPr>
      <w:bookmarkStart w:id="1393" w:name="_Toc112300650"/>
      <w:bookmarkStart w:id="1394" w:name="_Toc113353567"/>
      <w:bookmarkStart w:id="1395" w:name="_Toc113776915"/>
      <w:bookmarkStart w:id="1396" w:name="_Toc128656290"/>
      <w:bookmarkStart w:id="1397" w:name="_Toc156482946"/>
      <w:bookmarkStart w:id="1398" w:name="_Toc101245574"/>
      <w:bookmarkStart w:id="1399" w:name="_Toc103501815"/>
      <w:bookmarkStart w:id="1400" w:name="_Toc104621018"/>
      <w:bookmarkStart w:id="1401" w:name="_Toc104946109"/>
      <w:bookmarkStart w:id="1402" w:name="_Toc104946949"/>
      <w:bookmarkStart w:id="1403" w:name="_Toc104947369"/>
      <w:bookmarkStart w:id="1404" w:name="_Toc104968656"/>
      <w:bookmarkStart w:id="1405" w:name="_Toc105501027"/>
      <w:bookmarkStart w:id="1406" w:name="_Toc105501523"/>
      <w:bookmarkStart w:id="1407" w:name="_Toc106617540"/>
      <w:bookmarkStart w:id="1408" w:name="_Toc111021390"/>
      <w:bookmarkStart w:id="1409" w:name="_Toc111253258"/>
      <w:bookmarkStart w:id="1410" w:name="_Toc111980820"/>
      <w:r w:rsidRPr="00C67620">
        <w:lastRenderedPageBreak/>
        <w:t>Web Interface</w:t>
      </w:r>
      <w:bookmarkEnd w:id="1393"/>
      <w:bookmarkEnd w:id="1394"/>
      <w:bookmarkEnd w:id="1395"/>
      <w:bookmarkEnd w:id="1396"/>
      <w:bookmarkEnd w:id="1397"/>
      <w:r w:rsidRPr="00C67620">
        <w:t xml:space="preserve"> </w:t>
      </w:r>
    </w:p>
    <w:p w14:paraId="481A9B62" w14:textId="77777777" w:rsidR="007A658A" w:rsidRPr="00C67620" w:rsidRDefault="007A658A" w:rsidP="007A658A">
      <w:pPr>
        <w:pStyle w:val="Heading2"/>
      </w:pPr>
      <w:bookmarkStart w:id="1411" w:name="_Toc106617541"/>
      <w:bookmarkStart w:id="1412" w:name="_Toc111021391"/>
      <w:bookmarkStart w:id="1413" w:name="_Toc111253259"/>
      <w:bookmarkStart w:id="1414" w:name="_Toc112300651"/>
      <w:bookmarkStart w:id="1415" w:name="_Toc113353568"/>
      <w:bookmarkStart w:id="1416" w:name="_Toc128656291"/>
      <w:bookmarkStart w:id="1417" w:name="_Ref205179145"/>
      <w:bookmarkStart w:id="1418" w:name="_Toc454020573"/>
      <w:bookmarkStart w:id="1419" w:name="_Toc156482947"/>
      <w:bookmarkStart w:id="1420" w:name="_Toc106617543"/>
      <w:bookmarkStart w:id="1421" w:name="_Toc111021393"/>
      <w:bookmarkStart w:id="1422" w:name="_Toc111253261"/>
      <w:bookmarkStart w:id="1423" w:name="_Toc112300653"/>
      <w:bookmarkStart w:id="1424" w:name="_Toc113353570"/>
      <w:bookmarkStart w:id="1425" w:name="_Toc128656294"/>
      <w:bookmarkStart w:id="1426" w:name="_Ref208715038"/>
      <w:r w:rsidRPr="00C67620">
        <w:t xml:space="preserve">RULE – </w:t>
      </w:r>
      <w:bookmarkEnd w:id="1411"/>
      <w:bookmarkEnd w:id="1412"/>
      <w:bookmarkEnd w:id="1413"/>
      <w:r w:rsidRPr="00C67620">
        <w:t>Web Pages Using W3C Compliant Browsers</w:t>
      </w:r>
      <w:bookmarkEnd w:id="1414"/>
      <w:bookmarkEnd w:id="1415"/>
      <w:bookmarkEnd w:id="1416"/>
      <w:bookmarkEnd w:id="1417"/>
      <w:bookmarkEnd w:id="1418"/>
      <w:bookmarkEnd w:id="1419"/>
    </w:p>
    <w:p w14:paraId="49EDA38B" w14:textId="38303705" w:rsidR="00F2023E" w:rsidRPr="00D86307" w:rsidRDefault="007A658A" w:rsidP="00F2023E">
      <w:pPr>
        <w:pStyle w:val="LXIBody"/>
      </w:pPr>
      <w:r>
        <w:t>LXI Device</w:t>
      </w:r>
      <w:r w:rsidRPr="00C67620">
        <w:t xml:space="preserve">s shall serve a HTML web page that works correctly with all W3C compliant browsers.  </w:t>
      </w:r>
      <w:r>
        <w:t>LXI Device</w:t>
      </w:r>
      <w:r w:rsidRPr="00C67620">
        <w:t xml:space="preserve"> web servers shall conform to HTTP </w:t>
      </w:r>
      <w:r>
        <w:t>(</w:t>
      </w:r>
      <w:r w:rsidR="00F2023E" w:rsidRPr="00D86307">
        <w:t xml:space="preserve">HTTP/1.1 </w:t>
      </w:r>
      <w:r w:rsidR="00F2023E" w:rsidRPr="00877C66">
        <w:t xml:space="preserve">- RFC 2616) and </w:t>
      </w:r>
      <w:r w:rsidR="0092533A">
        <w:t xml:space="preserve">serve content via </w:t>
      </w:r>
      <w:r w:rsidR="00F2023E" w:rsidRPr="00877C66">
        <w:t>TLS (Version 1.2 or greater – RFC 8446)</w:t>
      </w:r>
      <w:r w:rsidR="0092533A">
        <w:t>, this is colloquially known as HTTPS.</w:t>
      </w:r>
    </w:p>
    <w:p w14:paraId="3CA7E902" w14:textId="77777777" w:rsidR="00F2023E" w:rsidRPr="00D86307" w:rsidRDefault="00F2023E" w:rsidP="00F2023E">
      <w:pPr>
        <w:pStyle w:val="LXIBody"/>
      </w:pPr>
      <w:r w:rsidRPr="00D86307">
        <w:t>The HTML pages served shall conform to HTML (version 4.01 or greater) or XHTML (version 1.0 or greater).</w:t>
      </w:r>
    </w:p>
    <w:p w14:paraId="10A2BF95" w14:textId="77777777" w:rsidR="00F2023E" w:rsidRPr="00877C66" w:rsidRDefault="00F2023E" w:rsidP="00F2023E">
      <w:pPr>
        <w:pStyle w:val="ObservationHeading"/>
      </w:pPr>
      <w:r w:rsidRPr="00877C66">
        <w:t>Observation – HTTP Versions</w:t>
      </w:r>
    </w:p>
    <w:p w14:paraId="4E9C600A" w14:textId="77777777" w:rsidR="00F2023E" w:rsidRPr="00877C66" w:rsidRDefault="00F2023E" w:rsidP="00F2023E">
      <w:pPr>
        <w:pStyle w:val="LXIObservationBody"/>
        <w:pBdr>
          <w:top w:val="none" w:sz="0" w:space="0" w:color="auto"/>
          <w:left w:val="none" w:sz="0" w:space="0" w:color="auto"/>
          <w:bottom w:val="none" w:sz="0" w:space="0" w:color="auto"/>
          <w:right w:val="none" w:sz="0" w:space="0" w:color="auto"/>
        </w:pBdr>
      </w:pPr>
      <w:r w:rsidRPr="00877C66">
        <w:t>HTTP/1.1 has been the default standard for web servers since 1999. HTTP/2.0 and HTTP/3.0 are newer and have many additional benefits, especially in performance. They also support transferring binary data more efficiently and could be a benefit for LXI Devices. HTTP/2.0 and HTTP/3.0 are backward compatible with HTTP/1.1</w:t>
      </w:r>
    </w:p>
    <w:p w14:paraId="601D4037" w14:textId="77777777" w:rsidR="00F2023E" w:rsidRPr="00877C66" w:rsidRDefault="00F2023E" w:rsidP="00F2023E">
      <w:pPr>
        <w:pStyle w:val="ObservationHeading"/>
      </w:pPr>
      <w:r w:rsidRPr="00877C66">
        <w:t>Observation – HTTP/3.0</w:t>
      </w:r>
    </w:p>
    <w:p w14:paraId="5D355CFD" w14:textId="77777777" w:rsidR="00F2023E" w:rsidRPr="00877C66" w:rsidRDefault="00F2023E" w:rsidP="00F2023E">
      <w:pPr>
        <w:pStyle w:val="LXIObservationBody"/>
        <w:pBdr>
          <w:top w:val="none" w:sz="0" w:space="0" w:color="auto"/>
          <w:left w:val="none" w:sz="0" w:space="0" w:color="auto"/>
          <w:bottom w:val="none" w:sz="0" w:space="0" w:color="auto"/>
          <w:right w:val="none" w:sz="0" w:space="0" w:color="auto"/>
        </w:pBdr>
      </w:pPr>
      <w:r w:rsidRPr="00877C66">
        <w:t>HTTP/3.0 is relatively new but is gaining traction with the major browsers. It replaces the transport layer protocol TCP with a new transport protocol layer called QUIC. QUIC was developed by Google to improve the performance of HTTP connections.</w:t>
      </w:r>
    </w:p>
    <w:p w14:paraId="633D3C09" w14:textId="77777777" w:rsidR="00F2023E" w:rsidRPr="00877C66" w:rsidRDefault="00F2023E" w:rsidP="00F2023E">
      <w:pPr>
        <w:pStyle w:val="LXIBody"/>
      </w:pPr>
    </w:p>
    <w:p w14:paraId="3F351536" w14:textId="5C47BB17" w:rsidR="00F2023E" w:rsidRPr="006F1C32" w:rsidRDefault="00E77842" w:rsidP="00F2023E">
      <w:pPr>
        <w:pStyle w:val="Heading3"/>
      </w:pPr>
      <w:bookmarkStart w:id="1427" w:name="_Toc83913062"/>
      <w:bookmarkStart w:id="1428" w:name="_Toc156482948"/>
      <w:r>
        <w:t xml:space="preserve">Deprecated </w:t>
      </w:r>
      <w:r w:rsidR="00F2023E" w:rsidRPr="006F1C32">
        <w:t>RULE – Protocol and Port Number</w:t>
      </w:r>
      <w:bookmarkEnd w:id="1427"/>
      <w:bookmarkEnd w:id="1428"/>
      <w:r w:rsidR="00F2023E" w:rsidRPr="006F1C32">
        <w:t xml:space="preserve"> </w:t>
      </w:r>
    </w:p>
    <w:p w14:paraId="5A8882F6" w14:textId="657E839B" w:rsidR="00F2023E" w:rsidRPr="009D71EF" w:rsidRDefault="00F2023E" w:rsidP="00F2023E">
      <w:pPr>
        <w:pStyle w:val="Heading3"/>
      </w:pPr>
      <w:bookmarkStart w:id="1429" w:name="_Toc156482949"/>
      <w:r w:rsidRPr="00E564DF">
        <w:rPr>
          <w:bCs/>
        </w:rPr>
        <w:t xml:space="preserve">Deprecated </w:t>
      </w:r>
      <w:bookmarkStart w:id="1430" w:name="_Toc83913063"/>
      <w:r w:rsidRPr="009D71EF">
        <w:t>Recommendation – Web Server Root Document</w:t>
      </w:r>
      <w:bookmarkEnd w:id="1429"/>
      <w:bookmarkEnd w:id="1430"/>
      <w:r w:rsidRPr="009D71EF">
        <w:t> </w:t>
      </w:r>
    </w:p>
    <w:p w14:paraId="125FDA7C" w14:textId="300D2F28" w:rsidR="00642B1B" w:rsidRDefault="00642B1B" w:rsidP="00F2023E">
      <w:pPr>
        <w:pStyle w:val="LXIBody"/>
      </w:pPr>
      <w:r>
        <w:t>Deprecated in Version 1.6</w:t>
      </w:r>
    </w:p>
    <w:p w14:paraId="42150669" w14:textId="7E2CA917" w:rsidR="00F2023E" w:rsidRPr="00F62A2D" w:rsidRDefault="00F2023E" w:rsidP="00F2023E">
      <w:pPr>
        <w:pStyle w:val="LXIBody"/>
      </w:pPr>
      <w:r w:rsidRPr="00F62A2D">
        <w:t>The device web server root document (home page) should be the LXI Welcome Page (defined below) or a web page with a hyper-link to the LXI Welcome page. If the default landing page is not the LXI Welcome Page, then it should be clear and obvious how to navigate to the LXI Welcome Page from the initial landing page.</w:t>
      </w:r>
    </w:p>
    <w:p w14:paraId="3BA3CB54" w14:textId="77777777" w:rsidR="00F2023E" w:rsidRPr="00F62A2D" w:rsidRDefault="00F2023E" w:rsidP="00F2023E">
      <w:pPr>
        <w:pStyle w:val="Heading3"/>
      </w:pPr>
      <w:bookmarkStart w:id="1431" w:name="_Toc83913064"/>
      <w:bookmarkStart w:id="1432" w:name="_Toc156482950"/>
      <w:r w:rsidRPr="00F62A2D">
        <w:t>Recommendation – Implement HTTP/2.0</w:t>
      </w:r>
      <w:bookmarkEnd w:id="1431"/>
      <w:bookmarkEnd w:id="1432"/>
    </w:p>
    <w:p w14:paraId="15BC1F8C" w14:textId="77777777" w:rsidR="00F2023E" w:rsidRPr="00F62A2D" w:rsidRDefault="00F2023E" w:rsidP="00F2023E">
      <w:pPr>
        <w:pStyle w:val="Body1"/>
      </w:pPr>
      <w:r w:rsidRPr="00F62A2D">
        <w:t>LXI devices should implement HTTP/2.0. HTTP/2.0 is backward compatible with HTTP/1.1 and future proofs the vendors device. It is a rule (9.1) that LXI Devices need to implement HTTP/1.1 but this has been around since 1999. Browser vendors may stop support for HTTP/1.1 in the future.</w:t>
      </w:r>
    </w:p>
    <w:p w14:paraId="6D130304" w14:textId="7E172B43" w:rsidR="00F2023E" w:rsidRPr="00E564DF" w:rsidRDefault="00F2023E" w:rsidP="00F2023E">
      <w:pPr>
        <w:pStyle w:val="Heading3"/>
      </w:pPr>
      <w:bookmarkStart w:id="1433" w:name="_Toc83913065"/>
      <w:bookmarkStart w:id="1434" w:name="_Toc156482951"/>
      <w:r w:rsidRPr="00F62A2D">
        <w:t>RULE – HTTP</w:t>
      </w:r>
      <w:r w:rsidR="00E838BA">
        <w:t xml:space="preserve"> </w:t>
      </w:r>
      <w:r w:rsidR="00852B2A">
        <w:t xml:space="preserve">Transport </w:t>
      </w:r>
      <w:r w:rsidRPr="00F62A2D">
        <w:t>and Port Number</w:t>
      </w:r>
      <w:bookmarkEnd w:id="1433"/>
      <w:bookmarkEnd w:id="1434"/>
      <w:r w:rsidRPr="00E564DF">
        <w:t xml:space="preserve"> </w:t>
      </w:r>
    </w:p>
    <w:p w14:paraId="3DAFDA08" w14:textId="123426E5" w:rsidR="00B45F71" w:rsidRDefault="00B45F71" w:rsidP="00F2023E">
      <w:pPr>
        <w:pStyle w:val="LXIBody"/>
      </w:pPr>
      <w:r>
        <w:t xml:space="preserve">The default port number for </w:t>
      </w:r>
      <w:r w:rsidR="00C47A0F">
        <w:t>the web server shall be 443.  The default web server shall use HTTP over a TLS connection, colloquially referred to as HTTPS</w:t>
      </w:r>
      <w:r w:rsidR="00DA2BE0">
        <w:t xml:space="preserve"> (and henceforth referred to as HTTPS in this document)</w:t>
      </w:r>
      <w:r w:rsidR="00FA5BEE">
        <w:t>.</w:t>
      </w:r>
    </w:p>
    <w:p w14:paraId="0D67A366" w14:textId="349BB6EC" w:rsidR="00F2023E" w:rsidRDefault="00F2023E" w:rsidP="00F2023E">
      <w:pPr>
        <w:pStyle w:val="LXIBody"/>
      </w:pPr>
      <w:r w:rsidRPr="00E564DF">
        <w:t>Navigation buttons, hyperlinks or port redirection are allowed to access other ports as desired by the web page authors.</w:t>
      </w:r>
    </w:p>
    <w:p w14:paraId="10060D34" w14:textId="77777777" w:rsidR="005353BB" w:rsidRPr="00E564DF" w:rsidRDefault="005353BB" w:rsidP="005353BB">
      <w:pPr>
        <w:pStyle w:val="ObservationHeading"/>
      </w:pPr>
      <w:r w:rsidRPr="00E564DF">
        <w:t>Observation – HTTP Connections</w:t>
      </w:r>
    </w:p>
    <w:p w14:paraId="53353A36" w14:textId="52878DB2" w:rsidR="005353BB" w:rsidRPr="00E564DF" w:rsidRDefault="005353BB" w:rsidP="005353BB">
      <w:pPr>
        <w:pStyle w:val="LXIObservationBody"/>
        <w:pBdr>
          <w:top w:val="none" w:sz="0" w:space="0" w:color="auto"/>
          <w:left w:val="none" w:sz="0" w:space="0" w:color="auto"/>
          <w:bottom w:val="none" w:sz="0" w:space="0" w:color="auto"/>
          <w:right w:val="none" w:sz="0" w:space="0" w:color="auto"/>
        </w:pBdr>
      </w:pPr>
      <w:r w:rsidRPr="00E564DF">
        <w:t>Previous versions of the LXI Standard required a HTTP Connection on port 80 (Rule 9.1.1). These Web Pages are</w:t>
      </w:r>
      <w:r w:rsidR="00F731E5">
        <w:t xml:space="preserve"> typically</w:t>
      </w:r>
      <w:r w:rsidRPr="00E564DF">
        <w:t xml:space="preserve"> </w:t>
      </w:r>
      <w:r w:rsidR="00D95B68">
        <w:t>un</w:t>
      </w:r>
      <w:r w:rsidRPr="0067578A">
        <w:t>secure</w:t>
      </w:r>
      <w:r w:rsidRPr="00E564DF">
        <w:t xml:space="preserve">. All modern browsers show warnings or prevent connections to </w:t>
      </w:r>
      <w:r w:rsidR="009C4854">
        <w:t>un</w:t>
      </w:r>
      <w:r w:rsidR="00521417">
        <w:t xml:space="preserve">secure </w:t>
      </w:r>
      <w:r w:rsidRPr="00E564DF">
        <w:t xml:space="preserve">HTTP Web Servers. </w:t>
      </w:r>
      <w:r w:rsidR="00763170" w:rsidRPr="00E564DF">
        <w:t>Th</w:t>
      </w:r>
      <w:r w:rsidR="00763170">
        <w:t>us,</w:t>
      </w:r>
      <w:r w:rsidR="006363A4">
        <w:t xml:space="preserve"> LXI versions 1.6 and beyond </w:t>
      </w:r>
      <w:r w:rsidRPr="00E564DF">
        <w:t xml:space="preserve">now </w:t>
      </w:r>
      <w:r w:rsidR="000A3627">
        <w:t xml:space="preserve">require </w:t>
      </w:r>
      <w:r w:rsidRPr="00E564DF">
        <w:t>a HTTPS connection</w:t>
      </w:r>
      <w:r w:rsidR="0062460B">
        <w:t xml:space="preserve"> </w:t>
      </w:r>
      <w:r w:rsidRPr="00E564DF">
        <w:t>instead of a HTTP connection.</w:t>
      </w:r>
    </w:p>
    <w:p w14:paraId="3C071DE8" w14:textId="77777777" w:rsidR="005353BB" w:rsidRPr="00E564DF" w:rsidRDefault="005353BB" w:rsidP="005353BB">
      <w:pPr>
        <w:pStyle w:val="LXIObservationBody"/>
        <w:pBdr>
          <w:top w:val="none" w:sz="0" w:space="0" w:color="auto"/>
          <w:left w:val="none" w:sz="0" w:space="0" w:color="auto"/>
          <w:bottom w:val="none" w:sz="0" w:space="0" w:color="auto"/>
          <w:right w:val="none" w:sz="0" w:space="0" w:color="auto"/>
        </w:pBdr>
      </w:pPr>
    </w:p>
    <w:p w14:paraId="78132385" w14:textId="24BF4F30" w:rsidR="005353BB" w:rsidRPr="00CD7A9C" w:rsidRDefault="005353BB" w:rsidP="005353BB">
      <w:pPr>
        <w:pStyle w:val="LXIObservationBody"/>
        <w:pBdr>
          <w:top w:val="none" w:sz="0" w:space="0" w:color="auto"/>
          <w:left w:val="none" w:sz="0" w:space="0" w:color="auto"/>
          <w:bottom w:val="none" w:sz="0" w:space="0" w:color="auto"/>
          <w:right w:val="none" w:sz="0" w:space="0" w:color="auto"/>
        </w:pBdr>
      </w:pPr>
      <w:r>
        <w:t xml:space="preserve">The LXI Device </w:t>
      </w:r>
      <w:r w:rsidR="00881FD2">
        <w:t xml:space="preserve">Specification </w:t>
      </w:r>
      <w:r w:rsidR="000A3627">
        <w:t>does not prevent</w:t>
      </w:r>
      <w:r w:rsidRPr="00870E46">
        <w:t xml:space="preserve"> HTTP connections to the device web server or any REST APIs that maybe supported by the device It is up to the vendor to decide if they need this capability for backward c</w:t>
      </w:r>
      <w:r>
        <w:t>ompatibility</w:t>
      </w:r>
      <w:r w:rsidRPr="00CD7A9C">
        <w:t>.</w:t>
      </w:r>
    </w:p>
    <w:p w14:paraId="3CC5EC46" w14:textId="77777777" w:rsidR="005353BB" w:rsidRDefault="005353BB" w:rsidP="00953083">
      <w:pPr>
        <w:pStyle w:val="ObservationHeading"/>
      </w:pPr>
    </w:p>
    <w:p w14:paraId="0A1FD7AE" w14:textId="142DD15F" w:rsidR="00953083" w:rsidRPr="00E564DF" w:rsidRDefault="00953083" w:rsidP="00953083">
      <w:pPr>
        <w:pStyle w:val="ObservationHeading"/>
      </w:pPr>
      <w:r w:rsidRPr="00E564DF">
        <w:t xml:space="preserve">Observation – </w:t>
      </w:r>
      <w:r w:rsidR="00FE620F">
        <w:t>LXI API Extended Function</w:t>
      </w:r>
    </w:p>
    <w:p w14:paraId="445A2336" w14:textId="564D8BF5" w:rsidR="00953083" w:rsidRPr="00CD7A9C" w:rsidRDefault="001C407D" w:rsidP="008C54DE">
      <w:pPr>
        <w:pStyle w:val="LXIObservationBody"/>
        <w:pBdr>
          <w:top w:val="none" w:sz="0" w:space="0" w:color="auto"/>
          <w:left w:val="none" w:sz="0" w:space="0" w:color="auto"/>
          <w:bottom w:val="none" w:sz="0" w:space="0" w:color="auto"/>
          <w:right w:val="none" w:sz="0" w:space="0" w:color="auto"/>
        </w:pBdr>
      </w:pPr>
      <w:r>
        <w:t xml:space="preserve">The API Extended Function can disable </w:t>
      </w:r>
      <w:r w:rsidR="006B256C">
        <w:t>HTTPS</w:t>
      </w:r>
      <w:r w:rsidR="00D6284B">
        <w:t xml:space="preserve"> and change the port number.</w:t>
      </w:r>
    </w:p>
    <w:p w14:paraId="24D34CD6" w14:textId="77777777" w:rsidR="00F2023E" w:rsidRPr="00CD7A9C" w:rsidRDefault="00F2023E" w:rsidP="00F2023E">
      <w:pPr>
        <w:pStyle w:val="LXIBody"/>
      </w:pPr>
    </w:p>
    <w:p w14:paraId="59377320" w14:textId="77777777" w:rsidR="00F2023E" w:rsidRPr="00CD7A9C" w:rsidRDefault="00F2023E" w:rsidP="00F2023E">
      <w:pPr>
        <w:pStyle w:val="Heading3"/>
      </w:pPr>
      <w:bookmarkStart w:id="1435" w:name="_Toc83913066"/>
      <w:bookmarkStart w:id="1436" w:name="_Toc156482952"/>
      <w:r w:rsidRPr="00CD7A9C">
        <w:t>Permission – To still allow HTTP Connections</w:t>
      </w:r>
      <w:bookmarkEnd w:id="1435"/>
      <w:bookmarkEnd w:id="1436"/>
    </w:p>
    <w:p w14:paraId="3F48741B" w14:textId="15AD0D79" w:rsidR="00F2023E" w:rsidRDefault="00F2023E" w:rsidP="00F2023E">
      <w:pPr>
        <w:pStyle w:val="Body1"/>
      </w:pPr>
      <w:r w:rsidRPr="00CD7A9C">
        <w:t>HTTP connections are still allowed but not recommended. See observation in Rule 9.1.4.</w:t>
      </w:r>
    </w:p>
    <w:p w14:paraId="7BFB2E2C" w14:textId="54CBBC8D" w:rsidR="00AB7778" w:rsidRDefault="006D58C4" w:rsidP="007B0B7B">
      <w:pPr>
        <w:pStyle w:val="LXIBody"/>
      </w:pPr>
      <w:r>
        <w:t>For backward compatibility reasons LXI vendors should conside</w:t>
      </w:r>
      <w:r w:rsidR="00CC0A64">
        <w:t>r</w:t>
      </w:r>
      <w:r w:rsidR="00AB7778">
        <w:t>:</w:t>
      </w:r>
    </w:p>
    <w:p w14:paraId="2AEA8CB6" w14:textId="46A4414E" w:rsidR="007B0B7B" w:rsidRDefault="004D52C9" w:rsidP="00273C02">
      <w:pPr>
        <w:pStyle w:val="LXIBody"/>
        <w:numPr>
          <w:ilvl w:val="0"/>
          <w:numId w:val="48"/>
        </w:numPr>
      </w:pPr>
      <w:r>
        <w:t xml:space="preserve">If the </w:t>
      </w:r>
      <w:r w:rsidR="00C31235">
        <w:t>device</w:t>
      </w:r>
      <w:r>
        <w:t xml:space="preserve"> support</w:t>
      </w:r>
      <w:r w:rsidR="008678E4">
        <w:t>s only</w:t>
      </w:r>
      <w:r>
        <w:t xml:space="preserve"> HTTPS </w:t>
      </w:r>
      <w:r w:rsidR="002D15B2">
        <w:t>connections,</w:t>
      </w:r>
      <w:r w:rsidR="008678E4">
        <w:t xml:space="preserve"> </w:t>
      </w:r>
      <w:r>
        <w:t>then r</w:t>
      </w:r>
      <w:r w:rsidR="006D58C4">
        <w:t xml:space="preserve">edirect any HTTP </w:t>
      </w:r>
      <w:r w:rsidR="000F623E">
        <w:t>requests</w:t>
      </w:r>
      <w:r w:rsidR="00BC3C34">
        <w:t xml:space="preserve"> to HTTPS</w:t>
      </w:r>
    </w:p>
    <w:p w14:paraId="79016149" w14:textId="6633A72B" w:rsidR="003F5052" w:rsidRPr="007B0B7B" w:rsidRDefault="00372B1D" w:rsidP="00273C02">
      <w:pPr>
        <w:pStyle w:val="LXIBody"/>
        <w:numPr>
          <w:ilvl w:val="0"/>
          <w:numId w:val="48"/>
        </w:numPr>
      </w:pPr>
      <w:r>
        <w:t>Devices that s</w:t>
      </w:r>
      <w:r w:rsidR="003F5052">
        <w:t xml:space="preserve">upport HTTP connections </w:t>
      </w:r>
      <w:r>
        <w:t>should</w:t>
      </w:r>
      <w:r w:rsidR="002A4AE8">
        <w:t xml:space="preserve"> have a mechanism to disable HTTP</w:t>
      </w:r>
      <w:r w:rsidR="004409BE">
        <w:t xml:space="preserve"> if the customer so desires. </w:t>
      </w:r>
      <w:r w:rsidR="00505F45">
        <w:t>See observation in Rule 9.1.4</w:t>
      </w:r>
    </w:p>
    <w:p w14:paraId="2D9CC228" w14:textId="77777777" w:rsidR="00F2023E" w:rsidRPr="00CD7A9C" w:rsidRDefault="00F2023E" w:rsidP="00F2023E">
      <w:pPr>
        <w:pStyle w:val="Heading3"/>
      </w:pPr>
      <w:bookmarkStart w:id="1437" w:name="_Toc83913067"/>
      <w:bookmarkStart w:id="1438" w:name="_Toc156482953"/>
      <w:r w:rsidRPr="00CD7A9C">
        <w:t>Recommendation – HTTPS X.509 Certificate Requirement</w:t>
      </w:r>
      <w:bookmarkEnd w:id="1437"/>
      <w:bookmarkEnd w:id="1438"/>
    </w:p>
    <w:p w14:paraId="71D1469B" w14:textId="66A10166" w:rsidR="00F2023E" w:rsidRPr="00CD7A9C" w:rsidRDefault="00F2023E" w:rsidP="00F2023E">
      <w:pPr>
        <w:pStyle w:val="Body1"/>
      </w:pPr>
      <w:r w:rsidRPr="00CD7A9C">
        <w:t>HTTPS connections require a X.509 certificate installed on the device. To facilitate this requirement, it is recommended that the LXI Security and API Extended functions be supported by the device.</w:t>
      </w:r>
    </w:p>
    <w:p w14:paraId="048E8C7E" w14:textId="77777777" w:rsidR="00F2023E" w:rsidRPr="00CD7A9C" w:rsidRDefault="00F2023E" w:rsidP="00F2023E">
      <w:pPr>
        <w:pStyle w:val="Heading3"/>
      </w:pPr>
      <w:bookmarkStart w:id="1439" w:name="_Toc83913068"/>
      <w:bookmarkStart w:id="1440" w:name="_Toc156482954"/>
      <w:r w:rsidRPr="00CD7A9C">
        <w:t>Rule – Alias for Welcome Page</w:t>
      </w:r>
      <w:bookmarkEnd w:id="1439"/>
      <w:bookmarkEnd w:id="1440"/>
    </w:p>
    <w:p w14:paraId="4DBB090F" w14:textId="24A5F983" w:rsidR="00765B43" w:rsidRDefault="00172683" w:rsidP="00F2023E">
      <w:pPr>
        <w:pStyle w:val="LXIBody"/>
      </w:pPr>
      <w:r w:rsidRPr="00CD7A9C">
        <w:t xml:space="preserve">All LXI Devices shall provide an alias or redirect for the </w:t>
      </w:r>
      <w:r>
        <w:t xml:space="preserve">LXI </w:t>
      </w:r>
      <w:r w:rsidRPr="00CD7A9C">
        <w:t>Welcome Web Page document that can be queried via a GET at</w:t>
      </w:r>
      <w:r w:rsidR="007B206F">
        <w:t>:</w:t>
      </w:r>
      <w:r w:rsidR="00CB1277">
        <w:t xml:space="preserve"> </w:t>
      </w:r>
      <w:r w:rsidR="00160709">
        <w:t>https:</w:t>
      </w:r>
      <w:r w:rsidR="00035CC1">
        <w:t>/</w:t>
      </w:r>
      <w:r w:rsidR="00160709">
        <w:t>/</w:t>
      </w:r>
      <w:r w:rsidR="00ED61E9">
        <w:t>&lt;</w:t>
      </w:r>
      <w:r w:rsidR="00F14176">
        <w:t>device</w:t>
      </w:r>
      <w:r w:rsidR="00ED61E9">
        <w:t>&gt;</w:t>
      </w:r>
      <w:r w:rsidR="00160709">
        <w:t>/lxi</w:t>
      </w:r>
      <w:r w:rsidR="00077EF9">
        <w:t>.</w:t>
      </w:r>
      <w:r w:rsidRPr="007B49A4">
        <w:t xml:space="preserve"> </w:t>
      </w:r>
    </w:p>
    <w:p w14:paraId="5B6E5205" w14:textId="614899F0" w:rsidR="003F212C" w:rsidRDefault="00244F3E" w:rsidP="00F2023E">
      <w:pPr>
        <w:pStyle w:val="LXIBody"/>
      </w:pPr>
      <w:r>
        <w:t>For s</w:t>
      </w:r>
      <w:r w:rsidR="003F212C">
        <w:t xml:space="preserve">ome LXI devices </w:t>
      </w:r>
      <w:r>
        <w:t xml:space="preserve">the </w:t>
      </w:r>
      <w:r w:rsidR="003F212C">
        <w:t xml:space="preserve">Web </w:t>
      </w:r>
      <w:r w:rsidR="00770311">
        <w:t xml:space="preserve">Server root </w:t>
      </w:r>
      <w:r w:rsidR="00A064A2">
        <w:t>document</w:t>
      </w:r>
      <w:r w:rsidR="00770311">
        <w:t xml:space="preserve"> </w:t>
      </w:r>
      <w:r w:rsidR="003F212C">
        <w:t xml:space="preserve">is not the LXI Welcome </w:t>
      </w:r>
      <w:r w:rsidR="00817A28">
        <w:t>page,</w:t>
      </w:r>
      <w:r w:rsidR="003F212C">
        <w:t xml:space="preserve"> so this is a convenient </w:t>
      </w:r>
      <w:r w:rsidR="006B5657">
        <w:t>shortcut to get to the LXI Welcome page</w:t>
      </w:r>
      <w:r w:rsidR="00864336">
        <w:t>.</w:t>
      </w:r>
    </w:p>
    <w:p w14:paraId="73671EB1" w14:textId="2C7BA0CB" w:rsidR="00A122A9" w:rsidRPr="00C67620" w:rsidRDefault="00A122A9" w:rsidP="00A122A9">
      <w:pPr>
        <w:pStyle w:val="Heading2"/>
      </w:pPr>
      <w:bookmarkStart w:id="1441" w:name="_Ref94162889"/>
      <w:bookmarkStart w:id="1442" w:name="_Ref94162895"/>
      <w:bookmarkStart w:id="1443" w:name="_Toc156482955"/>
      <w:r w:rsidRPr="00C67620">
        <w:t xml:space="preserve">RULE – </w:t>
      </w:r>
      <w:bookmarkEnd w:id="1420"/>
      <w:r w:rsidRPr="00C67620">
        <w:t>Welcome Web Page Display Items</w:t>
      </w:r>
      <w:bookmarkEnd w:id="1421"/>
      <w:bookmarkEnd w:id="1422"/>
      <w:bookmarkEnd w:id="1423"/>
      <w:bookmarkEnd w:id="1424"/>
      <w:bookmarkEnd w:id="1425"/>
      <w:bookmarkEnd w:id="1426"/>
      <w:bookmarkEnd w:id="1441"/>
      <w:bookmarkEnd w:id="1442"/>
      <w:bookmarkEnd w:id="1443"/>
    </w:p>
    <w:p w14:paraId="561151D4" w14:textId="77777777" w:rsidR="00A122A9" w:rsidRPr="00C67620" w:rsidRDefault="00A122A9" w:rsidP="00A122A9">
      <w:pPr>
        <w:pStyle w:val="LXIBody"/>
      </w:pPr>
      <w:r w:rsidRPr="00C67620">
        <w:t>The primary LXI welcome page shall display the following information in a read-only format.</w:t>
      </w:r>
    </w:p>
    <w:p w14:paraId="717D10A6" w14:textId="77777777" w:rsidR="00A122A9" w:rsidRPr="00B37AD8" w:rsidRDefault="002D481C" w:rsidP="00CC24AF">
      <w:pPr>
        <w:pStyle w:val="ListBullet3"/>
        <w:numPr>
          <w:ilvl w:val="0"/>
          <w:numId w:val="17"/>
        </w:numPr>
        <w:rPr>
          <w:rFonts w:eastAsia="Arial Unicode MS"/>
          <w:bCs/>
          <w:iCs/>
        </w:rPr>
      </w:pPr>
      <w:r>
        <w:t>LXI Device</w:t>
      </w:r>
      <w:r w:rsidR="00A122A9" w:rsidRPr="00B37AD8">
        <w:t xml:space="preserve"> Model </w:t>
      </w:r>
    </w:p>
    <w:p w14:paraId="65F499F4" w14:textId="77777777" w:rsidR="00A122A9" w:rsidRPr="00C67620" w:rsidRDefault="00A122A9" w:rsidP="008A021D">
      <w:pPr>
        <w:pStyle w:val="ListBullet3"/>
        <w:numPr>
          <w:ilvl w:val="0"/>
          <w:numId w:val="12"/>
        </w:numPr>
      </w:pPr>
      <w:r w:rsidRPr="00C67620">
        <w:t>Manufacturer</w:t>
      </w:r>
    </w:p>
    <w:p w14:paraId="73C303F9" w14:textId="77777777" w:rsidR="00A122A9" w:rsidRPr="00C67620" w:rsidRDefault="00A122A9" w:rsidP="008A021D">
      <w:pPr>
        <w:pStyle w:val="ListBullet3"/>
        <w:numPr>
          <w:ilvl w:val="0"/>
          <w:numId w:val="12"/>
        </w:numPr>
      </w:pPr>
      <w:r w:rsidRPr="00C67620">
        <w:t xml:space="preserve">Serial Number </w:t>
      </w:r>
    </w:p>
    <w:p w14:paraId="1B7C5B99" w14:textId="77777777" w:rsidR="00A122A9" w:rsidRPr="00C67620" w:rsidRDefault="00A122A9" w:rsidP="008A021D">
      <w:pPr>
        <w:pStyle w:val="ListBullet3"/>
        <w:numPr>
          <w:ilvl w:val="0"/>
          <w:numId w:val="12"/>
        </w:numPr>
      </w:pPr>
      <w:r w:rsidRPr="00C67620">
        <w:t>Description</w:t>
      </w:r>
      <w:r w:rsidRPr="009B7066">
        <w:rPr>
          <w:rStyle w:val="FootnoteReference"/>
        </w:rPr>
        <w:footnoteReference w:id="12"/>
      </w:r>
      <w:r w:rsidRPr="00C67620">
        <w:t xml:space="preserve"> </w:t>
      </w:r>
    </w:p>
    <w:p w14:paraId="0CD2C50B" w14:textId="77777777" w:rsidR="00A122A9" w:rsidRPr="00C67620" w:rsidRDefault="00A122A9" w:rsidP="008A021D">
      <w:pPr>
        <w:pStyle w:val="ListBullet3"/>
        <w:numPr>
          <w:ilvl w:val="0"/>
          <w:numId w:val="12"/>
        </w:numPr>
      </w:pPr>
      <w:r w:rsidRPr="00C67620">
        <w:t xml:space="preserve">LXI </w:t>
      </w:r>
      <w:r w:rsidR="00957658">
        <w:t>Exte</w:t>
      </w:r>
      <w:r w:rsidR="00314E9B">
        <w:t xml:space="preserve">nded </w:t>
      </w:r>
      <w:r w:rsidR="006933D2">
        <w:t>Functions</w:t>
      </w:r>
    </w:p>
    <w:p w14:paraId="0CDDDCEA" w14:textId="77777777" w:rsidR="00A122A9" w:rsidRPr="00C67620" w:rsidRDefault="00A122A9" w:rsidP="008A021D">
      <w:pPr>
        <w:pStyle w:val="ListBullet3"/>
        <w:numPr>
          <w:ilvl w:val="0"/>
          <w:numId w:val="12"/>
        </w:numPr>
      </w:pPr>
      <w:r w:rsidRPr="00C67620">
        <w:t xml:space="preserve">LXI version </w:t>
      </w:r>
    </w:p>
    <w:p w14:paraId="3670AD0A" w14:textId="77777777" w:rsidR="00A122A9" w:rsidRPr="00C67620" w:rsidRDefault="00A122A9" w:rsidP="008A021D">
      <w:pPr>
        <w:pStyle w:val="ListBullet3"/>
        <w:numPr>
          <w:ilvl w:val="0"/>
          <w:numId w:val="12"/>
        </w:numPr>
      </w:pPr>
      <w:r w:rsidRPr="00C67620">
        <w:t>Hostname</w:t>
      </w:r>
      <w:r w:rsidRPr="009B7066">
        <w:rPr>
          <w:rStyle w:val="FootnoteReference"/>
        </w:rPr>
        <w:footnoteReference w:id="13"/>
      </w:r>
    </w:p>
    <w:p w14:paraId="1BAB1CAC" w14:textId="77777777" w:rsidR="00A122A9" w:rsidRPr="00C67620" w:rsidRDefault="00A122A9" w:rsidP="008A021D">
      <w:pPr>
        <w:pStyle w:val="ListBullet3"/>
        <w:numPr>
          <w:ilvl w:val="0"/>
          <w:numId w:val="12"/>
        </w:numPr>
      </w:pPr>
      <w:r w:rsidRPr="00C67620">
        <w:t>MAC Address &lt;XX-XX-XX-XX-XX-XX&gt;</w:t>
      </w:r>
    </w:p>
    <w:p w14:paraId="0E77A344" w14:textId="77777777" w:rsidR="00A122A9" w:rsidRPr="00C67620" w:rsidRDefault="00A122A9" w:rsidP="008A021D">
      <w:pPr>
        <w:pStyle w:val="ListBullet3"/>
        <w:numPr>
          <w:ilvl w:val="0"/>
          <w:numId w:val="12"/>
        </w:numPr>
      </w:pPr>
      <w:r w:rsidRPr="00C67620">
        <w:t>TCP/IP Address &lt;DDD.DDD.DDD.DDD&gt;</w:t>
      </w:r>
    </w:p>
    <w:p w14:paraId="1EBF24B2" w14:textId="77777777" w:rsidR="00A122A9" w:rsidRPr="00C67620" w:rsidRDefault="00A122A9" w:rsidP="008A021D">
      <w:pPr>
        <w:pStyle w:val="ListBullet3"/>
        <w:numPr>
          <w:ilvl w:val="0"/>
          <w:numId w:val="12"/>
        </w:numPr>
      </w:pPr>
      <w:r w:rsidRPr="00C67620">
        <w:lastRenderedPageBreak/>
        <w:t xml:space="preserve">Firmware and/or Software Revision </w:t>
      </w:r>
    </w:p>
    <w:p w14:paraId="25EF94F6" w14:textId="77777777" w:rsidR="009205C0" w:rsidRDefault="002D481C" w:rsidP="001567BD">
      <w:pPr>
        <w:pStyle w:val="ListBullet3"/>
        <w:numPr>
          <w:ilvl w:val="0"/>
          <w:numId w:val="12"/>
        </w:numPr>
      </w:pPr>
      <w:r>
        <w:t>LXI Device</w:t>
      </w:r>
      <w:r w:rsidR="0057165D">
        <w:t xml:space="preserve"> Address String</w:t>
      </w:r>
      <w:r w:rsidR="00647BF0">
        <w:t xml:space="preserve"> [VISA</w:t>
      </w:r>
      <w:r w:rsidR="00957658">
        <w:t>]</w:t>
      </w:r>
    </w:p>
    <w:p w14:paraId="237A16E6" w14:textId="20B6D69C" w:rsidR="00E23924" w:rsidRPr="00C67620" w:rsidRDefault="001162FB" w:rsidP="007C6E65">
      <w:pPr>
        <w:pStyle w:val="LXIBody"/>
      </w:pPr>
      <w:r>
        <w:t xml:space="preserve">If the device supports </w:t>
      </w:r>
      <w:r w:rsidR="0002052B">
        <w:t xml:space="preserve">any </w:t>
      </w:r>
      <w:r>
        <w:t>Extended Functions check the Extended Function specification document</w:t>
      </w:r>
      <w:r w:rsidR="0074290D">
        <w:t>s</w:t>
      </w:r>
      <w:r>
        <w:t xml:space="preserve"> for any further </w:t>
      </w:r>
      <w:r w:rsidR="00770B6A">
        <w:t>items that need to be displayed here</w:t>
      </w:r>
    </w:p>
    <w:p w14:paraId="7332621A" w14:textId="77777777" w:rsidR="00A122A9" w:rsidRPr="00C67620" w:rsidRDefault="00A122A9" w:rsidP="00722290">
      <w:pPr>
        <w:pStyle w:val="Heading3"/>
      </w:pPr>
      <w:bookmarkStart w:id="1444" w:name="_Toc156482956"/>
      <w:bookmarkStart w:id="1445" w:name="_Toc101245578"/>
      <w:bookmarkStart w:id="1446" w:name="_Toc103501819"/>
      <w:bookmarkStart w:id="1447" w:name="_Toc104621022"/>
      <w:bookmarkStart w:id="1448" w:name="_Toc104946113"/>
      <w:bookmarkStart w:id="1449" w:name="_Toc104946953"/>
      <w:bookmarkStart w:id="1450" w:name="_Toc104947373"/>
      <w:bookmarkStart w:id="1451" w:name="_Toc104968660"/>
      <w:bookmarkStart w:id="1452" w:name="_Toc105501031"/>
      <w:bookmarkStart w:id="1453" w:name="_Toc105501527"/>
      <w:bookmarkStart w:id="1454" w:name="_Toc106617544"/>
      <w:bookmarkStart w:id="1455" w:name="_Toc111021394"/>
      <w:bookmarkStart w:id="1456" w:name="_Toc111253262"/>
      <w:bookmarkStart w:id="1457" w:name="_Toc112300654"/>
      <w:bookmarkStart w:id="1458" w:name="_Toc113353571"/>
      <w:bookmarkStart w:id="1459" w:name="_Toc128656295"/>
      <w:r>
        <w:t>R</w:t>
      </w:r>
      <w:r w:rsidR="00C01959">
        <w:t>ULE</w:t>
      </w:r>
      <w:r>
        <w:t xml:space="preserve"> – </w:t>
      </w:r>
      <w:r w:rsidR="002D481C">
        <w:t>LXI Device</w:t>
      </w:r>
      <w:r w:rsidR="00C01959">
        <w:t xml:space="preserve"> Address</w:t>
      </w:r>
      <w:r>
        <w:t xml:space="preserve"> String on Welcome Page</w:t>
      </w:r>
      <w:bookmarkEnd w:id="1444"/>
      <w:r>
        <w:t xml:space="preserve">  </w:t>
      </w:r>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p>
    <w:p w14:paraId="6EEA7D3F" w14:textId="77777777" w:rsidR="00432933" w:rsidRDefault="00C01959" w:rsidP="00A122A9">
      <w:pPr>
        <w:pStyle w:val="LXIBody"/>
      </w:pPr>
      <w:r>
        <w:t xml:space="preserve">The primary LXI welcome page shall contain an IVI I/O </w:t>
      </w:r>
      <w:r w:rsidR="003F0F50">
        <w:t>R</w:t>
      </w:r>
      <w:r>
        <w:t>esource</w:t>
      </w:r>
      <w:r w:rsidR="003F0F50">
        <w:t xml:space="preserve"> D</w:t>
      </w:r>
      <w:r>
        <w:t>escriptor</w:t>
      </w:r>
      <w:r w:rsidR="00CA5C73">
        <w:t xml:space="preserve"> (a string such as a VISA Resource Descriptor)</w:t>
      </w:r>
      <w:r w:rsidR="003F0F50">
        <w:t>, which is</w:t>
      </w:r>
      <w:r>
        <w:t xml:space="preserve"> a string that specifies the address of the hardware asset that can be recognized by </w:t>
      </w:r>
      <w:r w:rsidR="003F0F50">
        <w:t xml:space="preserve">the </w:t>
      </w:r>
      <w:r>
        <w:t>I/O used by a software module that acces</w:t>
      </w:r>
      <w:r w:rsidR="003F0F50">
        <w:t>ses the hardware.</w:t>
      </w:r>
      <w:r>
        <w:t xml:space="preserve"> </w:t>
      </w:r>
      <w:r w:rsidR="00785215">
        <w:t>An example of such a Resource Descriptor is a VISA Resource.</w:t>
      </w:r>
    </w:p>
    <w:p w14:paraId="370CAD1E" w14:textId="77777777" w:rsidR="00A122A9" w:rsidRDefault="003F0F50" w:rsidP="00A122A9">
      <w:pPr>
        <w:pStyle w:val="LXIBody"/>
      </w:pPr>
      <w:r>
        <w:t>For VISA R</w:t>
      </w:r>
      <w:r w:rsidR="00C01959">
        <w:t xml:space="preserve">esources of the </w:t>
      </w:r>
      <w:r w:rsidR="00432933">
        <w:t>form</w:t>
      </w:r>
    </w:p>
    <w:p w14:paraId="7C5A1D81" w14:textId="3007A4D9" w:rsidR="00432933" w:rsidRDefault="00432933" w:rsidP="00432933">
      <w:pPr>
        <w:pStyle w:val="LXICode2"/>
      </w:pPr>
      <w:r>
        <w:t>TCPIP[board]::host address[::LAN device name]</w:t>
      </w:r>
    </w:p>
    <w:p w14:paraId="282AD440" w14:textId="77777777" w:rsidR="00432933" w:rsidRDefault="00432933" w:rsidP="00432933">
      <w:pPr>
        <w:pStyle w:val="LXIBody"/>
      </w:pPr>
      <w:r>
        <w:t>or</w:t>
      </w:r>
    </w:p>
    <w:p w14:paraId="0E1D74CB" w14:textId="77777777" w:rsidR="00432933" w:rsidRDefault="00432933" w:rsidP="00432933">
      <w:pPr>
        <w:pStyle w:val="LXICode2"/>
      </w:pPr>
      <w:r>
        <w:t>TCPIP[board]::host address::port::SOCKET</w:t>
      </w:r>
    </w:p>
    <w:p w14:paraId="1B16458C" w14:textId="77777777" w:rsidR="00432933" w:rsidRDefault="009E4C1F" w:rsidP="003F0F50">
      <w:pPr>
        <w:pStyle w:val="LXIBody"/>
      </w:pPr>
      <w:r>
        <w:t>The</w:t>
      </w:r>
      <w:r w:rsidR="006B50E6">
        <w:t xml:space="preserve"> value of “[board]” must be empty since the instrument cannot know which interface board a client may be using.</w:t>
      </w:r>
    </w:p>
    <w:p w14:paraId="4076CF5F" w14:textId="77777777" w:rsidR="003F0F50" w:rsidRDefault="003F0F50" w:rsidP="003F0F50">
      <w:pPr>
        <w:pStyle w:val="Heading4"/>
      </w:pPr>
      <w:r>
        <w:t xml:space="preserve">Recommendation – </w:t>
      </w:r>
      <w:r w:rsidR="002D481C">
        <w:t>LXI Device</w:t>
      </w:r>
      <w:r>
        <w:t xml:space="preserve"> Address String Label</w:t>
      </w:r>
    </w:p>
    <w:p w14:paraId="28FE3C3D" w14:textId="77777777" w:rsidR="003F0F50" w:rsidRPr="003F0F50" w:rsidRDefault="003F0F50" w:rsidP="003F0F50">
      <w:pPr>
        <w:pStyle w:val="Body1"/>
      </w:pPr>
      <w:r>
        <w:t>This string should be labeled “Instrument Address String.”</w:t>
      </w:r>
    </w:p>
    <w:p w14:paraId="3C59CA00" w14:textId="77777777" w:rsidR="00A122A9" w:rsidRPr="00C67620" w:rsidRDefault="00A122A9" w:rsidP="00722290">
      <w:pPr>
        <w:pStyle w:val="Heading3"/>
      </w:pPr>
      <w:bookmarkStart w:id="1460" w:name="_Toc111260589"/>
      <w:bookmarkStart w:id="1461" w:name="_Toc156482957"/>
      <w:bookmarkStart w:id="1462" w:name="_Toc112300655"/>
      <w:bookmarkStart w:id="1463" w:name="_Toc113353572"/>
      <w:bookmarkStart w:id="1464" w:name="_Toc128656296"/>
      <w:bookmarkEnd w:id="1460"/>
      <w:r>
        <w:t>Recommendation – Web Page Title</w:t>
      </w:r>
      <w:bookmarkEnd w:id="1461"/>
      <w:r>
        <w:t xml:space="preserve">  </w:t>
      </w:r>
      <w:bookmarkEnd w:id="1462"/>
      <w:bookmarkEnd w:id="1463"/>
      <w:bookmarkEnd w:id="1464"/>
    </w:p>
    <w:p w14:paraId="5BA733AC" w14:textId="77777777" w:rsidR="00A122A9" w:rsidRPr="00C67620" w:rsidRDefault="00A122A9" w:rsidP="00A122A9">
      <w:pPr>
        <w:pStyle w:val="LXIBody"/>
      </w:pPr>
      <w:r w:rsidRPr="00C67620">
        <w:t xml:space="preserve">An </w:t>
      </w:r>
      <w:r w:rsidR="003F722C">
        <w:t>LXI Device</w:t>
      </w:r>
      <w:r w:rsidRPr="00C67620">
        <w:t xml:space="preserve"> web page title should follow the following format to align the bookmarks nicely:</w:t>
      </w:r>
      <w:r>
        <w:br/>
      </w:r>
    </w:p>
    <w:p w14:paraId="387626E0" w14:textId="77777777" w:rsidR="009205C0" w:rsidRDefault="00A122A9" w:rsidP="009205C0">
      <w:pPr>
        <w:pStyle w:val="LXICode2"/>
      </w:pPr>
      <w:r w:rsidRPr="00C67620">
        <w:t xml:space="preserve">LXI – Manufacturer-Model-&lt;Optional Serial Number&gt;-&lt;Optional Description&gt; </w:t>
      </w:r>
    </w:p>
    <w:p w14:paraId="27BE2D9A" w14:textId="0F897C69" w:rsidR="00FB1752" w:rsidRDefault="00FB1752">
      <w:pPr>
        <w:rPr>
          <w:rFonts w:ascii="Arial" w:hAnsi="Arial"/>
          <w:b/>
          <w:sz w:val="24"/>
        </w:rPr>
      </w:pPr>
      <w:bookmarkStart w:id="1465" w:name="_Ref208642420"/>
    </w:p>
    <w:p w14:paraId="45E838B3" w14:textId="77777777" w:rsidR="00416E42" w:rsidRPr="00C67620" w:rsidRDefault="00416E42" w:rsidP="00416E42">
      <w:pPr>
        <w:pStyle w:val="Heading3"/>
      </w:pPr>
      <w:bookmarkStart w:id="1466" w:name="_Toc156482958"/>
      <w:r>
        <w:t>RULE – Actual Hostname Display</w:t>
      </w:r>
      <w:bookmarkEnd w:id="1465"/>
      <w:bookmarkEnd w:id="1466"/>
    </w:p>
    <w:p w14:paraId="78D3F700" w14:textId="77777777" w:rsidR="00416E42" w:rsidRDefault="00416E42" w:rsidP="008B4674">
      <w:pPr>
        <w:pStyle w:val="LXIBody"/>
      </w:pPr>
      <w:r>
        <w:t>LXI Device</w:t>
      </w:r>
      <w:r w:rsidRPr="00104C2B">
        <w:t>s shall display the validated hostname(s) (DNS and/or mDNS) on the LXI Welcome Web page.  The hostname(s) displayed on the LAN Configuration page need not be validated since they represent desired configuration values</w:t>
      </w:r>
      <w:r w:rsidR="008B4674">
        <w:t>.</w:t>
      </w:r>
    </w:p>
    <w:p w14:paraId="76B7C23E" w14:textId="77777777" w:rsidR="00416E42" w:rsidRPr="00C67620" w:rsidRDefault="00416E42" w:rsidP="006658FC">
      <w:pPr>
        <w:pStyle w:val="ObservationHeading"/>
      </w:pPr>
      <w:r w:rsidRPr="00C67620">
        <w:t>Observation – How a Hostname May Be Assigned on the Network</w:t>
      </w:r>
    </w:p>
    <w:p w14:paraId="02A3BF7C" w14:textId="77777777" w:rsidR="00416E42" w:rsidRPr="00C67620" w:rsidRDefault="00416E42" w:rsidP="00416E42">
      <w:pPr>
        <w:pStyle w:val="LXIObservationBody"/>
      </w:pPr>
      <w:r w:rsidRPr="00C67620">
        <w:t xml:space="preserve">The actual hostname that a </w:t>
      </w:r>
      <w:r w:rsidR="00CA5C73">
        <w:t>device</w:t>
      </w:r>
      <w:r w:rsidR="00CA5C73" w:rsidRPr="00C67620">
        <w:t xml:space="preserve"> </w:t>
      </w:r>
      <w:r w:rsidRPr="00C67620">
        <w:t xml:space="preserve">gets on a network is not necessarily the dynamic hostname that the </w:t>
      </w:r>
      <w:r w:rsidR="00CA5C73">
        <w:t>device</w:t>
      </w:r>
      <w:r w:rsidR="00CA5C73" w:rsidRPr="00C67620">
        <w:t xml:space="preserve"> </w:t>
      </w:r>
      <w:r w:rsidRPr="00C67620">
        <w:t xml:space="preserve">requested.  </w:t>
      </w:r>
      <w:r w:rsidR="009E4C1F" w:rsidRPr="00C67620">
        <w:t>Generally,</w:t>
      </w:r>
      <w:r w:rsidRPr="00C67620">
        <w:t xml:space="preserve"> the hostname is going to be different if the network does not support Dynamic DNS naming.  The possibility of a </w:t>
      </w:r>
      <w:r w:rsidR="00CA5C73">
        <w:t>device</w:t>
      </w:r>
      <w:r w:rsidR="00CA5C73" w:rsidRPr="00C67620">
        <w:t xml:space="preserve"> </w:t>
      </w:r>
      <w:r w:rsidRPr="00C67620">
        <w:t xml:space="preserve">hostname that is different than expected makes it important for the </w:t>
      </w:r>
      <w:r w:rsidR="00CA5C73">
        <w:t>device</w:t>
      </w:r>
      <w:r w:rsidR="00CA5C73" w:rsidRPr="00C67620">
        <w:t xml:space="preserve"> </w:t>
      </w:r>
      <w:r w:rsidRPr="00C67620">
        <w:t xml:space="preserve">to determine what hostname it has really been assigned and display this in the appropriate places in the </w:t>
      </w:r>
      <w:r>
        <w:t>LXI Device</w:t>
      </w:r>
      <w:r w:rsidRPr="00C67620">
        <w:t xml:space="preserve"> user interface.  There are also some cases in which the </w:t>
      </w:r>
      <w:r w:rsidR="00CA5C73">
        <w:t>device</w:t>
      </w:r>
      <w:r w:rsidR="00CA5C73" w:rsidRPr="00C67620">
        <w:t xml:space="preserve"> </w:t>
      </w:r>
      <w:r w:rsidRPr="00C67620">
        <w:t xml:space="preserve">will not have a hostname at all and in those </w:t>
      </w:r>
      <w:r w:rsidR="009E4C1F" w:rsidRPr="00C67620">
        <w:t>cases,</w:t>
      </w:r>
      <w:r w:rsidRPr="00C67620">
        <w:t xml:space="preserve"> the IP address will have to be used in place of the hostname.</w:t>
      </w:r>
    </w:p>
    <w:p w14:paraId="5EF5AE5E" w14:textId="77777777" w:rsidR="00416E42" w:rsidRPr="00C67620" w:rsidRDefault="00416E42" w:rsidP="00416E42">
      <w:pPr>
        <w:pStyle w:val="LXIObservationBody"/>
      </w:pPr>
    </w:p>
    <w:p w14:paraId="122F4071" w14:textId="77777777" w:rsidR="00416E42" w:rsidRPr="00C67620" w:rsidRDefault="00416E42" w:rsidP="00416E42">
      <w:pPr>
        <w:pStyle w:val="LXIObservationBody"/>
      </w:pPr>
      <w:r w:rsidRPr="00C67620">
        <w:t xml:space="preserve">The following network configurations can create a situation when the desired </w:t>
      </w:r>
      <w:r w:rsidR="00CA5C73">
        <w:t>device</w:t>
      </w:r>
      <w:r w:rsidR="00CA5C73" w:rsidRPr="00C67620">
        <w:t xml:space="preserve"> </w:t>
      </w:r>
      <w:r w:rsidRPr="00C67620">
        <w:t xml:space="preserve">hostname may be different </w:t>
      </w:r>
      <w:r w:rsidR="009E4C1F" w:rsidRPr="00C67620">
        <w:t>from</w:t>
      </w:r>
      <w:r w:rsidRPr="00C67620">
        <w:t xml:space="preserve"> the real hostname:</w:t>
      </w:r>
    </w:p>
    <w:p w14:paraId="39C7F5EF" w14:textId="77777777" w:rsidR="00416E42" w:rsidRPr="00C67620" w:rsidRDefault="00CA5C73" w:rsidP="00CA5C73">
      <w:pPr>
        <w:pStyle w:val="LXIObservationBody"/>
        <w:ind w:firstLine="461"/>
      </w:pPr>
      <w:r>
        <w:t>Device</w:t>
      </w:r>
      <w:r w:rsidRPr="00C67620">
        <w:t xml:space="preserve"> </w:t>
      </w:r>
      <w:r w:rsidR="00416E42" w:rsidRPr="00C67620">
        <w:t>has Dynamic DNS Naming disabled</w:t>
      </w:r>
    </w:p>
    <w:p w14:paraId="4732A538" w14:textId="77777777" w:rsidR="00416E42" w:rsidRPr="00C67620" w:rsidRDefault="00416E42" w:rsidP="00CA5C73">
      <w:pPr>
        <w:pStyle w:val="LXIObservationBody"/>
        <w:ind w:firstLine="461"/>
      </w:pPr>
      <w:r w:rsidRPr="00C67620">
        <w:t>A network without any DNS server</w:t>
      </w:r>
    </w:p>
    <w:p w14:paraId="7CF9358C" w14:textId="77777777" w:rsidR="00416E42" w:rsidRPr="00C67620" w:rsidRDefault="00416E42" w:rsidP="00CA5C73">
      <w:pPr>
        <w:pStyle w:val="LXIObservationBody"/>
        <w:ind w:firstLine="461"/>
      </w:pPr>
      <w:r w:rsidRPr="00C67620">
        <w:t>A network with a non-dynamic (static) DNS server</w:t>
      </w:r>
    </w:p>
    <w:p w14:paraId="7F8844C0" w14:textId="77777777" w:rsidR="00416E42" w:rsidRPr="00C67620" w:rsidRDefault="009E4C1F" w:rsidP="00CA5C73">
      <w:pPr>
        <w:pStyle w:val="LXIObservationBody"/>
        <w:ind w:firstLine="461"/>
      </w:pPr>
      <w:r w:rsidRPr="00C67620">
        <w:lastRenderedPageBreak/>
        <w:t>A</w:t>
      </w:r>
      <w:r w:rsidR="00416E42" w:rsidRPr="00C67620">
        <w:t xml:space="preserve"> </w:t>
      </w:r>
      <w:r w:rsidR="00CA5C73">
        <w:t>device</w:t>
      </w:r>
      <w:r w:rsidR="00CA5C73" w:rsidRPr="00C67620">
        <w:t xml:space="preserve"> </w:t>
      </w:r>
      <w:r w:rsidR="00416E42" w:rsidRPr="00C67620">
        <w:t xml:space="preserve">that requests a hostname already in use on the network </w:t>
      </w:r>
    </w:p>
    <w:p w14:paraId="29C2748F" w14:textId="77777777" w:rsidR="00416E42" w:rsidRPr="00C67620" w:rsidRDefault="00416E42" w:rsidP="00416E42">
      <w:pPr>
        <w:pStyle w:val="LXIObservationBody"/>
      </w:pPr>
    </w:p>
    <w:p w14:paraId="23FE60B3" w14:textId="77777777" w:rsidR="00416E42" w:rsidRPr="00C67620" w:rsidRDefault="00416E42" w:rsidP="00416E42">
      <w:pPr>
        <w:pStyle w:val="LXIObservationBody"/>
      </w:pPr>
      <w:r w:rsidRPr="00C67620">
        <w:t xml:space="preserve">The cases that may be confusing for the user are the ones where the dynamic hostnames in the </w:t>
      </w:r>
      <w:r w:rsidR="00CA5C73">
        <w:t>devices</w:t>
      </w:r>
      <w:r w:rsidR="00CA5C73" w:rsidRPr="00C67620">
        <w:t xml:space="preserve"> </w:t>
      </w:r>
      <w:r w:rsidRPr="00C67620">
        <w:t xml:space="preserve">are different </w:t>
      </w:r>
      <w:r w:rsidR="009E4C1F" w:rsidRPr="00C67620">
        <w:t>from</w:t>
      </w:r>
      <w:r w:rsidRPr="00C67620">
        <w:t xml:space="preserve"> the real hostnames on the network.  Most of these cases will involve networks with static DNS servers.  On those </w:t>
      </w:r>
      <w:r w:rsidR="009E4C1F" w:rsidRPr="00C67620">
        <w:t>networks,</w:t>
      </w:r>
      <w:r w:rsidRPr="00C67620">
        <w:t xml:space="preserve"> the user will have to set up the hostname they wanted with their network administrator.  Attempting to register a dynamic DNS hostname with a static DNS server will just fail, and the dynamic </w:t>
      </w:r>
      <w:r w:rsidR="00CA5C73">
        <w:t>device</w:t>
      </w:r>
      <w:r w:rsidR="00CA5C73" w:rsidRPr="00C67620">
        <w:t xml:space="preserve"> </w:t>
      </w:r>
      <w:r w:rsidRPr="00C67620">
        <w:t>hostname will be ignored.</w:t>
      </w:r>
    </w:p>
    <w:p w14:paraId="70D08931" w14:textId="2E02DDEF" w:rsidR="00416E42" w:rsidRPr="00C67620" w:rsidRDefault="00416E42" w:rsidP="00416E42">
      <w:pPr>
        <w:pStyle w:val="Heading4"/>
      </w:pPr>
      <w:bookmarkStart w:id="1467" w:name="_Ref204152120"/>
      <w:r>
        <w:t xml:space="preserve">Recommendation – How </w:t>
      </w:r>
      <w:r w:rsidR="00817A28">
        <w:t>to</w:t>
      </w:r>
      <w:r>
        <w:t xml:space="preserve"> Determine Actual Hostname</w:t>
      </w:r>
      <w:r w:rsidR="008946AB">
        <w:t xml:space="preserve"> with Unicast DNS</w:t>
      </w:r>
      <w:bookmarkEnd w:id="1467"/>
    </w:p>
    <w:p w14:paraId="0B2C18A9" w14:textId="53FD2380" w:rsidR="00416E42" w:rsidRPr="00C67620" w:rsidRDefault="00416E42" w:rsidP="00416E42">
      <w:pPr>
        <w:pStyle w:val="LXIBody"/>
      </w:pPr>
      <w:r>
        <w:t>LXI Device</w:t>
      </w:r>
      <w:r w:rsidRPr="00C67620">
        <w:t xml:space="preserve">s should use the following algorithm to determine </w:t>
      </w:r>
      <w:r>
        <w:t>LXI Device</w:t>
      </w:r>
      <w:r w:rsidRPr="00C67620">
        <w:t xml:space="preserve"> hostname</w:t>
      </w:r>
      <w:r w:rsidR="008946AB">
        <w:t xml:space="preserve"> when using unicast DNS</w:t>
      </w:r>
      <w:r w:rsidRPr="00C67620">
        <w:t xml:space="preserve">; it covers all the conditions described </w:t>
      </w:r>
      <w:r w:rsidR="00817A28" w:rsidRPr="00C67620">
        <w:t>above and</w:t>
      </w:r>
      <w:r w:rsidRPr="00C67620">
        <w:t xml:space="preserve"> allows the </w:t>
      </w:r>
      <w:r>
        <w:t>LXI Device</w:t>
      </w:r>
      <w:r w:rsidRPr="00C67620">
        <w:t xml:space="preserve"> to determine its hostname.  The algorithm is:</w:t>
      </w:r>
      <w:r>
        <w:br/>
      </w:r>
    </w:p>
    <w:p w14:paraId="35BAC89D" w14:textId="77777777" w:rsidR="00416E42" w:rsidRPr="007E7B0A" w:rsidRDefault="00416E42" w:rsidP="008A021D">
      <w:pPr>
        <w:pStyle w:val="ListNumber30"/>
        <w:numPr>
          <w:ilvl w:val="0"/>
          <w:numId w:val="15"/>
        </w:numPr>
      </w:pPr>
      <w:r w:rsidRPr="00C67620">
        <w:t xml:space="preserve">If there is a </w:t>
      </w:r>
      <w:r w:rsidR="008946AB">
        <w:t xml:space="preserve">unicast </w:t>
      </w:r>
      <w:r w:rsidRPr="00C67620">
        <w:t xml:space="preserve">DNS server address configured in the </w:t>
      </w:r>
      <w:r>
        <w:t>LXI Device</w:t>
      </w:r>
      <w:r w:rsidRPr="00C67620">
        <w:t xml:space="preserve"> (either via DHCP or manually configured), do the following:</w:t>
      </w:r>
    </w:p>
    <w:p w14:paraId="59AEF1DF" w14:textId="77777777" w:rsidR="00416E42" w:rsidRPr="00C67620" w:rsidRDefault="00416E42" w:rsidP="00416E42">
      <w:pPr>
        <w:pStyle w:val="ListNumber30"/>
        <w:numPr>
          <w:ilvl w:val="2"/>
          <w:numId w:val="6"/>
        </w:numPr>
      </w:pPr>
      <w:r w:rsidRPr="00C67620">
        <w:t xml:space="preserve">Determine the </w:t>
      </w:r>
      <w:r>
        <w:t>LXI Device</w:t>
      </w:r>
      <w:r w:rsidRPr="00C67620">
        <w:t>’s IP address (DHCP/Manual/Dynamic Link-Local Addressing).</w:t>
      </w:r>
    </w:p>
    <w:p w14:paraId="2781D2C0" w14:textId="77777777" w:rsidR="00416E42" w:rsidRPr="00C67620" w:rsidRDefault="00416E42" w:rsidP="00416E42">
      <w:pPr>
        <w:pStyle w:val="ListNumber30"/>
        <w:numPr>
          <w:ilvl w:val="2"/>
          <w:numId w:val="6"/>
        </w:numPr>
      </w:pPr>
      <w:r w:rsidRPr="00C67620">
        <w:t xml:space="preserve">Do a reverse </w:t>
      </w:r>
      <w:r w:rsidR="008946AB">
        <w:t xml:space="preserve">unicast </w:t>
      </w:r>
      <w:r w:rsidRPr="00C67620">
        <w:t xml:space="preserve">DNS look-up (IP address to hostname lookup) to determine the </w:t>
      </w:r>
      <w:r>
        <w:t>LXI Device</w:t>
      </w:r>
      <w:r w:rsidRPr="00C67620">
        <w:t>’s hostname on the network.</w:t>
      </w:r>
    </w:p>
    <w:p w14:paraId="3A7EE851" w14:textId="77777777" w:rsidR="00416E42" w:rsidRPr="00C67620" w:rsidRDefault="00416E42" w:rsidP="00416E42">
      <w:pPr>
        <w:pStyle w:val="ListNumber30"/>
        <w:numPr>
          <w:ilvl w:val="2"/>
          <w:numId w:val="6"/>
        </w:numPr>
      </w:pPr>
      <w:r w:rsidRPr="00C67620">
        <w:t>If the lookup fails, then go to step 2.</w:t>
      </w:r>
    </w:p>
    <w:p w14:paraId="31A339BA" w14:textId="7FFD95C7" w:rsidR="00416E42" w:rsidRPr="00C67620" w:rsidRDefault="00416E42" w:rsidP="00416E42">
      <w:pPr>
        <w:pStyle w:val="ListNumber30"/>
        <w:numPr>
          <w:ilvl w:val="2"/>
          <w:numId w:val="6"/>
        </w:numPr>
      </w:pPr>
      <w:r w:rsidRPr="00C67620">
        <w:t>Do a forward</w:t>
      </w:r>
      <w:r w:rsidR="008946AB">
        <w:t xml:space="preserve"> </w:t>
      </w:r>
      <w:r w:rsidR="00817A28">
        <w:t xml:space="preserve">unicast </w:t>
      </w:r>
      <w:r w:rsidR="00817A28" w:rsidRPr="00C67620">
        <w:t>DNS</w:t>
      </w:r>
      <w:r w:rsidRPr="00C67620">
        <w:t xml:space="preserve"> look-up (hostname name to IP address lookup) to validate that the hostname can be resolved, and the same IP address is returned.</w:t>
      </w:r>
    </w:p>
    <w:p w14:paraId="5DEA674A" w14:textId="77777777" w:rsidR="00416E42" w:rsidRPr="00C67620" w:rsidRDefault="00416E42" w:rsidP="00416E42">
      <w:pPr>
        <w:pStyle w:val="ListNumber30"/>
        <w:numPr>
          <w:ilvl w:val="2"/>
          <w:numId w:val="6"/>
        </w:numPr>
      </w:pPr>
      <w:r w:rsidRPr="00C67620">
        <w:t>If the lookup fails, then go to step 2.</w:t>
      </w:r>
    </w:p>
    <w:p w14:paraId="0489701B" w14:textId="77777777" w:rsidR="00416E42" w:rsidRPr="00C67620" w:rsidRDefault="00416E42" w:rsidP="00416E42">
      <w:pPr>
        <w:pStyle w:val="ListNumber30"/>
        <w:numPr>
          <w:ilvl w:val="2"/>
          <w:numId w:val="6"/>
        </w:numPr>
      </w:pPr>
      <w:r w:rsidRPr="00C67620">
        <w:t>If the IP address from step 1a and 1c are different, then there is something wrong with the</w:t>
      </w:r>
      <w:r w:rsidR="008946AB">
        <w:t xml:space="preserve"> unicast </w:t>
      </w:r>
      <w:r w:rsidRPr="00C67620">
        <w:t>DNS hostname configuration. Proceed to step 2.</w:t>
      </w:r>
    </w:p>
    <w:p w14:paraId="279E76B4" w14:textId="77777777" w:rsidR="00416E42" w:rsidRDefault="00416E42" w:rsidP="00416E42">
      <w:pPr>
        <w:pStyle w:val="ListNumber30"/>
        <w:numPr>
          <w:ilvl w:val="2"/>
          <w:numId w:val="6"/>
        </w:numPr>
      </w:pPr>
      <w:r w:rsidRPr="00C67620">
        <w:t xml:space="preserve">The hostname determined in step 1c is the correct hostname, and this hostname can be presented through the appropriate places in the </w:t>
      </w:r>
      <w:r>
        <w:t>LXI Device</w:t>
      </w:r>
      <w:r w:rsidRPr="00C67620">
        <w:t>’s user interface.</w:t>
      </w:r>
      <w:r>
        <w:br/>
      </w:r>
    </w:p>
    <w:p w14:paraId="053CA864" w14:textId="77777777" w:rsidR="00CA5C73" w:rsidRPr="00C67620" w:rsidRDefault="00CA5C73" w:rsidP="00CA5C73">
      <w:pPr>
        <w:pStyle w:val="ListNumber30"/>
        <w:ind w:left="2340"/>
      </w:pPr>
    </w:p>
    <w:p w14:paraId="0314C55F" w14:textId="77777777" w:rsidR="00416E42" w:rsidRPr="007E7B0A" w:rsidRDefault="00416E42" w:rsidP="008A021D">
      <w:pPr>
        <w:pStyle w:val="ListNumber30"/>
        <w:numPr>
          <w:ilvl w:val="0"/>
          <w:numId w:val="15"/>
        </w:numPr>
      </w:pPr>
      <w:r w:rsidRPr="00C67620">
        <w:t xml:space="preserve">There is no hostname assigned to this </w:t>
      </w:r>
      <w:r>
        <w:t>LXI Device</w:t>
      </w:r>
      <w:r w:rsidRPr="00C67620">
        <w:t>.</w:t>
      </w:r>
    </w:p>
    <w:p w14:paraId="4EE47419" w14:textId="77777777" w:rsidR="00416E42" w:rsidRDefault="00416E42" w:rsidP="008A021D">
      <w:pPr>
        <w:pStyle w:val="ListNumber30"/>
        <w:numPr>
          <w:ilvl w:val="2"/>
          <w:numId w:val="15"/>
        </w:numPr>
      </w:pPr>
      <w:r w:rsidRPr="00C67620">
        <w:t xml:space="preserve">Use the IP address in place of an actual hostname, and the IP address can be presented through the </w:t>
      </w:r>
      <w:r>
        <w:t>LXI Device</w:t>
      </w:r>
      <w:r w:rsidRPr="00C67620">
        <w:t xml:space="preserve"> user interface.</w:t>
      </w:r>
    </w:p>
    <w:p w14:paraId="2D46D1D4" w14:textId="77777777" w:rsidR="006504CB" w:rsidRDefault="006504CB" w:rsidP="006504CB">
      <w:pPr>
        <w:pStyle w:val="ListNumber30"/>
      </w:pPr>
    </w:p>
    <w:p w14:paraId="10EC8E55" w14:textId="77777777" w:rsidR="006504CB" w:rsidRDefault="006504CB" w:rsidP="006658FC">
      <w:pPr>
        <w:pStyle w:val="ObservationHeading"/>
      </w:pPr>
      <w:r>
        <w:rPr>
          <w:rStyle w:val="msoins0"/>
        </w:rPr>
        <w:t xml:space="preserve">Observation – </w:t>
      </w:r>
      <w:r>
        <w:t>mDNS Hostnames Require No Validation</w:t>
      </w:r>
    </w:p>
    <w:p w14:paraId="5E1CFDF6" w14:textId="77777777" w:rsidR="006504CB" w:rsidRDefault="006504CB" w:rsidP="006504CB">
      <w:pPr>
        <w:pStyle w:val="LXIObservationBody"/>
      </w:pPr>
      <w:r>
        <w:t xml:space="preserve">Given the nature of mDNS and its conflict resolution mechanism, when a </w:t>
      </w:r>
      <w:r w:rsidR="00756CCE">
        <w:t xml:space="preserve">device </w:t>
      </w:r>
      <w:r>
        <w:t>has successfully registered an mDNS hostname, the hostname requires no further validation since it is implicitly validated as part of the registration process.</w:t>
      </w:r>
    </w:p>
    <w:p w14:paraId="1947B138" w14:textId="77777777" w:rsidR="006504CB" w:rsidRDefault="006504CB" w:rsidP="006504CB">
      <w:pPr>
        <w:pStyle w:val="ListNumber30"/>
      </w:pPr>
    </w:p>
    <w:p w14:paraId="6E666591" w14:textId="77777777" w:rsidR="00416E42" w:rsidRDefault="00416E42" w:rsidP="00416E42">
      <w:pPr>
        <w:pStyle w:val="Heading4"/>
      </w:pPr>
      <w:r>
        <w:t>Rule – Hostname Display</w:t>
      </w:r>
    </w:p>
    <w:p w14:paraId="69535CAA" w14:textId="128DB91B" w:rsidR="00416E42" w:rsidRDefault="00416E42" w:rsidP="00416E42">
      <w:pPr>
        <w:pStyle w:val="LXIBody"/>
      </w:pPr>
      <w:r>
        <w:t xml:space="preserve">If </w:t>
      </w:r>
      <w:r w:rsidR="00307816">
        <w:t>an LXI</w:t>
      </w:r>
      <w:r>
        <w:t xml:space="preserve"> Device d</w:t>
      </w:r>
      <w:r w:rsidR="008946AB">
        <w:t xml:space="preserve">oes not support recommendation </w:t>
      </w:r>
      <w:r w:rsidR="00737874">
        <w:fldChar w:fldCharType="begin"/>
      </w:r>
      <w:r w:rsidR="008946AB">
        <w:instrText xml:space="preserve"> REF _Ref204152120 \r \h </w:instrText>
      </w:r>
      <w:r w:rsidR="00737874">
        <w:fldChar w:fldCharType="separate"/>
      </w:r>
      <w:r w:rsidR="0028063C">
        <w:t>9.2.3.1</w:t>
      </w:r>
      <w:r w:rsidR="00737874">
        <w:fldChar w:fldCharType="end"/>
      </w:r>
      <w:r w:rsidR="008946AB">
        <w:t xml:space="preserve"> </w:t>
      </w:r>
      <w:r>
        <w:t xml:space="preserve">or if mDNS is </w:t>
      </w:r>
      <w:r w:rsidR="003A13CB">
        <w:t>disabled,</w:t>
      </w:r>
      <w:r>
        <w:t xml:space="preserve"> then it shall show the assigned IP address or a blank field for the hostname.</w:t>
      </w:r>
    </w:p>
    <w:p w14:paraId="3E16E2AA" w14:textId="77777777" w:rsidR="008946AB" w:rsidRPr="00C67620" w:rsidRDefault="008946AB" w:rsidP="006658FC">
      <w:pPr>
        <w:pStyle w:val="ObservationHeading"/>
      </w:pPr>
      <w:r w:rsidRPr="00C67620">
        <w:t xml:space="preserve">Observation – </w:t>
      </w:r>
      <w:r>
        <w:t>Hostname Display</w:t>
      </w:r>
    </w:p>
    <w:p w14:paraId="0F0265BC" w14:textId="77777777" w:rsidR="008946AB" w:rsidRDefault="008946AB" w:rsidP="008946AB">
      <w:pPr>
        <w:pStyle w:val="LXIObservationBody"/>
      </w:pPr>
      <w:r>
        <w:t>When displaying its hostname</w:t>
      </w:r>
      <w:r w:rsidR="00E973C6">
        <w:t xml:space="preserve"> an</w:t>
      </w:r>
      <w:r>
        <w:t xml:space="preserve"> LXI Device may show a unicast DNS hostname, </w:t>
      </w:r>
      <w:r w:rsidR="009E4C1F">
        <w:t>an</w:t>
      </w:r>
      <w:r>
        <w:t xml:space="preserve"> mDNS hostname, an IP address, or some combination of these.</w:t>
      </w:r>
    </w:p>
    <w:p w14:paraId="6A0585D5" w14:textId="77777777" w:rsidR="00416E42" w:rsidRDefault="00416E42" w:rsidP="00416E42">
      <w:pPr>
        <w:pStyle w:val="Heading4"/>
      </w:pPr>
      <w:r>
        <w:lastRenderedPageBreak/>
        <w:t xml:space="preserve">Rule – mDNS </w:t>
      </w:r>
      <w:r w:rsidR="00756CCE">
        <w:t>H</w:t>
      </w:r>
      <w:r>
        <w:t xml:space="preserve">ostname </w:t>
      </w:r>
      <w:r w:rsidR="00756CCE">
        <w:t>F</w:t>
      </w:r>
      <w:r>
        <w:t>ormat</w:t>
      </w:r>
    </w:p>
    <w:p w14:paraId="70EC207B" w14:textId="126F8D89" w:rsidR="00416E42" w:rsidRDefault="008B4674" w:rsidP="00416E42">
      <w:pPr>
        <w:pStyle w:val="Body1"/>
      </w:pPr>
      <w:r>
        <w:t>When displaying an mDNS hostname</w:t>
      </w:r>
      <w:r w:rsidRPr="008B4674">
        <w:t xml:space="preserve"> </w:t>
      </w:r>
      <w:r>
        <w:t>on the LXI Welcome Web page, the</w:t>
      </w:r>
      <w:r w:rsidR="008946AB">
        <w:t xml:space="preserve"> </w:t>
      </w:r>
      <w:r w:rsidR="00416E42">
        <w:t xml:space="preserve">fully qualified mDNS hostname </w:t>
      </w:r>
      <w:r w:rsidR="008946AB">
        <w:t>shall</w:t>
      </w:r>
      <w:r w:rsidR="00416E42">
        <w:t xml:space="preserve"> be displayed with its </w:t>
      </w:r>
      <w:r w:rsidR="00416E42" w:rsidRPr="004B3370">
        <w:t xml:space="preserve">domain of </w:t>
      </w:r>
      <w:r w:rsidR="00F70318" w:rsidRPr="004B3370">
        <w:t>“</w:t>
      </w:r>
      <w:r w:rsidR="00416E42" w:rsidRPr="004B3370">
        <w:t>.</w:t>
      </w:r>
      <w:r w:rsidR="009E4C1F" w:rsidRPr="004B3370">
        <w:t>local.</w:t>
      </w:r>
      <w:r w:rsidR="00F70318" w:rsidRPr="004B3370">
        <w:t>”</w:t>
      </w:r>
    </w:p>
    <w:p w14:paraId="2DA7024D" w14:textId="77777777" w:rsidR="00416E42" w:rsidRPr="00C67620" w:rsidRDefault="00416E42" w:rsidP="006658FC">
      <w:pPr>
        <w:pStyle w:val="ObservationHeading"/>
      </w:pPr>
      <w:r w:rsidRPr="00C67620">
        <w:t xml:space="preserve">Observation – </w:t>
      </w:r>
      <w:r>
        <w:t>Using Fully Qualified Domain Names with mDNS</w:t>
      </w:r>
    </w:p>
    <w:p w14:paraId="7B1001EF" w14:textId="77777777" w:rsidR="00416E42" w:rsidRPr="00C67620" w:rsidRDefault="00416E42" w:rsidP="00416E42">
      <w:pPr>
        <w:pStyle w:val="LXIObservationBody"/>
      </w:pPr>
      <w:r>
        <w:t>To reduce potential problems with name resolution, users should specify the Fully Qualified Domain Name (FQDN) when working with mDNS hostnames.  So, for example, a device with a</w:t>
      </w:r>
      <w:r w:rsidR="00066A8D">
        <w:t>n mDNS</w:t>
      </w:r>
      <w:r>
        <w:t xml:space="preserve"> hostname of "dev-123" should be addressed as "dev-123.local."</w:t>
      </w:r>
    </w:p>
    <w:p w14:paraId="30273658" w14:textId="77777777" w:rsidR="00416E42" w:rsidRPr="00C67620" w:rsidRDefault="00416E42" w:rsidP="00416E42">
      <w:pPr>
        <w:pStyle w:val="LXIObservationBody"/>
      </w:pPr>
    </w:p>
    <w:p w14:paraId="6B5CA602" w14:textId="77777777" w:rsidR="00416E42" w:rsidRDefault="00416E42" w:rsidP="00416E42">
      <w:pPr>
        <w:pStyle w:val="LXIBody"/>
      </w:pPr>
    </w:p>
    <w:p w14:paraId="5C5984F9" w14:textId="77777777" w:rsidR="00416E42" w:rsidRDefault="00416E42" w:rsidP="00416E42">
      <w:pPr>
        <w:pStyle w:val="Heading4"/>
      </w:pPr>
      <w:r>
        <w:t>Permission – If both DNS and mDNS are enabled</w:t>
      </w:r>
    </w:p>
    <w:p w14:paraId="714F342C" w14:textId="49693FB1" w:rsidR="00416E42" w:rsidRPr="00104C2B" w:rsidRDefault="00416E42" w:rsidP="00416E42">
      <w:pPr>
        <w:autoSpaceDE w:val="0"/>
        <w:autoSpaceDN w:val="0"/>
        <w:adjustRightInd w:val="0"/>
        <w:ind w:left="288"/>
        <w:rPr>
          <w:szCs w:val="20"/>
        </w:rPr>
      </w:pPr>
      <w:r w:rsidRPr="00104C2B">
        <w:rPr>
          <w:szCs w:val="20"/>
        </w:rPr>
        <w:t xml:space="preserve">If both DNS and mDNS have qualified hostnames then the multiple hostnames </w:t>
      </w:r>
      <w:r w:rsidR="00BD7B9B" w:rsidRPr="00104C2B">
        <w:rPr>
          <w:szCs w:val="20"/>
        </w:rPr>
        <w:t>may be</w:t>
      </w:r>
      <w:r w:rsidRPr="00104C2B">
        <w:rPr>
          <w:szCs w:val="20"/>
        </w:rPr>
        <w:t xml:space="preserve"> displayed in the one defined hostname field of the LXI Welcome Web page, separated by commas, or additional fields may be added on the LXI Welcome page for the additional hostnames</w:t>
      </w:r>
    </w:p>
    <w:p w14:paraId="06917586" w14:textId="77777777" w:rsidR="00066A8D" w:rsidRDefault="00066A8D" w:rsidP="00066A8D">
      <w:pPr>
        <w:pStyle w:val="Heading4"/>
      </w:pPr>
      <w:r>
        <w:t xml:space="preserve">Rule – Description Field contains Resolved Service Name </w:t>
      </w:r>
    </w:p>
    <w:p w14:paraId="15563AC6" w14:textId="2A30DA5A" w:rsidR="00066A8D" w:rsidRDefault="00066A8D" w:rsidP="00066A8D">
      <w:pPr>
        <w:pStyle w:val="LXIBody"/>
      </w:pPr>
      <w:r>
        <w:t xml:space="preserve">The unique and resolved service name shall be shown in the description field of the Welcome page defined in section </w:t>
      </w:r>
      <w:r w:rsidR="00737874">
        <w:fldChar w:fldCharType="begin"/>
      </w:r>
      <w:r w:rsidR="00492110">
        <w:instrText xml:space="preserve"> REF _Ref208715038 \r </w:instrText>
      </w:r>
      <w:r w:rsidR="00737874">
        <w:fldChar w:fldCharType="separate"/>
      </w:r>
      <w:r w:rsidR="0028063C">
        <w:t>9.1</w:t>
      </w:r>
      <w:r w:rsidR="00737874">
        <w:fldChar w:fldCharType="end"/>
      </w:r>
      <w:r>
        <w:t>.</w:t>
      </w:r>
    </w:p>
    <w:p w14:paraId="28196E09" w14:textId="77777777" w:rsidR="00416E42" w:rsidRPr="00C67620" w:rsidRDefault="00416E42" w:rsidP="009205C0">
      <w:pPr>
        <w:pStyle w:val="LXICode2"/>
      </w:pPr>
    </w:p>
    <w:p w14:paraId="729F1A45" w14:textId="77777777" w:rsidR="00A122A9" w:rsidRPr="00C67620" w:rsidRDefault="00A122A9" w:rsidP="00A122A9">
      <w:pPr>
        <w:pStyle w:val="Heading2"/>
      </w:pPr>
      <w:bookmarkStart w:id="1468" w:name="_Toc106617547"/>
      <w:bookmarkStart w:id="1469" w:name="_Toc111021398"/>
      <w:bookmarkStart w:id="1470" w:name="_Toc111253266"/>
      <w:bookmarkStart w:id="1471" w:name="_Toc112300656"/>
      <w:bookmarkStart w:id="1472" w:name="_Toc113353573"/>
      <w:bookmarkStart w:id="1473" w:name="_Toc128656297"/>
      <w:bookmarkStart w:id="1474" w:name="_Ref208637403"/>
      <w:bookmarkStart w:id="1475" w:name="_Ref450984299"/>
      <w:bookmarkStart w:id="1476" w:name="_Toc156482959"/>
      <w:r w:rsidRPr="00C67620">
        <w:t xml:space="preserve">RULE – </w:t>
      </w:r>
      <w:bookmarkEnd w:id="1468"/>
      <w:r w:rsidRPr="00C67620">
        <w:t>Device Identification Functionality on the Web Page</w:t>
      </w:r>
      <w:bookmarkEnd w:id="1469"/>
      <w:bookmarkEnd w:id="1470"/>
      <w:bookmarkEnd w:id="1471"/>
      <w:bookmarkEnd w:id="1472"/>
      <w:bookmarkEnd w:id="1473"/>
      <w:bookmarkEnd w:id="1474"/>
      <w:bookmarkEnd w:id="1475"/>
      <w:bookmarkEnd w:id="1476"/>
      <w:r w:rsidRPr="00C67620">
        <w:t xml:space="preserve">   </w:t>
      </w:r>
    </w:p>
    <w:p w14:paraId="5CBFC273" w14:textId="4CCBCDC6" w:rsidR="00A122A9" w:rsidRDefault="00A122A9" w:rsidP="00A122A9">
      <w:pPr>
        <w:pStyle w:val="LXIBody"/>
      </w:pPr>
      <w:r w:rsidRPr="00C67620">
        <w:t>There shall be a device identification indicator functionality on the web page to control the LAN Status Indicator (see Section</w:t>
      </w:r>
      <w:r w:rsidR="002620B1">
        <w:t>s</w:t>
      </w:r>
      <w:r w:rsidRPr="00C67620">
        <w:t xml:space="preserve"> </w:t>
      </w:r>
      <w:hyperlink w:anchor="_RULE_–_LAN" w:history="1">
        <w:r w:rsidR="0068384D" w:rsidRPr="0068384D">
          <w:rPr>
            <w:rStyle w:val="Hyperlink"/>
          </w:rPr>
          <w:t>2.5.2</w:t>
        </w:r>
      </w:hyperlink>
      <w:r w:rsidR="009B6988">
        <w:t xml:space="preserve"> </w:t>
      </w:r>
      <w:r w:rsidR="002620B1">
        <w:t>and</w:t>
      </w:r>
      <w:r w:rsidR="00790501">
        <w:t xml:space="preserve"> </w:t>
      </w:r>
      <w:hyperlink w:anchor="_RULE_–_Provide" w:history="1">
        <w:r w:rsidR="00171006" w:rsidRPr="00171006">
          <w:rPr>
            <w:rStyle w:val="Hyperlink"/>
          </w:rPr>
          <w:t>RULE 8.10</w:t>
        </w:r>
      </w:hyperlink>
      <w:r w:rsidRPr="00C67620">
        <w:t>).</w:t>
      </w:r>
    </w:p>
    <w:p w14:paraId="43939982" w14:textId="77777777" w:rsidR="00A122A9" w:rsidRDefault="00A122A9" w:rsidP="00722290">
      <w:pPr>
        <w:pStyle w:val="Heading3"/>
      </w:pPr>
      <w:bookmarkStart w:id="1477" w:name="_Toc156482960"/>
      <w:r>
        <w:t>Permission – No password protection for device identification indicator</w:t>
      </w:r>
      <w:bookmarkEnd w:id="1477"/>
    </w:p>
    <w:p w14:paraId="1074E101" w14:textId="77777777" w:rsidR="009205C0" w:rsidRPr="00FA748C" w:rsidRDefault="00A122A9" w:rsidP="00A122A9">
      <w:pPr>
        <w:pStyle w:val="LXIBody"/>
      </w:pPr>
      <w:r w:rsidRPr="00FA748C">
        <w:t xml:space="preserve">The device’s identification indicator functionality is not considered as an instrument setting. </w:t>
      </w:r>
      <w:r w:rsidR="009E4C1F" w:rsidRPr="00FA748C">
        <w:t>Therefore,</w:t>
      </w:r>
      <w:r w:rsidRPr="00FA748C">
        <w:t xml:space="preserve"> the web page </w:t>
      </w:r>
      <w:r>
        <w:t xml:space="preserve">that </w:t>
      </w:r>
      <w:r w:rsidRPr="00FA748C">
        <w:t>exposes this functionality may not be password protected.</w:t>
      </w:r>
    </w:p>
    <w:p w14:paraId="6EE88F7E" w14:textId="5AD4C064" w:rsidR="00A122A9" w:rsidRPr="00C67620" w:rsidRDefault="00A122A9" w:rsidP="00A122A9">
      <w:pPr>
        <w:pStyle w:val="Heading2"/>
      </w:pPr>
      <w:bookmarkStart w:id="1478" w:name="_Toc112300657"/>
      <w:bookmarkStart w:id="1479" w:name="_Toc113353574"/>
      <w:bookmarkStart w:id="1480" w:name="_Toc128656298"/>
      <w:bookmarkStart w:id="1481" w:name="_Toc156482961"/>
      <w:r w:rsidRPr="00C67620">
        <w:t>RULE – LAN and Sync Configuration Links on the Welcome Page</w:t>
      </w:r>
      <w:bookmarkEnd w:id="1478"/>
      <w:bookmarkEnd w:id="1479"/>
      <w:bookmarkEnd w:id="1480"/>
      <w:bookmarkEnd w:id="1481"/>
      <w:r w:rsidRPr="00C67620">
        <w:t xml:space="preserve">     </w:t>
      </w:r>
    </w:p>
    <w:p w14:paraId="6AD5D473" w14:textId="6CC1C116" w:rsidR="00A122A9" w:rsidRDefault="00A122A9" w:rsidP="00A122A9">
      <w:pPr>
        <w:pStyle w:val="LXIBody"/>
      </w:pPr>
      <w:r w:rsidRPr="00DB3C76">
        <w:t xml:space="preserve">The Welcome page shall contain </w:t>
      </w:r>
      <w:r w:rsidR="00D96280">
        <w:t>a</w:t>
      </w:r>
      <w:r w:rsidRPr="00DB3C76">
        <w:t xml:space="preserve"> hyperlink/button</w:t>
      </w:r>
      <w:r w:rsidRPr="00C67620">
        <w:t xml:space="preserve"> to provide further information or to allow the user to configure </w:t>
      </w:r>
      <w:r w:rsidR="00E5487F">
        <w:t>LXI Device</w:t>
      </w:r>
      <w:r w:rsidRPr="00C67620">
        <w:t xml:space="preserve"> settings. </w:t>
      </w:r>
      <w:r w:rsidR="00D445EB">
        <w:t>Thi</w:t>
      </w:r>
      <w:r w:rsidR="00FD6974">
        <w:t xml:space="preserve">s link will take you to the information </w:t>
      </w:r>
      <w:r w:rsidR="00B91159">
        <w:t>described in Section 9.5</w:t>
      </w:r>
    </w:p>
    <w:p w14:paraId="01F983C7" w14:textId="692B8EA8" w:rsidR="00A30700" w:rsidRDefault="00CE2D32" w:rsidP="00A122A9">
      <w:pPr>
        <w:pStyle w:val="LXIBody"/>
      </w:pPr>
      <w:r>
        <w:t xml:space="preserve">If the device supports Rule 9.6 then there needs to be a </w:t>
      </w:r>
      <w:r w:rsidR="00DE626A">
        <w:t>hyperlink/button to access the LXI Sync Web page</w:t>
      </w:r>
      <w:r w:rsidR="008810AD">
        <w:t xml:space="preserve"> from the LXI Welcome page.</w:t>
      </w:r>
    </w:p>
    <w:p w14:paraId="470CAA35" w14:textId="1B2599D0" w:rsidR="00926030" w:rsidRPr="00C67620" w:rsidRDefault="00926030" w:rsidP="00A122A9">
      <w:pPr>
        <w:pStyle w:val="LXIBody"/>
      </w:pPr>
      <w:r>
        <w:t xml:space="preserve">LXI doesn’t want to dictate how </w:t>
      </w:r>
      <w:r w:rsidR="0086005E">
        <w:t>the Web page(s) are laid</w:t>
      </w:r>
      <w:r w:rsidR="00540833">
        <w:t xml:space="preserve"> </w:t>
      </w:r>
      <w:r w:rsidR="0086005E">
        <w:t>out but it needs to be ob</w:t>
      </w:r>
      <w:r w:rsidR="00540833">
        <w:t>vious how to access the</w:t>
      </w:r>
      <w:r w:rsidR="0015253E">
        <w:t xml:space="preserve">: LXI Welcome page, </w:t>
      </w:r>
      <w:r w:rsidR="00F70B29">
        <w:t>the LAN</w:t>
      </w:r>
      <w:r w:rsidR="00540833">
        <w:t xml:space="preserve"> Configuration </w:t>
      </w:r>
      <w:r w:rsidR="004502E2">
        <w:t>and optionally the LXI Sync page</w:t>
      </w:r>
      <w:r w:rsidR="00153F5B">
        <w:t xml:space="preserve"> from the landing page of the instrument.</w:t>
      </w:r>
    </w:p>
    <w:p w14:paraId="28442D66" w14:textId="77777777" w:rsidR="00A122A9" w:rsidRPr="00C67620" w:rsidRDefault="00A122A9" w:rsidP="00722290">
      <w:pPr>
        <w:pStyle w:val="Heading3"/>
      </w:pPr>
      <w:bookmarkStart w:id="1482" w:name="_Toc156482962"/>
      <w:bookmarkStart w:id="1483" w:name="_Toc112300658"/>
      <w:bookmarkStart w:id="1484" w:name="_Toc113353575"/>
      <w:bookmarkStart w:id="1485" w:name="_Toc128656299"/>
      <w:r>
        <w:lastRenderedPageBreak/>
        <w:t>Recommendation – Status Page Link on the Welcome Page</w:t>
      </w:r>
      <w:bookmarkEnd w:id="1482"/>
      <w:r>
        <w:t xml:space="preserve">    </w:t>
      </w:r>
      <w:bookmarkEnd w:id="1483"/>
      <w:bookmarkEnd w:id="1484"/>
      <w:bookmarkEnd w:id="1485"/>
    </w:p>
    <w:p w14:paraId="5A8E7200" w14:textId="77777777" w:rsidR="009205C0" w:rsidRPr="00C67620" w:rsidRDefault="00A122A9" w:rsidP="009205C0">
      <w:pPr>
        <w:pStyle w:val="LXIBody"/>
      </w:pPr>
      <w:r w:rsidRPr="00C67620">
        <w:t>There should be an additional hyperlink/button – Status/Miscellaneous page on the LXI welcome page.</w:t>
      </w:r>
    </w:p>
    <w:p w14:paraId="25B862F0" w14:textId="77777777" w:rsidR="00A122A9" w:rsidRPr="00C67620" w:rsidRDefault="00A122A9" w:rsidP="00A122A9">
      <w:pPr>
        <w:pStyle w:val="Heading2"/>
      </w:pPr>
      <w:bookmarkStart w:id="1486" w:name="_Toc112300659"/>
      <w:bookmarkStart w:id="1487" w:name="_Toc113353576"/>
      <w:bookmarkStart w:id="1488" w:name="_Toc128656300"/>
      <w:bookmarkStart w:id="1489" w:name="_Ref205179389"/>
      <w:bookmarkStart w:id="1490" w:name="_Ref208716372"/>
      <w:bookmarkStart w:id="1491" w:name="_Toc156482963"/>
      <w:r w:rsidRPr="00C67620">
        <w:t>RULE – LAN Configuration Web Page Contents</w:t>
      </w:r>
      <w:bookmarkEnd w:id="1486"/>
      <w:bookmarkEnd w:id="1487"/>
      <w:bookmarkEnd w:id="1488"/>
      <w:bookmarkEnd w:id="1489"/>
      <w:bookmarkEnd w:id="1490"/>
      <w:bookmarkEnd w:id="1491"/>
      <w:r w:rsidRPr="00C67620">
        <w:t xml:space="preserve">  </w:t>
      </w:r>
    </w:p>
    <w:p w14:paraId="37B7D15E" w14:textId="32265139" w:rsidR="007B4466" w:rsidRDefault="00556D69" w:rsidP="00A122A9">
      <w:pPr>
        <w:pStyle w:val="LXIBody"/>
      </w:pPr>
      <w:r>
        <w:t xml:space="preserve">The </w:t>
      </w:r>
      <w:r w:rsidRPr="007628CE">
        <w:rPr>
          <w:i/>
          <w:iCs/>
        </w:rPr>
        <w:t>LXI IPv6 Extended Function</w:t>
      </w:r>
      <w:r>
        <w:t xml:space="preserve"> specifies</w:t>
      </w:r>
      <w:r w:rsidR="00DC0A56">
        <w:t xml:space="preserve"> </w:t>
      </w:r>
      <w:r>
        <w:t xml:space="preserve">requirements for </w:t>
      </w:r>
      <w:r w:rsidR="00DC0A56">
        <w:t xml:space="preserve">the </w:t>
      </w:r>
      <w:r w:rsidR="007B4466">
        <w:t>IPv6 device LAN Configuration Web Page</w:t>
      </w:r>
      <w:r>
        <w:t>.</w:t>
      </w:r>
    </w:p>
    <w:p w14:paraId="2DB84B1C" w14:textId="6C4F4285" w:rsidR="00A122A9" w:rsidRPr="00C67620" w:rsidRDefault="00A122A9" w:rsidP="00A122A9">
      <w:pPr>
        <w:pStyle w:val="LXIBody"/>
      </w:pPr>
      <w:r w:rsidRPr="00C67620">
        <w:t>The LAN configuration page shall contain the following parameters to configure the LAN settings:</w:t>
      </w:r>
      <w:r>
        <w:br/>
      </w:r>
    </w:p>
    <w:p w14:paraId="12263450" w14:textId="77777777" w:rsidR="00A122A9" w:rsidRPr="00C67620" w:rsidRDefault="00A122A9" w:rsidP="00F874AC">
      <w:pPr>
        <w:pStyle w:val="ListBullet0"/>
      </w:pPr>
      <w:r w:rsidRPr="00C67620">
        <w:t>Hostname</w:t>
      </w:r>
    </w:p>
    <w:p w14:paraId="5EB18AF2" w14:textId="77777777" w:rsidR="00A122A9" w:rsidRPr="00C67620" w:rsidRDefault="00A122A9">
      <w:pPr>
        <w:pStyle w:val="ListBullet0"/>
      </w:pPr>
      <w:r w:rsidRPr="00C67620">
        <w:t>Description</w:t>
      </w:r>
    </w:p>
    <w:p w14:paraId="5C2C545B" w14:textId="77777777" w:rsidR="00A122A9" w:rsidRPr="00C67620" w:rsidRDefault="00A122A9">
      <w:pPr>
        <w:pStyle w:val="ListBullet0"/>
      </w:pPr>
      <w:r w:rsidRPr="00C67620">
        <w:t xml:space="preserve">TCP/IP Configuration Mode </w:t>
      </w:r>
    </w:p>
    <w:p w14:paraId="2BAD1D39" w14:textId="77777777" w:rsidR="00A122A9" w:rsidRPr="00C67620" w:rsidRDefault="00CC7F84">
      <w:pPr>
        <w:pStyle w:val="ListBullet0"/>
      </w:pPr>
      <w:r>
        <w:t xml:space="preserve">Static </w:t>
      </w:r>
      <w:r w:rsidR="00A122A9" w:rsidRPr="00C67620">
        <w:t xml:space="preserve">IP address  </w:t>
      </w:r>
    </w:p>
    <w:p w14:paraId="2B46D858" w14:textId="77777777" w:rsidR="00A122A9" w:rsidRPr="00C67620" w:rsidRDefault="00A122A9">
      <w:pPr>
        <w:pStyle w:val="ListBullet0"/>
      </w:pPr>
      <w:r w:rsidRPr="00C67620">
        <w:t xml:space="preserve">Subnet mask </w:t>
      </w:r>
    </w:p>
    <w:p w14:paraId="57E66A21" w14:textId="77777777" w:rsidR="00A122A9" w:rsidRPr="00C67620" w:rsidRDefault="00A122A9">
      <w:pPr>
        <w:pStyle w:val="ListBullet0"/>
      </w:pPr>
      <w:r w:rsidRPr="00C67620">
        <w:t>Default Gateway</w:t>
      </w:r>
    </w:p>
    <w:p w14:paraId="3D825CBD" w14:textId="77777777" w:rsidR="00A122A9" w:rsidRPr="00C67620" w:rsidRDefault="00A122A9">
      <w:pPr>
        <w:pStyle w:val="ListBullet0"/>
      </w:pPr>
      <w:r w:rsidRPr="00C67620">
        <w:t xml:space="preserve">DNS Server(s) </w:t>
      </w:r>
    </w:p>
    <w:p w14:paraId="4D2C95F3" w14:textId="314E3DC4" w:rsidR="00A122A9" w:rsidRPr="00C67620" w:rsidRDefault="00A122A9" w:rsidP="00A122A9">
      <w:pPr>
        <w:pStyle w:val="LXIBody"/>
      </w:pPr>
      <w:r w:rsidRPr="00C67620">
        <w:t xml:space="preserve">The TCP/IP configuration field controls how the IP address for the instrument </w:t>
      </w:r>
      <w:r w:rsidR="009E4C1F" w:rsidRPr="00C67620">
        <w:t>is</w:t>
      </w:r>
      <w:r w:rsidRPr="00C67620">
        <w:t xml:space="preserve"> assigned. For the manual configuration mode, the static IP address, subnet mask, and default gateway are used to configure the LAN.  The automatic configuration mode uses DHCP server or Dynamic Link Local Addressing (Automatic IP), as described in Rule </w:t>
      </w:r>
      <w:r w:rsidR="009B6988">
        <w:fldChar w:fldCharType="begin"/>
      </w:r>
      <w:r w:rsidR="009B6988">
        <w:instrText xml:space="preserve"> REF _Ref450984820 \r \h </w:instrText>
      </w:r>
      <w:r w:rsidR="009B6988">
        <w:fldChar w:fldCharType="separate"/>
      </w:r>
      <w:r w:rsidR="0028063C">
        <w:t>8.6</w:t>
      </w:r>
      <w:r w:rsidR="009B6988">
        <w:fldChar w:fldCharType="end"/>
      </w:r>
      <w:r w:rsidRPr="00C67620">
        <w:t xml:space="preserve"> to obtain the instrument IP address.</w:t>
      </w:r>
    </w:p>
    <w:p w14:paraId="42817C92" w14:textId="77777777" w:rsidR="00A122A9" w:rsidRPr="00C67620" w:rsidRDefault="00A122A9" w:rsidP="00722290">
      <w:pPr>
        <w:pStyle w:val="Heading3"/>
      </w:pPr>
      <w:bookmarkStart w:id="1492" w:name="_Toc156482964"/>
      <w:bookmarkStart w:id="1493" w:name="_Toc112300660"/>
      <w:bookmarkStart w:id="1494" w:name="_Toc113353577"/>
      <w:bookmarkStart w:id="1495" w:name="_Toc128656301"/>
      <w:bookmarkStart w:id="1496" w:name="_Ref208716127"/>
      <w:r>
        <w:t xml:space="preserve">Recommendation – Default Description for </w:t>
      </w:r>
      <w:r w:rsidR="002D481C">
        <w:t>LXI Device</w:t>
      </w:r>
      <w:bookmarkEnd w:id="1492"/>
      <w:r>
        <w:t xml:space="preserve">  </w:t>
      </w:r>
      <w:bookmarkEnd w:id="1493"/>
      <w:bookmarkEnd w:id="1494"/>
      <w:bookmarkEnd w:id="1495"/>
      <w:bookmarkEnd w:id="1496"/>
    </w:p>
    <w:p w14:paraId="7C94B917" w14:textId="77777777" w:rsidR="00A122A9" w:rsidRPr="00C67620" w:rsidRDefault="00A122A9" w:rsidP="00A122A9">
      <w:pPr>
        <w:pStyle w:val="LXIBody"/>
      </w:pPr>
      <w:r w:rsidRPr="00C67620">
        <w:t xml:space="preserve">The default description for the </w:t>
      </w:r>
      <w:r w:rsidR="003F722C">
        <w:t>LXI Device</w:t>
      </w:r>
      <w:r w:rsidRPr="00C67620">
        <w:t xml:space="preserve"> should be manufacturer name, instrument type, model, and the serial number (e.g., Xyz Oscilloscope 54321D – 123456).</w:t>
      </w:r>
    </w:p>
    <w:p w14:paraId="708D8F34" w14:textId="77777777" w:rsidR="00A122A9" w:rsidRPr="00C67620" w:rsidRDefault="00A122A9" w:rsidP="00722290">
      <w:pPr>
        <w:pStyle w:val="Heading3"/>
      </w:pPr>
      <w:bookmarkStart w:id="1497" w:name="_Toc112300661"/>
      <w:bookmarkStart w:id="1498" w:name="_Toc113353578"/>
      <w:bookmarkStart w:id="1499" w:name="_Toc128656302"/>
      <w:bookmarkStart w:id="1500" w:name="_Toc156482965"/>
      <w:r>
        <w:t>Recommendation – Auto-Negotiate Enable/Disable Through Web Page</w:t>
      </w:r>
      <w:bookmarkEnd w:id="1497"/>
      <w:bookmarkEnd w:id="1498"/>
      <w:bookmarkEnd w:id="1499"/>
      <w:bookmarkEnd w:id="1500"/>
    </w:p>
    <w:p w14:paraId="01BBB4CE" w14:textId="77777777" w:rsidR="00A122A9" w:rsidRPr="00C67620" w:rsidRDefault="00A122A9" w:rsidP="00A122A9">
      <w:pPr>
        <w:pStyle w:val="LXIBody"/>
      </w:pPr>
      <w:r w:rsidRPr="00C67620">
        <w:t xml:space="preserve">If the </w:t>
      </w:r>
      <w:r w:rsidR="003F722C">
        <w:t>LXI Device</w:t>
      </w:r>
      <w:r w:rsidRPr="00C67620">
        <w:t xml:space="preserve"> implements auto-negotiate enable/disable, then it should be exposed through the web page.</w:t>
      </w:r>
    </w:p>
    <w:p w14:paraId="19140081" w14:textId="77777777" w:rsidR="00A122A9" w:rsidRPr="00C67620" w:rsidRDefault="00A122A9" w:rsidP="00722290">
      <w:pPr>
        <w:pStyle w:val="Heading3"/>
      </w:pPr>
      <w:bookmarkStart w:id="1501" w:name="_Toc156482966"/>
      <w:bookmarkStart w:id="1502" w:name="_Toc112300662"/>
      <w:bookmarkStart w:id="1503" w:name="_Toc113353579"/>
      <w:bookmarkStart w:id="1504" w:name="_Toc128656303"/>
      <w:r>
        <w:t>Recommendation – Ping Enable/Disable Through Web Page</w:t>
      </w:r>
      <w:bookmarkEnd w:id="1501"/>
      <w:r>
        <w:t xml:space="preserve">  </w:t>
      </w:r>
      <w:bookmarkEnd w:id="1502"/>
      <w:bookmarkEnd w:id="1503"/>
      <w:bookmarkEnd w:id="1504"/>
    </w:p>
    <w:p w14:paraId="2F641B26" w14:textId="77777777" w:rsidR="00A122A9" w:rsidRPr="00C67620" w:rsidRDefault="00A122A9" w:rsidP="00A122A9">
      <w:pPr>
        <w:pStyle w:val="LXIBody"/>
      </w:pPr>
      <w:r w:rsidRPr="00C67620">
        <w:t xml:space="preserve">If the </w:t>
      </w:r>
      <w:r w:rsidR="003F722C">
        <w:t>LXI Device</w:t>
      </w:r>
      <w:r w:rsidRPr="00C67620">
        <w:t xml:space="preserve"> implements ping enable/disable, then it should be exposed through the web page.</w:t>
      </w:r>
    </w:p>
    <w:p w14:paraId="2E7259D2" w14:textId="77777777" w:rsidR="00A122A9" w:rsidRPr="00C67620" w:rsidRDefault="00A122A9" w:rsidP="00722290">
      <w:pPr>
        <w:pStyle w:val="Heading3"/>
      </w:pPr>
      <w:bookmarkStart w:id="1505" w:name="_Toc111021396"/>
      <w:bookmarkStart w:id="1506" w:name="_Toc111253264"/>
      <w:bookmarkStart w:id="1507" w:name="_Toc111255478"/>
      <w:bookmarkStart w:id="1508" w:name="_Toc156482967"/>
      <w:bookmarkStart w:id="1509" w:name="_Toc111980833"/>
      <w:bookmarkStart w:id="1510" w:name="_Toc113353580"/>
      <w:bookmarkStart w:id="1511" w:name="_Toc128656304"/>
      <w:bookmarkStart w:id="1512" w:name="_Toc101245582"/>
      <w:bookmarkStart w:id="1513" w:name="_Toc103501823"/>
      <w:bookmarkStart w:id="1514" w:name="_Toc104621026"/>
      <w:bookmarkStart w:id="1515" w:name="_Toc104946117"/>
      <w:bookmarkStart w:id="1516" w:name="_Toc104946957"/>
      <w:bookmarkStart w:id="1517" w:name="_Toc104947377"/>
      <w:bookmarkStart w:id="1518" w:name="_Toc104968664"/>
      <w:bookmarkStart w:id="1519" w:name="_Toc105501035"/>
      <w:bookmarkStart w:id="1520" w:name="_Toc105501531"/>
      <w:bookmarkStart w:id="1521" w:name="_Toc106617548"/>
      <w:bookmarkStart w:id="1522" w:name="_Toc111021399"/>
      <w:bookmarkStart w:id="1523" w:name="_Toc11125326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505"/>
      <w:bookmarkEnd w:id="1506"/>
      <w:bookmarkEnd w:id="1507"/>
      <w:r>
        <w:t>Permission – Other Information on the LAN Configuration Page</w:t>
      </w:r>
      <w:bookmarkEnd w:id="1508"/>
      <w:r>
        <w:t xml:space="preserve">  </w:t>
      </w:r>
      <w:bookmarkEnd w:id="1509"/>
      <w:bookmarkEnd w:id="1510"/>
      <w:bookmarkEnd w:id="1511"/>
    </w:p>
    <w:p w14:paraId="73EC9F08" w14:textId="77777777" w:rsidR="00A122A9" w:rsidRPr="00C67620" w:rsidRDefault="00A122A9" w:rsidP="00A122A9">
      <w:pPr>
        <w:pStyle w:val="LXIBody"/>
      </w:pPr>
      <w:r w:rsidRPr="00C67620">
        <w:t>Other additional information/IP configuration settings may be added to the IP configuration page (e.g., Domain Name).</w:t>
      </w:r>
    </w:p>
    <w:p w14:paraId="579DFCA0" w14:textId="77777777" w:rsidR="00A122A9" w:rsidRPr="00C67620" w:rsidRDefault="00A122A9" w:rsidP="00722290">
      <w:pPr>
        <w:pStyle w:val="Heading3"/>
      </w:pPr>
      <w:bookmarkStart w:id="1524" w:name="_Toc156482968"/>
      <w:bookmarkStart w:id="1525" w:name="_Toc111980834"/>
      <w:bookmarkStart w:id="1526" w:name="_Toc113353581"/>
      <w:bookmarkStart w:id="1527" w:name="_Toc128656305"/>
      <w:r>
        <w:t>Permission – Disable Switch for LAN Configuration Page</w:t>
      </w:r>
      <w:bookmarkEnd w:id="1524"/>
      <w:r>
        <w:t xml:space="preserve">  </w:t>
      </w:r>
      <w:bookmarkEnd w:id="1525"/>
      <w:bookmarkEnd w:id="1526"/>
      <w:bookmarkEnd w:id="1527"/>
    </w:p>
    <w:p w14:paraId="62F176BE" w14:textId="77777777" w:rsidR="0057165D" w:rsidRDefault="00A122A9" w:rsidP="0057165D">
      <w:pPr>
        <w:pStyle w:val="LXIBody"/>
      </w:pPr>
      <w:r w:rsidRPr="00C67620">
        <w:t>The IP configuration web interface may be disabled with a non-volatile switch or a key. For example, this switch may be a physical jumper setting or a front panel menu item in the</w:t>
      </w:r>
      <w:r w:rsidR="0057165D" w:rsidRPr="0057165D">
        <w:t xml:space="preserve"> </w:t>
      </w:r>
      <w:r w:rsidR="003F722C">
        <w:t>LXI Device</w:t>
      </w:r>
      <w:r w:rsidR="004F635E">
        <w:t>.</w:t>
      </w:r>
    </w:p>
    <w:p w14:paraId="64653116" w14:textId="28768E35" w:rsidR="0057165D" w:rsidRDefault="00133BF7" w:rsidP="0057165D">
      <w:pPr>
        <w:pStyle w:val="Heading3"/>
      </w:pPr>
      <w:bookmarkStart w:id="1528" w:name="_Toc201731886"/>
      <w:bookmarkStart w:id="1529" w:name="_Ref207779387"/>
      <w:bookmarkStart w:id="1530" w:name="_Toc156482969"/>
      <w:r>
        <w:t xml:space="preserve">Rule </w:t>
      </w:r>
      <w:r w:rsidR="0057165D">
        <w:t>– mDNS Enable/Disable Through Web Page</w:t>
      </w:r>
      <w:bookmarkEnd w:id="1528"/>
      <w:bookmarkEnd w:id="1529"/>
      <w:bookmarkEnd w:id="1530"/>
    </w:p>
    <w:p w14:paraId="1918FF92" w14:textId="673A3FDC" w:rsidR="0057165D" w:rsidRDefault="0057165D" w:rsidP="00ED0C26">
      <w:pPr>
        <w:pStyle w:val="LXIBody"/>
      </w:pPr>
      <w:r>
        <w:t xml:space="preserve">If the </w:t>
      </w:r>
      <w:r w:rsidR="003F722C">
        <w:t>LXI Device</w:t>
      </w:r>
      <w:r w:rsidRPr="00F35DA9">
        <w:t xml:space="preserve"> implements mDNS enable/disable, then it </w:t>
      </w:r>
      <w:r w:rsidR="00ED0C26">
        <w:t>shall</w:t>
      </w:r>
      <w:r w:rsidR="00ED0C26" w:rsidRPr="00F35DA9">
        <w:t xml:space="preserve"> </w:t>
      </w:r>
      <w:r w:rsidRPr="00F35DA9">
        <w:t>be exposed through the web page.</w:t>
      </w:r>
    </w:p>
    <w:p w14:paraId="6F115110" w14:textId="77777777" w:rsidR="000B1D73" w:rsidRDefault="00E417A5" w:rsidP="00E417A5">
      <w:pPr>
        <w:pStyle w:val="Heading3"/>
        <w:rPr>
          <w:szCs w:val="20"/>
        </w:rPr>
      </w:pPr>
      <w:bookmarkStart w:id="1531" w:name="_Toc156482970"/>
      <w:r>
        <w:rPr>
          <w:szCs w:val="20"/>
        </w:rPr>
        <w:lastRenderedPageBreak/>
        <w:t>Rule – Reverting Hostname to Factory Default</w:t>
      </w:r>
      <w:bookmarkEnd w:id="1531"/>
    </w:p>
    <w:p w14:paraId="065FC887" w14:textId="77777777" w:rsidR="00E417A5" w:rsidRDefault="00E417A5" w:rsidP="00E417A5">
      <w:pPr>
        <w:pStyle w:val="Body1"/>
      </w:pPr>
      <w:r>
        <w:t>Setting the hostname field to the empty string (i.e., a string of length zero, or one consisting entirely of whitespace characters) shall revert the hostname to the factory default value.</w:t>
      </w:r>
    </w:p>
    <w:p w14:paraId="239CA44F" w14:textId="77777777" w:rsidR="00E417A5" w:rsidRDefault="00E417A5" w:rsidP="00E417A5">
      <w:pPr>
        <w:pStyle w:val="Heading3"/>
      </w:pPr>
      <w:bookmarkStart w:id="1532" w:name="_Ref207779395"/>
      <w:bookmarkStart w:id="1533" w:name="_Toc156482971"/>
      <w:r>
        <w:t>Rule – Reverting Device Description to Factory Default</w:t>
      </w:r>
      <w:bookmarkEnd w:id="1532"/>
      <w:bookmarkEnd w:id="1533"/>
    </w:p>
    <w:p w14:paraId="4B582631" w14:textId="77777777" w:rsidR="000B1D73" w:rsidRPr="00E417A5" w:rsidRDefault="00E417A5" w:rsidP="00E417A5">
      <w:pPr>
        <w:pStyle w:val="Body1"/>
      </w:pPr>
      <w:r>
        <w:t>Setting the Device Description field to the empty string (i.e., a string of length zero, or one consisting entirely of whitespace characters) shall revert the Device Description to the factory default.</w:t>
      </w:r>
    </w:p>
    <w:p w14:paraId="0FBE082F" w14:textId="77777777" w:rsidR="00A122A9" w:rsidRPr="00C67620" w:rsidRDefault="00A122A9" w:rsidP="00A122A9">
      <w:pPr>
        <w:pStyle w:val="LXIBody"/>
      </w:pPr>
    </w:p>
    <w:p w14:paraId="084CB983" w14:textId="77777777" w:rsidR="003B473C" w:rsidRDefault="003B473C">
      <w:pPr>
        <w:rPr>
          <w:rFonts w:ascii="Arial" w:hAnsi="Arial"/>
          <w:b/>
          <w:sz w:val="28"/>
          <w:szCs w:val="28"/>
        </w:rPr>
      </w:pPr>
      <w:bookmarkStart w:id="1534" w:name="_Toc112300663"/>
      <w:bookmarkStart w:id="1535" w:name="_Toc113353582"/>
      <w:bookmarkStart w:id="1536" w:name="_Toc128656306"/>
      <w:bookmarkStart w:id="1537" w:name="_Ref205189200"/>
      <w:bookmarkStart w:id="1538" w:name="_Ref205693994"/>
      <w:bookmarkStart w:id="1539" w:name="_Ref207779338"/>
      <w:bookmarkStart w:id="1540" w:name="_Ref208716375"/>
      <w:bookmarkStart w:id="1541" w:name="_Toc111980835"/>
      <w:r>
        <w:br w:type="page"/>
      </w:r>
    </w:p>
    <w:p w14:paraId="0275802E" w14:textId="77777777" w:rsidR="00FA63F0" w:rsidRPr="00C67620" w:rsidRDefault="00FA63F0" w:rsidP="00273C02">
      <w:pPr>
        <w:pStyle w:val="Heading2"/>
        <w:numPr>
          <w:ilvl w:val="1"/>
          <w:numId w:val="29"/>
        </w:numPr>
      </w:pPr>
      <w:bookmarkStart w:id="1542" w:name="_Toc443255323"/>
      <w:bookmarkStart w:id="1543" w:name="_Ref450984759"/>
      <w:bookmarkStart w:id="1544" w:name="_Toc156482972"/>
      <w:bookmarkEnd w:id="1534"/>
      <w:bookmarkEnd w:id="1535"/>
      <w:bookmarkEnd w:id="1536"/>
      <w:bookmarkEnd w:id="1537"/>
      <w:bookmarkEnd w:id="1538"/>
      <w:bookmarkEnd w:id="1539"/>
      <w:bookmarkEnd w:id="1540"/>
      <w:r w:rsidRPr="00C67620">
        <w:lastRenderedPageBreak/>
        <w:t>RULE – Sync Configuration Web Page Contents</w:t>
      </w:r>
      <w:bookmarkEnd w:id="1542"/>
      <w:bookmarkEnd w:id="1543"/>
      <w:bookmarkEnd w:id="1544"/>
    </w:p>
    <w:p w14:paraId="70C310EA" w14:textId="493EBC69" w:rsidR="003B473C" w:rsidRDefault="003B473C" w:rsidP="00FA63F0">
      <w:pPr>
        <w:pStyle w:val="LXIBody"/>
      </w:pPr>
      <w:r>
        <w:t>For LXI Devices implementing any of the following Extended Functions, the sync configuration web page is required and shall be populated with</w:t>
      </w:r>
      <w:r w:rsidR="00602550">
        <w:t xml:space="preserve"> the</w:t>
      </w:r>
      <w:r>
        <w:t xml:space="preserve"> information </w:t>
      </w:r>
      <w:r w:rsidR="002B6C9F">
        <w:t>defined in the appropriate Extended Function document</w:t>
      </w:r>
      <w:r w:rsidR="000273EC">
        <w:t>s</w:t>
      </w:r>
      <w:r w:rsidR="003250FF">
        <w:t xml:space="preserve"> in the s</w:t>
      </w:r>
      <w:r w:rsidR="000273EC">
        <w:t>e</w:t>
      </w:r>
      <w:r w:rsidR="003250FF">
        <w:t>ction on Web Page</w:t>
      </w:r>
      <w:r w:rsidR="00F36272">
        <w:t xml:space="preserve"> Requirements</w:t>
      </w:r>
      <w:r w:rsidR="00FF61FD">
        <w:t>:</w:t>
      </w:r>
    </w:p>
    <w:p w14:paraId="066CE7A9" w14:textId="77777777" w:rsidR="003B473C" w:rsidRDefault="003B473C" w:rsidP="003B473C">
      <w:pPr>
        <w:pStyle w:val="LXIBody"/>
        <w:ind w:left="720"/>
      </w:pPr>
      <w:r>
        <w:t>LXI Clock Synchronization Extended Function (IEEE 1588)</w:t>
      </w:r>
    </w:p>
    <w:p w14:paraId="1AFFF22C" w14:textId="77777777" w:rsidR="003B473C" w:rsidRDefault="003B473C" w:rsidP="003B473C">
      <w:pPr>
        <w:pStyle w:val="LXIBody"/>
        <w:ind w:left="720"/>
      </w:pPr>
      <w:r>
        <w:t>LXI Event Messages Extended Function</w:t>
      </w:r>
    </w:p>
    <w:p w14:paraId="67FA492A" w14:textId="77777777" w:rsidR="003B473C" w:rsidRDefault="003B473C" w:rsidP="003B473C">
      <w:pPr>
        <w:pStyle w:val="LXIBody"/>
        <w:ind w:left="720"/>
      </w:pPr>
      <w:r>
        <w:t>LXI Wired Trigger Bus Extended Function</w:t>
      </w:r>
    </w:p>
    <w:p w14:paraId="70EF8C36" w14:textId="77777777" w:rsidR="007633F1" w:rsidRDefault="007633F1">
      <w:pPr>
        <w:rPr>
          <w:rFonts w:ascii="Arial" w:hAnsi="Arial"/>
          <w:b/>
          <w:sz w:val="28"/>
          <w:szCs w:val="28"/>
        </w:rPr>
      </w:pPr>
      <w:bookmarkStart w:id="1545" w:name="_Toc101245591"/>
      <w:bookmarkStart w:id="1546" w:name="_Toc103501833"/>
      <w:bookmarkStart w:id="1547" w:name="_Toc104621036"/>
      <w:bookmarkStart w:id="1548" w:name="_Toc104946127"/>
      <w:bookmarkStart w:id="1549" w:name="_Toc104946967"/>
      <w:bookmarkStart w:id="1550" w:name="_Toc104947387"/>
      <w:bookmarkStart w:id="1551" w:name="_Toc104968674"/>
      <w:bookmarkStart w:id="1552" w:name="_Toc105501045"/>
      <w:bookmarkStart w:id="1553" w:name="_Toc105501541"/>
      <w:bookmarkStart w:id="1554" w:name="_Toc106617557"/>
      <w:bookmarkStart w:id="1555" w:name="_Toc111021408"/>
      <w:bookmarkStart w:id="1556" w:name="_Toc111253276"/>
      <w:bookmarkStart w:id="1557" w:name="_Toc112300664"/>
      <w:bookmarkStart w:id="1558" w:name="_Toc113353583"/>
      <w:bookmarkStart w:id="1559" w:name="_Toc128656307"/>
      <w:bookmarkStart w:id="1560" w:name="_Ref205179403"/>
    </w:p>
    <w:p w14:paraId="3D76723E" w14:textId="1ECAF576" w:rsidR="009B7D94" w:rsidRPr="00C67620" w:rsidRDefault="00D327E2" w:rsidP="009B7D94">
      <w:pPr>
        <w:pStyle w:val="Heading2"/>
      </w:pPr>
      <w:bookmarkStart w:id="1561" w:name="_Toc454020594"/>
      <w:bookmarkStart w:id="1562" w:name="_Toc156482973"/>
      <w:bookmarkStart w:id="1563" w:name="_Toc112300666"/>
      <w:bookmarkStart w:id="1564" w:name="_Toc113353586"/>
      <w:bookmarkStart w:id="1565" w:name="_Toc128656309"/>
      <w:bookmarkStart w:id="1566" w:name="_Toc101245595"/>
      <w:bookmarkStart w:id="1567" w:name="_Toc103501837"/>
      <w:bookmarkStart w:id="1568" w:name="_Toc104621040"/>
      <w:bookmarkStart w:id="1569" w:name="_Toc104946131"/>
      <w:bookmarkStart w:id="1570" w:name="_Toc104946971"/>
      <w:bookmarkStart w:id="1571" w:name="_Toc104947391"/>
      <w:bookmarkStart w:id="1572" w:name="_Toc104968678"/>
      <w:bookmarkStart w:id="1573" w:name="_Toc105501049"/>
      <w:bookmarkStart w:id="1574" w:name="_Toc105501545"/>
      <w:bookmarkStart w:id="1575" w:name="_Toc106617560"/>
      <w:bookmarkStart w:id="1576" w:name="_Toc111021411"/>
      <w:bookmarkStart w:id="1577" w:name="_Toc111253279"/>
      <w:bookmarkStart w:id="1578" w:name="_Toc111980837"/>
      <w:bookmarkEnd w:id="1541"/>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r>
        <w:t xml:space="preserve">Deprecated </w:t>
      </w:r>
      <w:r w:rsidR="009B7D94" w:rsidRPr="00C67620">
        <w:t>Recommendation – Status Web Page Contents</w:t>
      </w:r>
      <w:bookmarkEnd w:id="1561"/>
      <w:bookmarkEnd w:id="1562"/>
      <w:r w:rsidR="009B7D94" w:rsidRPr="00C67620">
        <w:t xml:space="preserve">  </w:t>
      </w:r>
    </w:p>
    <w:p w14:paraId="37E3E5D1" w14:textId="2A347F41" w:rsidR="009B7D94" w:rsidRDefault="006372BF" w:rsidP="009B7D94">
      <w:pPr>
        <w:pStyle w:val="LXIBody"/>
      </w:pPr>
      <w:r>
        <w:t>Deprecated in LXI Version 1.</w:t>
      </w:r>
      <w:r w:rsidR="0008283A">
        <w:t>6</w:t>
      </w:r>
      <w:r w:rsidR="00BB405D">
        <w:t xml:space="preserve"> </w:t>
      </w:r>
    </w:p>
    <w:p w14:paraId="73C5CB34" w14:textId="2055B33D" w:rsidR="009B7D94" w:rsidRPr="00C67620" w:rsidRDefault="009B7D94" w:rsidP="009B7D94">
      <w:pPr>
        <w:pStyle w:val="Heading2"/>
      </w:pPr>
      <w:bookmarkStart w:id="1579" w:name="_Toc101245593"/>
      <w:bookmarkStart w:id="1580" w:name="_Ref102367768"/>
      <w:bookmarkStart w:id="1581" w:name="_Toc103501835"/>
      <w:bookmarkStart w:id="1582" w:name="_Toc104621038"/>
      <w:bookmarkStart w:id="1583" w:name="_Toc104946129"/>
      <w:bookmarkStart w:id="1584" w:name="_Toc104946969"/>
      <w:bookmarkStart w:id="1585" w:name="_Toc104947389"/>
      <w:bookmarkStart w:id="1586" w:name="_Toc104968676"/>
      <w:bookmarkStart w:id="1587" w:name="_Toc105501047"/>
      <w:bookmarkStart w:id="1588" w:name="_Toc105501543"/>
      <w:bookmarkStart w:id="1589" w:name="_Toc106617559"/>
      <w:bookmarkStart w:id="1590" w:name="_Toc156482974"/>
      <w:bookmarkStart w:id="1591" w:name="_Toc111021410"/>
      <w:bookmarkStart w:id="1592" w:name="_Toc111253278"/>
      <w:bookmarkStart w:id="1593" w:name="_Toc112300665"/>
      <w:bookmarkStart w:id="1594" w:name="_Toc113353585"/>
      <w:bookmarkStart w:id="1595" w:name="_Toc128656308"/>
      <w:bookmarkStart w:id="1596" w:name="_Toc454020596"/>
      <w:r w:rsidRPr="00C67620">
        <w:t>RULE</w:t>
      </w:r>
      <w:bookmarkEnd w:id="1579"/>
      <w:bookmarkEnd w:id="1580"/>
      <w:bookmarkEnd w:id="1581"/>
      <w:bookmarkEnd w:id="1582"/>
      <w:bookmarkEnd w:id="1583"/>
      <w:bookmarkEnd w:id="1584"/>
      <w:bookmarkEnd w:id="1585"/>
      <w:bookmarkEnd w:id="1586"/>
      <w:bookmarkEnd w:id="1587"/>
      <w:bookmarkEnd w:id="1588"/>
      <w:r w:rsidRPr="00C67620">
        <w:t xml:space="preserve"> – </w:t>
      </w:r>
      <w:bookmarkEnd w:id="1589"/>
      <w:r w:rsidRPr="00C67620">
        <w:t xml:space="preserve">Web Page </w:t>
      </w:r>
      <w:r w:rsidR="00CE184C">
        <w:t>Password Protection</w:t>
      </w:r>
      <w:bookmarkEnd w:id="1590"/>
      <w:r w:rsidR="00C91A59">
        <w:t xml:space="preserve"> </w:t>
      </w:r>
      <w:bookmarkEnd w:id="1591"/>
      <w:bookmarkEnd w:id="1592"/>
      <w:bookmarkEnd w:id="1593"/>
      <w:bookmarkEnd w:id="1594"/>
      <w:bookmarkEnd w:id="1595"/>
      <w:bookmarkEnd w:id="1596"/>
      <w:r w:rsidRPr="00C67620">
        <w:t xml:space="preserve">  </w:t>
      </w:r>
    </w:p>
    <w:p w14:paraId="30ABE316" w14:textId="77777777" w:rsidR="009D5ACA" w:rsidRDefault="009B7D94" w:rsidP="009B7D94">
      <w:pPr>
        <w:pStyle w:val="LXIBody"/>
      </w:pPr>
      <w:r w:rsidRPr="00C67620">
        <w:t xml:space="preserve">Any page(s) that allows </w:t>
      </w:r>
      <w:r w:rsidR="00543B6B">
        <w:t xml:space="preserve">the </w:t>
      </w:r>
      <w:r w:rsidRPr="00C67620">
        <w:t>user to change the instrument’s settings shall be password protected; user changeable default passwords are acceptable</w:t>
      </w:r>
      <w:r w:rsidRPr="00C67620">
        <w:rPr>
          <w:i/>
          <w:iCs/>
        </w:rPr>
        <w:t>.</w:t>
      </w:r>
      <w:r w:rsidR="0085530F">
        <w:rPr>
          <w:i/>
          <w:iCs/>
        </w:rPr>
        <w:t xml:space="preserve"> </w:t>
      </w:r>
      <w:r w:rsidR="0085530F" w:rsidRPr="00F374E7">
        <w:t>This applies to the HTTPS connection and the HTTP connection if still supported</w:t>
      </w:r>
      <w:r w:rsidR="00382544">
        <w:t>.</w:t>
      </w:r>
      <w:r w:rsidR="00353213">
        <w:t xml:space="preserve"> </w:t>
      </w:r>
    </w:p>
    <w:p w14:paraId="0B366E18" w14:textId="29ED83EF" w:rsidR="000A1DB0" w:rsidRDefault="009D5ACA" w:rsidP="00167175">
      <w:pPr>
        <w:pStyle w:val="LXIBody"/>
        <w:rPr>
          <w:rFonts w:ascii="Arial" w:eastAsia="MS Mincho" w:hAnsi="Arial" w:cs="Arial"/>
          <w:b/>
          <w:i/>
          <w:color w:val="000000"/>
          <w:sz w:val="22"/>
          <w:szCs w:val="22"/>
          <w:lang w:eastAsia="ja-JP"/>
        </w:rPr>
      </w:pPr>
      <w:r>
        <w:t xml:space="preserve">If the LXI Security Extended Function is implemented, </w:t>
      </w:r>
      <w:r w:rsidR="00BF711D">
        <w:t xml:space="preserve">the web page password </w:t>
      </w:r>
      <w:r w:rsidR="00464C3B">
        <w:t>shall be</w:t>
      </w:r>
      <w:r w:rsidR="00BF711D">
        <w:t xml:space="preserve"> replaced by the credential management required by the LXI Security Extended Function.</w:t>
      </w:r>
    </w:p>
    <w:p w14:paraId="0A43E7EF" w14:textId="2A1BE53F" w:rsidR="00167175" w:rsidRPr="00A00789" w:rsidRDefault="00167175" w:rsidP="00167175">
      <w:pPr>
        <w:pStyle w:val="LXIBody"/>
        <w:rPr>
          <w:rFonts w:ascii="Arial" w:eastAsia="MS Mincho" w:hAnsi="Arial" w:cs="Arial"/>
          <w:b/>
          <w:i/>
          <w:color w:val="000000"/>
          <w:sz w:val="22"/>
          <w:szCs w:val="22"/>
          <w:lang w:eastAsia="ja-JP"/>
        </w:rPr>
      </w:pPr>
      <w:r w:rsidRPr="00A00789">
        <w:rPr>
          <w:rFonts w:ascii="Arial" w:eastAsia="MS Mincho" w:hAnsi="Arial" w:cs="Arial"/>
          <w:b/>
          <w:i/>
          <w:color w:val="000000"/>
          <w:sz w:val="22"/>
          <w:szCs w:val="22"/>
          <w:lang w:eastAsia="ja-JP"/>
        </w:rPr>
        <w:t>Observation</w:t>
      </w:r>
    </w:p>
    <w:p w14:paraId="6A257465" w14:textId="77777777" w:rsidR="00167175" w:rsidRPr="00C67620" w:rsidRDefault="00167175" w:rsidP="00167175">
      <w:pPr>
        <w:pStyle w:val="LXIObservationBody"/>
      </w:pPr>
      <w:r>
        <w:t xml:space="preserve">Various guidelines and laws </w:t>
      </w:r>
      <w:r w:rsidRPr="00A00789">
        <w:t xml:space="preserve">are being considered or have been </w:t>
      </w:r>
      <w:r>
        <w:t>established</w:t>
      </w:r>
      <w:r w:rsidRPr="00A00789">
        <w:t xml:space="preserve"> that affect password requirements. It is the LXI Vendor responsibility to adhere to </w:t>
      </w:r>
      <w:r>
        <w:t xml:space="preserve">relevant guidelines and </w:t>
      </w:r>
      <w:r w:rsidRPr="00A00789">
        <w:t>laws.</w:t>
      </w:r>
    </w:p>
    <w:p w14:paraId="67BDFC7B" w14:textId="2FE226C2" w:rsidR="009B7D94" w:rsidRPr="00E25B4C" w:rsidRDefault="006612C8" w:rsidP="009B7D94">
      <w:pPr>
        <w:pStyle w:val="Heading3"/>
      </w:pPr>
      <w:bookmarkStart w:id="1597" w:name="_Toc454020597"/>
      <w:bookmarkStart w:id="1598" w:name="_Toc156482975"/>
      <w:r>
        <w:t>Revoked</w:t>
      </w:r>
      <w:r w:rsidR="00D327E2">
        <w:t xml:space="preserve"> </w:t>
      </w:r>
      <w:r w:rsidR="009B7D94" w:rsidRPr="00E25B4C">
        <w:t>Permission –</w:t>
      </w:r>
      <w:r w:rsidR="009B7D94">
        <w:t xml:space="preserve"> B</w:t>
      </w:r>
      <w:r w:rsidR="009B7D94" w:rsidRPr="00E25B4C">
        <w:t>lank password</w:t>
      </w:r>
      <w:bookmarkEnd w:id="1597"/>
      <w:bookmarkEnd w:id="1598"/>
    </w:p>
    <w:p w14:paraId="7E8BEB39" w14:textId="502DFE82" w:rsidR="009B7D94" w:rsidRDefault="006612C8" w:rsidP="009B7D94">
      <w:pPr>
        <w:pStyle w:val="LXIBody"/>
        <w:rPr>
          <w:iCs/>
        </w:rPr>
      </w:pPr>
      <w:r>
        <w:rPr>
          <w:iCs/>
        </w:rPr>
        <w:t>Blank passwords are not allowed.</w:t>
      </w:r>
    </w:p>
    <w:p w14:paraId="545FED25" w14:textId="77777777" w:rsidR="00A122A9" w:rsidRPr="00C67620" w:rsidRDefault="00A122A9" w:rsidP="00A122A9">
      <w:pPr>
        <w:pStyle w:val="Heading2"/>
      </w:pPr>
      <w:bookmarkStart w:id="1599" w:name="_Toc156482976"/>
      <w:r w:rsidRPr="00C67620">
        <w:t>RULE – LXI Logo</w:t>
      </w:r>
      <w:bookmarkEnd w:id="1563"/>
      <w:bookmarkEnd w:id="1564"/>
      <w:bookmarkEnd w:id="1565"/>
      <w:bookmarkEnd w:id="1599"/>
    </w:p>
    <w:p w14:paraId="7F198AB7" w14:textId="26BA654A" w:rsidR="00A122A9" w:rsidRPr="00C67620" w:rsidRDefault="00A122A9" w:rsidP="00A122A9">
      <w:pPr>
        <w:pStyle w:val="LXIBody"/>
      </w:pPr>
      <w:r w:rsidRPr="00C67620">
        <w:t xml:space="preserve">All the required web pages for an </w:t>
      </w:r>
      <w:r w:rsidR="003F722C">
        <w:t>LXI Device</w:t>
      </w:r>
      <w:r w:rsidRPr="00C67620">
        <w:t xml:space="preserve"> shall contain </w:t>
      </w:r>
      <w:r w:rsidR="009067EB">
        <w:t>the</w:t>
      </w:r>
      <w:r w:rsidRPr="00C67620">
        <w:t xml:space="preserve"> LXI </w:t>
      </w:r>
      <w:r w:rsidR="009067EB">
        <w:t>L</w:t>
      </w:r>
      <w:r w:rsidRPr="00C67620">
        <w:t xml:space="preserve">ogo </w:t>
      </w:r>
      <w:r w:rsidR="00BD7B9B">
        <w:t>(see</w:t>
      </w:r>
      <w:r w:rsidR="00933953">
        <w:t xml:space="preserve"> LXI Consortium Trademark and Logo Usage Guidelines).</w:t>
      </w:r>
    </w:p>
    <w:p w14:paraId="11EB8C5D" w14:textId="77777777" w:rsidR="00A122A9" w:rsidRPr="00C67620" w:rsidRDefault="00A122A9" w:rsidP="00A122A9">
      <w:pPr>
        <w:pStyle w:val="Heading2"/>
      </w:pPr>
      <w:bookmarkStart w:id="1600" w:name="_Toc112300667"/>
      <w:bookmarkStart w:id="1601" w:name="_Toc113353587"/>
      <w:bookmarkStart w:id="1602" w:name="_Toc128656310"/>
      <w:bookmarkStart w:id="1603" w:name="_Toc156482977"/>
      <w:r w:rsidRPr="00C67620">
        <w:t>Recommendation</w:t>
      </w:r>
      <w:bookmarkEnd w:id="1566"/>
      <w:bookmarkEnd w:id="1567"/>
      <w:bookmarkEnd w:id="1568"/>
      <w:bookmarkEnd w:id="1569"/>
      <w:bookmarkEnd w:id="1570"/>
      <w:bookmarkEnd w:id="1571"/>
      <w:bookmarkEnd w:id="1572"/>
      <w:bookmarkEnd w:id="1573"/>
      <w:bookmarkEnd w:id="1574"/>
      <w:r w:rsidRPr="00C67620">
        <w:t xml:space="preserve"> – LXI </w:t>
      </w:r>
      <w:bookmarkEnd w:id="1575"/>
      <w:r w:rsidRPr="00C67620">
        <w:t>Web Interface Example</w:t>
      </w:r>
      <w:bookmarkEnd w:id="1576"/>
      <w:bookmarkEnd w:id="1577"/>
      <w:bookmarkEnd w:id="1600"/>
      <w:bookmarkEnd w:id="1601"/>
      <w:bookmarkEnd w:id="1602"/>
      <w:bookmarkEnd w:id="1603"/>
      <w:r w:rsidRPr="00C67620">
        <w:t xml:space="preserve">  </w:t>
      </w:r>
    </w:p>
    <w:p w14:paraId="14748542" w14:textId="08E88A18" w:rsidR="00A122A9" w:rsidRPr="00C67620" w:rsidRDefault="008D4B5B" w:rsidP="00A122A9">
      <w:pPr>
        <w:pStyle w:val="LXIBody"/>
      </w:pPr>
      <w:r>
        <w:t>LXI Device</w:t>
      </w:r>
      <w:r w:rsidRPr="00C67620">
        <w:t xml:space="preserve"> web interfaces should follow the similar look and feel </w:t>
      </w:r>
      <w:r w:rsidRPr="00F13A36">
        <w:t xml:space="preserve">as the </w:t>
      </w:r>
      <w:r w:rsidRPr="001E2235">
        <w:rPr>
          <w:b/>
          <w:i/>
        </w:rPr>
        <w:t>Example Web Pages</w:t>
      </w:r>
      <w:r w:rsidRPr="00F13A36">
        <w:t xml:space="preserve"> in</w:t>
      </w:r>
      <w:r>
        <w:t xml:space="preserve"> the </w:t>
      </w:r>
      <w:hyperlink r:id="rId32" w:history="1">
        <w:r w:rsidRPr="00AF6FED">
          <w:rPr>
            <w:rStyle w:val="Hyperlink"/>
            <w:i/>
          </w:rPr>
          <w:t>LXI Example and Reference Material</w:t>
        </w:r>
      </w:hyperlink>
      <w:r>
        <w:rPr>
          <w:rStyle w:val="Hyperlink"/>
          <w:i/>
        </w:rPr>
        <w:t xml:space="preserve"> </w:t>
      </w:r>
      <w:r>
        <w:t>document</w:t>
      </w:r>
      <w:r w:rsidR="0016075D">
        <w:t>.</w:t>
      </w:r>
    </w:p>
    <w:p w14:paraId="5528F4AA" w14:textId="1954F852" w:rsidR="00A122A9" w:rsidRPr="00C67620" w:rsidRDefault="00A122A9" w:rsidP="00A122A9">
      <w:pPr>
        <w:pStyle w:val="Heading2"/>
      </w:pPr>
      <w:bookmarkStart w:id="1604" w:name="_Toc101245596"/>
      <w:bookmarkStart w:id="1605" w:name="_Toc103501838"/>
      <w:bookmarkStart w:id="1606" w:name="_Toc104621041"/>
      <w:bookmarkStart w:id="1607" w:name="_Toc104946132"/>
      <w:bookmarkStart w:id="1608" w:name="_Toc104946972"/>
      <w:bookmarkStart w:id="1609" w:name="_Toc104947392"/>
      <w:bookmarkStart w:id="1610" w:name="_Toc104968679"/>
      <w:bookmarkStart w:id="1611" w:name="_Toc105501050"/>
      <w:bookmarkStart w:id="1612" w:name="_Toc105501546"/>
      <w:bookmarkStart w:id="1613" w:name="_Toc106617561"/>
      <w:bookmarkStart w:id="1614" w:name="_Toc111021412"/>
      <w:bookmarkStart w:id="1615" w:name="_Toc111253280"/>
      <w:bookmarkStart w:id="1616" w:name="_Toc112300668"/>
      <w:bookmarkStart w:id="1617" w:name="_Toc113353588"/>
      <w:bookmarkStart w:id="1618" w:name="_Toc128656311"/>
      <w:bookmarkStart w:id="1619" w:name="_Toc156482978"/>
      <w:r w:rsidRPr="00C67620">
        <w:t>Recommendation</w:t>
      </w:r>
      <w:bookmarkEnd w:id="1604"/>
      <w:bookmarkEnd w:id="1605"/>
      <w:bookmarkEnd w:id="1606"/>
      <w:bookmarkEnd w:id="1607"/>
      <w:bookmarkEnd w:id="1608"/>
      <w:bookmarkEnd w:id="1609"/>
      <w:bookmarkEnd w:id="1610"/>
      <w:bookmarkEnd w:id="1611"/>
      <w:bookmarkEnd w:id="1612"/>
      <w:r w:rsidRPr="00C67620">
        <w:t xml:space="preserve"> –</w:t>
      </w:r>
      <w:bookmarkEnd w:id="1613"/>
      <w:r w:rsidR="003B1DEA">
        <w:t xml:space="preserve"> </w:t>
      </w:r>
      <w:r w:rsidR="002D481C">
        <w:t>LXI Device</w:t>
      </w:r>
      <w:r w:rsidRPr="00C67620">
        <w:t xml:space="preserve"> Control Using Web Page</w:t>
      </w:r>
      <w:bookmarkEnd w:id="1614"/>
      <w:bookmarkEnd w:id="1615"/>
      <w:bookmarkEnd w:id="1616"/>
      <w:bookmarkEnd w:id="1617"/>
      <w:bookmarkEnd w:id="1618"/>
      <w:bookmarkEnd w:id="1619"/>
      <w:r w:rsidRPr="00C67620">
        <w:t xml:space="preserve">  </w:t>
      </w:r>
    </w:p>
    <w:p w14:paraId="1F3F06BC" w14:textId="77777777" w:rsidR="00A122A9" w:rsidRPr="00C67620" w:rsidRDefault="003F722C" w:rsidP="00A122A9">
      <w:pPr>
        <w:pStyle w:val="LXIBody"/>
      </w:pPr>
      <w:r>
        <w:t>LXI Device</w:t>
      </w:r>
      <w:r w:rsidR="00A122A9" w:rsidRPr="00C67620">
        <w:t>s should provide the ability to interact, control, setup and perform troubleshooting on the most common functions through a web interface, without writing a program.</w:t>
      </w:r>
    </w:p>
    <w:p w14:paraId="4FF22021" w14:textId="77777777" w:rsidR="00A122A9" w:rsidRPr="00C67620" w:rsidRDefault="00A122A9" w:rsidP="00A122A9">
      <w:pPr>
        <w:pStyle w:val="Heading2"/>
      </w:pPr>
      <w:bookmarkStart w:id="1620" w:name="_Toc112300669"/>
      <w:bookmarkStart w:id="1621" w:name="_Toc113353589"/>
      <w:bookmarkStart w:id="1622" w:name="_Toc128656312"/>
      <w:bookmarkStart w:id="1623" w:name="_Toc156482979"/>
      <w:bookmarkStart w:id="1624" w:name="_Toc101245597"/>
      <w:bookmarkStart w:id="1625" w:name="_Toc103501839"/>
      <w:bookmarkStart w:id="1626" w:name="_Toc104621042"/>
      <w:bookmarkStart w:id="1627" w:name="_Toc104946133"/>
      <w:bookmarkStart w:id="1628" w:name="_Toc104946973"/>
      <w:bookmarkStart w:id="1629" w:name="_Toc104947393"/>
      <w:bookmarkStart w:id="1630" w:name="_Toc104968680"/>
      <w:bookmarkStart w:id="1631" w:name="_Toc105501051"/>
      <w:bookmarkStart w:id="1632" w:name="_Toc105501547"/>
      <w:bookmarkStart w:id="1633" w:name="_Toc106617562"/>
      <w:bookmarkStart w:id="1634" w:name="_Toc111021413"/>
      <w:bookmarkStart w:id="1635" w:name="_Toc111253281"/>
      <w:r w:rsidRPr="00C67620">
        <w:lastRenderedPageBreak/>
        <w:t>Recommendation – Software/Firmware Upgrade Using Web Interface</w:t>
      </w:r>
      <w:bookmarkEnd w:id="1620"/>
      <w:bookmarkEnd w:id="1621"/>
      <w:bookmarkEnd w:id="1622"/>
      <w:bookmarkEnd w:id="1623"/>
      <w:r w:rsidRPr="00C67620">
        <w:t xml:space="preserve">  </w:t>
      </w:r>
    </w:p>
    <w:p w14:paraId="16C776EB" w14:textId="77777777" w:rsidR="00A122A9" w:rsidRPr="00C67620" w:rsidRDefault="00A122A9" w:rsidP="00A122A9">
      <w:pPr>
        <w:pStyle w:val="LXIBody"/>
      </w:pPr>
      <w:r w:rsidRPr="00C67620">
        <w:t xml:space="preserve">As needed, </w:t>
      </w:r>
      <w:r w:rsidR="003F722C">
        <w:t>LXI Device</w:t>
      </w:r>
      <w:r w:rsidRPr="00C67620">
        <w:t>s should be able to update software/firmware utilizing the embedded Web interface. Updates should include minor file updates, major software updates, measurement application downloads, or OS changes.</w:t>
      </w:r>
    </w:p>
    <w:p w14:paraId="7D29E28B" w14:textId="1638BFB2" w:rsidR="00B3300D" w:rsidRDefault="00B3300D">
      <w:pPr>
        <w:rPr>
          <w:rFonts w:ascii="Arial" w:hAnsi="Arial"/>
          <w:b/>
          <w:sz w:val="28"/>
          <w:szCs w:val="28"/>
        </w:rPr>
      </w:pPr>
      <w:bookmarkStart w:id="1636" w:name="_Toc112300670"/>
      <w:bookmarkStart w:id="1637" w:name="_Toc113353590"/>
      <w:bookmarkStart w:id="1638" w:name="_Toc128656313"/>
    </w:p>
    <w:p w14:paraId="4AE4F225" w14:textId="77777777" w:rsidR="00A122A9" w:rsidRPr="00C67620" w:rsidRDefault="00A122A9" w:rsidP="00A122A9">
      <w:pPr>
        <w:pStyle w:val="Heading2"/>
      </w:pPr>
      <w:bookmarkStart w:id="1639" w:name="_Toc156482980"/>
      <w:r w:rsidRPr="00C67620">
        <w:t>Recommendation – LXI Glossary</w:t>
      </w:r>
      <w:bookmarkEnd w:id="1636"/>
      <w:bookmarkEnd w:id="1637"/>
      <w:bookmarkEnd w:id="1638"/>
      <w:bookmarkEnd w:id="1639"/>
      <w:r w:rsidRPr="00C67620">
        <w:t xml:space="preserve">  </w:t>
      </w:r>
    </w:p>
    <w:p w14:paraId="4C2A54D3" w14:textId="77777777" w:rsidR="00A122A9" w:rsidRPr="00C67620" w:rsidRDefault="003F722C" w:rsidP="00A122A9">
      <w:pPr>
        <w:pStyle w:val="LXIBody"/>
      </w:pPr>
      <w:r>
        <w:t>LXI Device</w:t>
      </w:r>
      <w:r w:rsidR="00A122A9" w:rsidRPr="00C67620">
        <w:t xml:space="preserve"> web interface should support one of the following options to help explain the terminology used in this LXI specifications document: </w:t>
      </w:r>
      <w:r w:rsidR="00A122A9">
        <w:br/>
      </w:r>
    </w:p>
    <w:p w14:paraId="0F050543" w14:textId="5C066580" w:rsidR="008D4B5B" w:rsidRPr="00B37AD8" w:rsidRDefault="008D4B5B" w:rsidP="00F874AC">
      <w:pPr>
        <w:pStyle w:val="ListBullet0"/>
      </w:pPr>
      <w:r w:rsidRPr="00B37AD8">
        <w:t xml:space="preserve">Copy of the glossary from the </w:t>
      </w:r>
      <w:hyperlink r:id="rId33" w:history="1">
        <w:r w:rsidRPr="00AF6FED">
          <w:rPr>
            <w:rStyle w:val="Hyperlink"/>
          </w:rPr>
          <w:t>LXI Example and Reference Material</w:t>
        </w:r>
      </w:hyperlink>
      <w:r>
        <w:rPr>
          <w:rStyle w:val="Hyperlink"/>
        </w:rPr>
        <w:t xml:space="preserve"> </w:t>
      </w:r>
      <w:r>
        <w:t>document</w:t>
      </w:r>
    </w:p>
    <w:p w14:paraId="4EA79050" w14:textId="77777777" w:rsidR="00A122A9" w:rsidRPr="00B37AD8" w:rsidRDefault="00A122A9">
      <w:pPr>
        <w:pStyle w:val="ListBullet0"/>
      </w:pPr>
      <w:r w:rsidRPr="00B37AD8">
        <w:t>Link to a help file contains the glossary</w:t>
      </w:r>
    </w:p>
    <w:p w14:paraId="0D583704" w14:textId="77777777" w:rsidR="00A122A9" w:rsidRPr="00C67620" w:rsidRDefault="00A122A9">
      <w:pPr>
        <w:pStyle w:val="ListBullet0"/>
      </w:pPr>
      <w:r w:rsidRPr="00B37AD8">
        <w:t>Link to a help file contains the glossary on the instrument vendor's home page</w:t>
      </w:r>
      <w:r w:rsidRPr="00C67620">
        <w:t xml:space="preserve">  </w:t>
      </w:r>
      <w:bookmarkEnd w:id="1624"/>
      <w:bookmarkEnd w:id="1625"/>
      <w:bookmarkEnd w:id="1626"/>
      <w:bookmarkEnd w:id="1627"/>
      <w:bookmarkEnd w:id="1628"/>
      <w:bookmarkEnd w:id="1629"/>
      <w:bookmarkEnd w:id="1630"/>
      <w:bookmarkEnd w:id="1631"/>
      <w:bookmarkEnd w:id="1632"/>
      <w:bookmarkEnd w:id="1633"/>
      <w:bookmarkEnd w:id="1634"/>
      <w:bookmarkEnd w:id="1635"/>
    </w:p>
    <w:bookmarkEnd w:id="1512"/>
    <w:bookmarkEnd w:id="1513"/>
    <w:bookmarkEnd w:id="1514"/>
    <w:bookmarkEnd w:id="1515"/>
    <w:bookmarkEnd w:id="1516"/>
    <w:bookmarkEnd w:id="1517"/>
    <w:bookmarkEnd w:id="1518"/>
    <w:bookmarkEnd w:id="1519"/>
    <w:bookmarkEnd w:id="1520"/>
    <w:bookmarkEnd w:id="1521"/>
    <w:bookmarkEnd w:id="1522"/>
    <w:bookmarkEnd w:id="1523"/>
    <w:bookmarkEnd w:id="1578"/>
    <w:p w14:paraId="0C4341CA" w14:textId="77777777" w:rsidR="00A122A9" w:rsidRPr="00C67620" w:rsidRDefault="00A122A9" w:rsidP="00A122A9">
      <w:pPr>
        <w:pStyle w:val="LXIBody"/>
      </w:pPr>
    </w:p>
    <w:p w14:paraId="0B3F91BE" w14:textId="77777777" w:rsidR="00A122A9" w:rsidRDefault="00D70C78" w:rsidP="00D70C78">
      <w:pPr>
        <w:pStyle w:val="Heading2"/>
      </w:pPr>
      <w:bookmarkStart w:id="1640" w:name="_Ref205179427"/>
      <w:bookmarkStart w:id="1641" w:name="_Toc156482981"/>
      <w:r>
        <w:t>RULE – All URLs Beginning With “LXI” Are Reserved by the LXI Consortium</w:t>
      </w:r>
      <w:bookmarkEnd w:id="1640"/>
      <w:bookmarkEnd w:id="1641"/>
    </w:p>
    <w:p w14:paraId="20C6D1B5" w14:textId="1CA2CFC1" w:rsidR="00D70C78" w:rsidRDefault="00D70C78" w:rsidP="00D70C78">
      <w:pPr>
        <w:pStyle w:val="LXIBody"/>
      </w:pPr>
      <w:r>
        <w:t xml:space="preserve">RFC </w:t>
      </w:r>
      <w:r w:rsidR="00C24484">
        <w:t xml:space="preserve">4248 and </w:t>
      </w:r>
      <w:r w:rsidR="00B0260A">
        <w:t xml:space="preserve">4266 (obsoleted RFC </w:t>
      </w:r>
      <w:r>
        <w:t>1738</w:t>
      </w:r>
      <w:r w:rsidR="00B0260A">
        <w:t>)</w:t>
      </w:r>
      <w:r>
        <w:t xml:space="preserve"> define the HTTP URL as the following:</w:t>
      </w:r>
    </w:p>
    <w:p w14:paraId="0667E2A0" w14:textId="487DA5C4" w:rsidR="00D70C78" w:rsidRDefault="00D30452" w:rsidP="00D70C78">
      <w:pPr>
        <w:pStyle w:val="LXICode2"/>
      </w:pPr>
      <w:r w:rsidRPr="001169BF">
        <w:t>http://&lt;host&gt;[:&lt;port&gt;]/&lt;path&gt;?&lt;searchpart</w:t>
      </w:r>
      <w:r>
        <w:t>&gt;</w:t>
      </w:r>
    </w:p>
    <w:p w14:paraId="5A6DCDBE" w14:textId="05722935" w:rsidR="00D70C78" w:rsidRDefault="00D70C78" w:rsidP="00D70C78">
      <w:pPr>
        <w:pStyle w:val="LXIBody"/>
      </w:pPr>
      <w:r>
        <w:t xml:space="preserve">Any URL with a &lt;path&gt; that begins with the strings “lxi” </w:t>
      </w:r>
      <w:r w:rsidR="0071303D">
        <w:t xml:space="preserve">or </w:t>
      </w:r>
      <w:r>
        <w:t xml:space="preserve">“LXI” or any combination of lowercase and uppercase letters combined to spell LXI </w:t>
      </w:r>
      <w:r w:rsidR="005C3F55">
        <w:t xml:space="preserve">shall be </w:t>
      </w:r>
      <w:r>
        <w:t>reserved for Consortium-defined uses.  This includes the directory-like syntax in which the first part of &lt;path&gt; is any combination of lowercase and uppercase letters that spell LXI terminated with a “/”:</w:t>
      </w:r>
    </w:p>
    <w:p w14:paraId="22D6E1D3" w14:textId="1800A98E" w:rsidR="00D70C78" w:rsidRDefault="008B635C" w:rsidP="00D70C78">
      <w:pPr>
        <w:pStyle w:val="LXICode2"/>
      </w:pPr>
      <w:r w:rsidRPr="001169BF">
        <w:t>http://&lt;host&gt;[:&lt;port&gt;]/lxi/&lt;path&gt;?&lt;searchpart</w:t>
      </w:r>
      <w:r w:rsidR="00251B32">
        <w:t>&gt;</w:t>
      </w:r>
    </w:p>
    <w:p w14:paraId="28A2223D" w14:textId="77777777" w:rsidR="00A122A9" w:rsidRPr="00C67620" w:rsidRDefault="00A122A9" w:rsidP="004B2537">
      <w:pPr>
        <w:pStyle w:val="Heading1"/>
      </w:pPr>
      <w:bookmarkStart w:id="1642" w:name="_Toc112300674"/>
      <w:bookmarkStart w:id="1643" w:name="_Toc113353594"/>
      <w:bookmarkStart w:id="1644" w:name="_Toc113776916"/>
      <w:bookmarkStart w:id="1645" w:name="_Toc128656317"/>
      <w:bookmarkStart w:id="1646" w:name="_Ref205177278"/>
      <w:bookmarkStart w:id="1647" w:name="_Toc156482982"/>
      <w:bookmarkStart w:id="1648" w:name="_Toc111980845"/>
      <w:bookmarkStart w:id="1649" w:name="_Toc101245603"/>
      <w:bookmarkStart w:id="1650" w:name="_Toc103501845"/>
      <w:bookmarkStart w:id="1651" w:name="_Toc104621048"/>
      <w:bookmarkStart w:id="1652" w:name="_Toc104946139"/>
      <w:bookmarkStart w:id="1653" w:name="_Toc104946979"/>
      <w:bookmarkStart w:id="1654" w:name="_Toc104947399"/>
      <w:bookmarkStart w:id="1655" w:name="_Toc104968686"/>
      <w:bookmarkStart w:id="1656" w:name="_Toc105501057"/>
      <w:bookmarkStart w:id="1657" w:name="_Toc105501553"/>
      <w:bookmarkStart w:id="1658" w:name="_Toc106617568"/>
      <w:bookmarkStart w:id="1659" w:name="_Toc111021419"/>
      <w:bookmarkStart w:id="1660" w:name="_Toc111253286"/>
      <w:r w:rsidRPr="00C67620">
        <w:lastRenderedPageBreak/>
        <w:t>LAN Discovery</w:t>
      </w:r>
      <w:bookmarkEnd w:id="1642"/>
      <w:bookmarkEnd w:id="1643"/>
      <w:bookmarkEnd w:id="1644"/>
      <w:bookmarkEnd w:id="1645"/>
      <w:r w:rsidRPr="00C67620">
        <w:t xml:space="preserve"> </w:t>
      </w:r>
      <w:r w:rsidR="00AA26BF">
        <w:t>and Identification</w:t>
      </w:r>
      <w:bookmarkEnd w:id="1646"/>
      <w:bookmarkEnd w:id="1647"/>
    </w:p>
    <w:p w14:paraId="6F44E4DB" w14:textId="15BAB590" w:rsidR="004669E7" w:rsidRDefault="004669E7" w:rsidP="00273C02">
      <w:pPr>
        <w:pStyle w:val="Heading2"/>
        <w:numPr>
          <w:ilvl w:val="1"/>
          <w:numId w:val="27"/>
        </w:numPr>
      </w:pPr>
      <w:bookmarkStart w:id="1661" w:name="_Toc156482983"/>
      <w:bookmarkStart w:id="1662" w:name="_Ref207779409"/>
      <w:bookmarkEnd w:id="1648"/>
      <w:r>
        <w:t>RULE –</w:t>
      </w:r>
      <w:r w:rsidR="004E0BDE">
        <w:t xml:space="preserve"> </w:t>
      </w:r>
      <w:r>
        <w:t xml:space="preserve">LXI </w:t>
      </w:r>
      <w:r w:rsidR="00FA7EFD">
        <w:t xml:space="preserve">API </w:t>
      </w:r>
      <w:r>
        <w:t xml:space="preserve">Identification </w:t>
      </w:r>
      <w:r w:rsidR="00FA7EFD">
        <w:t>Methods</w:t>
      </w:r>
      <w:bookmarkEnd w:id="1661"/>
    </w:p>
    <w:p w14:paraId="07F9C329" w14:textId="0DB8012F" w:rsidR="00FA7EFD" w:rsidRDefault="00FA7EFD" w:rsidP="00FA7EFD">
      <w:pPr>
        <w:pStyle w:val="Body1"/>
      </w:pPr>
      <w:r>
        <w:t xml:space="preserve">Devices shall provide the following </w:t>
      </w:r>
      <w:r w:rsidR="002029C3">
        <w:t xml:space="preserve">REST </w:t>
      </w:r>
      <w:r>
        <w:t>API as defined in the LXI API Extended Function:</w:t>
      </w:r>
    </w:p>
    <w:p w14:paraId="13C0BF55" w14:textId="77777777" w:rsidR="00FA7EFD" w:rsidRDefault="00FA7EFD" w:rsidP="00FA7EFD">
      <w:pPr>
        <w:pStyle w:val="Body1"/>
      </w:pPr>
    </w:p>
    <w:tbl>
      <w:tblPr>
        <w:tblW w:w="9450" w:type="dxa"/>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42"/>
        <w:gridCol w:w="960"/>
        <w:gridCol w:w="5348"/>
      </w:tblGrid>
      <w:tr w:rsidR="00FA7EFD" w14:paraId="4E65E5DA" w14:textId="77777777">
        <w:tc>
          <w:tcPr>
            <w:tcW w:w="314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78E5A3" w14:textId="77777777" w:rsidR="00FA7EFD" w:rsidRDefault="00FA7EFD">
            <w:pPr>
              <w:rPr>
                <w:rFonts w:ascii="Calibri" w:hAnsi="Calibri" w:cs="Calibri"/>
                <w:szCs w:val="20"/>
              </w:rPr>
            </w:pPr>
            <w:r>
              <w:rPr>
                <w:rFonts w:ascii="Calibri" w:hAnsi="Calibri" w:cs="Calibri"/>
                <w:szCs w:val="20"/>
              </w:rPr>
              <w:t xml:space="preserve">URL </w:t>
            </w:r>
          </w:p>
        </w:tc>
        <w:tc>
          <w:tcPr>
            <w:tcW w:w="96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D0E7C2E" w14:textId="77777777" w:rsidR="00FA7EFD" w:rsidRDefault="00FA7EFD">
            <w:pPr>
              <w:rPr>
                <w:rFonts w:ascii="Calibri" w:hAnsi="Calibri" w:cs="Calibri"/>
                <w:szCs w:val="20"/>
              </w:rPr>
            </w:pPr>
            <w:r>
              <w:rPr>
                <w:rFonts w:ascii="Calibri" w:hAnsi="Calibri" w:cs="Calibri"/>
                <w:szCs w:val="20"/>
              </w:rPr>
              <w:t>HTTP</w:t>
            </w:r>
            <w:r>
              <w:rPr>
                <w:rFonts w:ascii="Calibri" w:hAnsi="Calibri" w:cs="Calibri"/>
                <w:szCs w:val="20"/>
              </w:rPr>
              <w:br/>
              <w:t>Method</w:t>
            </w:r>
          </w:p>
        </w:tc>
        <w:tc>
          <w:tcPr>
            <w:tcW w:w="53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FBE9BA4" w14:textId="77777777" w:rsidR="00FA7EFD" w:rsidRDefault="00FA7EFD">
            <w:pPr>
              <w:rPr>
                <w:rFonts w:ascii="Calibri" w:hAnsi="Calibri" w:cs="Calibri"/>
                <w:szCs w:val="20"/>
              </w:rPr>
            </w:pPr>
            <w:r>
              <w:rPr>
                <w:rFonts w:ascii="Calibri" w:hAnsi="Calibri" w:cs="Calibri"/>
                <w:szCs w:val="20"/>
              </w:rPr>
              <w:t>Summary</w:t>
            </w:r>
          </w:p>
        </w:tc>
      </w:tr>
      <w:tr w:rsidR="00FA7EFD" w14:paraId="0443741D" w14:textId="77777777">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362FBF07" w14:textId="77777777" w:rsidR="00FA7EFD" w:rsidRDefault="00FA7EFD">
            <w:pPr>
              <w:rPr>
                <w:rFonts w:ascii="Calibri" w:hAnsi="Calibri" w:cs="Calibri"/>
                <w:szCs w:val="20"/>
              </w:rPr>
            </w:pPr>
            <w:r>
              <w:rPr>
                <w:rFonts w:ascii="Calibri" w:hAnsi="Calibri" w:cs="Calibri"/>
                <w:szCs w:val="20"/>
              </w:rPr>
              <w:t>/lxi/identification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C0396C" w14:textId="77777777" w:rsidR="00FA7EFD" w:rsidRDefault="00FA7EFD">
            <w:pPr>
              <w:rPr>
                <w:rFonts w:ascii="Calibri" w:hAnsi="Calibri" w:cs="Calibri"/>
                <w:szCs w:val="20"/>
              </w:rPr>
            </w:pPr>
            <w:r>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67C1D2" w14:textId="77777777" w:rsidR="00FA7EFD" w:rsidRDefault="00FA7EFD">
            <w:pPr>
              <w:rPr>
                <w:rFonts w:ascii="Calibri" w:hAnsi="Calibri" w:cs="Calibri"/>
                <w:szCs w:val="20"/>
              </w:rPr>
            </w:pPr>
            <w:r>
              <w:rPr>
                <w:rFonts w:ascii="Calibri" w:hAnsi="Calibri" w:cs="Calibri"/>
                <w:szCs w:val="20"/>
              </w:rPr>
              <w:t>Returns identity information about the device (and connected devices).  This is an unsecure API.</w:t>
            </w:r>
          </w:p>
          <w:p w14:paraId="2C836A1C" w14:textId="77777777" w:rsidR="00FA7EFD" w:rsidRDefault="00FA7EFD">
            <w:pPr>
              <w:rPr>
                <w:rFonts w:ascii="Calibri" w:hAnsi="Calibri" w:cs="Calibri"/>
                <w:szCs w:val="20"/>
              </w:rPr>
            </w:pPr>
          </w:p>
          <w:p w14:paraId="488A7F53" w14:textId="77777777" w:rsidR="00FA7EFD" w:rsidRDefault="00FA7EFD">
            <w:pPr>
              <w:rPr>
                <w:rFonts w:ascii="Calibri" w:hAnsi="Calibri" w:cs="Calibri"/>
                <w:szCs w:val="20"/>
              </w:rPr>
            </w:pPr>
            <w:r>
              <w:rPr>
                <w:rFonts w:ascii="Calibri" w:hAnsi="Calibri" w:cs="Calibri"/>
                <w:szCs w:val="20"/>
              </w:rPr>
              <w:t>Note compliant implementations might not include the Content-Type response header.</w:t>
            </w:r>
          </w:p>
        </w:tc>
      </w:tr>
    </w:tbl>
    <w:p w14:paraId="36DC250D" w14:textId="09F0D962" w:rsidR="004669E7" w:rsidRDefault="004669E7" w:rsidP="00CD1CA7">
      <w:pPr>
        <w:pStyle w:val="LXIBody"/>
        <w:ind w:left="0"/>
      </w:pPr>
    </w:p>
    <w:p w14:paraId="3EEAEEE1" w14:textId="77777777" w:rsidR="00D75A09" w:rsidRPr="00A00789" w:rsidRDefault="00D75A09" w:rsidP="00D75A09">
      <w:pPr>
        <w:pStyle w:val="LXIBody"/>
        <w:rPr>
          <w:rFonts w:ascii="Arial" w:eastAsia="MS Mincho" w:hAnsi="Arial" w:cs="Arial"/>
          <w:b/>
          <w:i/>
          <w:color w:val="000000"/>
          <w:sz w:val="22"/>
          <w:szCs w:val="22"/>
          <w:lang w:eastAsia="ja-JP"/>
        </w:rPr>
      </w:pPr>
      <w:r w:rsidRPr="00A00789">
        <w:rPr>
          <w:rFonts w:ascii="Arial" w:eastAsia="MS Mincho" w:hAnsi="Arial" w:cs="Arial"/>
          <w:b/>
          <w:i/>
          <w:color w:val="000000"/>
          <w:sz w:val="22"/>
          <w:szCs w:val="22"/>
          <w:lang w:eastAsia="ja-JP"/>
        </w:rPr>
        <w:t>Observation</w:t>
      </w:r>
    </w:p>
    <w:p w14:paraId="55DB1344" w14:textId="59DB1E2D" w:rsidR="00D75A09" w:rsidRDefault="00B2246A" w:rsidP="00D75A09">
      <w:pPr>
        <w:pStyle w:val="LXIObservationBody"/>
      </w:pPr>
      <w:r>
        <w:t>NOTE Regarding LXI 1.6.1: the rules in LXI 1.6 (and some earlier versions) regarding the LXI Identification have been moved to the general LXI API Extended Function without substantive changes</w:t>
      </w:r>
      <w:r w:rsidR="00D75A09" w:rsidRPr="00A00789">
        <w:t>.</w:t>
      </w:r>
    </w:p>
    <w:p w14:paraId="464CE68D" w14:textId="77777777" w:rsidR="004F660F" w:rsidRDefault="004F660F" w:rsidP="00D75A09">
      <w:pPr>
        <w:pStyle w:val="LXIObservationBody"/>
      </w:pPr>
    </w:p>
    <w:p w14:paraId="0F0F4602" w14:textId="0FBA7ADF" w:rsidR="004F660F" w:rsidRDefault="004F660F" w:rsidP="004F660F">
      <w:pPr>
        <w:pStyle w:val="LXIObservationBody"/>
      </w:pPr>
      <w:r>
        <w:t xml:space="preserve">This includes LXI 1.6 </w:t>
      </w:r>
      <w:r w:rsidR="008945F0">
        <w:t>Rules and</w:t>
      </w:r>
      <w:r w:rsidR="00AD4F16">
        <w:t xml:space="preserve"> Permissions</w:t>
      </w:r>
      <w:r>
        <w:t xml:space="preserve">: </w:t>
      </w:r>
    </w:p>
    <w:p w14:paraId="260C771E" w14:textId="170B05A4" w:rsidR="004F660F" w:rsidRDefault="000D663B" w:rsidP="00310835">
      <w:pPr>
        <w:pStyle w:val="LXIObservationBody"/>
      </w:pPr>
      <w:r>
        <w:t xml:space="preserve">         </w:t>
      </w:r>
      <w:r w:rsidR="00310835">
        <w:t xml:space="preserve">- </w:t>
      </w:r>
      <w:r w:rsidR="004F660F">
        <w:t>10.</w:t>
      </w:r>
      <w:r w:rsidR="00AD4F16">
        <w:t>2</w:t>
      </w:r>
      <w:r w:rsidR="004F660F">
        <w:t>.</w:t>
      </w:r>
      <w:r w:rsidR="00AD4F16">
        <w:t>1</w:t>
      </w:r>
      <w:r w:rsidR="00040212">
        <w:t xml:space="preserve"> PERMISSION – HTTP Redirection</w:t>
      </w:r>
    </w:p>
    <w:p w14:paraId="699BA984" w14:textId="7E5468A4" w:rsidR="00AD4F16" w:rsidRDefault="000D663B" w:rsidP="00CD1CA7">
      <w:pPr>
        <w:pStyle w:val="LXIObservationBody"/>
        <w:ind w:firstLine="461"/>
      </w:pPr>
      <w:r>
        <w:t>-</w:t>
      </w:r>
      <w:r w:rsidR="00AD4F16">
        <w:t xml:space="preserve"> 10.2.2</w:t>
      </w:r>
      <w:r w:rsidR="00040212">
        <w:t xml:space="preserve"> </w:t>
      </w:r>
      <w:r w:rsidR="00310835" w:rsidRPr="004205D4">
        <w:t>RULE –</w:t>
      </w:r>
      <w:r w:rsidR="00310835">
        <w:t xml:space="preserve"> </w:t>
      </w:r>
      <w:r w:rsidR="00040212">
        <w:t>Content Type Header</w:t>
      </w:r>
      <w:r w:rsidR="00AD4F16">
        <w:br/>
      </w:r>
      <w:r w:rsidR="00310835">
        <w:t xml:space="preserve">         - </w:t>
      </w:r>
      <w:r w:rsidR="00AD4F16">
        <w:t>10.2.3</w:t>
      </w:r>
      <w:r w:rsidR="00040212">
        <w:t xml:space="preserve"> </w:t>
      </w:r>
      <w:r w:rsidR="00310835" w:rsidRPr="004205D4">
        <w:t>RULE –</w:t>
      </w:r>
      <w:r w:rsidR="00310835">
        <w:t xml:space="preserve"> </w:t>
      </w:r>
      <w:r w:rsidR="00040212">
        <w:t>Schema Location Attribute</w:t>
      </w:r>
    </w:p>
    <w:p w14:paraId="03D5C095" w14:textId="28829F92" w:rsidR="00AD4F16" w:rsidRDefault="00310835" w:rsidP="004F660F">
      <w:pPr>
        <w:pStyle w:val="LXIObservationBody"/>
      </w:pPr>
      <w:r>
        <w:t xml:space="preserve">         - </w:t>
      </w:r>
      <w:r w:rsidR="00AD4F16">
        <w:t xml:space="preserve">10.2.4 </w:t>
      </w:r>
      <w:r w:rsidRPr="004205D4">
        <w:t>RULE –</w:t>
      </w:r>
      <w:r>
        <w:t xml:space="preserve"> </w:t>
      </w:r>
      <w:r w:rsidR="00AD4F16">
        <w:t>Connected Device URLs</w:t>
      </w:r>
    </w:p>
    <w:p w14:paraId="7E49E72D" w14:textId="2E675F4F" w:rsidR="00AD4F16" w:rsidRPr="00C67620" w:rsidRDefault="00310835" w:rsidP="004F660F">
      <w:pPr>
        <w:pStyle w:val="LXIObservationBody"/>
      </w:pPr>
      <w:r>
        <w:t xml:space="preserve">         - </w:t>
      </w:r>
      <w:r w:rsidR="00AD4F16">
        <w:t>10.2.4.</w:t>
      </w:r>
      <w:r w:rsidR="00AD4F16" w:rsidRPr="00040212">
        <w:t>1</w:t>
      </w:r>
      <w:r w:rsidR="00AD4F16" w:rsidRPr="00CD1CA7">
        <w:t xml:space="preserve"> RULE – Connected Device XML Identification Document</w:t>
      </w:r>
      <w:r w:rsidR="00AD4F16" w:rsidRPr="00040212">
        <w:t xml:space="preserve"> URLs</w:t>
      </w:r>
      <w:r w:rsidR="00AD4F16" w:rsidRPr="00040212">
        <w:br/>
      </w:r>
      <w:r>
        <w:t xml:space="preserve">         - </w:t>
      </w:r>
      <w:r w:rsidR="00AD4F16" w:rsidRPr="00040212">
        <w:t xml:space="preserve">10.2.4.2 </w:t>
      </w:r>
      <w:r w:rsidR="00AD4F16" w:rsidRPr="00CD1CA7">
        <w:t>RULE – Connected Device XML Identification Document Schema Location</w:t>
      </w:r>
      <w:r w:rsidR="00AD4F16" w:rsidRPr="00040212">
        <w:t xml:space="preserve"> A</w:t>
      </w:r>
      <w:r w:rsidR="00AD4F16">
        <w:t>ttribute</w:t>
      </w:r>
    </w:p>
    <w:p w14:paraId="231FAFB8" w14:textId="77777777" w:rsidR="009E274C" w:rsidRPr="00A00789" w:rsidRDefault="009E274C" w:rsidP="009E274C">
      <w:pPr>
        <w:pStyle w:val="LXIBody"/>
        <w:rPr>
          <w:rFonts w:ascii="Arial" w:eastAsia="MS Mincho" w:hAnsi="Arial" w:cs="Arial"/>
          <w:b/>
          <w:i/>
          <w:color w:val="000000"/>
          <w:sz w:val="22"/>
          <w:szCs w:val="22"/>
          <w:lang w:eastAsia="ja-JP"/>
        </w:rPr>
      </w:pPr>
      <w:r w:rsidRPr="00A00789">
        <w:rPr>
          <w:rFonts w:ascii="Arial" w:eastAsia="MS Mincho" w:hAnsi="Arial" w:cs="Arial"/>
          <w:b/>
          <w:i/>
          <w:color w:val="000000"/>
          <w:sz w:val="22"/>
          <w:szCs w:val="22"/>
          <w:lang w:eastAsia="ja-JP"/>
        </w:rPr>
        <w:t>Observation</w:t>
      </w:r>
    </w:p>
    <w:p w14:paraId="5533DECC" w14:textId="7B9715B5" w:rsidR="009E274C" w:rsidRPr="00C67620" w:rsidRDefault="004D2C17" w:rsidP="009E274C">
      <w:pPr>
        <w:pStyle w:val="LXIObservationBody"/>
      </w:pPr>
      <w:r>
        <w:t>Devices are expected to implement all the RULES in the LXI API Specification</w:t>
      </w:r>
      <w:r w:rsidR="00917A32">
        <w:t xml:space="preserve"> that b</w:t>
      </w:r>
      <w:r w:rsidR="00760515">
        <w:t>ear</w:t>
      </w:r>
      <w:r w:rsidR="00917A32">
        <w:t xml:space="preserve"> on implementing the LXI Identification API</w:t>
      </w:r>
      <w:r w:rsidR="004C13F6">
        <w:t>.  This includes</w:t>
      </w:r>
      <w:r>
        <w:t xml:space="preserve"> </w:t>
      </w:r>
      <w:r w:rsidR="00D14C5A">
        <w:t>the Common Method Requirements.</w:t>
      </w:r>
      <w:r w:rsidR="00AD698B">
        <w:t xml:space="preserve">  Special attention should be paid</w:t>
      </w:r>
      <w:r w:rsidR="00D924BF">
        <w:t xml:space="preserve"> to sections regarding returning </w:t>
      </w:r>
      <w:r w:rsidR="00DF0712">
        <w:t>HTTP responses indicating that the device is ready for normal operation.</w:t>
      </w:r>
    </w:p>
    <w:p w14:paraId="5758943A" w14:textId="77777777" w:rsidR="00D75A09" w:rsidRPr="004669E7" w:rsidRDefault="00D75A09" w:rsidP="00CD1CA7">
      <w:pPr>
        <w:pStyle w:val="LXIBody"/>
      </w:pPr>
    </w:p>
    <w:p w14:paraId="7CD7A71C" w14:textId="77777777" w:rsidR="00687C74" w:rsidRDefault="00687C74" w:rsidP="00273C02">
      <w:pPr>
        <w:pStyle w:val="Heading3"/>
        <w:numPr>
          <w:ilvl w:val="2"/>
          <w:numId w:val="28"/>
        </w:numPr>
        <w:tabs>
          <w:tab w:val="num" w:pos="1980"/>
        </w:tabs>
      </w:pPr>
      <w:bookmarkStart w:id="1663" w:name="_Toc443255326"/>
      <w:bookmarkStart w:id="1664" w:name="_Toc156482984"/>
      <w:bookmarkEnd w:id="1662"/>
      <w:r>
        <w:t>RULE – LXI Extended Function Elements</w:t>
      </w:r>
      <w:bookmarkEnd w:id="1663"/>
      <w:bookmarkEnd w:id="1664"/>
    </w:p>
    <w:p w14:paraId="7832D92D" w14:textId="77777777" w:rsidR="00687C74" w:rsidRPr="00641859" w:rsidRDefault="00687C74" w:rsidP="00641859">
      <w:pPr>
        <w:pStyle w:val="Body1"/>
      </w:pPr>
    </w:p>
    <w:p w14:paraId="51C284DD" w14:textId="77777777" w:rsidR="00687C74" w:rsidRDefault="00687C74" w:rsidP="00687C74">
      <w:pPr>
        <w:pStyle w:val="Body1"/>
      </w:pPr>
      <w:r>
        <w:t>Devices that support LXI E</w:t>
      </w:r>
      <w:r w:rsidRPr="005A73AB">
        <w:t>x</w:t>
      </w:r>
      <w:r>
        <w:t>tended Functions shall provide F</w:t>
      </w:r>
      <w:r w:rsidRPr="005A73AB">
        <w:t>unction elements within the LXIExtendedFunction</w:t>
      </w:r>
      <w:r>
        <w:t>s</w:t>
      </w:r>
      <w:r w:rsidRPr="005A73AB">
        <w:t xml:space="preserve"> element, and a </w:t>
      </w:r>
      <w:r>
        <w:t xml:space="preserve">string containing the </w:t>
      </w:r>
      <w:r w:rsidRPr="005A73AB">
        <w:t>version number specifying the implementation of that extended function.</w:t>
      </w:r>
      <w:r>
        <w:t xml:space="preserve">  In addition, some extended functions may provide additional information within their Function element.  This allows clients to enumerate the set of extended functions associated with the device.</w:t>
      </w:r>
    </w:p>
    <w:p w14:paraId="2A2EA955" w14:textId="0F329B90" w:rsidR="00D57200" w:rsidRDefault="00D57200" w:rsidP="00B973DA">
      <w:pPr>
        <w:ind w:left="576"/>
        <w:rPr>
          <w:szCs w:val="20"/>
        </w:rPr>
      </w:pPr>
      <w:bookmarkStart w:id="1665" w:name="_Ref208716651"/>
      <w:bookmarkStart w:id="1666" w:name="Support_mDNS"/>
    </w:p>
    <w:p w14:paraId="13504781" w14:textId="0EE2B461" w:rsidR="00641859" w:rsidRDefault="00B973DA" w:rsidP="00B973DA">
      <w:pPr>
        <w:ind w:left="576"/>
        <w:rPr>
          <w:rFonts w:ascii="Arial" w:hAnsi="Arial"/>
          <w:b/>
          <w:sz w:val="28"/>
          <w:szCs w:val="28"/>
        </w:rPr>
      </w:pPr>
      <w:r>
        <w:t>A</w:t>
      </w:r>
      <w:r w:rsidR="000E7DB2">
        <w:t xml:space="preserve">ll relevant XML schemas and examples showing their usage can be found in the LXI Standard GitHub Website located here: </w:t>
      </w:r>
      <w:hyperlink r:id="rId34" w:history="1">
        <w:r w:rsidR="000E7DB2" w:rsidRPr="007C1815">
          <w:rPr>
            <w:rStyle w:val="Hyperlink"/>
          </w:rPr>
          <w:t>https://lxistandard.github.io/</w:t>
        </w:r>
      </w:hyperlink>
    </w:p>
    <w:p w14:paraId="09D3EBB2" w14:textId="77777777" w:rsidR="006857DF" w:rsidRDefault="006857DF" w:rsidP="006857DF">
      <w:pPr>
        <w:pStyle w:val="Heading2"/>
      </w:pPr>
      <w:bookmarkStart w:id="1667" w:name="_Ref450984596"/>
      <w:bookmarkStart w:id="1668" w:name="_Toc156482985"/>
      <w:r>
        <w:t>RULE – Support mDNS</w:t>
      </w:r>
      <w:bookmarkEnd w:id="1665"/>
      <w:bookmarkEnd w:id="1667"/>
      <w:bookmarkEnd w:id="1668"/>
    </w:p>
    <w:p w14:paraId="2205B840" w14:textId="77777777" w:rsidR="00641859" w:rsidRDefault="00641859" w:rsidP="00641859">
      <w:pPr>
        <w:pStyle w:val="LXIBody"/>
      </w:pPr>
      <w:r>
        <w:t>LXI Devices shall support Multicast DNS (mDNS) as defined by RFC6762 and RFC6763</w:t>
      </w:r>
    </w:p>
    <w:p w14:paraId="507A25A6" w14:textId="77777777" w:rsidR="00641859" w:rsidRPr="00641859" w:rsidRDefault="00641859" w:rsidP="00641859">
      <w:pPr>
        <w:pStyle w:val="Body1"/>
      </w:pPr>
    </w:p>
    <w:bookmarkEnd w:id="1666"/>
    <w:p w14:paraId="79032632" w14:textId="77777777" w:rsidR="006C0433" w:rsidRDefault="006C0433" w:rsidP="006658FC">
      <w:pPr>
        <w:pStyle w:val="ObservationHeading"/>
      </w:pPr>
      <w:r>
        <w:t>Observation</w:t>
      </w:r>
    </w:p>
    <w:p w14:paraId="08DD44A7" w14:textId="77777777" w:rsidR="006C0433" w:rsidRDefault="003F722C" w:rsidP="006C0433">
      <w:pPr>
        <w:pStyle w:val="LXIObservationBody"/>
      </w:pPr>
      <w:r>
        <w:t>LXI Device</w:t>
      </w:r>
      <w:r w:rsidR="006C0433">
        <w:t xml:space="preserve">s, which implement Dynamic Configuration of Link Local Addresses (AutoIP), are useful on a LAN with no central administration (e.g., DHCP server or manual static IP assignment authority).  Similarly, Multicast DNS allows devices to perform DNS operations on a local link, even without the presence of an administered DNS server.  This is useful for setting up simple LANs, allowing devices and controllers to use meaningful hostnames in a cooperative manner.  With the addition of DNS Service Discovery (DNS-SD), it becomes </w:t>
      </w:r>
      <w:r w:rsidR="00776458">
        <w:t>straightforward</w:t>
      </w:r>
      <w:r w:rsidR="006C0433">
        <w:t xml:space="preserve"> for clients and servers to advertise, browse, and discover service products (e.g., HTTP servers) on the LAN.</w:t>
      </w:r>
    </w:p>
    <w:p w14:paraId="2B9F7124" w14:textId="77777777" w:rsidR="00211037" w:rsidRDefault="00211037" w:rsidP="00211037">
      <w:pPr>
        <w:pStyle w:val="Heading3"/>
      </w:pPr>
      <w:bookmarkStart w:id="1669" w:name="_Toc156482986"/>
      <w:r>
        <w:t>RULE – Claiming Hostnames</w:t>
      </w:r>
      <w:bookmarkEnd w:id="1669"/>
    </w:p>
    <w:p w14:paraId="1EC44DF1" w14:textId="77777777" w:rsidR="00211037" w:rsidRDefault="00E8789B" w:rsidP="00211037">
      <w:pPr>
        <w:pStyle w:val="LXIBody"/>
      </w:pPr>
      <w:r>
        <w:t>LXI Devices</w:t>
      </w:r>
      <w:r w:rsidR="00211037">
        <w:t xml:space="preserve"> shall assign themselves a</w:t>
      </w:r>
      <w:r w:rsidR="006D3FD2">
        <w:t>n mDNS</w:t>
      </w:r>
      <w:r w:rsidR="00211037">
        <w:t xml:space="preserve"> hostname and shall automatically resolve </w:t>
      </w:r>
      <w:r w:rsidR="006D3FD2">
        <w:t>mDNS</w:t>
      </w:r>
      <w:r w:rsidR="00211037">
        <w:t xml:space="preserve"> hostname conflicts.</w:t>
      </w:r>
    </w:p>
    <w:p w14:paraId="46C2D26F" w14:textId="77777777" w:rsidR="00211037" w:rsidRDefault="00211037" w:rsidP="00211037">
      <w:pPr>
        <w:pStyle w:val="Heading4"/>
      </w:pPr>
      <w:r>
        <w:t>RULE – Hostname Conflicts</w:t>
      </w:r>
    </w:p>
    <w:p w14:paraId="3B0FC4AA" w14:textId="77777777" w:rsidR="00211037" w:rsidRDefault="00211037" w:rsidP="00211037">
      <w:pPr>
        <w:pStyle w:val="LXIBody"/>
      </w:pPr>
      <w:r>
        <w:t>If a</w:t>
      </w:r>
      <w:r w:rsidR="006D3FD2">
        <w:t>n mDNS</w:t>
      </w:r>
      <w:r>
        <w:t xml:space="preserve"> hostname conflict occurs, the </w:t>
      </w:r>
      <w:r w:rsidR="003F722C">
        <w:t>LXI Device</w:t>
      </w:r>
      <w:r>
        <w:t xml:space="preserve"> shall assign itself a new hostname and retry until the conflict is resolved.  New hostnames shall be generated by appending a number to the end of the hostname.  For example, a conflict on “Instr-ABC” would become “Instr-ABC-2” after the</w:t>
      </w:r>
      <w:r w:rsidR="00C51DB5">
        <w:t xml:space="preserve"> first collision, “Instr</w:t>
      </w:r>
      <w:r>
        <w:t>-ABC-3” on the second, and so on.</w:t>
      </w:r>
    </w:p>
    <w:p w14:paraId="66F88D84" w14:textId="77777777" w:rsidR="00211037" w:rsidRDefault="00211037" w:rsidP="00211037">
      <w:pPr>
        <w:pStyle w:val="Heading3"/>
      </w:pPr>
      <w:bookmarkStart w:id="1670" w:name="_Toc156482987"/>
      <w:r>
        <w:t xml:space="preserve">Recommendation – Default </w:t>
      </w:r>
      <w:r w:rsidR="006D3FD2">
        <w:t>mDNS</w:t>
      </w:r>
      <w:r w:rsidR="00C51DB5">
        <w:t xml:space="preserve"> </w:t>
      </w:r>
      <w:r>
        <w:t>Hostname</w:t>
      </w:r>
      <w:bookmarkEnd w:id="1670"/>
    </w:p>
    <w:p w14:paraId="6859E009" w14:textId="0C757253" w:rsidR="00211037" w:rsidRDefault="00211037" w:rsidP="00211037">
      <w:pPr>
        <w:pStyle w:val="LXIBody"/>
      </w:pPr>
      <w:r>
        <w:t xml:space="preserve">The </w:t>
      </w:r>
      <w:r w:rsidR="00C51DB5">
        <w:t xml:space="preserve">default </w:t>
      </w:r>
      <w:r>
        <w:t xml:space="preserve">hostname as defined in </w:t>
      </w:r>
      <w:r w:rsidR="009B6988">
        <w:t xml:space="preserve">Section </w:t>
      </w:r>
      <w:r w:rsidR="009B6988">
        <w:fldChar w:fldCharType="begin"/>
      </w:r>
      <w:r w:rsidR="009B6988">
        <w:instrText xml:space="preserve"> REF _Ref450985106 \r \h </w:instrText>
      </w:r>
      <w:r w:rsidR="009B6988">
        <w:fldChar w:fldCharType="separate"/>
      </w:r>
      <w:r w:rsidR="0028063C">
        <w:t>8.9</w:t>
      </w:r>
      <w:r w:rsidR="009B6988">
        <w:fldChar w:fldCharType="end"/>
      </w:r>
      <w:r>
        <w:t xml:space="preserve"> should be used</w:t>
      </w:r>
      <w:r w:rsidR="00BF346F">
        <w:t xml:space="preserve"> as the default </w:t>
      </w:r>
      <w:r w:rsidR="006D3FD2">
        <w:t>mDNS</w:t>
      </w:r>
      <w:r w:rsidR="00BF346F">
        <w:t xml:space="preserve"> hostname</w:t>
      </w:r>
      <w:r>
        <w:t xml:space="preserve">. </w:t>
      </w:r>
    </w:p>
    <w:p w14:paraId="5AF4A65D" w14:textId="77777777" w:rsidR="00211037" w:rsidRDefault="00211037" w:rsidP="00211037">
      <w:pPr>
        <w:pStyle w:val="Heading3"/>
      </w:pPr>
      <w:bookmarkStart w:id="1671" w:name="_Toc156482988"/>
      <w:r>
        <w:t>RULE – Dynamic DNS Update and mDNS Hostname</w:t>
      </w:r>
      <w:bookmarkEnd w:id="1671"/>
    </w:p>
    <w:p w14:paraId="769F299B" w14:textId="77777777" w:rsidR="00211037" w:rsidRDefault="003F722C" w:rsidP="00211037">
      <w:pPr>
        <w:pStyle w:val="LXIBody"/>
      </w:pPr>
      <w:r>
        <w:t>LXI Device</w:t>
      </w:r>
      <w:r w:rsidR="00FE5AAF">
        <w:t xml:space="preserve">s that support Dynamic DNS Update </w:t>
      </w:r>
      <w:r w:rsidR="00ED4C11">
        <w:t xml:space="preserve">shall </w:t>
      </w:r>
      <w:r w:rsidR="00FE5AAF">
        <w:t xml:space="preserve">use the user-configured hostname as the </w:t>
      </w:r>
      <w:r w:rsidR="006D3FD2">
        <w:t>mDNS</w:t>
      </w:r>
      <w:r w:rsidR="00FE5AAF">
        <w:t xml:space="preserve"> hostname.</w:t>
      </w:r>
    </w:p>
    <w:p w14:paraId="530C07C2" w14:textId="77777777" w:rsidR="00FE5AAF" w:rsidRDefault="00FE5AAF" w:rsidP="00FE5AAF">
      <w:pPr>
        <w:pStyle w:val="Heading3"/>
      </w:pPr>
      <w:bookmarkStart w:id="1672" w:name="_Toc156482989"/>
      <w:r>
        <w:t>RULE – DHCP “Host Name” Option and mDNS Hostname</w:t>
      </w:r>
      <w:bookmarkEnd w:id="1672"/>
    </w:p>
    <w:p w14:paraId="0F927F69" w14:textId="3C4EAED7" w:rsidR="00BF346F" w:rsidRDefault="00E5248D" w:rsidP="00FE5AAF">
      <w:pPr>
        <w:pStyle w:val="LXIBody"/>
      </w:pPr>
      <w:r>
        <w:t xml:space="preserve">Regardless of any </w:t>
      </w:r>
      <w:r w:rsidR="00776458">
        <w:t>value,</w:t>
      </w:r>
      <w:r>
        <w:t xml:space="preserve"> a DHCP server may return as </w:t>
      </w:r>
      <w:r w:rsidR="00776458">
        <w:t>the DHCP</w:t>
      </w:r>
      <w:r w:rsidR="00FE5AAF">
        <w:t xml:space="preserve"> “Host Name” </w:t>
      </w:r>
      <w:r w:rsidR="00BF346F">
        <w:t xml:space="preserve">option </w:t>
      </w:r>
      <w:r w:rsidR="00FE5AAF">
        <w:t>(option code 12)</w:t>
      </w:r>
      <w:r w:rsidR="00776458">
        <w:t>;</w:t>
      </w:r>
      <w:r w:rsidR="00FE5AAF">
        <w:t xml:space="preserve"> </w:t>
      </w:r>
      <w:r>
        <w:t>an</w:t>
      </w:r>
      <w:r w:rsidR="00FE5AAF">
        <w:t xml:space="preserve"> </w:t>
      </w:r>
      <w:r w:rsidR="003F722C">
        <w:t>LXI Device</w:t>
      </w:r>
      <w:r w:rsidR="00FE5AAF">
        <w:t xml:space="preserve"> </w:t>
      </w:r>
      <w:r>
        <w:t>shall use the user configured or factory default host</w:t>
      </w:r>
      <w:r w:rsidR="008E1D78">
        <w:t>n</w:t>
      </w:r>
      <w:r>
        <w:t>ame for mDNS hostname registration.</w:t>
      </w:r>
      <w:r w:rsidR="00BF346F">
        <w:t xml:space="preserve"> (See Section </w:t>
      </w:r>
      <w:r w:rsidR="00737874">
        <w:fldChar w:fldCharType="begin"/>
      </w:r>
      <w:r w:rsidR="00492110">
        <w:instrText xml:space="preserve"> REF _Ref208716794 \r </w:instrText>
      </w:r>
      <w:r w:rsidR="00737874">
        <w:fldChar w:fldCharType="separate"/>
      </w:r>
      <w:r w:rsidR="0028063C">
        <w:t>10.7</w:t>
      </w:r>
      <w:r w:rsidR="00737874">
        <w:fldChar w:fldCharType="end"/>
      </w:r>
      <w:r w:rsidR="00BF346F">
        <w:t>)</w:t>
      </w:r>
    </w:p>
    <w:p w14:paraId="022EA222" w14:textId="77777777" w:rsidR="00FE5AAF" w:rsidRDefault="00FE5AAF" w:rsidP="00FE5AAF">
      <w:pPr>
        <w:pStyle w:val="LXIBody"/>
      </w:pPr>
      <w:r>
        <w:t>.</w:t>
      </w:r>
    </w:p>
    <w:p w14:paraId="520EB4AA" w14:textId="77777777" w:rsidR="001F047D" w:rsidRDefault="001F047D" w:rsidP="006658FC">
      <w:pPr>
        <w:pStyle w:val="ObservationHeading"/>
      </w:pPr>
      <w:r>
        <w:t>Observation</w:t>
      </w:r>
    </w:p>
    <w:p w14:paraId="1935AE16" w14:textId="77777777" w:rsidR="001F047D" w:rsidRPr="001F047D" w:rsidRDefault="001F047D" w:rsidP="001F047D">
      <w:pPr>
        <w:pStyle w:val="LXIObservationBody"/>
      </w:pPr>
      <w:r w:rsidRPr="001F047D">
        <w:t>This rule helps ensure stability since the mDNS hostname should remain unchanged when the device is moved between different networks</w:t>
      </w:r>
    </w:p>
    <w:p w14:paraId="3B6441AF" w14:textId="2B2605A4" w:rsidR="00FE5AAF" w:rsidRDefault="00FE5AAF" w:rsidP="00FE5AAF">
      <w:pPr>
        <w:pStyle w:val="Heading2"/>
      </w:pPr>
      <w:bookmarkStart w:id="1673" w:name="_Ref208716667"/>
      <w:bookmarkStart w:id="1674" w:name="_Toc156482990"/>
      <w:bookmarkStart w:id="1675" w:name="Support_DNS"/>
      <w:r>
        <w:t xml:space="preserve">RULE – </w:t>
      </w:r>
      <w:bookmarkEnd w:id="1673"/>
      <w:r w:rsidR="00E70D1F">
        <w:t>Support mDNS Service Discovery</w:t>
      </w:r>
      <w:bookmarkEnd w:id="1674"/>
    </w:p>
    <w:bookmarkEnd w:id="1675"/>
    <w:p w14:paraId="10389930" w14:textId="53617ECA" w:rsidR="00BF5444" w:rsidRDefault="006D5B56" w:rsidP="00BF5444">
      <w:pPr>
        <w:pStyle w:val="LXIBody"/>
      </w:pPr>
      <w:r>
        <w:t xml:space="preserve">LXI </w:t>
      </w:r>
      <w:r w:rsidR="00BF5444">
        <w:t xml:space="preserve">Devices </w:t>
      </w:r>
      <w:r w:rsidR="001773D3">
        <w:t>shall support</w:t>
      </w:r>
      <w:r w:rsidR="00E70D1F">
        <w:t xml:space="preserve"> Service discovery based on mDNS and DNS</w:t>
      </w:r>
      <w:r w:rsidR="00BF5444">
        <w:t xml:space="preserve"> as defined by </w:t>
      </w:r>
      <w:r w:rsidR="00761DC8">
        <w:t xml:space="preserve">RFC6762 </w:t>
      </w:r>
      <w:r w:rsidR="00E70D1F">
        <w:t xml:space="preserve">(Multicast mDNS) </w:t>
      </w:r>
      <w:r w:rsidR="00761DC8">
        <w:t>and RFC67</w:t>
      </w:r>
      <w:r w:rsidR="00641859">
        <w:t>6</w:t>
      </w:r>
      <w:r w:rsidR="00761DC8">
        <w:t>3</w:t>
      </w:r>
      <w:r w:rsidR="00E70D1F">
        <w:t xml:space="preserve"> (DNS based Service Discovery)</w:t>
      </w:r>
      <w:r w:rsidR="0062673F">
        <w:t>.</w:t>
      </w:r>
    </w:p>
    <w:p w14:paraId="66598C45" w14:textId="77777777" w:rsidR="00BF5444" w:rsidRDefault="00C6352A" w:rsidP="00BF5444">
      <w:pPr>
        <w:pStyle w:val="Heading3"/>
      </w:pPr>
      <w:bookmarkStart w:id="1676" w:name="_Toc156482991"/>
      <w:r>
        <w:lastRenderedPageBreak/>
        <w:t>RULE – Claiming Service</w:t>
      </w:r>
      <w:r w:rsidR="00E5248D">
        <w:t xml:space="preserve"> Name</w:t>
      </w:r>
      <w:bookmarkEnd w:id="1676"/>
    </w:p>
    <w:p w14:paraId="146717FF" w14:textId="77777777" w:rsidR="00FE5AAF" w:rsidRDefault="003F722C" w:rsidP="00FE5AAF">
      <w:pPr>
        <w:pStyle w:val="LXIBody"/>
      </w:pPr>
      <w:r>
        <w:t>LXI Device</w:t>
      </w:r>
      <w:r w:rsidR="00FE5AAF">
        <w:t xml:space="preserve">s shall assign themselves a service name used to advertise services defined within this standard and shall </w:t>
      </w:r>
      <w:r w:rsidR="00BD2FB5">
        <w:t xml:space="preserve">automatically </w:t>
      </w:r>
      <w:r w:rsidR="00FE5AAF">
        <w:t>resolve service name conflicts.</w:t>
      </w:r>
    </w:p>
    <w:p w14:paraId="52105ED0" w14:textId="77777777" w:rsidR="00FE5AAF" w:rsidRDefault="00FE5AAF" w:rsidP="006658FC">
      <w:pPr>
        <w:pStyle w:val="ObservationHeading"/>
      </w:pPr>
      <w:r>
        <w:t>Observation</w:t>
      </w:r>
    </w:p>
    <w:p w14:paraId="59122ED9" w14:textId="77777777" w:rsidR="00FE5AAF" w:rsidRDefault="00FE5AAF" w:rsidP="00FE5AAF">
      <w:pPr>
        <w:pStyle w:val="LXIObservationBody"/>
      </w:pPr>
      <w:r>
        <w:t>Service names are meant to be browse-able and should be as descriptive as possible.  Spaces are encouraged to promote readability.</w:t>
      </w:r>
    </w:p>
    <w:p w14:paraId="299C1A24" w14:textId="77777777" w:rsidR="00BF5444" w:rsidRDefault="00BF5444" w:rsidP="00BF5444">
      <w:pPr>
        <w:pStyle w:val="Heading3"/>
      </w:pPr>
      <w:bookmarkStart w:id="1677" w:name="_Toc156482992"/>
      <w:r>
        <w:t>RULE – Single Service Instance Name for LXI Defined Services</w:t>
      </w:r>
      <w:bookmarkEnd w:id="1677"/>
    </w:p>
    <w:p w14:paraId="64A3B2B7" w14:textId="77777777" w:rsidR="00BF5444" w:rsidRDefault="003F722C" w:rsidP="00BF5444">
      <w:pPr>
        <w:pStyle w:val="LXIBody"/>
      </w:pPr>
      <w:r>
        <w:t>LXI Device</w:t>
      </w:r>
      <w:r w:rsidR="00BF5444">
        <w:t xml:space="preserve">s shall assign themselves a single service name for use in advertising all required and recommended LXI services, as below, and shall resolve service name conflicts.  The service </w:t>
      </w:r>
      <w:r w:rsidR="006B681E">
        <w:t xml:space="preserve">instance </w:t>
      </w:r>
      <w:r w:rsidR="00BF5444">
        <w:t>name is the “instance” portion of a service name as follows:</w:t>
      </w:r>
    </w:p>
    <w:p w14:paraId="770BF5F0" w14:textId="77777777" w:rsidR="00BF5444" w:rsidRDefault="00BF5444" w:rsidP="00BF5444">
      <w:pPr>
        <w:pStyle w:val="LXIBody"/>
      </w:pPr>
      <w:r>
        <w:t>&lt;instance&gt;</w:t>
      </w:r>
      <w:r w:rsidR="00F71B6B">
        <w:t>.</w:t>
      </w:r>
      <w:r>
        <w:t xml:space="preserve"> &lt;service&gt;</w:t>
      </w:r>
      <w:r w:rsidR="00F71B6B">
        <w:t>.</w:t>
      </w:r>
      <w:r>
        <w:t xml:space="preserve"> &lt;domain&gt;</w:t>
      </w:r>
    </w:p>
    <w:p w14:paraId="20E6E1C4" w14:textId="77777777" w:rsidR="00BF5444" w:rsidRDefault="00776458" w:rsidP="00BF5444">
      <w:pPr>
        <w:pStyle w:val="LXIBody"/>
      </w:pPr>
      <w:r>
        <w:t>Thus,</w:t>
      </w:r>
      <w:r w:rsidR="00BF5444">
        <w:t xml:space="preserve"> an HTTP service with an instance name of “Instrument ABC” in the “.local” domain</w:t>
      </w:r>
      <w:r w:rsidR="0004327C">
        <w:t xml:space="preserve"> will have </w:t>
      </w:r>
      <w:r w:rsidR="00BD2FB5">
        <w:t xml:space="preserve">“Instrument </w:t>
      </w:r>
      <w:r w:rsidR="00BF5444">
        <w:t>ABC._http._tcp.local”</w:t>
      </w:r>
      <w:r w:rsidR="000631BE">
        <w:t xml:space="preserve"> as the service name</w:t>
      </w:r>
      <w:r w:rsidR="0019617B">
        <w:t>.</w:t>
      </w:r>
    </w:p>
    <w:p w14:paraId="546FCD21" w14:textId="77777777" w:rsidR="0004327C" w:rsidRDefault="0004327C" w:rsidP="0004327C">
      <w:pPr>
        <w:pStyle w:val="Heading4"/>
      </w:pPr>
      <w:r>
        <w:t>RULE – User Configurable Service Name</w:t>
      </w:r>
    </w:p>
    <w:p w14:paraId="601D5C47" w14:textId="77777777" w:rsidR="0004327C" w:rsidRDefault="003F722C" w:rsidP="0004327C">
      <w:pPr>
        <w:pStyle w:val="Body1"/>
      </w:pPr>
      <w:r>
        <w:t>LXI Device</w:t>
      </w:r>
      <w:r w:rsidR="0004327C">
        <w:t xml:space="preserve">s shall allow a user to modify the non-volatile service name via the web interface, truncated to the first 63 bytes of UTF-8.  When a user modifies a service name, the </w:t>
      </w:r>
      <w:r>
        <w:t>LXI Device</w:t>
      </w:r>
      <w:r w:rsidR="0004327C">
        <w:t xml:space="preserve"> shall unregister all services and then reregister using the new service name.</w:t>
      </w:r>
    </w:p>
    <w:p w14:paraId="616A0235" w14:textId="77777777" w:rsidR="0004327C" w:rsidRDefault="002D0B30" w:rsidP="0004327C">
      <w:pPr>
        <w:pStyle w:val="Heading4"/>
      </w:pPr>
      <w:r>
        <w:t>Recommendation</w:t>
      </w:r>
      <w:r w:rsidR="0004327C">
        <w:t xml:space="preserve"> – Default Service Name</w:t>
      </w:r>
    </w:p>
    <w:p w14:paraId="3AE3931B" w14:textId="6A3C6426" w:rsidR="0004327C" w:rsidRDefault="003F722C" w:rsidP="0004327C">
      <w:pPr>
        <w:pStyle w:val="LXIBody"/>
      </w:pPr>
      <w:r>
        <w:t>LXI Device</w:t>
      </w:r>
      <w:r w:rsidR="00BD2FB5">
        <w:t xml:space="preserve">s </w:t>
      </w:r>
      <w:r w:rsidR="00C32066">
        <w:t xml:space="preserve">should </w:t>
      </w:r>
      <w:r w:rsidR="0004327C">
        <w:t xml:space="preserve">use the recommended default description of section </w:t>
      </w:r>
      <w:r w:rsidR="00737874">
        <w:fldChar w:fldCharType="begin"/>
      </w:r>
      <w:r w:rsidR="00492110">
        <w:instrText xml:space="preserve"> REF _Ref208716127 \r </w:instrText>
      </w:r>
      <w:r w:rsidR="00737874">
        <w:fldChar w:fldCharType="separate"/>
      </w:r>
      <w:r w:rsidR="0028063C">
        <w:t>9.5.1</w:t>
      </w:r>
      <w:r w:rsidR="00737874">
        <w:fldChar w:fldCharType="end"/>
      </w:r>
      <w:r w:rsidR="0004327C">
        <w:t xml:space="preserve"> for their default service name truncated to the first 63 bytes of UTF-8.</w:t>
      </w:r>
    </w:p>
    <w:p w14:paraId="478F4335" w14:textId="77777777" w:rsidR="00C03BB9" w:rsidRDefault="00A413EE" w:rsidP="00A413EE">
      <w:pPr>
        <w:pStyle w:val="Heading4"/>
      </w:pPr>
      <w:r>
        <w:t>RULE – Service Name Conflicts</w:t>
      </w:r>
    </w:p>
    <w:p w14:paraId="5E121E45" w14:textId="00B9A64B" w:rsidR="008E10FA" w:rsidRDefault="00A413EE" w:rsidP="00A413EE">
      <w:pPr>
        <w:pStyle w:val="LXIBody"/>
      </w:pPr>
      <w:r>
        <w:t>If a</w:t>
      </w:r>
      <w:r w:rsidR="008E10FA">
        <w:t>n mDNS</w:t>
      </w:r>
      <w:r>
        <w:t xml:space="preserve"> service name conflict occurs, the </w:t>
      </w:r>
      <w:r w:rsidR="003F722C">
        <w:t>LXI Device</w:t>
      </w:r>
      <w:r>
        <w:t xml:space="preserve"> shall assign itself a new service name and retry until the conflict is resolved.  New service names shall be generated by appending a number to the end of the service name.  For example, a conflict on “Vendor Instrument” would become “Vendor Instrument (2)” after the first collision, “Vendor Instrument (3)” on the second, and so on.</w:t>
      </w:r>
    </w:p>
    <w:p w14:paraId="78202AFC" w14:textId="0DF6C20A" w:rsidR="00A413EE" w:rsidRDefault="00A413EE" w:rsidP="00641859">
      <w:pPr>
        <w:rPr>
          <w:szCs w:val="20"/>
        </w:rPr>
      </w:pPr>
    </w:p>
    <w:p w14:paraId="6B7C3716" w14:textId="77777777" w:rsidR="00513E48" w:rsidRPr="00833837" w:rsidRDefault="00513E48" w:rsidP="00513E48">
      <w:pPr>
        <w:pStyle w:val="LXIBody"/>
      </w:pPr>
      <w:r w:rsidRPr="006C2DAB">
        <w:t>The character setting-off the appended number can be a dash, parenthesis or any other legal character, or no extra character at all.</w:t>
      </w:r>
    </w:p>
    <w:p w14:paraId="175A3870" w14:textId="77777777" w:rsidR="00513E48" w:rsidRPr="00833837" w:rsidRDefault="00513E48" w:rsidP="00513E48">
      <w:pPr>
        <w:pStyle w:val="LXIBody"/>
      </w:pPr>
      <w:r w:rsidRPr="00833837">
        <w:t>The following are some examples of valid ways to append the number to the device name:</w:t>
      </w:r>
    </w:p>
    <w:p w14:paraId="7B33D476" w14:textId="77777777" w:rsidR="00513E48" w:rsidRPr="00833837" w:rsidRDefault="00513E48" w:rsidP="00F874AC">
      <w:pPr>
        <w:pStyle w:val="ListBullet0"/>
      </w:pPr>
      <w:r w:rsidRPr="00833837">
        <w:t>Mydevice1</w:t>
      </w:r>
    </w:p>
    <w:p w14:paraId="0E6AA06A" w14:textId="77777777" w:rsidR="00513E48" w:rsidRPr="00833837" w:rsidRDefault="00513E48">
      <w:pPr>
        <w:pStyle w:val="ListBullet0"/>
        <w:rPr>
          <w:rFonts w:ascii="Calibri" w:hAnsi="Calibri"/>
          <w:sz w:val="22"/>
          <w:szCs w:val="22"/>
        </w:rPr>
      </w:pPr>
      <w:r w:rsidRPr="00833837">
        <w:t>Mydevice-1</w:t>
      </w:r>
    </w:p>
    <w:p w14:paraId="2B98CB91" w14:textId="77777777" w:rsidR="00513E48" w:rsidRPr="00833837" w:rsidRDefault="00513E48">
      <w:pPr>
        <w:pStyle w:val="ListBullet0"/>
      </w:pPr>
      <w:r w:rsidRPr="00833837">
        <w:t>Mydevice(1)</w:t>
      </w:r>
    </w:p>
    <w:p w14:paraId="1FC630FA" w14:textId="77777777" w:rsidR="00513E48" w:rsidRPr="00674E61" w:rsidRDefault="00513E48" w:rsidP="00513E48">
      <w:pPr>
        <w:pStyle w:val="LXIBody"/>
        <w:rPr>
          <w:b/>
        </w:rPr>
      </w:pPr>
      <w:r w:rsidRPr="00833837">
        <w:t>This applies to both the mDNS Hostname and mDNS service name.</w:t>
      </w:r>
    </w:p>
    <w:p w14:paraId="4E7EA491" w14:textId="77777777" w:rsidR="00513E48" w:rsidRPr="00641859" w:rsidRDefault="00513E48" w:rsidP="00641859">
      <w:pPr>
        <w:rPr>
          <w:szCs w:val="20"/>
        </w:rPr>
      </w:pPr>
    </w:p>
    <w:p w14:paraId="051DF14C" w14:textId="77777777" w:rsidR="00A413EE" w:rsidRDefault="00D5557A" w:rsidP="00A413EE">
      <w:pPr>
        <w:pStyle w:val="Heading3"/>
      </w:pPr>
      <w:bookmarkStart w:id="1678" w:name="_Toc156482993"/>
      <w:r>
        <w:t>Rule - Required Service Advertisements and TXT Record Keys</w:t>
      </w:r>
      <w:bookmarkEnd w:id="1678"/>
    </w:p>
    <w:p w14:paraId="68BEABE0" w14:textId="4FCD8B91" w:rsidR="00A413EE" w:rsidRDefault="00F71B6B" w:rsidP="00A413EE">
      <w:pPr>
        <w:pStyle w:val="LXIBody"/>
      </w:pPr>
      <w:r>
        <w:t xml:space="preserve">LXI </w:t>
      </w:r>
      <w:r w:rsidR="00674F45">
        <w:t xml:space="preserve">Devices </w:t>
      </w:r>
      <w:r w:rsidR="00A413EE">
        <w:t xml:space="preserve">shall, at a minimum, advertise the following services via mDNS and shall provide the related keys in </w:t>
      </w:r>
      <w:r w:rsidR="00674F45">
        <w:t xml:space="preserve">the TXT records for the service.  Please refer to </w:t>
      </w:r>
      <w:r w:rsidR="00737874">
        <w:fldChar w:fldCharType="begin"/>
      </w:r>
      <w:r w:rsidR="00492110">
        <w:instrText xml:space="preserve"> REF _Ref208715625 \r </w:instrText>
      </w:r>
      <w:r w:rsidR="00737874">
        <w:fldChar w:fldCharType="separate"/>
      </w:r>
      <w:r w:rsidR="0028063C">
        <w:t>10.4.3.5</w:t>
      </w:r>
      <w:r w:rsidR="00737874">
        <w:fldChar w:fldCharType="end"/>
      </w:r>
      <w:r w:rsidR="00674F45">
        <w:t xml:space="preserve"> for Permission on TXT Record Keys with default values</w:t>
      </w:r>
      <w:r w:rsidR="00826619">
        <w:t xml:space="preserve"> (NOTE: in this section, the term default is used to refer to the value of a field </w:t>
      </w:r>
      <w:r w:rsidR="00895D9E">
        <w:t>when it is absent).</w:t>
      </w:r>
    </w:p>
    <w:p w14:paraId="75D4A436" w14:textId="77777777" w:rsidR="00674F45" w:rsidRDefault="00674F45" w:rsidP="00A413EE">
      <w:pPr>
        <w:pStyle w:val="LXIBody"/>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874"/>
        <w:gridCol w:w="2875"/>
        <w:gridCol w:w="2875"/>
      </w:tblGrid>
      <w:tr w:rsidR="00A413EE" w14:paraId="4B227D7A"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vAlign w:val="center"/>
          </w:tcPr>
          <w:p w14:paraId="79ACA4C6" w14:textId="77777777" w:rsidR="00A413EE" w:rsidRPr="006719BF" w:rsidRDefault="00A413EE" w:rsidP="00082CDD">
            <w:pPr>
              <w:rPr>
                <w:b/>
              </w:rPr>
            </w:pPr>
            <w:r w:rsidRPr="006719BF">
              <w:rPr>
                <w:b/>
              </w:rPr>
              <w:t>Service Type</w:t>
            </w:r>
          </w:p>
        </w:tc>
        <w:tc>
          <w:tcPr>
            <w:tcW w:w="1650" w:type="pct"/>
            <w:tcBorders>
              <w:top w:val="outset" w:sz="6" w:space="0" w:color="auto"/>
              <w:left w:val="outset" w:sz="6" w:space="0" w:color="auto"/>
              <w:bottom w:val="outset" w:sz="6" w:space="0" w:color="auto"/>
              <w:right w:val="outset" w:sz="6" w:space="0" w:color="auto"/>
            </w:tcBorders>
            <w:vAlign w:val="center"/>
          </w:tcPr>
          <w:p w14:paraId="6F3A3531" w14:textId="77777777" w:rsidR="00A413EE" w:rsidRPr="006719BF" w:rsidRDefault="00A413EE" w:rsidP="00082CDD">
            <w:pPr>
              <w:rPr>
                <w:b/>
              </w:rPr>
            </w:pPr>
            <w:r w:rsidRPr="006719BF">
              <w:rPr>
                <w:b/>
              </w:rPr>
              <w:t> TXT Record Keys - Required</w:t>
            </w:r>
          </w:p>
        </w:tc>
        <w:tc>
          <w:tcPr>
            <w:tcW w:w="1650" w:type="pct"/>
            <w:tcBorders>
              <w:top w:val="outset" w:sz="6" w:space="0" w:color="auto"/>
              <w:left w:val="outset" w:sz="6" w:space="0" w:color="auto"/>
              <w:bottom w:val="outset" w:sz="6" w:space="0" w:color="auto"/>
              <w:right w:val="outset" w:sz="6" w:space="0" w:color="auto"/>
            </w:tcBorders>
            <w:vAlign w:val="center"/>
          </w:tcPr>
          <w:p w14:paraId="27177CFB" w14:textId="77777777" w:rsidR="00A413EE" w:rsidRPr="006719BF" w:rsidRDefault="00A413EE" w:rsidP="00082CDD">
            <w:pPr>
              <w:rPr>
                <w:b/>
              </w:rPr>
            </w:pPr>
            <w:r w:rsidRPr="006719BF">
              <w:rPr>
                <w:b/>
              </w:rPr>
              <w:t>Description</w:t>
            </w:r>
          </w:p>
        </w:tc>
      </w:tr>
      <w:tr w:rsidR="00A413EE" w14:paraId="637A6F4A"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vAlign w:val="center"/>
          </w:tcPr>
          <w:p w14:paraId="0534986D" w14:textId="77777777" w:rsidR="00A413EE" w:rsidRPr="00A413EE" w:rsidRDefault="00A413EE" w:rsidP="00082CDD">
            <w:r w:rsidRPr="00A413EE">
              <w:t>http (_http._tcp)</w:t>
            </w:r>
          </w:p>
        </w:tc>
        <w:tc>
          <w:tcPr>
            <w:tcW w:w="1650" w:type="pct"/>
            <w:tcBorders>
              <w:top w:val="outset" w:sz="6" w:space="0" w:color="auto"/>
              <w:left w:val="outset" w:sz="6" w:space="0" w:color="auto"/>
              <w:bottom w:val="outset" w:sz="6" w:space="0" w:color="auto"/>
              <w:right w:val="outset" w:sz="6" w:space="0" w:color="auto"/>
            </w:tcBorders>
            <w:vAlign w:val="center"/>
          </w:tcPr>
          <w:p w14:paraId="4DC83EAD" w14:textId="77777777" w:rsidR="00A413EE" w:rsidRPr="00A413EE" w:rsidRDefault="00A413EE" w:rsidP="00082CDD">
            <w:r w:rsidRPr="00A413EE">
              <w:t>txtvers=&lt;version of TXT record"&gt;; default "txtvers=1"; current version is 1</w:t>
            </w:r>
            <w:r w:rsidRPr="00A413EE">
              <w:br/>
            </w:r>
            <w:r w:rsidRPr="00A413EE">
              <w:br/>
              <w:t>path=&lt;path to the root or index page of the server&gt;; default "path=/"</w:t>
            </w:r>
          </w:p>
        </w:tc>
        <w:tc>
          <w:tcPr>
            <w:tcW w:w="1650" w:type="pct"/>
            <w:tcBorders>
              <w:top w:val="outset" w:sz="6" w:space="0" w:color="auto"/>
              <w:left w:val="outset" w:sz="6" w:space="0" w:color="auto"/>
              <w:bottom w:val="outset" w:sz="6" w:space="0" w:color="auto"/>
              <w:right w:val="outset" w:sz="6" w:space="0" w:color="auto"/>
            </w:tcBorders>
            <w:vAlign w:val="center"/>
          </w:tcPr>
          <w:p w14:paraId="16194BB7" w14:textId="77777777" w:rsidR="00A413EE" w:rsidRPr="00A413EE" w:rsidRDefault="00FD0FF9" w:rsidP="00082CDD">
            <w:r>
              <w:t>A</w:t>
            </w:r>
            <w:r w:rsidR="00A413EE" w:rsidRPr="00A413EE">
              <w:t>ll HTTP servers that a device supports that may be used with a typical web browser</w:t>
            </w:r>
          </w:p>
        </w:tc>
      </w:tr>
      <w:tr w:rsidR="00A413EE" w14:paraId="098AAE08"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vAlign w:val="center"/>
          </w:tcPr>
          <w:p w14:paraId="6B0C527B" w14:textId="77777777" w:rsidR="00A413EE" w:rsidRPr="00A413EE" w:rsidRDefault="00A413EE" w:rsidP="00082CDD">
            <w:r w:rsidRPr="00A413EE">
              <w:t>lxi (_lxi._tcp)</w:t>
            </w:r>
          </w:p>
        </w:tc>
        <w:tc>
          <w:tcPr>
            <w:tcW w:w="1650" w:type="pct"/>
            <w:tcBorders>
              <w:top w:val="outset" w:sz="6" w:space="0" w:color="auto"/>
              <w:left w:val="outset" w:sz="6" w:space="0" w:color="auto"/>
              <w:bottom w:val="outset" w:sz="6" w:space="0" w:color="auto"/>
              <w:right w:val="outset" w:sz="6" w:space="0" w:color="auto"/>
            </w:tcBorders>
            <w:vAlign w:val="center"/>
          </w:tcPr>
          <w:p w14:paraId="52C52867" w14:textId="77777777" w:rsidR="00A413EE" w:rsidRPr="00A413EE" w:rsidRDefault="00A413EE" w:rsidP="00082CDD">
            <w:r w:rsidRPr="00A413EE">
              <w:t>txtvers=&lt;version of TXT record"&gt;; default "txtvers=1"; current version is 1</w:t>
            </w:r>
            <w:r w:rsidRPr="00A413EE">
              <w:br/>
            </w:r>
            <w:r w:rsidRPr="00A413EE">
              <w:br/>
              <w:t>Manufacturer=&lt;first element of response to IEEE 488.2 *IDN?&gt;</w:t>
            </w:r>
            <w:r w:rsidRPr="00A413EE">
              <w:br/>
            </w:r>
            <w:r w:rsidRPr="00A413EE">
              <w:br/>
              <w:t>Model=&lt;second element of response to IEEE 488.2 *IDN?&gt;</w:t>
            </w:r>
            <w:r w:rsidRPr="00A413EE">
              <w:br/>
            </w:r>
            <w:r w:rsidRPr="00A413EE">
              <w:br/>
              <w:t>SerialNumber=&lt;third element of response to IEEE 488.2 *IDN?&gt;</w:t>
            </w:r>
            <w:r w:rsidRPr="00A413EE">
              <w:br/>
            </w:r>
            <w:r w:rsidRPr="00A413EE">
              <w:br/>
              <w:t>FirmwareVersion=&lt;fourth element of response to IEEE 488.2 *IDN?&gt;</w:t>
            </w:r>
          </w:p>
        </w:tc>
        <w:tc>
          <w:tcPr>
            <w:tcW w:w="1650" w:type="pct"/>
            <w:tcBorders>
              <w:top w:val="outset" w:sz="6" w:space="0" w:color="auto"/>
              <w:left w:val="outset" w:sz="6" w:space="0" w:color="auto"/>
              <w:bottom w:val="outset" w:sz="6" w:space="0" w:color="auto"/>
              <w:right w:val="outset" w:sz="6" w:space="0" w:color="auto"/>
            </w:tcBorders>
            <w:vAlign w:val="center"/>
          </w:tcPr>
          <w:p w14:paraId="70ABCAA9" w14:textId="77777777" w:rsidR="00A413EE" w:rsidRPr="00A413EE" w:rsidRDefault="00FD0FF9" w:rsidP="00082CDD">
            <w:r>
              <w:t>A</w:t>
            </w:r>
            <w:r w:rsidR="00A413EE" w:rsidRPr="00A413EE">
              <w:t>n LXI service that uses the HTTP protocol for identification and other operations as defined by this standard</w:t>
            </w:r>
          </w:p>
        </w:tc>
      </w:tr>
    </w:tbl>
    <w:p w14:paraId="28432D78" w14:textId="77777777" w:rsidR="00A413EE" w:rsidRDefault="00A413EE" w:rsidP="00A413EE">
      <w:pPr>
        <w:rPr>
          <w:rFonts w:ascii="Verdana" w:hAnsi="Verdana"/>
          <w:szCs w:val="20"/>
        </w:rPr>
      </w:pPr>
    </w:p>
    <w:p w14:paraId="34340FCA" w14:textId="77777777" w:rsidR="00A413EE" w:rsidRDefault="00A413EE" w:rsidP="006658FC">
      <w:pPr>
        <w:pStyle w:val="ObservationHeading"/>
      </w:pPr>
      <w:r>
        <w:t>Observation</w:t>
      </w:r>
    </w:p>
    <w:p w14:paraId="6D81C70C" w14:textId="7F6E8D51" w:rsidR="00B163CE" w:rsidRPr="007A5DBA" w:rsidRDefault="00B25564" w:rsidP="00A413EE">
      <w:pPr>
        <w:pStyle w:val="LXIObservationBody"/>
      </w:pPr>
      <w:r w:rsidRPr="00E17D67">
        <w:t xml:space="preserve">The </w:t>
      </w:r>
      <w:r w:rsidR="00767FD4" w:rsidRPr="00E17D67">
        <w:t xml:space="preserve">_http._tcp and _lxi._tcp service types </w:t>
      </w:r>
      <w:r w:rsidR="006F5B0B" w:rsidRPr="00E17D67">
        <w:t>sh</w:t>
      </w:r>
      <w:r w:rsidR="00B729C0">
        <w:t>ould</w:t>
      </w:r>
      <w:r w:rsidR="009F1817">
        <w:t xml:space="preserve">: if </w:t>
      </w:r>
      <w:r w:rsidR="009F1817" w:rsidRPr="001B3032">
        <w:t xml:space="preserve">the </w:t>
      </w:r>
      <w:r w:rsidR="009F1817" w:rsidRPr="007A5DBA">
        <w:t>un</w:t>
      </w:r>
      <w:r w:rsidR="00DC754B" w:rsidRPr="007A5DBA">
        <w:t>secure HTTP service is enabled then it should</w:t>
      </w:r>
      <w:r w:rsidR="006F5B0B" w:rsidRPr="007A5DBA">
        <w:t xml:space="preserve"> </w:t>
      </w:r>
      <w:r w:rsidR="00BD2716" w:rsidRPr="007A5DBA">
        <w:t xml:space="preserve">advertise </w:t>
      </w:r>
      <w:r w:rsidR="00726FF9" w:rsidRPr="007A5DBA">
        <w:t xml:space="preserve">the </w:t>
      </w:r>
      <w:r w:rsidR="0028700E" w:rsidRPr="007A5DBA">
        <w:t>port</w:t>
      </w:r>
      <w:r w:rsidR="00573D69" w:rsidRPr="007A5DBA">
        <w:t xml:space="preserve"> (default 80)</w:t>
      </w:r>
      <w:r w:rsidR="0028700E" w:rsidRPr="007A5DBA">
        <w:t xml:space="preserve"> where the </w:t>
      </w:r>
      <w:r w:rsidR="00BE36A4" w:rsidRPr="007A5DBA">
        <w:t>un</w:t>
      </w:r>
      <w:r w:rsidR="00033A54" w:rsidRPr="007A5DBA">
        <w:t xml:space="preserve">secure </w:t>
      </w:r>
      <w:r w:rsidR="00F761DD" w:rsidRPr="007A5DBA">
        <w:t xml:space="preserve">HTTP </w:t>
      </w:r>
      <w:r w:rsidR="004C2D87" w:rsidRPr="007A5DBA">
        <w:t>service is configured</w:t>
      </w:r>
      <w:r w:rsidR="00CA66CE" w:rsidRPr="007A5DBA">
        <w:t xml:space="preserve">. </w:t>
      </w:r>
      <w:r w:rsidR="005C7798" w:rsidRPr="007A5DBA">
        <w:t xml:space="preserve">If </w:t>
      </w:r>
      <w:r w:rsidR="003C3D64" w:rsidRPr="007A5DBA">
        <w:t xml:space="preserve">the </w:t>
      </w:r>
      <w:r w:rsidR="00BE36A4" w:rsidRPr="007A5DBA">
        <w:t>unsecure</w:t>
      </w:r>
      <w:r w:rsidR="005C7798" w:rsidRPr="007A5DBA">
        <w:t xml:space="preserve"> </w:t>
      </w:r>
      <w:r w:rsidR="003C3D64" w:rsidRPr="007A5DBA">
        <w:t xml:space="preserve">HTTP service </w:t>
      </w:r>
      <w:r w:rsidR="005C7798" w:rsidRPr="007A5DBA">
        <w:t xml:space="preserve">is </w:t>
      </w:r>
      <w:r w:rsidR="003C3D64" w:rsidRPr="007A5DBA">
        <w:t xml:space="preserve">not enabled </w:t>
      </w:r>
      <w:r w:rsidR="005C7798" w:rsidRPr="007A5DBA">
        <w:t>then it sh</w:t>
      </w:r>
      <w:r w:rsidR="00B729C0" w:rsidRPr="007A5DBA">
        <w:t>ould</w:t>
      </w:r>
      <w:r w:rsidR="005C7798" w:rsidRPr="007A5DBA">
        <w:t xml:space="preserve"> advertise </w:t>
      </w:r>
      <w:r w:rsidR="003C3D64" w:rsidRPr="007A5DBA">
        <w:t xml:space="preserve">the </w:t>
      </w:r>
      <w:r w:rsidR="005C7798" w:rsidRPr="007A5DBA">
        <w:t xml:space="preserve">port </w:t>
      </w:r>
      <w:r w:rsidR="00D715A4" w:rsidRPr="007A5DBA">
        <w:t xml:space="preserve">where the </w:t>
      </w:r>
      <w:r w:rsidR="00726FF9" w:rsidRPr="007A5DBA">
        <w:t xml:space="preserve">secure </w:t>
      </w:r>
      <w:r w:rsidR="00281ECE" w:rsidRPr="007A5DBA">
        <w:t>HTTP</w:t>
      </w:r>
      <w:r w:rsidR="00C71126" w:rsidRPr="007A5DBA">
        <w:t xml:space="preserve"> (HTTPS)</w:t>
      </w:r>
      <w:r w:rsidR="00D715A4" w:rsidRPr="007A5DBA">
        <w:t xml:space="preserve"> service is </w:t>
      </w:r>
      <w:r w:rsidR="009055FF" w:rsidRPr="007A5DBA">
        <w:t>configured</w:t>
      </w:r>
      <w:r w:rsidR="0099370D" w:rsidRPr="007A5DBA">
        <w:t>.</w:t>
      </w:r>
      <w:r w:rsidR="00B163CE" w:rsidRPr="007A5DBA">
        <w:t xml:space="preserve"> </w:t>
      </w:r>
    </w:p>
    <w:p w14:paraId="62D1E121" w14:textId="77777777" w:rsidR="00B163CE" w:rsidRPr="007A5DBA" w:rsidRDefault="00B163CE" w:rsidP="00A413EE">
      <w:pPr>
        <w:pStyle w:val="LXIObservationBody"/>
      </w:pPr>
    </w:p>
    <w:p w14:paraId="3B951DF6" w14:textId="2ECBA72C" w:rsidR="00B163CE" w:rsidRDefault="009C1B75" w:rsidP="00A413EE">
      <w:pPr>
        <w:pStyle w:val="LXIObservationBody"/>
      </w:pPr>
      <w:r w:rsidRPr="007A5DBA">
        <w:t xml:space="preserve">Note that the </w:t>
      </w:r>
      <w:r w:rsidR="00B163CE" w:rsidRPr="007A5DBA">
        <w:t>un</w:t>
      </w:r>
      <w:r w:rsidR="00B163CE" w:rsidRPr="003B7F68">
        <w:t>secure HTTP service may redirect to the secure HTTP</w:t>
      </w:r>
      <w:r w:rsidR="00B163CE">
        <w:t xml:space="preserve"> (HTTPS) server (default 443)</w:t>
      </w:r>
      <w:r w:rsidR="00B163CE" w:rsidRPr="00E17D67">
        <w:t>.</w:t>
      </w:r>
    </w:p>
    <w:p w14:paraId="7A66C7BE" w14:textId="77777777" w:rsidR="00A413EE" w:rsidRDefault="00A413EE" w:rsidP="00A413EE">
      <w:pPr>
        <w:pStyle w:val="Heading4"/>
      </w:pPr>
      <w:r>
        <w:t>RULE – TXT Records Are Required</w:t>
      </w:r>
    </w:p>
    <w:p w14:paraId="5409B8D6" w14:textId="34F468C6" w:rsidR="00A413EE" w:rsidRDefault="00A413EE" w:rsidP="00A413EE">
      <w:pPr>
        <w:pStyle w:val="LXIBody"/>
      </w:pPr>
      <w:r>
        <w:t xml:space="preserve">The </w:t>
      </w:r>
      <w:r w:rsidR="003F722C">
        <w:t>LXI Device</w:t>
      </w:r>
      <w:r>
        <w:t xml:space="preserve"> shall provide a TXT </w:t>
      </w:r>
      <w:r w:rsidR="00A27A8D">
        <w:t>r</w:t>
      </w:r>
      <w:r>
        <w:t xml:space="preserve">ecord for every service instance being advertised.  If there are no TXT </w:t>
      </w:r>
      <w:r w:rsidR="00A27A8D">
        <w:t>r</w:t>
      </w:r>
      <w:r>
        <w:t>ecord entri</w:t>
      </w:r>
      <w:r w:rsidR="00A27A8D">
        <w:t>es for a service</w:t>
      </w:r>
      <w:r w:rsidR="00674F45">
        <w:t xml:space="preserve"> (see Permission </w:t>
      </w:r>
      <w:r w:rsidR="00737874">
        <w:fldChar w:fldCharType="begin"/>
      </w:r>
      <w:r w:rsidR="00492110">
        <w:instrText xml:space="preserve"> REF _Ref208715625 \r </w:instrText>
      </w:r>
      <w:r w:rsidR="00737874">
        <w:fldChar w:fldCharType="separate"/>
      </w:r>
      <w:r w:rsidR="0028063C">
        <w:t>10.4.3.5</w:t>
      </w:r>
      <w:r w:rsidR="00737874">
        <w:fldChar w:fldCharType="end"/>
      </w:r>
      <w:r w:rsidR="00674F45">
        <w:t>)</w:t>
      </w:r>
      <w:r w:rsidR="00A27A8D">
        <w:t>, an empty TXT r</w:t>
      </w:r>
      <w:r>
        <w:t>ecord shall be provided.</w:t>
      </w:r>
    </w:p>
    <w:p w14:paraId="1404CA7A" w14:textId="77777777" w:rsidR="00A413EE" w:rsidRDefault="00A413EE" w:rsidP="00A413EE">
      <w:pPr>
        <w:pStyle w:val="Heading4"/>
      </w:pPr>
      <w:r>
        <w:t>RULE – TXT Records Consist of Key/Value Pairs</w:t>
      </w:r>
    </w:p>
    <w:p w14:paraId="16D870E8" w14:textId="77777777" w:rsidR="00A413EE" w:rsidRDefault="00A27A8D" w:rsidP="00A413EE">
      <w:pPr>
        <w:pStyle w:val="LXIBody"/>
      </w:pPr>
      <w:r>
        <w:t>TXT records shall consist of key/v</w:t>
      </w:r>
      <w:r w:rsidR="004C4119">
        <w:t>alue pairs of the form “name=value” (without quotes).  The value begins after the first ASCII equal sign “=” and continues to the end of the st</w:t>
      </w:r>
      <w:r>
        <w:t>ring.  The maximum length of a key/v</w:t>
      </w:r>
      <w:r w:rsidR="004C4119">
        <w:t>alue pair is 255 bytes.</w:t>
      </w:r>
    </w:p>
    <w:p w14:paraId="08702BCF" w14:textId="77777777" w:rsidR="004C4119" w:rsidRDefault="004C4119" w:rsidP="004C4119">
      <w:pPr>
        <w:pStyle w:val="Heading4"/>
      </w:pPr>
      <w:r>
        <w:t>RULE – TXT Record Keys Are Case-Insensitive ASCII</w:t>
      </w:r>
    </w:p>
    <w:p w14:paraId="524D482A" w14:textId="77777777" w:rsidR="004C4119" w:rsidRDefault="00A27A8D" w:rsidP="004C4119">
      <w:pPr>
        <w:pStyle w:val="LXIBody"/>
      </w:pPr>
      <w:r>
        <w:t>All TXT record keys (n</w:t>
      </w:r>
      <w:r w:rsidR="004C4119">
        <w:t>ames) shall be printable ASCII characters (0x20-0x7E), excluding “=” (0x3D), and shall be case-insensitive.</w:t>
      </w:r>
    </w:p>
    <w:p w14:paraId="79D65449" w14:textId="77777777" w:rsidR="004C4119" w:rsidRDefault="004C4119" w:rsidP="004C4119">
      <w:pPr>
        <w:pStyle w:val="Heading4"/>
      </w:pPr>
      <w:r>
        <w:lastRenderedPageBreak/>
        <w:t>RULE – TXT Record Values</w:t>
      </w:r>
    </w:p>
    <w:p w14:paraId="2E6C7D57" w14:textId="52AD4B8E" w:rsidR="004C4119" w:rsidRDefault="00A27A8D" w:rsidP="004C4119">
      <w:pPr>
        <w:pStyle w:val="LXIBody"/>
      </w:pPr>
      <w:r>
        <w:t>TXT record v</w:t>
      </w:r>
      <w:r w:rsidR="004C4119">
        <w:t>alues (data beginning after the ASCII equal sign “=” [0x3D])</w:t>
      </w:r>
      <w:r>
        <w:t xml:space="preserve"> in general shall be opaque binary </w:t>
      </w:r>
      <w:r w:rsidR="00E91766">
        <w:t>data but</w:t>
      </w:r>
      <w:r>
        <w:t xml:space="preserve"> may be ASCII or UTF-8 for particular keys.</w:t>
      </w:r>
    </w:p>
    <w:p w14:paraId="13114029" w14:textId="77777777" w:rsidR="00A27A8D" w:rsidRDefault="00A27A8D" w:rsidP="00A27A8D">
      <w:pPr>
        <w:pStyle w:val="Heading4"/>
      </w:pPr>
      <w:bookmarkStart w:id="1679" w:name="_Ref208715625"/>
      <w:r>
        <w:t>Permission – TXT Record Key Default Values</w:t>
      </w:r>
      <w:bookmarkEnd w:id="1679"/>
    </w:p>
    <w:p w14:paraId="17D7184C" w14:textId="77777777" w:rsidR="00A27A8D" w:rsidRDefault="00A27A8D" w:rsidP="00A27A8D">
      <w:pPr>
        <w:pStyle w:val="LXIBody"/>
      </w:pPr>
      <w:r>
        <w:t>If the value of a TXT record key is equal to the default value for that key, it may be omitted from the TXT record.</w:t>
      </w:r>
    </w:p>
    <w:p w14:paraId="31CBE650" w14:textId="77777777" w:rsidR="00A27A8D" w:rsidRDefault="00A27A8D" w:rsidP="00A27A8D">
      <w:pPr>
        <w:pStyle w:val="Heading4"/>
      </w:pPr>
      <w:r>
        <w:t>RULE – TXT Record Key Order</w:t>
      </w:r>
    </w:p>
    <w:p w14:paraId="764F6892" w14:textId="77777777" w:rsidR="00A27A8D" w:rsidRDefault="00A27A8D" w:rsidP="00A27A8D">
      <w:pPr>
        <w:pStyle w:val="LXIBody"/>
      </w:pPr>
      <w:r>
        <w:t xml:space="preserve">For any service that has a defined TXT record key of “txtvers” the “txtvers” key, if present, shall be the first key in the TXT record. </w:t>
      </w:r>
    </w:p>
    <w:p w14:paraId="5F6B9D40" w14:textId="77777777" w:rsidR="00A27A8D" w:rsidRDefault="00A27A8D" w:rsidP="006658FC">
      <w:pPr>
        <w:pStyle w:val="ObservationHeading"/>
      </w:pPr>
      <w:r>
        <w:t>Observation</w:t>
      </w:r>
    </w:p>
    <w:p w14:paraId="3E7C95F6" w14:textId="77777777" w:rsidR="00A318DB" w:rsidRDefault="00A318DB" w:rsidP="00A318DB">
      <w:pPr>
        <w:pStyle w:val="LXIObservationBody"/>
      </w:pPr>
      <w:r>
        <w:t>The “txtvers” key is recommended by the DNS-SD maintainers for all new protocols to promote compatibility across versions of the protocol.  This key must be provided if it has a value other than 1 and, if present, it must be the first key in the TXT record so that clients can easily parse the TXT record.</w:t>
      </w:r>
    </w:p>
    <w:p w14:paraId="4C91E5EB" w14:textId="77777777" w:rsidR="00A27A8D" w:rsidRDefault="00A318DB" w:rsidP="00A318DB">
      <w:pPr>
        <w:pStyle w:val="Heading4"/>
      </w:pPr>
      <w:r>
        <w:t>RULE – LXI Consortium TXT Record Keys</w:t>
      </w:r>
    </w:p>
    <w:p w14:paraId="142E4343" w14:textId="77777777" w:rsidR="00A73227" w:rsidRDefault="00A73227" w:rsidP="00A73227">
      <w:pPr>
        <w:pStyle w:val="LXIBody"/>
      </w:pPr>
      <w:r>
        <w:t>All TXT record keys beginning with “LXI” or “lxi” are reserved for Consortium-defined usage.</w:t>
      </w:r>
    </w:p>
    <w:p w14:paraId="4DD7217A" w14:textId="77777777" w:rsidR="00A73227" w:rsidRPr="00A73227" w:rsidRDefault="00A73227" w:rsidP="00A73227">
      <w:pPr>
        <w:pStyle w:val="Heading4"/>
      </w:pPr>
      <w:r>
        <w:t>RULE – Vendor Defined TXT Record Keys</w:t>
      </w:r>
    </w:p>
    <w:p w14:paraId="512C31BE" w14:textId="1847B663" w:rsidR="00A318DB" w:rsidRDefault="00B65C92" w:rsidP="00B65C92">
      <w:pPr>
        <w:pStyle w:val="LXIBody"/>
      </w:pPr>
      <w:r>
        <w:t>All TXT record keys (names) used with LXI Consortium required or recommended services shall be either keys (names) as defined by t</w:t>
      </w:r>
      <w:r w:rsidR="00A73227">
        <w:t>his standard or vendor-specific keys.  Vendor-specific keys shall end with the vendor’s domain name in accordance with section 6.4 of</w:t>
      </w:r>
      <w:r w:rsidR="0000340F">
        <w:t xml:space="preserve">  </w:t>
      </w:r>
      <w:hyperlink r:id="rId35" w:history="1">
        <w:r w:rsidR="0000340F" w:rsidRPr="00FF14B1">
          <w:rPr>
            <w:rStyle w:val="Hyperlink"/>
          </w:rPr>
          <w:t>http://files.dns-sd.org/draft-cheshire-dnsext-dns-sd.txt</w:t>
        </w:r>
      </w:hyperlink>
      <w:r w:rsidR="0000340F">
        <w:t xml:space="preserve">. </w:t>
      </w:r>
      <w:r w:rsidR="00A73227">
        <w:t>That is, vendor-defined keys shall be of the form “keyname.company.com=.”</w:t>
      </w:r>
    </w:p>
    <w:p w14:paraId="277D197F" w14:textId="77777777" w:rsidR="00A73227" w:rsidRDefault="00B33CF3" w:rsidP="00B33CF3">
      <w:pPr>
        <w:pStyle w:val="Heading4"/>
      </w:pPr>
      <w:r>
        <w:t>Recommendation – Maximum Length of TXT Record</w:t>
      </w:r>
    </w:p>
    <w:p w14:paraId="0547DDF4" w14:textId="77777777" w:rsidR="00B33CF3" w:rsidRDefault="00B33CF3" w:rsidP="00B33CF3">
      <w:pPr>
        <w:pStyle w:val="LXIBody"/>
      </w:pPr>
      <w:r>
        <w:t>TXT records should be no longer than 512 bytes.</w:t>
      </w:r>
    </w:p>
    <w:p w14:paraId="311A91B0" w14:textId="77777777" w:rsidR="0000340F" w:rsidRPr="00584A44" w:rsidRDefault="0000340F" w:rsidP="00584A44">
      <w:pPr>
        <w:rPr>
          <w:szCs w:val="20"/>
        </w:rPr>
      </w:pPr>
    </w:p>
    <w:p w14:paraId="6353E1AE" w14:textId="77777777" w:rsidR="00B33CF3" w:rsidRDefault="00B33CF3" w:rsidP="00B33CF3">
      <w:pPr>
        <w:pStyle w:val="Heading4"/>
        <w:ind w:left="1620" w:hanging="1044"/>
      </w:pPr>
      <w:r>
        <w:t>Recommendation – Additional Service Advertisements</w:t>
      </w:r>
    </w:p>
    <w:p w14:paraId="2405BAC3" w14:textId="70565BBF" w:rsidR="00A07C6C" w:rsidRDefault="00B33CF3" w:rsidP="00B33CF3">
      <w:pPr>
        <w:pStyle w:val="LXIBody"/>
      </w:pPr>
      <w:r>
        <w:t xml:space="preserve">If </w:t>
      </w:r>
      <w:r w:rsidR="003F722C">
        <w:t>LXI Device</w:t>
      </w:r>
      <w:r>
        <w:t>s support the following services, they should advertise the services via mDNS</w:t>
      </w:r>
      <w:r w:rsidR="00D31C09">
        <w:t xml:space="preserve">, as </w:t>
      </w:r>
      <w:r w:rsidR="00CD2F2B">
        <w:t xml:space="preserve">shown </w:t>
      </w:r>
      <w:r w:rsidR="00D31C09">
        <w:t>in the table below</w:t>
      </w:r>
      <w:r w:rsidR="00A07C6C">
        <w:t xml:space="preserve">.  </w:t>
      </w:r>
    </w:p>
    <w:p w14:paraId="24A5FFDA" w14:textId="77777777" w:rsidR="00607EDC" w:rsidRPr="00B33CF3" w:rsidRDefault="00782BE6" w:rsidP="00D31C09">
      <w:pPr>
        <w:pStyle w:val="LXIBody"/>
        <w:ind w:left="0"/>
      </w:pP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487"/>
        <w:gridCol w:w="3476"/>
        <w:gridCol w:w="2661"/>
      </w:tblGrid>
      <w:tr w:rsidR="00B33CF3" w14:paraId="66E7A9B1" w14:textId="77777777" w:rsidTr="007C6E65">
        <w:trPr>
          <w:tblCellSpacing w:w="0" w:type="dxa"/>
        </w:trPr>
        <w:tc>
          <w:tcPr>
            <w:tcW w:w="1442" w:type="pct"/>
            <w:tcBorders>
              <w:top w:val="outset" w:sz="6" w:space="0" w:color="auto"/>
              <w:left w:val="outset" w:sz="6" w:space="0" w:color="auto"/>
              <w:bottom w:val="outset" w:sz="6" w:space="0" w:color="auto"/>
              <w:right w:val="outset" w:sz="6" w:space="0" w:color="auto"/>
            </w:tcBorders>
            <w:vAlign w:val="center"/>
          </w:tcPr>
          <w:p w14:paraId="0F551588" w14:textId="77777777" w:rsidR="00B33CF3" w:rsidRPr="006719BF" w:rsidRDefault="00B33CF3" w:rsidP="00782BE6">
            <w:pPr>
              <w:rPr>
                <w:b/>
              </w:rPr>
            </w:pPr>
            <w:r w:rsidRPr="006719BF">
              <w:rPr>
                <w:b/>
              </w:rPr>
              <w:t>Service Type</w:t>
            </w:r>
          </w:p>
        </w:tc>
        <w:tc>
          <w:tcPr>
            <w:tcW w:w="2015" w:type="pct"/>
            <w:tcBorders>
              <w:top w:val="outset" w:sz="6" w:space="0" w:color="auto"/>
              <w:left w:val="outset" w:sz="6" w:space="0" w:color="auto"/>
              <w:bottom w:val="outset" w:sz="6" w:space="0" w:color="auto"/>
              <w:right w:val="outset" w:sz="6" w:space="0" w:color="auto"/>
            </w:tcBorders>
            <w:vAlign w:val="center"/>
          </w:tcPr>
          <w:p w14:paraId="4E27B2E2" w14:textId="77777777" w:rsidR="00B33CF3" w:rsidRPr="006719BF" w:rsidRDefault="00B33CF3" w:rsidP="00782BE6">
            <w:pPr>
              <w:rPr>
                <w:b/>
              </w:rPr>
            </w:pPr>
            <w:r w:rsidRPr="006719BF">
              <w:rPr>
                <w:b/>
              </w:rPr>
              <w:t>TXT Record Keys</w:t>
            </w:r>
          </w:p>
        </w:tc>
        <w:tc>
          <w:tcPr>
            <w:tcW w:w="1543" w:type="pct"/>
            <w:tcBorders>
              <w:top w:val="outset" w:sz="6" w:space="0" w:color="auto"/>
              <w:left w:val="outset" w:sz="6" w:space="0" w:color="auto"/>
              <w:bottom w:val="outset" w:sz="6" w:space="0" w:color="auto"/>
              <w:right w:val="outset" w:sz="6" w:space="0" w:color="auto"/>
            </w:tcBorders>
            <w:vAlign w:val="center"/>
          </w:tcPr>
          <w:p w14:paraId="640675F2" w14:textId="77777777" w:rsidR="00B33CF3" w:rsidRPr="006719BF" w:rsidRDefault="00B33CF3" w:rsidP="00782BE6">
            <w:pPr>
              <w:rPr>
                <w:b/>
              </w:rPr>
            </w:pPr>
            <w:r w:rsidRPr="006719BF">
              <w:rPr>
                <w:b/>
              </w:rPr>
              <w:t>Description</w:t>
            </w:r>
          </w:p>
        </w:tc>
      </w:tr>
      <w:tr w:rsidR="00B33CF3" w14:paraId="5B00BFEF" w14:textId="77777777" w:rsidTr="007C6E65">
        <w:trPr>
          <w:tblCellSpacing w:w="0" w:type="dxa"/>
        </w:trPr>
        <w:tc>
          <w:tcPr>
            <w:tcW w:w="1442" w:type="pct"/>
            <w:tcBorders>
              <w:top w:val="outset" w:sz="6" w:space="0" w:color="auto"/>
              <w:left w:val="outset" w:sz="6" w:space="0" w:color="auto"/>
              <w:bottom w:val="outset" w:sz="6" w:space="0" w:color="auto"/>
              <w:right w:val="outset" w:sz="6" w:space="0" w:color="auto"/>
            </w:tcBorders>
            <w:vAlign w:val="center"/>
          </w:tcPr>
          <w:p w14:paraId="6065D0E7" w14:textId="77777777" w:rsidR="00B42171" w:rsidRDefault="00B33CF3" w:rsidP="00782BE6">
            <w:r w:rsidRPr="00B33CF3">
              <w:t>scpi-raw</w:t>
            </w:r>
          </w:p>
          <w:p w14:paraId="3D0C1372" w14:textId="77777777" w:rsidR="00B42171" w:rsidRDefault="00B42171" w:rsidP="00782BE6"/>
          <w:p w14:paraId="1352DAFA" w14:textId="77777777" w:rsidR="00B33CF3" w:rsidRPr="00B33CF3" w:rsidRDefault="00203FAC" w:rsidP="00782BE6">
            <w:r>
              <w:t>(_scpi-raw._tcp)</w:t>
            </w:r>
          </w:p>
        </w:tc>
        <w:tc>
          <w:tcPr>
            <w:tcW w:w="2015" w:type="pct"/>
            <w:tcBorders>
              <w:top w:val="outset" w:sz="6" w:space="0" w:color="auto"/>
              <w:left w:val="outset" w:sz="6" w:space="0" w:color="auto"/>
              <w:bottom w:val="outset" w:sz="6" w:space="0" w:color="auto"/>
              <w:right w:val="outset" w:sz="6" w:space="0" w:color="auto"/>
            </w:tcBorders>
            <w:vAlign w:val="center"/>
          </w:tcPr>
          <w:p w14:paraId="6CA76523" w14:textId="77777777" w:rsidR="00B33CF3" w:rsidRPr="00E6680A" w:rsidRDefault="00B33CF3" w:rsidP="00782BE6">
            <w:pPr>
              <w:rPr>
                <w:color w:val="002060"/>
              </w:rPr>
            </w:pPr>
            <w:r w:rsidRPr="00E6680A">
              <w:rPr>
                <w:color w:val="002060"/>
              </w:rPr>
              <w:t>txtvers=&lt;version of TXT record"&gt;; default "txtvers=1"; current version is 1</w:t>
            </w:r>
            <w:r w:rsidRPr="00E6680A">
              <w:rPr>
                <w:color w:val="002060"/>
              </w:rPr>
              <w:br/>
            </w:r>
            <w:r w:rsidRPr="00E6680A">
              <w:rPr>
                <w:color w:val="002060"/>
              </w:rPr>
              <w:br/>
              <w:t>Manufacturer=&lt;first element of response to IEEE 488.2 *IDN?&gt;</w:t>
            </w:r>
            <w:r w:rsidRPr="00E6680A">
              <w:rPr>
                <w:color w:val="002060"/>
              </w:rPr>
              <w:br/>
            </w:r>
            <w:r w:rsidRPr="00E6680A">
              <w:rPr>
                <w:color w:val="002060"/>
              </w:rPr>
              <w:br/>
              <w:t>Model=&lt;second element of response to IEEE 488.2 *IDN?&gt;</w:t>
            </w:r>
            <w:r w:rsidRPr="00E6680A">
              <w:rPr>
                <w:color w:val="002060"/>
              </w:rPr>
              <w:br/>
            </w:r>
            <w:r w:rsidRPr="00E6680A">
              <w:rPr>
                <w:color w:val="002060"/>
              </w:rPr>
              <w:lastRenderedPageBreak/>
              <w:br/>
              <w:t>SerialNumber=&lt;third element of response to IEEE 488.2 *IDN?&gt;</w:t>
            </w:r>
            <w:r w:rsidRPr="00E6680A">
              <w:rPr>
                <w:color w:val="002060"/>
              </w:rPr>
              <w:br/>
            </w:r>
            <w:r w:rsidRPr="00E6680A">
              <w:rPr>
                <w:color w:val="002060"/>
              </w:rPr>
              <w:br/>
              <w:t xml:space="preserve">FirmwareVersion=&lt;fourth element of response to IEEE 488.2 *IDN?&gt; </w:t>
            </w:r>
          </w:p>
          <w:p w14:paraId="6CDFD205" w14:textId="77777777" w:rsidR="00943523" w:rsidRDefault="00943523" w:rsidP="00782BE6"/>
          <w:p w14:paraId="2EA8EFE9" w14:textId="75F3D0A1" w:rsidR="00036968" w:rsidRPr="006C2E30" w:rsidRDefault="00036968" w:rsidP="00782BE6">
            <w:pPr>
              <w:rPr>
                <w:b/>
                <w:bCs/>
              </w:rPr>
            </w:pPr>
            <w:r w:rsidRPr="006C2E30">
              <w:rPr>
                <w:b/>
                <w:bCs/>
              </w:rPr>
              <w:t xml:space="preserve">Deprecated in </w:t>
            </w:r>
            <w:r w:rsidR="001571E3">
              <w:rPr>
                <w:b/>
                <w:bCs/>
              </w:rPr>
              <w:t xml:space="preserve">Version </w:t>
            </w:r>
            <w:r w:rsidRPr="006C2E30">
              <w:rPr>
                <w:b/>
                <w:bCs/>
              </w:rPr>
              <w:t>1.6</w:t>
            </w:r>
            <w:r w:rsidR="006C2E30" w:rsidRPr="006C2E30">
              <w:rPr>
                <w:b/>
                <w:bCs/>
              </w:rPr>
              <w:t>.1</w:t>
            </w:r>
          </w:p>
          <w:p w14:paraId="6188EFA4" w14:textId="77777777" w:rsidR="00943523" w:rsidRDefault="00943523" w:rsidP="00782BE6">
            <w:r w:rsidRPr="0096257E">
              <w:t>Address=&lt;VISA Address&gt;</w:t>
            </w:r>
          </w:p>
          <w:p w14:paraId="5D5E6116" w14:textId="77777777" w:rsidR="00461204" w:rsidRDefault="00461204" w:rsidP="00782BE6"/>
          <w:p w14:paraId="08BF6229" w14:textId="2158384B" w:rsidR="00461204" w:rsidRDefault="00461204" w:rsidP="00782BE6">
            <w:r>
              <w:t>Example</w:t>
            </w:r>
            <w:r w:rsidR="00054AB1">
              <w:t>s</w:t>
            </w:r>
            <w:r>
              <w:t>:</w:t>
            </w:r>
          </w:p>
          <w:p w14:paraId="45C70ABB" w14:textId="77777777" w:rsidR="00461204" w:rsidRDefault="001E796B" w:rsidP="00E6680A">
            <w:pPr>
              <w:jc w:val="center"/>
              <w:rPr>
                <w:rFonts w:asciiTheme="minorHAnsi" w:hAnsiTheme="minorHAnsi"/>
                <w:bCs/>
                <w:iCs/>
                <w:color w:val="000000" w:themeColor="text1"/>
              </w:rPr>
            </w:pPr>
            <w:r w:rsidRPr="001E796B">
              <w:rPr>
                <w:rFonts w:asciiTheme="minorHAnsi" w:hAnsiTheme="minorHAnsi"/>
                <w:bCs/>
                <w:iCs/>
                <w:color w:val="000000" w:themeColor="text1"/>
              </w:rPr>
              <w:t>TCPIP::myH</w:t>
            </w:r>
            <w:r>
              <w:rPr>
                <w:rFonts w:asciiTheme="minorHAnsi" w:hAnsiTheme="minorHAnsi"/>
                <w:bCs/>
                <w:iCs/>
                <w:color w:val="000000" w:themeColor="text1"/>
              </w:rPr>
              <w:t>ostName</w:t>
            </w:r>
            <w:r w:rsidRPr="00495B60">
              <w:rPr>
                <w:rFonts w:asciiTheme="minorHAnsi" w:hAnsiTheme="minorHAnsi"/>
                <w:bCs/>
                <w:iCs/>
                <w:color w:val="000000" w:themeColor="text1"/>
              </w:rPr>
              <w:t>.local::</w:t>
            </w:r>
            <w:r w:rsidR="002153FF">
              <w:rPr>
                <w:rFonts w:asciiTheme="minorHAnsi" w:hAnsiTheme="minorHAnsi"/>
                <w:bCs/>
                <w:iCs/>
                <w:color w:val="000000" w:themeColor="text1"/>
              </w:rPr>
              <w:t>5025</w:t>
            </w:r>
            <w:r w:rsidRPr="00495B60">
              <w:rPr>
                <w:rFonts w:asciiTheme="minorHAnsi" w:hAnsiTheme="minorHAnsi"/>
                <w:bCs/>
                <w:iCs/>
                <w:color w:val="000000" w:themeColor="text1"/>
              </w:rPr>
              <w:t>::</w:t>
            </w:r>
            <w:r w:rsidR="002153FF">
              <w:rPr>
                <w:rFonts w:asciiTheme="minorHAnsi" w:hAnsiTheme="minorHAnsi"/>
                <w:bCs/>
                <w:iCs/>
                <w:color w:val="000000" w:themeColor="text1"/>
              </w:rPr>
              <w:t>SOCKET</w:t>
            </w:r>
          </w:p>
          <w:p w14:paraId="3C1F7698" w14:textId="7FC92DDA" w:rsidR="000F6CE1" w:rsidRDefault="000F6CE1" w:rsidP="0096257E">
            <w:pPr>
              <w:rPr>
                <w:rFonts w:asciiTheme="minorHAnsi" w:hAnsiTheme="minorHAnsi"/>
                <w:bCs/>
                <w:iCs/>
                <w:color w:val="000000" w:themeColor="text1"/>
              </w:rPr>
            </w:pPr>
            <w:r w:rsidRPr="001E796B">
              <w:rPr>
                <w:rFonts w:asciiTheme="minorHAnsi" w:hAnsiTheme="minorHAnsi"/>
                <w:bCs/>
                <w:iCs/>
                <w:color w:val="000000" w:themeColor="text1"/>
              </w:rPr>
              <w:t>TCPIP::</w:t>
            </w:r>
            <w:r w:rsidR="00311541">
              <w:rPr>
                <w:rFonts w:asciiTheme="minorHAnsi" w:hAnsiTheme="minorHAnsi"/>
                <w:bCs/>
                <w:iCs/>
                <w:color w:val="000000" w:themeColor="text1"/>
              </w:rPr>
              <w:t>10.1.1.2</w:t>
            </w:r>
            <w:r w:rsidRPr="00495B60">
              <w:rPr>
                <w:rFonts w:asciiTheme="minorHAnsi" w:hAnsiTheme="minorHAnsi"/>
                <w:bCs/>
                <w:iCs/>
                <w:color w:val="000000" w:themeColor="text1"/>
              </w:rPr>
              <w:t>::</w:t>
            </w:r>
            <w:r>
              <w:rPr>
                <w:rFonts w:asciiTheme="minorHAnsi" w:hAnsiTheme="minorHAnsi"/>
                <w:bCs/>
                <w:iCs/>
                <w:color w:val="000000" w:themeColor="text1"/>
              </w:rPr>
              <w:t>5025</w:t>
            </w:r>
            <w:r w:rsidRPr="00495B60">
              <w:rPr>
                <w:rFonts w:asciiTheme="minorHAnsi" w:hAnsiTheme="minorHAnsi"/>
                <w:bCs/>
                <w:iCs/>
                <w:color w:val="000000" w:themeColor="text1"/>
              </w:rPr>
              <w:t>::</w:t>
            </w:r>
            <w:r>
              <w:rPr>
                <w:rFonts w:asciiTheme="minorHAnsi" w:hAnsiTheme="minorHAnsi"/>
                <w:bCs/>
                <w:iCs/>
                <w:color w:val="000000" w:themeColor="text1"/>
              </w:rPr>
              <w:t>SOCKET</w:t>
            </w:r>
          </w:p>
          <w:p w14:paraId="31257837" w14:textId="3FB960E5" w:rsidR="000F6CE1" w:rsidRPr="00B33CF3" w:rsidRDefault="000F6CE1" w:rsidP="00E6680A">
            <w:pPr>
              <w:jc w:val="center"/>
            </w:pPr>
          </w:p>
        </w:tc>
        <w:tc>
          <w:tcPr>
            <w:tcW w:w="1543" w:type="pct"/>
            <w:tcBorders>
              <w:top w:val="outset" w:sz="6" w:space="0" w:color="auto"/>
              <w:left w:val="outset" w:sz="6" w:space="0" w:color="auto"/>
              <w:bottom w:val="outset" w:sz="6" w:space="0" w:color="auto"/>
              <w:right w:val="outset" w:sz="6" w:space="0" w:color="auto"/>
            </w:tcBorders>
            <w:vAlign w:val="center"/>
          </w:tcPr>
          <w:p w14:paraId="0581AE1A" w14:textId="77777777" w:rsidR="00B33CF3" w:rsidRPr="00B33CF3" w:rsidRDefault="00B33CF3" w:rsidP="00782BE6">
            <w:r w:rsidRPr="00B33CF3">
              <w:lastRenderedPageBreak/>
              <w:t>Raw SCPI (IEEE 488.2) command interpreter</w:t>
            </w:r>
          </w:p>
        </w:tc>
      </w:tr>
      <w:tr w:rsidR="00B33CF3" w14:paraId="0403F803" w14:textId="77777777" w:rsidTr="007C6E65">
        <w:trPr>
          <w:tblCellSpacing w:w="0" w:type="dxa"/>
        </w:trPr>
        <w:tc>
          <w:tcPr>
            <w:tcW w:w="1442" w:type="pct"/>
            <w:tcBorders>
              <w:top w:val="outset" w:sz="6" w:space="0" w:color="auto"/>
              <w:left w:val="outset" w:sz="6" w:space="0" w:color="auto"/>
              <w:bottom w:val="outset" w:sz="6" w:space="0" w:color="auto"/>
              <w:right w:val="outset" w:sz="6" w:space="0" w:color="auto"/>
            </w:tcBorders>
            <w:vAlign w:val="center"/>
          </w:tcPr>
          <w:p w14:paraId="46D01F45" w14:textId="77777777" w:rsidR="00B42171" w:rsidRDefault="00B33CF3" w:rsidP="00782BE6">
            <w:pPr>
              <w:rPr>
                <w:lang w:val="de-DE"/>
              </w:rPr>
            </w:pPr>
            <w:r w:rsidRPr="00203FAC">
              <w:rPr>
                <w:lang w:val="de-DE"/>
              </w:rPr>
              <w:t>scpi-telnet</w:t>
            </w:r>
          </w:p>
          <w:p w14:paraId="394C860A" w14:textId="77777777" w:rsidR="00B42171" w:rsidRDefault="00B42171" w:rsidP="00782BE6">
            <w:pPr>
              <w:rPr>
                <w:lang w:val="de-DE"/>
              </w:rPr>
            </w:pPr>
          </w:p>
          <w:p w14:paraId="47BEFDA8" w14:textId="77777777" w:rsidR="00B33CF3" w:rsidRPr="00203FAC" w:rsidRDefault="00203FAC" w:rsidP="00782BE6">
            <w:pPr>
              <w:rPr>
                <w:lang w:val="de-DE"/>
              </w:rPr>
            </w:pPr>
            <w:r w:rsidRPr="00203FAC">
              <w:rPr>
                <w:lang w:val="de-DE"/>
              </w:rPr>
              <w:t>(_scpi-telnet._tcp)</w:t>
            </w:r>
          </w:p>
        </w:tc>
        <w:tc>
          <w:tcPr>
            <w:tcW w:w="2015" w:type="pct"/>
            <w:tcBorders>
              <w:top w:val="outset" w:sz="6" w:space="0" w:color="auto"/>
              <w:left w:val="outset" w:sz="6" w:space="0" w:color="auto"/>
              <w:bottom w:val="outset" w:sz="6" w:space="0" w:color="auto"/>
              <w:right w:val="outset" w:sz="6" w:space="0" w:color="auto"/>
            </w:tcBorders>
            <w:vAlign w:val="center"/>
          </w:tcPr>
          <w:p w14:paraId="0515EF93" w14:textId="77777777" w:rsidR="002153FF" w:rsidRDefault="00461204" w:rsidP="00782BE6">
            <w:r>
              <w:t xml:space="preserve">Same </w:t>
            </w:r>
            <w:r w:rsidR="00E6680A">
              <w:t xml:space="preserve">TXT Record Keys </w:t>
            </w:r>
            <w:r>
              <w:t>as above except Address should only contain IP address and port number</w:t>
            </w:r>
          </w:p>
          <w:p w14:paraId="35949034" w14:textId="77777777" w:rsidR="002153FF" w:rsidRDefault="002153FF" w:rsidP="00782BE6"/>
          <w:p w14:paraId="141A9058" w14:textId="1D8D8806" w:rsidR="006C2E30" w:rsidRPr="001571E3" w:rsidRDefault="006C2E30" w:rsidP="00782BE6">
            <w:pPr>
              <w:rPr>
                <w:b/>
                <w:bCs/>
              </w:rPr>
            </w:pPr>
            <w:r>
              <w:rPr>
                <w:b/>
                <w:bCs/>
              </w:rPr>
              <w:t xml:space="preserve">Deprecated in </w:t>
            </w:r>
            <w:r w:rsidR="001571E3">
              <w:rPr>
                <w:b/>
                <w:bCs/>
              </w:rPr>
              <w:t xml:space="preserve">Version </w:t>
            </w:r>
            <w:r>
              <w:rPr>
                <w:b/>
                <w:bCs/>
              </w:rPr>
              <w:t>1.6.1</w:t>
            </w:r>
          </w:p>
          <w:p w14:paraId="1F6CDE67" w14:textId="77777777" w:rsidR="00461204" w:rsidRDefault="002153FF" w:rsidP="00782BE6">
            <w:r>
              <w:t>Address=</w:t>
            </w:r>
            <w:r w:rsidRPr="00E6680A">
              <w:t>&lt;</w:t>
            </w:r>
            <w:r>
              <w:t>IP</w:t>
            </w:r>
            <w:r w:rsidRPr="00E6680A">
              <w:t xml:space="preserve"> </w:t>
            </w:r>
            <w:r w:rsidR="00E6680A">
              <w:t xml:space="preserve">Address </w:t>
            </w:r>
            <w:r w:rsidRPr="00E6680A">
              <w:t xml:space="preserve">or </w:t>
            </w:r>
            <w:r>
              <w:t>H</w:t>
            </w:r>
            <w:r w:rsidRPr="00E6680A">
              <w:t>ostname&gt;:&lt;port&gt;</w:t>
            </w:r>
            <w:r w:rsidR="00461204">
              <w:t xml:space="preserve"> </w:t>
            </w:r>
          </w:p>
          <w:p w14:paraId="2E9CE225" w14:textId="77777777" w:rsidR="00461204" w:rsidRDefault="00461204" w:rsidP="00782BE6"/>
          <w:p w14:paraId="539C7F48" w14:textId="77777777" w:rsidR="00461204" w:rsidRDefault="00461204" w:rsidP="00461204">
            <w:r>
              <w:t>Examp</w:t>
            </w:r>
            <w:r w:rsidR="006227D3">
              <w:t>le</w:t>
            </w:r>
            <w:r>
              <w:t>:</w:t>
            </w:r>
          </w:p>
          <w:p w14:paraId="35CBBED4" w14:textId="77777777" w:rsidR="00943523" w:rsidRPr="00B33CF3" w:rsidRDefault="001E796B" w:rsidP="008A5B90">
            <w:r w:rsidRPr="001E796B">
              <w:rPr>
                <w:rFonts w:asciiTheme="minorHAnsi" w:hAnsiTheme="minorHAnsi"/>
                <w:bCs/>
                <w:iCs/>
                <w:color w:val="000000" w:themeColor="text1"/>
              </w:rPr>
              <w:t>myH</w:t>
            </w:r>
            <w:r>
              <w:rPr>
                <w:rFonts w:asciiTheme="minorHAnsi" w:hAnsiTheme="minorHAnsi"/>
                <w:bCs/>
                <w:iCs/>
                <w:color w:val="000000" w:themeColor="text1"/>
              </w:rPr>
              <w:t>ostName</w:t>
            </w:r>
            <w:r w:rsidRPr="00495B60">
              <w:rPr>
                <w:rFonts w:asciiTheme="minorHAnsi" w:hAnsiTheme="minorHAnsi"/>
                <w:bCs/>
                <w:iCs/>
                <w:color w:val="000000" w:themeColor="text1"/>
              </w:rPr>
              <w:t>.local:</w:t>
            </w:r>
            <w:r w:rsidR="006227D3">
              <w:rPr>
                <w:rFonts w:asciiTheme="minorHAnsi" w:hAnsiTheme="minorHAnsi"/>
                <w:bCs/>
                <w:iCs/>
                <w:color w:val="000000" w:themeColor="text1"/>
              </w:rPr>
              <w:t>5024</w:t>
            </w:r>
          </w:p>
        </w:tc>
        <w:tc>
          <w:tcPr>
            <w:tcW w:w="1543" w:type="pct"/>
            <w:tcBorders>
              <w:top w:val="outset" w:sz="6" w:space="0" w:color="auto"/>
              <w:left w:val="outset" w:sz="6" w:space="0" w:color="auto"/>
              <w:bottom w:val="outset" w:sz="6" w:space="0" w:color="auto"/>
              <w:right w:val="outset" w:sz="6" w:space="0" w:color="auto"/>
            </w:tcBorders>
            <w:vAlign w:val="center"/>
          </w:tcPr>
          <w:p w14:paraId="6464A467" w14:textId="77777777" w:rsidR="00B33CF3" w:rsidRPr="00B33CF3" w:rsidRDefault="00B33CF3" w:rsidP="00782BE6">
            <w:r w:rsidRPr="00B33CF3">
              <w:t>Telnet server supporting SCPI (IEEE 488.2) commands</w:t>
            </w:r>
          </w:p>
        </w:tc>
      </w:tr>
    </w:tbl>
    <w:p w14:paraId="043F06AF" w14:textId="77777777" w:rsidR="00A07C6C" w:rsidRDefault="00A07C6C" w:rsidP="005E40D9">
      <w:pPr>
        <w:pStyle w:val="NoteHeading"/>
        <w:rPr>
          <w:rFonts w:eastAsia="MS Mincho"/>
          <w:lang w:eastAsia="ja-JP"/>
        </w:rPr>
      </w:pPr>
    </w:p>
    <w:p w14:paraId="52FEFDAC" w14:textId="77777777" w:rsidR="00461204" w:rsidRDefault="00461204" w:rsidP="00A07C6C">
      <w:pPr>
        <w:rPr>
          <w:lang w:eastAsia="ja-JP"/>
        </w:rPr>
      </w:pPr>
    </w:p>
    <w:p w14:paraId="32FA1865" w14:textId="040ED091" w:rsidR="003F5DBC" w:rsidRDefault="00B275B6" w:rsidP="003F5DBC">
      <w:pPr>
        <w:pStyle w:val="Heading4"/>
      </w:pPr>
      <w:bookmarkStart w:id="1680" w:name="_Ref205956539"/>
      <w:r>
        <w:t xml:space="preserve">Deprecated </w:t>
      </w:r>
      <w:r w:rsidR="003F5DBC">
        <w:t>RULE – Service Advertisement Order</w:t>
      </w:r>
      <w:bookmarkEnd w:id="1680"/>
    </w:p>
    <w:p w14:paraId="7739E245" w14:textId="612129AA" w:rsidR="003F5DBC" w:rsidRDefault="00B275B6" w:rsidP="003F5DBC">
      <w:pPr>
        <w:pStyle w:val="Heading4"/>
      </w:pPr>
      <w:r>
        <w:t xml:space="preserve">Deprecated </w:t>
      </w:r>
      <w:r w:rsidR="003F5DBC">
        <w:t>Recommendation – Additional Service Advertisement Order</w:t>
      </w:r>
    </w:p>
    <w:p w14:paraId="0408DE20" w14:textId="511CCBCD" w:rsidR="003F5DBC" w:rsidRDefault="006B5076" w:rsidP="00A64DC3">
      <w:pPr>
        <w:pStyle w:val="Body1"/>
      </w:pPr>
      <w:r>
        <w:t>Deprecated in LXI Version 1.6</w:t>
      </w:r>
    </w:p>
    <w:p w14:paraId="530E38F0" w14:textId="77777777" w:rsidR="000E1E58" w:rsidRDefault="000E1E58" w:rsidP="000E1E58">
      <w:pPr>
        <w:pStyle w:val="ObservationHeading"/>
      </w:pPr>
      <w:r>
        <w:t>Observation – Service Advertisement Order</w:t>
      </w:r>
    </w:p>
    <w:p w14:paraId="63AB21C2" w14:textId="589D3587" w:rsidR="000E1E58" w:rsidRPr="0053238C" w:rsidRDefault="000E1E58" w:rsidP="000E1E58">
      <w:pPr>
        <w:pStyle w:val="LXIObservationBody"/>
      </w:pPr>
      <w:r w:rsidRPr="0053238C">
        <w:t>In previous versions of this specification rules (10.4.3.11 and 10.4.</w:t>
      </w:r>
      <w:r w:rsidR="004D1920">
        <w:t>3.</w:t>
      </w:r>
      <w:r>
        <w:t>12</w:t>
      </w:r>
      <w:r w:rsidRPr="0053238C">
        <w:t xml:space="preserve">) </w:t>
      </w:r>
      <w:r w:rsidR="00432681">
        <w:t xml:space="preserve">specified </w:t>
      </w:r>
      <w:r w:rsidRPr="0053238C">
        <w:t>the order in which service advertisements should be done. These rules have now been removed (</w:t>
      </w:r>
      <w:r w:rsidR="009651F7">
        <w:t>deprecated</w:t>
      </w:r>
      <w:r w:rsidRPr="0053238C">
        <w:t>).</w:t>
      </w:r>
    </w:p>
    <w:p w14:paraId="373AEFC3" w14:textId="77777777" w:rsidR="000E1E58" w:rsidRPr="0053238C" w:rsidRDefault="000E1E58" w:rsidP="000E1E58">
      <w:pPr>
        <w:pStyle w:val="LXIObservationBody"/>
      </w:pPr>
    </w:p>
    <w:p w14:paraId="6B0CCEF9" w14:textId="4D1BC6CF" w:rsidR="000E1E58" w:rsidRDefault="000E1E58" w:rsidP="000E1E58">
      <w:pPr>
        <w:pStyle w:val="LXIObservationBody"/>
      </w:pPr>
      <w:r w:rsidRPr="0053238C">
        <w:t xml:space="preserve">RFC 6762 </w:t>
      </w:r>
      <w:r w:rsidR="00901C85">
        <w:t>is the definition</w:t>
      </w:r>
      <w:r w:rsidRPr="0053238C">
        <w:t xml:space="preserve"> for mDNS and it states the primary objective of mDNS is to minimize network traffic. For LXI to enforce an order in the advertising of services and conflict resolving them one by one would cause significantly more traffic than advertising all supported services in one packet.</w:t>
      </w:r>
      <w:r w:rsidRPr="00606AB4">
        <w:t xml:space="preserve"> </w:t>
      </w:r>
    </w:p>
    <w:p w14:paraId="656D1D11" w14:textId="77777777" w:rsidR="000E1E58" w:rsidRPr="00606AB4" w:rsidRDefault="000E1E58" w:rsidP="000E1E58">
      <w:pPr>
        <w:pStyle w:val="LXIObservationBody"/>
      </w:pPr>
    </w:p>
    <w:p w14:paraId="260103B2" w14:textId="77777777" w:rsidR="000E1E58" w:rsidRPr="00606AB4" w:rsidRDefault="000E1E58" w:rsidP="000E1E58">
      <w:pPr>
        <w:pStyle w:val="LXIObservationBody"/>
      </w:pPr>
      <w:r w:rsidRPr="00606AB4">
        <w:t>LXI devices must conflict resolve duplicate service names as in Rule 10.4.2.3. The LXI specification doesn’t generally tell a device how to accomplish a rule which is what rules 10.4.3.11 and 10.4.3.12 are implying.</w:t>
      </w:r>
    </w:p>
    <w:p w14:paraId="0FF79A6F" w14:textId="77777777" w:rsidR="000E1E58" w:rsidRDefault="000E1E58" w:rsidP="000E1E58">
      <w:pPr>
        <w:pStyle w:val="LXIObservationBody"/>
      </w:pPr>
    </w:p>
    <w:p w14:paraId="28EC54D7" w14:textId="0CC35BE6" w:rsidR="000E1E58" w:rsidRPr="00606AB4" w:rsidRDefault="00224AD4" w:rsidP="000E1E58">
      <w:pPr>
        <w:pStyle w:val="LXIObservationBody"/>
      </w:pPr>
      <w:r>
        <w:t>D</w:t>
      </w:r>
      <w:r w:rsidR="000E1E58" w:rsidRPr="00606AB4">
        <w:t xml:space="preserve">evice vendor </w:t>
      </w:r>
      <w:r>
        <w:t xml:space="preserve">may </w:t>
      </w:r>
      <w:r w:rsidR="000E1E58" w:rsidRPr="00606AB4">
        <w:t>advertise all their supported services, one at a time or add all the supported services in a single record. Whichever method they choose they can advertise the services in any order they wish.</w:t>
      </w:r>
    </w:p>
    <w:p w14:paraId="0D7F7EA5" w14:textId="77777777" w:rsidR="000E1E58" w:rsidRDefault="000E1E58" w:rsidP="000E1E58">
      <w:pPr>
        <w:pStyle w:val="LXIObservationBody"/>
      </w:pPr>
    </w:p>
    <w:p w14:paraId="5E31014E" w14:textId="77777777" w:rsidR="00D41CF6" w:rsidRDefault="00D41CF6" w:rsidP="00D41CF6">
      <w:pPr>
        <w:rPr>
          <w:lang w:eastAsia="ja-JP"/>
        </w:rPr>
      </w:pPr>
    </w:p>
    <w:p w14:paraId="633E1D02" w14:textId="77777777" w:rsidR="003F5DBC" w:rsidRDefault="003F5DBC" w:rsidP="003F5DBC">
      <w:pPr>
        <w:pStyle w:val="Heading4"/>
      </w:pPr>
      <w:r>
        <w:lastRenderedPageBreak/>
        <w:t>Recommendation – Description Service Advertisements and TXT Record Keys</w:t>
      </w:r>
    </w:p>
    <w:p w14:paraId="60EBB615" w14:textId="77777777" w:rsidR="003F5DBC" w:rsidRPr="00C32066" w:rsidRDefault="003F5DBC" w:rsidP="003F5DBC">
      <w:pPr>
        <w:pStyle w:val="LXIBody"/>
      </w:pPr>
      <w:r>
        <w:t>*IDN responses should be consistent with Rule 10.4.3 descriptions to ease machine readability.</w:t>
      </w:r>
    </w:p>
    <w:p w14:paraId="19199066" w14:textId="77777777" w:rsidR="00B33CF3" w:rsidRDefault="008122DC" w:rsidP="008122DC">
      <w:pPr>
        <w:pStyle w:val="Heading2"/>
      </w:pPr>
      <w:bookmarkStart w:id="1681" w:name="_Toc156482994"/>
      <w:r>
        <w:t>RULE – mDNS and DNS-SD Enabled by Default</w:t>
      </w:r>
      <w:bookmarkEnd w:id="1681"/>
    </w:p>
    <w:p w14:paraId="04C5493D" w14:textId="77777777" w:rsidR="008122DC" w:rsidRDefault="008122DC" w:rsidP="008122DC">
      <w:pPr>
        <w:pStyle w:val="LXIBody"/>
      </w:pPr>
      <w:r>
        <w:t xml:space="preserve">Both mDNS and DNS-SD shall be enabled by default on </w:t>
      </w:r>
      <w:r w:rsidR="003F722C">
        <w:t>LXI Device</w:t>
      </w:r>
      <w:r>
        <w:t>s.</w:t>
      </w:r>
    </w:p>
    <w:p w14:paraId="1F9754C5" w14:textId="77777777" w:rsidR="008122DC" w:rsidRDefault="008122DC" w:rsidP="008122DC">
      <w:pPr>
        <w:pStyle w:val="Heading3"/>
      </w:pPr>
      <w:bookmarkStart w:id="1682" w:name="_Ref204481805"/>
      <w:bookmarkStart w:id="1683" w:name="_Toc156482995"/>
      <w:r>
        <w:t>RULE – mDNS and DNS-SD Enabled by LAN Configuration Initialize (LCI)</w:t>
      </w:r>
      <w:bookmarkEnd w:id="1682"/>
      <w:bookmarkEnd w:id="1683"/>
    </w:p>
    <w:p w14:paraId="0B9BD878" w14:textId="7C9335A8" w:rsidR="00584A44" w:rsidRDefault="008122DC" w:rsidP="00CC7F84">
      <w:pPr>
        <w:pStyle w:val="Body1"/>
      </w:pPr>
      <w:r>
        <w:t>When the LCI reset mechanism is activated, it shall enable mDNS and DNS-SD.</w:t>
      </w:r>
    </w:p>
    <w:p w14:paraId="0F8A54E4" w14:textId="71D2360C" w:rsidR="00477142" w:rsidRDefault="00477142" w:rsidP="00477142">
      <w:pPr>
        <w:pStyle w:val="Heading3"/>
      </w:pPr>
      <w:bookmarkStart w:id="1684" w:name="_Toc156482996"/>
      <w:r>
        <w:t>Rule – Provide way to Disable mDNS and DNS-SD</w:t>
      </w:r>
      <w:bookmarkEnd w:id="1684"/>
    </w:p>
    <w:p w14:paraId="48E75557" w14:textId="300303DD" w:rsidR="00477142" w:rsidRPr="00713F4F" w:rsidRDefault="00766747" w:rsidP="00477142">
      <w:pPr>
        <w:pStyle w:val="Body1"/>
      </w:pPr>
      <w:r>
        <w:t>Devices shall p</w:t>
      </w:r>
      <w:r w:rsidR="00477142">
        <w:t>rovide a way to enable and disable mDNS and DNS-SD.</w:t>
      </w:r>
    </w:p>
    <w:p w14:paraId="140C5BBF" w14:textId="77777777" w:rsidR="00C5047C" w:rsidRDefault="00C5047C" w:rsidP="00C5047C">
      <w:pPr>
        <w:pStyle w:val="ObservationHeading"/>
      </w:pPr>
      <w:r>
        <w:t>Observation</w:t>
      </w:r>
    </w:p>
    <w:p w14:paraId="39285C05" w14:textId="1D5F0289" w:rsidR="00C5047C" w:rsidRDefault="00C5047C" w:rsidP="00C5047C">
      <w:pPr>
        <w:pStyle w:val="LXIObservationBody"/>
      </w:pPr>
      <w:r>
        <w:t xml:space="preserve">Devices shall provide a way to </w:t>
      </w:r>
      <w:r w:rsidR="00631026">
        <w:t xml:space="preserve">disable </w:t>
      </w:r>
      <w:r w:rsidR="00EC3C24">
        <w:t>mDNS (</w:t>
      </w:r>
      <w:r>
        <w:t xml:space="preserve">e.g., via a web interface), but mDNS shall be re-enabled when the LCI is activated, as mDNS and DNS-SD are useful in locating instruments on the LAN. </w:t>
      </w:r>
      <w:r w:rsidRPr="00E417A5">
        <w:t xml:space="preserve">The </w:t>
      </w:r>
      <w:r w:rsidR="00352CB0" w:rsidRPr="00E417A5">
        <w:t>principal</w:t>
      </w:r>
      <w:r w:rsidRPr="00E417A5">
        <w:t xml:space="preserve"> reason for disabling mDNS and DSN-SD is to suppress service announcement traffic</w:t>
      </w:r>
      <w:r w:rsidR="00D427D0">
        <w:t xml:space="preserve"> which some IT organizations consider to be a security risk</w:t>
      </w:r>
      <w:r w:rsidRPr="00E417A5">
        <w:t>.</w:t>
      </w:r>
    </w:p>
    <w:p w14:paraId="47142F1A" w14:textId="4592FB7E" w:rsidR="008122DC" w:rsidRDefault="00FD0FF9" w:rsidP="00FD0FF9">
      <w:pPr>
        <w:pStyle w:val="Heading2"/>
      </w:pPr>
      <w:bookmarkStart w:id="1685" w:name="_Toc156482997"/>
      <w:r>
        <w:t>RULE – mDNS Name Resolution</w:t>
      </w:r>
      <w:bookmarkEnd w:id="1685"/>
    </w:p>
    <w:p w14:paraId="6C5FDA99" w14:textId="77777777" w:rsidR="00FD0FF9" w:rsidRDefault="006D5B56" w:rsidP="00FD0FF9">
      <w:pPr>
        <w:pStyle w:val="LXIBody"/>
      </w:pPr>
      <w:r>
        <w:t xml:space="preserve">LXI </w:t>
      </w:r>
      <w:r w:rsidR="00FD0FF9">
        <w:t>Devices shall use mDNS for name resolution</w:t>
      </w:r>
      <w:r w:rsidR="00790BC3">
        <w:t xml:space="preserve"> of hostnames in the ".local." domain</w:t>
      </w:r>
      <w:r w:rsidR="00E417A5">
        <w:t>.</w:t>
      </w:r>
      <w:r w:rsidR="00790BC3">
        <w:t xml:space="preserve">  </w:t>
      </w:r>
      <w:r w:rsidR="008B4674">
        <w:t>Reverse lookups of addresses in the 169.254/16 subnet (Dynamic Link-Local Addresses) shall be resolved via mDNS.</w:t>
      </w:r>
    </w:p>
    <w:p w14:paraId="4D4F7721" w14:textId="77777777" w:rsidR="00D31C09" w:rsidRDefault="00D31C09" w:rsidP="00FD0FF9">
      <w:pPr>
        <w:pStyle w:val="LXIBody"/>
      </w:pPr>
    </w:p>
    <w:p w14:paraId="7C9A0566" w14:textId="77777777" w:rsidR="00FD0FF9" w:rsidRDefault="002462DA" w:rsidP="006658FC">
      <w:pPr>
        <w:pStyle w:val="ObservationHeading"/>
      </w:pPr>
      <w:r>
        <w:t>Observation</w:t>
      </w:r>
    </w:p>
    <w:p w14:paraId="3BCE2725" w14:textId="77777777" w:rsidR="002462DA" w:rsidRDefault="002462DA" w:rsidP="002462DA">
      <w:pPr>
        <w:pStyle w:val="LXIObservationBody"/>
      </w:pPr>
      <w:r>
        <w:t xml:space="preserve">In addition to claiming and responding to queries for its hostname via mDNS, a device must also resolve hostnames for outgoing connections (e.g., LXI </w:t>
      </w:r>
      <w:r w:rsidR="00E5487F">
        <w:t>Event</w:t>
      </w:r>
      <w:r>
        <w:t xml:space="preserve"> communication) via mDNS.</w:t>
      </w:r>
      <w:r w:rsidR="00790BC3">
        <w:t xml:space="preserve">  mDNS hostnames should always be specified as Fully Qualified Domain Names (FQDNs</w:t>
      </w:r>
      <w:r w:rsidR="00465331">
        <w:t>) that</w:t>
      </w:r>
      <w:r w:rsidR="00790BC3">
        <w:t xml:space="preserve"> is with the ".local." domain.</w:t>
      </w:r>
    </w:p>
    <w:p w14:paraId="6EC0917A" w14:textId="77777777" w:rsidR="002462DA" w:rsidRDefault="002462DA" w:rsidP="002462DA">
      <w:pPr>
        <w:pStyle w:val="Heading2"/>
      </w:pPr>
      <w:bookmarkStart w:id="1686" w:name="_Ref208716794"/>
      <w:bookmarkStart w:id="1687" w:name="_Toc156482998"/>
      <w:r>
        <w:t>RULE – Nonvolatile Hostnames and Service Names</w:t>
      </w:r>
      <w:bookmarkEnd w:id="1686"/>
      <w:bookmarkEnd w:id="1687"/>
    </w:p>
    <w:p w14:paraId="6C99E9C2" w14:textId="77777777" w:rsidR="002462DA" w:rsidRDefault="00E868DC" w:rsidP="002462DA">
      <w:pPr>
        <w:pStyle w:val="LXIBody"/>
      </w:pPr>
      <w:r>
        <w:t>To promote stability, i</w:t>
      </w:r>
      <w:r w:rsidR="002462DA">
        <w:t xml:space="preserve">f a </w:t>
      </w:r>
      <w:r>
        <w:t>hostname</w:t>
      </w:r>
      <w:r w:rsidR="002462DA">
        <w:t xml:space="preserve"> conflict occurs and the </w:t>
      </w:r>
      <w:r w:rsidR="003F722C">
        <w:t>LXI Device</w:t>
      </w:r>
      <w:r w:rsidR="002462DA">
        <w:t xml:space="preserve"> chooses a new </w:t>
      </w:r>
      <w:r>
        <w:t>hostname</w:t>
      </w:r>
      <w:r w:rsidR="002462DA">
        <w:t xml:space="preserve">, the </w:t>
      </w:r>
      <w:r>
        <w:t>device shall sav</w:t>
      </w:r>
      <w:r w:rsidR="002462DA">
        <w:t xml:space="preserve">e the new </w:t>
      </w:r>
      <w:r>
        <w:t>hostname in nonvolatile s</w:t>
      </w:r>
      <w:r w:rsidR="002462DA">
        <w:t xml:space="preserve">torage for use the next time the device is powered on.  Similarly, if a </w:t>
      </w:r>
      <w:r>
        <w:t xml:space="preserve">service </w:t>
      </w:r>
      <w:r w:rsidR="002462DA">
        <w:t xml:space="preserve">name conflict occurs and the </w:t>
      </w:r>
      <w:r w:rsidR="003F722C">
        <w:t>LXI Device</w:t>
      </w:r>
      <w:r>
        <w:t xml:space="preserve"> chooses a new service </w:t>
      </w:r>
      <w:r w:rsidR="002462DA">
        <w:t xml:space="preserve">name, </w:t>
      </w:r>
      <w:r>
        <w:t>it shall sav</w:t>
      </w:r>
      <w:r w:rsidR="00FD16BF">
        <w:t xml:space="preserve">e the new </w:t>
      </w:r>
      <w:r>
        <w:t xml:space="preserve">service </w:t>
      </w:r>
      <w:r w:rsidR="00FD16BF">
        <w:t>name in nonvolatile storage for use the next time the device is powered on.</w:t>
      </w:r>
    </w:p>
    <w:p w14:paraId="67A99BCE" w14:textId="77777777" w:rsidR="00FD16BF" w:rsidRDefault="00FD16BF" w:rsidP="006658FC">
      <w:pPr>
        <w:pStyle w:val="ObservationHeading"/>
      </w:pPr>
      <w:r>
        <w:t>Observation</w:t>
      </w:r>
    </w:p>
    <w:p w14:paraId="70CB1010" w14:textId="77777777" w:rsidR="00BF6D8A" w:rsidRDefault="00E747D9" w:rsidP="00FD16BF">
      <w:pPr>
        <w:pStyle w:val="LXIObservationBody"/>
      </w:pPr>
      <w:r>
        <w:t>The device should save the original (</w:t>
      </w:r>
      <w:r w:rsidR="00FD16BF">
        <w:t>desired</w:t>
      </w:r>
      <w:r>
        <w:t>)</w:t>
      </w:r>
      <w:r w:rsidR="00FD16BF">
        <w:t xml:space="preserve"> hostname </w:t>
      </w:r>
      <w:r>
        <w:t>or</w:t>
      </w:r>
      <w:r w:rsidR="00FD16BF">
        <w:t xml:space="preserve"> service name </w:t>
      </w:r>
      <w:r>
        <w:t>along with</w:t>
      </w:r>
      <w:r w:rsidR="00FD16BF">
        <w:t xml:space="preserve"> </w:t>
      </w:r>
      <w:r>
        <w:t>any</w:t>
      </w:r>
      <w:r w:rsidR="00FD16BF">
        <w:t xml:space="preserve"> </w:t>
      </w:r>
      <w:r>
        <w:t>new</w:t>
      </w:r>
      <w:r w:rsidR="00FD16BF">
        <w:t xml:space="preserve"> hostname</w:t>
      </w:r>
      <w:r>
        <w:t xml:space="preserve"> or service name acquired through conflict resolution</w:t>
      </w:r>
      <w:r w:rsidR="00FD16BF">
        <w:t>.</w:t>
      </w:r>
      <w:r>
        <w:t xml:space="preserve"> </w:t>
      </w:r>
      <w:r w:rsidR="00FD16BF">
        <w:t xml:space="preserve"> If</w:t>
      </w:r>
      <w:r w:rsidR="004B0258">
        <w:t>, subsequently,</w:t>
      </w:r>
      <w:r w:rsidR="00FD16BF">
        <w:t xml:space="preserve"> </w:t>
      </w:r>
      <w:r w:rsidR="00BF6D8A">
        <w:t xml:space="preserve">the </w:t>
      </w:r>
      <w:r>
        <w:t xml:space="preserve">new </w:t>
      </w:r>
      <w:r w:rsidR="00BF6D8A">
        <w:t xml:space="preserve">hostname </w:t>
      </w:r>
      <w:r w:rsidR="004B0258">
        <w:t>or</w:t>
      </w:r>
      <w:r w:rsidR="00BF6D8A">
        <w:t xml:space="preserve"> service name conflict at startup, the device should</w:t>
      </w:r>
      <w:r>
        <w:t xml:space="preserve"> </w:t>
      </w:r>
      <w:r w:rsidR="00465331">
        <w:t>revert</w:t>
      </w:r>
      <w:r>
        <w:t xml:space="preserve"> to</w:t>
      </w:r>
      <w:r w:rsidR="00BF6D8A">
        <w:t xml:space="preserve"> use </w:t>
      </w:r>
      <w:r>
        <w:t xml:space="preserve">of </w:t>
      </w:r>
      <w:r w:rsidR="00BF6D8A">
        <w:t>the desired hostname</w:t>
      </w:r>
      <w:r>
        <w:t xml:space="preserve"> or service name</w:t>
      </w:r>
      <w:r w:rsidR="00BF6D8A">
        <w:t xml:space="preserve">. </w:t>
      </w:r>
      <w:r>
        <w:t xml:space="preserve"> </w:t>
      </w:r>
      <w:r w:rsidR="00BF6D8A">
        <w:t xml:space="preserve">Otherwise, a </w:t>
      </w:r>
      <w:r w:rsidR="004B0258">
        <w:t>“Device-1-2” or “Device-</w:t>
      </w:r>
      <w:r w:rsidR="00BF6D8A">
        <w:t>1-3” could occur.</w:t>
      </w:r>
    </w:p>
    <w:p w14:paraId="39343B09" w14:textId="77777777" w:rsidR="00496B42" w:rsidRDefault="00496B42" w:rsidP="00496B42">
      <w:pPr>
        <w:pStyle w:val="Heading3"/>
      </w:pPr>
      <w:bookmarkStart w:id="1688" w:name="_Ref208716675"/>
      <w:bookmarkStart w:id="1689" w:name="_Toc156482999"/>
      <w:r>
        <w:lastRenderedPageBreak/>
        <w:t>RULE – Hostname and Service Name Revert to Default</w:t>
      </w:r>
      <w:bookmarkEnd w:id="1688"/>
      <w:bookmarkEnd w:id="1689"/>
    </w:p>
    <w:p w14:paraId="23C9A09D" w14:textId="77777777" w:rsidR="00496B42" w:rsidRPr="00496B42" w:rsidRDefault="00496B42" w:rsidP="00496B42">
      <w:pPr>
        <w:pStyle w:val="Body1"/>
      </w:pPr>
      <w:r>
        <w:t>When the LCI mechanism is activated, the hostname and the service name shall revert to</w:t>
      </w:r>
      <w:r w:rsidR="00A04950">
        <w:t xml:space="preserve"> the last user-configured values, if available, or factory defaults otherwise</w:t>
      </w:r>
      <w:r>
        <w:t>.</w:t>
      </w:r>
    </w:p>
    <w:p w14:paraId="0923606F" w14:textId="77777777" w:rsidR="00B33CF3" w:rsidRDefault="005A3EBD" w:rsidP="005A3EBD">
      <w:pPr>
        <w:pStyle w:val="Heading2"/>
      </w:pPr>
      <w:bookmarkStart w:id="1690" w:name="_Toc156483000"/>
      <w:r>
        <w:t>RULE – Link Changes</w:t>
      </w:r>
      <w:bookmarkEnd w:id="1690"/>
    </w:p>
    <w:p w14:paraId="2D373B0C" w14:textId="77777777" w:rsidR="005A3EBD" w:rsidRPr="005A3EBD" w:rsidRDefault="005A3EBD" w:rsidP="005A3EBD">
      <w:pPr>
        <w:pStyle w:val="LXIBody"/>
      </w:pPr>
      <w:r>
        <w:t xml:space="preserve">When a network “link change” occurs (e.g., an Ethernet cable is plugged in), the </w:t>
      </w:r>
      <w:r w:rsidR="003F722C">
        <w:t>LXI Device</w:t>
      </w:r>
      <w:r>
        <w:t xml:space="preserve"> shall verify that its hostname and service name are unique and shall re-register its services.</w:t>
      </w:r>
    </w:p>
    <w:bookmarkEnd w:id="1649"/>
    <w:bookmarkEnd w:id="1650"/>
    <w:bookmarkEnd w:id="1651"/>
    <w:bookmarkEnd w:id="1652"/>
    <w:bookmarkEnd w:id="1653"/>
    <w:bookmarkEnd w:id="1654"/>
    <w:bookmarkEnd w:id="1655"/>
    <w:bookmarkEnd w:id="1656"/>
    <w:bookmarkEnd w:id="1657"/>
    <w:bookmarkEnd w:id="1658"/>
    <w:bookmarkEnd w:id="1659"/>
    <w:bookmarkEnd w:id="1660"/>
    <w:p w14:paraId="3AE10218" w14:textId="77777777" w:rsidR="00A122A9" w:rsidRPr="00C67620" w:rsidRDefault="00A122A9" w:rsidP="00A122A9">
      <w:pPr>
        <w:pStyle w:val="LXIBody"/>
      </w:pPr>
    </w:p>
    <w:p w14:paraId="651A182D" w14:textId="77777777" w:rsidR="00A122A9" w:rsidRPr="00C67620" w:rsidRDefault="00A122A9" w:rsidP="004B2537">
      <w:pPr>
        <w:pStyle w:val="Heading1"/>
      </w:pPr>
      <w:bookmarkStart w:id="1691" w:name="_Toc113979775"/>
      <w:bookmarkStart w:id="1692" w:name="_Toc129063190"/>
      <w:bookmarkStart w:id="1693" w:name="_Ref205697219"/>
      <w:bookmarkStart w:id="1694" w:name="_Toc156483001"/>
      <w:bookmarkStart w:id="1695" w:name="_Toc101245612"/>
      <w:bookmarkStart w:id="1696" w:name="_Toc103501854"/>
      <w:bookmarkStart w:id="1697" w:name="_Toc104621057"/>
      <w:bookmarkStart w:id="1698" w:name="_Toc104946148"/>
      <w:bookmarkStart w:id="1699" w:name="_Toc104946988"/>
      <w:bookmarkStart w:id="1700" w:name="_Toc104947408"/>
      <w:bookmarkStart w:id="1701" w:name="_Toc104968695"/>
      <w:bookmarkStart w:id="1702" w:name="_Toc105501066"/>
      <w:bookmarkStart w:id="1703" w:name="_Toc105501562"/>
      <w:bookmarkStart w:id="1704" w:name="_Toc106617579"/>
      <w:bookmarkStart w:id="1705" w:name="_Toc111021428"/>
      <w:bookmarkStart w:id="1706" w:name="_Toc111253297"/>
      <w:bookmarkStart w:id="1707" w:name="_Toc111980853"/>
      <w:bookmarkStart w:id="1708" w:name="_Toc112300679"/>
      <w:bookmarkStart w:id="1709" w:name="_Toc113353600"/>
      <w:bookmarkStart w:id="1710" w:name="_Toc113776920"/>
      <w:r w:rsidRPr="00C67620">
        <w:lastRenderedPageBreak/>
        <w:t>Documentation</w:t>
      </w:r>
      <w:bookmarkEnd w:id="1691"/>
      <w:bookmarkEnd w:id="1692"/>
      <w:bookmarkEnd w:id="1693"/>
      <w:bookmarkEnd w:id="1694"/>
    </w:p>
    <w:p w14:paraId="351E5ECC" w14:textId="140995DF" w:rsidR="00A122A9" w:rsidRPr="00C67620" w:rsidRDefault="00A122A9" w:rsidP="00A122A9">
      <w:pPr>
        <w:pStyle w:val="Heading2"/>
      </w:pPr>
      <w:bookmarkStart w:id="1711" w:name="_Toc113979776"/>
      <w:bookmarkStart w:id="1712" w:name="_Toc129063191"/>
      <w:bookmarkStart w:id="1713" w:name="_Toc156483002"/>
      <w:r w:rsidRPr="00C67620">
        <w:t>RULE – Full Documentation on IVI Interface</w:t>
      </w:r>
      <w:bookmarkEnd w:id="1711"/>
      <w:bookmarkEnd w:id="1712"/>
      <w:bookmarkEnd w:id="1713"/>
    </w:p>
    <w:p w14:paraId="692799E3" w14:textId="77777777" w:rsidR="00A122A9" w:rsidRPr="00C67620" w:rsidRDefault="00A122A9" w:rsidP="00A122A9">
      <w:pPr>
        <w:pStyle w:val="LXIBody"/>
      </w:pPr>
      <w:r w:rsidRPr="00C67620">
        <w:t xml:space="preserve">For each </w:t>
      </w:r>
      <w:r w:rsidR="003F722C">
        <w:t>LXI Device</w:t>
      </w:r>
      <w:r w:rsidRPr="00C67620">
        <w:t>, the manufacturer shall provide the documentation on the IVI driver, which is required in</w:t>
      </w:r>
      <w:r>
        <w:t xml:space="preserve"> the</w:t>
      </w:r>
      <w:r w:rsidRPr="00C67620">
        <w:t xml:space="preserve"> </w:t>
      </w:r>
      <w:r w:rsidR="00584A44">
        <w:t xml:space="preserve">Conformance Requirements </w:t>
      </w:r>
      <w:r w:rsidR="00837499">
        <w:t xml:space="preserve">section of the </w:t>
      </w:r>
      <w:r w:rsidRPr="00C67620">
        <w:t>IVI 3.1 Driver Architecture Specification</w:t>
      </w:r>
      <w:r w:rsidR="00837499">
        <w:t>.</w:t>
      </w:r>
    </w:p>
    <w:p w14:paraId="2F479B3E" w14:textId="77777777" w:rsidR="00A122A9" w:rsidRPr="00C67620" w:rsidRDefault="00A122A9" w:rsidP="00A122A9">
      <w:pPr>
        <w:pStyle w:val="Heading2"/>
      </w:pPr>
      <w:bookmarkStart w:id="1714" w:name="_Toc113979777"/>
      <w:bookmarkStart w:id="1715" w:name="_Toc113979778"/>
      <w:bookmarkStart w:id="1716" w:name="_Toc129063192"/>
      <w:bookmarkStart w:id="1717" w:name="_Toc156483003"/>
      <w:bookmarkEnd w:id="1714"/>
      <w:r w:rsidRPr="00C67620">
        <w:t>RULE – Registration of the IVI Driver</w:t>
      </w:r>
      <w:bookmarkEnd w:id="1715"/>
      <w:bookmarkEnd w:id="1716"/>
      <w:bookmarkEnd w:id="1717"/>
    </w:p>
    <w:p w14:paraId="691B6413" w14:textId="77777777" w:rsidR="00A122A9" w:rsidRPr="002D66EF" w:rsidRDefault="00A122A9" w:rsidP="00A122A9">
      <w:pPr>
        <w:pStyle w:val="LXIBody"/>
      </w:pPr>
      <w:r w:rsidRPr="00C67620">
        <w:t>The IVI driver shall be registered at the IVI Foundation website and be listed on the IVI Foundation driver registration database.</w:t>
      </w:r>
    </w:p>
    <w:p w14:paraId="5ADB22D7" w14:textId="77777777" w:rsidR="00A122A9" w:rsidRPr="00F42F21" w:rsidRDefault="00FA63F0" w:rsidP="00A122A9">
      <w:pPr>
        <w:pStyle w:val="Heading2"/>
        <w:rPr>
          <w:lang w:val="fr-FR"/>
        </w:rPr>
      </w:pPr>
      <w:bookmarkStart w:id="1718" w:name="_Toc113979779"/>
      <w:bookmarkStart w:id="1719" w:name="_Toc129063193"/>
      <w:bookmarkStart w:id="1720" w:name="_Toc156483004"/>
      <w:r w:rsidRPr="00C67620">
        <w:t xml:space="preserve">Recommendation </w:t>
      </w:r>
      <w:r w:rsidR="00A122A9" w:rsidRPr="00F42F21">
        <w:rPr>
          <w:lang w:val="fr-FR"/>
        </w:rPr>
        <w:t xml:space="preserve">– Documentation on </w:t>
      </w:r>
      <w:r w:rsidR="00E5487F">
        <w:rPr>
          <w:lang w:val="fr-FR"/>
        </w:rPr>
        <w:t>LXI Device</w:t>
      </w:r>
      <w:r w:rsidR="00A122A9" w:rsidRPr="00F42F21">
        <w:rPr>
          <w:lang w:val="fr-FR"/>
        </w:rPr>
        <w:t xml:space="preserve"> Web Page</w:t>
      </w:r>
      <w:bookmarkEnd w:id="1718"/>
      <w:bookmarkEnd w:id="1719"/>
      <w:bookmarkEnd w:id="1720"/>
    </w:p>
    <w:p w14:paraId="23D46833" w14:textId="77777777" w:rsidR="00A122A9" w:rsidRPr="00C67620" w:rsidRDefault="00A122A9" w:rsidP="00A122A9">
      <w:pPr>
        <w:pStyle w:val="LXIBody"/>
      </w:pPr>
      <w:r w:rsidRPr="00C67620">
        <w:t>The documentation should be provided through the</w:t>
      </w:r>
      <w:r w:rsidR="00E5487F">
        <w:t xml:space="preserve"> LXI Device’s</w:t>
      </w:r>
      <w:r w:rsidRPr="00C67620">
        <w:t xml:space="preserve"> webpage or accessible from the vendor website.</w:t>
      </w:r>
    </w:p>
    <w:p w14:paraId="26AE3B0E" w14:textId="77777777" w:rsidR="00A122A9" w:rsidRPr="00C67620" w:rsidRDefault="00A122A9" w:rsidP="006658FC">
      <w:pPr>
        <w:pStyle w:val="ObservationHeading"/>
      </w:pPr>
      <w:r w:rsidRPr="00C67620">
        <w:t xml:space="preserve">Observation </w:t>
      </w:r>
    </w:p>
    <w:p w14:paraId="051C495A" w14:textId="77777777" w:rsidR="00A122A9" w:rsidRPr="00C67620" w:rsidRDefault="00A122A9" w:rsidP="00A122A9">
      <w:pPr>
        <w:pStyle w:val="LXIObservationBody"/>
      </w:pPr>
      <w:r w:rsidRPr="00C67620">
        <w:t>A sufficiently powerful device could provide an html version of the documentation through its own web interface.</w:t>
      </w:r>
    </w:p>
    <w:p w14:paraId="44B3F5BA" w14:textId="77777777" w:rsidR="00A122A9" w:rsidRDefault="00A122A9" w:rsidP="005168FB">
      <w:pPr>
        <w:pStyle w:val="RoadmapItem"/>
      </w:pPr>
      <w:bookmarkStart w:id="1721" w:name="_Toc111260683"/>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21"/>
    </w:p>
    <w:sectPr w:rsidR="00A122A9" w:rsidSect="008925CD">
      <w:footerReference w:type="even" r:id="rId36"/>
      <w:footerReference w:type="default" r:id="rId37"/>
      <w:pgSz w:w="12240" w:h="15840"/>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FDED8" w14:textId="77777777" w:rsidR="005B592F" w:rsidRDefault="005B592F">
      <w:r>
        <w:separator/>
      </w:r>
    </w:p>
  </w:endnote>
  <w:endnote w:type="continuationSeparator" w:id="0">
    <w:p w14:paraId="67CD39C0" w14:textId="77777777" w:rsidR="005B592F" w:rsidRDefault="005B592F">
      <w:r>
        <w:continuationSeparator/>
      </w:r>
    </w:p>
  </w:endnote>
  <w:endnote w:type="continuationNotice" w:id="1">
    <w:p w14:paraId="36BBB559" w14:textId="77777777" w:rsidR="005B592F" w:rsidRDefault="005B59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8BDC6" w14:textId="517E1048" w:rsidR="00111B32" w:rsidRDefault="00111B32"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8E6980">
      <w:rPr>
        <w:rStyle w:val="PageNumber"/>
        <w:noProof/>
      </w:rPr>
      <w:t>9</w:t>
    </w:r>
    <w:r>
      <w:rPr>
        <w:rStyle w:val="PageNumber"/>
      </w:rPr>
      <w:fldChar w:fldCharType="end"/>
    </w:r>
  </w:p>
  <w:p w14:paraId="5C951657" w14:textId="77777777" w:rsidR="00111B32" w:rsidRDefault="00111B32"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DDE31" w14:textId="23FD26EE" w:rsidR="00111B32" w:rsidRDefault="00111B32" w:rsidP="00DD3826">
    <w:pPr>
      <w:pStyle w:val="Footer"/>
      <w:jc w:val="center"/>
    </w:pPr>
    <w:r>
      <w:t xml:space="preserve">Copyright 2004 </w:t>
    </w:r>
    <w:r w:rsidR="001B5417">
      <w:t>–</w:t>
    </w:r>
    <w:r>
      <w:t xml:space="preserve"> </w:t>
    </w:r>
    <w:r w:rsidR="001B5417">
      <w:t>202</w:t>
    </w:r>
    <w:r w:rsidR="008E6980">
      <w:t>3</w:t>
    </w:r>
    <w:r w:rsidR="001B5417">
      <w:t xml:space="preserve"> </w:t>
    </w:r>
    <w:r>
      <w:t xml:space="preserve"> LXI Consortium, Inc.  All rights reserved.</w:t>
    </w:r>
  </w:p>
  <w:p w14:paraId="46D1EB59" w14:textId="77777777" w:rsidR="00111B32" w:rsidRDefault="00111B32">
    <w:pPr>
      <w:pStyle w:val="Footer"/>
    </w:pPr>
    <w:r>
      <w:ptab w:relativeTo="margin" w:alignment="center" w:leader="none"/>
    </w:r>
    <w:r>
      <w:fldChar w:fldCharType="begin"/>
    </w:r>
    <w:r>
      <w:instrText xml:space="preserve"> PAGE  \* Arabic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DC6A8F" w14:textId="77777777" w:rsidR="005B592F" w:rsidRDefault="005B592F">
      <w:r>
        <w:separator/>
      </w:r>
    </w:p>
  </w:footnote>
  <w:footnote w:type="continuationSeparator" w:id="0">
    <w:p w14:paraId="030D6381" w14:textId="77777777" w:rsidR="005B592F" w:rsidRDefault="005B592F">
      <w:r>
        <w:continuationSeparator/>
      </w:r>
    </w:p>
  </w:footnote>
  <w:footnote w:type="continuationNotice" w:id="1">
    <w:p w14:paraId="5A196EB4" w14:textId="77777777" w:rsidR="005B592F" w:rsidRDefault="005B592F"/>
  </w:footnote>
  <w:footnote w:id="2">
    <w:p w14:paraId="54DDCB10" w14:textId="77777777" w:rsidR="00111B32" w:rsidRDefault="00111B32" w:rsidP="007576E5">
      <w:pPr>
        <w:pStyle w:val="FootnoteText"/>
      </w:pPr>
      <w:r>
        <w:rPr>
          <w:rStyle w:val="FootnoteReference"/>
        </w:rPr>
        <w:footnoteRef/>
      </w:r>
      <w:r>
        <w:t xml:space="preserve"> The IEEE standards or products referred to in this section are trademarks of the Institute of Electrical and Electronics Engineers, Inc.</w:t>
      </w:r>
    </w:p>
  </w:footnote>
  <w:footnote w:id="3">
    <w:p w14:paraId="5BC3F9C8" w14:textId="77777777" w:rsidR="00111B32" w:rsidRPr="00253C36" w:rsidRDefault="00111B32" w:rsidP="007576E5">
      <w:pPr>
        <w:pStyle w:val="FootnoteText"/>
      </w:pPr>
      <w:r>
        <w:rPr>
          <w:rStyle w:val="FootnoteReference"/>
        </w:rPr>
        <w:footnoteRef/>
      </w:r>
      <w:r>
        <w:t xml:space="preserve"> IEEE publications are available from the Institute of Electrical and Electronics Engineers, 445 Hoes Lane, Piscataway, NJ 08854, USA IEEE 802 standards are also available for download at </w:t>
      </w:r>
      <w:hyperlink r:id="rId1" w:history="1">
        <w:r w:rsidRPr="00FA0265">
          <w:rPr>
            <w:rStyle w:val="Hyperlink"/>
          </w:rPr>
          <w:t>http://standards.ieee.org/getieee802</w:t>
        </w:r>
      </w:hyperlink>
      <w:r>
        <w:t xml:space="preserve"> </w:t>
      </w:r>
    </w:p>
  </w:footnote>
  <w:footnote w:id="4">
    <w:p w14:paraId="085246C0" w14:textId="77777777" w:rsidR="00111B32" w:rsidRPr="00C50A28" w:rsidRDefault="00111B32" w:rsidP="007576E5">
      <w:pPr>
        <w:pStyle w:val="FootnoteText"/>
      </w:pPr>
      <w:r>
        <w:rPr>
          <w:rStyle w:val="FootnoteReference"/>
        </w:rPr>
        <w:footnoteRef/>
      </w:r>
      <w:r>
        <w:t xml:space="preserve"> EIA documents are available from the Telecommunications Industry Association at </w:t>
      </w:r>
      <w:hyperlink r:id="rId2" w:history="1">
        <w:r>
          <w:rPr>
            <w:rStyle w:val="Hyperlink"/>
          </w:rPr>
          <w:t>http://www.tiaonline.org/</w:t>
        </w:r>
      </w:hyperlink>
      <w:r>
        <w:t xml:space="preserve">  </w:t>
      </w:r>
    </w:p>
  </w:footnote>
  <w:footnote w:id="5">
    <w:p w14:paraId="5770E61A" w14:textId="77777777" w:rsidR="00111B32" w:rsidRDefault="00111B32">
      <w:pPr>
        <w:pStyle w:val="FootnoteText"/>
      </w:pPr>
      <w:r>
        <w:rPr>
          <w:rStyle w:val="FootnoteReference"/>
        </w:rPr>
        <w:footnoteRef/>
      </w:r>
      <w:r>
        <w:t xml:space="preserve"> IETF publications are available from the Internet Engineering Task Force on the World Wide Web at </w:t>
      </w:r>
      <w:hyperlink r:id="rId3" w:history="1">
        <w:r w:rsidRPr="00155141">
          <w:rPr>
            <w:rStyle w:val="Hyperlink"/>
          </w:rPr>
          <w:t>http://www.ietf.org/rfc.html</w:t>
        </w:r>
      </w:hyperlink>
      <w:r>
        <w:t xml:space="preserve"> </w:t>
      </w:r>
    </w:p>
  </w:footnote>
  <w:footnote w:id="6">
    <w:p w14:paraId="21384FAF" w14:textId="065BC247" w:rsidR="00111B32" w:rsidRPr="00725ABE" w:rsidRDefault="00111B32" w:rsidP="00CB4336">
      <w:pPr>
        <w:pStyle w:val="FootnoteText"/>
      </w:pPr>
      <w:r>
        <w:rPr>
          <w:rStyle w:val="FootnoteReference"/>
        </w:rPr>
        <w:footnoteRef/>
      </w:r>
      <w:r>
        <w:t xml:space="preserve"> IVI specifications are available from the IVI Foundation at </w:t>
      </w:r>
      <w:hyperlink r:id="rId4" w:history="1">
        <w:r w:rsidR="00F76366" w:rsidRPr="00F76366">
          <w:rPr>
            <w:rStyle w:val="Hyperlink"/>
          </w:rPr>
          <w:t>https://www.ivifoundation.org</w:t>
        </w:r>
      </w:hyperlink>
      <w:r>
        <w:t xml:space="preserve"> </w:t>
      </w:r>
    </w:p>
  </w:footnote>
  <w:footnote w:id="7">
    <w:p w14:paraId="0855B70F" w14:textId="543411FF" w:rsidR="00111B32" w:rsidRDefault="00111B32">
      <w:pPr>
        <w:pStyle w:val="FootnoteText"/>
      </w:pPr>
      <w:r>
        <w:rPr>
          <w:rStyle w:val="FootnoteReference"/>
        </w:rPr>
        <w:footnoteRef/>
      </w:r>
      <w:r>
        <w:t xml:space="preserve"> LXI Standards are available from the LXI Consortium at </w:t>
      </w:r>
      <w:hyperlink r:id="rId5" w:history="1">
        <w:r w:rsidR="00F76366" w:rsidRPr="00F76366">
          <w:rPr>
            <w:rStyle w:val="Hyperlink"/>
          </w:rPr>
          <w:t>http</w:t>
        </w:r>
        <w:r w:rsidR="00F76366" w:rsidRPr="00A52E1C">
          <w:rPr>
            <w:rStyle w:val="Hyperlink"/>
          </w:rPr>
          <w:t>s://www.lxistandard.org</w:t>
        </w:r>
      </w:hyperlink>
      <w:r>
        <w:t xml:space="preserve"> </w:t>
      </w:r>
    </w:p>
  </w:footnote>
  <w:footnote w:id="8">
    <w:p w14:paraId="5B5C5CB1" w14:textId="77777777" w:rsidR="00111B32" w:rsidRPr="00725ABE" w:rsidRDefault="00111B32" w:rsidP="00CB4336">
      <w:pPr>
        <w:pStyle w:val="FootnoteText"/>
      </w:pPr>
      <w:r>
        <w:rPr>
          <w:rStyle w:val="FootnoteReference"/>
        </w:rPr>
        <w:footnoteRef/>
      </w:r>
      <w:r>
        <w:t xml:space="preserve"> VXI-11 specifications are available from the VXI Bus Consortium at </w:t>
      </w:r>
      <w:hyperlink r:id="rId6" w:history="1">
        <w:r w:rsidRPr="00155141">
          <w:rPr>
            <w:rStyle w:val="Hyperlink"/>
          </w:rPr>
          <w:t>http://www.vxibus.org/</w:t>
        </w:r>
      </w:hyperlink>
      <w:r>
        <w:t xml:space="preserve"> </w:t>
      </w:r>
    </w:p>
  </w:footnote>
  <w:footnote w:id="9">
    <w:p w14:paraId="14A37A99" w14:textId="73E70FF1" w:rsidR="00111B32" w:rsidRDefault="00111B32">
      <w:pPr>
        <w:pStyle w:val="FootnoteText"/>
      </w:pPr>
      <w:r>
        <w:rPr>
          <w:rStyle w:val="FootnoteReference"/>
        </w:rPr>
        <w:footnoteRef/>
      </w:r>
      <w:r>
        <w:t xml:space="preserve"> LXI supplementary documents are available from the LXI Consortium at http</w:t>
      </w:r>
      <w:r w:rsidR="00BA3F21">
        <w:t>s</w:t>
      </w:r>
      <w:r>
        <w:t>://www.lxistandard.org</w:t>
      </w:r>
    </w:p>
  </w:footnote>
  <w:footnote w:id="10">
    <w:p w14:paraId="5EA2F4C8" w14:textId="77777777" w:rsidR="00111B32" w:rsidRDefault="00111B32">
      <w:pPr>
        <w:pStyle w:val="FootnoteText"/>
      </w:pPr>
      <w:r>
        <w:rPr>
          <w:rStyle w:val="FootnoteReference"/>
        </w:rPr>
        <w:footnoteRef/>
      </w:r>
      <w:r>
        <w:t xml:space="preserve"> For more information on IVI or to download the specifications, see www.ivifoundation.org</w:t>
      </w:r>
    </w:p>
  </w:footnote>
  <w:footnote w:id="11">
    <w:p w14:paraId="2C957526" w14:textId="77777777" w:rsidR="00111B32" w:rsidRDefault="00111B32" w:rsidP="00A122A9">
      <w:pPr>
        <w:pStyle w:val="FootnoteText"/>
      </w:pPr>
      <w:r>
        <w:rPr>
          <w:rStyle w:val="FootnoteReference"/>
        </w:rPr>
        <w:footnoteRef/>
      </w:r>
      <w:r>
        <w:t xml:space="preserve"> For additional information see VPP-4.3.docs at http://www.ivifoundation.org/Downloads/Specifications.htm</w:t>
      </w:r>
    </w:p>
  </w:footnote>
  <w:footnote w:id="12">
    <w:p w14:paraId="7CBBFA22" w14:textId="77777777" w:rsidR="00111B32" w:rsidRDefault="00111B32" w:rsidP="00A122A9">
      <w:pPr>
        <w:rPr>
          <w:bCs/>
          <w:iCs/>
          <w:szCs w:val="20"/>
        </w:rPr>
      </w:pPr>
      <w:r>
        <w:rPr>
          <w:rStyle w:val="FootnoteReference"/>
        </w:rPr>
        <w:footnoteRef/>
      </w:r>
      <w:r>
        <w:t xml:space="preserve"> </w:t>
      </w:r>
      <w:r w:rsidRPr="0057165D">
        <w:rPr>
          <w:bCs/>
          <w:iCs/>
          <w:szCs w:val="20"/>
        </w:rPr>
        <w:t xml:space="preserve"> </w:t>
      </w:r>
      <w:r>
        <w:rPr>
          <w:bCs/>
          <w:iCs/>
          <w:szCs w:val="20"/>
        </w:rPr>
        <w:t>Refer to section 9.5.1, 10.4.1, and 10.7</w:t>
      </w:r>
    </w:p>
  </w:footnote>
  <w:footnote w:id="13">
    <w:p w14:paraId="5277E78E" w14:textId="77777777" w:rsidR="00111B32" w:rsidRDefault="00111B32" w:rsidP="00A122A9">
      <w:pPr>
        <w:pStyle w:val="FootnoteText"/>
      </w:pPr>
      <w:r>
        <w:rPr>
          <w:rStyle w:val="FootnoteReference"/>
        </w:rPr>
        <w:footnoteRef/>
      </w:r>
      <w:r>
        <w:t xml:space="preserve"> Refer to sections 8.9, 9.2.3, 10.3.1, and 10.7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C9A3290"/>
    <w:multiLevelType w:val="multilevel"/>
    <w:tmpl w:val="06B48C32"/>
    <w:lvl w:ilvl="0">
      <w:start w:val="1"/>
      <w:numFmt w:val="decimal"/>
      <w:pStyle w:val="Heading1"/>
      <w:lvlText w:val="%1"/>
      <w:lvlJc w:val="left"/>
      <w:pPr>
        <w:tabs>
          <w:tab w:val="num" w:pos="1152"/>
        </w:tabs>
        <w:ind w:left="115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720"/>
        </w:tabs>
        <w:ind w:left="72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1987"/>
        </w:tabs>
        <w:ind w:left="1987" w:hanging="979"/>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555"/>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CA13A38"/>
    <w:multiLevelType w:val="hybridMultilevel"/>
    <w:tmpl w:val="D1DA580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0D2574B2"/>
    <w:multiLevelType w:val="hybridMultilevel"/>
    <w:tmpl w:val="FA6459F2"/>
    <w:lvl w:ilvl="0" w:tplc="AD1A5150">
      <w:start w:val="1"/>
      <w:numFmt w:val="decimal"/>
      <w:lvlText w:val="%1."/>
      <w:lvlJc w:val="left"/>
      <w:pPr>
        <w:ind w:left="2164" w:hanging="465"/>
      </w:pPr>
      <w:rPr>
        <w:rFonts w:hint="default"/>
      </w:r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5" w15:restartNumberingAfterBreak="0">
    <w:nsid w:val="12033300"/>
    <w:multiLevelType w:val="hybridMultilevel"/>
    <w:tmpl w:val="A136438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574065C"/>
    <w:multiLevelType w:val="multilevel"/>
    <w:tmpl w:val="D9343F3E"/>
    <w:lvl w:ilvl="0">
      <w:start w:val="1"/>
      <w:numFmt w:val="decimal"/>
      <w:pStyle w:val="berschrift1"/>
      <w:lvlText w:val="%1"/>
      <w:lvlJc w:val="left"/>
      <w:pPr>
        <w:ind w:left="425" w:hanging="425"/>
      </w:pPr>
    </w:lvl>
    <w:lvl w:ilvl="1">
      <w:start w:val="1"/>
      <w:numFmt w:val="decimal"/>
      <w:lvlText w:val="%1.%2"/>
      <w:lvlJc w:val="left"/>
      <w:pPr>
        <w:ind w:left="595" w:hanging="595"/>
      </w:pPr>
    </w:lvl>
    <w:lvl w:ilvl="2">
      <w:start w:val="1"/>
      <w:numFmt w:val="decimal"/>
      <w:lvlText w:val="%1.%2.%3"/>
      <w:lvlJc w:val="left"/>
      <w:pPr>
        <w:ind w:left="765" w:hanging="765"/>
      </w:pPr>
    </w:lvl>
    <w:lvl w:ilvl="3">
      <w:start w:val="1"/>
      <w:numFmt w:val="decimal"/>
      <w:lvlText w:val="%1.%2.%3.%4"/>
      <w:lvlJc w:val="left"/>
      <w:pPr>
        <w:ind w:left="936" w:hanging="936"/>
      </w:pPr>
    </w:lvl>
    <w:lvl w:ilvl="4">
      <w:start w:val="1"/>
      <w:numFmt w:val="decimal"/>
      <w:lvlText w:val="%1.%2.%3.%4.%5"/>
      <w:lvlJc w:val="left"/>
      <w:pPr>
        <w:ind w:left="1106" w:hanging="1106"/>
      </w:pPr>
    </w:lvl>
    <w:lvl w:ilvl="5">
      <w:start w:val="1"/>
      <w:numFmt w:val="decimal"/>
      <w:lvlText w:val="%1.%2.%3.%4.%5.%6"/>
      <w:lvlJc w:val="left"/>
      <w:pPr>
        <w:ind w:left="1276" w:hanging="1276"/>
      </w:pPr>
    </w:lvl>
    <w:lvl w:ilvl="6">
      <w:start w:val="1"/>
      <w:numFmt w:val="decimal"/>
      <w:lvlText w:val="%1.%2.%3.%4.%5.%6.%7"/>
      <w:lvlJc w:val="left"/>
      <w:pPr>
        <w:ind w:left="1446" w:hanging="1446"/>
      </w:pPr>
    </w:lvl>
    <w:lvl w:ilvl="7">
      <w:start w:val="1"/>
      <w:numFmt w:val="decimal"/>
      <w:lvlText w:val="%1.%2.%3.%4.%5.%6.%7.%8"/>
      <w:lvlJc w:val="left"/>
      <w:pPr>
        <w:ind w:left="1616" w:hanging="1616"/>
      </w:pPr>
    </w:lvl>
    <w:lvl w:ilvl="8">
      <w:start w:val="1"/>
      <w:numFmt w:val="decimal"/>
      <w:lvlText w:val="%1.%2.%3.%4.%5.%6.%7.%8.%9"/>
      <w:lvlJc w:val="left"/>
      <w:pPr>
        <w:ind w:left="1786" w:hanging="1786"/>
      </w:pPr>
    </w:lvl>
  </w:abstractNum>
  <w:abstractNum w:abstractNumId="7" w15:restartNumberingAfterBreak="0">
    <w:nsid w:val="26717E30"/>
    <w:multiLevelType w:val="hybridMultilevel"/>
    <w:tmpl w:val="FAD092BA"/>
    <w:lvl w:ilvl="0" w:tplc="49444040">
      <w:start w:val="1"/>
      <w:numFmt w:val="decimal"/>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9" w15:restartNumberingAfterBreak="0">
    <w:nsid w:val="29706247"/>
    <w:multiLevelType w:val="hybridMultilevel"/>
    <w:tmpl w:val="606C9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E86A48"/>
    <w:multiLevelType w:val="hybridMultilevel"/>
    <w:tmpl w:val="2E76C68C"/>
    <w:lvl w:ilvl="0" w:tplc="0409000F">
      <w:start w:val="1"/>
      <w:numFmt w:val="decimal"/>
      <w:lvlText w:val="%1."/>
      <w:lvlJc w:val="left"/>
      <w:pPr>
        <w:tabs>
          <w:tab w:val="num" w:pos="1296"/>
        </w:tabs>
        <w:ind w:left="1296" w:hanging="360"/>
      </w:pPr>
    </w:lvl>
    <w:lvl w:ilvl="1" w:tplc="04090019">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1" w15:restartNumberingAfterBreak="0">
    <w:nsid w:val="301A163F"/>
    <w:multiLevelType w:val="hybridMultilevel"/>
    <w:tmpl w:val="49444D14"/>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F46F5A"/>
    <w:multiLevelType w:val="hybridMultilevel"/>
    <w:tmpl w:val="EA0A46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8B1AB0"/>
    <w:multiLevelType w:val="hybridMultilevel"/>
    <w:tmpl w:val="32D22CD6"/>
    <w:lvl w:ilvl="0" w:tplc="DE6695FC">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15"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16"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7" w15:restartNumberingAfterBreak="0">
    <w:nsid w:val="46C52CD5"/>
    <w:multiLevelType w:val="hybridMultilevel"/>
    <w:tmpl w:val="C750F480"/>
    <w:lvl w:ilvl="0" w:tplc="6DCA65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0" w15:restartNumberingAfterBreak="0">
    <w:nsid w:val="52683222"/>
    <w:multiLevelType w:val="hybridMultilevel"/>
    <w:tmpl w:val="5CC8FE4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7">
      <w:start w:val="1"/>
      <w:numFmt w:val="lowerLetter"/>
      <w:lvlText w:val="%3)"/>
      <w:lvlJc w:val="left"/>
      <w:pPr>
        <w:tabs>
          <w:tab w:val="num" w:pos="2340"/>
        </w:tabs>
        <w:ind w:left="2340" w:hanging="360"/>
      </w:pPr>
    </w:lvl>
    <w:lvl w:ilvl="3" w:tplc="90D023FC">
      <w:numFmt w:val="bullet"/>
      <w:lvlText w:val="-"/>
      <w:lvlJc w:val="left"/>
      <w:pPr>
        <w:ind w:left="2880" w:hanging="360"/>
      </w:pPr>
      <w:rPr>
        <w:rFonts w:ascii="Times New Roman" w:eastAsia="Times New Roman" w:hAnsi="Times New Roman"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8FB5E9B"/>
    <w:multiLevelType w:val="hybridMultilevel"/>
    <w:tmpl w:val="5AEA37E6"/>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5B92344E"/>
    <w:multiLevelType w:val="hybridMultilevel"/>
    <w:tmpl w:val="AE12699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C9474A4"/>
    <w:multiLevelType w:val="hybridMultilevel"/>
    <w:tmpl w:val="374E0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F8D75A0"/>
    <w:multiLevelType w:val="hybridMultilevel"/>
    <w:tmpl w:val="83525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244812"/>
    <w:multiLevelType w:val="hybridMultilevel"/>
    <w:tmpl w:val="4606E6D2"/>
    <w:lvl w:ilvl="0" w:tplc="E7D44D06">
      <w:start w:val="1"/>
      <w:numFmt w:val="lowerLetter"/>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7" w15:restartNumberingAfterBreak="0">
    <w:nsid w:val="6733612E"/>
    <w:multiLevelType w:val="hybridMultilevel"/>
    <w:tmpl w:val="D5A23A42"/>
    <w:lvl w:ilvl="0" w:tplc="04090003">
      <w:start w:val="1"/>
      <w:numFmt w:val="bullet"/>
      <w:lvlText w:val="o"/>
      <w:lvlJc w:val="left"/>
      <w:pPr>
        <w:tabs>
          <w:tab w:val="num" w:pos="1800"/>
        </w:tabs>
        <w:ind w:left="1800" w:hanging="360"/>
      </w:pPr>
      <w:rPr>
        <w:rFonts w:ascii="Courier New" w:hAnsi="Courier New" w:cs="Courier New"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67F911D7"/>
    <w:multiLevelType w:val="hybridMultilevel"/>
    <w:tmpl w:val="378E8A1E"/>
    <w:lvl w:ilvl="0" w:tplc="04090003">
      <w:start w:val="1"/>
      <w:numFmt w:val="bullet"/>
      <w:lvlText w:val="o"/>
      <w:lvlJc w:val="left"/>
      <w:pPr>
        <w:tabs>
          <w:tab w:val="num" w:pos="1335"/>
        </w:tabs>
        <w:ind w:left="1335" w:hanging="360"/>
      </w:pPr>
      <w:rPr>
        <w:rFonts w:ascii="Courier New" w:hAnsi="Courier New" w:cs="Courier New" w:hint="default"/>
      </w:rPr>
    </w:lvl>
    <w:lvl w:ilvl="1" w:tplc="04090003">
      <w:start w:val="1"/>
      <w:numFmt w:val="bullet"/>
      <w:lvlText w:val="o"/>
      <w:lvlJc w:val="left"/>
      <w:pPr>
        <w:tabs>
          <w:tab w:val="num" w:pos="2055"/>
        </w:tabs>
        <w:ind w:left="2055" w:hanging="360"/>
      </w:pPr>
      <w:rPr>
        <w:rFonts w:ascii="Courier New" w:hAnsi="Courier New" w:cs="Courier New" w:hint="default"/>
      </w:rPr>
    </w:lvl>
    <w:lvl w:ilvl="2" w:tplc="04090005" w:tentative="1">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tentative="1">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abstractNum w:abstractNumId="29" w15:restartNumberingAfterBreak="0">
    <w:nsid w:val="6BCA6A20"/>
    <w:multiLevelType w:val="hybridMultilevel"/>
    <w:tmpl w:val="33686FFA"/>
    <w:lvl w:ilvl="0" w:tplc="04090003">
      <w:start w:val="1"/>
      <w:numFmt w:val="bullet"/>
      <w:lvlText w:val="o"/>
      <w:lvlJc w:val="left"/>
      <w:pPr>
        <w:tabs>
          <w:tab w:val="num" w:pos="1296"/>
        </w:tabs>
        <w:ind w:left="129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abstractNum w:abstractNumId="31" w15:restartNumberingAfterBreak="0">
    <w:nsid w:val="6E267589"/>
    <w:multiLevelType w:val="hybridMultilevel"/>
    <w:tmpl w:val="A49A146A"/>
    <w:lvl w:ilvl="0" w:tplc="0409000F">
      <w:start w:val="1"/>
      <w:numFmt w:val="decimal"/>
      <w:lvlText w:val="%1."/>
      <w:lvlJc w:val="left"/>
      <w:pPr>
        <w:ind w:left="1343" w:hanging="360"/>
      </w:pPr>
    </w:lvl>
    <w:lvl w:ilvl="1" w:tplc="04090019" w:tentative="1">
      <w:start w:val="1"/>
      <w:numFmt w:val="lowerLetter"/>
      <w:lvlText w:val="%2."/>
      <w:lvlJc w:val="left"/>
      <w:pPr>
        <w:ind w:left="2063" w:hanging="360"/>
      </w:pPr>
    </w:lvl>
    <w:lvl w:ilvl="2" w:tplc="0409001B" w:tentative="1">
      <w:start w:val="1"/>
      <w:numFmt w:val="lowerRoman"/>
      <w:lvlText w:val="%3."/>
      <w:lvlJc w:val="right"/>
      <w:pPr>
        <w:ind w:left="2783" w:hanging="180"/>
      </w:pPr>
    </w:lvl>
    <w:lvl w:ilvl="3" w:tplc="0409000F" w:tentative="1">
      <w:start w:val="1"/>
      <w:numFmt w:val="decimal"/>
      <w:lvlText w:val="%4."/>
      <w:lvlJc w:val="left"/>
      <w:pPr>
        <w:ind w:left="3503" w:hanging="360"/>
      </w:pPr>
    </w:lvl>
    <w:lvl w:ilvl="4" w:tplc="04090019" w:tentative="1">
      <w:start w:val="1"/>
      <w:numFmt w:val="lowerLetter"/>
      <w:lvlText w:val="%5."/>
      <w:lvlJc w:val="left"/>
      <w:pPr>
        <w:ind w:left="4223" w:hanging="360"/>
      </w:pPr>
    </w:lvl>
    <w:lvl w:ilvl="5" w:tplc="0409001B" w:tentative="1">
      <w:start w:val="1"/>
      <w:numFmt w:val="lowerRoman"/>
      <w:lvlText w:val="%6."/>
      <w:lvlJc w:val="right"/>
      <w:pPr>
        <w:ind w:left="4943" w:hanging="180"/>
      </w:pPr>
    </w:lvl>
    <w:lvl w:ilvl="6" w:tplc="0409000F" w:tentative="1">
      <w:start w:val="1"/>
      <w:numFmt w:val="decimal"/>
      <w:lvlText w:val="%7."/>
      <w:lvlJc w:val="left"/>
      <w:pPr>
        <w:ind w:left="5663" w:hanging="360"/>
      </w:pPr>
    </w:lvl>
    <w:lvl w:ilvl="7" w:tplc="04090019" w:tentative="1">
      <w:start w:val="1"/>
      <w:numFmt w:val="lowerLetter"/>
      <w:lvlText w:val="%8."/>
      <w:lvlJc w:val="left"/>
      <w:pPr>
        <w:ind w:left="6383" w:hanging="360"/>
      </w:pPr>
    </w:lvl>
    <w:lvl w:ilvl="8" w:tplc="0409001B" w:tentative="1">
      <w:start w:val="1"/>
      <w:numFmt w:val="lowerRoman"/>
      <w:lvlText w:val="%9."/>
      <w:lvlJc w:val="right"/>
      <w:pPr>
        <w:ind w:left="7103" w:hanging="180"/>
      </w:pPr>
    </w:lvl>
  </w:abstractNum>
  <w:abstractNum w:abstractNumId="32" w15:restartNumberingAfterBreak="0">
    <w:nsid w:val="706D5DFC"/>
    <w:multiLevelType w:val="hybridMultilevel"/>
    <w:tmpl w:val="D58E5264"/>
    <w:lvl w:ilvl="0" w:tplc="BE2AED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1B12E9"/>
    <w:multiLevelType w:val="hybridMultilevel"/>
    <w:tmpl w:val="536CE318"/>
    <w:lvl w:ilvl="0" w:tplc="D15649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FD4D3B"/>
    <w:multiLevelType w:val="multilevel"/>
    <w:tmpl w:val="60A645DA"/>
    <w:lvl w:ilvl="0">
      <w:start w:val="1"/>
      <w:numFmt w:val="decimal"/>
      <w:lvlText w:val="%1."/>
      <w:lvlJc w:val="left"/>
      <w:pPr>
        <w:tabs>
          <w:tab w:val="num" w:pos="936"/>
        </w:tabs>
        <w:ind w:left="936" w:hanging="360"/>
      </w:pPr>
      <w:rPr>
        <w:rFonts w:hint="default"/>
      </w:rPr>
    </w:lvl>
    <w:lvl w:ilvl="1">
      <w:start w:val="1"/>
      <w:numFmt w:val="decimal"/>
      <w:lvlText w:val="%2."/>
      <w:lvlJc w:val="left"/>
      <w:pPr>
        <w:tabs>
          <w:tab w:val="num" w:pos="1656"/>
        </w:tabs>
        <w:ind w:left="1656" w:hanging="360"/>
      </w:pPr>
    </w:lvl>
    <w:lvl w:ilvl="2">
      <w:start w:val="1"/>
      <w:numFmt w:val="decimal"/>
      <w:lvlText w:val="%3."/>
      <w:lvlJc w:val="left"/>
      <w:pPr>
        <w:tabs>
          <w:tab w:val="num" w:pos="2376"/>
        </w:tabs>
        <w:ind w:left="2376" w:hanging="360"/>
      </w:pPr>
    </w:lvl>
    <w:lvl w:ilvl="3">
      <w:start w:val="1"/>
      <w:numFmt w:val="decimal"/>
      <w:lvlText w:val="%4."/>
      <w:lvlJc w:val="left"/>
      <w:pPr>
        <w:tabs>
          <w:tab w:val="num" w:pos="3096"/>
        </w:tabs>
        <w:ind w:left="3096" w:hanging="360"/>
      </w:pPr>
    </w:lvl>
    <w:lvl w:ilvl="4">
      <w:start w:val="1"/>
      <w:numFmt w:val="decimal"/>
      <w:lvlText w:val="%5."/>
      <w:lvlJc w:val="left"/>
      <w:pPr>
        <w:tabs>
          <w:tab w:val="num" w:pos="3816"/>
        </w:tabs>
        <w:ind w:left="3816" w:hanging="360"/>
      </w:pPr>
    </w:lvl>
    <w:lvl w:ilvl="5">
      <w:start w:val="1"/>
      <w:numFmt w:val="decimal"/>
      <w:lvlText w:val="%6."/>
      <w:lvlJc w:val="left"/>
      <w:pPr>
        <w:tabs>
          <w:tab w:val="num" w:pos="4536"/>
        </w:tabs>
        <w:ind w:left="4536" w:hanging="360"/>
      </w:pPr>
    </w:lvl>
    <w:lvl w:ilvl="6">
      <w:start w:val="1"/>
      <w:numFmt w:val="decimal"/>
      <w:lvlText w:val="%7."/>
      <w:lvlJc w:val="left"/>
      <w:pPr>
        <w:tabs>
          <w:tab w:val="num" w:pos="5256"/>
        </w:tabs>
        <w:ind w:left="5256" w:hanging="360"/>
      </w:pPr>
    </w:lvl>
    <w:lvl w:ilvl="7">
      <w:start w:val="1"/>
      <w:numFmt w:val="decimal"/>
      <w:lvlText w:val="%8."/>
      <w:lvlJc w:val="left"/>
      <w:pPr>
        <w:tabs>
          <w:tab w:val="num" w:pos="5976"/>
        </w:tabs>
        <w:ind w:left="5976" w:hanging="360"/>
      </w:pPr>
    </w:lvl>
    <w:lvl w:ilvl="8">
      <w:start w:val="1"/>
      <w:numFmt w:val="decimal"/>
      <w:lvlText w:val="%9."/>
      <w:lvlJc w:val="left"/>
      <w:pPr>
        <w:tabs>
          <w:tab w:val="num" w:pos="6696"/>
        </w:tabs>
        <w:ind w:left="6696" w:hanging="360"/>
      </w:pPr>
    </w:lvl>
  </w:abstractNum>
  <w:abstractNum w:abstractNumId="35" w15:restartNumberingAfterBreak="0">
    <w:nsid w:val="7E7D5EF2"/>
    <w:multiLevelType w:val="hybridMultilevel"/>
    <w:tmpl w:val="80F6DFCE"/>
    <w:lvl w:ilvl="0" w:tplc="04090003">
      <w:start w:val="1"/>
      <w:numFmt w:val="bullet"/>
      <w:lvlText w:val="o"/>
      <w:lvlJc w:val="left"/>
      <w:pPr>
        <w:tabs>
          <w:tab w:val="num" w:pos="1335"/>
        </w:tabs>
        <w:ind w:left="1335" w:hanging="360"/>
      </w:pPr>
      <w:rPr>
        <w:rFonts w:ascii="Courier New" w:hAnsi="Courier New" w:cs="Courier New" w:hint="default"/>
      </w:rPr>
    </w:lvl>
    <w:lvl w:ilvl="1" w:tplc="04090003" w:tentative="1">
      <w:start w:val="1"/>
      <w:numFmt w:val="bullet"/>
      <w:lvlText w:val="o"/>
      <w:lvlJc w:val="left"/>
      <w:pPr>
        <w:tabs>
          <w:tab w:val="num" w:pos="2055"/>
        </w:tabs>
        <w:ind w:left="2055" w:hanging="360"/>
      </w:pPr>
      <w:rPr>
        <w:rFonts w:ascii="Courier New" w:hAnsi="Courier New" w:cs="Courier New" w:hint="default"/>
      </w:rPr>
    </w:lvl>
    <w:lvl w:ilvl="2" w:tplc="04090005">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num w:numId="1" w16cid:durableId="337587736">
    <w:abstractNumId w:val="24"/>
  </w:num>
  <w:num w:numId="2" w16cid:durableId="856117328">
    <w:abstractNumId w:val="0"/>
  </w:num>
  <w:num w:numId="3" w16cid:durableId="575479266">
    <w:abstractNumId w:val="8"/>
  </w:num>
  <w:num w:numId="4" w16cid:durableId="1871186649">
    <w:abstractNumId w:val="12"/>
  </w:num>
  <w:num w:numId="5" w16cid:durableId="2020963937">
    <w:abstractNumId w:val="15"/>
  </w:num>
  <w:num w:numId="6" w16cid:durableId="53894391">
    <w:abstractNumId w:val="20"/>
  </w:num>
  <w:num w:numId="7" w16cid:durableId="1505120778">
    <w:abstractNumId w:val="19"/>
  </w:num>
  <w:num w:numId="8" w16cid:durableId="336463369">
    <w:abstractNumId w:val="1"/>
  </w:num>
  <w:num w:numId="9" w16cid:durableId="256211715">
    <w:abstractNumId w:val="2"/>
  </w:num>
  <w:num w:numId="10" w16cid:durableId="905532146">
    <w:abstractNumId w:val="30"/>
  </w:num>
  <w:num w:numId="11" w16cid:durableId="395978623">
    <w:abstractNumId w:val="14"/>
  </w:num>
  <w:num w:numId="12" w16cid:durableId="1995253658">
    <w:abstractNumId w:val="21"/>
  </w:num>
  <w:num w:numId="13" w16cid:durableId="1579287340">
    <w:abstractNumId w:val="18"/>
  </w:num>
  <w:num w:numId="14" w16cid:durableId="1900241466">
    <w:abstractNumId w:val="16"/>
  </w:num>
  <w:num w:numId="15" w16cid:durableId="690302359">
    <w:abstractNumId w:val="7"/>
  </w:num>
  <w:num w:numId="16" w16cid:durableId="1132863821">
    <w:abstractNumId w:val="26"/>
  </w:num>
  <w:num w:numId="17" w16cid:durableId="1492286981">
    <w:abstractNumId w:val="27"/>
  </w:num>
  <w:num w:numId="18" w16cid:durableId="2142990957">
    <w:abstractNumId w:val="17"/>
  </w:num>
  <w:num w:numId="19" w16cid:durableId="961691139">
    <w:abstractNumId w:val="29"/>
  </w:num>
  <w:num w:numId="20" w16cid:durableId="826214789">
    <w:abstractNumId w:val="11"/>
  </w:num>
  <w:num w:numId="21" w16cid:durableId="1367096536">
    <w:abstractNumId w:val="4"/>
  </w:num>
  <w:num w:numId="22" w16cid:durableId="2060519760">
    <w:abstractNumId w:val="2"/>
    <w:lvlOverride w:ilvl="0">
      <w:startOverride w:val="6"/>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26453051">
    <w:abstractNumId w:val="2"/>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72804590">
    <w:abstractNumId w:val="2"/>
    <w:lvlOverride w:ilvl="0">
      <w:startOverride w:val="2"/>
    </w:lvlOverride>
    <w:lvlOverride w:ilvl="1">
      <w:startOverride w:val="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41838069">
    <w:abstractNumId w:val="2"/>
    <w:lvlOverride w:ilvl="0">
      <w:startOverride w:val="2"/>
    </w:lvlOverride>
    <w:lvlOverride w:ilvl="1">
      <w:startOverride w:val="4"/>
    </w:lvlOverride>
    <w:lvlOverride w:ilvl="2">
      <w:startOverride w:val="6"/>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64715241">
    <w:abstractNumId w:val="2"/>
    <w:lvlOverride w:ilvl="0">
      <w:startOverride w:val="2"/>
    </w:lvlOverride>
    <w:lvlOverride w:ilvl="1">
      <w:startOverride w:val="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84395590">
    <w:abstractNumId w:val="2"/>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35719087">
    <w:abstractNumId w:val="2"/>
    <w:lvlOverride w:ilvl="0">
      <w:startOverride w:val="10"/>
    </w:lvlOverride>
    <w:lvlOverride w:ilvl="1">
      <w:startOverride w:val="2"/>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5100870">
    <w:abstractNumId w:val="2"/>
    <w:lvlOverride w:ilvl="0">
      <w:startOverride w:val="9"/>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66584242">
    <w:abstractNumId w:val="35"/>
  </w:num>
  <w:num w:numId="31" w16cid:durableId="418063151">
    <w:abstractNumId w:val="28"/>
  </w:num>
  <w:num w:numId="32" w16cid:durableId="1566530062">
    <w:abstractNumId w:val="2"/>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53259825">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54631416">
    <w:abstractNumId w:val="2"/>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29882971">
    <w:abstractNumId w:val="34"/>
  </w:num>
  <w:num w:numId="36" w16cid:durableId="748695992">
    <w:abstractNumId w:val="2"/>
    <w:lvlOverride w:ilvl="0">
      <w:startOverride w:val="4"/>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7" w16cid:durableId="1295209482">
    <w:abstractNumId w:val="2"/>
    <w:lvlOverride w:ilvl="0">
      <w:startOverride w:val="5"/>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8" w16cid:durableId="908425011">
    <w:abstractNumId w:val="2"/>
    <w:lvlOverride w:ilvl="0">
      <w:startOverride w:val="2"/>
    </w:lvlOverride>
    <w:lvlOverride w:ilvl="1">
      <w:startOverride w:val="5"/>
    </w:lvlOverride>
    <w:lvlOverride w:ilvl="2">
      <w:startOverride w:val="2"/>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97021346">
    <w:abstractNumId w:val="5"/>
  </w:num>
  <w:num w:numId="40" w16cid:durableId="1235512177">
    <w:abstractNumId w:val="9"/>
  </w:num>
  <w:num w:numId="41" w16cid:durableId="4481592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720803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204403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260262">
    <w:abstractNumId w:val="10"/>
  </w:num>
  <w:num w:numId="45" w16cid:durableId="302199857">
    <w:abstractNumId w:val="3"/>
  </w:num>
  <w:num w:numId="46" w16cid:durableId="290090557">
    <w:abstractNumId w:val="22"/>
  </w:num>
  <w:num w:numId="47" w16cid:durableId="765424704">
    <w:abstractNumId w:val="33"/>
  </w:num>
  <w:num w:numId="48" w16cid:durableId="619609279">
    <w:abstractNumId w:val="31"/>
  </w:num>
  <w:num w:numId="49" w16cid:durableId="282464866">
    <w:abstractNumId w:val="13"/>
  </w:num>
  <w:num w:numId="50" w16cid:durableId="655838022">
    <w:abstractNumId w:val="23"/>
  </w:num>
  <w:num w:numId="51" w16cid:durableId="192040720">
    <w:abstractNumId w:val="25"/>
  </w:num>
  <w:num w:numId="52" w16cid:durableId="427434718">
    <w:abstractNumId w:val="32"/>
  </w:num>
  <w:num w:numId="53" w16cid:durableId="1154024575">
    <w:abstractNumId w:val="2"/>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755278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7115439">
    <w:abstractNumId w:val="2"/>
  </w:num>
  <w:numIdMacAtCleanup w:val="4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yland, John">
    <w15:presenceInfo w15:providerId="AD" w15:userId="S::andrew.ryland@keithley.com::f592f354-264a-4ed2-a357-391a16deec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96C"/>
    <w:rsid w:val="00000DA2"/>
    <w:rsid w:val="00001183"/>
    <w:rsid w:val="000020D3"/>
    <w:rsid w:val="0000217C"/>
    <w:rsid w:val="00002588"/>
    <w:rsid w:val="00002C9B"/>
    <w:rsid w:val="0000340F"/>
    <w:rsid w:val="000035C8"/>
    <w:rsid w:val="00004556"/>
    <w:rsid w:val="000048F0"/>
    <w:rsid w:val="00004B1F"/>
    <w:rsid w:val="00004EB0"/>
    <w:rsid w:val="000052D7"/>
    <w:rsid w:val="0000551D"/>
    <w:rsid w:val="0000557E"/>
    <w:rsid w:val="000059B5"/>
    <w:rsid w:val="000072A6"/>
    <w:rsid w:val="00007362"/>
    <w:rsid w:val="00007818"/>
    <w:rsid w:val="000101C2"/>
    <w:rsid w:val="000101FD"/>
    <w:rsid w:val="0001056A"/>
    <w:rsid w:val="000108C9"/>
    <w:rsid w:val="00011423"/>
    <w:rsid w:val="00011B11"/>
    <w:rsid w:val="000126CF"/>
    <w:rsid w:val="000130F0"/>
    <w:rsid w:val="00013524"/>
    <w:rsid w:val="00013B24"/>
    <w:rsid w:val="00013DC0"/>
    <w:rsid w:val="0001550C"/>
    <w:rsid w:val="00015514"/>
    <w:rsid w:val="000156E8"/>
    <w:rsid w:val="0001582F"/>
    <w:rsid w:val="000158DD"/>
    <w:rsid w:val="00015941"/>
    <w:rsid w:val="00015CFC"/>
    <w:rsid w:val="000166F5"/>
    <w:rsid w:val="00017017"/>
    <w:rsid w:val="0001716B"/>
    <w:rsid w:val="0001729C"/>
    <w:rsid w:val="000177A9"/>
    <w:rsid w:val="000177C7"/>
    <w:rsid w:val="00017FDE"/>
    <w:rsid w:val="0002052B"/>
    <w:rsid w:val="0002083A"/>
    <w:rsid w:val="00020B65"/>
    <w:rsid w:val="00020EEE"/>
    <w:rsid w:val="000211FE"/>
    <w:rsid w:val="00021A06"/>
    <w:rsid w:val="00022111"/>
    <w:rsid w:val="00023C44"/>
    <w:rsid w:val="00023F0A"/>
    <w:rsid w:val="00024055"/>
    <w:rsid w:val="000241A2"/>
    <w:rsid w:val="00025545"/>
    <w:rsid w:val="00025780"/>
    <w:rsid w:val="00025AB7"/>
    <w:rsid w:val="00025FDC"/>
    <w:rsid w:val="000262D5"/>
    <w:rsid w:val="00026E39"/>
    <w:rsid w:val="00026F4D"/>
    <w:rsid w:val="000273EC"/>
    <w:rsid w:val="00027BF1"/>
    <w:rsid w:val="000303CE"/>
    <w:rsid w:val="00030C99"/>
    <w:rsid w:val="000313D3"/>
    <w:rsid w:val="00031498"/>
    <w:rsid w:val="00031843"/>
    <w:rsid w:val="000325D7"/>
    <w:rsid w:val="0003292C"/>
    <w:rsid w:val="00032BD6"/>
    <w:rsid w:val="00032C9B"/>
    <w:rsid w:val="00032FB4"/>
    <w:rsid w:val="00033743"/>
    <w:rsid w:val="00033754"/>
    <w:rsid w:val="00033A54"/>
    <w:rsid w:val="00033C42"/>
    <w:rsid w:val="000350E1"/>
    <w:rsid w:val="0003597A"/>
    <w:rsid w:val="0003599C"/>
    <w:rsid w:val="00035CC1"/>
    <w:rsid w:val="00036419"/>
    <w:rsid w:val="0003662E"/>
    <w:rsid w:val="00036968"/>
    <w:rsid w:val="00036BEA"/>
    <w:rsid w:val="00040212"/>
    <w:rsid w:val="000403AF"/>
    <w:rsid w:val="00041160"/>
    <w:rsid w:val="00041439"/>
    <w:rsid w:val="00041BD3"/>
    <w:rsid w:val="00041D3C"/>
    <w:rsid w:val="00041FAD"/>
    <w:rsid w:val="00042241"/>
    <w:rsid w:val="00042ADC"/>
    <w:rsid w:val="00042C61"/>
    <w:rsid w:val="00043002"/>
    <w:rsid w:val="0004327C"/>
    <w:rsid w:val="00043B7A"/>
    <w:rsid w:val="000440F6"/>
    <w:rsid w:val="0004414A"/>
    <w:rsid w:val="0004426B"/>
    <w:rsid w:val="00044A5F"/>
    <w:rsid w:val="00045528"/>
    <w:rsid w:val="00045621"/>
    <w:rsid w:val="00045A8C"/>
    <w:rsid w:val="00045DBC"/>
    <w:rsid w:val="00045FDD"/>
    <w:rsid w:val="00046A8F"/>
    <w:rsid w:val="00047FC6"/>
    <w:rsid w:val="0005022D"/>
    <w:rsid w:val="00050307"/>
    <w:rsid w:val="00050D15"/>
    <w:rsid w:val="000513AD"/>
    <w:rsid w:val="00051407"/>
    <w:rsid w:val="00051746"/>
    <w:rsid w:val="000533C5"/>
    <w:rsid w:val="00053E68"/>
    <w:rsid w:val="0005471B"/>
    <w:rsid w:val="00054AB1"/>
    <w:rsid w:val="00054C62"/>
    <w:rsid w:val="00055091"/>
    <w:rsid w:val="00055266"/>
    <w:rsid w:val="00055882"/>
    <w:rsid w:val="00056049"/>
    <w:rsid w:val="00056078"/>
    <w:rsid w:val="00057474"/>
    <w:rsid w:val="00057509"/>
    <w:rsid w:val="0006018D"/>
    <w:rsid w:val="0006146A"/>
    <w:rsid w:val="00061EDB"/>
    <w:rsid w:val="0006284D"/>
    <w:rsid w:val="000631BE"/>
    <w:rsid w:val="000632B0"/>
    <w:rsid w:val="00063B7D"/>
    <w:rsid w:val="00063ED2"/>
    <w:rsid w:val="000649BC"/>
    <w:rsid w:val="00065781"/>
    <w:rsid w:val="00065C79"/>
    <w:rsid w:val="00065DF5"/>
    <w:rsid w:val="00065E62"/>
    <w:rsid w:val="0006619B"/>
    <w:rsid w:val="000663A1"/>
    <w:rsid w:val="00066775"/>
    <w:rsid w:val="00066A8D"/>
    <w:rsid w:val="000671F6"/>
    <w:rsid w:val="00067201"/>
    <w:rsid w:val="00067D03"/>
    <w:rsid w:val="00071460"/>
    <w:rsid w:val="00071560"/>
    <w:rsid w:val="000716BB"/>
    <w:rsid w:val="00071837"/>
    <w:rsid w:val="00071B33"/>
    <w:rsid w:val="000729BF"/>
    <w:rsid w:val="00073441"/>
    <w:rsid w:val="00073694"/>
    <w:rsid w:val="00073D9D"/>
    <w:rsid w:val="00074342"/>
    <w:rsid w:val="000746C6"/>
    <w:rsid w:val="00074804"/>
    <w:rsid w:val="00074C8C"/>
    <w:rsid w:val="00075245"/>
    <w:rsid w:val="00076226"/>
    <w:rsid w:val="000763E7"/>
    <w:rsid w:val="000764EE"/>
    <w:rsid w:val="0007651E"/>
    <w:rsid w:val="00076A80"/>
    <w:rsid w:val="00076E4F"/>
    <w:rsid w:val="000774E6"/>
    <w:rsid w:val="0007755C"/>
    <w:rsid w:val="00077EF9"/>
    <w:rsid w:val="00080416"/>
    <w:rsid w:val="0008087F"/>
    <w:rsid w:val="00081DAD"/>
    <w:rsid w:val="00082448"/>
    <w:rsid w:val="0008283A"/>
    <w:rsid w:val="00082CD9"/>
    <w:rsid w:val="00082CDD"/>
    <w:rsid w:val="00082D93"/>
    <w:rsid w:val="0008360D"/>
    <w:rsid w:val="00083673"/>
    <w:rsid w:val="00083B0F"/>
    <w:rsid w:val="00084503"/>
    <w:rsid w:val="000847AD"/>
    <w:rsid w:val="000848F4"/>
    <w:rsid w:val="00084C98"/>
    <w:rsid w:val="00084D71"/>
    <w:rsid w:val="00085248"/>
    <w:rsid w:val="0008656D"/>
    <w:rsid w:val="00086CE3"/>
    <w:rsid w:val="00091354"/>
    <w:rsid w:val="000922F9"/>
    <w:rsid w:val="00092C1C"/>
    <w:rsid w:val="000934EC"/>
    <w:rsid w:val="0009380D"/>
    <w:rsid w:val="00093971"/>
    <w:rsid w:val="00094264"/>
    <w:rsid w:val="00095885"/>
    <w:rsid w:val="00095F21"/>
    <w:rsid w:val="00096164"/>
    <w:rsid w:val="000967F1"/>
    <w:rsid w:val="000975B4"/>
    <w:rsid w:val="000975D7"/>
    <w:rsid w:val="00097CEB"/>
    <w:rsid w:val="00097CF7"/>
    <w:rsid w:val="000A1725"/>
    <w:rsid w:val="000A1DB0"/>
    <w:rsid w:val="000A21AA"/>
    <w:rsid w:val="000A21FF"/>
    <w:rsid w:val="000A2422"/>
    <w:rsid w:val="000A2729"/>
    <w:rsid w:val="000A2D0D"/>
    <w:rsid w:val="000A2F83"/>
    <w:rsid w:val="000A32B8"/>
    <w:rsid w:val="000A3511"/>
    <w:rsid w:val="000A3627"/>
    <w:rsid w:val="000A3A5B"/>
    <w:rsid w:val="000A3D1C"/>
    <w:rsid w:val="000A4B86"/>
    <w:rsid w:val="000A5984"/>
    <w:rsid w:val="000A6928"/>
    <w:rsid w:val="000A704F"/>
    <w:rsid w:val="000A709B"/>
    <w:rsid w:val="000A7B24"/>
    <w:rsid w:val="000B01F9"/>
    <w:rsid w:val="000B0D18"/>
    <w:rsid w:val="000B1902"/>
    <w:rsid w:val="000B1D73"/>
    <w:rsid w:val="000B2825"/>
    <w:rsid w:val="000B3193"/>
    <w:rsid w:val="000B4914"/>
    <w:rsid w:val="000B5007"/>
    <w:rsid w:val="000B50D2"/>
    <w:rsid w:val="000B5321"/>
    <w:rsid w:val="000B5B31"/>
    <w:rsid w:val="000B72C9"/>
    <w:rsid w:val="000C03B5"/>
    <w:rsid w:val="000C0A23"/>
    <w:rsid w:val="000C2386"/>
    <w:rsid w:val="000C25DE"/>
    <w:rsid w:val="000C2BCA"/>
    <w:rsid w:val="000C30F6"/>
    <w:rsid w:val="000C3890"/>
    <w:rsid w:val="000C3D54"/>
    <w:rsid w:val="000C3F0D"/>
    <w:rsid w:val="000C3FDF"/>
    <w:rsid w:val="000C4A5D"/>
    <w:rsid w:val="000C4D26"/>
    <w:rsid w:val="000C553D"/>
    <w:rsid w:val="000C5801"/>
    <w:rsid w:val="000C6084"/>
    <w:rsid w:val="000C625F"/>
    <w:rsid w:val="000C6482"/>
    <w:rsid w:val="000C66A8"/>
    <w:rsid w:val="000C6D90"/>
    <w:rsid w:val="000C7CD5"/>
    <w:rsid w:val="000D0AA5"/>
    <w:rsid w:val="000D0B18"/>
    <w:rsid w:val="000D150A"/>
    <w:rsid w:val="000D1582"/>
    <w:rsid w:val="000D1A95"/>
    <w:rsid w:val="000D1BA9"/>
    <w:rsid w:val="000D1BF6"/>
    <w:rsid w:val="000D1C4E"/>
    <w:rsid w:val="000D2591"/>
    <w:rsid w:val="000D2B99"/>
    <w:rsid w:val="000D2E56"/>
    <w:rsid w:val="000D3000"/>
    <w:rsid w:val="000D3089"/>
    <w:rsid w:val="000D3327"/>
    <w:rsid w:val="000D45DD"/>
    <w:rsid w:val="000D478A"/>
    <w:rsid w:val="000D4C76"/>
    <w:rsid w:val="000D4FE3"/>
    <w:rsid w:val="000D54E7"/>
    <w:rsid w:val="000D6183"/>
    <w:rsid w:val="000D62AD"/>
    <w:rsid w:val="000D663B"/>
    <w:rsid w:val="000D7D2E"/>
    <w:rsid w:val="000D7E2B"/>
    <w:rsid w:val="000D7E70"/>
    <w:rsid w:val="000E1E58"/>
    <w:rsid w:val="000E23F0"/>
    <w:rsid w:val="000E2B08"/>
    <w:rsid w:val="000E2E3A"/>
    <w:rsid w:val="000E3359"/>
    <w:rsid w:val="000E36EA"/>
    <w:rsid w:val="000E45F6"/>
    <w:rsid w:val="000E4AD6"/>
    <w:rsid w:val="000E4D85"/>
    <w:rsid w:val="000E4DD4"/>
    <w:rsid w:val="000E5204"/>
    <w:rsid w:val="000E5280"/>
    <w:rsid w:val="000E5386"/>
    <w:rsid w:val="000E5594"/>
    <w:rsid w:val="000E6090"/>
    <w:rsid w:val="000E6E36"/>
    <w:rsid w:val="000E79B1"/>
    <w:rsid w:val="000E7DB2"/>
    <w:rsid w:val="000F0072"/>
    <w:rsid w:val="000F079D"/>
    <w:rsid w:val="000F0A0E"/>
    <w:rsid w:val="000F0EC0"/>
    <w:rsid w:val="000F1C7F"/>
    <w:rsid w:val="000F1CBF"/>
    <w:rsid w:val="000F2392"/>
    <w:rsid w:val="000F2E74"/>
    <w:rsid w:val="000F3154"/>
    <w:rsid w:val="000F36E4"/>
    <w:rsid w:val="000F3828"/>
    <w:rsid w:val="000F392A"/>
    <w:rsid w:val="000F3DCE"/>
    <w:rsid w:val="000F446B"/>
    <w:rsid w:val="000F4910"/>
    <w:rsid w:val="000F4AD9"/>
    <w:rsid w:val="000F51FE"/>
    <w:rsid w:val="000F527D"/>
    <w:rsid w:val="000F623E"/>
    <w:rsid w:val="000F6525"/>
    <w:rsid w:val="000F6BEF"/>
    <w:rsid w:val="000F6CE1"/>
    <w:rsid w:val="000F78B2"/>
    <w:rsid w:val="000F7B6D"/>
    <w:rsid w:val="000F7C9B"/>
    <w:rsid w:val="00100888"/>
    <w:rsid w:val="00100ABD"/>
    <w:rsid w:val="00100C36"/>
    <w:rsid w:val="00101108"/>
    <w:rsid w:val="0010117F"/>
    <w:rsid w:val="00101294"/>
    <w:rsid w:val="00102864"/>
    <w:rsid w:val="00102E72"/>
    <w:rsid w:val="00102F2C"/>
    <w:rsid w:val="0010357A"/>
    <w:rsid w:val="00103EB9"/>
    <w:rsid w:val="001047FB"/>
    <w:rsid w:val="00104F85"/>
    <w:rsid w:val="00104FE2"/>
    <w:rsid w:val="001051CA"/>
    <w:rsid w:val="0010555F"/>
    <w:rsid w:val="00105814"/>
    <w:rsid w:val="00105FDF"/>
    <w:rsid w:val="00106047"/>
    <w:rsid w:val="001064E7"/>
    <w:rsid w:val="00107CAC"/>
    <w:rsid w:val="00111AAB"/>
    <w:rsid w:val="00111B32"/>
    <w:rsid w:val="00111EE2"/>
    <w:rsid w:val="001129E8"/>
    <w:rsid w:val="00112B90"/>
    <w:rsid w:val="00112DDD"/>
    <w:rsid w:val="00113078"/>
    <w:rsid w:val="00113684"/>
    <w:rsid w:val="00113978"/>
    <w:rsid w:val="00113B29"/>
    <w:rsid w:val="00113C2E"/>
    <w:rsid w:val="001140AC"/>
    <w:rsid w:val="00114321"/>
    <w:rsid w:val="001150FA"/>
    <w:rsid w:val="0011516D"/>
    <w:rsid w:val="001156DC"/>
    <w:rsid w:val="001158D1"/>
    <w:rsid w:val="00115A4B"/>
    <w:rsid w:val="001162D0"/>
    <w:rsid w:val="001162FB"/>
    <w:rsid w:val="001169BF"/>
    <w:rsid w:val="00120390"/>
    <w:rsid w:val="00120C2D"/>
    <w:rsid w:val="00120E46"/>
    <w:rsid w:val="00121CCA"/>
    <w:rsid w:val="001221CB"/>
    <w:rsid w:val="001231E5"/>
    <w:rsid w:val="001232EB"/>
    <w:rsid w:val="00123492"/>
    <w:rsid w:val="0012414C"/>
    <w:rsid w:val="001242D4"/>
    <w:rsid w:val="0012450D"/>
    <w:rsid w:val="00124B04"/>
    <w:rsid w:val="00124B70"/>
    <w:rsid w:val="00124C92"/>
    <w:rsid w:val="00124FBD"/>
    <w:rsid w:val="00126012"/>
    <w:rsid w:val="00126641"/>
    <w:rsid w:val="0012689F"/>
    <w:rsid w:val="0012694F"/>
    <w:rsid w:val="00126B0E"/>
    <w:rsid w:val="00126C71"/>
    <w:rsid w:val="001274B5"/>
    <w:rsid w:val="001301DC"/>
    <w:rsid w:val="0013021C"/>
    <w:rsid w:val="001316D2"/>
    <w:rsid w:val="00132090"/>
    <w:rsid w:val="0013288C"/>
    <w:rsid w:val="00132A61"/>
    <w:rsid w:val="00133B9D"/>
    <w:rsid w:val="00133BF7"/>
    <w:rsid w:val="00134F76"/>
    <w:rsid w:val="001351BF"/>
    <w:rsid w:val="00135584"/>
    <w:rsid w:val="00135D1C"/>
    <w:rsid w:val="00135FB3"/>
    <w:rsid w:val="00136637"/>
    <w:rsid w:val="0013797A"/>
    <w:rsid w:val="0014061D"/>
    <w:rsid w:val="00140AFB"/>
    <w:rsid w:val="00141EA6"/>
    <w:rsid w:val="00142A91"/>
    <w:rsid w:val="00142CA9"/>
    <w:rsid w:val="00143436"/>
    <w:rsid w:val="001434E7"/>
    <w:rsid w:val="0014356D"/>
    <w:rsid w:val="00143AC5"/>
    <w:rsid w:val="00143CCC"/>
    <w:rsid w:val="00144283"/>
    <w:rsid w:val="00145735"/>
    <w:rsid w:val="001460BE"/>
    <w:rsid w:val="001467CC"/>
    <w:rsid w:val="001475CE"/>
    <w:rsid w:val="001477AF"/>
    <w:rsid w:val="00147A63"/>
    <w:rsid w:val="00150508"/>
    <w:rsid w:val="0015211F"/>
    <w:rsid w:val="00152296"/>
    <w:rsid w:val="00152356"/>
    <w:rsid w:val="0015253E"/>
    <w:rsid w:val="001525F9"/>
    <w:rsid w:val="00152ED5"/>
    <w:rsid w:val="00153572"/>
    <w:rsid w:val="00153BB3"/>
    <w:rsid w:val="00153F5B"/>
    <w:rsid w:val="001553D3"/>
    <w:rsid w:val="001556B2"/>
    <w:rsid w:val="0015594C"/>
    <w:rsid w:val="00155A02"/>
    <w:rsid w:val="00155BA8"/>
    <w:rsid w:val="001563FB"/>
    <w:rsid w:val="0015652A"/>
    <w:rsid w:val="001567BD"/>
    <w:rsid w:val="00156BC4"/>
    <w:rsid w:val="00156F65"/>
    <w:rsid w:val="0015718A"/>
    <w:rsid w:val="001571E3"/>
    <w:rsid w:val="001574EC"/>
    <w:rsid w:val="00157E13"/>
    <w:rsid w:val="0016003C"/>
    <w:rsid w:val="00160709"/>
    <w:rsid w:val="0016075D"/>
    <w:rsid w:val="001612A8"/>
    <w:rsid w:val="00161F9B"/>
    <w:rsid w:val="00162F5D"/>
    <w:rsid w:val="00163B18"/>
    <w:rsid w:val="00164983"/>
    <w:rsid w:val="00164A80"/>
    <w:rsid w:val="00165207"/>
    <w:rsid w:val="001658B1"/>
    <w:rsid w:val="00165A47"/>
    <w:rsid w:val="00165A5D"/>
    <w:rsid w:val="00165D8F"/>
    <w:rsid w:val="00167175"/>
    <w:rsid w:val="00167536"/>
    <w:rsid w:val="00167A54"/>
    <w:rsid w:val="00167DF9"/>
    <w:rsid w:val="00170883"/>
    <w:rsid w:val="00170C1D"/>
    <w:rsid w:val="00171006"/>
    <w:rsid w:val="001711FD"/>
    <w:rsid w:val="00171B64"/>
    <w:rsid w:val="00171B8E"/>
    <w:rsid w:val="00172191"/>
    <w:rsid w:val="00172683"/>
    <w:rsid w:val="00172FBF"/>
    <w:rsid w:val="001730B0"/>
    <w:rsid w:val="001734BC"/>
    <w:rsid w:val="00173D1B"/>
    <w:rsid w:val="00174ED7"/>
    <w:rsid w:val="001756F2"/>
    <w:rsid w:val="00175B63"/>
    <w:rsid w:val="00175F04"/>
    <w:rsid w:val="0017723D"/>
    <w:rsid w:val="001773D3"/>
    <w:rsid w:val="00177446"/>
    <w:rsid w:val="00177F6C"/>
    <w:rsid w:val="0018000E"/>
    <w:rsid w:val="001802C0"/>
    <w:rsid w:val="001804A1"/>
    <w:rsid w:val="001807F5"/>
    <w:rsid w:val="00180A36"/>
    <w:rsid w:val="00180FB2"/>
    <w:rsid w:val="001810C2"/>
    <w:rsid w:val="00181711"/>
    <w:rsid w:val="00181C2B"/>
    <w:rsid w:val="00181EE7"/>
    <w:rsid w:val="0018272F"/>
    <w:rsid w:val="001828CF"/>
    <w:rsid w:val="001831E7"/>
    <w:rsid w:val="0018325D"/>
    <w:rsid w:val="0018381C"/>
    <w:rsid w:val="0018394C"/>
    <w:rsid w:val="00184689"/>
    <w:rsid w:val="001846A1"/>
    <w:rsid w:val="0018473D"/>
    <w:rsid w:val="00185911"/>
    <w:rsid w:val="001859D7"/>
    <w:rsid w:val="00185B65"/>
    <w:rsid w:val="00185D9B"/>
    <w:rsid w:val="00185F36"/>
    <w:rsid w:val="00186E35"/>
    <w:rsid w:val="00187438"/>
    <w:rsid w:val="00190055"/>
    <w:rsid w:val="0019069D"/>
    <w:rsid w:val="001911E6"/>
    <w:rsid w:val="00191A02"/>
    <w:rsid w:val="00191DE1"/>
    <w:rsid w:val="00192280"/>
    <w:rsid w:val="001924AD"/>
    <w:rsid w:val="00192883"/>
    <w:rsid w:val="00192C0C"/>
    <w:rsid w:val="0019319F"/>
    <w:rsid w:val="00193680"/>
    <w:rsid w:val="00193F7B"/>
    <w:rsid w:val="00194448"/>
    <w:rsid w:val="001946B4"/>
    <w:rsid w:val="001947BE"/>
    <w:rsid w:val="00194B69"/>
    <w:rsid w:val="00194C4C"/>
    <w:rsid w:val="00195335"/>
    <w:rsid w:val="0019595B"/>
    <w:rsid w:val="0019617B"/>
    <w:rsid w:val="001961B5"/>
    <w:rsid w:val="001979CB"/>
    <w:rsid w:val="00197A42"/>
    <w:rsid w:val="001A00E6"/>
    <w:rsid w:val="001A026A"/>
    <w:rsid w:val="001A090C"/>
    <w:rsid w:val="001A0A1C"/>
    <w:rsid w:val="001A0A84"/>
    <w:rsid w:val="001A1635"/>
    <w:rsid w:val="001A24DE"/>
    <w:rsid w:val="001A2612"/>
    <w:rsid w:val="001A29FE"/>
    <w:rsid w:val="001A3A48"/>
    <w:rsid w:val="001A4939"/>
    <w:rsid w:val="001A4AE0"/>
    <w:rsid w:val="001A4D00"/>
    <w:rsid w:val="001A5CB0"/>
    <w:rsid w:val="001A6126"/>
    <w:rsid w:val="001A72E7"/>
    <w:rsid w:val="001B043B"/>
    <w:rsid w:val="001B0CF4"/>
    <w:rsid w:val="001B1608"/>
    <w:rsid w:val="001B1844"/>
    <w:rsid w:val="001B2DA7"/>
    <w:rsid w:val="001B3032"/>
    <w:rsid w:val="001B3CD5"/>
    <w:rsid w:val="001B4798"/>
    <w:rsid w:val="001B4C40"/>
    <w:rsid w:val="001B5417"/>
    <w:rsid w:val="001B56FF"/>
    <w:rsid w:val="001B6CE0"/>
    <w:rsid w:val="001B6D4C"/>
    <w:rsid w:val="001B707D"/>
    <w:rsid w:val="001B79B9"/>
    <w:rsid w:val="001B7CEE"/>
    <w:rsid w:val="001C00D9"/>
    <w:rsid w:val="001C0A8C"/>
    <w:rsid w:val="001C1961"/>
    <w:rsid w:val="001C1BAB"/>
    <w:rsid w:val="001C268A"/>
    <w:rsid w:val="001C3402"/>
    <w:rsid w:val="001C407D"/>
    <w:rsid w:val="001C5921"/>
    <w:rsid w:val="001C61A0"/>
    <w:rsid w:val="001C6FEF"/>
    <w:rsid w:val="001C74A8"/>
    <w:rsid w:val="001C76E6"/>
    <w:rsid w:val="001C77F9"/>
    <w:rsid w:val="001D01C5"/>
    <w:rsid w:val="001D032B"/>
    <w:rsid w:val="001D068F"/>
    <w:rsid w:val="001D06BC"/>
    <w:rsid w:val="001D09D4"/>
    <w:rsid w:val="001D0D04"/>
    <w:rsid w:val="001D0E8A"/>
    <w:rsid w:val="001D1C58"/>
    <w:rsid w:val="001D2161"/>
    <w:rsid w:val="001D28FD"/>
    <w:rsid w:val="001D2A03"/>
    <w:rsid w:val="001D2A35"/>
    <w:rsid w:val="001D30C4"/>
    <w:rsid w:val="001D32F8"/>
    <w:rsid w:val="001D3A0D"/>
    <w:rsid w:val="001D3A7B"/>
    <w:rsid w:val="001D5144"/>
    <w:rsid w:val="001D5197"/>
    <w:rsid w:val="001D5EF9"/>
    <w:rsid w:val="001D603E"/>
    <w:rsid w:val="001D6437"/>
    <w:rsid w:val="001D6611"/>
    <w:rsid w:val="001D6A49"/>
    <w:rsid w:val="001D6ADB"/>
    <w:rsid w:val="001D6D26"/>
    <w:rsid w:val="001D6F0B"/>
    <w:rsid w:val="001D7CD4"/>
    <w:rsid w:val="001D7F89"/>
    <w:rsid w:val="001E05BB"/>
    <w:rsid w:val="001E065A"/>
    <w:rsid w:val="001E1142"/>
    <w:rsid w:val="001E1B16"/>
    <w:rsid w:val="001E1BAE"/>
    <w:rsid w:val="001E21D7"/>
    <w:rsid w:val="001E2BD8"/>
    <w:rsid w:val="001E2C93"/>
    <w:rsid w:val="001E331D"/>
    <w:rsid w:val="001E4CAB"/>
    <w:rsid w:val="001E4DD7"/>
    <w:rsid w:val="001E506A"/>
    <w:rsid w:val="001E5516"/>
    <w:rsid w:val="001E59A5"/>
    <w:rsid w:val="001E5A3D"/>
    <w:rsid w:val="001E6806"/>
    <w:rsid w:val="001E6821"/>
    <w:rsid w:val="001E6E7A"/>
    <w:rsid w:val="001E6EB0"/>
    <w:rsid w:val="001E714E"/>
    <w:rsid w:val="001E796B"/>
    <w:rsid w:val="001F047D"/>
    <w:rsid w:val="001F1714"/>
    <w:rsid w:val="001F1B4F"/>
    <w:rsid w:val="001F2161"/>
    <w:rsid w:val="001F27AE"/>
    <w:rsid w:val="001F2A1B"/>
    <w:rsid w:val="001F34CC"/>
    <w:rsid w:val="001F3550"/>
    <w:rsid w:val="001F3ADB"/>
    <w:rsid w:val="001F3BFB"/>
    <w:rsid w:val="001F4166"/>
    <w:rsid w:val="001F4EC0"/>
    <w:rsid w:val="001F5388"/>
    <w:rsid w:val="001F5B26"/>
    <w:rsid w:val="001F6230"/>
    <w:rsid w:val="001F64EA"/>
    <w:rsid w:val="001F7428"/>
    <w:rsid w:val="001F7430"/>
    <w:rsid w:val="001F7717"/>
    <w:rsid w:val="001F793F"/>
    <w:rsid w:val="001F798B"/>
    <w:rsid w:val="002009CD"/>
    <w:rsid w:val="00200D98"/>
    <w:rsid w:val="002023EC"/>
    <w:rsid w:val="002029C3"/>
    <w:rsid w:val="00202BBD"/>
    <w:rsid w:val="002036A8"/>
    <w:rsid w:val="00203BE8"/>
    <w:rsid w:val="00203FAC"/>
    <w:rsid w:val="00204566"/>
    <w:rsid w:val="002051EA"/>
    <w:rsid w:val="0020569E"/>
    <w:rsid w:val="00206A69"/>
    <w:rsid w:val="00206C35"/>
    <w:rsid w:val="0020713E"/>
    <w:rsid w:val="002101BF"/>
    <w:rsid w:val="00210728"/>
    <w:rsid w:val="00211037"/>
    <w:rsid w:val="00211C00"/>
    <w:rsid w:val="00211FE8"/>
    <w:rsid w:val="00212599"/>
    <w:rsid w:val="00212603"/>
    <w:rsid w:val="002129C3"/>
    <w:rsid w:val="002133EF"/>
    <w:rsid w:val="0021444F"/>
    <w:rsid w:val="00214555"/>
    <w:rsid w:val="002153FF"/>
    <w:rsid w:val="002159AA"/>
    <w:rsid w:val="002159DF"/>
    <w:rsid w:val="00215B1A"/>
    <w:rsid w:val="00215EEB"/>
    <w:rsid w:val="002164F1"/>
    <w:rsid w:val="00216EBA"/>
    <w:rsid w:val="002200E4"/>
    <w:rsid w:val="002219D5"/>
    <w:rsid w:val="00221F3C"/>
    <w:rsid w:val="00221F89"/>
    <w:rsid w:val="00222183"/>
    <w:rsid w:val="00224562"/>
    <w:rsid w:val="00224AD4"/>
    <w:rsid w:val="0022697E"/>
    <w:rsid w:val="00230042"/>
    <w:rsid w:val="002315EA"/>
    <w:rsid w:val="0023286C"/>
    <w:rsid w:val="00233BBB"/>
    <w:rsid w:val="0023429C"/>
    <w:rsid w:val="0023429E"/>
    <w:rsid w:val="0023555C"/>
    <w:rsid w:val="002365C4"/>
    <w:rsid w:val="00236AD3"/>
    <w:rsid w:val="00237652"/>
    <w:rsid w:val="0024075F"/>
    <w:rsid w:val="00240909"/>
    <w:rsid w:val="0024190D"/>
    <w:rsid w:val="00241F38"/>
    <w:rsid w:val="00242067"/>
    <w:rsid w:val="00243F48"/>
    <w:rsid w:val="00244AEB"/>
    <w:rsid w:val="00244B56"/>
    <w:rsid w:val="00244CA6"/>
    <w:rsid w:val="00244D76"/>
    <w:rsid w:val="00244F3E"/>
    <w:rsid w:val="00244F6C"/>
    <w:rsid w:val="00245087"/>
    <w:rsid w:val="00245992"/>
    <w:rsid w:val="002460DE"/>
    <w:rsid w:val="002462DA"/>
    <w:rsid w:val="002463C2"/>
    <w:rsid w:val="002465E0"/>
    <w:rsid w:val="00246A2E"/>
    <w:rsid w:val="0024749F"/>
    <w:rsid w:val="0025183B"/>
    <w:rsid w:val="00251B32"/>
    <w:rsid w:val="00252129"/>
    <w:rsid w:val="002537EE"/>
    <w:rsid w:val="00253C36"/>
    <w:rsid w:val="00254174"/>
    <w:rsid w:val="00254179"/>
    <w:rsid w:val="00254DDC"/>
    <w:rsid w:val="00254F72"/>
    <w:rsid w:val="002550F8"/>
    <w:rsid w:val="00255FA5"/>
    <w:rsid w:val="0025611F"/>
    <w:rsid w:val="00256E4B"/>
    <w:rsid w:val="002572BF"/>
    <w:rsid w:val="0025759B"/>
    <w:rsid w:val="00257843"/>
    <w:rsid w:val="00260298"/>
    <w:rsid w:val="00260D56"/>
    <w:rsid w:val="00260ED5"/>
    <w:rsid w:val="00261638"/>
    <w:rsid w:val="00261F35"/>
    <w:rsid w:val="002620B1"/>
    <w:rsid w:val="002629E3"/>
    <w:rsid w:val="0026342E"/>
    <w:rsid w:val="002639FB"/>
    <w:rsid w:val="00263C81"/>
    <w:rsid w:val="002640E9"/>
    <w:rsid w:val="00264412"/>
    <w:rsid w:val="00265A16"/>
    <w:rsid w:val="00265AC6"/>
    <w:rsid w:val="00266359"/>
    <w:rsid w:val="002700F8"/>
    <w:rsid w:val="0027029C"/>
    <w:rsid w:val="00270D6A"/>
    <w:rsid w:val="00271243"/>
    <w:rsid w:val="00271CA0"/>
    <w:rsid w:val="00272715"/>
    <w:rsid w:val="00272A80"/>
    <w:rsid w:val="00273905"/>
    <w:rsid w:val="00273C02"/>
    <w:rsid w:val="002751A3"/>
    <w:rsid w:val="00275BAD"/>
    <w:rsid w:val="00275FDC"/>
    <w:rsid w:val="002764B0"/>
    <w:rsid w:val="002768A0"/>
    <w:rsid w:val="00277A5B"/>
    <w:rsid w:val="0028063C"/>
    <w:rsid w:val="00280CFA"/>
    <w:rsid w:val="002813E9"/>
    <w:rsid w:val="00281A9E"/>
    <w:rsid w:val="00281CC9"/>
    <w:rsid w:val="00281CF9"/>
    <w:rsid w:val="00281ECE"/>
    <w:rsid w:val="00282358"/>
    <w:rsid w:val="00282474"/>
    <w:rsid w:val="00282980"/>
    <w:rsid w:val="00283C6F"/>
    <w:rsid w:val="00283EE2"/>
    <w:rsid w:val="00283F1C"/>
    <w:rsid w:val="00285272"/>
    <w:rsid w:val="002865E4"/>
    <w:rsid w:val="00286D04"/>
    <w:rsid w:val="0028700E"/>
    <w:rsid w:val="00287B81"/>
    <w:rsid w:val="00287FF2"/>
    <w:rsid w:val="00290104"/>
    <w:rsid w:val="0029052E"/>
    <w:rsid w:val="002908A1"/>
    <w:rsid w:val="00290CAA"/>
    <w:rsid w:val="002919B0"/>
    <w:rsid w:val="00291B25"/>
    <w:rsid w:val="002920FE"/>
    <w:rsid w:val="0029228C"/>
    <w:rsid w:val="0029314C"/>
    <w:rsid w:val="00293939"/>
    <w:rsid w:val="002939A8"/>
    <w:rsid w:val="00293CD2"/>
    <w:rsid w:val="002955A9"/>
    <w:rsid w:val="00296751"/>
    <w:rsid w:val="00296860"/>
    <w:rsid w:val="00296A8C"/>
    <w:rsid w:val="00296DEE"/>
    <w:rsid w:val="00297602"/>
    <w:rsid w:val="0029792E"/>
    <w:rsid w:val="00297F43"/>
    <w:rsid w:val="00297F99"/>
    <w:rsid w:val="002A0CB3"/>
    <w:rsid w:val="002A0FE1"/>
    <w:rsid w:val="002A1756"/>
    <w:rsid w:val="002A179A"/>
    <w:rsid w:val="002A1AED"/>
    <w:rsid w:val="002A23BB"/>
    <w:rsid w:val="002A3107"/>
    <w:rsid w:val="002A43AB"/>
    <w:rsid w:val="002A49B9"/>
    <w:rsid w:val="002A4AE8"/>
    <w:rsid w:val="002A4DE1"/>
    <w:rsid w:val="002A51B8"/>
    <w:rsid w:val="002A51F9"/>
    <w:rsid w:val="002A62DD"/>
    <w:rsid w:val="002A7063"/>
    <w:rsid w:val="002A70FA"/>
    <w:rsid w:val="002A72D8"/>
    <w:rsid w:val="002A7D35"/>
    <w:rsid w:val="002B01B9"/>
    <w:rsid w:val="002B05FA"/>
    <w:rsid w:val="002B07D9"/>
    <w:rsid w:val="002B08D1"/>
    <w:rsid w:val="002B0D84"/>
    <w:rsid w:val="002B13CB"/>
    <w:rsid w:val="002B1463"/>
    <w:rsid w:val="002B23E6"/>
    <w:rsid w:val="002B2FDC"/>
    <w:rsid w:val="002B31FC"/>
    <w:rsid w:val="002B3A76"/>
    <w:rsid w:val="002B3F46"/>
    <w:rsid w:val="002B475F"/>
    <w:rsid w:val="002B4BAB"/>
    <w:rsid w:val="002B5E69"/>
    <w:rsid w:val="002B6420"/>
    <w:rsid w:val="002B6C9F"/>
    <w:rsid w:val="002B6E8A"/>
    <w:rsid w:val="002B72F8"/>
    <w:rsid w:val="002B7544"/>
    <w:rsid w:val="002C05BD"/>
    <w:rsid w:val="002C0B40"/>
    <w:rsid w:val="002C0DDC"/>
    <w:rsid w:val="002C11D7"/>
    <w:rsid w:val="002C1591"/>
    <w:rsid w:val="002C1770"/>
    <w:rsid w:val="002C1E4B"/>
    <w:rsid w:val="002C2E6C"/>
    <w:rsid w:val="002C3798"/>
    <w:rsid w:val="002C3F0C"/>
    <w:rsid w:val="002C4D22"/>
    <w:rsid w:val="002C4EF0"/>
    <w:rsid w:val="002C5259"/>
    <w:rsid w:val="002C5AF1"/>
    <w:rsid w:val="002C6339"/>
    <w:rsid w:val="002C6E85"/>
    <w:rsid w:val="002C6EE5"/>
    <w:rsid w:val="002C7528"/>
    <w:rsid w:val="002C7650"/>
    <w:rsid w:val="002C7924"/>
    <w:rsid w:val="002C7A9C"/>
    <w:rsid w:val="002C7DC5"/>
    <w:rsid w:val="002D078C"/>
    <w:rsid w:val="002D081E"/>
    <w:rsid w:val="002D0B30"/>
    <w:rsid w:val="002D130E"/>
    <w:rsid w:val="002D15B2"/>
    <w:rsid w:val="002D1956"/>
    <w:rsid w:val="002D2E70"/>
    <w:rsid w:val="002D3C6C"/>
    <w:rsid w:val="002D3C87"/>
    <w:rsid w:val="002D3C92"/>
    <w:rsid w:val="002D4383"/>
    <w:rsid w:val="002D481C"/>
    <w:rsid w:val="002D4D51"/>
    <w:rsid w:val="002D532F"/>
    <w:rsid w:val="002D545F"/>
    <w:rsid w:val="002D662A"/>
    <w:rsid w:val="002D66EF"/>
    <w:rsid w:val="002D69A1"/>
    <w:rsid w:val="002D70B8"/>
    <w:rsid w:val="002D71E3"/>
    <w:rsid w:val="002D7CA3"/>
    <w:rsid w:val="002D7E95"/>
    <w:rsid w:val="002E0247"/>
    <w:rsid w:val="002E1BF6"/>
    <w:rsid w:val="002E26B8"/>
    <w:rsid w:val="002E3214"/>
    <w:rsid w:val="002E3C60"/>
    <w:rsid w:val="002E3E80"/>
    <w:rsid w:val="002E4280"/>
    <w:rsid w:val="002E474D"/>
    <w:rsid w:val="002E53F9"/>
    <w:rsid w:val="002E693E"/>
    <w:rsid w:val="002E69BB"/>
    <w:rsid w:val="002E6D97"/>
    <w:rsid w:val="002E70B9"/>
    <w:rsid w:val="002E7167"/>
    <w:rsid w:val="002E7BF5"/>
    <w:rsid w:val="002F0E29"/>
    <w:rsid w:val="002F1033"/>
    <w:rsid w:val="002F1035"/>
    <w:rsid w:val="002F1258"/>
    <w:rsid w:val="002F13BC"/>
    <w:rsid w:val="002F160D"/>
    <w:rsid w:val="002F22AC"/>
    <w:rsid w:val="002F3FD6"/>
    <w:rsid w:val="002F40DB"/>
    <w:rsid w:val="002F42E1"/>
    <w:rsid w:val="002F4A69"/>
    <w:rsid w:val="002F4C63"/>
    <w:rsid w:val="002F551A"/>
    <w:rsid w:val="002F5CDF"/>
    <w:rsid w:val="002F613C"/>
    <w:rsid w:val="002F6B92"/>
    <w:rsid w:val="002F6E90"/>
    <w:rsid w:val="002F71A9"/>
    <w:rsid w:val="002F7A68"/>
    <w:rsid w:val="00300120"/>
    <w:rsid w:val="00300142"/>
    <w:rsid w:val="003001F2"/>
    <w:rsid w:val="00300649"/>
    <w:rsid w:val="00301A3F"/>
    <w:rsid w:val="00301C76"/>
    <w:rsid w:val="00302086"/>
    <w:rsid w:val="00302088"/>
    <w:rsid w:val="00302C1D"/>
    <w:rsid w:val="00302F9E"/>
    <w:rsid w:val="0030304F"/>
    <w:rsid w:val="003031CE"/>
    <w:rsid w:val="0030324C"/>
    <w:rsid w:val="00303D99"/>
    <w:rsid w:val="00303EEA"/>
    <w:rsid w:val="00303FA6"/>
    <w:rsid w:val="00304465"/>
    <w:rsid w:val="00304982"/>
    <w:rsid w:val="00304FFE"/>
    <w:rsid w:val="00305838"/>
    <w:rsid w:val="00305B9D"/>
    <w:rsid w:val="0030691C"/>
    <w:rsid w:val="0030772D"/>
    <w:rsid w:val="00307816"/>
    <w:rsid w:val="00307F60"/>
    <w:rsid w:val="00310835"/>
    <w:rsid w:val="0031083B"/>
    <w:rsid w:val="0031087C"/>
    <w:rsid w:val="003108AC"/>
    <w:rsid w:val="00310952"/>
    <w:rsid w:val="00310AFE"/>
    <w:rsid w:val="00310D56"/>
    <w:rsid w:val="00310FF0"/>
    <w:rsid w:val="003110FD"/>
    <w:rsid w:val="00311148"/>
    <w:rsid w:val="00311541"/>
    <w:rsid w:val="0031303B"/>
    <w:rsid w:val="0031329C"/>
    <w:rsid w:val="0031358A"/>
    <w:rsid w:val="003136D9"/>
    <w:rsid w:val="00313B93"/>
    <w:rsid w:val="00313E29"/>
    <w:rsid w:val="00314567"/>
    <w:rsid w:val="003146CB"/>
    <w:rsid w:val="00314A6C"/>
    <w:rsid w:val="00314CF4"/>
    <w:rsid w:val="00314E9B"/>
    <w:rsid w:val="00314F53"/>
    <w:rsid w:val="00315BB9"/>
    <w:rsid w:val="003162E5"/>
    <w:rsid w:val="00317029"/>
    <w:rsid w:val="003172F8"/>
    <w:rsid w:val="00317B82"/>
    <w:rsid w:val="00317EB5"/>
    <w:rsid w:val="0032042A"/>
    <w:rsid w:val="00320C87"/>
    <w:rsid w:val="0032179D"/>
    <w:rsid w:val="0032234B"/>
    <w:rsid w:val="00323BD3"/>
    <w:rsid w:val="0032464C"/>
    <w:rsid w:val="003250FF"/>
    <w:rsid w:val="00325689"/>
    <w:rsid w:val="00325CB9"/>
    <w:rsid w:val="003263A2"/>
    <w:rsid w:val="003274F3"/>
    <w:rsid w:val="003277E8"/>
    <w:rsid w:val="00327829"/>
    <w:rsid w:val="00327FF9"/>
    <w:rsid w:val="00330942"/>
    <w:rsid w:val="003316F9"/>
    <w:rsid w:val="0033176B"/>
    <w:rsid w:val="00331BF3"/>
    <w:rsid w:val="003326AD"/>
    <w:rsid w:val="003327D7"/>
    <w:rsid w:val="00332C95"/>
    <w:rsid w:val="00333F99"/>
    <w:rsid w:val="00334069"/>
    <w:rsid w:val="00334C4E"/>
    <w:rsid w:val="003366CD"/>
    <w:rsid w:val="00336A04"/>
    <w:rsid w:val="00336C17"/>
    <w:rsid w:val="00336E1F"/>
    <w:rsid w:val="003378C0"/>
    <w:rsid w:val="00340598"/>
    <w:rsid w:val="00340C65"/>
    <w:rsid w:val="0034102E"/>
    <w:rsid w:val="00341AD4"/>
    <w:rsid w:val="00341BF8"/>
    <w:rsid w:val="00341EA1"/>
    <w:rsid w:val="00342AB0"/>
    <w:rsid w:val="003431E2"/>
    <w:rsid w:val="0034392B"/>
    <w:rsid w:val="0034482C"/>
    <w:rsid w:val="003448BA"/>
    <w:rsid w:val="00344F67"/>
    <w:rsid w:val="00345A60"/>
    <w:rsid w:val="00345BC7"/>
    <w:rsid w:val="00345C2A"/>
    <w:rsid w:val="00346191"/>
    <w:rsid w:val="003464BF"/>
    <w:rsid w:val="00346822"/>
    <w:rsid w:val="00346898"/>
    <w:rsid w:val="00346B55"/>
    <w:rsid w:val="00347822"/>
    <w:rsid w:val="0034786B"/>
    <w:rsid w:val="00347FB0"/>
    <w:rsid w:val="003512E8"/>
    <w:rsid w:val="00351CFC"/>
    <w:rsid w:val="00351D3C"/>
    <w:rsid w:val="0035208E"/>
    <w:rsid w:val="00352322"/>
    <w:rsid w:val="0035280D"/>
    <w:rsid w:val="00352BD6"/>
    <w:rsid w:val="00352CB0"/>
    <w:rsid w:val="00352CF5"/>
    <w:rsid w:val="00352F96"/>
    <w:rsid w:val="00353213"/>
    <w:rsid w:val="00353AC1"/>
    <w:rsid w:val="00354608"/>
    <w:rsid w:val="00354E87"/>
    <w:rsid w:val="00354F4B"/>
    <w:rsid w:val="00355244"/>
    <w:rsid w:val="00355DEC"/>
    <w:rsid w:val="0035731B"/>
    <w:rsid w:val="00357B4C"/>
    <w:rsid w:val="00357F28"/>
    <w:rsid w:val="003601AD"/>
    <w:rsid w:val="003602BB"/>
    <w:rsid w:val="003606CB"/>
    <w:rsid w:val="00361661"/>
    <w:rsid w:val="0036451B"/>
    <w:rsid w:val="0036486D"/>
    <w:rsid w:val="00366626"/>
    <w:rsid w:val="0036676D"/>
    <w:rsid w:val="00366771"/>
    <w:rsid w:val="00367FBF"/>
    <w:rsid w:val="00370178"/>
    <w:rsid w:val="003701CF"/>
    <w:rsid w:val="003706D6"/>
    <w:rsid w:val="003706FB"/>
    <w:rsid w:val="00370900"/>
    <w:rsid w:val="00370D97"/>
    <w:rsid w:val="0037166E"/>
    <w:rsid w:val="00372061"/>
    <w:rsid w:val="00372B1D"/>
    <w:rsid w:val="00372CCC"/>
    <w:rsid w:val="00373487"/>
    <w:rsid w:val="003739D5"/>
    <w:rsid w:val="00373B3B"/>
    <w:rsid w:val="00374214"/>
    <w:rsid w:val="003746B2"/>
    <w:rsid w:val="00375B01"/>
    <w:rsid w:val="00375B36"/>
    <w:rsid w:val="003764B2"/>
    <w:rsid w:val="00376518"/>
    <w:rsid w:val="00376FA6"/>
    <w:rsid w:val="0037711A"/>
    <w:rsid w:val="0037727E"/>
    <w:rsid w:val="00377614"/>
    <w:rsid w:val="0037799F"/>
    <w:rsid w:val="00377DC2"/>
    <w:rsid w:val="0038000E"/>
    <w:rsid w:val="003806FF"/>
    <w:rsid w:val="003809CA"/>
    <w:rsid w:val="00380BDA"/>
    <w:rsid w:val="00382544"/>
    <w:rsid w:val="003826A3"/>
    <w:rsid w:val="00382D58"/>
    <w:rsid w:val="00383119"/>
    <w:rsid w:val="003832B5"/>
    <w:rsid w:val="00383423"/>
    <w:rsid w:val="00383762"/>
    <w:rsid w:val="00383808"/>
    <w:rsid w:val="00383DB4"/>
    <w:rsid w:val="00384BA7"/>
    <w:rsid w:val="00384DD1"/>
    <w:rsid w:val="00384EED"/>
    <w:rsid w:val="00384F19"/>
    <w:rsid w:val="0038561C"/>
    <w:rsid w:val="00385A0E"/>
    <w:rsid w:val="00385F32"/>
    <w:rsid w:val="0038722C"/>
    <w:rsid w:val="0038767C"/>
    <w:rsid w:val="0039124B"/>
    <w:rsid w:val="00391429"/>
    <w:rsid w:val="00391877"/>
    <w:rsid w:val="00391B2A"/>
    <w:rsid w:val="00393485"/>
    <w:rsid w:val="00393894"/>
    <w:rsid w:val="003939FC"/>
    <w:rsid w:val="00393C9C"/>
    <w:rsid w:val="00393E18"/>
    <w:rsid w:val="00394F1C"/>
    <w:rsid w:val="003963B6"/>
    <w:rsid w:val="00396CAF"/>
    <w:rsid w:val="0039706F"/>
    <w:rsid w:val="003974D0"/>
    <w:rsid w:val="003975E5"/>
    <w:rsid w:val="0039793E"/>
    <w:rsid w:val="00397EAF"/>
    <w:rsid w:val="003A0494"/>
    <w:rsid w:val="003A075A"/>
    <w:rsid w:val="003A1130"/>
    <w:rsid w:val="003A13CB"/>
    <w:rsid w:val="003A1A53"/>
    <w:rsid w:val="003A1A59"/>
    <w:rsid w:val="003A1A98"/>
    <w:rsid w:val="003A2016"/>
    <w:rsid w:val="003A2C33"/>
    <w:rsid w:val="003A2C46"/>
    <w:rsid w:val="003A3055"/>
    <w:rsid w:val="003A32A6"/>
    <w:rsid w:val="003A33A2"/>
    <w:rsid w:val="003A3931"/>
    <w:rsid w:val="003A4587"/>
    <w:rsid w:val="003A49D0"/>
    <w:rsid w:val="003A4BEA"/>
    <w:rsid w:val="003A51F9"/>
    <w:rsid w:val="003A53BF"/>
    <w:rsid w:val="003A5BB9"/>
    <w:rsid w:val="003A5D4F"/>
    <w:rsid w:val="003A661E"/>
    <w:rsid w:val="003A6AEC"/>
    <w:rsid w:val="003A7148"/>
    <w:rsid w:val="003B058B"/>
    <w:rsid w:val="003B0AF7"/>
    <w:rsid w:val="003B0FD3"/>
    <w:rsid w:val="003B117F"/>
    <w:rsid w:val="003B1182"/>
    <w:rsid w:val="003B1508"/>
    <w:rsid w:val="003B1DEA"/>
    <w:rsid w:val="003B2184"/>
    <w:rsid w:val="003B40E6"/>
    <w:rsid w:val="003B44D9"/>
    <w:rsid w:val="003B473C"/>
    <w:rsid w:val="003B4B1E"/>
    <w:rsid w:val="003B4E42"/>
    <w:rsid w:val="003B55E8"/>
    <w:rsid w:val="003B57EA"/>
    <w:rsid w:val="003B5C0E"/>
    <w:rsid w:val="003B5D6C"/>
    <w:rsid w:val="003B6310"/>
    <w:rsid w:val="003B6774"/>
    <w:rsid w:val="003B699D"/>
    <w:rsid w:val="003B6ACE"/>
    <w:rsid w:val="003B7ACC"/>
    <w:rsid w:val="003B7EF5"/>
    <w:rsid w:val="003B7F68"/>
    <w:rsid w:val="003C0219"/>
    <w:rsid w:val="003C034B"/>
    <w:rsid w:val="003C0EDB"/>
    <w:rsid w:val="003C1022"/>
    <w:rsid w:val="003C11A5"/>
    <w:rsid w:val="003C2157"/>
    <w:rsid w:val="003C2662"/>
    <w:rsid w:val="003C308C"/>
    <w:rsid w:val="003C30E6"/>
    <w:rsid w:val="003C35B1"/>
    <w:rsid w:val="003C3684"/>
    <w:rsid w:val="003C3D64"/>
    <w:rsid w:val="003C3E29"/>
    <w:rsid w:val="003C48AA"/>
    <w:rsid w:val="003C591F"/>
    <w:rsid w:val="003C6BF5"/>
    <w:rsid w:val="003C6C3C"/>
    <w:rsid w:val="003C6FB0"/>
    <w:rsid w:val="003C6FCD"/>
    <w:rsid w:val="003C790F"/>
    <w:rsid w:val="003C7A99"/>
    <w:rsid w:val="003C7B79"/>
    <w:rsid w:val="003C7DAB"/>
    <w:rsid w:val="003D07F8"/>
    <w:rsid w:val="003D0D16"/>
    <w:rsid w:val="003D111F"/>
    <w:rsid w:val="003D135A"/>
    <w:rsid w:val="003D15E0"/>
    <w:rsid w:val="003D15E4"/>
    <w:rsid w:val="003D16A9"/>
    <w:rsid w:val="003D1AD5"/>
    <w:rsid w:val="003D26A4"/>
    <w:rsid w:val="003D27F0"/>
    <w:rsid w:val="003D49AB"/>
    <w:rsid w:val="003D5378"/>
    <w:rsid w:val="003D6144"/>
    <w:rsid w:val="003D66ED"/>
    <w:rsid w:val="003D6E50"/>
    <w:rsid w:val="003D721A"/>
    <w:rsid w:val="003D7523"/>
    <w:rsid w:val="003E06A9"/>
    <w:rsid w:val="003E06E3"/>
    <w:rsid w:val="003E1778"/>
    <w:rsid w:val="003E27B9"/>
    <w:rsid w:val="003E2932"/>
    <w:rsid w:val="003E2996"/>
    <w:rsid w:val="003E310D"/>
    <w:rsid w:val="003E318F"/>
    <w:rsid w:val="003E4BFB"/>
    <w:rsid w:val="003E4CC4"/>
    <w:rsid w:val="003E4D6F"/>
    <w:rsid w:val="003E6A2D"/>
    <w:rsid w:val="003E6A41"/>
    <w:rsid w:val="003E7449"/>
    <w:rsid w:val="003E79BC"/>
    <w:rsid w:val="003F099C"/>
    <w:rsid w:val="003F0F50"/>
    <w:rsid w:val="003F19A8"/>
    <w:rsid w:val="003F19C6"/>
    <w:rsid w:val="003F212C"/>
    <w:rsid w:val="003F27D4"/>
    <w:rsid w:val="003F37E8"/>
    <w:rsid w:val="003F3C1B"/>
    <w:rsid w:val="003F3D5B"/>
    <w:rsid w:val="003F40DF"/>
    <w:rsid w:val="003F459E"/>
    <w:rsid w:val="003F4825"/>
    <w:rsid w:val="003F5052"/>
    <w:rsid w:val="003F5444"/>
    <w:rsid w:val="003F5DBC"/>
    <w:rsid w:val="003F5FAA"/>
    <w:rsid w:val="003F616D"/>
    <w:rsid w:val="003F61BD"/>
    <w:rsid w:val="003F6366"/>
    <w:rsid w:val="003F6C5F"/>
    <w:rsid w:val="003F6CD5"/>
    <w:rsid w:val="003F6D6F"/>
    <w:rsid w:val="003F722C"/>
    <w:rsid w:val="003F736A"/>
    <w:rsid w:val="003F7548"/>
    <w:rsid w:val="003F7D52"/>
    <w:rsid w:val="0040019D"/>
    <w:rsid w:val="00400475"/>
    <w:rsid w:val="00400B8A"/>
    <w:rsid w:val="00400C4B"/>
    <w:rsid w:val="0040117C"/>
    <w:rsid w:val="00401774"/>
    <w:rsid w:val="00401B2E"/>
    <w:rsid w:val="00401B62"/>
    <w:rsid w:val="00401BDB"/>
    <w:rsid w:val="00401E05"/>
    <w:rsid w:val="00401E56"/>
    <w:rsid w:val="0040356E"/>
    <w:rsid w:val="00403641"/>
    <w:rsid w:val="00403927"/>
    <w:rsid w:val="00403E58"/>
    <w:rsid w:val="00404F44"/>
    <w:rsid w:val="00405BBE"/>
    <w:rsid w:val="00406368"/>
    <w:rsid w:val="00406C32"/>
    <w:rsid w:val="00406F02"/>
    <w:rsid w:val="00407A9D"/>
    <w:rsid w:val="00407BAF"/>
    <w:rsid w:val="00407CB0"/>
    <w:rsid w:val="00410308"/>
    <w:rsid w:val="00411114"/>
    <w:rsid w:val="004121E4"/>
    <w:rsid w:val="00412A3A"/>
    <w:rsid w:val="0041320B"/>
    <w:rsid w:val="00413CD5"/>
    <w:rsid w:val="00413E3B"/>
    <w:rsid w:val="00414D54"/>
    <w:rsid w:val="004153DA"/>
    <w:rsid w:val="00415598"/>
    <w:rsid w:val="0041587D"/>
    <w:rsid w:val="00415BAC"/>
    <w:rsid w:val="00415C7B"/>
    <w:rsid w:val="00415FC4"/>
    <w:rsid w:val="00416381"/>
    <w:rsid w:val="00416497"/>
    <w:rsid w:val="004165C8"/>
    <w:rsid w:val="00416E42"/>
    <w:rsid w:val="00416F0E"/>
    <w:rsid w:val="004176A6"/>
    <w:rsid w:val="00417E11"/>
    <w:rsid w:val="00417F5A"/>
    <w:rsid w:val="0042048D"/>
    <w:rsid w:val="00420E1C"/>
    <w:rsid w:val="00420ED8"/>
    <w:rsid w:val="004221C7"/>
    <w:rsid w:val="004228DE"/>
    <w:rsid w:val="00423A6E"/>
    <w:rsid w:val="00423B38"/>
    <w:rsid w:val="00424364"/>
    <w:rsid w:val="00425236"/>
    <w:rsid w:val="0042623E"/>
    <w:rsid w:val="00426C13"/>
    <w:rsid w:val="004270E6"/>
    <w:rsid w:val="00427225"/>
    <w:rsid w:val="004277BF"/>
    <w:rsid w:val="00427B85"/>
    <w:rsid w:val="004310DF"/>
    <w:rsid w:val="00431507"/>
    <w:rsid w:val="00431FE7"/>
    <w:rsid w:val="004320D2"/>
    <w:rsid w:val="004322CA"/>
    <w:rsid w:val="00432549"/>
    <w:rsid w:val="00432681"/>
    <w:rsid w:val="00432714"/>
    <w:rsid w:val="00432933"/>
    <w:rsid w:val="00432984"/>
    <w:rsid w:val="00432EC7"/>
    <w:rsid w:val="00432F1D"/>
    <w:rsid w:val="004338D6"/>
    <w:rsid w:val="00434356"/>
    <w:rsid w:val="00434FE6"/>
    <w:rsid w:val="00435688"/>
    <w:rsid w:val="00435D33"/>
    <w:rsid w:val="004368DB"/>
    <w:rsid w:val="00437415"/>
    <w:rsid w:val="00437D16"/>
    <w:rsid w:val="00437E3C"/>
    <w:rsid w:val="0044001C"/>
    <w:rsid w:val="004408AD"/>
    <w:rsid w:val="004409BE"/>
    <w:rsid w:val="00440A06"/>
    <w:rsid w:val="00441ED1"/>
    <w:rsid w:val="004431B3"/>
    <w:rsid w:val="00443913"/>
    <w:rsid w:val="00443FCA"/>
    <w:rsid w:val="0044409C"/>
    <w:rsid w:val="00444358"/>
    <w:rsid w:val="00444887"/>
    <w:rsid w:val="00444E01"/>
    <w:rsid w:val="00444ECF"/>
    <w:rsid w:val="00445057"/>
    <w:rsid w:val="004457B9"/>
    <w:rsid w:val="0044587E"/>
    <w:rsid w:val="00445AA9"/>
    <w:rsid w:val="00445E96"/>
    <w:rsid w:val="0044606D"/>
    <w:rsid w:val="00446BE0"/>
    <w:rsid w:val="0044767C"/>
    <w:rsid w:val="004502E2"/>
    <w:rsid w:val="00450319"/>
    <w:rsid w:val="00450BCE"/>
    <w:rsid w:val="00450D2F"/>
    <w:rsid w:val="00450D99"/>
    <w:rsid w:val="00450E45"/>
    <w:rsid w:val="00451197"/>
    <w:rsid w:val="00451329"/>
    <w:rsid w:val="0045222D"/>
    <w:rsid w:val="00452E37"/>
    <w:rsid w:val="00452EDC"/>
    <w:rsid w:val="004530CD"/>
    <w:rsid w:val="00453860"/>
    <w:rsid w:val="00453C2E"/>
    <w:rsid w:val="00453C81"/>
    <w:rsid w:val="00454962"/>
    <w:rsid w:val="004552F6"/>
    <w:rsid w:val="004554BA"/>
    <w:rsid w:val="00455528"/>
    <w:rsid w:val="00456B66"/>
    <w:rsid w:val="00456BC9"/>
    <w:rsid w:val="00456CF3"/>
    <w:rsid w:val="00456F2B"/>
    <w:rsid w:val="00457207"/>
    <w:rsid w:val="00457E36"/>
    <w:rsid w:val="004609CB"/>
    <w:rsid w:val="00461204"/>
    <w:rsid w:val="00461C83"/>
    <w:rsid w:val="004637EE"/>
    <w:rsid w:val="00463C47"/>
    <w:rsid w:val="00464C3B"/>
    <w:rsid w:val="00465216"/>
    <w:rsid w:val="004652BE"/>
    <w:rsid w:val="00465331"/>
    <w:rsid w:val="00465574"/>
    <w:rsid w:val="0046599E"/>
    <w:rsid w:val="00465BC6"/>
    <w:rsid w:val="00465D11"/>
    <w:rsid w:val="0046606A"/>
    <w:rsid w:val="004665ED"/>
    <w:rsid w:val="004669C2"/>
    <w:rsid w:val="004669E7"/>
    <w:rsid w:val="00467089"/>
    <w:rsid w:val="00467AAE"/>
    <w:rsid w:val="0047100E"/>
    <w:rsid w:val="00471C35"/>
    <w:rsid w:val="00472D10"/>
    <w:rsid w:val="00473269"/>
    <w:rsid w:val="004732E5"/>
    <w:rsid w:val="00473679"/>
    <w:rsid w:val="00474067"/>
    <w:rsid w:val="0047430C"/>
    <w:rsid w:val="004743A8"/>
    <w:rsid w:val="00474F32"/>
    <w:rsid w:val="004756D0"/>
    <w:rsid w:val="00475736"/>
    <w:rsid w:val="00475B1D"/>
    <w:rsid w:val="00476084"/>
    <w:rsid w:val="004766AE"/>
    <w:rsid w:val="00477142"/>
    <w:rsid w:val="004776FC"/>
    <w:rsid w:val="0047781B"/>
    <w:rsid w:val="0048073C"/>
    <w:rsid w:val="00480E1F"/>
    <w:rsid w:val="004830BB"/>
    <w:rsid w:val="0048341F"/>
    <w:rsid w:val="00483EB4"/>
    <w:rsid w:val="00484146"/>
    <w:rsid w:val="004849BE"/>
    <w:rsid w:val="00484A4B"/>
    <w:rsid w:val="00485106"/>
    <w:rsid w:val="0048532D"/>
    <w:rsid w:val="00485523"/>
    <w:rsid w:val="004859A9"/>
    <w:rsid w:val="004861BF"/>
    <w:rsid w:val="00486271"/>
    <w:rsid w:val="004869DA"/>
    <w:rsid w:val="00486ADF"/>
    <w:rsid w:val="00486DB9"/>
    <w:rsid w:val="00487078"/>
    <w:rsid w:val="00487826"/>
    <w:rsid w:val="004879D1"/>
    <w:rsid w:val="00487AEE"/>
    <w:rsid w:val="00487EF1"/>
    <w:rsid w:val="0049042D"/>
    <w:rsid w:val="00490BE1"/>
    <w:rsid w:val="004911D6"/>
    <w:rsid w:val="00491E5E"/>
    <w:rsid w:val="00492110"/>
    <w:rsid w:val="00493A5D"/>
    <w:rsid w:val="00493EC2"/>
    <w:rsid w:val="0049523A"/>
    <w:rsid w:val="00495A2F"/>
    <w:rsid w:val="00495EFD"/>
    <w:rsid w:val="00496B42"/>
    <w:rsid w:val="004970D3"/>
    <w:rsid w:val="00497BE7"/>
    <w:rsid w:val="00497DF8"/>
    <w:rsid w:val="004A04F0"/>
    <w:rsid w:val="004A13D8"/>
    <w:rsid w:val="004A1F27"/>
    <w:rsid w:val="004A1F93"/>
    <w:rsid w:val="004A28B6"/>
    <w:rsid w:val="004A372A"/>
    <w:rsid w:val="004A3EF1"/>
    <w:rsid w:val="004A4C9B"/>
    <w:rsid w:val="004A5336"/>
    <w:rsid w:val="004A64A4"/>
    <w:rsid w:val="004A6523"/>
    <w:rsid w:val="004A7D7C"/>
    <w:rsid w:val="004B0052"/>
    <w:rsid w:val="004B014A"/>
    <w:rsid w:val="004B0258"/>
    <w:rsid w:val="004B06ED"/>
    <w:rsid w:val="004B0989"/>
    <w:rsid w:val="004B09CA"/>
    <w:rsid w:val="004B114A"/>
    <w:rsid w:val="004B1C25"/>
    <w:rsid w:val="004B2537"/>
    <w:rsid w:val="004B2B2C"/>
    <w:rsid w:val="004B3370"/>
    <w:rsid w:val="004B3AD3"/>
    <w:rsid w:val="004B3D5E"/>
    <w:rsid w:val="004B4215"/>
    <w:rsid w:val="004B4629"/>
    <w:rsid w:val="004B46AD"/>
    <w:rsid w:val="004B50C0"/>
    <w:rsid w:val="004B5116"/>
    <w:rsid w:val="004B5586"/>
    <w:rsid w:val="004B5DE6"/>
    <w:rsid w:val="004B63BA"/>
    <w:rsid w:val="004B7B15"/>
    <w:rsid w:val="004C06C2"/>
    <w:rsid w:val="004C084B"/>
    <w:rsid w:val="004C0AD1"/>
    <w:rsid w:val="004C0C64"/>
    <w:rsid w:val="004C136E"/>
    <w:rsid w:val="004C13F6"/>
    <w:rsid w:val="004C14C9"/>
    <w:rsid w:val="004C2198"/>
    <w:rsid w:val="004C225F"/>
    <w:rsid w:val="004C2994"/>
    <w:rsid w:val="004C2D87"/>
    <w:rsid w:val="004C4119"/>
    <w:rsid w:val="004C4864"/>
    <w:rsid w:val="004C52FE"/>
    <w:rsid w:val="004C5700"/>
    <w:rsid w:val="004C5B3C"/>
    <w:rsid w:val="004C602F"/>
    <w:rsid w:val="004C79EC"/>
    <w:rsid w:val="004C7C07"/>
    <w:rsid w:val="004D0A9B"/>
    <w:rsid w:val="004D1112"/>
    <w:rsid w:val="004D129A"/>
    <w:rsid w:val="004D130F"/>
    <w:rsid w:val="004D14B7"/>
    <w:rsid w:val="004D180C"/>
    <w:rsid w:val="004D1920"/>
    <w:rsid w:val="004D1BA3"/>
    <w:rsid w:val="004D24FB"/>
    <w:rsid w:val="004D276D"/>
    <w:rsid w:val="004D27F6"/>
    <w:rsid w:val="004D2C17"/>
    <w:rsid w:val="004D2E0C"/>
    <w:rsid w:val="004D31FE"/>
    <w:rsid w:val="004D3AF7"/>
    <w:rsid w:val="004D4AA7"/>
    <w:rsid w:val="004D52C9"/>
    <w:rsid w:val="004D5537"/>
    <w:rsid w:val="004D583B"/>
    <w:rsid w:val="004D5B71"/>
    <w:rsid w:val="004D62A5"/>
    <w:rsid w:val="004D62CC"/>
    <w:rsid w:val="004D6329"/>
    <w:rsid w:val="004D6477"/>
    <w:rsid w:val="004D72E8"/>
    <w:rsid w:val="004D7551"/>
    <w:rsid w:val="004E0059"/>
    <w:rsid w:val="004E090F"/>
    <w:rsid w:val="004E0BDE"/>
    <w:rsid w:val="004E16E5"/>
    <w:rsid w:val="004E1C33"/>
    <w:rsid w:val="004E1EB2"/>
    <w:rsid w:val="004E207F"/>
    <w:rsid w:val="004E2755"/>
    <w:rsid w:val="004E33E9"/>
    <w:rsid w:val="004E380B"/>
    <w:rsid w:val="004E42ED"/>
    <w:rsid w:val="004E5F7A"/>
    <w:rsid w:val="004E5FEB"/>
    <w:rsid w:val="004E60FE"/>
    <w:rsid w:val="004E6327"/>
    <w:rsid w:val="004E7569"/>
    <w:rsid w:val="004E7872"/>
    <w:rsid w:val="004E7CB9"/>
    <w:rsid w:val="004E7DFE"/>
    <w:rsid w:val="004E7ED8"/>
    <w:rsid w:val="004F05FB"/>
    <w:rsid w:val="004F0E8C"/>
    <w:rsid w:val="004F123D"/>
    <w:rsid w:val="004F13F8"/>
    <w:rsid w:val="004F1788"/>
    <w:rsid w:val="004F28D0"/>
    <w:rsid w:val="004F37B8"/>
    <w:rsid w:val="004F37DB"/>
    <w:rsid w:val="004F3B46"/>
    <w:rsid w:val="004F3D28"/>
    <w:rsid w:val="004F4C67"/>
    <w:rsid w:val="004F4CAE"/>
    <w:rsid w:val="004F4E3D"/>
    <w:rsid w:val="004F501C"/>
    <w:rsid w:val="004F503C"/>
    <w:rsid w:val="004F5180"/>
    <w:rsid w:val="004F55CC"/>
    <w:rsid w:val="004F57AE"/>
    <w:rsid w:val="004F587A"/>
    <w:rsid w:val="004F635E"/>
    <w:rsid w:val="004F6375"/>
    <w:rsid w:val="004F6411"/>
    <w:rsid w:val="004F64B1"/>
    <w:rsid w:val="004F660F"/>
    <w:rsid w:val="004F693A"/>
    <w:rsid w:val="004F6954"/>
    <w:rsid w:val="004F7549"/>
    <w:rsid w:val="004F775F"/>
    <w:rsid w:val="005003F2"/>
    <w:rsid w:val="00500FD1"/>
    <w:rsid w:val="00501446"/>
    <w:rsid w:val="00501AE7"/>
    <w:rsid w:val="00502DCB"/>
    <w:rsid w:val="00502EF2"/>
    <w:rsid w:val="00503159"/>
    <w:rsid w:val="005041DC"/>
    <w:rsid w:val="00504AB1"/>
    <w:rsid w:val="00505C0D"/>
    <w:rsid w:val="00505F45"/>
    <w:rsid w:val="00506152"/>
    <w:rsid w:val="00506FA3"/>
    <w:rsid w:val="00507189"/>
    <w:rsid w:val="00507214"/>
    <w:rsid w:val="005075A2"/>
    <w:rsid w:val="00507D3B"/>
    <w:rsid w:val="0051014F"/>
    <w:rsid w:val="005105C3"/>
    <w:rsid w:val="00510B54"/>
    <w:rsid w:val="00510C76"/>
    <w:rsid w:val="005111B7"/>
    <w:rsid w:val="00511A2A"/>
    <w:rsid w:val="00511DDB"/>
    <w:rsid w:val="00512B6A"/>
    <w:rsid w:val="00513004"/>
    <w:rsid w:val="00513E48"/>
    <w:rsid w:val="005143D6"/>
    <w:rsid w:val="005144F9"/>
    <w:rsid w:val="00515461"/>
    <w:rsid w:val="00515EAF"/>
    <w:rsid w:val="00515ED3"/>
    <w:rsid w:val="005168FB"/>
    <w:rsid w:val="005208FD"/>
    <w:rsid w:val="0052121F"/>
    <w:rsid w:val="00521417"/>
    <w:rsid w:val="005217B4"/>
    <w:rsid w:val="005219FC"/>
    <w:rsid w:val="00522391"/>
    <w:rsid w:val="00522B88"/>
    <w:rsid w:val="00522D97"/>
    <w:rsid w:val="00522F7E"/>
    <w:rsid w:val="005230D5"/>
    <w:rsid w:val="0052397B"/>
    <w:rsid w:val="00523BFC"/>
    <w:rsid w:val="00523C37"/>
    <w:rsid w:val="0052411E"/>
    <w:rsid w:val="005243AA"/>
    <w:rsid w:val="00525623"/>
    <w:rsid w:val="00525F23"/>
    <w:rsid w:val="0052680D"/>
    <w:rsid w:val="00526E06"/>
    <w:rsid w:val="00526F06"/>
    <w:rsid w:val="0052705E"/>
    <w:rsid w:val="0052709B"/>
    <w:rsid w:val="00527260"/>
    <w:rsid w:val="0052799C"/>
    <w:rsid w:val="00530143"/>
    <w:rsid w:val="005304D5"/>
    <w:rsid w:val="0053221B"/>
    <w:rsid w:val="005329F5"/>
    <w:rsid w:val="00532D4E"/>
    <w:rsid w:val="00532E58"/>
    <w:rsid w:val="005333A2"/>
    <w:rsid w:val="005337BB"/>
    <w:rsid w:val="00533A46"/>
    <w:rsid w:val="00534647"/>
    <w:rsid w:val="0053465D"/>
    <w:rsid w:val="00534820"/>
    <w:rsid w:val="00534D28"/>
    <w:rsid w:val="005353BB"/>
    <w:rsid w:val="005365CF"/>
    <w:rsid w:val="0053753D"/>
    <w:rsid w:val="00540603"/>
    <w:rsid w:val="00540791"/>
    <w:rsid w:val="00540833"/>
    <w:rsid w:val="00540A83"/>
    <w:rsid w:val="0054124B"/>
    <w:rsid w:val="005417C2"/>
    <w:rsid w:val="005420BE"/>
    <w:rsid w:val="005429E4"/>
    <w:rsid w:val="00542C80"/>
    <w:rsid w:val="00543B1B"/>
    <w:rsid w:val="00543B6B"/>
    <w:rsid w:val="00544990"/>
    <w:rsid w:val="00544BA9"/>
    <w:rsid w:val="00544EFB"/>
    <w:rsid w:val="005451E3"/>
    <w:rsid w:val="0054554E"/>
    <w:rsid w:val="00545753"/>
    <w:rsid w:val="0054614A"/>
    <w:rsid w:val="005464F3"/>
    <w:rsid w:val="00547423"/>
    <w:rsid w:val="00547802"/>
    <w:rsid w:val="00550293"/>
    <w:rsid w:val="00550568"/>
    <w:rsid w:val="00551229"/>
    <w:rsid w:val="00551787"/>
    <w:rsid w:val="00552357"/>
    <w:rsid w:val="0055326F"/>
    <w:rsid w:val="005547D7"/>
    <w:rsid w:val="00554EAB"/>
    <w:rsid w:val="00554EB5"/>
    <w:rsid w:val="00556947"/>
    <w:rsid w:val="00556D69"/>
    <w:rsid w:val="00556EC5"/>
    <w:rsid w:val="00557105"/>
    <w:rsid w:val="00557862"/>
    <w:rsid w:val="00557D65"/>
    <w:rsid w:val="00561808"/>
    <w:rsid w:val="00561894"/>
    <w:rsid w:val="00561E41"/>
    <w:rsid w:val="00562458"/>
    <w:rsid w:val="00562DCE"/>
    <w:rsid w:val="0056359B"/>
    <w:rsid w:val="005644A0"/>
    <w:rsid w:val="00564A08"/>
    <w:rsid w:val="0056528D"/>
    <w:rsid w:val="00565668"/>
    <w:rsid w:val="00566DFB"/>
    <w:rsid w:val="00567672"/>
    <w:rsid w:val="00570CA6"/>
    <w:rsid w:val="0057165D"/>
    <w:rsid w:val="005718E8"/>
    <w:rsid w:val="00571D31"/>
    <w:rsid w:val="00571E6D"/>
    <w:rsid w:val="00572064"/>
    <w:rsid w:val="0057299E"/>
    <w:rsid w:val="00573292"/>
    <w:rsid w:val="00573D69"/>
    <w:rsid w:val="0057496D"/>
    <w:rsid w:val="00574AF9"/>
    <w:rsid w:val="00574E35"/>
    <w:rsid w:val="005756C4"/>
    <w:rsid w:val="005757B3"/>
    <w:rsid w:val="00576CC6"/>
    <w:rsid w:val="00577636"/>
    <w:rsid w:val="00580B83"/>
    <w:rsid w:val="00580BCC"/>
    <w:rsid w:val="00581034"/>
    <w:rsid w:val="00581456"/>
    <w:rsid w:val="005829A0"/>
    <w:rsid w:val="00583AC3"/>
    <w:rsid w:val="00584A44"/>
    <w:rsid w:val="00584EB2"/>
    <w:rsid w:val="005856D5"/>
    <w:rsid w:val="00586522"/>
    <w:rsid w:val="00586683"/>
    <w:rsid w:val="00586D03"/>
    <w:rsid w:val="00587238"/>
    <w:rsid w:val="005900E2"/>
    <w:rsid w:val="00590BAA"/>
    <w:rsid w:val="005918FA"/>
    <w:rsid w:val="00591C9F"/>
    <w:rsid w:val="00592692"/>
    <w:rsid w:val="00592867"/>
    <w:rsid w:val="00593D06"/>
    <w:rsid w:val="00594795"/>
    <w:rsid w:val="00594D9E"/>
    <w:rsid w:val="00595661"/>
    <w:rsid w:val="005959D5"/>
    <w:rsid w:val="005964CB"/>
    <w:rsid w:val="00596F9A"/>
    <w:rsid w:val="0059708A"/>
    <w:rsid w:val="0059732F"/>
    <w:rsid w:val="005A04CF"/>
    <w:rsid w:val="005A10D3"/>
    <w:rsid w:val="005A18EA"/>
    <w:rsid w:val="005A1B89"/>
    <w:rsid w:val="005A273D"/>
    <w:rsid w:val="005A2B05"/>
    <w:rsid w:val="005A2CDE"/>
    <w:rsid w:val="005A2E48"/>
    <w:rsid w:val="005A3378"/>
    <w:rsid w:val="005A34D2"/>
    <w:rsid w:val="005A3AC8"/>
    <w:rsid w:val="005A3DED"/>
    <w:rsid w:val="005A3EBD"/>
    <w:rsid w:val="005A44ED"/>
    <w:rsid w:val="005A46CC"/>
    <w:rsid w:val="005A4BFB"/>
    <w:rsid w:val="005A4C8F"/>
    <w:rsid w:val="005A52DA"/>
    <w:rsid w:val="005A57F7"/>
    <w:rsid w:val="005A5CCF"/>
    <w:rsid w:val="005A6969"/>
    <w:rsid w:val="005A6F34"/>
    <w:rsid w:val="005A6F70"/>
    <w:rsid w:val="005A7F07"/>
    <w:rsid w:val="005B0474"/>
    <w:rsid w:val="005B0568"/>
    <w:rsid w:val="005B0DDB"/>
    <w:rsid w:val="005B10F4"/>
    <w:rsid w:val="005B11BF"/>
    <w:rsid w:val="005B11DF"/>
    <w:rsid w:val="005B127E"/>
    <w:rsid w:val="005B1B91"/>
    <w:rsid w:val="005B2585"/>
    <w:rsid w:val="005B2F89"/>
    <w:rsid w:val="005B3391"/>
    <w:rsid w:val="005B34B8"/>
    <w:rsid w:val="005B38CB"/>
    <w:rsid w:val="005B3DC8"/>
    <w:rsid w:val="005B4EEE"/>
    <w:rsid w:val="005B592F"/>
    <w:rsid w:val="005B620C"/>
    <w:rsid w:val="005B67E5"/>
    <w:rsid w:val="005B69BC"/>
    <w:rsid w:val="005B6ED2"/>
    <w:rsid w:val="005B7B8C"/>
    <w:rsid w:val="005B7E40"/>
    <w:rsid w:val="005B7FDA"/>
    <w:rsid w:val="005C07FB"/>
    <w:rsid w:val="005C084F"/>
    <w:rsid w:val="005C10E0"/>
    <w:rsid w:val="005C2567"/>
    <w:rsid w:val="005C2C11"/>
    <w:rsid w:val="005C300E"/>
    <w:rsid w:val="005C3C02"/>
    <w:rsid w:val="005C3F55"/>
    <w:rsid w:val="005C43CD"/>
    <w:rsid w:val="005C46CF"/>
    <w:rsid w:val="005C53B0"/>
    <w:rsid w:val="005C6173"/>
    <w:rsid w:val="005C6611"/>
    <w:rsid w:val="005C6653"/>
    <w:rsid w:val="005C6A60"/>
    <w:rsid w:val="005C6DE1"/>
    <w:rsid w:val="005C7798"/>
    <w:rsid w:val="005C7953"/>
    <w:rsid w:val="005C7AA9"/>
    <w:rsid w:val="005C7AB6"/>
    <w:rsid w:val="005C7AB7"/>
    <w:rsid w:val="005D0A33"/>
    <w:rsid w:val="005D0D16"/>
    <w:rsid w:val="005D159A"/>
    <w:rsid w:val="005D2F6F"/>
    <w:rsid w:val="005D2FFA"/>
    <w:rsid w:val="005D3135"/>
    <w:rsid w:val="005D386F"/>
    <w:rsid w:val="005D38DE"/>
    <w:rsid w:val="005D4B11"/>
    <w:rsid w:val="005D4CD0"/>
    <w:rsid w:val="005D4E32"/>
    <w:rsid w:val="005D5776"/>
    <w:rsid w:val="005D5792"/>
    <w:rsid w:val="005D5B2A"/>
    <w:rsid w:val="005D5BEC"/>
    <w:rsid w:val="005D6AFF"/>
    <w:rsid w:val="005D7C46"/>
    <w:rsid w:val="005E0111"/>
    <w:rsid w:val="005E071D"/>
    <w:rsid w:val="005E0FE6"/>
    <w:rsid w:val="005E142E"/>
    <w:rsid w:val="005E1671"/>
    <w:rsid w:val="005E1783"/>
    <w:rsid w:val="005E1D6C"/>
    <w:rsid w:val="005E1DD6"/>
    <w:rsid w:val="005E2022"/>
    <w:rsid w:val="005E2641"/>
    <w:rsid w:val="005E2B04"/>
    <w:rsid w:val="005E2BFB"/>
    <w:rsid w:val="005E3479"/>
    <w:rsid w:val="005E40D9"/>
    <w:rsid w:val="005E43BF"/>
    <w:rsid w:val="005E452E"/>
    <w:rsid w:val="005E5238"/>
    <w:rsid w:val="005E5D0C"/>
    <w:rsid w:val="005E702B"/>
    <w:rsid w:val="005E7C56"/>
    <w:rsid w:val="005F085E"/>
    <w:rsid w:val="005F0FC4"/>
    <w:rsid w:val="005F1C9F"/>
    <w:rsid w:val="005F1CD4"/>
    <w:rsid w:val="005F2575"/>
    <w:rsid w:val="005F259D"/>
    <w:rsid w:val="005F28F9"/>
    <w:rsid w:val="005F2EC4"/>
    <w:rsid w:val="005F38A4"/>
    <w:rsid w:val="005F393D"/>
    <w:rsid w:val="005F3FBA"/>
    <w:rsid w:val="005F3FD7"/>
    <w:rsid w:val="005F4194"/>
    <w:rsid w:val="005F4201"/>
    <w:rsid w:val="005F451E"/>
    <w:rsid w:val="005F49DF"/>
    <w:rsid w:val="005F4CE3"/>
    <w:rsid w:val="005F4F35"/>
    <w:rsid w:val="005F5BEE"/>
    <w:rsid w:val="005F633D"/>
    <w:rsid w:val="005F735A"/>
    <w:rsid w:val="005F7E4F"/>
    <w:rsid w:val="0060034F"/>
    <w:rsid w:val="00600814"/>
    <w:rsid w:val="00600E31"/>
    <w:rsid w:val="00601058"/>
    <w:rsid w:val="0060125C"/>
    <w:rsid w:val="00601A2B"/>
    <w:rsid w:val="00601E69"/>
    <w:rsid w:val="00602550"/>
    <w:rsid w:val="006028E7"/>
    <w:rsid w:val="006050C2"/>
    <w:rsid w:val="00605476"/>
    <w:rsid w:val="00606244"/>
    <w:rsid w:val="00606541"/>
    <w:rsid w:val="00606AB4"/>
    <w:rsid w:val="00606CEF"/>
    <w:rsid w:val="00607734"/>
    <w:rsid w:val="00607B38"/>
    <w:rsid w:val="00607B5C"/>
    <w:rsid w:val="00607EDC"/>
    <w:rsid w:val="006104CF"/>
    <w:rsid w:val="00610769"/>
    <w:rsid w:val="00610798"/>
    <w:rsid w:val="0061112B"/>
    <w:rsid w:val="0061177D"/>
    <w:rsid w:val="006124E1"/>
    <w:rsid w:val="00612CAA"/>
    <w:rsid w:val="00612DB4"/>
    <w:rsid w:val="00613108"/>
    <w:rsid w:val="0061350B"/>
    <w:rsid w:val="00614A3F"/>
    <w:rsid w:val="00614CC5"/>
    <w:rsid w:val="00615EB5"/>
    <w:rsid w:val="00616AA8"/>
    <w:rsid w:val="00616BC2"/>
    <w:rsid w:val="00616E55"/>
    <w:rsid w:val="00617021"/>
    <w:rsid w:val="00617349"/>
    <w:rsid w:val="00620236"/>
    <w:rsid w:val="00622616"/>
    <w:rsid w:val="006227D3"/>
    <w:rsid w:val="00622E29"/>
    <w:rsid w:val="0062364A"/>
    <w:rsid w:val="00623EF6"/>
    <w:rsid w:val="0062460B"/>
    <w:rsid w:val="00625754"/>
    <w:rsid w:val="00625A33"/>
    <w:rsid w:val="00625D69"/>
    <w:rsid w:val="00625F0F"/>
    <w:rsid w:val="0062673F"/>
    <w:rsid w:val="0062687D"/>
    <w:rsid w:val="006270F7"/>
    <w:rsid w:val="0062738C"/>
    <w:rsid w:val="00627475"/>
    <w:rsid w:val="006278C1"/>
    <w:rsid w:val="006278D2"/>
    <w:rsid w:val="00627A25"/>
    <w:rsid w:val="00627ED2"/>
    <w:rsid w:val="00630BEB"/>
    <w:rsid w:val="00631026"/>
    <w:rsid w:val="00631BF0"/>
    <w:rsid w:val="006323B5"/>
    <w:rsid w:val="00632E74"/>
    <w:rsid w:val="00632F9C"/>
    <w:rsid w:val="006336C2"/>
    <w:rsid w:val="00634906"/>
    <w:rsid w:val="00635C1F"/>
    <w:rsid w:val="00635E33"/>
    <w:rsid w:val="006363A4"/>
    <w:rsid w:val="006368A5"/>
    <w:rsid w:val="00636A4D"/>
    <w:rsid w:val="00636F33"/>
    <w:rsid w:val="006372BF"/>
    <w:rsid w:val="00637410"/>
    <w:rsid w:val="00637426"/>
    <w:rsid w:val="0063792D"/>
    <w:rsid w:val="00641178"/>
    <w:rsid w:val="006411C5"/>
    <w:rsid w:val="0064124D"/>
    <w:rsid w:val="006412BF"/>
    <w:rsid w:val="00641859"/>
    <w:rsid w:val="00642384"/>
    <w:rsid w:val="006425DD"/>
    <w:rsid w:val="00642712"/>
    <w:rsid w:val="00642B1B"/>
    <w:rsid w:val="00642DA4"/>
    <w:rsid w:val="00643953"/>
    <w:rsid w:val="00643999"/>
    <w:rsid w:val="006439DF"/>
    <w:rsid w:val="00643AF4"/>
    <w:rsid w:val="00645717"/>
    <w:rsid w:val="006462FD"/>
    <w:rsid w:val="00646317"/>
    <w:rsid w:val="00646386"/>
    <w:rsid w:val="006464EC"/>
    <w:rsid w:val="00646F11"/>
    <w:rsid w:val="0064776C"/>
    <w:rsid w:val="00647846"/>
    <w:rsid w:val="00647BF0"/>
    <w:rsid w:val="00647F1E"/>
    <w:rsid w:val="0065016E"/>
    <w:rsid w:val="006504CB"/>
    <w:rsid w:val="00650A23"/>
    <w:rsid w:val="00650EBA"/>
    <w:rsid w:val="00651455"/>
    <w:rsid w:val="006522AA"/>
    <w:rsid w:val="00652570"/>
    <w:rsid w:val="00652BEC"/>
    <w:rsid w:val="00653484"/>
    <w:rsid w:val="00653728"/>
    <w:rsid w:val="00654337"/>
    <w:rsid w:val="00655692"/>
    <w:rsid w:val="00655C93"/>
    <w:rsid w:val="006569AD"/>
    <w:rsid w:val="00656C29"/>
    <w:rsid w:val="00657563"/>
    <w:rsid w:val="00657D0D"/>
    <w:rsid w:val="006612C8"/>
    <w:rsid w:val="00662304"/>
    <w:rsid w:val="00662692"/>
    <w:rsid w:val="00663995"/>
    <w:rsid w:val="006644BC"/>
    <w:rsid w:val="00664DD7"/>
    <w:rsid w:val="00664FEA"/>
    <w:rsid w:val="00665717"/>
    <w:rsid w:val="006658FC"/>
    <w:rsid w:val="006665E4"/>
    <w:rsid w:val="00666BD6"/>
    <w:rsid w:val="00666DEE"/>
    <w:rsid w:val="00666EAF"/>
    <w:rsid w:val="00667FA9"/>
    <w:rsid w:val="00670E70"/>
    <w:rsid w:val="006719BF"/>
    <w:rsid w:val="006724F8"/>
    <w:rsid w:val="00673D3F"/>
    <w:rsid w:val="006746FB"/>
    <w:rsid w:val="00674F45"/>
    <w:rsid w:val="00675602"/>
    <w:rsid w:val="0067578A"/>
    <w:rsid w:val="00675EB0"/>
    <w:rsid w:val="00677276"/>
    <w:rsid w:val="006772E1"/>
    <w:rsid w:val="0067740C"/>
    <w:rsid w:val="00677BA9"/>
    <w:rsid w:val="00677C69"/>
    <w:rsid w:val="006802EC"/>
    <w:rsid w:val="00680339"/>
    <w:rsid w:val="00680E3F"/>
    <w:rsid w:val="00680E8B"/>
    <w:rsid w:val="00680E91"/>
    <w:rsid w:val="006816C4"/>
    <w:rsid w:val="006823B7"/>
    <w:rsid w:val="0068289E"/>
    <w:rsid w:val="0068291F"/>
    <w:rsid w:val="00682F17"/>
    <w:rsid w:val="00682F49"/>
    <w:rsid w:val="006832BA"/>
    <w:rsid w:val="0068364F"/>
    <w:rsid w:val="0068384D"/>
    <w:rsid w:val="00683912"/>
    <w:rsid w:val="00683A99"/>
    <w:rsid w:val="00684B81"/>
    <w:rsid w:val="00684F65"/>
    <w:rsid w:val="0068530D"/>
    <w:rsid w:val="006857DF"/>
    <w:rsid w:val="00685B4A"/>
    <w:rsid w:val="00685DAC"/>
    <w:rsid w:val="006861E5"/>
    <w:rsid w:val="00686835"/>
    <w:rsid w:val="00686ADF"/>
    <w:rsid w:val="00687C74"/>
    <w:rsid w:val="006907BA"/>
    <w:rsid w:val="006908CF"/>
    <w:rsid w:val="00690E4A"/>
    <w:rsid w:val="00690FF7"/>
    <w:rsid w:val="00691296"/>
    <w:rsid w:val="00692140"/>
    <w:rsid w:val="00692146"/>
    <w:rsid w:val="00692732"/>
    <w:rsid w:val="00692C21"/>
    <w:rsid w:val="006933D2"/>
    <w:rsid w:val="006933DE"/>
    <w:rsid w:val="006953AF"/>
    <w:rsid w:val="00695668"/>
    <w:rsid w:val="006957B0"/>
    <w:rsid w:val="00695937"/>
    <w:rsid w:val="006959C9"/>
    <w:rsid w:val="00695E45"/>
    <w:rsid w:val="00695E86"/>
    <w:rsid w:val="00696355"/>
    <w:rsid w:val="006970D4"/>
    <w:rsid w:val="006970F9"/>
    <w:rsid w:val="006977DE"/>
    <w:rsid w:val="006978BA"/>
    <w:rsid w:val="00697A03"/>
    <w:rsid w:val="00697FF5"/>
    <w:rsid w:val="006A0605"/>
    <w:rsid w:val="006A0D7C"/>
    <w:rsid w:val="006A10DD"/>
    <w:rsid w:val="006A1397"/>
    <w:rsid w:val="006A1857"/>
    <w:rsid w:val="006A3423"/>
    <w:rsid w:val="006A3832"/>
    <w:rsid w:val="006A3DDD"/>
    <w:rsid w:val="006A4501"/>
    <w:rsid w:val="006A4D92"/>
    <w:rsid w:val="006A53E3"/>
    <w:rsid w:val="006A542A"/>
    <w:rsid w:val="006A64B8"/>
    <w:rsid w:val="006A64EC"/>
    <w:rsid w:val="006A67AF"/>
    <w:rsid w:val="006A6859"/>
    <w:rsid w:val="006A6952"/>
    <w:rsid w:val="006A6BFA"/>
    <w:rsid w:val="006A6E62"/>
    <w:rsid w:val="006A72CA"/>
    <w:rsid w:val="006A72E3"/>
    <w:rsid w:val="006A7973"/>
    <w:rsid w:val="006B068E"/>
    <w:rsid w:val="006B0CDC"/>
    <w:rsid w:val="006B180A"/>
    <w:rsid w:val="006B1925"/>
    <w:rsid w:val="006B1AB9"/>
    <w:rsid w:val="006B1B2B"/>
    <w:rsid w:val="006B242B"/>
    <w:rsid w:val="006B256C"/>
    <w:rsid w:val="006B26A9"/>
    <w:rsid w:val="006B2984"/>
    <w:rsid w:val="006B2A4D"/>
    <w:rsid w:val="006B34CB"/>
    <w:rsid w:val="006B4021"/>
    <w:rsid w:val="006B41DF"/>
    <w:rsid w:val="006B4F99"/>
    <w:rsid w:val="006B5076"/>
    <w:rsid w:val="006B50E6"/>
    <w:rsid w:val="006B5657"/>
    <w:rsid w:val="006B56DF"/>
    <w:rsid w:val="006B5A88"/>
    <w:rsid w:val="006B61BA"/>
    <w:rsid w:val="006B6366"/>
    <w:rsid w:val="006B646F"/>
    <w:rsid w:val="006B681E"/>
    <w:rsid w:val="006B6956"/>
    <w:rsid w:val="006C0264"/>
    <w:rsid w:val="006C0433"/>
    <w:rsid w:val="006C044C"/>
    <w:rsid w:val="006C070E"/>
    <w:rsid w:val="006C0C48"/>
    <w:rsid w:val="006C0C6D"/>
    <w:rsid w:val="006C12D9"/>
    <w:rsid w:val="006C1332"/>
    <w:rsid w:val="006C2036"/>
    <w:rsid w:val="006C20B1"/>
    <w:rsid w:val="006C2171"/>
    <w:rsid w:val="006C2175"/>
    <w:rsid w:val="006C29EE"/>
    <w:rsid w:val="006C2B14"/>
    <w:rsid w:val="006C2B33"/>
    <w:rsid w:val="006C2DAB"/>
    <w:rsid w:val="006C2E30"/>
    <w:rsid w:val="006C350F"/>
    <w:rsid w:val="006C3663"/>
    <w:rsid w:val="006C3868"/>
    <w:rsid w:val="006C39A2"/>
    <w:rsid w:val="006C3A40"/>
    <w:rsid w:val="006C42A0"/>
    <w:rsid w:val="006C50D9"/>
    <w:rsid w:val="006C5248"/>
    <w:rsid w:val="006C533B"/>
    <w:rsid w:val="006C5861"/>
    <w:rsid w:val="006C59A7"/>
    <w:rsid w:val="006C5CEC"/>
    <w:rsid w:val="006C5F12"/>
    <w:rsid w:val="006C5F6D"/>
    <w:rsid w:val="006C6312"/>
    <w:rsid w:val="006C6407"/>
    <w:rsid w:val="006C67FB"/>
    <w:rsid w:val="006C7040"/>
    <w:rsid w:val="006C70F6"/>
    <w:rsid w:val="006C76A7"/>
    <w:rsid w:val="006C7C78"/>
    <w:rsid w:val="006C7E84"/>
    <w:rsid w:val="006D0203"/>
    <w:rsid w:val="006D04E6"/>
    <w:rsid w:val="006D094B"/>
    <w:rsid w:val="006D0E37"/>
    <w:rsid w:val="006D1281"/>
    <w:rsid w:val="006D149A"/>
    <w:rsid w:val="006D2092"/>
    <w:rsid w:val="006D2C0A"/>
    <w:rsid w:val="006D2DD9"/>
    <w:rsid w:val="006D31A6"/>
    <w:rsid w:val="006D3622"/>
    <w:rsid w:val="006D3AA4"/>
    <w:rsid w:val="006D3FD2"/>
    <w:rsid w:val="006D4AC1"/>
    <w:rsid w:val="006D4FF9"/>
    <w:rsid w:val="006D5056"/>
    <w:rsid w:val="006D58C4"/>
    <w:rsid w:val="006D5B56"/>
    <w:rsid w:val="006D5D8E"/>
    <w:rsid w:val="006D5E8E"/>
    <w:rsid w:val="006D65D5"/>
    <w:rsid w:val="006D6700"/>
    <w:rsid w:val="006D7386"/>
    <w:rsid w:val="006D73F5"/>
    <w:rsid w:val="006D7419"/>
    <w:rsid w:val="006D7C6F"/>
    <w:rsid w:val="006E0936"/>
    <w:rsid w:val="006E0A7C"/>
    <w:rsid w:val="006E0CED"/>
    <w:rsid w:val="006E109B"/>
    <w:rsid w:val="006E10BB"/>
    <w:rsid w:val="006E153E"/>
    <w:rsid w:val="006E1C5E"/>
    <w:rsid w:val="006E2329"/>
    <w:rsid w:val="006E26E2"/>
    <w:rsid w:val="006E28A2"/>
    <w:rsid w:val="006E389B"/>
    <w:rsid w:val="006E4ABF"/>
    <w:rsid w:val="006E4DF9"/>
    <w:rsid w:val="006E7BFA"/>
    <w:rsid w:val="006F0F7A"/>
    <w:rsid w:val="006F130E"/>
    <w:rsid w:val="006F18A9"/>
    <w:rsid w:val="006F18D0"/>
    <w:rsid w:val="006F1A4A"/>
    <w:rsid w:val="006F1EF8"/>
    <w:rsid w:val="006F23EB"/>
    <w:rsid w:val="006F2B4E"/>
    <w:rsid w:val="006F2E3D"/>
    <w:rsid w:val="006F312C"/>
    <w:rsid w:val="006F34F2"/>
    <w:rsid w:val="006F3A1C"/>
    <w:rsid w:val="006F3BC5"/>
    <w:rsid w:val="006F4BA6"/>
    <w:rsid w:val="006F4E8F"/>
    <w:rsid w:val="006F5067"/>
    <w:rsid w:val="006F5354"/>
    <w:rsid w:val="006F5378"/>
    <w:rsid w:val="006F5B0B"/>
    <w:rsid w:val="006F5DD0"/>
    <w:rsid w:val="006F6855"/>
    <w:rsid w:val="006F7669"/>
    <w:rsid w:val="006F7A6F"/>
    <w:rsid w:val="006F7E5B"/>
    <w:rsid w:val="007001EB"/>
    <w:rsid w:val="00700603"/>
    <w:rsid w:val="00700F43"/>
    <w:rsid w:val="007022AD"/>
    <w:rsid w:val="00703437"/>
    <w:rsid w:val="00703D83"/>
    <w:rsid w:val="007045A8"/>
    <w:rsid w:val="00705500"/>
    <w:rsid w:val="0070586E"/>
    <w:rsid w:val="00705D93"/>
    <w:rsid w:val="00706295"/>
    <w:rsid w:val="007069F2"/>
    <w:rsid w:val="00706C1B"/>
    <w:rsid w:val="00707167"/>
    <w:rsid w:val="00707375"/>
    <w:rsid w:val="00707615"/>
    <w:rsid w:val="007076A2"/>
    <w:rsid w:val="00707800"/>
    <w:rsid w:val="00710BCB"/>
    <w:rsid w:val="00710C4C"/>
    <w:rsid w:val="00710D2C"/>
    <w:rsid w:val="0071143C"/>
    <w:rsid w:val="00711E36"/>
    <w:rsid w:val="00711E5A"/>
    <w:rsid w:val="0071215A"/>
    <w:rsid w:val="0071262F"/>
    <w:rsid w:val="007128BD"/>
    <w:rsid w:val="0071303D"/>
    <w:rsid w:val="007130B2"/>
    <w:rsid w:val="00713C0C"/>
    <w:rsid w:val="00713F4F"/>
    <w:rsid w:val="00714E60"/>
    <w:rsid w:val="0071546C"/>
    <w:rsid w:val="00715CCD"/>
    <w:rsid w:val="00716310"/>
    <w:rsid w:val="00716C77"/>
    <w:rsid w:val="00717139"/>
    <w:rsid w:val="00717212"/>
    <w:rsid w:val="0071790E"/>
    <w:rsid w:val="00717A8A"/>
    <w:rsid w:val="00717B3E"/>
    <w:rsid w:val="00720487"/>
    <w:rsid w:val="00720CF5"/>
    <w:rsid w:val="00720D8E"/>
    <w:rsid w:val="007212D2"/>
    <w:rsid w:val="00721877"/>
    <w:rsid w:val="0072199D"/>
    <w:rsid w:val="007219FC"/>
    <w:rsid w:val="00721AC2"/>
    <w:rsid w:val="00722290"/>
    <w:rsid w:val="007227F0"/>
    <w:rsid w:val="00724F23"/>
    <w:rsid w:val="00725305"/>
    <w:rsid w:val="00725ABE"/>
    <w:rsid w:val="00725D1D"/>
    <w:rsid w:val="00725F62"/>
    <w:rsid w:val="007260EB"/>
    <w:rsid w:val="007263EC"/>
    <w:rsid w:val="007267F7"/>
    <w:rsid w:val="00726FF9"/>
    <w:rsid w:val="00727355"/>
    <w:rsid w:val="00730208"/>
    <w:rsid w:val="007308E1"/>
    <w:rsid w:val="00730A79"/>
    <w:rsid w:val="00730C84"/>
    <w:rsid w:val="00730F33"/>
    <w:rsid w:val="00731358"/>
    <w:rsid w:val="007324FD"/>
    <w:rsid w:val="00732B7B"/>
    <w:rsid w:val="00733265"/>
    <w:rsid w:val="0073358C"/>
    <w:rsid w:val="00733D1E"/>
    <w:rsid w:val="00735153"/>
    <w:rsid w:val="007364D5"/>
    <w:rsid w:val="00736760"/>
    <w:rsid w:val="00736905"/>
    <w:rsid w:val="007374EE"/>
    <w:rsid w:val="0073758B"/>
    <w:rsid w:val="00737874"/>
    <w:rsid w:val="00737B8C"/>
    <w:rsid w:val="00740234"/>
    <w:rsid w:val="00740584"/>
    <w:rsid w:val="0074092C"/>
    <w:rsid w:val="00740A66"/>
    <w:rsid w:val="007414B9"/>
    <w:rsid w:val="00741803"/>
    <w:rsid w:val="00741BE5"/>
    <w:rsid w:val="0074208F"/>
    <w:rsid w:val="00742309"/>
    <w:rsid w:val="0074270F"/>
    <w:rsid w:val="0074290D"/>
    <w:rsid w:val="00743FCE"/>
    <w:rsid w:val="007441FD"/>
    <w:rsid w:val="00744B40"/>
    <w:rsid w:val="00744BCA"/>
    <w:rsid w:val="00745570"/>
    <w:rsid w:val="007455BF"/>
    <w:rsid w:val="00746CAD"/>
    <w:rsid w:val="00746F0F"/>
    <w:rsid w:val="0075050A"/>
    <w:rsid w:val="00751146"/>
    <w:rsid w:val="007518C2"/>
    <w:rsid w:val="00752512"/>
    <w:rsid w:val="0075323E"/>
    <w:rsid w:val="007544DA"/>
    <w:rsid w:val="007545E5"/>
    <w:rsid w:val="00755399"/>
    <w:rsid w:val="007558FC"/>
    <w:rsid w:val="007563F0"/>
    <w:rsid w:val="00756932"/>
    <w:rsid w:val="00756AF9"/>
    <w:rsid w:val="00756C0E"/>
    <w:rsid w:val="00756CCE"/>
    <w:rsid w:val="00756D38"/>
    <w:rsid w:val="00756ED4"/>
    <w:rsid w:val="007571BE"/>
    <w:rsid w:val="007576E5"/>
    <w:rsid w:val="00757C23"/>
    <w:rsid w:val="00760515"/>
    <w:rsid w:val="00761407"/>
    <w:rsid w:val="0076171A"/>
    <w:rsid w:val="00761A7B"/>
    <w:rsid w:val="00761D4B"/>
    <w:rsid w:val="00761DC8"/>
    <w:rsid w:val="00762546"/>
    <w:rsid w:val="00762888"/>
    <w:rsid w:val="00763170"/>
    <w:rsid w:val="007633F1"/>
    <w:rsid w:val="00764457"/>
    <w:rsid w:val="0076490C"/>
    <w:rsid w:val="00764931"/>
    <w:rsid w:val="00764CED"/>
    <w:rsid w:val="00765188"/>
    <w:rsid w:val="00765B43"/>
    <w:rsid w:val="00766201"/>
    <w:rsid w:val="00766747"/>
    <w:rsid w:val="007667D1"/>
    <w:rsid w:val="00766E35"/>
    <w:rsid w:val="00766EF2"/>
    <w:rsid w:val="007672CD"/>
    <w:rsid w:val="00767446"/>
    <w:rsid w:val="00767FD4"/>
    <w:rsid w:val="00770311"/>
    <w:rsid w:val="00770729"/>
    <w:rsid w:val="00770AEA"/>
    <w:rsid w:val="00770B6A"/>
    <w:rsid w:val="00770DB8"/>
    <w:rsid w:val="00771E1A"/>
    <w:rsid w:val="00772FC8"/>
    <w:rsid w:val="0077352C"/>
    <w:rsid w:val="007735A7"/>
    <w:rsid w:val="007735EB"/>
    <w:rsid w:val="00773BAF"/>
    <w:rsid w:val="00773E6F"/>
    <w:rsid w:val="007742D1"/>
    <w:rsid w:val="0077469B"/>
    <w:rsid w:val="00774905"/>
    <w:rsid w:val="00774A90"/>
    <w:rsid w:val="00774C5E"/>
    <w:rsid w:val="0077512C"/>
    <w:rsid w:val="00775571"/>
    <w:rsid w:val="007756AF"/>
    <w:rsid w:val="007759B8"/>
    <w:rsid w:val="00775D07"/>
    <w:rsid w:val="00776198"/>
    <w:rsid w:val="00776440"/>
    <w:rsid w:val="00776458"/>
    <w:rsid w:val="00777929"/>
    <w:rsid w:val="00777B32"/>
    <w:rsid w:val="00777B78"/>
    <w:rsid w:val="00780197"/>
    <w:rsid w:val="007801B9"/>
    <w:rsid w:val="00780B90"/>
    <w:rsid w:val="00780F39"/>
    <w:rsid w:val="00781074"/>
    <w:rsid w:val="007813A5"/>
    <w:rsid w:val="007815C2"/>
    <w:rsid w:val="00781867"/>
    <w:rsid w:val="00781F1B"/>
    <w:rsid w:val="007828AB"/>
    <w:rsid w:val="00782BE6"/>
    <w:rsid w:val="00782EB8"/>
    <w:rsid w:val="00783171"/>
    <w:rsid w:val="00783B45"/>
    <w:rsid w:val="00783BF2"/>
    <w:rsid w:val="00783CC7"/>
    <w:rsid w:val="00784556"/>
    <w:rsid w:val="00784DC7"/>
    <w:rsid w:val="00785215"/>
    <w:rsid w:val="0078641F"/>
    <w:rsid w:val="00786EAF"/>
    <w:rsid w:val="0078783E"/>
    <w:rsid w:val="0079013E"/>
    <w:rsid w:val="00790390"/>
    <w:rsid w:val="00790501"/>
    <w:rsid w:val="00790BA0"/>
    <w:rsid w:val="00790BC3"/>
    <w:rsid w:val="00791473"/>
    <w:rsid w:val="00791EF7"/>
    <w:rsid w:val="00792490"/>
    <w:rsid w:val="00792F11"/>
    <w:rsid w:val="007931DE"/>
    <w:rsid w:val="00794085"/>
    <w:rsid w:val="0079443E"/>
    <w:rsid w:val="00794CFB"/>
    <w:rsid w:val="00795615"/>
    <w:rsid w:val="00795687"/>
    <w:rsid w:val="00795A23"/>
    <w:rsid w:val="00795D21"/>
    <w:rsid w:val="00796185"/>
    <w:rsid w:val="00796397"/>
    <w:rsid w:val="00796492"/>
    <w:rsid w:val="007966FB"/>
    <w:rsid w:val="00796CDD"/>
    <w:rsid w:val="00796CEF"/>
    <w:rsid w:val="007A023E"/>
    <w:rsid w:val="007A0A64"/>
    <w:rsid w:val="007A0B75"/>
    <w:rsid w:val="007A0D6F"/>
    <w:rsid w:val="007A215A"/>
    <w:rsid w:val="007A21DD"/>
    <w:rsid w:val="007A23C2"/>
    <w:rsid w:val="007A3B9F"/>
    <w:rsid w:val="007A46FC"/>
    <w:rsid w:val="007A5DBA"/>
    <w:rsid w:val="007A5ECC"/>
    <w:rsid w:val="007A5F48"/>
    <w:rsid w:val="007A634D"/>
    <w:rsid w:val="007A658A"/>
    <w:rsid w:val="007A6614"/>
    <w:rsid w:val="007A681F"/>
    <w:rsid w:val="007A6C11"/>
    <w:rsid w:val="007A723B"/>
    <w:rsid w:val="007A726D"/>
    <w:rsid w:val="007A754D"/>
    <w:rsid w:val="007A7635"/>
    <w:rsid w:val="007B0B7B"/>
    <w:rsid w:val="007B0FE1"/>
    <w:rsid w:val="007B13FB"/>
    <w:rsid w:val="007B1B69"/>
    <w:rsid w:val="007B206F"/>
    <w:rsid w:val="007B293A"/>
    <w:rsid w:val="007B3A4F"/>
    <w:rsid w:val="007B3B48"/>
    <w:rsid w:val="007B4466"/>
    <w:rsid w:val="007B46F9"/>
    <w:rsid w:val="007B4CAE"/>
    <w:rsid w:val="007B4DDB"/>
    <w:rsid w:val="007B511F"/>
    <w:rsid w:val="007B55CF"/>
    <w:rsid w:val="007B5DAB"/>
    <w:rsid w:val="007B5DD9"/>
    <w:rsid w:val="007B6711"/>
    <w:rsid w:val="007B67AE"/>
    <w:rsid w:val="007B6B1C"/>
    <w:rsid w:val="007B6EB1"/>
    <w:rsid w:val="007B74F0"/>
    <w:rsid w:val="007B79DA"/>
    <w:rsid w:val="007B7A48"/>
    <w:rsid w:val="007B7A4E"/>
    <w:rsid w:val="007C03D7"/>
    <w:rsid w:val="007C0622"/>
    <w:rsid w:val="007C0EA0"/>
    <w:rsid w:val="007C15EA"/>
    <w:rsid w:val="007C1815"/>
    <w:rsid w:val="007C3008"/>
    <w:rsid w:val="007C31A2"/>
    <w:rsid w:val="007C32DD"/>
    <w:rsid w:val="007C3A36"/>
    <w:rsid w:val="007C3E56"/>
    <w:rsid w:val="007C42C6"/>
    <w:rsid w:val="007C48D5"/>
    <w:rsid w:val="007C5D2E"/>
    <w:rsid w:val="007C61A0"/>
    <w:rsid w:val="007C6574"/>
    <w:rsid w:val="007C6842"/>
    <w:rsid w:val="007C6E65"/>
    <w:rsid w:val="007C6F1D"/>
    <w:rsid w:val="007C754C"/>
    <w:rsid w:val="007C78AB"/>
    <w:rsid w:val="007C7BD5"/>
    <w:rsid w:val="007C7DA0"/>
    <w:rsid w:val="007D03EE"/>
    <w:rsid w:val="007D05D3"/>
    <w:rsid w:val="007D0CCC"/>
    <w:rsid w:val="007D18DE"/>
    <w:rsid w:val="007D2210"/>
    <w:rsid w:val="007D2298"/>
    <w:rsid w:val="007D25F3"/>
    <w:rsid w:val="007D2D0B"/>
    <w:rsid w:val="007D3631"/>
    <w:rsid w:val="007D381E"/>
    <w:rsid w:val="007D3E67"/>
    <w:rsid w:val="007D4A0B"/>
    <w:rsid w:val="007D4D72"/>
    <w:rsid w:val="007D5C0B"/>
    <w:rsid w:val="007D5D05"/>
    <w:rsid w:val="007D6836"/>
    <w:rsid w:val="007D705D"/>
    <w:rsid w:val="007D716B"/>
    <w:rsid w:val="007D72D5"/>
    <w:rsid w:val="007D757C"/>
    <w:rsid w:val="007D7995"/>
    <w:rsid w:val="007E12FE"/>
    <w:rsid w:val="007E1366"/>
    <w:rsid w:val="007E1482"/>
    <w:rsid w:val="007E174D"/>
    <w:rsid w:val="007E1BE7"/>
    <w:rsid w:val="007E1E56"/>
    <w:rsid w:val="007E3CC1"/>
    <w:rsid w:val="007E3E3D"/>
    <w:rsid w:val="007E4085"/>
    <w:rsid w:val="007E41CE"/>
    <w:rsid w:val="007E4507"/>
    <w:rsid w:val="007E4627"/>
    <w:rsid w:val="007E4F9D"/>
    <w:rsid w:val="007E730D"/>
    <w:rsid w:val="007E7B0A"/>
    <w:rsid w:val="007E7C2B"/>
    <w:rsid w:val="007F02C2"/>
    <w:rsid w:val="007F0371"/>
    <w:rsid w:val="007F0402"/>
    <w:rsid w:val="007F0B4E"/>
    <w:rsid w:val="007F0C80"/>
    <w:rsid w:val="007F2245"/>
    <w:rsid w:val="007F2D63"/>
    <w:rsid w:val="007F2EBE"/>
    <w:rsid w:val="007F306D"/>
    <w:rsid w:val="007F3128"/>
    <w:rsid w:val="007F36EC"/>
    <w:rsid w:val="007F3AAF"/>
    <w:rsid w:val="007F3E37"/>
    <w:rsid w:val="007F3E38"/>
    <w:rsid w:val="007F4D31"/>
    <w:rsid w:val="007F51BC"/>
    <w:rsid w:val="007F5828"/>
    <w:rsid w:val="007F58F0"/>
    <w:rsid w:val="007F5B30"/>
    <w:rsid w:val="007F65D0"/>
    <w:rsid w:val="007F6777"/>
    <w:rsid w:val="007F6AD3"/>
    <w:rsid w:val="007F6C49"/>
    <w:rsid w:val="007F7580"/>
    <w:rsid w:val="007F7CFD"/>
    <w:rsid w:val="008014EC"/>
    <w:rsid w:val="008019B4"/>
    <w:rsid w:val="00801CAB"/>
    <w:rsid w:val="00802ACE"/>
    <w:rsid w:val="008036F7"/>
    <w:rsid w:val="008041DB"/>
    <w:rsid w:val="0080440E"/>
    <w:rsid w:val="008059BA"/>
    <w:rsid w:val="00805ABB"/>
    <w:rsid w:val="00806766"/>
    <w:rsid w:val="00806915"/>
    <w:rsid w:val="00806DFD"/>
    <w:rsid w:val="00806E9D"/>
    <w:rsid w:val="008072CC"/>
    <w:rsid w:val="00807513"/>
    <w:rsid w:val="00807C0D"/>
    <w:rsid w:val="00807F8A"/>
    <w:rsid w:val="0081063B"/>
    <w:rsid w:val="008109DB"/>
    <w:rsid w:val="008116E3"/>
    <w:rsid w:val="008122DC"/>
    <w:rsid w:val="008137F8"/>
    <w:rsid w:val="00813A45"/>
    <w:rsid w:val="00813CBA"/>
    <w:rsid w:val="008140BD"/>
    <w:rsid w:val="00814689"/>
    <w:rsid w:val="008153A0"/>
    <w:rsid w:val="00815466"/>
    <w:rsid w:val="0081575C"/>
    <w:rsid w:val="008157B7"/>
    <w:rsid w:val="00815D7F"/>
    <w:rsid w:val="00815E37"/>
    <w:rsid w:val="008168B4"/>
    <w:rsid w:val="00816A74"/>
    <w:rsid w:val="008170E4"/>
    <w:rsid w:val="00817854"/>
    <w:rsid w:val="00817A28"/>
    <w:rsid w:val="00817B89"/>
    <w:rsid w:val="00817BA3"/>
    <w:rsid w:val="00817D2D"/>
    <w:rsid w:val="00817F7C"/>
    <w:rsid w:val="008203D8"/>
    <w:rsid w:val="00820731"/>
    <w:rsid w:val="008211DD"/>
    <w:rsid w:val="00821854"/>
    <w:rsid w:val="008228EB"/>
    <w:rsid w:val="00822FC5"/>
    <w:rsid w:val="008236BC"/>
    <w:rsid w:val="008238C9"/>
    <w:rsid w:val="00825058"/>
    <w:rsid w:val="00826185"/>
    <w:rsid w:val="00826611"/>
    <w:rsid w:val="00826619"/>
    <w:rsid w:val="00826940"/>
    <w:rsid w:val="00826E67"/>
    <w:rsid w:val="00827417"/>
    <w:rsid w:val="008301A8"/>
    <w:rsid w:val="00830421"/>
    <w:rsid w:val="008309FE"/>
    <w:rsid w:val="00830A7C"/>
    <w:rsid w:val="008312D0"/>
    <w:rsid w:val="008317A6"/>
    <w:rsid w:val="00831B1C"/>
    <w:rsid w:val="00831D62"/>
    <w:rsid w:val="00831DA2"/>
    <w:rsid w:val="008322C4"/>
    <w:rsid w:val="00832B26"/>
    <w:rsid w:val="0083309E"/>
    <w:rsid w:val="00833E75"/>
    <w:rsid w:val="00833EF6"/>
    <w:rsid w:val="00834028"/>
    <w:rsid w:val="008346D9"/>
    <w:rsid w:val="008348E8"/>
    <w:rsid w:val="00834921"/>
    <w:rsid w:val="00835614"/>
    <w:rsid w:val="00835A15"/>
    <w:rsid w:val="00835D07"/>
    <w:rsid w:val="008369A8"/>
    <w:rsid w:val="00837499"/>
    <w:rsid w:val="00837B3E"/>
    <w:rsid w:val="00837FB6"/>
    <w:rsid w:val="00840411"/>
    <w:rsid w:val="008405AE"/>
    <w:rsid w:val="008408CC"/>
    <w:rsid w:val="00840A82"/>
    <w:rsid w:val="008419DE"/>
    <w:rsid w:val="00842083"/>
    <w:rsid w:val="00842217"/>
    <w:rsid w:val="00842612"/>
    <w:rsid w:val="00842B01"/>
    <w:rsid w:val="00842DF9"/>
    <w:rsid w:val="00842E04"/>
    <w:rsid w:val="00843510"/>
    <w:rsid w:val="00843C9F"/>
    <w:rsid w:val="00843EA6"/>
    <w:rsid w:val="00844661"/>
    <w:rsid w:val="008447CA"/>
    <w:rsid w:val="00845076"/>
    <w:rsid w:val="0084665B"/>
    <w:rsid w:val="008474DF"/>
    <w:rsid w:val="00847923"/>
    <w:rsid w:val="00847C25"/>
    <w:rsid w:val="00847F00"/>
    <w:rsid w:val="0085050C"/>
    <w:rsid w:val="00850A1F"/>
    <w:rsid w:val="00850D2F"/>
    <w:rsid w:val="00851026"/>
    <w:rsid w:val="008516EE"/>
    <w:rsid w:val="00851875"/>
    <w:rsid w:val="00851BB5"/>
    <w:rsid w:val="00851FB4"/>
    <w:rsid w:val="0085221D"/>
    <w:rsid w:val="00852862"/>
    <w:rsid w:val="00852B2A"/>
    <w:rsid w:val="0085300C"/>
    <w:rsid w:val="008535FE"/>
    <w:rsid w:val="00853F4D"/>
    <w:rsid w:val="00854113"/>
    <w:rsid w:val="0085485A"/>
    <w:rsid w:val="00854D79"/>
    <w:rsid w:val="00854DCB"/>
    <w:rsid w:val="0085530F"/>
    <w:rsid w:val="00856E0D"/>
    <w:rsid w:val="008572F6"/>
    <w:rsid w:val="008577D0"/>
    <w:rsid w:val="00857A1B"/>
    <w:rsid w:val="00857AC4"/>
    <w:rsid w:val="00857CAD"/>
    <w:rsid w:val="0086005E"/>
    <w:rsid w:val="0086139B"/>
    <w:rsid w:val="0086193C"/>
    <w:rsid w:val="008625D5"/>
    <w:rsid w:val="008627FB"/>
    <w:rsid w:val="00862957"/>
    <w:rsid w:val="00863257"/>
    <w:rsid w:val="008638D7"/>
    <w:rsid w:val="00863B66"/>
    <w:rsid w:val="008641DD"/>
    <w:rsid w:val="00864336"/>
    <w:rsid w:val="00864BA4"/>
    <w:rsid w:val="00865513"/>
    <w:rsid w:val="00865A95"/>
    <w:rsid w:val="00865CDB"/>
    <w:rsid w:val="00865CF0"/>
    <w:rsid w:val="00865DE9"/>
    <w:rsid w:val="0086654F"/>
    <w:rsid w:val="008669EA"/>
    <w:rsid w:val="008670EA"/>
    <w:rsid w:val="008678E4"/>
    <w:rsid w:val="00867C43"/>
    <w:rsid w:val="00871B99"/>
    <w:rsid w:val="00873E0A"/>
    <w:rsid w:val="00873EF5"/>
    <w:rsid w:val="00873F34"/>
    <w:rsid w:val="00874852"/>
    <w:rsid w:val="00875CC4"/>
    <w:rsid w:val="00875D4F"/>
    <w:rsid w:val="00876286"/>
    <w:rsid w:val="00876726"/>
    <w:rsid w:val="008771C7"/>
    <w:rsid w:val="00877C66"/>
    <w:rsid w:val="00877ED6"/>
    <w:rsid w:val="00880B36"/>
    <w:rsid w:val="00880C13"/>
    <w:rsid w:val="008810AD"/>
    <w:rsid w:val="00881529"/>
    <w:rsid w:val="0088165E"/>
    <w:rsid w:val="00881771"/>
    <w:rsid w:val="00881FD2"/>
    <w:rsid w:val="008830E6"/>
    <w:rsid w:val="00884603"/>
    <w:rsid w:val="00884650"/>
    <w:rsid w:val="0088468F"/>
    <w:rsid w:val="00884A83"/>
    <w:rsid w:val="00885951"/>
    <w:rsid w:val="00885B31"/>
    <w:rsid w:val="00886064"/>
    <w:rsid w:val="00887052"/>
    <w:rsid w:val="00887A07"/>
    <w:rsid w:val="00887B21"/>
    <w:rsid w:val="0089006B"/>
    <w:rsid w:val="00890256"/>
    <w:rsid w:val="0089088A"/>
    <w:rsid w:val="00890D3A"/>
    <w:rsid w:val="0089121F"/>
    <w:rsid w:val="008923E0"/>
    <w:rsid w:val="008925B4"/>
    <w:rsid w:val="008925CD"/>
    <w:rsid w:val="0089323F"/>
    <w:rsid w:val="00893249"/>
    <w:rsid w:val="00893F1E"/>
    <w:rsid w:val="00894367"/>
    <w:rsid w:val="008945F0"/>
    <w:rsid w:val="008946AB"/>
    <w:rsid w:val="00894CC9"/>
    <w:rsid w:val="00895605"/>
    <w:rsid w:val="00895D9E"/>
    <w:rsid w:val="00895F45"/>
    <w:rsid w:val="00896688"/>
    <w:rsid w:val="00896D84"/>
    <w:rsid w:val="00897416"/>
    <w:rsid w:val="0089796E"/>
    <w:rsid w:val="00897FCB"/>
    <w:rsid w:val="008A021D"/>
    <w:rsid w:val="008A10B2"/>
    <w:rsid w:val="008A189A"/>
    <w:rsid w:val="008A2149"/>
    <w:rsid w:val="008A247D"/>
    <w:rsid w:val="008A2F53"/>
    <w:rsid w:val="008A487C"/>
    <w:rsid w:val="008A4CF3"/>
    <w:rsid w:val="008A5148"/>
    <w:rsid w:val="008A568C"/>
    <w:rsid w:val="008A5B90"/>
    <w:rsid w:val="008A5EB5"/>
    <w:rsid w:val="008A6485"/>
    <w:rsid w:val="008A73CF"/>
    <w:rsid w:val="008B06DE"/>
    <w:rsid w:val="008B0934"/>
    <w:rsid w:val="008B1279"/>
    <w:rsid w:val="008B1282"/>
    <w:rsid w:val="008B15E7"/>
    <w:rsid w:val="008B2485"/>
    <w:rsid w:val="008B2A6A"/>
    <w:rsid w:val="008B3546"/>
    <w:rsid w:val="008B3EBC"/>
    <w:rsid w:val="008B3FE3"/>
    <w:rsid w:val="008B4674"/>
    <w:rsid w:val="008B4D29"/>
    <w:rsid w:val="008B5E0A"/>
    <w:rsid w:val="008B6025"/>
    <w:rsid w:val="008B635C"/>
    <w:rsid w:val="008B6A84"/>
    <w:rsid w:val="008B6AAD"/>
    <w:rsid w:val="008B6C23"/>
    <w:rsid w:val="008B76F9"/>
    <w:rsid w:val="008C0843"/>
    <w:rsid w:val="008C0C14"/>
    <w:rsid w:val="008C1059"/>
    <w:rsid w:val="008C286C"/>
    <w:rsid w:val="008C3498"/>
    <w:rsid w:val="008C3C78"/>
    <w:rsid w:val="008C3CF1"/>
    <w:rsid w:val="008C3D6B"/>
    <w:rsid w:val="008C42AD"/>
    <w:rsid w:val="008C44CF"/>
    <w:rsid w:val="008C4A65"/>
    <w:rsid w:val="008C53E0"/>
    <w:rsid w:val="008C54DE"/>
    <w:rsid w:val="008C56D0"/>
    <w:rsid w:val="008C5A1A"/>
    <w:rsid w:val="008C5B37"/>
    <w:rsid w:val="008C5D34"/>
    <w:rsid w:val="008C5F25"/>
    <w:rsid w:val="008C6A78"/>
    <w:rsid w:val="008C6D11"/>
    <w:rsid w:val="008C7EBD"/>
    <w:rsid w:val="008D00D0"/>
    <w:rsid w:val="008D077F"/>
    <w:rsid w:val="008D0B55"/>
    <w:rsid w:val="008D1662"/>
    <w:rsid w:val="008D331C"/>
    <w:rsid w:val="008D402E"/>
    <w:rsid w:val="008D4961"/>
    <w:rsid w:val="008D4B5B"/>
    <w:rsid w:val="008D5241"/>
    <w:rsid w:val="008D5400"/>
    <w:rsid w:val="008D54B6"/>
    <w:rsid w:val="008D5AAD"/>
    <w:rsid w:val="008D5FA4"/>
    <w:rsid w:val="008D6B93"/>
    <w:rsid w:val="008E0AFC"/>
    <w:rsid w:val="008E0E7D"/>
    <w:rsid w:val="008E0F01"/>
    <w:rsid w:val="008E10FA"/>
    <w:rsid w:val="008E1D78"/>
    <w:rsid w:val="008E1DA9"/>
    <w:rsid w:val="008E2A40"/>
    <w:rsid w:val="008E3218"/>
    <w:rsid w:val="008E325F"/>
    <w:rsid w:val="008E35C3"/>
    <w:rsid w:val="008E3F37"/>
    <w:rsid w:val="008E548F"/>
    <w:rsid w:val="008E5520"/>
    <w:rsid w:val="008E5904"/>
    <w:rsid w:val="008E609D"/>
    <w:rsid w:val="008E60F5"/>
    <w:rsid w:val="008E67AA"/>
    <w:rsid w:val="008E6980"/>
    <w:rsid w:val="008E7A9B"/>
    <w:rsid w:val="008E7C4B"/>
    <w:rsid w:val="008F011B"/>
    <w:rsid w:val="008F0169"/>
    <w:rsid w:val="008F0554"/>
    <w:rsid w:val="008F075B"/>
    <w:rsid w:val="008F0DE1"/>
    <w:rsid w:val="008F1B0B"/>
    <w:rsid w:val="008F3721"/>
    <w:rsid w:val="008F3E2D"/>
    <w:rsid w:val="008F4457"/>
    <w:rsid w:val="008F4961"/>
    <w:rsid w:val="008F4ED6"/>
    <w:rsid w:val="008F4F4E"/>
    <w:rsid w:val="008F557A"/>
    <w:rsid w:val="008F5801"/>
    <w:rsid w:val="008F5DFD"/>
    <w:rsid w:val="008F5F1B"/>
    <w:rsid w:val="008F6DA8"/>
    <w:rsid w:val="008F7857"/>
    <w:rsid w:val="008F78D3"/>
    <w:rsid w:val="00900169"/>
    <w:rsid w:val="009011EB"/>
    <w:rsid w:val="00901417"/>
    <w:rsid w:val="009015F0"/>
    <w:rsid w:val="00901C85"/>
    <w:rsid w:val="0090202B"/>
    <w:rsid w:val="00902502"/>
    <w:rsid w:val="00902FBF"/>
    <w:rsid w:val="00903532"/>
    <w:rsid w:val="00903999"/>
    <w:rsid w:val="00903A4F"/>
    <w:rsid w:val="00903AAC"/>
    <w:rsid w:val="00903E29"/>
    <w:rsid w:val="00904861"/>
    <w:rsid w:val="00904A1A"/>
    <w:rsid w:val="00905035"/>
    <w:rsid w:val="00905096"/>
    <w:rsid w:val="00905376"/>
    <w:rsid w:val="009054B1"/>
    <w:rsid w:val="009055FF"/>
    <w:rsid w:val="0090564B"/>
    <w:rsid w:val="00905CC2"/>
    <w:rsid w:val="00906073"/>
    <w:rsid w:val="00906234"/>
    <w:rsid w:val="009066CD"/>
    <w:rsid w:val="009067EB"/>
    <w:rsid w:val="00910A8C"/>
    <w:rsid w:val="00910CC9"/>
    <w:rsid w:val="00910F2D"/>
    <w:rsid w:val="00911C61"/>
    <w:rsid w:val="00911F86"/>
    <w:rsid w:val="00912006"/>
    <w:rsid w:val="00913040"/>
    <w:rsid w:val="00913851"/>
    <w:rsid w:val="00913AF9"/>
    <w:rsid w:val="0091427C"/>
    <w:rsid w:val="00914A44"/>
    <w:rsid w:val="00914C79"/>
    <w:rsid w:val="00914FC2"/>
    <w:rsid w:val="0091518E"/>
    <w:rsid w:val="00915FA1"/>
    <w:rsid w:val="009165B2"/>
    <w:rsid w:val="00916CD1"/>
    <w:rsid w:val="00916EB5"/>
    <w:rsid w:val="00917068"/>
    <w:rsid w:val="00917A32"/>
    <w:rsid w:val="00920062"/>
    <w:rsid w:val="009204C9"/>
    <w:rsid w:val="009205C0"/>
    <w:rsid w:val="00921307"/>
    <w:rsid w:val="0092177F"/>
    <w:rsid w:val="00921CB5"/>
    <w:rsid w:val="00922E0F"/>
    <w:rsid w:val="00922F11"/>
    <w:rsid w:val="009230D2"/>
    <w:rsid w:val="0092314A"/>
    <w:rsid w:val="00923D71"/>
    <w:rsid w:val="0092517F"/>
    <w:rsid w:val="0092533A"/>
    <w:rsid w:val="00925499"/>
    <w:rsid w:val="00925D74"/>
    <w:rsid w:val="00926030"/>
    <w:rsid w:val="0092654D"/>
    <w:rsid w:val="0092663F"/>
    <w:rsid w:val="00927089"/>
    <w:rsid w:val="00927876"/>
    <w:rsid w:val="00930F9A"/>
    <w:rsid w:val="00930FB9"/>
    <w:rsid w:val="00931436"/>
    <w:rsid w:val="0093207E"/>
    <w:rsid w:val="009325E3"/>
    <w:rsid w:val="009326C5"/>
    <w:rsid w:val="00933953"/>
    <w:rsid w:val="009345ED"/>
    <w:rsid w:val="0093580A"/>
    <w:rsid w:val="00935EC0"/>
    <w:rsid w:val="00935F45"/>
    <w:rsid w:val="009363A3"/>
    <w:rsid w:val="00936681"/>
    <w:rsid w:val="00936E37"/>
    <w:rsid w:val="00937A38"/>
    <w:rsid w:val="00937D46"/>
    <w:rsid w:val="009401C2"/>
    <w:rsid w:val="00940454"/>
    <w:rsid w:val="0094126C"/>
    <w:rsid w:val="009413CD"/>
    <w:rsid w:val="00943523"/>
    <w:rsid w:val="00943F2D"/>
    <w:rsid w:val="0094415C"/>
    <w:rsid w:val="009444A6"/>
    <w:rsid w:val="009454D3"/>
    <w:rsid w:val="009454E8"/>
    <w:rsid w:val="00945A36"/>
    <w:rsid w:val="00945C0C"/>
    <w:rsid w:val="00945E13"/>
    <w:rsid w:val="009464DE"/>
    <w:rsid w:val="00946F39"/>
    <w:rsid w:val="00947406"/>
    <w:rsid w:val="00947B75"/>
    <w:rsid w:val="00950143"/>
    <w:rsid w:val="00950223"/>
    <w:rsid w:val="00950B17"/>
    <w:rsid w:val="00951131"/>
    <w:rsid w:val="00951369"/>
    <w:rsid w:val="00951856"/>
    <w:rsid w:val="00951B0A"/>
    <w:rsid w:val="0095202E"/>
    <w:rsid w:val="00952A4D"/>
    <w:rsid w:val="00952E3A"/>
    <w:rsid w:val="00953083"/>
    <w:rsid w:val="00953E40"/>
    <w:rsid w:val="00953EBD"/>
    <w:rsid w:val="009541E7"/>
    <w:rsid w:val="009549B9"/>
    <w:rsid w:val="0095517C"/>
    <w:rsid w:val="00955738"/>
    <w:rsid w:val="0095686B"/>
    <w:rsid w:val="00957122"/>
    <w:rsid w:val="0095725F"/>
    <w:rsid w:val="00957658"/>
    <w:rsid w:val="00957EC0"/>
    <w:rsid w:val="009600EE"/>
    <w:rsid w:val="00960531"/>
    <w:rsid w:val="00960D0F"/>
    <w:rsid w:val="00960E8A"/>
    <w:rsid w:val="0096148E"/>
    <w:rsid w:val="00961ACD"/>
    <w:rsid w:val="00962549"/>
    <w:rsid w:val="0096257E"/>
    <w:rsid w:val="00962C33"/>
    <w:rsid w:val="009632E9"/>
    <w:rsid w:val="0096357C"/>
    <w:rsid w:val="009635E9"/>
    <w:rsid w:val="00963BBA"/>
    <w:rsid w:val="00963D60"/>
    <w:rsid w:val="009644BC"/>
    <w:rsid w:val="009651F7"/>
    <w:rsid w:val="00965CC5"/>
    <w:rsid w:val="0096601B"/>
    <w:rsid w:val="00966306"/>
    <w:rsid w:val="009667B5"/>
    <w:rsid w:val="00966E84"/>
    <w:rsid w:val="00967395"/>
    <w:rsid w:val="00970DC8"/>
    <w:rsid w:val="0097119F"/>
    <w:rsid w:val="00971655"/>
    <w:rsid w:val="009719FA"/>
    <w:rsid w:val="00971BCA"/>
    <w:rsid w:val="00971DA6"/>
    <w:rsid w:val="009728E3"/>
    <w:rsid w:val="00972980"/>
    <w:rsid w:val="00972D89"/>
    <w:rsid w:val="009739BA"/>
    <w:rsid w:val="00973CD7"/>
    <w:rsid w:val="00974249"/>
    <w:rsid w:val="00974627"/>
    <w:rsid w:val="00975531"/>
    <w:rsid w:val="00975B43"/>
    <w:rsid w:val="00975C4D"/>
    <w:rsid w:val="009766F2"/>
    <w:rsid w:val="009769B4"/>
    <w:rsid w:val="00976AA7"/>
    <w:rsid w:val="0097737E"/>
    <w:rsid w:val="00977B94"/>
    <w:rsid w:val="00980E6B"/>
    <w:rsid w:val="009818EC"/>
    <w:rsid w:val="009823F6"/>
    <w:rsid w:val="00982DC0"/>
    <w:rsid w:val="00982EBC"/>
    <w:rsid w:val="0098379E"/>
    <w:rsid w:val="0098381F"/>
    <w:rsid w:val="00983F5D"/>
    <w:rsid w:val="0098480D"/>
    <w:rsid w:val="00984F7A"/>
    <w:rsid w:val="0098512D"/>
    <w:rsid w:val="00985A20"/>
    <w:rsid w:val="00985B52"/>
    <w:rsid w:val="009860F7"/>
    <w:rsid w:val="009867BC"/>
    <w:rsid w:val="00986FDE"/>
    <w:rsid w:val="00987760"/>
    <w:rsid w:val="009901CD"/>
    <w:rsid w:val="009903AC"/>
    <w:rsid w:val="00990BBA"/>
    <w:rsid w:val="00990CBB"/>
    <w:rsid w:val="009912E5"/>
    <w:rsid w:val="0099283C"/>
    <w:rsid w:val="00992ECA"/>
    <w:rsid w:val="00992F06"/>
    <w:rsid w:val="00993085"/>
    <w:rsid w:val="0099316D"/>
    <w:rsid w:val="0099370D"/>
    <w:rsid w:val="00993C3E"/>
    <w:rsid w:val="00994173"/>
    <w:rsid w:val="00994229"/>
    <w:rsid w:val="00994879"/>
    <w:rsid w:val="00994951"/>
    <w:rsid w:val="00994A05"/>
    <w:rsid w:val="00994B50"/>
    <w:rsid w:val="0099505D"/>
    <w:rsid w:val="009961FA"/>
    <w:rsid w:val="009965C7"/>
    <w:rsid w:val="009966B9"/>
    <w:rsid w:val="00996737"/>
    <w:rsid w:val="00996877"/>
    <w:rsid w:val="00996CAD"/>
    <w:rsid w:val="009970C8"/>
    <w:rsid w:val="0099736E"/>
    <w:rsid w:val="00997633"/>
    <w:rsid w:val="009979F0"/>
    <w:rsid w:val="009A03EA"/>
    <w:rsid w:val="009A0594"/>
    <w:rsid w:val="009A09D7"/>
    <w:rsid w:val="009A0F29"/>
    <w:rsid w:val="009A1507"/>
    <w:rsid w:val="009A157F"/>
    <w:rsid w:val="009A1C06"/>
    <w:rsid w:val="009A2FD2"/>
    <w:rsid w:val="009A36B6"/>
    <w:rsid w:val="009A5280"/>
    <w:rsid w:val="009A562E"/>
    <w:rsid w:val="009A6183"/>
    <w:rsid w:val="009A65A4"/>
    <w:rsid w:val="009A67F7"/>
    <w:rsid w:val="009A6F35"/>
    <w:rsid w:val="009A71AC"/>
    <w:rsid w:val="009A7F8F"/>
    <w:rsid w:val="009B066E"/>
    <w:rsid w:val="009B242E"/>
    <w:rsid w:val="009B2E8B"/>
    <w:rsid w:val="009B2EE6"/>
    <w:rsid w:val="009B3719"/>
    <w:rsid w:val="009B3C70"/>
    <w:rsid w:val="009B3CFC"/>
    <w:rsid w:val="009B4263"/>
    <w:rsid w:val="009B442F"/>
    <w:rsid w:val="009B4568"/>
    <w:rsid w:val="009B4974"/>
    <w:rsid w:val="009B4ECD"/>
    <w:rsid w:val="009B53B0"/>
    <w:rsid w:val="009B54B1"/>
    <w:rsid w:val="009B5DB4"/>
    <w:rsid w:val="009B6988"/>
    <w:rsid w:val="009B6E33"/>
    <w:rsid w:val="009B7066"/>
    <w:rsid w:val="009B72A2"/>
    <w:rsid w:val="009B7D94"/>
    <w:rsid w:val="009C019F"/>
    <w:rsid w:val="009C0453"/>
    <w:rsid w:val="009C14EB"/>
    <w:rsid w:val="009C1A5C"/>
    <w:rsid w:val="009C1B48"/>
    <w:rsid w:val="009C1B75"/>
    <w:rsid w:val="009C1F96"/>
    <w:rsid w:val="009C2049"/>
    <w:rsid w:val="009C26A3"/>
    <w:rsid w:val="009C2739"/>
    <w:rsid w:val="009C28BA"/>
    <w:rsid w:val="009C36E3"/>
    <w:rsid w:val="009C3EF7"/>
    <w:rsid w:val="009C40E4"/>
    <w:rsid w:val="009C4854"/>
    <w:rsid w:val="009C4CAF"/>
    <w:rsid w:val="009C4FC1"/>
    <w:rsid w:val="009C58F4"/>
    <w:rsid w:val="009C5D1E"/>
    <w:rsid w:val="009C60CD"/>
    <w:rsid w:val="009C61F7"/>
    <w:rsid w:val="009C704F"/>
    <w:rsid w:val="009C73AB"/>
    <w:rsid w:val="009C7630"/>
    <w:rsid w:val="009C77D7"/>
    <w:rsid w:val="009D07FD"/>
    <w:rsid w:val="009D0E22"/>
    <w:rsid w:val="009D145D"/>
    <w:rsid w:val="009D182D"/>
    <w:rsid w:val="009D21E5"/>
    <w:rsid w:val="009D2488"/>
    <w:rsid w:val="009D25A6"/>
    <w:rsid w:val="009D2B82"/>
    <w:rsid w:val="009D3271"/>
    <w:rsid w:val="009D44B2"/>
    <w:rsid w:val="009D4702"/>
    <w:rsid w:val="009D49A6"/>
    <w:rsid w:val="009D4BD5"/>
    <w:rsid w:val="009D4DFB"/>
    <w:rsid w:val="009D5ACA"/>
    <w:rsid w:val="009D6BCD"/>
    <w:rsid w:val="009D71EB"/>
    <w:rsid w:val="009D7326"/>
    <w:rsid w:val="009D7697"/>
    <w:rsid w:val="009D790C"/>
    <w:rsid w:val="009E01ED"/>
    <w:rsid w:val="009E0815"/>
    <w:rsid w:val="009E0A4D"/>
    <w:rsid w:val="009E1422"/>
    <w:rsid w:val="009E156C"/>
    <w:rsid w:val="009E1C73"/>
    <w:rsid w:val="009E1F7F"/>
    <w:rsid w:val="009E1FEF"/>
    <w:rsid w:val="009E274C"/>
    <w:rsid w:val="009E3AC7"/>
    <w:rsid w:val="009E3C4A"/>
    <w:rsid w:val="009E3EF4"/>
    <w:rsid w:val="009E4C1F"/>
    <w:rsid w:val="009E5960"/>
    <w:rsid w:val="009E6088"/>
    <w:rsid w:val="009E6537"/>
    <w:rsid w:val="009E67AA"/>
    <w:rsid w:val="009E67E1"/>
    <w:rsid w:val="009E68DC"/>
    <w:rsid w:val="009E7350"/>
    <w:rsid w:val="009E7BB0"/>
    <w:rsid w:val="009F087E"/>
    <w:rsid w:val="009F0AB0"/>
    <w:rsid w:val="009F0CBD"/>
    <w:rsid w:val="009F1817"/>
    <w:rsid w:val="009F18B3"/>
    <w:rsid w:val="009F1A6B"/>
    <w:rsid w:val="009F1E7B"/>
    <w:rsid w:val="009F27B4"/>
    <w:rsid w:val="009F35B2"/>
    <w:rsid w:val="009F3E1D"/>
    <w:rsid w:val="009F406A"/>
    <w:rsid w:val="009F4622"/>
    <w:rsid w:val="009F469A"/>
    <w:rsid w:val="009F5ED5"/>
    <w:rsid w:val="009F6247"/>
    <w:rsid w:val="009F714D"/>
    <w:rsid w:val="009F7936"/>
    <w:rsid w:val="009F7C70"/>
    <w:rsid w:val="009F7C75"/>
    <w:rsid w:val="00A00037"/>
    <w:rsid w:val="00A0031F"/>
    <w:rsid w:val="00A004F1"/>
    <w:rsid w:val="00A00740"/>
    <w:rsid w:val="00A0102A"/>
    <w:rsid w:val="00A013A6"/>
    <w:rsid w:val="00A01402"/>
    <w:rsid w:val="00A01D80"/>
    <w:rsid w:val="00A027D6"/>
    <w:rsid w:val="00A0290E"/>
    <w:rsid w:val="00A02AAD"/>
    <w:rsid w:val="00A02CDE"/>
    <w:rsid w:val="00A03618"/>
    <w:rsid w:val="00A03B57"/>
    <w:rsid w:val="00A03EDB"/>
    <w:rsid w:val="00A0462B"/>
    <w:rsid w:val="00A047AC"/>
    <w:rsid w:val="00A04856"/>
    <w:rsid w:val="00A04950"/>
    <w:rsid w:val="00A04CDC"/>
    <w:rsid w:val="00A04D6C"/>
    <w:rsid w:val="00A04E51"/>
    <w:rsid w:val="00A05BFE"/>
    <w:rsid w:val="00A064A2"/>
    <w:rsid w:val="00A0685D"/>
    <w:rsid w:val="00A0689D"/>
    <w:rsid w:val="00A0695F"/>
    <w:rsid w:val="00A06D0A"/>
    <w:rsid w:val="00A0751F"/>
    <w:rsid w:val="00A0764C"/>
    <w:rsid w:val="00A07C6C"/>
    <w:rsid w:val="00A11015"/>
    <w:rsid w:val="00A117D1"/>
    <w:rsid w:val="00A122A9"/>
    <w:rsid w:val="00A122D2"/>
    <w:rsid w:val="00A125B0"/>
    <w:rsid w:val="00A127D0"/>
    <w:rsid w:val="00A12F57"/>
    <w:rsid w:val="00A14078"/>
    <w:rsid w:val="00A1444F"/>
    <w:rsid w:val="00A14743"/>
    <w:rsid w:val="00A14F8F"/>
    <w:rsid w:val="00A15B19"/>
    <w:rsid w:val="00A15D1F"/>
    <w:rsid w:val="00A169F2"/>
    <w:rsid w:val="00A207E1"/>
    <w:rsid w:val="00A20BCF"/>
    <w:rsid w:val="00A20E9B"/>
    <w:rsid w:val="00A20FB6"/>
    <w:rsid w:val="00A21017"/>
    <w:rsid w:val="00A21DDF"/>
    <w:rsid w:val="00A22329"/>
    <w:rsid w:val="00A22A8E"/>
    <w:rsid w:val="00A2349B"/>
    <w:rsid w:val="00A23B24"/>
    <w:rsid w:val="00A25ADF"/>
    <w:rsid w:val="00A25EF1"/>
    <w:rsid w:val="00A26686"/>
    <w:rsid w:val="00A26D4D"/>
    <w:rsid w:val="00A2732B"/>
    <w:rsid w:val="00A274F6"/>
    <w:rsid w:val="00A27886"/>
    <w:rsid w:val="00A27A8D"/>
    <w:rsid w:val="00A27D85"/>
    <w:rsid w:val="00A30077"/>
    <w:rsid w:val="00A30700"/>
    <w:rsid w:val="00A31670"/>
    <w:rsid w:val="00A318DB"/>
    <w:rsid w:val="00A3207A"/>
    <w:rsid w:val="00A3209F"/>
    <w:rsid w:val="00A32825"/>
    <w:rsid w:val="00A32F75"/>
    <w:rsid w:val="00A33193"/>
    <w:rsid w:val="00A33222"/>
    <w:rsid w:val="00A33C37"/>
    <w:rsid w:val="00A33D93"/>
    <w:rsid w:val="00A33E2C"/>
    <w:rsid w:val="00A343AD"/>
    <w:rsid w:val="00A34682"/>
    <w:rsid w:val="00A34A22"/>
    <w:rsid w:val="00A34DCF"/>
    <w:rsid w:val="00A34F9C"/>
    <w:rsid w:val="00A3506E"/>
    <w:rsid w:val="00A35159"/>
    <w:rsid w:val="00A355A0"/>
    <w:rsid w:val="00A364FD"/>
    <w:rsid w:val="00A3781D"/>
    <w:rsid w:val="00A37978"/>
    <w:rsid w:val="00A37D72"/>
    <w:rsid w:val="00A37F66"/>
    <w:rsid w:val="00A40BA5"/>
    <w:rsid w:val="00A40DF9"/>
    <w:rsid w:val="00A413EE"/>
    <w:rsid w:val="00A41A80"/>
    <w:rsid w:val="00A42053"/>
    <w:rsid w:val="00A429FC"/>
    <w:rsid w:val="00A42B1D"/>
    <w:rsid w:val="00A432D3"/>
    <w:rsid w:val="00A437D7"/>
    <w:rsid w:val="00A43C62"/>
    <w:rsid w:val="00A45672"/>
    <w:rsid w:val="00A4568C"/>
    <w:rsid w:val="00A45713"/>
    <w:rsid w:val="00A460C3"/>
    <w:rsid w:val="00A4667C"/>
    <w:rsid w:val="00A46F18"/>
    <w:rsid w:val="00A5016E"/>
    <w:rsid w:val="00A50921"/>
    <w:rsid w:val="00A50B3E"/>
    <w:rsid w:val="00A51249"/>
    <w:rsid w:val="00A51895"/>
    <w:rsid w:val="00A52707"/>
    <w:rsid w:val="00A52D00"/>
    <w:rsid w:val="00A52E1C"/>
    <w:rsid w:val="00A52FC4"/>
    <w:rsid w:val="00A53162"/>
    <w:rsid w:val="00A5369B"/>
    <w:rsid w:val="00A538FA"/>
    <w:rsid w:val="00A53ADC"/>
    <w:rsid w:val="00A549D7"/>
    <w:rsid w:val="00A54A5D"/>
    <w:rsid w:val="00A54EA3"/>
    <w:rsid w:val="00A552F6"/>
    <w:rsid w:val="00A5541C"/>
    <w:rsid w:val="00A55833"/>
    <w:rsid w:val="00A55CA9"/>
    <w:rsid w:val="00A55E12"/>
    <w:rsid w:val="00A5617D"/>
    <w:rsid w:val="00A56699"/>
    <w:rsid w:val="00A56764"/>
    <w:rsid w:val="00A56A3C"/>
    <w:rsid w:val="00A56E9C"/>
    <w:rsid w:val="00A576C1"/>
    <w:rsid w:val="00A57852"/>
    <w:rsid w:val="00A57DD6"/>
    <w:rsid w:val="00A60D3C"/>
    <w:rsid w:val="00A60FE4"/>
    <w:rsid w:val="00A61650"/>
    <w:rsid w:val="00A619A5"/>
    <w:rsid w:val="00A61B01"/>
    <w:rsid w:val="00A61FF5"/>
    <w:rsid w:val="00A61FFA"/>
    <w:rsid w:val="00A62397"/>
    <w:rsid w:val="00A62710"/>
    <w:rsid w:val="00A64776"/>
    <w:rsid w:val="00A64ACC"/>
    <w:rsid w:val="00A64DA9"/>
    <w:rsid w:val="00A64DC3"/>
    <w:rsid w:val="00A65952"/>
    <w:rsid w:val="00A66273"/>
    <w:rsid w:val="00A66382"/>
    <w:rsid w:val="00A70C13"/>
    <w:rsid w:val="00A711CD"/>
    <w:rsid w:val="00A71213"/>
    <w:rsid w:val="00A71642"/>
    <w:rsid w:val="00A718A8"/>
    <w:rsid w:val="00A72234"/>
    <w:rsid w:val="00A7242E"/>
    <w:rsid w:val="00A73058"/>
    <w:rsid w:val="00A73227"/>
    <w:rsid w:val="00A7344D"/>
    <w:rsid w:val="00A73920"/>
    <w:rsid w:val="00A74885"/>
    <w:rsid w:val="00A759AB"/>
    <w:rsid w:val="00A7622F"/>
    <w:rsid w:val="00A76522"/>
    <w:rsid w:val="00A76960"/>
    <w:rsid w:val="00A76F43"/>
    <w:rsid w:val="00A77438"/>
    <w:rsid w:val="00A779DC"/>
    <w:rsid w:val="00A77ADB"/>
    <w:rsid w:val="00A77C9B"/>
    <w:rsid w:val="00A77EAF"/>
    <w:rsid w:val="00A8026E"/>
    <w:rsid w:val="00A8144F"/>
    <w:rsid w:val="00A81B5D"/>
    <w:rsid w:val="00A81EAA"/>
    <w:rsid w:val="00A825E1"/>
    <w:rsid w:val="00A827D9"/>
    <w:rsid w:val="00A82DD1"/>
    <w:rsid w:val="00A82F92"/>
    <w:rsid w:val="00A83CAF"/>
    <w:rsid w:val="00A83ED9"/>
    <w:rsid w:val="00A84A9E"/>
    <w:rsid w:val="00A8507A"/>
    <w:rsid w:val="00A854D4"/>
    <w:rsid w:val="00A856D0"/>
    <w:rsid w:val="00A85704"/>
    <w:rsid w:val="00A8658F"/>
    <w:rsid w:val="00A87FD5"/>
    <w:rsid w:val="00A9010D"/>
    <w:rsid w:val="00A902AD"/>
    <w:rsid w:val="00A9069D"/>
    <w:rsid w:val="00A90943"/>
    <w:rsid w:val="00A9109C"/>
    <w:rsid w:val="00A911AD"/>
    <w:rsid w:val="00A911BA"/>
    <w:rsid w:val="00A91B7A"/>
    <w:rsid w:val="00A91C72"/>
    <w:rsid w:val="00A930ED"/>
    <w:rsid w:val="00A938B1"/>
    <w:rsid w:val="00A93D95"/>
    <w:rsid w:val="00A9407A"/>
    <w:rsid w:val="00A9412A"/>
    <w:rsid w:val="00A953AB"/>
    <w:rsid w:val="00A95786"/>
    <w:rsid w:val="00A96463"/>
    <w:rsid w:val="00A96704"/>
    <w:rsid w:val="00A969A6"/>
    <w:rsid w:val="00A97009"/>
    <w:rsid w:val="00A9715D"/>
    <w:rsid w:val="00A971A9"/>
    <w:rsid w:val="00A9747F"/>
    <w:rsid w:val="00A975C1"/>
    <w:rsid w:val="00A97944"/>
    <w:rsid w:val="00A97974"/>
    <w:rsid w:val="00AA03D5"/>
    <w:rsid w:val="00AA26BF"/>
    <w:rsid w:val="00AA374B"/>
    <w:rsid w:val="00AA3F14"/>
    <w:rsid w:val="00AA3F46"/>
    <w:rsid w:val="00AA4194"/>
    <w:rsid w:val="00AA5869"/>
    <w:rsid w:val="00AA58C0"/>
    <w:rsid w:val="00AA5B0A"/>
    <w:rsid w:val="00AA5B52"/>
    <w:rsid w:val="00AA5EB6"/>
    <w:rsid w:val="00AA64E8"/>
    <w:rsid w:val="00AA7338"/>
    <w:rsid w:val="00AA7594"/>
    <w:rsid w:val="00AB03C2"/>
    <w:rsid w:val="00AB08FD"/>
    <w:rsid w:val="00AB0AB8"/>
    <w:rsid w:val="00AB1064"/>
    <w:rsid w:val="00AB1076"/>
    <w:rsid w:val="00AB1499"/>
    <w:rsid w:val="00AB1931"/>
    <w:rsid w:val="00AB1A77"/>
    <w:rsid w:val="00AB1CDF"/>
    <w:rsid w:val="00AB2DBA"/>
    <w:rsid w:val="00AB3785"/>
    <w:rsid w:val="00AB4193"/>
    <w:rsid w:val="00AB41CC"/>
    <w:rsid w:val="00AB47FD"/>
    <w:rsid w:val="00AB49D0"/>
    <w:rsid w:val="00AB606A"/>
    <w:rsid w:val="00AB75C8"/>
    <w:rsid w:val="00AB7778"/>
    <w:rsid w:val="00AC0664"/>
    <w:rsid w:val="00AC1023"/>
    <w:rsid w:val="00AC138C"/>
    <w:rsid w:val="00AC142B"/>
    <w:rsid w:val="00AC163F"/>
    <w:rsid w:val="00AC1939"/>
    <w:rsid w:val="00AC2938"/>
    <w:rsid w:val="00AC3191"/>
    <w:rsid w:val="00AC3BD3"/>
    <w:rsid w:val="00AC3C4F"/>
    <w:rsid w:val="00AC448F"/>
    <w:rsid w:val="00AC4AB2"/>
    <w:rsid w:val="00AC4C3B"/>
    <w:rsid w:val="00AC4DEE"/>
    <w:rsid w:val="00AC5651"/>
    <w:rsid w:val="00AC5F0C"/>
    <w:rsid w:val="00AC6125"/>
    <w:rsid w:val="00AC63AF"/>
    <w:rsid w:val="00AC6875"/>
    <w:rsid w:val="00AC7ABA"/>
    <w:rsid w:val="00AD030D"/>
    <w:rsid w:val="00AD0573"/>
    <w:rsid w:val="00AD0688"/>
    <w:rsid w:val="00AD1891"/>
    <w:rsid w:val="00AD1965"/>
    <w:rsid w:val="00AD1FED"/>
    <w:rsid w:val="00AD21D8"/>
    <w:rsid w:val="00AD2BF3"/>
    <w:rsid w:val="00AD2CD1"/>
    <w:rsid w:val="00AD2D4A"/>
    <w:rsid w:val="00AD2E9D"/>
    <w:rsid w:val="00AD2F6E"/>
    <w:rsid w:val="00AD47A4"/>
    <w:rsid w:val="00AD4DCF"/>
    <w:rsid w:val="00AD4F16"/>
    <w:rsid w:val="00AD54AD"/>
    <w:rsid w:val="00AD577D"/>
    <w:rsid w:val="00AD5965"/>
    <w:rsid w:val="00AD5A22"/>
    <w:rsid w:val="00AD5CA5"/>
    <w:rsid w:val="00AD698B"/>
    <w:rsid w:val="00AD7919"/>
    <w:rsid w:val="00AD7929"/>
    <w:rsid w:val="00AE0593"/>
    <w:rsid w:val="00AE067A"/>
    <w:rsid w:val="00AE0795"/>
    <w:rsid w:val="00AE07D3"/>
    <w:rsid w:val="00AE0EC6"/>
    <w:rsid w:val="00AE2887"/>
    <w:rsid w:val="00AE314A"/>
    <w:rsid w:val="00AE348D"/>
    <w:rsid w:val="00AE375C"/>
    <w:rsid w:val="00AE38F9"/>
    <w:rsid w:val="00AE39E0"/>
    <w:rsid w:val="00AE3D86"/>
    <w:rsid w:val="00AE4087"/>
    <w:rsid w:val="00AE41CB"/>
    <w:rsid w:val="00AE53F7"/>
    <w:rsid w:val="00AE56EB"/>
    <w:rsid w:val="00AE5E4A"/>
    <w:rsid w:val="00AE6ABB"/>
    <w:rsid w:val="00AE6E25"/>
    <w:rsid w:val="00AF05A2"/>
    <w:rsid w:val="00AF0603"/>
    <w:rsid w:val="00AF0621"/>
    <w:rsid w:val="00AF0A42"/>
    <w:rsid w:val="00AF0BD4"/>
    <w:rsid w:val="00AF21D8"/>
    <w:rsid w:val="00AF2287"/>
    <w:rsid w:val="00AF2A48"/>
    <w:rsid w:val="00AF3333"/>
    <w:rsid w:val="00AF3857"/>
    <w:rsid w:val="00AF392F"/>
    <w:rsid w:val="00AF3A47"/>
    <w:rsid w:val="00AF3D37"/>
    <w:rsid w:val="00AF3FFC"/>
    <w:rsid w:val="00AF4C77"/>
    <w:rsid w:val="00AF5264"/>
    <w:rsid w:val="00AF56BC"/>
    <w:rsid w:val="00AF5A64"/>
    <w:rsid w:val="00AF5BE5"/>
    <w:rsid w:val="00AF5C82"/>
    <w:rsid w:val="00AF5EAA"/>
    <w:rsid w:val="00AF654A"/>
    <w:rsid w:val="00AF67B4"/>
    <w:rsid w:val="00AF6FED"/>
    <w:rsid w:val="00B004E7"/>
    <w:rsid w:val="00B007E6"/>
    <w:rsid w:val="00B01012"/>
    <w:rsid w:val="00B014B7"/>
    <w:rsid w:val="00B02092"/>
    <w:rsid w:val="00B0260A"/>
    <w:rsid w:val="00B030A6"/>
    <w:rsid w:val="00B03195"/>
    <w:rsid w:val="00B033C0"/>
    <w:rsid w:val="00B047AD"/>
    <w:rsid w:val="00B05182"/>
    <w:rsid w:val="00B05D89"/>
    <w:rsid w:val="00B070F7"/>
    <w:rsid w:val="00B0775D"/>
    <w:rsid w:val="00B07F2B"/>
    <w:rsid w:val="00B11416"/>
    <w:rsid w:val="00B11894"/>
    <w:rsid w:val="00B11F61"/>
    <w:rsid w:val="00B12185"/>
    <w:rsid w:val="00B127C1"/>
    <w:rsid w:val="00B12B02"/>
    <w:rsid w:val="00B1427C"/>
    <w:rsid w:val="00B1600A"/>
    <w:rsid w:val="00B163CE"/>
    <w:rsid w:val="00B17552"/>
    <w:rsid w:val="00B17EBA"/>
    <w:rsid w:val="00B211C1"/>
    <w:rsid w:val="00B21DB2"/>
    <w:rsid w:val="00B2246A"/>
    <w:rsid w:val="00B22604"/>
    <w:rsid w:val="00B227C1"/>
    <w:rsid w:val="00B22E39"/>
    <w:rsid w:val="00B22F2B"/>
    <w:rsid w:val="00B232A6"/>
    <w:rsid w:val="00B23D4E"/>
    <w:rsid w:val="00B246CD"/>
    <w:rsid w:val="00B2491F"/>
    <w:rsid w:val="00B25564"/>
    <w:rsid w:val="00B25658"/>
    <w:rsid w:val="00B2570F"/>
    <w:rsid w:val="00B25814"/>
    <w:rsid w:val="00B25BDD"/>
    <w:rsid w:val="00B25DA4"/>
    <w:rsid w:val="00B26456"/>
    <w:rsid w:val="00B272CB"/>
    <w:rsid w:val="00B27383"/>
    <w:rsid w:val="00B275B6"/>
    <w:rsid w:val="00B27CB6"/>
    <w:rsid w:val="00B306A6"/>
    <w:rsid w:val="00B308EA"/>
    <w:rsid w:val="00B3097D"/>
    <w:rsid w:val="00B30C00"/>
    <w:rsid w:val="00B310A7"/>
    <w:rsid w:val="00B31286"/>
    <w:rsid w:val="00B32498"/>
    <w:rsid w:val="00B3300D"/>
    <w:rsid w:val="00B33043"/>
    <w:rsid w:val="00B330CF"/>
    <w:rsid w:val="00B33AE2"/>
    <w:rsid w:val="00B33CF3"/>
    <w:rsid w:val="00B340BB"/>
    <w:rsid w:val="00B34328"/>
    <w:rsid w:val="00B34927"/>
    <w:rsid w:val="00B36507"/>
    <w:rsid w:val="00B36D0C"/>
    <w:rsid w:val="00B37144"/>
    <w:rsid w:val="00B372D2"/>
    <w:rsid w:val="00B3739B"/>
    <w:rsid w:val="00B37827"/>
    <w:rsid w:val="00B37923"/>
    <w:rsid w:val="00B37AD8"/>
    <w:rsid w:val="00B40330"/>
    <w:rsid w:val="00B40419"/>
    <w:rsid w:val="00B41818"/>
    <w:rsid w:val="00B41F02"/>
    <w:rsid w:val="00B4207D"/>
    <w:rsid w:val="00B42171"/>
    <w:rsid w:val="00B42172"/>
    <w:rsid w:val="00B42553"/>
    <w:rsid w:val="00B42974"/>
    <w:rsid w:val="00B429AE"/>
    <w:rsid w:val="00B42FCC"/>
    <w:rsid w:val="00B43248"/>
    <w:rsid w:val="00B43521"/>
    <w:rsid w:val="00B43ADB"/>
    <w:rsid w:val="00B43F56"/>
    <w:rsid w:val="00B4450D"/>
    <w:rsid w:val="00B44C59"/>
    <w:rsid w:val="00B454CE"/>
    <w:rsid w:val="00B45573"/>
    <w:rsid w:val="00B459ED"/>
    <w:rsid w:val="00B45F71"/>
    <w:rsid w:val="00B467F9"/>
    <w:rsid w:val="00B4682A"/>
    <w:rsid w:val="00B46A69"/>
    <w:rsid w:val="00B46CA7"/>
    <w:rsid w:val="00B5022B"/>
    <w:rsid w:val="00B5036D"/>
    <w:rsid w:val="00B50E12"/>
    <w:rsid w:val="00B5186F"/>
    <w:rsid w:val="00B5191E"/>
    <w:rsid w:val="00B5220B"/>
    <w:rsid w:val="00B52A2D"/>
    <w:rsid w:val="00B52B70"/>
    <w:rsid w:val="00B52D95"/>
    <w:rsid w:val="00B5355F"/>
    <w:rsid w:val="00B537CF"/>
    <w:rsid w:val="00B540B7"/>
    <w:rsid w:val="00B54697"/>
    <w:rsid w:val="00B54967"/>
    <w:rsid w:val="00B54FD1"/>
    <w:rsid w:val="00B557AF"/>
    <w:rsid w:val="00B558C1"/>
    <w:rsid w:val="00B56337"/>
    <w:rsid w:val="00B572A2"/>
    <w:rsid w:val="00B575B0"/>
    <w:rsid w:val="00B57BD4"/>
    <w:rsid w:val="00B57EDB"/>
    <w:rsid w:val="00B60189"/>
    <w:rsid w:val="00B602F0"/>
    <w:rsid w:val="00B60A0D"/>
    <w:rsid w:val="00B60E37"/>
    <w:rsid w:val="00B61B4C"/>
    <w:rsid w:val="00B61C56"/>
    <w:rsid w:val="00B61CC3"/>
    <w:rsid w:val="00B61D0B"/>
    <w:rsid w:val="00B61FC1"/>
    <w:rsid w:val="00B62529"/>
    <w:rsid w:val="00B62921"/>
    <w:rsid w:val="00B62929"/>
    <w:rsid w:val="00B63280"/>
    <w:rsid w:val="00B632B1"/>
    <w:rsid w:val="00B6367A"/>
    <w:rsid w:val="00B63A09"/>
    <w:rsid w:val="00B643D3"/>
    <w:rsid w:val="00B645DF"/>
    <w:rsid w:val="00B64912"/>
    <w:rsid w:val="00B649F2"/>
    <w:rsid w:val="00B64CB5"/>
    <w:rsid w:val="00B659FF"/>
    <w:rsid w:val="00B65C92"/>
    <w:rsid w:val="00B6648E"/>
    <w:rsid w:val="00B66619"/>
    <w:rsid w:val="00B67123"/>
    <w:rsid w:val="00B6754F"/>
    <w:rsid w:val="00B67D0F"/>
    <w:rsid w:val="00B67DB9"/>
    <w:rsid w:val="00B67EC7"/>
    <w:rsid w:val="00B7095F"/>
    <w:rsid w:val="00B70F30"/>
    <w:rsid w:val="00B7130D"/>
    <w:rsid w:val="00B718BC"/>
    <w:rsid w:val="00B729C0"/>
    <w:rsid w:val="00B72ED4"/>
    <w:rsid w:val="00B732B5"/>
    <w:rsid w:val="00B73341"/>
    <w:rsid w:val="00B734D1"/>
    <w:rsid w:val="00B737A4"/>
    <w:rsid w:val="00B73CB2"/>
    <w:rsid w:val="00B743A0"/>
    <w:rsid w:val="00B74762"/>
    <w:rsid w:val="00B7487F"/>
    <w:rsid w:val="00B74ECE"/>
    <w:rsid w:val="00B74ECF"/>
    <w:rsid w:val="00B75681"/>
    <w:rsid w:val="00B75CAD"/>
    <w:rsid w:val="00B75E57"/>
    <w:rsid w:val="00B7673D"/>
    <w:rsid w:val="00B77D4A"/>
    <w:rsid w:val="00B801A3"/>
    <w:rsid w:val="00B8064E"/>
    <w:rsid w:val="00B80E75"/>
    <w:rsid w:val="00B81653"/>
    <w:rsid w:val="00B82396"/>
    <w:rsid w:val="00B825B4"/>
    <w:rsid w:val="00B83739"/>
    <w:rsid w:val="00B8614E"/>
    <w:rsid w:val="00B86FAD"/>
    <w:rsid w:val="00B87D95"/>
    <w:rsid w:val="00B91159"/>
    <w:rsid w:val="00B912CA"/>
    <w:rsid w:val="00B9157C"/>
    <w:rsid w:val="00B91AC2"/>
    <w:rsid w:val="00B91B5B"/>
    <w:rsid w:val="00B92111"/>
    <w:rsid w:val="00B925AD"/>
    <w:rsid w:val="00B93064"/>
    <w:rsid w:val="00B94495"/>
    <w:rsid w:val="00B9460F"/>
    <w:rsid w:val="00B94754"/>
    <w:rsid w:val="00B94DE0"/>
    <w:rsid w:val="00B95ACA"/>
    <w:rsid w:val="00B96812"/>
    <w:rsid w:val="00B969CF"/>
    <w:rsid w:val="00B96C3C"/>
    <w:rsid w:val="00B96C46"/>
    <w:rsid w:val="00B96D23"/>
    <w:rsid w:val="00B973DA"/>
    <w:rsid w:val="00B976DA"/>
    <w:rsid w:val="00BA12AC"/>
    <w:rsid w:val="00BA1ADE"/>
    <w:rsid w:val="00BA1CB2"/>
    <w:rsid w:val="00BA2719"/>
    <w:rsid w:val="00BA27FF"/>
    <w:rsid w:val="00BA335F"/>
    <w:rsid w:val="00BA3613"/>
    <w:rsid w:val="00BA3801"/>
    <w:rsid w:val="00BA39A4"/>
    <w:rsid w:val="00BA3AB0"/>
    <w:rsid w:val="00BA3C9C"/>
    <w:rsid w:val="00BA3E1C"/>
    <w:rsid w:val="00BA3F21"/>
    <w:rsid w:val="00BA40B6"/>
    <w:rsid w:val="00BA4B40"/>
    <w:rsid w:val="00BA4C83"/>
    <w:rsid w:val="00BA615B"/>
    <w:rsid w:val="00BA67EA"/>
    <w:rsid w:val="00BA68F1"/>
    <w:rsid w:val="00BA741D"/>
    <w:rsid w:val="00BA755B"/>
    <w:rsid w:val="00BB062D"/>
    <w:rsid w:val="00BB0A17"/>
    <w:rsid w:val="00BB1297"/>
    <w:rsid w:val="00BB182B"/>
    <w:rsid w:val="00BB255A"/>
    <w:rsid w:val="00BB28DB"/>
    <w:rsid w:val="00BB3BD7"/>
    <w:rsid w:val="00BB3C57"/>
    <w:rsid w:val="00BB402D"/>
    <w:rsid w:val="00BB405D"/>
    <w:rsid w:val="00BB40E3"/>
    <w:rsid w:val="00BB479C"/>
    <w:rsid w:val="00BB4B2F"/>
    <w:rsid w:val="00BB4F20"/>
    <w:rsid w:val="00BB596B"/>
    <w:rsid w:val="00BB60F5"/>
    <w:rsid w:val="00BB7519"/>
    <w:rsid w:val="00BB7865"/>
    <w:rsid w:val="00BB793A"/>
    <w:rsid w:val="00BC0001"/>
    <w:rsid w:val="00BC0006"/>
    <w:rsid w:val="00BC163C"/>
    <w:rsid w:val="00BC172A"/>
    <w:rsid w:val="00BC17FD"/>
    <w:rsid w:val="00BC1831"/>
    <w:rsid w:val="00BC1C93"/>
    <w:rsid w:val="00BC2097"/>
    <w:rsid w:val="00BC31AA"/>
    <w:rsid w:val="00BC3B84"/>
    <w:rsid w:val="00BC3BE5"/>
    <w:rsid w:val="00BC3C34"/>
    <w:rsid w:val="00BC5324"/>
    <w:rsid w:val="00BC5DAF"/>
    <w:rsid w:val="00BC6061"/>
    <w:rsid w:val="00BC622F"/>
    <w:rsid w:val="00BC65A5"/>
    <w:rsid w:val="00BC66FB"/>
    <w:rsid w:val="00BC7065"/>
    <w:rsid w:val="00BC7FC4"/>
    <w:rsid w:val="00BD0608"/>
    <w:rsid w:val="00BD1EC1"/>
    <w:rsid w:val="00BD206A"/>
    <w:rsid w:val="00BD26BC"/>
    <w:rsid w:val="00BD2716"/>
    <w:rsid w:val="00BD27C7"/>
    <w:rsid w:val="00BD2C1F"/>
    <w:rsid w:val="00BD2FB5"/>
    <w:rsid w:val="00BD3A0B"/>
    <w:rsid w:val="00BD4BAB"/>
    <w:rsid w:val="00BD50FC"/>
    <w:rsid w:val="00BD6FAC"/>
    <w:rsid w:val="00BD78CD"/>
    <w:rsid w:val="00BD7B9B"/>
    <w:rsid w:val="00BE05EB"/>
    <w:rsid w:val="00BE0689"/>
    <w:rsid w:val="00BE16C1"/>
    <w:rsid w:val="00BE36A4"/>
    <w:rsid w:val="00BE4282"/>
    <w:rsid w:val="00BE495E"/>
    <w:rsid w:val="00BE5AA7"/>
    <w:rsid w:val="00BE5CCB"/>
    <w:rsid w:val="00BE6342"/>
    <w:rsid w:val="00BE7037"/>
    <w:rsid w:val="00BE7184"/>
    <w:rsid w:val="00BE7F4A"/>
    <w:rsid w:val="00BF0124"/>
    <w:rsid w:val="00BF069A"/>
    <w:rsid w:val="00BF08BB"/>
    <w:rsid w:val="00BF0DE1"/>
    <w:rsid w:val="00BF119B"/>
    <w:rsid w:val="00BF1392"/>
    <w:rsid w:val="00BF1965"/>
    <w:rsid w:val="00BF1A4D"/>
    <w:rsid w:val="00BF1D64"/>
    <w:rsid w:val="00BF2631"/>
    <w:rsid w:val="00BF28D8"/>
    <w:rsid w:val="00BF3022"/>
    <w:rsid w:val="00BF346F"/>
    <w:rsid w:val="00BF3EE9"/>
    <w:rsid w:val="00BF42CE"/>
    <w:rsid w:val="00BF5444"/>
    <w:rsid w:val="00BF5595"/>
    <w:rsid w:val="00BF59D1"/>
    <w:rsid w:val="00BF5F77"/>
    <w:rsid w:val="00BF6142"/>
    <w:rsid w:val="00BF6249"/>
    <w:rsid w:val="00BF6D8A"/>
    <w:rsid w:val="00BF711D"/>
    <w:rsid w:val="00BF7236"/>
    <w:rsid w:val="00BF7678"/>
    <w:rsid w:val="00BF7769"/>
    <w:rsid w:val="00BF78CE"/>
    <w:rsid w:val="00C00A5F"/>
    <w:rsid w:val="00C00B58"/>
    <w:rsid w:val="00C00D29"/>
    <w:rsid w:val="00C00FF1"/>
    <w:rsid w:val="00C0145B"/>
    <w:rsid w:val="00C01959"/>
    <w:rsid w:val="00C01B3F"/>
    <w:rsid w:val="00C01B62"/>
    <w:rsid w:val="00C02A37"/>
    <w:rsid w:val="00C02CDB"/>
    <w:rsid w:val="00C02FB2"/>
    <w:rsid w:val="00C03BB9"/>
    <w:rsid w:val="00C04288"/>
    <w:rsid w:val="00C0453C"/>
    <w:rsid w:val="00C05397"/>
    <w:rsid w:val="00C066FB"/>
    <w:rsid w:val="00C06856"/>
    <w:rsid w:val="00C06FA2"/>
    <w:rsid w:val="00C07CA2"/>
    <w:rsid w:val="00C108F7"/>
    <w:rsid w:val="00C10967"/>
    <w:rsid w:val="00C10C86"/>
    <w:rsid w:val="00C111D4"/>
    <w:rsid w:val="00C114F0"/>
    <w:rsid w:val="00C1167D"/>
    <w:rsid w:val="00C11AAE"/>
    <w:rsid w:val="00C11AD5"/>
    <w:rsid w:val="00C11C48"/>
    <w:rsid w:val="00C11F3D"/>
    <w:rsid w:val="00C11F49"/>
    <w:rsid w:val="00C1258C"/>
    <w:rsid w:val="00C12A78"/>
    <w:rsid w:val="00C12DBF"/>
    <w:rsid w:val="00C133BD"/>
    <w:rsid w:val="00C1448A"/>
    <w:rsid w:val="00C14AA7"/>
    <w:rsid w:val="00C156D8"/>
    <w:rsid w:val="00C158D5"/>
    <w:rsid w:val="00C15AA4"/>
    <w:rsid w:val="00C15C2E"/>
    <w:rsid w:val="00C15D13"/>
    <w:rsid w:val="00C16EB1"/>
    <w:rsid w:val="00C17288"/>
    <w:rsid w:val="00C174AE"/>
    <w:rsid w:val="00C1755B"/>
    <w:rsid w:val="00C1760C"/>
    <w:rsid w:val="00C177C6"/>
    <w:rsid w:val="00C179D9"/>
    <w:rsid w:val="00C214E6"/>
    <w:rsid w:val="00C21D5E"/>
    <w:rsid w:val="00C22411"/>
    <w:rsid w:val="00C22A3B"/>
    <w:rsid w:val="00C22D51"/>
    <w:rsid w:val="00C22F9C"/>
    <w:rsid w:val="00C24221"/>
    <w:rsid w:val="00C2441E"/>
    <w:rsid w:val="00C24484"/>
    <w:rsid w:val="00C24563"/>
    <w:rsid w:val="00C25155"/>
    <w:rsid w:val="00C25466"/>
    <w:rsid w:val="00C2557F"/>
    <w:rsid w:val="00C25614"/>
    <w:rsid w:val="00C257F8"/>
    <w:rsid w:val="00C2642E"/>
    <w:rsid w:val="00C270C2"/>
    <w:rsid w:val="00C2758B"/>
    <w:rsid w:val="00C31235"/>
    <w:rsid w:val="00C32066"/>
    <w:rsid w:val="00C32D55"/>
    <w:rsid w:val="00C33147"/>
    <w:rsid w:val="00C33C8A"/>
    <w:rsid w:val="00C33D79"/>
    <w:rsid w:val="00C33E2F"/>
    <w:rsid w:val="00C34A3E"/>
    <w:rsid w:val="00C35290"/>
    <w:rsid w:val="00C35390"/>
    <w:rsid w:val="00C36206"/>
    <w:rsid w:val="00C3621D"/>
    <w:rsid w:val="00C36FB4"/>
    <w:rsid w:val="00C3797A"/>
    <w:rsid w:val="00C37B56"/>
    <w:rsid w:val="00C40B53"/>
    <w:rsid w:val="00C410BD"/>
    <w:rsid w:val="00C41EFB"/>
    <w:rsid w:val="00C4308A"/>
    <w:rsid w:val="00C43B53"/>
    <w:rsid w:val="00C446A1"/>
    <w:rsid w:val="00C449CE"/>
    <w:rsid w:val="00C45001"/>
    <w:rsid w:val="00C45038"/>
    <w:rsid w:val="00C45159"/>
    <w:rsid w:val="00C45430"/>
    <w:rsid w:val="00C458E7"/>
    <w:rsid w:val="00C45CF2"/>
    <w:rsid w:val="00C4674A"/>
    <w:rsid w:val="00C46888"/>
    <w:rsid w:val="00C46C56"/>
    <w:rsid w:val="00C46D7C"/>
    <w:rsid w:val="00C47A0F"/>
    <w:rsid w:val="00C47C03"/>
    <w:rsid w:val="00C47C5E"/>
    <w:rsid w:val="00C5047C"/>
    <w:rsid w:val="00C50A28"/>
    <w:rsid w:val="00C50B70"/>
    <w:rsid w:val="00C50B79"/>
    <w:rsid w:val="00C50F11"/>
    <w:rsid w:val="00C51534"/>
    <w:rsid w:val="00C5164E"/>
    <w:rsid w:val="00C51DB5"/>
    <w:rsid w:val="00C52456"/>
    <w:rsid w:val="00C5307C"/>
    <w:rsid w:val="00C53ADD"/>
    <w:rsid w:val="00C54389"/>
    <w:rsid w:val="00C543B7"/>
    <w:rsid w:val="00C54529"/>
    <w:rsid w:val="00C54827"/>
    <w:rsid w:val="00C551F9"/>
    <w:rsid w:val="00C55608"/>
    <w:rsid w:val="00C558C1"/>
    <w:rsid w:val="00C55ED4"/>
    <w:rsid w:val="00C56384"/>
    <w:rsid w:val="00C5738E"/>
    <w:rsid w:val="00C57756"/>
    <w:rsid w:val="00C57C26"/>
    <w:rsid w:val="00C57C79"/>
    <w:rsid w:val="00C6088F"/>
    <w:rsid w:val="00C6091B"/>
    <w:rsid w:val="00C6108F"/>
    <w:rsid w:val="00C616E3"/>
    <w:rsid w:val="00C623C2"/>
    <w:rsid w:val="00C627D3"/>
    <w:rsid w:val="00C62E31"/>
    <w:rsid w:val="00C6352A"/>
    <w:rsid w:val="00C63DC5"/>
    <w:rsid w:val="00C6407E"/>
    <w:rsid w:val="00C6418B"/>
    <w:rsid w:val="00C64822"/>
    <w:rsid w:val="00C6490E"/>
    <w:rsid w:val="00C64ACD"/>
    <w:rsid w:val="00C65064"/>
    <w:rsid w:val="00C653B8"/>
    <w:rsid w:val="00C6550D"/>
    <w:rsid w:val="00C6581D"/>
    <w:rsid w:val="00C66394"/>
    <w:rsid w:val="00C66591"/>
    <w:rsid w:val="00C6693D"/>
    <w:rsid w:val="00C6729D"/>
    <w:rsid w:val="00C67620"/>
    <w:rsid w:val="00C67719"/>
    <w:rsid w:val="00C67980"/>
    <w:rsid w:val="00C70A7C"/>
    <w:rsid w:val="00C7110C"/>
    <w:rsid w:val="00C71126"/>
    <w:rsid w:val="00C714B4"/>
    <w:rsid w:val="00C7210A"/>
    <w:rsid w:val="00C7353F"/>
    <w:rsid w:val="00C737C0"/>
    <w:rsid w:val="00C73FAD"/>
    <w:rsid w:val="00C74F1C"/>
    <w:rsid w:val="00C75306"/>
    <w:rsid w:val="00C75B3E"/>
    <w:rsid w:val="00C75F69"/>
    <w:rsid w:val="00C761FF"/>
    <w:rsid w:val="00C76292"/>
    <w:rsid w:val="00C76CC9"/>
    <w:rsid w:val="00C77480"/>
    <w:rsid w:val="00C77561"/>
    <w:rsid w:val="00C8089E"/>
    <w:rsid w:val="00C80C97"/>
    <w:rsid w:val="00C814E5"/>
    <w:rsid w:val="00C8195B"/>
    <w:rsid w:val="00C82121"/>
    <w:rsid w:val="00C824A3"/>
    <w:rsid w:val="00C8267F"/>
    <w:rsid w:val="00C8268A"/>
    <w:rsid w:val="00C829B0"/>
    <w:rsid w:val="00C84092"/>
    <w:rsid w:val="00C84343"/>
    <w:rsid w:val="00C84472"/>
    <w:rsid w:val="00C85DA4"/>
    <w:rsid w:val="00C86779"/>
    <w:rsid w:val="00C8691B"/>
    <w:rsid w:val="00C87033"/>
    <w:rsid w:val="00C871C5"/>
    <w:rsid w:val="00C87930"/>
    <w:rsid w:val="00C90347"/>
    <w:rsid w:val="00C904DD"/>
    <w:rsid w:val="00C904EF"/>
    <w:rsid w:val="00C90ECE"/>
    <w:rsid w:val="00C911CF"/>
    <w:rsid w:val="00C91A59"/>
    <w:rsid w:val="00C91F7D"/>
    <w:rsid w:val="00C92D26"/>
    <w:rsid w:val="00C930BF"/>
    <w:rsid w:val="00C9334C"/>
    <w:rsid w:val="00C94329"/>
    <w:rsid w:val="00C94714"/>
    <w:rsid w:val="00C9549A"/>
    <w:rsid w:val="00C96125"/>
    <w:rsid w:val="00C9647E"/>
    <w:rsid w:val="00C96690"/>
    <w:rsid w:val="00C96969"/>
    <w:rsid w:val="00C96A68"/>
    <w:rsid w:val="00C975F5"/>
    <w:rsid w:val="00C977DA"/>
    <w:rsid w:val="00C97BF5"/>
    <w:rsid w:val="00CA0410"/>
    <w:rsid w:val="00CA066A"/>
    <w:rsid w:val="00CA0A97"/>
    <w:rsid w:val="00CA0CE0"/>
    <w:rsid w:val="00CA1060"/>
    <w:rsid w:val="00CA1065"/>
    <w:rsid w:val="00CA1D32"/>
    <w:rsid w:val="00CA292B"/>
    <w:rsid w:val="00CA5562"/>
    <w:rsid w:val="00CA5C73"/>
    <w:rsid w:val="00CA5F12"/>
    <w:rsid w:val="00CA5FC8"/>
    <w:rsid w:val="00CA6553"/>
    <w:rsid w:val="00CA66CE"/>
    <w:rsid w:val="00CA6BD4"/>
    <w:rsid w:val="00CA6BDB"/>
    <w:rsid w:val="00CB1277"/>
    <w:rsid w:val="00CB13C1"/>
    <w:rsid w:val="00CB1588"/>
    <w:rsid w:val="00CB195C"/>
    <w:rsid w:val="00CB1A42"/>
    <w:rsid w:val="00CB2095"/>
    <w:rsid w:val="00CB228D"/>
    <w:rsid w:val="00CB2724"/>
    <w:rsid w:val="00CB2CC9"/>
    <w:rsid w:val="00CB3BC9"/>
    <w:rsid w:val="00CB3D83"/>
    <w:rsid w:val="00CB4336"/>
    <w:rsid w:val="00CB4A02"/>
    <w:rsid w:val="00CB4BD5"/>
    <w:rsid w:val="00CB5593"/>
    <w:rsid w:val="00CB6170"/>
    <w:rsid w:val="00CB6E33"/>
    <w:rsid w:val="00CB70BA"/>
    <w:rsid w:val="00CB77F7"/>
    <w:rsid w:val="00CB7B17"/>
    <w:rsid w:val="00CB7E25"/>
    <w:rsid w:val="00CC0A64"/>
    <w:rsid w:val="00CC0D90"/>
    <w:rsid w:val="00CC0FC7"/>
    <w:rsid w:val="00CC12D7"/>
    <w:rsid w:val="00CC172E"/>
    <w:rsid w:val="00CC21FF"/>
    <w:rsid w:val="00CC24AF"/>
    <w:rsid w:val="00CC29D3"/>
    <w:rsid w:val="00CC2CCD"/>
    <w:rsid w:val="00CC31F7"/>
    <w:rsid w:val="00CC329D"/>
    <w:rsid w:val="00CC4801"/>
    <w:rsid w:val="00CC4A88"/>
    <w:rsid w:val="00CC4AE7"/>
    <w:rsid w:val="00CC4E96"/>
    <w:rsid w:val="00CC5E40"/>
    <w:rsid w:val="00CC5E87"/>
    <w:rsid w:val="00CC6030"/>
    <w:rsid w:val="00CC61DC"/>
    <w:rsid w:val="00CC6C8A"/>
    <w:rsid w:val="00CC75D2"/>
    <w:rsid w:val="00CC75E6"/>
    <w:rsid w:val="00CC75F9"/>
    <w:rsid w:val="00CC78DF"/>
    <w:rsid w:val="00CC7F84"/>
    <w:rsid w:val="00CD0577"/>
    <w:rsid w:val="00CD1BF6"/>
    <w:rsid w:val="00CD1CA7"/>
    <w:rsid w:val="00CD2657"/>
    <w:rsid w:val="00CD29F1"/>
    <w:rsid w:val="00CD2A83"/>
    <w:rsid w:val="00CD2E37"/>
    <w:rsid w:val="00CD2F2B"/>
    <w:rsid w:val="00CD3100"/>
    <w:rsid w:val="00CD34AC"/>
    <w:rsid w:val="00CD4634"/>
    <w:rsid w:val="00CD4EB9"/>
    <w:rsid w:val="00CD5010"/>
    <w:rsid w:val="00CD51EB"/>
    <w:rsid w:val="00CD53C0"/>
    <w:rsid w:val="00CD6326"/>
    <w:rsid w:val="00CD68E4"/>
    <w:rsid w:val="00CD6D49"/>
    <w:rsid w:val="00CD6E50"/>
    <w:rsid w:val="00CD7F12"/>
    <w:rsid w:val="00CD7FE2"/>
    <w:rsid w:val="00CE04E0"/>
    <w:rsid w:val="00CE0A37"/>
    <w:rsid w:val="00CE0C19"/>
    <w:rsid w:val="00CE0CD5"/>
    <w:rsid w:val="00CE1371"/>
    <w:rsid w:val="00CE15C8"/>
    <w:rsid w:val="00CE184C"/>
    <w:rsid w:val="00CE1A15"/>
    <w:rsid w:val="00CE1D11"/>
    <w:rsid w:val="00CE1D25"/>
    <w:rsid w:val="00CE1EE7"/>
    <w:rsid w:val="00CE2189"/>
    <w:rsid w:val="00CE218A"/>
    <w:rsid w:val="00CE2C26"/>
    <w:rsid w:val="00CE2D32"/>
    <w:rsid w:val="00CE2E39"/>
    <w:rsid w:val="00CE3737"/>
    <w:rsid w:val="00CE375E"/>
    <w:rsid w:val="00CE4033"/>
    <w:rsid w:val="00CE4614"/>
    <w:rsid w:val="00CE510C"/>
    <w:rsid w:val="00CE51B0"/>
    <w:rsid w:val="00CE5FED"/>
    <w:rsid w:val="00CE651F"/>
    <w:rsid w:val="00CE68B3"/>
    <w:rsid w:val="00CE74F8"/>
    <w:rsid w:val="00CE7502"/>
    <w:rsid w:val="00CE7610"/>
    <w:rsid w:val="00CE76C2"/>
    <w:rsid w:val="00CE7FDE"/>
    <w:rsid w:val="00CF0E3D"/>
    <w:rsid w:val="00CF10BF"/>
    <w:rsid w:val="00CF1AB8"/>
    <w:rsid w:val="00CF1F0D"/>
    <w:rsid w:val="00CF2672"/>
    <w:rsid w:val="00CF389E"/>
    <w:rsid w:val="00CF3D60"/>
    <w:rsid w:val="00CF3ED4"/>
    <w:rsid w:val="00CF424E"/>
    <w:rsid w:val="00CF42FB"/>
    <w:rsid w:val="00CF46E3"/>
    <w:rsid w:val="00CF4A14"/>
    <w:rsid w:val="00CF4DC0"/>
    <w:rsid w:val="00CF7B83"/>
    <w:rsid w:val="00CF7CDF"/>
    <w:rsid w:val="00CF7D7B"/>
    <w:rsid w:val="00CF7E64"/>
    <w:rsid w:val="00D01402"/>
    <w:rsid w:val="00D018D4"/>
    <w:rsid w:val="00D02870"/>
    <w:rsid w:val="00D02C7F"/>
    <w:rsid w:val="00D02DCC"/>
    <w:rsid w:val="00D02FB6"/>
    <w:rsid w:val="00D0388B"/>
    <w:rsid w:val="00D038FD"/>
    <w:rsid w:val="00D03B1A"/>
    <w:rsid w:val="00D04014"/>
    <w:rsid w:val="00D04C0D"/>
    <w:rsid w:val="00D05BCB"/>
    <w:rsid w:val="00D06463"/>
    <w:rsid w:val="00D064D7"/>
    <w:rsid w:val="00D06755"/>
    <w:rsid w:val="00D077DA"/>
    <w:rsid w:val="00D119C9"/>
    <w:rsid w:val="00D119F3"/>
    <w:rsid w:val="00D11AF9"/>
    <w:rsid w:val="00D12678"/>
    <w:rsid w:val="00D12A89"/>
    <w:rsid w:val="00D12F25"/>
    <w:rsid w:val="00D1475D"/>
    <w:rsid w:val="00D147A0"/>
    <w:rsid w:val="00D14C4C"/>
    <w:rsid w:val="00D14C5A"/>
    <w:rsid w:val="00D15770"/>
    <w:rsid w:val="00D1593D"/>
    <w:rsid w:val="00D15F9F"/>
    <w:rsid w:val="00D16234"/>
    <w:rsid w:val="00D163CB"/>
    <w:rsid w:val="00D16411"/>
    <w:rsid w:val="00D16565"/>
    <w:rsid w:val="00D16C24"/>
    <w:rsid w:val="00D1700C"/>
    <w:rsid w:val="00D172FC"/>
    <w:rsid w:val="00D17423"/>
    <w:rsid w:val="00D17431"/>
    <w:rsid w:val="00D17BDA"/>
    <w:rsid w:val="00D2109C"/>
    <w:rsid w:val="00D215C3"/>
    <w:rsid w:val="00D21ECD"/>
    <w:rsid w:val="00D22B9E"/>
    <w:rsid w:val="00D2351F"/>
    <w:rsid w:val="00D23BC2"/>
    <w:rsid w:val="00D23D06"/>
    <w:rsid w:val="00D23DC6"/>
    <w:rsid w:val="00D24F9D"/>
    <w:rsid w:val="00D259FF"/>
    <w:rsid w:val="00D25DFB"/>
    <w:rsid w:val="00D260C0"/>
    <w:rsid w:val="00D26649"/>
    <w:rsid w:val="00D27A75"/>
    <w:rsid w:val="00D27B52"/>
    <w:rsid w:val="00D27E27"/>
    <w:rsid w:val="00D30452"/>
    <w:rsid w:val="00D30FFA"/>
    <w:rsid w:val="00D310CE"/>
    <w:rsid w:val="00D3156C"/>
    <w:rsid w:val="00D317F2"/>
    <w:rsid w:val="00D31A20"/>
    <w:rsid w:val="00D31C09"/>
    <w:rsid w:val="00D31E4A"/>
    <w:rsid w:val="00D327E2"/>
    <w:rsid w:val="00D32AA4"/>
    <w:rsid w:val="00D341E2"/>
    <w:rsid w:val="00D34CBA"/>
    <w:rsid w:val="00D35313"/>
    <w:rsid w:val="00D37765"/>
    <w:rsid w:val="00D40870"/>
    <w:rsid w:val="00D40E99"/>
    <w:rsid w:val="00D4109A"/>
    <w:rsid w:val="00D41C1A"/>
    <w:rsid w:val="00D41CF6"/>
    <w:rsid w:val="00D427D0"/>
    <w:rsid w:val="00D42D9A"/>
    <w:rsid w:val="00D43108"/>
    <w:rsid w:val="00D43706"/>
    <w:rsid w:val="00D43D75"/>
    <w:rsid w:val="00D44079"/>
    <w:rsid w:val="00D44576"/>
    <w:rsid w:val="00D445EB"/>
    <w:rsid w:val="00D44A4E"/>
    <w:rsid w:val="00D44F29"/>
    <w:rsid w:val="00D4518B"/>
    <w:rsid w:val="00D4571F"/>
    <w:rsid w:val="00D45806"/>
    <w:rsid w:val="00D460E1"/>
    <w:rsid w:val="00D46518"/>
    <w:rsid w:val="00D46D92"/>
    <w:rsid w:val="00D47282"/>
    <w:rsid w:val="00D47CED"/>
    <w:rsid w:val="00D47CF5"/>
    <w:rsid w:val="00D50BD9"/>
    <w:rsid w:val="00D50C47"/>
    <w:rsid w:val="00D50D9C"/>
    <w:rsid w:val="00D50F93"/>
    <w:rsid w:val="00D51861"/>
    <w:rsid w:val="00D51A38"/>
    <w:rsid w:val="00D51A7F"/>
    <w:rsid w:val="00D526CE"/>
    <w:rsid w:val="00D526FE"/>
    <w:rsid w:val="00D529C0"/>
    <w:rsid w:val="00D53605"/>
    <w:rsid w:val="00D5432E"/>
    <w:rsid w:val="00D5557A"/>
    <w:rsid w:val="00D55AF0"/>
    <w:rsid w:val="00D55CCC"/>
    <w:rsid w:val="00D55EDD"/>
    <w:rsid w:val="00D56471"/>
    <w:rsid w:val="00D56B22"/>
    <w:rsid w:val="00D56B80"/>
    <w:rsid w:val="00D57200"/>
    <w:rsid w:val="00D572EE"/>
    <w:rsid w:val="00D577A8"/>
    <w:rsid w:val="00D57AC7"/>
    <w:rsid w:val="00D60080"/>
    <w:rsid w:val="00D6014A"/>
    <w:rsid w:val="00D609BC"/>
    <w:rsid w:val="00D60C7E"/>
    <w:rsid w:val="00D60DB6"/>
    <w:rsid w:val="00D60DCF"/>
    <w:rsid w:val="00D612DA"/>
    <w:rsid w:val="00D6229E"/>
    <w:rsid w:val="00D62391"/>
    <w:rsid w:val="00D6284B"/>
    <w:rsid w:val="00D628B5"/>
    <w:rsid w:val="00D62AE6"/>
    <w:rsid w:val="00D6315E"/>
    <w:rsid w:val="00D63489"/>
    <w:rsid w:val="00D638BF"/>
    <w:rsid w:val="00D63A6D"/>
    <w:rsid w:val="00D63ABB"/>
    <w:rsid w:val="00D6467E"/>
    <w:rsid w:val="00D64BBE"/>
    <w:rsid w:val="00D64C1F"/>
    <w:rsid w:val="00D660F2"/>
    <w:rsid w:val="00D66232"/>
    <w:rsid w:val="00D6630C"/>
    <w:rsid w:val="00D6702A"/>
    <w:rsid w:val="00D673BD"/>
    <w:rsid w:val="00D67600"/>
    <w:rsid w:val="00D678A4"/>
    <w:rsid w:val="00D67FDA"/>
    <w:rsid w:val="00D70889"/>
    <w:rsid w:val="00D7097B"/>
    <w:rsid w:val="00D70C51"/>
    <w:rsid w:val="00D70C78"/>
    <w:rsid w:val="00D7124B"/>
    <w:rsid w:val="00D715A4"/>
    <w:rsid w:val="00D717B7"/>
    <w:rsid w:val="00D724E7"/>
    <w:rsid w:val="00D7275B"/>
    <w:rsid w:val="00D72DF7"/>
    <w:rsid w:val="00D72ED3"/>
    <w:rsid w:val="00D73720"/>
    <w:rsid w:val="00D7419F"/>
    <w:rsid w:val="00D742EB"/>
    <w:rsid w:val="00D749A3"/>
    <w:rsid w:val="00D7573C"/>
    <w:rsid w:val="00D75A09"/>
    <w:rsid w:val="00D75C20"/>
    <w:rsid w:val="00D75D03"/>
    <w:rsid w:val="00D7686E"/>
    <w:rsid w:val="00D7776A"/>
    <w:rsid w:val="00D779E8"/>
    <w:rsid w:val="00D77DB2"/>
    <w:rsid w:val="00D77F5B"/>
    <w:rsid w:val="00D80086"/>
    <w:rsid w:val="00D8043D"/>
    <w:rsid w:val="00D80961"/>
    <w:rsid w:val="00D819E6"/>
    <w:rsid w:val="00D81EC8"/>
    <w:rsid w:val="00D824CC"/>
    <w:rsid w:val="00D82630"/>
    <w:rsid w:val="00D8265E"/>
    <w:rsid w:val="00D826B7"/>
    <w:rsid w:val="00D82922"/>
    <w:rsid w:val="00D829FA"/>
    <w:rsid w:val="00D83410"/>
    <w:rsid w:val="00D84EF4"/>
    <w:rsid w:val="00D850A5"/>
    <w:rsid w:val="00D85D83"/>
    <w:rsid w:val="00D86307"/>
    <w:rsid w:val="00D8671E"/>
    <w:rsid w:val="00D87565"/>
    <w:rsid w:val="00D9044E"/>
    <w:rsid w:val="00D907AA"/>
    <w:rsid w:val="00D9093C"/>
    <w:rsid w:val="00D90A6A"/>
    <w:rsid w:val="00D90DD3"/>
    <w:rsid w:val="00D90EC1"/>
    <w:rsid w:val="00D91753"/>
    <w:rsid w:val="00D91E95"/>
    <w:rsid w:val="00D924BF"/>
    <w:rsid w:val="00D92583"/>
    <w:rsid w:val="00D92B8E"/>
    <w:rsid w:val="00D9318C"/>
    <w:rsid w:val="00D93BC7"/>
    <w:rsid w:val="00D950C9"/>
    <w:rsid w:val="00D9547B"/>
    <w:rsid w:val="00D95B68"/>
    <w:rsid w:val="00D95C1A"/>
    <w:rsid w:val="00D96184"/>
    <w:rsid w:val="00D96280"/>
    <w:rsid w:val="00D96441"/>
    <w:rsid w:val="00D965AF"/>
    <w:rsid w:val="00D9674C"/>
    <w:rsid w:val="00DA0452"/>
    <w:rsid w:val="00DA0CBD"/>
    <w:rsid w:val="00DA10D9"/>
    <w:rsid w:val="00DA1291"/>
    <w:rsid w:val="00DA1478"/>
    <w:rsid w:val="00DA1E0A"/>
    <w:rsid w:val="00DA201D"/>
    <w:rsid w:val="00DA2BE0"/>
    <w:rsid w:val="00DA2E0B"/>
    <w:rsid w:val="00DA3DE2"/>
    <w:rsid w:val="00DA5E73"/>
    <w:rsid w:val="00DA65AA"/>
    <w:rsid w:val="00DA685B"/>
    <w:rsid w:val="00DA6C4E"/>
    <w:rsid w:val="00DA6C8D"/>
    <w:rsid w:val="00DA7113"/>
    <w:rsid w:val="00DA71BA"/>
    <w:rsid w:val="00DA788C"/>
    <w:rsid w:val="00DB0263"/>
    <w:rsid w:val="00DB02B6"/>
    <w:rsid w:val="00DB0521"/>
    <w:rsid w:val="00DB12D0"/>
    <w:rsid w:val="00DB1988"/>
    <w:rsid w:val="00DB1B31"/>
    <w:rsid w:val="00DB2950"/>
    <w:rsid w:val="00DB2ADE"/>
    <w:rsid w:val="00DB2ECF"/>
    <w:rsid w:val="00DB3945"/>
    <w:rsid w:val="00DB3C76"/>
    <w:rsid w:val="00DB4886"/>
    <w:rsid w:val="00DB48E0"/>
    <w:rsid w:val="00DB4CDA"/>
    <w:rsid w:val="00DB4FC1"/>
    <w:rsid w:val="00DB5374"/>
    <w:rsid w:val="00DB54C1"/>
    <w:rsid w:val="00DB6954"/>
    <w:rsid w:val="00DB69B3"/>
    <w:rsid w:val="00DB6B22"/>
    <w:rsid w:val="00DB7694"/>
    <w:rsid w:val="00DB7C4F"/>
    <w:rsid w:val="00DC0A56"/>
    <w:rsid w:val="00DC0EC6"/>
    <w:rsid w:val="00DC14EE"/>
    <w:rsid w:val="00DC17D8"/>
    <w:rsid w:val="00DC1E57"/>
    <w:rsid w:val="00DC225A"/>
    <w:rsid w:val="00DC2718"/>
    <w:rsid w:val="00DC2727"/>
    <w:rsid w:val="00DC2D42"/>
    <w:rsid w:val="00DC302E"/>
    <w:rsid w:val="00DC3047"/>
    <w:rsid w:val="00DC332E"/>
    <w:rsid w:val="00DC4E5E"/>
    <w:rsid w:val="00DC5483"/>
    <w:rsid w:val="00DC549D"/>
    <w:rsid w:val="00DC54CA"/>
    <w:rsid w:val="00DC56E4"/>
    <w:rsid w:val="00DC5B4C"/>
    <w:rsid w:val="00DC6673"/>
    <w:rsid w:val="00DC67B2"/>
    <w:rsid w:val="00DC6AAD"/>
    <w:rsid w:val="00DC7013"/>
    <w:rsid w:val="00DC7036"/>
    <w:rsid w:val="00DC718A"/>
    <w:rsid w:val="00DC754B"/>
    <w:rsid w:val="00DD056A"/>
    <w:rsid w:val="00DD0B42"/>
    <w:rsid w:val="00DD11B7"/>
    <w:rsid w:val="00DD1710"/>
    <w:rsid w:val="00DD1775"/>
    <w:rsid w:val="00DD1954"/>
    <w:rsid w:val="00DD1B0E"/>
    <w:rsid w:val="00DD1C8B"/>
    <w:rsid w:val="00DD1DA2"/>
    <w:rsid w:val="00DD1FDE"/>
    <w:rsid w:val="00DD2D2F"/>
    <w:rsid w:val="00DD2F50"/>
    <w:rsid w:val="00DD367D"/>
    <w:rsid w:val="00DD36CC"/>
    <w:rsid w:val="00DD3826"/>
    <w:rsid w:val="00DD3A99"/>
    <w:rsid w:val="00DD3AC6"/>
    <w:rsid w:val="00DD43A9"/>
    <w:rsid w:val="00DD45E7"/>
    <w:rsid w:val="00DD4A05"/>
    <w:rsid w:val="00DD4F3F"/>
    <w:rsid w:val="00DD4F6C"/>
    <w:rsid w:val="00DD4FE1"/>
    <w:rsid w:val="00DD67E9"/>
    <w:rsid w:val="00DD6B07"/>
    <w:rsid w:val="00DD7081"/>
    <w:rsid w:val="00DD740A"/>
    <w:rsid w:val="00DD7516"/>
    <w:rsid w:val="00DD7637"/>
    <w:rsid w:val="00DD7DBD"/>
    <w:rsid w:val="00DE046E"/>
    <w:rsid w:val="00DE1053"/>
    <w:rsid w:val="00DE1966"/>
    <w:rsid w:val="00DE2496"/>
    <w:rsid w:val="00DE2560"/>
    <w:rsid w:val="00DE2684"/>
    <w:rsid w:val="00DE3946"/>
    <w:rsid w:val="00DE5C40"/>
    <w:rsid w:val="00DE5E02"/>
    <w:rsid w:val="00DE626A"/>
    <w:rsid w:val="00DE6919"/>
    <w:rsid w:val="00DE6BDF"/>
    <w:rsid w:val="00DE718D"/>
    <w:rsid w:val="00DE7658"/>
    <w:rsid w:val="00DE7D03"/>
    <w:rsid w:val="00DF0712"/>
    <w:rsid w:val="00DF08EB"/>
    <w:rsid w:val="00DF1739"/>
    <w:rsid w:val="00DF2215"/>
    <w:rsid w:val="00DF276D"/>
    <w:rsid w:val="00DF343E"/>
    <w:rsid w:val="00DF372C"/>
    <w:rsid w:val="00DF3AE1"/>
    <w:rsid w:val="00DF47F0"/>
    <w:rsid w:val="00DF4D69"/>
    <w:rsid w:val="00DF4E01"/>
    <w:rsid w:val="00DF5834"/>
    <w:rsid w:val="00DF59E6"/>
    <w:rsid w:val="00DF6879"/>
    <w:rsid w:val="00DF695F"/>
    <w:rsid w:val="00DF6C10"/>
    <w:rsid w:val="00DF7025"/>
    <w:rsid w:val="00DF7E9E"/>
    <w:rsid w:val="00E00C3C"/>
    <w:rsid w:val="00E0236F"/>
    <w:rsid w:val="00E02CB8"/>
    <w:rsid w:val="00E02CD0"/>
    <w:rsid w:val="00E03A2E"/>
    <w:rsid w:val="00E03B28"/>
    <w:rsid w:val="00E03F97"/>
    <w:rsid w:val="00E044D4"/>
    <w:rsid w:val="00E04567"/>
    <w:rsid w:val="00E054C2"/>
    <w:rsid w:val="00E063CE"/>
    <w:rsid w:val="00E06961"/>
    <w:rsid w:val="00E10E8A"/>
    <w:rsid w:val="00E12232"/>
    <w:rsid w:val="00E124BC"/>
    <w:rsid w:val="00E124D8"/>
    <w:rsid w:val="00E1274B"/>
    <w:rsid w:val="00E127F5"/>
    <w:rsid w:val="00E14198"/>
    <w:rsid w:val="00E141FD"/>
    <w:rsid w:val="00E143D5"/>
    <w:rsid w:val="00E15141"/>
    <w:rsid w:val="00E160A6"/>
    <w:rsid w:val="00E16813"/>
    <w:rsid w:val="00E16C19"/>
    <w:rsid w:val="00E17541"/>
    <w:rsid w:val="00E17D67"/>
    <w:rsid w:val="00E20395"/>
    <w:rsid w:val="00E203A7"/>
    <w:rsid w:val="00E208CE"/>
    <w:rsid w:val="00E21B6A"/>
    <w:rsid w:val="00E21D6E"/>
    <w:rsid w:val="00E21EAD"/>
    <w:rsid w:val="00E22D01"/>
    <w:rsid w:val="00E22D28"/>
    <w:rsid w:val="00E2306A"/>
    <w:rsid w:val="00E23188"/>
    <w:rsid w:val="00E23634"/>
    <w:rsid w:val="00E23924"/>
    <w:rsid w:val="00E24040"/>
    <w:rsid w:val="00E24331"/>
    <w:rsid w:val="00E247DF"/>
    <w:rsid w:val="00E25197"/>
    <w:rsid w:val="00E25208"/>
    <w:rsid w:val="00E25B75"/>
    <w:rsid w:val="00E25F75"/>
    <w:rsid w:val="00E266B0"/>
    <w:rsid w:val="00E26774"/>
    <w:rsid w:val="00E26BDE"/>
    <w:rsid w:val="00E26CA3"/>
    <w:rsid w:val="00E26F79"/>
    <w:rsid w:val="00E273FD"/>
    <w:rsid w:val="00E27830"/>
    <w:rsid w:val="00E27D8A"/>
    <w:rsid w:val="00E27EBA"/>
    <w:rsid w:val="00E306B0"/>
    <w:rsid w:val="00E3070C"/>
    <w:rsid w:val="00E311D2"/>
    <w:rsid w:val="00E3126A"/>
    <w:rsid w:val="00E31CE6"/>
    <w:rsid w:val="00E31E4F"/>
    <w:rsid w:val="00E31F91"/>
    <w:rsid w:val="00E320D1"/>
    <w:rsid w:val="00E32AB7"/>
    <w:rsid w:val="00E33F3C"/>
    <w:rsid w:val="00E34A6A"/>
    <w:rsid w:val="00E34C3C"/>
    <w:rsid w:val="00E34F8C"/>
    <w:rsid w:val="00E35BB1"/>
    <w:rsid w:val="00E35E5D"/>
    <w:rsid w:val="00E37031"/>
    <w:rsid w:val="00E4058F"/>
    <w:rsid w:val="00E417A5"/>
    <w:rsid w:val="00E41FD5"/>
    <w:rsid w:val="00E424E6"/>
    <w:rsid w:val="00E4387C"/>
    <w:rsid w:val="00E43988"/>
    <w:rsid w:val="00E43E34"/>
    <w:rsid w:val="00E44173"/>
    <w:rsid w:val="00E45C95"/>
    <w:rsid w:val="00E46902"/>
    <w:rsid w:val="00E47138"/>
    <w:rsid w:val="00E47F44"/>
    <w:rsid w:val="00E500F9"/>
    <w:rsid w:val="00E50225"/>
    <w:rsid w:val="00E510F9"/>
    <w:rsid w:val="00E513ED"/>
    <w:rsid w:val="00E51E68"/>
    <w:rsid w:val="00E523F6"/>
    <w:rsid w:val="00E5248D"/>
    <w:rsid w:val="00E526B7"/>
    <w:rsid w:val="00E5347C"/>
    <w:rsid w:val="00E536FB"/>
    <w:rsid w:val="00E53F38"/>
    <w:rsid w:val="00E53F79"/>
    <w:rsid w:val="00E5487F"/>
    <w:rsid w:val="00E54F59"/>
    <w:rsid w:val="00E54F7E"/>
    <w:rsid w:val="00E550E1"/>
    <w:rsid w:val="00E557CD"/>
    <w:rsid w:val="00E55A13"/>
    <w:rsid w:val="00E55D9B"/>
    <w:rsid w:val="00E56783"/>
    <w:rsid w:val="00E56897"/>
    <w:rsid w:val="00E56EFD"/>
    <w:rsid w:val="00E5754D"/>
    <w:rsid w:val="00E57B7D"/>
    <w:rsid w:val="00E6006F"/>
    <w:rsid w:val="00E602C4"/>
    <w:rsid w:val="00E60F43"/>
    <w:rsid w:val="00E6108C"/>
    <w:rsid w:val="00E61A13"/>
    <w:rsid w:val="00E62271"/>
    <w:rsid w:val="00E62F10"/>
    <w:rsid w:val="00E63001"/>
    <w:rsid w:val="00E63188"/>
    <w:rsid w:val="00E638DE"/>
    <w:rsid w:val="00E660CD"/>
    <w:rsid w:val="00E6680A"/>
    <w:rsid w:val="00E66EEB"/>
    <w:rsid w:val="00E6729A"/>
    <w:rsid w:val="00E674A3"/>
    <w:rsid w:val="00E678AD"/>
    <w:rsid w:val="00E7000A"/>
    <w:rsid w:val="00E70D1F"/>
    <w:rsid w:val="00E72044"/>
    <w:rsid w:val="00E73252"/>
    <w:rsid w:val="00E732B0"/>
    <w:rsid w:val="00E73833"/>
    <w:rsid w:val="00E73B6A"/>
    <w:rsid w:val="00E73BFD"/>
    <w:rsid w:val="00E7477B"/>
    <w:rsid w:val="00E747D9"/>
    <w:rsid w:val="00E7513A"/>
    <w:rsid w:val="00E75A9F"/>
    <w:rsid w:val="00E76703"/>
    <w:rsid w:val="00E77326"/>
    <w:rsid w:val="00E77842"/>
    <w:rsid w:val="00E77A03"/>
    <w:rsid w:val="00E77E4F"/>
    <w:rsid w:val="00E803FC"/>
    <w:rsid w:val="00E80444"/>
    <w:rsid w:val="00E80780"/>
    <w:rsid w:val="00E81122"/>
    <w:rsid w:val="00E81A24"/>
    <w:rsid w:val="00E81D0A"/>
    <w:rsid w:val="00E8210C"/>
    <w:rsid w:val="00E8256B"/>
    <w:rsid w:val="00E825EB"/>
    <w:rsid w:val="00E82FC2"/>
    <w:rsid w:val="00E838BA"/>
    <w:rsid w:val="00E83A71"/>
    <w:rsid w:val="00E840F0"/>
    <w:rsid w:val="00E847BA"/>
    <w:rsid w:val="00E84EFE"/>
    <w:rsid w:val="00E85004"/>
    <w:rsid w:val="00E8533A"/>
    <w:rsid w:val="00E856B5"/>
    <w:rsid w:val="00E856EE"/>
    <w:rsid w:val="00E86196"/>
    <w:rsid w:val="00E8638C"/>
    <w:rsid w:val="00E865A0"/>
    <w:rsid w:val="00E868DC"/>
    <w:rsid w:val="00E86FC6"/>
    <w:rsid w:val="00E870E7"/>
    <w:rsid w:val="00E8717D"/>
    <w:rsid w:val="00E87690"/>
    <w:rsid w:val="00E8789B"/>
    <w:rsid w:val="00E8796E"/>
    <w:rsid w:val="00E87BD6"/>
    <w:rsid w:val="00E90533"/>
    <w:rsid w:val="00E912C7"/>
    <w:rsid w:val="00E915CA"/>
    <w:rsid w:val="00E91766"/>
    <w:rsid w:val="00E91818"/>
    <w:rsid w:val="00E9183D"/>
    <w:rsid w:val="00E92EC5"/>
    <w:rsid w:val="00E930DD"/>
    <w:rsid w:val="00E9314E"/>
    <w:rsid w:val="00E933B0"/>
    <w:rsid w:val="00E93850"/>
    <w:rsid w:val="00E951A3"/>
    <w:rsid w:val="00E956A1"/>
    <w:rsid w:val="00E95BC2"/>
    <w:rsid w:val="00E95C6A"/>
    <w:rsid w:val="00E95CE6"/>
    <w:rsid w:val="00E96504"/>
    <w:rsid w:val="00E965E3"/>
    <w:rsid w:val="00E966DB"/>
    <w:rsid w:val="00E96780"/>
    <w:rsid w:val="00E96CF4"/>
    <w:rsid w:val="00E97109"/>
    <w:rsid w:val="00E9737B"/>
    <w:rsid w:val="00E973C6"/>
    <w:rsid w:val="00E97437"/>
    <w:rsid w:val="00E97513"/>
    <w:rsid w:val="00EA0250"/>
    <w:rsid w:val="00EA1DBE"/>
    <w:rsid w:val="00EA32AB"/>
    <w:rsid w:val="00EA493D"/>
    <w:rsid w:val="00EA4FCB"/>
    <w:rsid w:val="00EA4FCC"/>
    <w:rsid w:val="00EA5424"/>
    <w:rsid w:val="00EA5896"/>
    <w:rsid w:val="00EA5D81"/>
    <w:rsid w:val="00EA5DB1"/>
    <w:rsid w:val="00EA6285"/>
    <w:rsid w:val="00EA629F"/>
    <w:rsid w:val="00EA74C7"/>
    <w:rsid w:val="00EA7B3A"/>
    <w:rsid w:val="00EB04ED"/>
    <w:rsid w:val="00EB0A79"/>
    <w:rsid w:val="00EB1442"/>
    <w:rsid w:val="00EB1DCC"/>
    <w:rsid w:val="00EB1FF7"/>
    <w:rsid w:val="00EB20F6"/>
    <w:rsid w:val="00EB2510"/>
    <w:rsid w:val="00EB2784"/>
    <w:rsid w:val="00EB2A72"/>
    <w:rsid w:val="00EB3228"/>
    <w:rsid w:val="00EB373A"/>
    <w:rsid w:val="00EB378D"/>
    <w:rsid w:val="00EB39EA"/>
    <w:rsid w:val="00EB3D12"/>
    <w:rsid w:val="00EB487D"/>
    <w:rsid w:val="00EB4DAA"/>
    <w:rsid w:val="00EB5918"/>
    <w:rsid w:val="00EB5B0A"/>
    <w:rsid w:val="00EB5F96"/>
    <w:rsid w:val="00EB6164"/>
    <w:rsid w:val="00EB6421"/>
    <w:rsid w:val="00EB6845"/>
    <w:rsid w:val="00EB6BF3"/>
    <w:rsid w:val="00EB6C1A"/>
    <w:rsid w:val="00EC032F"/>
    <w:rsid w:val="00EC0453"/>
    <w:rsid w:val="00EC05BF"/>
    <w:rsid w:val="00EC08DD"/>
    <w:rsid w:val="00EC0A19"/>
    <w:rsid w:val="00EC18CE"/>
    <w:rsid w:val="00EC1DFF"/>
    <w:rsid w:val="00EC2222"/>
    <w:rsid w:val="00EC2679"/>
    <w:rsid w:val="00EC2F69"/>
    <w:rsid w:val="00EC3A68"/>
    <w:rsid w:val="00EC3BDC"/>
    <w:rsid w:val="00EC3C24"/>
    <w:rsid w:val="00EC4F27"/>
    <w:rsid w:val="00EC53CF"/>
    <w:rsid w:val="00EC58A4"/>
    <w:rsid w:val="00EC5E96"/>
    <w:rsid w:val="00EC70E4"/>
    <w:rsid w:val="00EC7704"/>
    <w:rsid w:val="00EC779F"/>
    <w:rsid w:val="00EC7B17"/>
    <w:rsid w:val="00EC7DE3"/>
    <w:rsid w:val="00ED0C26"/>
    <w:rsid w:val="00ED14B4"/>
    <w:rsid w:val="00ED1635"/>
    <w:rsid w:val="00ED1E93"/>
    <w:rsid w:val="00ED2218"/>
    <w:rsid w:val="00ED497D"/>
    <w:rsid w:val="00ED4C11"/>
    <w:rsid w:val="00ED526F"/>
    <w:rsid w:val="00ED61E9"/>
    <w:rsid w:val="00ED6AD8"/>
    <w:rsid w:val="00ED6AF0"/>
    <w:rsid w:val="00ED6E6F"/>
    <w:rsid w:val="00ED7952"/>
    <w:rsid w:val="00ED7C7E"/>
    <w:rsid w:val="00EE0853"/>
    <w:rsid w:val="00EE0C1C"/>
    <w:rsid w:val="00EE2826"/>
    <w:rsid w:val="00EE3617"/>
    <w:rsid w:val="00EE3925"/>
    <w:rsid w:val="00EE47AF"/>
    <w:rsid w:val="00EE58B0"/>
    <w:rsid w:val="00EE594A"/>
    <w:rsid w:val="00EE68AE"/>
    <w:rsid w:val="00EE6D29"/>
    <w:rsid w:val="00EF09FD"/>
    <w:rsid w:val="00EF0CB1"/>
    <w:rsid w:val="00EF1368"/>
    <w:rsid w:val="00EF228F"/>
    <w:rsid w:val="00EF23DB"/>
    <w:rsid w:val="00EF27B3"/>
    <w:rsid w:val="00EF340A"/>
    <w:rsid w:val="00EF358C"/>
    <w:rsid w:val="00EF3F94"/>
    <w:rsid w:val="00EF4497"/>
    <w:rsid w:val="00EF48B1"/>
    <w:rsid w:val="00EF52B5"/>
    <w:rsid w:val="00EF5549"/>
    <w:rsid w:val="00EF558A"/>
    <w:rsid w:val="00EF69A3"/>
    <w:rsid w:val="00EF71F1"/>
    <w:rsid w:val="00EF73BC"/>
    <w:rsid w:val="00F00D00"/>
    <w:rsid w:val="00F0153A"/>
    <w:rsid w:val="00F01D12"/>
    <w:rsid w:val="00F022B4"/>
    <w:rsid w:val="00F02BA5"/>
    <w:rsid w:val="00F030F4"/>
    <w:rsid w:val="00F0314E"/>
    <w:rsid w:val="00F03302"/>
    <w:rsid w:val="00F0359E"/>
    <w:rsid w:val="00F038AF"/>
    <w:rsid w:val="00F05014"/>
    <w:rsid w:val="00F0590A"/>
    <w:rsid w:val="00F067A9"/>
    <w:rsid w:val="00F068A9"/>
    <w:rsid w:val="00F07557"/>
    <w:rsid w:val="00F075DD"/>
    <w:rsid w:val="00F078FA"/>
    <w:rsid w:val="00F07917"/>
    <w:rsid w:val="00F079B8"/>
    <w:rsid w:val="00F07D78"/>
    <w:rsid w:val="00F10030"/>
    <w:rsid w:val="00F10314"/>
    <w:rsid w:val="00F1071E"/>
    <w:rsid w:val="00F10D82"/>
    <w:rsid w:val="00F11886"/>
    <w:rsid w:val="00F119BC"/>
    <w:rsid w:val="00F12FCF"/>
    <w:rsid w:val="00F13A36"/>
    <w:rsid w:val="00F13C52"/>
    <w:rsid w:val="00F13D0F"/>
    <w:rsid w:val="00F14176"/>
    <w:rsid w:val="00F14773"/>
    <w:rsid w:val="00F151FA"/>
    <w:rsid w:val="00F15412"/>
    <w:rsid w:val="00F156B9"/>
    <w:rsid w:val="00F157CE"/>
    <w:rsid w:val="00F1597C"/>
    <w:rsid w:val="00F15F6C"/>
    <w:rsid w:val="00F1628E"/>
    <w:rsid w:val="00F1649F"/>
    <w:rsid w:val="00F178F0"/>
    <w:rsid w:val="00F17F1F"/>
    <w:rsid w:val="00F2023E"/>
    <w:rsid w:val="00F20533"/>
    <w:rsid w:val="00F20601"/>
    <w:rsid w:val="00F2079D"/>
    <w:rsid w:val="00F20A98"/>
    <w:rsid w:val="00F20CA1"/>
    <w:rsid w:val="00F20FC5"/>
    <w:rsid w:val="00F210F8"/>
    <w:rsid w:val="00F21528"/>
    <w:rsid w:val="00F22210"/>
    <w:rsid w:val="00F25B3F"/>
    <w:rsid w:val="00F25EF7"/>
    <w:rsid w:val="00F26141"/>
    <w:rsid w:val="00F26C89"/>
    <w:rsid w:val="00F2781A"/>
    <w:rsid w:val="00F27AF4"/>
    <w:rsid w:val="00F27FFE"/>
    <w:rsid w:val="00F312C0"/>
    <w:rsid w:val="00F31ACD"/>
    <w:rsid w:val="00F3217D"/>
    <w:rsid w:val="00F32334"/>
    <w:rsid w:val="00F32574"/>
    <w:rsid w:val="00F32D64"/>
    <w:rsid w:val="00F335D0"/>
    <w:rsid w:val="00F33DC4"/>
    <w:rsid w:val="00F35448"/>
    <w:rsid w:val="00F3566A"/>
    <w:rsid w:val="00F36272"/>
    <w:rsid w:val="00F36DCD"/>
    <w:rsid w:val="00F37062"/>
    <w:rsid w:val="00F37CF2"/>
    <w:rsid w:val="00F400FA"/>
    <w:rsid w:val="00F40A45"/>
    <w:rsid w:val="00F40D51"/>
    <w:rsid w:val="00F40E7A"/>
    <w:rsid w:val="00F40E8E"/>
    <w:rsid w:val="00F418B5"/>
    <w:rsid w:val="00F41AC0"/>
    <w:rsid w:val="00F41B6A"/>
    <w:rsid w:val="00F421EE"/>
    <w:rsid w:val="00F426AC"/>
    <w:rsid w:val="00F42DB1"/>
    <w:rsid w:val="00F437A9"/>
    <w:rsid w:val="00F43BFB"/>
    <w:rsid w:val="00F44010"/>
    <w:rsid w:val="00F44686"/>
    <w:rsid w:val="00F44763"/>
    <w:rsid w:val="00F44AE6"/>
    <w:rsid w:val="00F44BDF"/>
    <w:rsid w:val="00F455EE"/>
    <w:rsid w:val="00F45A5A"/>
    <w:rsid w:val="00F45CC2"/>
    <w:rsid w:val="00F46739"/>
    <w:rsid w:val="00F46772"/>
    <w:rsid w:val="00F46F2A"/>
    <w:rsid w:val="00F46F5A"/>
    <w:rsid w:val="00F46FFA"/>
    <w:rsid w:val="00F47494"/>
    <w:rsid w:val="00F504ED"/>
    <w:rsid w:val="00F50725"/>
    <w:rsid w:val="00F512C2"/>
    <w:rsid w:val="00F5164D"/>
    <w:rsid w:val="00F51821"/>
    <w:rsid w:val="00F518BD"/>
    <w:rsid w:val="00F51E32"/>
    <w:rsid w:val="00F526E3"/>
    <w:rsid w:val="00F5332A"/>
    <w:rsid w:val="00F53734"/>
    <w:rsid w:val="00F54097"/>
    <w:rsid w:val="00F5420F"/>
    <w:rsid w:val="00F54389"/>
    <w:rsid w:val="00F5516B"/>
    <w:rsid w:val="00F55558"/>
    <w:rsid w:val="00F55754"/>
    <w:rsid w:val="00F55962"/>
    <w:rsid w:val="00F55983"/>
    <w:rsid w:val="00F56172"/>
    <w:rsid w:val="00F5629C"/>
    <w:rsid w:val="00F56B0B"/>
    <w:rsid w:val="00F56E11"/>
    <w:rsid w:val="00F570FA"/>
    <w:rsid w:val="00F60053"/>
    <w:rsid w:val="00F605D4"/>
    <w:rsid w:val="00F60668"/>
    <w:rsid w:val="00F607DA"/>
    <w:rsid w:val="00F60C17"/>
    <w:rsid w:val="00F61AE5"/>
    <w:rsid w:val="00F61E0B"/>
    <w:rsid w:val="00F62680"/>
    <w:rsid w:val="00F6286B"/>
    <w:rsid w:val="00F6337D"/>
    <w:rsid w:val="00F64E04"/>
    <w:rsid w:val="00F650ED"/>
    <w:rsid w:val="00F652F1"/>
    <w:rsid w:val="00F65478"/>
    <w:rsid w:val="00F65675"/>
    <w:rsid w:val="00F673D8"/>
    <w:rsid w:val="00F67618"/>
    <w:rsid w:val="00F67D7E"/>
    <w:rsid w:val="00F702A2"/>
    <w:rsid w:val="00F70318"/>
    <w:rsid w:val="00F706AD"/>
    <w:rsid w:val="00F707AA"/>
    <w:rsid w:val="00F70B29"/>
    <w:rsid w:val="00F70CD4"/>
    <w:rsid w:val="00F71248"/>
    <w:rsid w:val="00F715E9"/>
    <w:rsid w:val="00F71B5B"/>
    <w:rsid w:val="00F71B6B"/>
    <w:rsid w:val="00F729FB"/>
    <w:rsid w:val="00F731E5"/>
    <w:rsid w:val="00F735F2"/>
    <w:rsid w:val="00F738A1"/>
    <w:rsid w:val="00F73A10"/>
    <w:rsid w:val="00F73CA3"/>
    <w:rsid w:val="00F7451F"/>
    <w:rsid w:val="00F74607"/>
    <w:rsid w:val="00F748F4"/>
    <w:rsid w:val="00F749D5"/>
    <w:rsid w:val="00F75940"/>
    <w:rsid w:val="00F75BF8"/>
    <w:rsid w:val="00F761DD"/>
    <w:rsid w:val="00F7628B"/>
    <w:rsid w:val="00F76366"/>
    <w:rsid w:val="00F766FC"/>
    <w:rsid w:val="00F76D9F"/>
    <w:rsid w:val="00F770FD"/>
    <w:rsid w:val="00F77476"/>
    <w:rsid w:val="00F807BD"/>
    <w:rsid w:val="00F809E9"/>
    <w:rsid w:val="00F80DEA"/>
    <w:rsid w:val="00F811EA"/>
    <w:rsid w:val="00F81A97"/>
    <w:rsid w:val="00F82178"/>
    <w:rsid w:val="00F835AF"/>
    <w:rsid w:val="00F8416B"/>
    <w:rsid w:val="00F84DFC"/>
    <w:rsid w:val="00F8565C"/>
    <w:rsid w:val="00F85660"/>
    <w:rsid w:val="00F85CFB"/>
    <w:rsid w:val="00F85DD6"/>
    <w:rsid w:val="00F862C7"/>
    <w:rsid w:val="00F86BCC"/>
    <w:rsid w:val="00F8701C"/>
    <w:rsid w:val="00F87350"/>
    <w:rsid w:val="00F874AC"/>
    <w:rsid w:val="00F90148"/>
    <w:rsid w:val="00F904A7"/>
    <w:rsid w:val="00F91788"/>
    <w:rsid w:val="00F91C7D"/>
    <w:rsid w:val="00F91CD2"/>
    <w:rsid w:val="00F91F7C"/>
    <w:rsid w:val="00F92059"/>
    <w:rsid w:val="00F92ABA"/>
    <w:rsid w:val="00F93271"/>
    <w:rsid w:val="00F93A71"/>
    <w:rsid w:val="00F93ABC"/>
    <w:rsid w:val="00F93BDE"/>
    <w:rsid w:val="00F93F21"/>
    <w:rsid w:val="00F93FAB"/>
    <w:rsid w:val="00F940BF"/>
    <w:rsid w:val="00F9458B"/>
    <w:rsid w:val="00F94C5F"/>
    <w:rsid w:val="00F94FF0"/>
    <w:rsid w:val="00F95537"/>
    <w:rsid w:val="00F95924"/>
    <w:rsid w:val="00F9598D"/>
    <w:rsid w:val="00F95BC1"/>
    <w:rsid w:val="00F95F30"/>
    <w:rsid w:val="00F96730"/>
    <w:rsid w:val="00F97380"/>
    <w:rsid w:val="00F97381"/>
    <w:rsid w:val="00F975E4"/>
    <w:rsid w:val="00F97620"/>
    <w:rsid w:val="00FA000E"/>
    <w:rsid w:val="00FA01CD"/>
    <w:rsid w:val="00FA09D9"/>
    <w:rsid w:val="00FA09E0"/>
    <w:rsid w:val="00FA0AD0"/>
    <w:rsid w:val="00FA266C"/>
    <w:rsid w:val="00FA27DA"/>
    <w:rsid w:val="00FA2A30"/>
    <w:rsid w:val="00FA2E5C"/>
    <w:rsid w:val="00FA2E78"/>
    <w:rsid w:val="00FA33DE"/>
    <w:rsid w:val="00FA3B44"/>
    <w:rsid w:val="00FA45FC"/>
    <w:rsid w:val="00FA5718"/>
    <w:rsid w:val="00FA58F7"/>
    <w:rsid w:val="00FA5BEE"/>
    <w:rsid w:val="00FA5F0B"/>
    <w:rsid w:val="00FA6269"/>
    <w:rsid w:val="00FA63DB"/>
    <w:rsid w:val="00FA63F0"/>
    <w:rsid w:val="00FA6571"/>
    <w:rsid w:val="00FA687A"/>
    <w:rsid w:val="00FA6976"/>
    <w:rsid w:val="00FA7DBA"/>
    <w:rsid w:val="00FA7EFD"/>
    <w:rsid w:val="00FB10F7"/>
    <w:rsid w:val="00FB1752"/>
    <w:rsid w:val="00FB1F9D"/>
    <w:rsid w:val="00FB23B0"/>
    <w:rsid w:val="00FB2AA1"/>
    <w:rsid w:val="00FB2CC1"/>
    <w:rsid w:val="00FB2D06"/>
    <w:rsid w:val="00FB30F9"/>
    <w:rsid w:val="00FB4D4A"/>
    <w:rsid w:val="00FB4F29"/>
    <w:rsid w:val="00FB4F9F"/>
    <w:rsid w:val="00FB546F"/>
    <w:rsid w:val="00FB6941"/>
    <w:rsid w:val="00FB69B4"/>
    <w:rsid w:val="00FB6AC6"/>
    <w:rsid w:val="00FB71C4"/>
    <w:rsid w:val="00FB7C62"/>
    <w:rsid w:val="00FB7CC6"/>
    <w:rsid w:val="00FC0474"/>
    <w:rsid w:val="00FC1A14"/>
    <w:rsid w:val="00FC27A8"/>
    <w:rsid w:val="00FC3DF0"/>
    <w:rsid w:val="00FC4149"/>
    <w:rsid w:val="00FC41DA"/>
    <w:rsid w:val="00FC4438"/>
    <w:rsid w:val="00FC4517"/>
    <w:rsid w:val="00FC489D"/>
    <w:rsid w:val="00FC49BC"/>
    <w:rsid w:val="00FC49BD"/>
    <w:rsid w:val="00FC4B0E"/>
    <w:rsid w:val="00FC5EDC"/>
    <w:rsid w:val="00FC6460"/>
    <w:rsid w:val="00FC64A5"/>
    <w:rsid w:val="00FC6603"/>
    <w:rsid w:val="00FC6BBB"/>
    <w:rsid w:val="00FC6C2E"/>
    <w:rsid w:val="00FC6DE9"/>
    <w:rsid w:val="00FD0473"/>
    <w:rsid w:val="00FD0825"/>
    <w:rsid w:val="00FD0846"/>
    <w:rsid w:val="00FD0B29"/>
    <w:rsid w:val="00FD0DBE"/>
    <w:rsid w:val="00FD0FF9"/>
    <w:rsid w:val="00FD16BF"/>
    <w:rsid w:val="00FD1861"/>
    <w:rsid w:val="00FD1F38"/>
    <w:rsid w:val="00FD2CCB"/>
    <w:rsid w:val="00FD376E"/>
    <w:rsid w:val="00FD4277"/>
    <w:rsid w:val="00FD5201"/>
    <w:rsid w:val="00FD52D6"/>
    <w:rsid w:val="00FD640D"/>
    <w:rsid w:val="00FD651B"/>
    <w:rsid w:val="00FD6974"/>
    <w:rsid w:val="00FD6B64"/>
    <w:rsid w:val="00FD799D"/>
    <w:rsid w:val="00FD7AD8"/>
    <w:rsid w:val="00FD7E02"/>
    <w:rsid w:val="00FE0318"/>
    <w:rsid w:val="00FE16E5"/>
    <w:rsid w:val="00FE190C"/>
    <w:rsid w:val="00FE1A25"/>
    <w:rsid w:val="00FE1C66"/>
    <w:rsid w:val="00FE1E78"/>
    <w:rsid w:val="00FE27CB"/>
    <w:rsid w:val="00FE292C"/>
    <w:rsid w:val="00FE2F4E"/>
    <w:rsid w:val="00FE3493"/>
    <w:rsid w:val="00FE3AFA"/>
    <w:rsid w:val="00FE3E48"/>
    <w:rsid w:val="00FE438F"/>
    <w:rsid w:val="00FE4A51"/>
    <w:rsid w:val="00FE4AF0"/>
    <w:rsid w:val="00FE4F5F"/>
    <w:rsid w:val="00FE5081"/>
    <w:rsid w:val="00FE54DD"/>
    <w:rsid w:val="00FE5AAF"/>
    <w:rsid w:val="00FE5CCA"/>
    <w:rsid w:val="00FE61EF"/>
    <w:rsid w:val="00FE620F"/>
    <w:rsid w:val="00FE6506"/>
    <w:rsid w:val="00FE6991"/>
    <w:rsid w:val="00FE6CC6"/>
    <w:rsid w:val="00FF0161"/>
    <w:rsid w:val="00FF0200"/>
    <w:rsid w:val="00FF1036"/>
    <w:rsid w:val="00FF14EE"/>
    <w:rsid w:val="00FF1F7D"/>
    <w:rsid w:val="00FF2657"/>
    <w:rsid w:val="00FF3408"/>
    <w:rsid w:val="00FF39E5"/>
    <w:rsid w:val="00FF4165"/>
    <w:rsid w:val="00FF42C3"/>
    <w:rsid w:val="00FF483D"/>
    <w:rsid w:val="00FF4848"/>
    <w:rsid w:val="00FF514B"/>
    <w:rsid w:val="00FF5318"/>
    <w:rsid w:val="00FF55D4"/>
    <w:rsid w:val="00FF5BA1"/>
    <w:rsid w:val="00FF5E49"/>
    <w:rsid w:val="00FF5EDB"/>
    <w:rsid w:val="00FF61FD"/>
    <w:rsid w:val="00FF692C"/>
    <w:rsid w:val="00FF71F4"/>
    <w:rsid w:val="0400EA11"/>
    <w:rsid w:val="0A653EBE"/>
    <w:rsid w:val="1126A4E6"/>
    <w:rsid w:val="115B8D34"/>
    <w:rsid w:val="12D50A69"/>
    <w:rsid w:val="1442E185"/>
    <w:rsid w:val="1473C072"/>
    <w:rsid w:val="14B0B826"/>
    <w:rsid w:val="18E04D1C"/>
    <w:rsid w:val="1E487994"/>
    <w:rsid w:val="2208880E"/>
    <w:rsid w:val="229D3250"/>
    <w:rsid w:val="22F407F2"/>
    <w:rsid w:val="2333E1C6"/>
    <w:rsid w:val="24B64BE9"/>
    <w:rsid w:val="2DDCF719"/>
    <w:rsid w:val="315F7363"/>
    <w:rsid w:val="3192A417"/>
    <w:rsid w:val="3605DDCF"/>
    <w:rsid w:val="39233079"/>
    <w:rsid w:val="3A16D4AB"/>
    <w:rsid w:val="3E01E24A"/>
    <w:rsid w:val="44175386"/>
    <w:rsid w:val="44C68F25"/>
    <w:rsid w:val="46155B49"/>
    <w:rsid w:val="4F6FCC51"/>
    <w:rsid w:val="506EA331"/>
    <w:rsid w:val="509D8FE4"/>
    <w:rsid w:val="550E8F95"/>
    <w:rsid w:val="554BE3B9"/>
    <w:rsid w:val="57E3F261"/>
    <w:rsid w:val="58248870"/>
    <w:rsid w:val="5B49EB09"/>
    <w:rsid w:val="65575C8E"/>
    <w:rsid w:val="6C39FAD9"/>
    <w:rsid w:val="6DC87575"/>
    <w:rsid w:val="6F1F721B"/>
    <w:rsid w:val="739D30EB"/>
    <w:rsid w:val="767AF4D3"/>
    <w:rsid w:val="798EC75B"/>
    <w:rsid w:val="79B1BC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27A228"/>
  <w15:docId w15:val="{50C26A98-E193-4344-A192-FB6BFE2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7EFD"/>
    <w:rPr>
      <w:szCs w:val="24"/>
    </w:rPr>
  </w:style>
  <w:style w:type="paragraph" w:styleId="Heading1">
    <w:name w:val="heading 1"/>
    <w:basedOn w:val="Normal"/>
    <w:next w:val="Body1"/>
    <w:qFormat/>
    <w:pPr>
      <w:keepNext/>
      <w:pageBreakBefore/>
      <w:numPr>
        <w:numId w:val="9"/>
      </w:numPr>
      <w:tabs>
        <w:tab w:val="clear" w:pos="1152"/>
        <w:tab w:val="num" w:pos="432"/>
      </w:tabs>
      <w:spacing w:before="240" w:after="60"/>
      <w:ind w:left="432"/>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9"/>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9"/>
      </w:numPr>
      <w:tabs>
        <w:tab w:val="clear" w:pos="720"/>
        <w:tab w:val="num" w:pos="1440"/>
      </w:tabs>
      <w:spacing w:before="240" w:after="60"/>
      <w:ind w:left="1440"/>
      <w:outlineLvl w:val="2"/>
    </w:pPr>
    <w:rPr>
      <w:rFonts w:ascii="Arial" w:hAnsi="Arial"/>
      <w:b/>
      <w:sz w:val="24"/>
    </w:rPr>
  </w:style>
  <w:style w:type="paragraph" w:styleId="Heading4">
    <w:name w:val="heading 4"/>
    <w:basedOn w:val="Normal"/>
    <w:next w:val="Body1"/>
    <w:qFormat/>
    <w:pPr>
      <w:keepNext/>
      <w:numPr>
        <w:ilvl w:val="3"/>
        <w:numId w:val="9"/>
      </w:numPr>
      <w:spacing w:before="240" w:after="60"/>
      <w:outlineLvl w:val="3"/>
    </w:pPr>
    <w:rPr>
      <w:rFonts w:ascii="Arial" w:hAnsi="Arial"/>
      <w:b/>
      <w:sz w:val="22"/>
    </w:rPr>
  </w:style>
  <w:style w:type="paragraph" w:styleId="Heading5">
    <w:name w:val="heading 5"/>
    <w:basedOn w:val="Normal"/>
    <w:next w:val="Body1"/>
    <w:qFormat/>
    <w:pPr>
      <w:numPr>
        <w:ilvl w:val="4"/>
        <w:numId w:val="9"/>
      </w:numPr>
      <w:spacing w:before="240" w:after="60"/>
      <w:outlineLvl w:val="4"/>
    </w:pPr>
    <w:rPr>
      <w:rFonts w:ascii="Arial" w:hAnsi="Arial"/>
      <w:b/>
      <w:szCs w:val="20"/>
    </w:rPr>
  </w:style>
  <w:style w:type="paragraph" w:styleId="Heading6">
    <w:name w:val="heading 6"/>
    <w:basedOn w:val="Normal"/>
    <w:next w:val="Body1"/>
    <w:qFormat/>
    <w:pPr>
      <w:numPr>
        <w:ilvl w:val="5"/>
        <w:numId w:val="9"/>
      </w:numPr>
      <w:spacing w:before="240" w:after="60"/>
      <w:outlineLvl w:val="5"/>
    </w:pPr>
    <w:rPr>
      <w:i/>
    </w:rPr>
  </w:style>
  <w:style w:type="paragraph" w:styleId="Heading7">
    <w:name w:val="heading 7"/>
    <w:basedOn w:val="Normal"/>
    <w:next w:val="Body1"/>
    <w:qFormat/>
    <w:pPr>
      <w:numPr>
        <w:ilvl w:val="6"/>
        <w:numId w:val="9"/>
      </w:numPr>
      <w:spacing w:before="240" w:after="60"/>
      <w:outlineLvl w:val="6"/>
    </w:pPr>
    <w:rPr>
      <w:rFonts w:ascii="Arial" w:hAnsi="Arial"/>
      <w:b/>
      <w:sz w:val="16"/>
    </w:rPr>
  </w:style>
  <w:style w:type="paragraph" w:styleId="Heading8">
    <w:name w:val="heading 8"/>
    <w:basedOn w:val="Normal"/>
    <w:next w:val="Body1"/>
    <w:qFormat/>
    <w:pPr>
      <w:numPr>
        <w:ilvl w:val="7"/>
        <w:numId w:val="9"/>
      </w:numPr>
      <w:spacing w:before="240" w:after="60"/>
      <w:outlineLvl w:val="7"/>
    </w:pPr>
    <w:rPr>
      <w:rFonts w:ascii="Arial" w:hAnsi="Arial"/>
      <w:i/>
      <w:sz w:val="16"/>
    </w:rPr>
  </w:style>
  <w:style w:type="paragraph" w:styleId="Heading9">
    <w:name w:val="heading 9"/>
    <w:basedOn w:val="Normal"/>
    <w:next w:val="Body1"/>
    <w:qFormat/>
    <w:pPr>
      <w:numPr>
        <w:ilvl w:val="8"/>
        <w:numId w:val="9"/>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rsid w:val="001F2161"/>
    <w:pPr>
      <w:tabs>
        <w:tab w:val="left" w:pos="400"/>
        <w:tab w:val="right" w:leader="dot" w:pos="8630"/>
      </w:tabs>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uiPriority w:val="99"/>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rsid w:val="00DC4E5E"/>
    <w:pPr>
      <w:tabs>
        <w:tab w:val="left" w:pos="1200"/>
        <w:tab w:val="right" w:leader="dot" w:pos="8630"/>
      </w:tabs>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F874AC"/>
    <w:pPr>
      <w:numPr>
        <w:numId w:val="18"/>
      </w:numPr>
    </w:pPr>
    <w:rPr>
      <w:i/>
      <w:iCs/>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5E40D9"/>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qFormat/>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4"/>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8"/>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8"/>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8"/>
      </w:numPr>
    </w:pPr>
  </w:style>
  <w:style w:type="paragraph" w:customStyle="1" w:styleId="Heading4Appendix">
    <w:name w:val="Heading 4 Appendix"/>
    <w:basedOn w:val="Heading4"/>
    <w:next w:val="LXIBody"/>
    <w:pPr>
      <w:numPr>
        <w:numId w:val="7"/>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uiPriority w:val="99"/>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6658FC"/>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10"/>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5E40D9"/>
    <w:rPr>
      <w:i/>
      <w:szCs w:val="24"/>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3"/>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uiPriority w:val="99"/>
    <w:semiHidden/>
    <w:rsid w:val="00FC64A5"/>
  </w:style>
  <w:style w:type="character" w:customStyle="1" w:styleId="apple-converted-space">
    <w:name w:val="apple-converted-space"/>
    <w:basedOn w:val="DefaultParagraphFont"/>
    <w:rsid w:val="00FE1E78"/>
  </w:style>
  <w:style w:type="character" w:customStyle="1" w:styleId="FooterChar">
    <w:name w:val="Footer Char"/>
    <w:basedOn w:val="DefaultParagraphFont"/>
    <w:link w:val="Footer"/>
    <w:uiPriority w:val="99"/>
    <w:rsid w:val="00DD3826"/>
    <w:rPr>
      <w:rFonts w:ascii="Tms Rmn" w:hAnsi="Tms Rmn"/>
      <w:szCs w:val="24"/>
    </w:rPr>
  </w:style>
  <w:style w:type="paragraph" w:styleId="Revision">
    <w:name w:val="Revision"/>
    <w:hidden/>
    <w:uiPriority w:val="99"/>
    <w:semiHidden/>
    <w:rsid w:val="005304D5"/>
    <w:rPr>
      <w:szCs w:val="24"/>
    </w:rPr>
  </w:style>
  <w:style w:type="character" w:customStyle="1" w:styleId="normaltextrun">
    <w:name w:val="normaltextrun"/>
    <w:basedOn w:val="DefaultParagraphFont"/>
    <w:rsid w:val="00A0102A"/>
  </w:style>
  <w:style w:type="character" w:styleId="UnresolvedMention">
    <w:name w:val="Unresolved Mention"/>
    <w:basedOn w:val="DefaultParagraphFont"/>
    <w:uiPriority w:val="99"/>
    <w:semiHidden/>
    <w:unhideWhenUsed/>
    <w:rsid w:val="007C6E65"/>
    <w:rPr>
      <w:color w:val="605E5C"/>
      <w:shd w:val="clear" w:color="auto" w:fill="E1DFDD"/>
    </w:rPr>
  </w:style>
  <w:style w:type="character" w:customStyle="1" w:styleId="eop">
    <w:name w:val="eop"/>
    <w:basedOn w:val="DefaultParagraphFont"/>
    <w:rsid w:val="00025545"/>
  </w:style>
  <w:style w:type="character" w:customStyle="1" w:styleId="scxw177330533">
    <w:name w:val="scxw177330533"/>
    <w:basedOn w:val="DefaultParagraphFont"/>
    <w:rsid w:val="00025545"/>
  </w:style>
  <w:style w:type="paragraph" w:customStyle="1" w:styleId="berschrift1">
    <w:name w:val="Überschrift 1"/>
    <w:basedOn w:val="Normal"/>
    <w:rsid w:val="00D7419F"/>
    <w:pPr>
      <w:numPr>
        <w:numId w:val="42"/>
      </w:numPr>
      <w:ind w:left="0" w:firstLine="0"/>
    </w:pPr>
    <w:rPr>
      <w:rFonts w:ascii="Calibri" w:eastAsiaTheme="minorHAnsi" w:hAnsi="Calibri" w:cs="Calibri"/>
      <w:sz w:val="22"/>
      <w:szCs w:val="22"/>
    </w:rPr>
  </w:style>
  <w:style w:type="character" w:customStyle="1" w:styleId="hgkelc">
    <w:name w:val="hgkelc"/>
    <w:basedOn w:val="DefaultParagraphFont"/>
    <w:rsid w:val="003706D6"/>
  </w:style>
  <w:style w:type="character" w:customStyle="1" w:styleId="kx21rb">
    <w:name w:val="kx21rb"/>
    <w:basedOn w:val="DefaultParagraphFont"/>
    <w:rsid w:val="003706D6"/>
  </w:style>
  <w:style w:type="character" w:customStyle="1" w:styleId="HTMLPreformattedChar">
    <w:name w:val="HTML Preformatted Char"/>
    <w:basedOn w:val="DefaultParagraphFont"/>
    <w:link w:val="HTMLPreformatted"/>
    <w:uiPriority w:val="99"/>
    <w:rsid w:val="00DE2684"/>
    <w:rPr>
      <w:rFonts w:ascii="Courier New" w:hAnsi="Courier New" w:cs="Courier New"/>
    </w:rPr>
  </w:style>
  <w:style w:type="character" w:customStyle="1" w:styleId="h1">
    <w:name w:val="h1"/>
    <w:basedOn w:val="DefaultParagraphFont"/>
    <w:rsid w:val="007D05D3"/>
  </w:style>
  <w:style w:type="character" w:customStyle="1" w:styleId="spellingerror">
    <w:name w:val="spellingerror"/>
    <w:basedOn w:val="DefaultParagraphFont"/>
    <w:rsid w:val="00B25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834">
      <w:bodyDiv w:val="1"/>
      <w:marLeft w:val="0"/>
      <w:marRight w:val="0"/>
      <w:marTop w:val="0"/>
      <w:marBottom w:val="0"/>
      <w:divBdr>
        <w:top w:val="none" w:sz="0" w:space="0" w:color="auto"/>
        <w:left w:val="none" w:sz="0" w:space="0" w:color="auto"/>
        <w:bottom w:val="none" w:sz="0" w:space="0" w:color="auto"/>
        <w:right w:val="none" w:sz="0" w:space="0" w:color="auto"/>
      </w:divBdr>
    </w:div>
    <w:div w:id="75369819">
      <w:bodyDiv w:val="1"/>
      <w:marLeft w:val="0"/>
      <w:marRight w:val="0"/>
      <w:marTop w:val="0"/>
      <w:marBottom w:val="0"/>
      <w:divBdr>
        <w:top w:val="none" w:sz="0" w:space="0" w:color="auto"/>
        <w:left w:val="none" w:sz="0" w:space="0" w:color="auto"/>
        <w:bottom w:val="none" w:sz="0" w:space="0" w:color="auto"/>
        <w:right w:val="none" w:sz="0" w:space="0" w:color="auto"/>
      </w:divBdr>
    </w:div>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29205">
      <w:bodyDiv w:val="1"/>
      <w:marLeft w:val="0"/>
      <w:marRight w:val="0"/>
      <w:marTop w:val="0"/>
      <w:marBottom w:val="0"/>
      <w:divBdr>
        <w:top w:val="none" w:sz="0" w:space="0" w:color="auto"/>
        <w:left w:val="none" w:sz="0" w:space="0" w:color="auto"/>
        <w:bottom w:val="none" w:sz="0" w:space="0" w:color="auto"/>
        <w:right w:val="none" w:sz="0" w:space="0" w:color="auto"/>
      </w:divBdr>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64604618">
      <w:bodyDiv w:val="1"/>
      <w:marLeft w:val="0"/>
      <w:marRight w:val="0"/>
      <w:marTop w:val="0"/>
      <w:marBottom w:val="0"/>
      <w:divBdr>
        <w:top w:val="none" w:sz="0" w:space="0" w:color="auto"/>
        <w:left w:val="none" w:sz="0" w:space="0" w:color="auto"/>
        <w:bottom w:val="none" w:sz="0" w:space="0" w:color="auto"/>
        <w:right w:val="none" w:sz="0" w:space="0" w:color="auto"/>
      </w:divBdr>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653529686">
      <w:bodyDiv w:val="1"/>
      <w:marLeft w:val="0"/>
      <w:marRight w:val="0"/>
      <w:marTop w:val="0"/>
      <w:marBottom w:val="0"/>
      <w:divBdr>
        <w:top w:val="none" w:sz="0" w:space="0" w:color="auto"/>
        <w:left w:val="none" w:sz="0" w:space="0" w:color="auto"/>
        <w:bottom w:val="none" w:sz="0" w:space="0" w:color="auto"/>
        <w:right w:val="none" w:sz="0" w:space="0" w:color="auto"/>
      </w:divBdr>
    </w:div>
    <w:div w:id="680006468">
      <w:bodyDiv w:val="1"/>
      <w:marLeft w:val="0"/>
      <w:marRight w:val="0"/>
      <w:marTop w:val="0"/>
      <w:marBottom w:val="0"/>
      <w:divBdr>
        <w:top w:val="none" w:sz="0" w:space="0" w:color="auto"/>
        <w:left w:val="none" w:sz="0" w:space="0" w:color="auto"/>
        <w:bottom w:val="none" w:sz="0" w:space="0" w:color="auto"/>
        <w:right w:val="none" w:sz="0" w:space="0" w:color="auto"/>
      </w:divBdr>
      <w:divsChild>
        <w:div w:id="964459070">
          <w:marLeft w:val="0"/>
          <w:marRight w:val="0"/>
          <w:marTop w:val="0"/>
          <w:marBottom w:val="0"/>
          <w:divBdr>
            <w:top w:val="none" w:sz="0" w:space="0" w:color="auto"/>
            <w:left w:val="none" w:sz="0" w:space="0" w:color="auto"/>
            <w:bottom w:val="none" w:sz="0" w:space="0" w:color="auto"/>
            <w:right w:val="none" w:sz="0" w:space="0" w:color="auto"/>
          </w:divBdr>
        </w:div>
        <w:div w:id="1438678509">
          <w:marLeft w:val="0"/>
          <w:marRight w:val="0"/>
          <w:marTop w:val="0"/>
          <w:marBottom w:val="0"/>
          <w:divBdr>
            <w:top w:val="none" w:sz="0" w:space="0" w:color="auto"/>
            <w:left w:val="none" w:sz="0" w:space="0" w:color="auto"/>
            <w:bottom w:val="none" w:sz="0" w:space="0" w:color="auto"/>
            <w:right w:val="none" w:sz="0" w:space="0" w:color="auto"/>
          </w:divBdr>
        </w:div>
      </w:divsChild>
    </w:div>
    <w:div w:id="707686363">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072503405">
      <w:bodyDiv w:val="1"/>
      <w:marLeft w:val="0"/>
      <w:marRight w:val="0"/>
      <w:marTop w:val="0"/>
      <w:marBottom w:val="0"/>
      <w:divBdr>
        <w:top w:val="none" w:sz="0" w:space="0" w:color="auto"/>
        <w:left w:val="none" w:sz="0" w:space="0" w:color="auto"/>
        <w:bottom w:val="none" w:sz="0" w:space="0" w:color="auto"/>
        <w:right w:val="none" w:sz="0" w:space="0" w:color="auto"/>
      </w:divBdr>
      <w:divsChild>
        <w:div w:id="87432443">
          <w:marLeft w:val="0"/>
          <w:marRight w:val="0"/>
          <w:marTop w:val="0"/>
          <w:marBottom w:val="0"/>
          <w:divBdr>
            <w:top w:val="none" w:sz="0" w:space="0" w:color="auto"/>
            <w:left w:val="none" w:sz="0" w:space="0" w:color="auto"/>
            <w:bottom w:val="none" w:sz="0" w:space="0" w:color="auto"/>
            <w:right w:val="none" w:sz="0" w:space="0" w:color="auto"/>
          </w:divBdr>
        </w:div>
        <w:div w:id="90053571">
          <w:marLeft w:val="0"/>
          <w:marRight w:val="0"/>
          <w:marTop w:val="0"/>
          <w:marBottom w:val="0"/>
          <w:divBdr>
            <w:top w:val="none" w:sz="0" w:space="0" w:color="auto"/>
            <w:left w:val="none" w:sz="0" w:space="0" w:color="auto"/>
            <w:bottom w:val="none" w:sz="0" w:space="0" w:color="auto"/>
            <w:right w:val="none" w:sz="0" w:space="0" w:color="auto"/>
          </w:divBdr>
        </w:div>
        <w:div w:id="500048827">
          <w:marLeft w:val="0"/>
          <w:marRight w:val="0"/>
          <w:marTop w:val="0"/>
          <w:marBottom w:val="0"/>
          <w:divBdr>
            <w:top w:val="none" w:sz="0" w:space="0" w:color="auto"/>
            <w:left w:val="none" w:sz="0" w:space="0" w:color="auto"/>
            <w:bottom w:val="none" w:sz="0" w:space="0" w:color="auto"/>
            <w:right w:val="none" w:sz="0" w:space="0" w:color="auto"/>
          </w:divBdr>
        </w:div>
        <w:div w:id="603079059">
          <w:marLeft w:val="0"/>
          <w:marRight w:val="0"/>
          <w:marTop w:val="0"/>
          <w:marBottom w:val="0"/>
          <w:divBdr>
            <w:top w:val="none" w:sz="0" w:space="0" w:color="auto"/>
            <w:left w:val="none" w:sz="0" w:space="0" w:color="auto"/>
            <w:bottom w:val="none" w:sz="0" w:space="0" w:color="auto"/>
            <w:right w:val="none" w:sz="0" w:space="0" w:color="auto"/>
          </w:divBdr>
        </w:div>
        <w:div w:id="840504140">
          <w:marLeft w:val="0"/>
          <w:marRight w:val="0"/>
          <w:marTop w:val="0"/>
          <w:marBottom w:val="0"/>
          <w:divBdr>
            <w:top w:val="none" w:sz="0" w:space="0" w:color="auto"/>
            <w:left w:val="none" w:sz="0" w:space="0" w:color="auto"/>
            <w:bottom w:val="none" w:sz="0" w:space="0" w:color="auto"/>
            <w:right w:val="none" w:sz="0" w:space="0" w:color="auto"/>
          </w:divBdr>
        </w:div>
        <w:div w:id="1149395508">
          <w:marLeft w:val="0"/>
          <w:marRight w:val="0"/>
          <w:marTop w:val="0"/>
          <w:marBottom w:val="0"/>
          <w:divBdr>
            <w:top w:val="none" w:sz="0" w:space="0" w:color="auto"/>
            <w:left w:val="none" w:sz="0" w:space="0" w:color="auto"/>
            <w:bottom w:val="none" w:sz="0" w:space="0" w:color="auto"/>
            <w:right w:val="none" w:sz="0" w:space="0" w:color="auto"/>
          </w:divBdr>
        </w:div>
        <w:div w:id="1228876261">
          <w:marLeft w:val="0"/>
          <w:marRight w:val="0"/>
          <w:marTop w:val="0"/>
          <w:marBottom w:val="0"/>
          <w:divBdr>
            <w:top w:val="none" w:sz="0" w:space="0" w:color="auto"/>
            <w:left w:val="none" w:sz="0" w:space="0" w:color="auto"/>
            <w:bottom w:val="none" w:sz="0" w:space="0" w:color="auto"/>
            <w:right w:val="none" w:sz="0" w:space="0" w:color="auto"/>
          </w:divBdr>
        </w:div>
        <w:div w:id="1254625260">
          <w:marLeft w:val="0"/>
          <w:marRight w:val="0"/>
          <w:marTop w:val="0"/>
          <w:marBottom w:val="0"/>
          <w:divBdr>
            <w:top w:val="none" w:sz="0" w:space="0" w:color="auto"/>
            <w:left w:val="none" w:sz="0" w:space="0" w:color="auto"/>
            <w:bottom w:val="none" w:sz="0" w:space="0" w:color="auto"/>
            <w:right w:val="none" w:sz="0" w:space="0" w:color="auto"/>
          </w:divBdr>
        </w:div>
        <w:div w:id="1322928713">
          <w:marLeft w:val="0"/>
          <w:marRight w:val="0"/>
          <w:marTop w:val="0"/>
          <w:marBottom w:val="0"/>
          <w:divBdr>
            <w:top w:val="none" w:sz="0" w:space="0" w:color="auto"/>
            <w:left w:val="none" w:sz="0" w:space="0" w:color="auto"/>
            <w:bottom w:val="none" w:sz="0" w:space="0" w:color="auto"/>
            <w:right w:val="none" w:sz="0" w:space="0" w:color="auto"/>
          </w:divBdr>
        </w:div>
        <w:div w:id="1498692811">
          <w:marLeft w:val="0"/>
          <w:marRight w:val="0"/>
          <w:marTop w:val="0"/>
          <w:marBottom w:val="0"/>
          <w:divBdr>
            <w:top w:val="none" w:sz="0" w:space="0" w:color="auto"/>
            <w:left w:val="none" w:sz="0" w:space="0" w:color="auto"/>
            <w:bottom w:val="none" w:sz="0" w:space="0" w:color="auto"/>
            <w:right w:val="none" w:sz="0" w:space="0" w:color="auto"/>
          </w:divBdr>
        </w:div>
        <w:div w:id="1589462631">
          <w:marLeft w:val="0"/>
          <w:marRight w:val="0"/>
          <w:marTop w:val="0"/>
          <w:marBottom w:val="0"/>
          <w:divBdr>
            <w:top w:val="none" w:sz="0" w:space="0" w:color="auto"/>
            <w:left w:val="none" w:sz="0" w:space="0" w:color="auto"/>
            <w:bottom w:val="none" w:sz="0" w:space="0" w:color="auto"/>
            <w:right w:val="none" w:sz="0" w:space="0" w:color="auto"/>
          </w:divBdr>
        </w:div>
        <w:div w:id="1598947382">
          <w:marLeft w:val="0"/>
          <w:marRight w:val="0"/>
          <w:marTop w:val="0"/>
          <w:marBottom w:val="0"/>
          <w:divBdr>
            <w:top w:val="none" w:sz="0" w:space="0" w:color="auto"/>
            <w:left w:val="none" w:sz="0" w:space="0" w:color="auto"/>
            <w:bottom w:val="none" w:sz="0" w:space="0" w:color="auto"/>
            <w:right w:val="none" w:sz="0" w:space="0" w:color="auto"/>
          </w:divBdr>
        </w:div>
        <w:div w:id="2129355454">
          <w:marLeft w:val="0"/>
          <w:marRight w:val="0"/>
          <w:marTop w:val="0"/>
          <w:marBottom w:val="0"/>
          <w:divBdr>
            <w:top w:val="none" w:sz="0" w:space="0" w:color="auto"/>
            <w:left w:val="none" w:sz="0" w:space="0" w:color="auto"/>
            <w:bottom w:val="none" w:sz="0" w:space="0" w:color="auto"/>
            <w:right w:val="none" w:sz="0" w:space="0" w:color="auto"/>
          </w:divBdr>
        </w:div>
      </w:divsChild>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11785">
      <w:bodyDiv w:val="1"/>
      <w:marLeft w:val="0"/>
      <w:marRight w:val="0"/>
      <w:marTop w:val="0"/>
      <w:marBottom w:val="0"/>
      <w:divBdr>
        <w:top w:val="none" w:sz="0" w:space="0" w:color="auto"/>
        <w:left w:val="none" w:sz="0" w:space="0" w:color="auto"/>
        <w:bottom w:val="none" w:sz="0" w:space="0" w:color="auto"/>
        <w:right w:val="none" w:sz="0" w:space="0" w:color="auto"/>
      </w:divBdr>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08132">
      <w:bodyDiv w:val="1"/>
      <w:marLeft w:val="0"/>
      <w:marRight w:val="0"/>
      <w:marTop w:val="0"/>
      <w:marBottom w:val="0"/>
      <w:divBdr>
        <w:top w:val="none" w:sz="0" w:space="0" w:color="auto"/>
        <w:left w:val="none" w:sz="0" w:space="0" w:color="auto"/>
        <w:bottom w:val="none" w:sz="0" w:space="0" w:color="auto"/>
        <w:right w:val="none" w:sz="0" w:space="0" w:color="auto"/>
      </w:divBdr>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7101799">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4088">
      <w:bodyDiv w:val="1"/>
      <w:marLeft w:val="0"/>
      <w:marRight w:val="0"/>
      <w:marTop w:val="0"/>
      <w:marBottom w:val="0"/>
      <w:divBdr>
        <w:top w:val="none" w:sz="0" w:space="0" w:color="auto"/>
        <w:left w:val="none" w:sz="0" w:space="0" w:color="auto"/>
        <w:bottom w:val="none" w:sz="0" w:space="0" w:color="auto"/>
        <w:right w:val="none" w:sz="0" w:space="0" w:color="auto"/>
      </w:divBdr>
    </w:div>
    <w:div w:id="1503621403">
      <w:bodyDiv w:val="1"/>
      <w:marLeft w:val="0"/>
      <w:marRight w:val="0"/>
      <w:marTop w:val="0"/>
      <w:marBottom w:val="0"/>
      <w:divBdr>
        <w:top w:val="none" w:sz="0" w:space="0" w:color="auto"/>
        <w:left w:val="none" w:sz="0" w:space="0" w:color="auto"/>
        <w:bottom w:val="none" w:sz="0" w:space="0" w:color="auto"/>
        <w:right w:val="none" w:sz="0" w:space="0" w:color="auto"/>
      </w:divBdr>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54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xistandard.org" TargetMode="External"/><Relationship Id="rId18" Type="http://schemas.openxmlformats.org/officeDocument/2006/relationships/hyperlink" Target="http://www.lxistandard.org/Specifications/Specifications.aspx" TargetMode="External"/><Relationship Id="rId26" Type="http://schemas.openxmlformats.org/officeDocument/2006/relationships/image" Target="media/image4.wmf"/><Relationship Id="rId39" Type="http://schemas.microsoft.com/office/2011/relationships/people" Target="people.xml"/><Relationship Id="rId21" Type="http://schemas.openxmlformats.org/officeDocument/2006/relationships/hyperlink" Target="http://www.lxistandard.org/Specifications/Specifications.aspx" TargetMode="External"/><Relationship Id="rId34" Type="http://schemas.openxmlformats.org/officeDocument/2006/relationships/hyperlink" Target="https://lxistandard.github.io/" TargetMode="External"/><Relationship Id="rId7" Type="http://schemas.openxmlformats.org/officeDocument/2006/relationships/settings" Target="settings.xml"/><Relationship Id="rId12" Type="http://schemas.openxmlformats.org/officeDocument/2006/relationships/hyperlink" Target="http://www.lxistandard.org/" TargetMode="External"/><Relationship Id="rId17" Type="http://schemas.openxmlformats.org/officeDocument/2006/relationships/hyperlink" Target="http://www.lxistandard.org/Resources/Resources.aspx" TargetMode="External"/><Relationship Id="rId25" Type="http://schemas.openxmlformats.org/officeDocument/2006/relationships/image" Target="media/image3.wmf"/><Relationship Id="rId33" Type="http://schemas.openxmlformats.org/officeDocument/2006/relationships/hyperlink" Target="http://www.lxistandard.org/Specifications/Specifications.aspx"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xistandard.org/Consortium/LXIConsortium.aspx" TargetMode="External"/><Relationship Id="rId20" Type="http://schemas.openxmlformats.org/officeDocument/2006/relationships/hyperlink" Target="http://www.lxistandard.org/Specifications/Specifications.aspx" TargetMode="External"/><Relationship Id="rId29" Type="http://schemas.openxmlformats.org/officeDocument/2006/relationships/hyperlink" Target="http://www.ietf.org/rfc/rfc2131.tx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2.png"/><Relationship Id="rId32" Type="http://schemas.openxmlformats.org/officeDocument/2006/relationships/hyperlink" Target="http://www.lxistandard.org/Specifications/Specifications.aspx"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lxistandard.org/Specifications/Specifications.aspx" TargetMode="External"/><Relationship Id="rId23" Type="http://schemas.openxmlformats.org/officeDocument/2006/relationships/hyperlink" Target="http://www.lxistandard.org/Consortium/LXIConsortium.aspx" TargetMode="External"/><Relationship Id="rId28" Type="http://schemas.openxmlformats.org/officeDocument/2006/relationships/hyperlink" Target="http://www.lxistandard.org/Specifications/Specifications.aspx"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lxistandard.org/Specifications/Specifications.aspx"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xistandard.org" TargetMode="External"/><Relationship Id="rId22" Type="http://schemas.openxmlformats.org/officeDocument/2006/relationships/hyperlink" Target="http://www.lxistandard.org/Consortium/LXIConsortium.aspx" TargetMode="External"/><Relationship Id="rId27" Type="http://schemas.openxmlformats.org/officeDocument/2006/relationships/image" Target="media/image5.wmf"/><Relationship Id="rId30" Type="http://schemas.openxmlformats.org/officeDocument/2006/relationships/hyperlink" Target="http://www.ietf.org/rfc/rfc2132.txt" TargetMode="External"/><Relationship Id="rId35" Type="http://schemas.openxmlformats.org/officeDocument/2006/relationships/hyperlink" Target="http://files.dns-sd.org/draft-cheshire-dnsext-dns-sd.txt"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www.ietf.org/rfc.html" TargetMode="External"/><Relationship Id="rId2" Type="http://schemas.openxmlformats.org/officeDocument/2006/relationships/hyperlink" Target="http://www.tiaonline.org/" TargetMode="External"/><Relationship Id="rId1" Type="http://schemas.openxmlformats.org/officeDocument/2006/relationships/hyperlink" Target="http://standards.ieee.org/getieee802" TargetMode="External"/><Relationship Id="rId6" Type="http://schemas.openxmlformats.org/officeDocument/2006/relationships/hyperlink" Target="http://www.vxibus.org/" TargetMode="External"/><Relationship Id="rId5" Type="http://schemas.openxmlformats.org/officeDocument/2006/relationships/hyperlink" Target="https://www.lxistandard.org" TargetMode="External"/><Relationship Id="rId4" Type="http://schemas.openxmlformats.org/officeDocument/2006/relationships/hyperlink" Target="https://www.ivi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FCE7C1-F02F-47D0-A94F-F8D17A5FB3E1}">
  <ds:schemaRefs>
    <ds:schemaRef ds:uri="http://schemas.openxmlformats.org/officeDocument/2006/bibliography"/>
  </ds:schemaRefs>
</ds:datastoreItem>
</file>

<file path=customXml/itemProps2.xml><?xml version="1.0" encoding="utf-8"?>
<ds:datastoreItem xmlns:ds="http://schemas.openxmlformats.org/officeDocument/2006/customXml" ds:itemID="{F85BBE29-2CDC-4B4A-B179-EBF16ED8F294}">
  <ds:schemaRefs>
    <ds:schemaRef ds:uri="http://schemas.microsoft.com/office/2006/metadata/properties"/>
    <ds:schemaRef ds:uri="http://schemas.microsoft.com/office/infopath/2007/PartnerControls"/>
    <ds:schemaRef ds:uri="368e90d3-9664-4dbb-9fcb-f50ed10851e9"/>
    <ds:schemaRef ds:uri="f7752d06-2255-4787-bc8b-fec37e40c166"/>
  </ds:schemaRefs>
</ds:datastoreItem>
</file>

<file path=customXml/itemProps3.xml><?xml version="1.0" encoding="utf-8"?>
<ds:datastoreItem xmlns:ds="http://schemas.openxmlformats.org/officeDocument/2006/customXml" ds:itemID="{DCCDB728-C4E0-4861-9901-7ABDC9B880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8e90d3-9664-4dbb-9fcb-f50ed10851e9"/>
    <ds:schemaRef ds:uri="f7752d06-2255-4787-bc8b-fec37e40c1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B8524F-29F8-4BFA-8D8C-B401AC3C33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74</Pages>
  <Words>22902</Words>
  <Characters>124364</Characters>
  <Application>Microsoft Office Word</Application>
  <DocSecurity>0</DocSecurity>
  <Lines>2826</Lines>
  <Paragraphs>1692</Paragraphs>
  <ScaleCrop>false</ScaleCrop>
  <HeadingPairs>
    <vt:vector size="2" baseType="variant">
      <vt:variant>
        <vt:lpstr>Title</vt:lpstr>
      </vt:variant>
      <vt:variant>
        <vt:i4>1</vt:i4>
      </vt:variant>
    </vt:vector>
  </HeadingPairs>
  <TitlesOfParts>
    <vt:vector size="1" baseType="lpstr">
      <vt:lpstr>LXI Device Specification Rev 1.6</vt:lpstr>
    </vt:vector>
  </TitlesOfParts>
  <Company>LXI Consortium</Company>
  <LinksUpToDate>false</LinksUpToDate>
  <CharactersWithSpaces>145574</CharactersWithSpaces>
  <SharedDoc>false</SharedDoc>
  <HLinks>
    <vt:vector size="1164" baseType="variant">
      <vt:variant>
        <vt:i4>917513</vt:i4>
      </vt:variant>
      <vt:variant>
        <vt:i4>1206</vt:i4>
      </vt:variant>
      <vt:variant>
        <vt:i4>0</vt:i4>
      </vt:variant>
      <vt:variant>
        <vt:i4>5</vt:i4>
      </vt:variant>
      <vt:variant>
        <vt:lpwstr>http://files.dns-sd.org/draft-cheshire-dnsext-dns-sd.txt</vt:lpwstr>
      </vt:variant>
      <vt:variant>
        <vt:lpwstr/>
      </vt:variant>
      <vt:variant>
        <vt:i4>6684797</vt:i4>
      </vt:variant>
      <vt:variant>
        <vt:i4>1188</vt:i4>
      </vt:variant>
      <vt:variant>
        <vt:i4>0</vt:i4>
      </vt:variant>
      <vt:variant>
        <vt:i4>5</vt:i4>
      </vt:variant>
      <vt:variant>
        <vt:lpwstr>https://lxistandard.github.io/</vt:lpwstr>
      </vt:variant>
      <vt:variant>
        <vt:lpwstr/>
      </vt:variant>
      <vt:variant>
        <vt:i4>589836</vt:i4>
      </vt:variant>
      <vt:variant>
        <vt:i4>1185</vt:i4>
      </vt:variant>
      <vt:variant>
        <vt:i4>0</vt:i4>
      </vt:variant>
      <vt:variant>
        <vt:i4>5</vt:i4>
      </vt:variant>
      <vt:variant>
        <vt:lpwstr>http://www.lxistandard.org/Specifications/Specifications.aspx</vt:lpwstr>
      </vt:variant>
      <vt:variant>
        <vt:lpwstr/>
      </vt:variant>
      <vt:variant>
        <vt:i4>589836</vt:i4>
      </vt:variant>
      <vt:variant>
        <vt:i4>1182</vt:i4>
      </vt:variant>
      <vt:variant>
        <vt:i4>0</vt:i4>
      </vt:variant>
      <vt:variant>
        <vt:i4>5</vt:i4>
      </vt:variant>
      <vt:variant>
        <vt:lpwstr>http://www.lxistandard.org/Specifications/Specifications.aspx</vt:lpwstr>
      </vt:variant>
      <vt:variant>
        <vt:lpwstr/>
      </vt:variant>
      <vt:variant>
        <vt:i4>8265770</vt:i4>
      </vt:variant>
      <vt:variant>
        <vt:i4>1176</vt:i4>
      </vt:variant>
      <vt:variant>
        <vt:i4>0</vt:i4>
      </vt:variant>
      <vt:variant>
        <vt:i4>5</vt:i4>
      </vt:variant>
      <vt:variant>
        <vt:lpwstr/>
      </vt:variant>
      <vt:variant>
        <vt:lpwstr>_RULE_–_Provide</vt:lpwstr>
      </vt:variant>
      <vt:variant>
        <vt:i4>8331312</vt:i4>
      </vt:variant>
      <vt:variant>
        <vt:i4>1173</vt:i4>
      </vt:variant>
      <vt:variant>
        <vt:i4>0</vt:i4>
      </vt:variant>
      <vt:variant>
        <vt:i4>5</vt:i4>
      </vt:variant>
      <vt:variant>
        <vt:lpwstr/>
      </vt:variant>
      <vt:variant>
        <vt:lpwstr>_RULE_–_LAN</vt:lpwstr>
      </vt:variant>
      <vt:variant>
        <vt:i4>8331312</vt:i4>
      </vt:variant>
      <vt:variant>
        <vt:i4>1125</vt:i4>
      </vt:variant>
      <vt:variant>
        <vt:i4>0</vt:i4>
      </vt:variant>
      <vt:variant>
        <vt:i4>5</vt:i4>
      </vt:variant>
      <vt:variant>
        <vt:lpwstr/>
      </vt:variant>
      <vt:variant>
        <vt:lpwstr>_RULE_–_LAN</vt:lpwstr>
      </vt:variant>
      <vt:variant>
        <vt:i4>8331312</vt:i4>
      </vt:variant>
      <vt:variant>
        <vt:i4>1122</vt:i4>
      </vt:variant>
      <vt:variant>
        <vt:i4>0</vt:i4>
      </vt:variant>
      <vt:variant>
        <vt:i4>5</vt:i4>
      </vt:variant>
      <vt:variant>
        <vt:lpwstr/>
      </vt:variant>
      <vt:variant>
        <vt:lpwstr>_RULE_–_LAN</vt:lpwstr>
      </vt:variant>
      <vt:variant>
        <vt:i4>3997740</vt:i4>
      </vt:variant>
      <vt:variant>
        <vt:i4>1119</vt:i4>
      </vt:variant>
      <vt:variant>
        <vt:i4>0</vt:i4>
      </vt:variant>
      <vt:variant>
        <vt:i4>5</vt:i4>
      </vt:variant>
      <vt:variant>
        <vt:lpwstr>http://www.ietf.org/rfc/rfc2132.txt</vt:lpwstr>
      </vt:variant>
      <vt:variant>
        <vt:lpwstr/>
      </vt:variant>
      <vt:variant>
        <vt:i4>3997743</vt:i4>
      </vt:variant>
      <vt:variant>
        <vt:i4>1116</vt:i4>
      </vt:variant>
      <vt:variant>
        <vt:i4>0</vt:i4>
      </vt:variant>
      <vt:variant>
        <vt:i4>5</vt:i4>
      </vt:variant>
      <vt:variant>
        <vt:lpwstr>http://www.ietf.org/rfc/rfc2131.txt</vt:lpwstr>
      </vt:variant>
      <vt:variant>
        <vt:lpwstr/>
      </vt:variant>
      <vt:variant>
        <vt:i4>589836</vt:i4>
      </vt:variant>
      <vt:variant>
        <vt:i4>1113</vt:i4>
      </vt:variant>
      <vt:variant>
        <vt:i4>0</vt:i4>
      </vt:variant>
      <vt:variant>
        <vt:i4>5</vt:i4>
      </vt:variant>
      <vt:variant>
        <vt:lpwstr>http://www.lxistandard.org/Specifications/Specifications.aspx</vt:lpwstr>
      </vt:variant>
      <vt:variant>
        <vt:lpwstr/>
      </vt:variant>
      <vt:variant>
        <vt:i4>8265770</vt:i4>
      </vt:variant>
      <vt:variant>
        <vt:i4>1110</vt:i4>
      </vt:variant>
      <vt:variant>
        <vt:i4>0</vt:i4>
      </vt:variant>
      <vt:variant>
        <vt:i4>5</vt:i4>
      </vt:variant>
      <vt:variant>
        <vt:lpwstr/>
      </vt:variant>
      <vt:variant>
        <vt:lpwstr>_RULE_–_Provide</vt:lpwstr>
      </vt:variant>
      <vt:variant>
        <vt:i4>4915275</vt:i4>
      </vt:variant>
      <vt:variant>
        <vt:i4>1023</vt:i4>
      </vt:variant>
      <vt:variant>
        <vt:i4>0</vt:i4>
      </vt:variant>
      <vt:variant>
        <vt:i4>5</vt:i4>
      </vt:variant>
      <vt:variant>
        <vt:lpwstr>http://www.lxistandard.org/Consortium/LXIConsortium.aspx</vt:lpwstr>
      </vt:variant>
      <vt:variant>
        <vt:lpwstr/>
      </vt:variant>
      <vt:variant>
        <vt:i4>4915275</vt:i4>
      </vt:variant>
      <vt:variant>
        <vt:i4>1020</vt:i4>
      </vt:variant>
      <vt:variant>
        <vt:i4>0</vt:i4>
      </vt:variant>
      <vt:variant>
        <vt:i4>5</vt:i4>
      </vt:variant>
      <vt:variant>
        <vt:lpwstr>http://www.lxistandard.org/Consortium/LXIConsortium.aspx</vt:lpwstr>
      </vt:variant>
      <vt:variant>
        <vt:lpwstr/>
      </vt:variant>
      <vt:variant>
        <vt:i4>8265770</vt:i4>
      </vt:variant>
      <vt:variant>
        <vt:i4>1017</vt:i4>
      </vt:variant>
      <vt:variant>
        <vt:i4>0</vt:i4>
      </vt:variant>
      <vt:variant>
        <vt:i4>5</vt:i4>
      </vt:variant>
      <vt:variant>
        <vt:lpwstr/>
      </vt:variant>
      <vt:variant>
        <vt:lpwstr>_RULE_–_Provide</vt:lpwstr>
      </vt:variant>
      <vt:variant>
        <vt:i4>8265770</vt:i4>
      </vt:variant>
      <vt:variant>
        <vt:i4>1014</vt:i4>
      </vt:variant>
      <vt:variant>
        <vt:i4>0</vt:i4>
      </vt:variant>
      <vt:variant>
        <vt:i4>5</vt:i4>
      </vt:variant>
      <vt:variant>
        <vt:lpwstr/>
      </vt:variant>
      <vt:variant>
        <vt:lpwstr>_RULE_–_Provide</vt:lpwstr>
      </vt:variant>
      <vt:variant>
        <vt:i4>589836</vt:i4>
      </vt:variant>
      <vt:variant>
        <vt:i4>1011</vt:i4>
      </vt:variant>
      <vt:variant>
        <vt:i4>0</vt:i4>
      </vt:variant>
      <vt:variant>
        <vt:i4>5</vt:i4>
      </vt:variant>
      <vt:variant>
        <vt:lpwstr>http://www.lxistandard.org/Specifications/Specifications.aspx</vt:lpwstr>
      </vt:variant>
      <vt:variant>
        <vt:lpwstr/>
      </vt:variant>
      <vt:variant>
        <vt:i4>589836</vt:i4>
      </vt:variant>
      <vt:variant>
        <vt:i4>996</vt:i4>
      </vt:variant>
      <vt:variant>
        <vt:i4>0</vt:i4>
      </vt:variant>
      <vt:variant>
        <vt:i4>5</vt:i4>
      </vt:variant>
      <vt:variant>
        <vt:lpwstr>http://www.lxistandard.org/Specifications/Specifications.aspx</vt:lpwstr>
      </vt:variant>
      <vt:variant>
        <vt:lpwstr/>
      </vt:variant>
      <vt:variant>
        <vt:i4>589836</vt:i4>
      </vt:variant>
      <vt:variant>
        <vt:i4>990</vt:i4>
      </vt:variant>
      <vt:variant>
        <vt:i4>0</vt:i4>
      </vt:variant>
      <vt:variant>
        <vt:i4>5</vt:i4>
      </vt:variant>
      <vt:variant>
        <vt:lpwstr>http://www.lxistandard.org/Specifications/Specifications.aspx</vt:lpwstr>
      </vt:variant>
      <vt:variant>
        <vt:lpwstr/>
      </vt:variant>
      <vt:variant>
        <vt:i4>589836</vt:i4>
      </vt:variant>
      <vt:variant>
        <vt:i4>987</vt:i4>
      </vt:variant>
      <vt:variant>
        <vt:i4>0</vt:i4>
      </vt:variant>
      <vt:variant>
        <vt:i4>5</vt:i4>
      </vt:variant>
      <vt:variant>
        <vt:lpwstr>http://www.lxistandard.org/Specifications/Specifications.aspx</vt:lpwstr>
      </vt:variant>
      <vt:variant>
        <vt:lpwstr/>
      </vt:variant>
      <vt:variant>
        <vt:i4>2621485</vt:i4>
      </vt:variant>
      <vt:variant>
        <vt:i4>984</vt:i4>
      </vt:variant>
      <vt:variant>
        <vt:i4>0</vt:i4>
      </vt:variant>
      <vt:variant>
        <vt:i4>5</vt:i4>
      </vt:variant>
      <vt:variant>
        <vt:lpwstr>http://www.lxistandard.org/Resources/Resources.aspx</vt:lpwstr>
      </vt:variant>
      <vt:variant>
        <vt:lpwstr/>
      </vt:variant>
      <vt:variant>
        <vt:i4>4915275</vt:i4>
      </vt:variant>
      <vt:variant>
        <vt:i4>981</vt:i4>
      </vt:variant>
      <vt:variant>
        <vt:i4>0</vt:i4>
      </vt:variant>
      <vt:variant>
        <vt:i4>5</vt:i4>
      </vt:variant>
      <vt:variant>
        <vt:lpwstr>http://www.lxistandard.org/Consortium/LXIConsortium.aspx</vt:lpwstr>
      </vt:variant>
      <vt:variant>
        <vt:lpwstr/>
      </vt:variant>
      <vt:variant>
        <vt:i4>589836</vt:i4>
      </vt:variant>
      <vt:variant>
        <vt:i4>978</vt:i4>
      </vt:variant>
      <vt:variant>
        <vt:i4>0</vt:i4>
      </vt:variant>
      <vt:variant>
        <vt:i4>5</vt:i4>
      </vt:variant>
      <vt:variant>
        <vt:lpwstr>http://www.lxistandard.org/Specifications/Specifications.aspx</vt:lpwstr>
      </vt:variant>
      <vt:variant>
        <vt:lpwstr/>
      </vt:variant>
      <vt:variant>
        <vt:i4>6684760</vt:i4>
      </vt:variant>
      <vt:variant>
        <vt:i4>975</vt:i4>
      </vt:variant>
      <vt:variant>
        <vt:i4>0</vt:i4>
      </vt:variant>
      <vt:variant>
        <vt:i4>5</vt:i4>
      </vt:variant>
      <vt:variant>
        <vt:lpwstr>mailto:ExecDir@lxistandard.org</vt:lpwstr>
      </vt:variant>
      <vt:variant>
        <vt:lpwstr/>
      </vt:variant>
      <vt:variant>
        <vt:i4>3735664</vt:i4>
      </vt:variant>
      <vt:variant>
        <vt:i4>972</vt:i4>
      </vt:variant>
      <vt:variant>
        <vt:i4>0</vt:i4>
      </vt:variant>
      <vt:variant>
        <vt:i4>5</vt:i4>
      </vt:variant>
      <vt:variant>
        <vt:lpwstr>http://www.lxistandard.org/</vt:lpwstr>
      </vt:variant>
      <vt:variant>
        <vt:lpwstr/>
      </vt:variant>
      <vt:variant>
        <vt:i4>3735664</vt:i4>
      </vt:variant>
      <vt:variant>
        <vt:i4>969</vt:i4>
      </vt:variant>
      <vt:variant>
        <vt:i4>0</vt:i4>
      </vt:variant>
      <vt:variant>
        <vt:i4>5</vt:i4>
      </vt:variant>
      <vt:variant>
        <vt:lpwstr>http://www.lxistandard.org/</vt:lpwstr>
      </vt:variant>
      <vt:variant>
        <vt:lpwstr/>
      </vt:variant>
      <vt:variant>
        <vt:i4>3735664</vt:i4>
      </vt:variant>
      <vt:variant>
        <vt:i4>966</vt:i4>
      </vt:variant>
      <vt:variant>
        <vt:i4>0</vt:i4>
      </vt:variant>
      <vt:variant>
        <vt:i4>5</vt:i4>
      </vt:variant>
      <vt:variant>
        <vt:lpwstr>http://www.lxistandard.org/</vt:lpwstr>
      </vt:variant>
      <vt:variant>
        <vt:lpwstr/>
      </vt:variant>
      <vt:variant>
        <vt:i4>7405650</vt:i4>
      </vt:variant>
      <vt:variant>
        <vt:i4>963</vt:i4>
      </vt:variant>
      <vt:variant>
        <vt:i4>0</vt:i4>
      </vt:variant>
      <vt:variant>
        <vt:i4>5</vt:i4>
      </vt:variant>
      <vt:variant>
        <vt:lpwstr>mailto:interpretations@lxistandard.org</vt:lpwstr>
      </vt:variant>
      <vt:variant>
        <vt:lpwstr/>
      </vt:variant>
      <vt:variant>
        <vt:i4>1114166</vt:i4>
      </vt:variant>
      <vt:variant>
        <vt:i4>956</vt:i4>
      </vt:variant>
      <vt:variant>
        <vt:i4>0</vt:i4>
      </vt:variant>
      <vt:variant>
        <vt:i4>5</vt:i4>
      </vt:variant>
      <vt:variant>
        <vt:lpwstr/>
      </vt:variant>
      <vt:variant>
        <vt:lpwstr>_Toc137484859</vt:lpwstr>
      </vt:variant>
      <vt:variant>
        <vt:i4>1114166</vt:i4>
      </vt:variant>
      <vt:variant>
        <vt:i4>950</vt:i4>
      </vt:variant>
      <vt:variant>
        <vt:i4>0</vt:i4>
      </vt:variant>
      <vt:variant>
        <vt:i4>5</vt:i4>
      </vt:variant>
      <vt:variant>
        <vt:lpwstr/>
      </vt:variant>
      <vt:variant>
        <vt:lpwstr>_Toc137484858</vt:lpwstr>
      </vt:variant>
      <vt:variant>
        <vt:i4>1114166</vt:i4>
      </vt:variant>
      <vt:variant>
        <vt:i4>944</vt:i4>
      </vt:variant>
      <vt:variant>
        <vt:i4>0</vt:i4>
      </vt:variant>
      <vt:variant>
        <vt:i4>5</vt:i4>
      </vt:variant>
      <vt:variant>
        <vt:lpwstr/>
      </vt:variant>
      <vt:variant>
        <vt:lpwstr>_Toc137484857</vt:lpwstr>
      </vt:variant>
      <vt:variant>
        <vt:i4>1114166</vt:i4>
      </vt:variant>
      <vt:variant>
        <vt:i4>938</vt:i4>
      </vt:variant>
      <vt:variant>
        <vt:i4>0</vt:i4>
      </vt:variant>
      <vt:variant>
        <vt:i4>5</vt:i4>
      </vt:variant>
      <vt:variant>
        <vt:lpwstr/>
      </vt:variant>
      <vt:variant>
        <vt:lpwstr>_Toc137484856</vt:lpwstr>
      </vt:variant>
      <vt:variant>
        <vt:i4>1114166</vt:i4>
      </vt:variant>
      <vt:variant>
        <vt:i4>932</vt:i4>
      </vt:variant>
      <vt:variant>
        <vt:i4>0</vt:i4>
      </vt:variant>
      <vt:variant>
        <vt:i4>5</vt:i4>
      </vt:variant>
      <vt:variant>
        <vt:lpwstr/>
      </vt:variant>
      <vt:variant>
        <vt:lpwstr>_Toc137484855</vt:lpwstr>
      </vt:variant>
      <vt:variant>
        <vt:i4>1114166</vt:i4>
      </vt:variant>
      <vt:variant>
        <vt:i4>926</vt:i4>
      </vt:variant>
      <vt:variant>
        <vt:i4>0</vt:i4>
      </vt:variant>
      <vt:variant>
        <vt:i4>5</vt:i4>
      </vt:variant>
      <vt:variant>
        <vt:lpwstr/>
      </vt:variant>
      <vt:variant>
        <vt:lpwstr>_Toc137484854</vt:lpwstr>
      </vt:variant>
      <vt:variant>
        <vt:i4>1114166</vt:i4>
      </vt:variant>
      <vt:variant>
        <vt:i4>920</vt:i4>
      </vt:variant>
      <vt:variant>
        <vt:i4>0</vt:i4>
      </vt:variant>
      <vt:variant>
        <vt:i4>5</vt:i4>
      </vt:variant>
      <vt:variant>
        <vt:lpwstr/>
      </vt:variant>
      <vt:variant>
        <vt:lpwstr>_Toc137484853</vt:lpwstr>
      </vt:variant>
      <vt:variant>
        <vt:i4>1114166</vt:i4>
      </vt:variant>
      <vt:variant>
        <vt:i4>914</vt:i4>
      </vt:variant>
      <vt:variant>
        <vt:i4>0</vt:i4>
      </vt:variant>
      <vt:variant>
        <vt:i4>5</vt:i4>
      </vt:variant>
      <vt:variant>
        <vt:lpwstr/>
      </vt:variant>
      <vt:variant>
        <vt:lpwstr>_Toc137484852</vt:lpwstr>
      </vt:variant>
      <vt:variant>
        <vt:i4>1114166</vt:i4>
      </vt:variant>
      <vt:variant>
        <vt:i4>908</vt:i4>
      </vt:variant>
      <vt:variant>
        <vt:i4>0</vt:i4>
      </vt:variant>
      <vt:variant>
        <vt:i4>5</vt:i4>
      </vt:variant>
      <vt:variant>
        <vt:lpwstr/>
      </vt:variant>
      <vt:variant>
        <vt:lpwstr>_Toc137484851</vt:lpwstr>
      </vt:variant>
      <vt:variant>
        <vt:i4>1114166</vt:i4>
      </vt:variant>
      <vt:variant>
        <vt:i4>902</vt:i4>
      </vt:variant>
      <vt:variant>
        <vt:i4>0</vt:i4>
      </vt:variant>
      <vt:variant>
        <vt:i4>5</vt:i4>
      </vt:variant>
      <vt:variant>
        <vt:lpwstr/>
      </vt:variant>
      <vt:variant>
        <vt:lpwstr>_Toc137484850</vt:lpwstr>
      </vt:variant>
      <vt:variant>
        <vt:i4>1048630</vt:i4>
      </vt:variant>
      <vt:variant>
        <vt:i4>896</vt:i4>
      </vt:variant>
      <vt:variant>
        <vt:i4>0</vt:i4>
      </vt:variant>
      <vt:variant>
        <vt:i4>5</vt:i4>
      </vt:variant>
      <vt:variant>
        <vt:lpwstr/>
      </vt:variant>
      <vt:variant>
        <vt:lpwstr>_Toc137484849</vt:lpwstr>
      </vt:variant>
      <vt:variant>
        <vt:i4>1048630</vt:i4>
      </vt:variant>
      <vt:variant>
        <vt:i4>890</vt:i4>
      </vt:variant>
      <vt:variant>
        <vt:i4>0</vt:i4>
      </vt:variant>
      <vt:variant>
        <vt:i4>5</vt:i4>
      </vt:variant>
      <vt:variant>
        <vt:lpwstr/>
      </vt:variant>
      <vt:variant>
        <vt:lpwstr>_Toc137484848</vt:lpwstr>
      </vt:variant>
      <vt:variant>
        <vt:i4>1048630</vt:i4>
      </vt:variant>
      <vt:variant>
        <vt:i4>884</vt:i4>
      </vt:variant>
      <vt:variant>
        <vt:i4>0</vt:i4>
      </vt:variant>
      <vt:variant>
        <vt:i4>5</vt:i4>
      </vt:variant>
      <vt:variant>
        <vt:lpwstr/>
      </vt:variant>
      <vt:variant>
        <vt:lpwstr>_Toc137484847</vt:lpwstr>
      </vt:variant>
      <vt:variant>
        <vt:i4>1048630</vt:i4>
      </vt:variant>
      <vt:variant>
        <vt:i4>878</vt:i4>
      </vt:variant>
      <vt:variant>
        <vt:i4>0</vt:i4>
      </vt:variant>
      <vt:variant>
        <vt:i4>5</vt:i4>
      </vt:variant>
      <vt:variant>
        <vt:lpwstr/>
      </vt:variant>
      <vt:variant>
        <vt:lpwstr>_Toc137484846</vt:lpwstr>
      </vt:variant>
      <vt:variant>
        <vt:i4>1048630</vt:i4>
      </vt:variant>
      <vt:variant>
        <vt:i4>872</vt:i4>
      </vt:variant>
      <vt:variant>
        <vt:i4>0</vt:i4>
      </vt:variant>
      <vt:variant>
        <vt:i4>5</vt:i4>
      </vt:variant>
      <vt:variant>
        <vt:lpwstr/>
      </vt:variant>
      <vt:variant>
        <vt:lpwstr>_Toc137484845</vt:lpwstr>
      </vt:variant>
      <vt:variant>
        <vt:i4>1048630</vt:i4>
      </vt:variant>
      <vt:variant>
        <vt:i4>866</vt:i4>
      </vt:variant>
      <vt:variant>
        <vt:i4>0</vt:i4>
      </vt:variant>
      <vt:variant>
        <vt:i4>5</vt:i4>
      </vt:variant>
      <vt:variant>
        <vt:lpwstr/>
      </vt:variant>
      <vt:variant>
        <vt:lpwstr>_Toc137484844</vt:lpwstr>
      </vt:variant>
      <vt:variant>
        <vt:i4>1048630</vt:i4>
      </vt:variant>
      <vt:variant>
        <vt:i4>860</vt:i4>
      </vt:variant>
      <vt:variant>
        <vt:i4>0</vt:i4>
      </vt:variant>
      <vt:variant>
        <vt:i4>5</vt:i4>
      </vt:variant>
      <vt:variant>
        <vt:lpwstr/>
      </vt:variant>
      <vt:variant>
        <vt:lpwstr>_Toc137484843</vt:lpwstr>
      </vt:variant>
      <vt:variant>
        <vt:i4>1048630</vt:i4>
      </vt:variant>
      <vt:variant>
        <vt:i4>854</vt:i4>
      </vt:variant>
      <vt:variant>
        <vt:i4>0</vt:i4>
      </vt:variant>
      <vt:variant>
        <vt:i4>5</vt:i4>
      </vt:variant>
      <vt:variant>
        <vt:lpwstr/>
      </vt:variant>
      <vt:variant>
        <vt:lpwstr>_Toc137484842</vt:lpwstr>
      </vt:variant>
      <vt:variant>
        <vt:i4>1048630</vt:i4>
      </vt:variant>
      <vt:variant>
        <vt:i4>848</vt:i4>
      </vt:variant>
      <vt:variant>
        <vt:i4>0</vt:i4>
      </vt:variant>
      <vt:variant>
        <vt:i4>5</vt:i4>
      </vt:variant>
      <vt:variant>
        <vt:lpwstr/>
      </vt:variant>
      <vt:variant>
        <vt:lpwstr>_Toc137484841</vt:lpwstr>
      </vt:variant>
      <vt:variant>
        <vt:i4>1048630</vt:i4>
      </vt:variant>
      <vt:variant>
        <vt:i4>842</vt:i4>
      </vt:variant>
      <vt:variant>
        <vt:i4>0</vt:i4>
      </vt:variant>
      <vt:variant>
        <vt:i4>5</vt:i4>
      </vt:variant>
      <vt:variant>
        <vt:lpwstr/>
      </vt:variant>
      <vt:variant>
        <vt:lpwstr>_Toc137484840</vt:lpwstr>
      </vt:variant>
      <vt:variant>
        <vt:i4>1507382</vt:i4>
      </vt:variant>
      <vt:variant>
        <vt:i4>836</vt:i4>
      </vt:variant>
      <vt:variant>
        <vt:i4>0</vt:i4>
      </vt:variant>
      <vt:variant>
        <vt:i4>5</vt:i4>
      </vt:variant>
      <vt:variant>
        <vt:lpwstr/>
      </vt:variant>
      <vt:variant>
        <vt:lpwstr>_Toc137484839</vt:lpwstr>
      </vt:variant>
      <vt:variant>
        <vt:i4>1507382</vt:i4>
      </vt:variant>
      <vt:variant>
        <vt:i4>830</vt:i4>
      </vt:variant>
      <vt:variant>
        <vt:i4>0</vt:i4>
      </vt:variant>
      <vt:variant>
        <vt:i4>5</vt:i4>
      </vt:variant>
      <vt:variant>
        <vt:lpwstr/>
      </vt:variant>
      <vt:variant>
        <vt:lpwstr>_Toc137484838</vt:lpwstr>
      </vt:variant>
      <vt:variant>
        <vt:i4>1507382</vt:i4>
      </vt:variant>
      <vt:variant>
        <vt:i4>824</vt:i4>
      </vt:variant>
      <vt:variant>
        <vt:i4>0</vt:i4>
      </vt:variant>
      <vt:variant>
        <vt:i4>5</vt:i4>
      </vt:variant>
      <vt:variant>
        <vt:lpwstr/>
      </vt:variant>
      <vt:variant>
        <vt:lpwstr>_Toc137484837</vt:lpwstr>
      </vt:variant>
      <vt:variant>
        <vt:i4>1507382</vt:i4>
      </vt:variant>
      <vt:variant>
        <vt:i4>818</vt:i4>
      </vt:variant>
      <vt:variant>
        <vt:i4>0</vt:i4>
      </vt:variant>
      <vt:variant>
        <vt:i4>5</vt:i4>
      </vt:variant>
      <vt:variant>
        <vt:lpwstr/>
      </vt:variant>
      <vt:variant>
        <vt:lpwstr>_Toc137484836</vt:lpwstr>
      </vt:variant>
      <vt:variant>
        <vt:i4>1507382</vt:i4>
      </vt:variant>
      <vt:variant>
        <vt:i4>812</vt:i4>
      </vt:variant>
      <vt:variant>
        <vt:i4>0</vt:i4>
      </vt:variant>
      <vt:variant>
        <vt:i4>5</vt:i4>
      </vt:variant>
      <vt:variant>
        <vt:lpwstr/>
      </vt:variant>
      <vt:variant>
        <vt:lpwstr>_Toc137484835</vt:lpwstr>
      </vt:variant>
      <vt:variant>
        <vt:i4>1507382</vt:i4>
      </vt:variant>
      <vt:variant>
        <vt:i4>806</vt:i4>
      </vt:variant>
      <vt:variant>
        <vt:i4>0</vt:i4>
      </vt:variant>
      <vt:variant>
        <vt:i4>5</vt:i4>
      </vt:variant>
      <vt:variant>
        <vt:lpwstr/>
      </vt:variant>
      <vt:variant>
        <vt:lpwstr>_Toc137484834</vt:lpwstr>
      </vt:variant>
      <vt:variant>
        <vt:i4>1507382</vt:i4>
      </vt:variant>
      <vt:variant>
        <vt:i4>800</vt:i4>
      </vt:variant>
      <vt:variant>
        <vt:i4>0</vt:i4>
      </vt:variant>
      <vt:variant>
        <vt:i4>5</vt:i4>
      </vt:variant>
      <vt:variant>
        <vt:lpwstr/>
      </vt:variant>
      <vt:variant>
        <vt:lpwstr>_Toc137484833</vt:lpwstr>
      </vt:variant>
      <vt:variant>
        <vt:i4>1507382</vt:i4>
      </vt:variant>
      <vt:variant>
        <vt:i4>794</vt:i4>
      </vt:variant>
      <vt:variant>
        <vt:i4>0</vt:i4>
      </vt:variant>
      <vt:variant>
        <vt:i4>5</vt:i4>
      </vt:variant>
      <vt:variant>
        <vt:lpwstr/>
      </vt:variant>
      <vt:variant>
        <vt:lpwstr>_Toc137484832</vt:lpwstr>
      </vt:variant>
      <vt:variant>
        <vt:i4>1507382</vt:i4>
      </vt:variant>
      <vt:variant>
        <vt:i4>788</vt:i4>
      </vt:variant>
      <vt:variant>
        <vt:i4>0</vt:i4>
      </vt:variant>
      <vt:variant>
        <vt:i4>5</vt:i4>
      </vt:variant>
      <vt:variant>
        <vt:lpwstr/>
      </vt:variant>
      <vt:variant>
        <vt:lpwstr>_Toc137484831</vt:lpwstr>
      </vt:variant>
      <vt:variant>
        <vt:i4>1507382</vt:i4>
      </vt:variant>
      <vt:variant>
        <vt:i4>782</vt:i4>
      </vt:variant>
      <vt:variant>
        <vt:i4>0</vt:i4>
      </vt:variant>
      <vt:variant>
        <vt:i4>5</vt:i4>
      </vt:variant>
      <vt:variant>
        <vt:lpwstr/>
      </vt:variant>
      <vt:variant>
        <vt:lpwstr>_Toc137484830</vt:lpwstr>
      </vt:variant>
      <vt:variant>
        <vt:i4>1441846</vt:i4>
      </vt:variant>
      <vt:variant>
        <vt:i4>776</vt:i4>
      </vt:variant>
      <vt:variant>
        <vt:i4>0</vt:i4>
      </vt:variant>
      <vt:variant>
        <vt:i4>5</vt:i4>
      </vt:variant>
      <vt:variant>
        <vt:lpwstr/>
      </vt:variant>
      <vt:variant>
        <vt:lpwstr>_Toc137484829</vt:lpwstr>
      </vt:variant>
      <vt:variant>
        <vt:i4>1441846</vt:i4>
      </vt:variant>
      <vt:variant>
        <vt:i4>770</vt:i4>
      </vt:variant>
      <vt:variant>
        <vt:i4>0</vt:i4>
      </vt:variant>
      <vt:variant>
        <vt:i4>5</vt:i4>
      </vt:variant>
      <vt:variant>
        <vt:lpwstr/>
      </vt:variant>
      <vt:variant>
        <vt:lpwstr>_Toc137484828</vt:lpwstr>
      </vt:variant>
      <vt:variant>
        <vt:i4>1441846</vt:i4>
      </vt:variant>
      <vt:variant>
        <vt:i4>764</vt:i4>
      </vt:variant>
      <vt:variant>
        <vt:i4>0</vt:i4>
      </vt:variant>
      <vt:variant>
        <vt:i4>5</vt:i4>
      </vt:variant>
      <vt:variant>
        <vt:lpwstr/>
      </vt:variant>
      <vt:variant>
        <vt:lpwstr>_Toc137484827</vt:lpwstr>
      </vt:variant>
      <vt:variant>
        <vt:i4>1441846</vt:i4>
      </vt:variant>
      <vt:variant>
        <vt:i4>758</vt:i4>
      </vt:variant>
      <vt:variant>
        <vt:i4>0</vt:i4>
      </vt:variant>
      <vt:variant>
        <vt:i4>5</vt:i4>
      </vt:variant>
      <vt:variant>
        <vt:lpwstr/>
      </vt:variant>
      <vt:variant>
        <vt:lpwstr>_Toc137484826</vt:lpwstr>
      </vt:variant>
      <vt:variant>
        <vt:i4>1441846</vt:i4>
      </vt:variant>
      <vt:variant>
        <vt:i4>752</vt:i4>
      </vt:variant>
      <vt:variant>
        <vt:i4>0</vt:i4>
      </vt:variant>
      <vt:variant>
        <vt:i4>5</vt:i4>
      </vt:variant>
      <vt:variant>
        <vt:lpwstr/>
      </vt:variant>
      <vt:variant>
        <vt:lpwstr>_Toc137484825</vt:lpwstr>
      </vt:variant>
      <vt:variant>
        <vt:i4>1441846</vt:i4>
      </vt:variant>
      <vt:variant>
        <vt:i4>746</vt:i4>
      </vt:variant>
      <vt:variant>
        <vt:i4>0</vt:i4>
      </vt:variant>
      <vt:variant>
        <vt:i4>5</vt:i4>
      </vt:variant>
      <vt:variant>
        <vt:lpwstr/>
      </vt:variant>
      <vt:variant>
        <vt:lpwstr>_Toc137484824</vt:lpwstr>
      </vt:variant>
      <vt:variant>
        <vt:i4>1441846</vt:i4>
      </vt:variant>
      <vt:variant>
        <vt:i4>740</vt:i4>
      </vt:variant>
      <vt:variant>
        <vt:i4>0</vt:i4>
      </vt:variant>
      <vt:variant>
        <vt:i4>5</vt:i4>
      </vt:variant>
      <vt:variant>
        <vt:lpwstr/>
      </vt:variant>
      <vt:variant>
        <vt:lpwstr>_Toc137484823</vt:lpwstr>
      </vt:variant>
      <vt:variant>
        <vt:i4>1441846</vt:i4>
      </vt:variant>
      <vt:variant>
        <vt:i4>734</vt:i4>
      </vt:variant>
      <vt:variant>
        <vt:i4>0</vt:i4>
      </vt:variant>
      <vt:variant>
        <vt:i4>5</vt:i4>
      </vt:variant>
      <vt:variant>
        <vt:lpwstr/>
      </vt:variant>
      <vt:variant>
        <vt:lpwstr>_Toc137484822</vt:lpwstr>
      </vt:variant>
      <vt:variant>
        <vt:i4>1441846</vt:i4>
      </vt:variant>
      <vt:variant>
        <vt:i4>728</vt:i4>
      </vt:variant>
      <vt:variant>
        <vt:i4>0</vt:i4>
      </vt:variant>
      <vt:variant>
        <vt:i4>5</vt:i4>
      </vt:variant>
      <vt:variant>
        <vt:lpwstr/>
      </vt:variant>
      <vt:variant>
        <vt:lpwstr>_Toc137484821</vt:lpwstr>
      </vt:variant>
      <vt:variant>
        <vt:i4>1441846</vt:i4>
      </vt:variant>
      <vt:variant>
        <vt:i4>722</vt:i4>
      </vt:variant>
      <vt:variant>
        <vt:i4>0</vt:i4>
      </vt:variant>
      <vt:variant>
        <vt:i4>5</vt:i4>
      </vt:variant>
      <vt:variant>
        <vt:lpwstr/>
      </vt:variant>
      <vt:variant>
        <vt:lpwstr>_Toc137484820</vt:lpwstr>
      </vt:variant>
      <vt:variant>
        <vt:i4>1376310</vt:i4>
      </vt:variant>
      <vt:variant>
        <vt:i4>716</vt:i4>
      </vt:variant>
      <vt:variant>
        <vt:i4>0</vt:i4>
      </vt:variant>
      <vt:variant>
        <vt:i4>5</vt:i4>
      </vt:variant>
      <vt:variant>
        <vt:lpwstr/>
      </vt:variant>
      <vt:variant>
        <vt:lpwstr>_Toc137484819</vt:lpwstr>
      </vt:variant>
      <vt:variant>
        <vt:i4>1376310</vt:i4>
      </vt:variant>
      <vt:variant>
        <vt:i4>710</vt:i4>
      </vt:variant>
      <vt:variant>
        <vt:i4>0</vt:i4>
      </vt:variant>
      <vt:variant>
        <vt:i4>5</vt:i4>
      </vt:variant>
      <vt:variant>
        <vt:lpwstr/>
      </vt:variant>
      <vt:variant>
        <vt:lpwstr>_Toc137484818</vt:lpwstr>
      </vt:variant>
      <vt:variant>
        <vt:i4>1376310</vt:i4>
      </vt:variant>
      <vt:variant>
        <vt:i4>704</vt:i4>
      </vt:variant>
      <vt:variant>
        <vt:i4>0</vt:i4>
      </vt:variant>
      <vt:variant>
        <vt:i4>5</vt:i4>
      </vt:variant>
      <vt:variant>
        <vt:lpwstr/>
      </vt:variant>
      <vt:variant>
        <vt:lpwstr>_Toc137484817</vt:lpwstr>
      </vt:variant>
      <vt:variant>
        <vt:i4>1376310</vt:i4>
      </vt:variant>
      <vt:variant>
        <vt:i4>698</vt:i4>
      </vt:variant>
      <vt:variant>
        <vt:i4>0</vt:i4>
      </vt:variant>
      <vt:variant>
        <vt:i4>5</vt:i4>
      </vt:variant>
      <vt:variant>
        <vt:lpwstr/>
      </vt:variant>
      <vt:variant>
        <vt:lpwstr>_Toc137484816</vt:lpwstr>
      </vt:variant>
      <vt:variant>
        <vt:i4>1376310</vt:i4>
      </vt:variant>
      <vt:variant>
        <vt:i4>692</vt:i4>
      </vt:variant>
      <vt:variant>
        <vt:i4>0</vt:i4>
      </vt:variant>
      <vt:variant>
        <vt:i4>5</vt:i4>
      </vt:variant>
      <vt:variant>
        <vt:lpwstr/>
      </vt:variant>
      <vt:variant>
        <vt:lpwstr>_Toc137484815</vt:lpwstr>
      </vt:variant>
      <vt:variant>
        <vt:i4>1376310</vt:i4>
      </vt:variant>
      <vt:variant>
        <vt:i4>686</vt:i4>
      </vt:variant>
      <vt:variant>
        <vt:i4>0</vt:i4>
      </vt:variant>
      <vt:variant>
        <vt:i4>5</vt:i4>
      </vt:variant>
      <vt:variant>
        <vt:lpwstr/>
      </vt:variant>
      <vt:variant>
        <vt:lpwstr>_Toc137484814</vt:lpwstr>
      </vt:variant>
      <vt:variant>
        <vt:i4>1376310</vt:i4>
      </vt:variant>
      <vt:variant>
        <vt:i4>680</vt:i4>
      </vt:variant>
      <vt:variant>
        <vt:i4>0</vt:i4>
      </vt:variant>
      <vt:variant>
        <vt:i4>5</vt:i4>
      </vt:variant>
      <vt:variant>
        <vt:lpwstr/>
      </vt:variant>
      <vt:variant>
        <vt:lpwstr>_Toc137484813</vt:lpwstr>
      </vt:variant>
      <vt:variant>
        <vt:i4>1376310</vt:i4>
      </vt:variant>
      <vt:variant>
        <vt:i4>674</vt:i4>
      </vt:variant>
      <vt:variant>
        <vt:i4>0</vt:i4>
      </vt:variant>
      <vt:variant>
        <vt:i4>5</vt:i4>
      </vt:variant>
      <vt:variant>
        <vt:lpwstr/>
      </vt:variant>
      <vt:variant>
        <vt:lpwstr>_Toc137484812</vt:lpwstr>
      </vt:variant>
      <vt:variant>
        <vt:i4>1376310</vt:i4>
      </vt:variant>
      <vt:variant>
        <vt:i4>668</vt:i4>
      </vt:variant>
      <vt:variant>
        <vt:i4>0</vt:i4>
      </vt:variant>
      <vt:variant>
        <vt:i4>5</vt:i4>
      </vt:variant>
      <vt:variant>
        <vt:lpwstr/>
      </vt:variant>
      <vt:variant>
        <vt:lpwstr>_Toc137484811</vt:lpwstr>
      </vt:variant>
      <vt:variant>
        <vt:i4>1376310</vt:i4>
      </vt:variant>
      <vt:variant>
        <vt:i4>662</vt:i4>
      </vt:variant>
      <vt:variant>
        <vt:i4>0</vt:i4>
      </vt:variant>
      <vt:variant>
        <vt:i4>5</vt:i4>
      </vt:variant>
      <vt:variant>
        <vt:lpwstr/>
      </vt:variant>
      <vt:variant>
        <vt:lpwstr>_Toc137484810</vt:lpwstr>
      </vt:variant>
      <vt:variant>
        <vt:i4>1310774</vt:i4>
      </vt:variant>
      <vt:variant>
        <vt:i4>656</vt:i4>
      </vt:variant>
      <vt:variant>
        <vt:i4>0</vt:i4>
      </vt:variant>
      <vt:variant>
        <vt:i4>5</vt:i4>
      </vt:variant>
      <vt:variant>
        <vt:lpwstr/>
      </vt:variant>
      <vt:variant>
        <vt:lpwstr>_Toc137484809</vt:lpwstr>
      </vt:variant>
      <vt:variant>
        <vt:i4>1310774</vt:i4>
      </vt:variant>
      <vt:variant>
        <vt:i4>650</vt:i4>
      </vt:variant>
      <vt:variant>
        <vt:i4>0</vt:i4>
      </vt:variant>
      <vt:variant>
        <vt:i4>5</vt:i4>
      </vt:variant>
      <vt:variant>
        <vt:lpwstr/>
      </vt:variant>
      <vt:variant>
        <vt:lpwstr>_Toc137484808</vt:lpwstr>
      </vt:variant>
      <vt:variant>
        <vt:i4>1310774</vt:i4>
      </vt:variant>
      <vt:variant>
        <vt:i4>644</vt:i4>
      </vt:variant>
      <vt:variant>
        <vt:i4>0</vt:i4>
      </vt:variant>
      <vt:variant>
        <vt:i4>5</vt:i4>
      </vt:variant>
      <vt:variant>
        <vt:lpwstr/>
      </vt:variant>
      <vt:variant>
        <vt:lpwstr>_Toc137484807</vt:lpwstr>
      </vt:variant>
      <vt:variant>
        <vt:i4>1310774</vt:i4>
      </vt:variant>
      <vt:variant>
        <vt:i4>638</vt:i4>
      </vt:variant>
      <vt:variant>
        <vt:i4>0</vt:i4>
      </vt:variant>
      <vt:variant>
        <vt:i4>5</vt:i4>
      </vt:variant>
      <vt:variant>
        <vt:lpwstr/>
      </vt:variant>
      <vt:variant>
        <vt:lpwstr>_Toc137484806</vt:lpwstr>
      </vt:variant>
      <vt:variant>
        <vt:i4>1310774</vt:i4>
      </vt:variant>
      <vt:variant>
        <vt:i4>632</vt:i4>
      </vt:variant>
      <vt:variant>
        <vt:i4>0</vt:i4>
      </vt:variant>
      <vt:variant>
        <vt:i4>5</vt:i4>
      </vt:variant>
      <vt:variant>
        <vt:lpwstr/>
      </vt:variant>
      <vt:variant>
        <vt:lpwstr>_Toc137484805</vt:lpwstr>
      </vt:variant>
      <vt:variant>
        <vt:i4>1310774</vt:i4>
      </vt:variant>
      <vt:variant>
        <vt:i4>626</vt:i4>
      </vt:variant>
      <vt:variant>
        <vt:i4>0</vt:i4>
      </vt:variant>
      <vt:variant>
        <vt:i4>5</vt:i4>
      </vt:variant>
      <vt:variant>
        <vt:lpwstr/>
      </vt:variant>
      <vt:variant>
        <vt:lpwstr>_Toc137484804</vt:lpwstr>
      </vt:variant>
      <vt:variant>
        <vt:i4>1310774</vt:i4>
      </vt:variant>
      <vt:variant>
        <vt:i4>620</vt:i4>
      </vt:variant>
      <vt:variant>
        <vt:i4>0</vt:i4>
      </vt:variant>
      <vt:variant>
        <vt:i4>5</vt:i4>
      </vt:variant>
      <vt:variant>
        <vt:lpwstr/>
      </vt:variant>
      <vt:variant>
        <vt:lpwstr>_Toc137484803</vt:lpwstr>
      </vt:variant>
      <vt:variant>
        <vt:i4>1310774</vt:i4>
      </vt:variant>
      <vt:variant>
        <vt:i4>614</vt:i4>
      </vt:variant>
      <vt:variant>
        <vt:i4>0</vt:i4>
      </vt:variant>
      <vt:variant>
        <vt:i4>5</vt:i4>
      </vt:variant>
      <vt:variant>
        <vt:lpwstr/>
      </vt:variant>
      <vt:variant>
        <vt:lpwstr>_Toc137484802</vt:lpwstr>
      </vt:variant>
      <vt:variant>
        <vt:i4>1310774</vt:i4>
      </vt:variant>
      <vt:variant>
        <vt:i4>608</vt:i4>
      </vt:variant>
      <vt:variant>
        <vt:i4>0</vt:i4>
      </vt:variant>
      <vt:variant>
        <vt:i4>5</vt:i4>
      </vt:variant>
      <vt:variant>
        <vt:lpwstr/>
      </vt:variant>
      <vt:variant>
        <vt:lpwstr>_Toc137484801</vt:lpwstr>
      </vt:variant>
      <vt:variant>
        <vt:i4>1310774</vt:i4>
      </vt:variant>
      <vt:variant>
        <vt:i4>602</vt:i4>
      </vt:variant>
      <vt:variant>
        <vt:i4>0</vt:i4>
      </vt:variant>
      <vt:variant>
        <vt:i4>5</vt:i4>
      </vt:variant>
      <vt:variant>
        <vt:lpwstr/>
      </vt:variant>
      <vt:variant>
        <vt:lpwstr>_Toc137484800</vt:lpwstr>
      </vt:variant>
      <vt:variant>
        <vt:i4>1900601</vt:i4>
      </vt:variant>
      <vt:variant>
        <vt:i4>596</vt:i4>
      </vt:variant>
      <vt:variant>
        <vt:i4>0</vt:i4>
      </vt:variant>
      <vt:variant>
        <vt:i4>5</vt:i4>
      </vt:variant>
      <vt:variant>
        <vt:lpwstr/>
      </vt:variant>
      <vt:variant>
        <vt:lpwstr>_Toc137484799</vt:lpwstr>
      </vt:variant>
      <vt:variant>
        <vt:i4>1900601</vt:i4>
      </vt:variant>
      <vt:variant>
        <vt:i4>590</vt:i4>
      </vt:variant>
      <vt:variant>
        <vt:i4>0</vt:i4>
      </vt:variant>
      <vt:variant>
        <vt:i4>5</vt:i4>
      </vt:variant>
      <vt:variant>
        <vt:lpwstr/>
      </vt:variant>
      <vt:variant>
        <vt:lpwstr>_Toc137484798</vt:lpwstr>
      </vt:variant>
      <vt:variant>
        <vt:i4>1900601</vt:i4>
      </vt:variant>
      <vt:variant>
        <vt:i4>584</vt:i4>
      </vt:variant>
      <vt:variant>
        <vt:i4>0</vt:i4>
      </vt:variant>
      <vt:variant>
        <vt:i4>5</vt:i4>
      </vt:variant>
      <vt:variant>
        <vt:lpwstr/>
      </vt:variant>
      <vt:variant>
        <vt:lpwstr>_Toc137484797</vt:lpwstr>
      </vt:variant>
      <vt:variant>
        <vt:i4>1900601</vt:i4>
      </vt:variant>
      <vt:variant>
        <vt:i4>578</vt:i4>
      </vt:variant>
      <vt:variant>
        <vt:i4>0</vt:i4>
      </vt:variant>
      <vt:variant>
        <vt:i4>5</vt:i4>
      </vt:variant>
      <vt:variant>
        <vt:lpwstr/>
      </vt:variant>
      <vt:variant>
        <vt:lpwstr>_Toc137484796</vt:lpwstr>
      </vt:variant>
      <vt:variant>
        <vt:i4>1900601</vt:i4>
      </vt:variant>
      <vt:variant>
        <vt:i4>572</vt:i4>
      </vt:variant>
      <vt:variant>
        <vt:i4>0</vt:i4>
      </vt:variant>
      <vt:variant>
        <vt:i4>5</vt:i4>
      </vt:variant>
      <vt:variant>
        <vt:lpwstr/>
      </vt:variant>
      <vt:variant>
        <vt:lpwstr>_Toc137484795</vt:lpwstr>
      </vt:variant>
      <vt:variant>
        <vt:i4>1900601</vt:i4>
      </vt:variant>
      <vt:variant>
        <vt:i4>566</vt:i4>
      </vt:variant>
      <vt:variant>
        <vt:i4>0</vt:i4>
      </vt:variant>
      <vt:variant>
        <vt:i4>5</vt:i4>
      </vt:variant>
      <vt:variant>
        <vt:lpwstr/>
      </vt:variant>
      <vt:variant>
        <vt:lpwstr>_Toc137484794</vt:lpwstr>
      </vt:variant>
      <vt:variant>
        <vt:i4>1900601</vt:i4>
      </vt:variant>
      <vt:variant>
        <vt:i4>560</vt:i4>
      </vt:variant>
      <vt:variant>
        <vt:i4>0</vt:i4>
      </vt:variant>
      <vt:variant>
        <vt:i4>5</vt:i4>
      </vt:variant>
      <vt:variant>
        <vt:lpwstr/>
      </vt:variant>
      <vt:variant>
        <vt:lpwstr>_Toc137484793</vt:lpwstr>
      </vt:variant>
      <vt:variant>
        <vt:i4>1900601</vt:i4>
      </vt:variant>
      <vt:variant>
        <vt:i4>554</vt:i4>
      </vt:variant>
      <vt:variant>
        <vt:i4>0</vt:i4>
      </vt:variant>
      <vt:variant>
        <vt:i4>5</vt:i4>
      </vt:variant>
      <vt:variant>
        <vt:lpwstr/>
      </vt:variant>
      <vt:variant>
        <vt:lpwstr>_Toc137484792</vt:lpwstr>
      </vt:variant>
      <vt:variant>
        <vt:i4>1900601</vt:i4>
      </vt:variant>
      <vt:variant>
        <vt:i4>548</vt:i4>
      </vt:variant>
      <vt:variant>
        <vt:i4>0</vt:i4>
      </vt:variant>
      <vt:variant>
        <vt:i4>5</vt:i4>
      </vt:variant>
      <vt:variant>
        <vt:lpwstr/>
      </vt:variant>
      <vt:variant>
        <vt:lpwstr>_Toc137484791</vt:lpwstr>
      </vt:variant>
      <vt:variant>
        <vt:i4>1900601</vt:i4>
      </vt:variant>
      <vt:variant>
        <vt:i4>542</vt:i4>
      </vt:variant>
      <vt:variant>
        <vt:i4>0</vt:i4>
      </vt:variant>
      <vt:variant>
        <vt:i4>5</vt:i4>
      </vt:variant>
      <vt:variant>
        <vt:lpwstr/>
      </vt:variant>
      <vt:variant>
        <vt:lpwstr>_Toc137484790</vt:lpwstr>
      </vt:variant>
      <vt:variant>
        <vt:i4>1835065</vt:i4>
      </vt:variant>
      <vt:variant>
        <vt:i4>536</vt:i4>
      </vt:variant>
      <vt:variant>
        <vt:i4>0</vt:i4>
      </vt:variant>
      <vt:variant>
        <vt:i4>5</vt:i4>
      </vt:variant>
      <vt:variant>
        <vt:lpwstr/>
      </vt:variant>
      <vt:variant>
        <vt:lpwstr>_Toc137484789</vt:lpwstr>
      </vt:variant>
      <vt:variant>
        <vt:i4>1835065</vt:i4>
      </vt:variant>
      <vt:variant>
        <vt:i4>530</vt:i4>
      </vt:variant>
      <vt:variant>
        <vt:i4>0</vt:i4>
      </vt:variant>
      <vt:variant>
        <vt:i4>5</vt:i4>
      </vt:variant>
      <vt:variant>
        <vt:lpwstr/>
      </vt:variant>
      <vt:variant>
        <vt:lpwstr>_Toc137484788</vt:lpwstr>
      </vt:variant>
      <vt:variant>
        <vt:i4>1835065</vt:i4>
      </vt:variant>
      <vt:variant>
        <vt:i4>524</vt:i4>
      </vt:variant>
      <vt:variant>
        <vt:i4>0</vt:i4>
      </vt:variant>
      <vt:variant>
        <vt:i4>5</vt:i4>
      </vt:variant>
      <vt:variant>
        <vt:lpwstr/>
      </vt:variant>
      <vt:variant>
        <vt:lpwstr>_Toc137484787</vt:lpwstr>
      </vt:variant>
      <vt:variant>
        <vt:i4>1835065</vt:i4>
      </vt:variant>
      <vt:variant>
        <vt:i4>518</vt:i4>
      </vt:variant>
      <vt:variant>
        <vt:i4>0</vt:i4>
      </vt:variant>
      <vt:variant>
        <vt:i4>5</vt:i4>
      </vt:variant>
      <vt:variant>
        <vt:lpwstr/>
      </vt:variant>
      <vt:variant>
        <vt:lpwstr>_Toc137484786</vt:lpwstr>
      </vt:variant>
      <vt:variant>
        <vt:i4>1835065</vt:i4>
      </vt:variant>
      <vt:variant>
        <vt:i4>512</vt:i4>
      </vt:variant>
      <vt:variant>
        <vt:i4>0</vt:i4>
      </vt:variant>
      <vt:variant>
        <vt:i4>5</vt:i4>
      </vt:variant>
      <vt:variant>
        <vt:lpwstr/>
      </vt:variant>
      <vt:variant>
        <vt:lpwstr>_Toc137484785</vt:lpwstr>
      </vt:variant>
      <vt:variant>
        <vt:i4>1835065</vt:i4>
      </vt:variant>
      <vt:variant>
        <vt:i4>506</vt:i4>
      </vt:variant>
      <vt:variant>
        <vt:i4>0</vt:i4>
      </vt:variant>
      <vt:variant>
        <vt:i4>5</vt:i4>
      </vt:variant>
      <vt:variant>
        <vt:lpwstr/>
      </vt:variant>
      <vt:variant>
        <vt:lpwstr>_Toc137484784</vt:lpwstr>
      </vt:variant>
      <vt:variant>
        <vt:i4>1835065</vt:i4>
      </vt:variant>
      <vt:variant>
        <vt:i4>500</vt:i4>
      </vt:variant>
      <vt:variant>
        <vt:i4>0</vt:i4>
      </vt:variant>
      <vt:variant>
        <vt:i4>5</vt:i4>
      </vt:variant>
      <vt:variant>
        <vt:lpwstr/>
      </vt:variant>
      <vt:variant>
        <vt:lpwstr>_Toc137484783</vt:lpwstr>
      </vt:variant>
      <vt:variant>
        <vt:i4>1835065</vt:i4>
      </vt:variant>
      <vt:variant>
        <vt:i4>494</vt:i4>
      </vt:variant>
      <vt:variant>
        <vt:i4>0</vt:i4>
      </vt:variant>
      <vt:variant>
        <vt:i4>5</vt:i4>
      </vt:variant>
      <vt:variant>
        <vt:lpwstr/>
      </vt:variant>
      <vt:variant>
        <vt:lpwstr>_Toc137484782</vt:lpwstr>
      </vt:variant>
      <vt:variant>
        <vt:i4>1835065</vt:i4>
      </vt:variant>
      <vt:variant>
        <vt:i4>488</vt:i4>
      </vt:variant>
      <vt:variant>
        <vt:i4>0</vt:i4>
      </vt:variant>
      <vt:variant>
        <vt:i4>5</vt:i4>
      </vt:variant>
      <vt:variant>
        <vt:lpwstr/>
      </vt:variant>
      <vt:variant>
        <vt:lpwstr>_Toc137484781</vt:lpwstr>
      </vt:variant>
      <vt:variant>
        <vt:i4>1835065</vt:i4>
      </vt:variant>
      <vt:variant>
        <vt:i4>482</vt:i4>
      </vt:variant>
      <vt:variant>
        <vt:i4>0</vt:i4>
      </vt:variant>
      <vt:variant>
        <vt:i4>5</vt:i4>
      </vt:variant>
      <vt:variant>
        <vt:lpwstr/>
      </vt:variant>
      <vt:variant>
        <vt:lpwstr>_Toc137484780</vt:lpwstr>
      </vt:variant>
      <vt:variant>
        <vt:i4>1245241</vt:i4>
      </vt:variant>
      <vt:variant>
        <vt:i4>476</vt:i4>
      </vt:variant>
      <vt:variant>
        <vt:i4>0</vt:i4>
      </vt:variant>
      <vt:variant>
        <vt:i4>5</vt:i4>
      </vt:variant>
      <vt:variant>
        <vt:lpwstr/>
      </vt:variant>
      <vt:variant>
        <vt:lpwstr>_Toc137484779</vt:lpwstr>
      </vt:variant>
      <vt:variant>
        <vt:i4>1245241</vt:i4>
      </vt:variant>
      <vt:variant>
        <vt:i4>470</vt:i4>
      </vt:variant>
      <vt:variant>
        <vt:i4>0</vt:i4>
      </vt:variant>
      <vt:variant>
        <vt:i4>5</vt:i4>
      </vt:variant>
      <vt:variant>
        <vt:lpwstr/>
      </vt:variant>
      <vt:variant>
        <vt:lpwstr>_Toc137484778</vt:lpwstr>
      </vt:variant>
      <vt:variant>
        <vt:i4>1245241</vt:i4>
      </vt:variant>
      <vt:variant>
        <vt:i4>464</vt:i4>
      </vt:variant>
      <vt:variant>
        <vt:i4>0</vt:i4>
      </vt:variant>
      <vt:variant>
        <vt:i4>5</vt:i4>
      </vt:variant>
      <vt:variant>
        <vt:lpwstr/>
      </vt:variant>
      <vt:variant>
        <vt:lpwstr>_Toc137484777</vt:lpwstr>
      </vt:variant>
      <vt:variant>
        <vt:i4>1245241</vt:i4>
      </vt:variant>
      <vt:variant>
        <vt:i4>458</vt:i4>
      </vt:variant>
      <vt:variant>
        <vt:i4>0</vt:i4>
      </vt:variant>
      <vt:variant>
        <vt:i4>5</vt:i4>
      </vt:variant>
      <vt:variant>
        <vt:lpwstr/>
      </vt:variant>
      <vt:variant>
        <vt:lpwstr>_Toc137484776</vt:lpwstr>
      </vt:variant>
      <vt:variant>
        <vt:i4>1245241</vt:i4>
      </vt:variant>
      <vt:variant>
        <vt:i4>452</vt:i4>
      </vt:variant>
      <vt:variant>
        <vt:i4>0</vt:i4>
      </vt:variant>
      <vt:variant>
        <vt:i4>5</vt:i4>
      </vt:variant>
      <vt:variant>
        <vt:lpwstr/>
      </vt:variant>
      <vt:variant>
        <vt:lpwstr>_Toc137484775</vt:lpwstr>
      </vt:variant>
      <vt:variant>
        <vt:i4>1245241</vt:i4>
      </vt:variant>
      <vt:variant>
        <vt:i4>446</vt:i4>
      </vt:variant>
      <vt:variant>
        <vt:i4>0</vt:i4>
      </vt:variant>
      <vt:variant>
        <vt:i4>5</vt:i4>
      </vt:variant>
      <vt:variant>
        <vt:lpwstr/>
      </vt:variant>
      <vt:variant>
        <vt:lpwstr>_Toc137484774</vt:lpwstr>
      </vt:variant>
      <vt:variant>
        <vt:i4>1245241</vt:i4>
      </vt:variant>
      <vt:variant>
        <vt:i4>440</vt:i4>
      </vt:variant>
      <vt:variant>
        <vt:i4>0</vt:i4>
      </vt:variant>
      <vt:variant>
        <vt:i4>5</vt:i4>
      </vt:variant>
      <vt:variant>
        <vt:lpwstr/>
      </vt:variant>
      <vt:variant>
        <vt:lpwstr>_Toc137484773</vt:lpwstr>
      </vt:variant>
      <vt:variant>
        <vt:i4>1245241</vt:i4>
      </vt:variant>
      <vt:variant>
        <vt:i4>434</vt:i4>
      </vt:variant>
      <vt:variant>
        <vt:i4>0</vt:i4>
      </vt:variant>
      <vt:variant>
        <vt:i4>5</vt:i4>
      </vt:variant>
      <vt:variant>
        <vt:lpwstr/>
      </vt:variant>
      <vt:variant>
        <vt:lpwstr>_Toc137484772</vt:lpwstr>
      </vt:variant>
      <vt:variant>
        <vt:i4>1245241</vt:i4>
      </vt:variant>
      <vt:variant>
        <vt:i4>428</vt:i4>
      </vt:variant>
      <vt:variant>
        <vt:i4>0</vt:i4>
      </vt:variant>
      <vt:variant>
        <vt:i4>5</vt:i4>
      </vt:variant>
      <vt:variant>
        <vt:lpwstr/>
      </vt:variant>
      <vt:variant>
        <vt:lpwstr>_Toc137484771</vt:lpwstr>
      </vt:variant>
      <vt:variant>
        <vt:i4>1245241</vt:i4>
      </vt:variant>
      <vt:variant>
        <vt:i4>422</vt:i4>
      </vt:variant>
      <vt:variant>
        <vt:i4>0</vt:i4>
      </vt:variant>
      <vt:variant>
        <vt:i4>5</vt:i4>
      </vt:variant>
      <vt:variant>
        <vt:lpwstr/>
      </vt:variant>
      <vt:variant>
        <vt:lpwstr>_Toc137484770</vt:lpwstr>
      </vt:variant>
      <vt:variant>
        <vt:i4>1179705</vt:i4>
      </vt:variant>
      <vt:variant>
        <vt:i4>416</vt:i4>
      </vt:variant>
      <vt:variant>
        <vt:i4>0</vt:i4>
      </vt:variant>
      <vt:variant>
        <vt:i4>5</vt:i4>
      </vt:variant>
      <vt:variant>
        <vt:lpwstr/>
      </vt:variant>
      <vt:variant>
        <vt:lpwstr>_Toc137484769</vt:lpwstr>
      </vt:variant>
      <vt:variant>
        <vt:i4>1179705</vt:i4>
      </vt:variant>
      <vt:variant>
        <vt:i4>410</vt:i4>
      </vt:variant>
      <vt:variant>
        <vt:i4>0</vt:i4>
      </vt:variant>
      <vt:variant>
        <vt:i4>5</vt:i4>
      </vt:variant>
      <vt:variant>
        <vt:lpwstr/>
      </vt:variant>
      <vt:variant>
        <vt:lpwstr>_Toc137484768</vt:lpwstr>
      </vt:variant>
      <vt:variant>
        <vt:i4>1179705</vt:i4>
      </vt:variant>
      <vt:variant>
        <vt:i4>404</vt:i4>
      </vt:variant>
      <vt:variant>
        <vt:i4>0</vt:i4>
      </vt:variant>
      <vt:variant>
        <vt:i4>5</vt:i4>
      </vt:variant>
      <vt:variant>
        <vt:lpwstr/>
      </vt:variant>
      <vt:variant>
        <vt:lpwstr>_Toc137484767</vt:lpwstr>
      </vt:variant>
      <vt:variant>
        <vt:i4>1179705</vt:i4>
      </vt:variant>
      <vt:variant>
        <vt:i4>398</vt:i4>
      </vt:variant>
      <vt:variant>
        <vt:i4>0</vt:i4>
      </vt:variant>
      <vt:variant>
        <vt:i4>5</vt:i4>
      </vt:variant>
      <vt:variant>
        <vt:lpwstr/>
      </vt:variant>
      <vt:variant>
        <vt:lpwstr>_Toc137484766</vt:lpwstr>
      </vt:variant>
      <vt:variant>
        <vt:i4>1179705</vt:i4>
      </vt:variant>
      <vt:variant>
        <vt:i4>392</vt:i4>
      </vt:variant>
      <vt:variant>
        <vt:i4>0</vt:i4>
      </vt:variant>
      <vt:variant>
        <vt:i4>5</vt:i4>
      </vt:variant>
      <vt:variant>
        <vt:lpwstr/>
      </vt:variant>
      <vt:variant>
        <vt:lpwstr>_Toc137484765</vt:lpwstr>
      </vt:variant>
      <vt:variant>
        <vt:i4>1179705</vt:i4>
      </vt:variant>
      <vt:variant>
        <vt:i4>386</vt:i4>
      </vt:variant>
      <vt:variant>
        <vt:i4>0</vt:i4>
      </vt:variant>
      <vt:variant>
        <vt:i4>5</vt:i4>
      </vt:variant>
      <vt:variant>
        <vt:lpwstr/>
      </vt:variant>
      <vt:variant>
        <vt:lpwstr>_Toc137484764</vt:lpwstr>
      </vt:variant>
      <vt:variant>
        <vt:i4>1179705</vt:i4>
      </vt:variant>
      <vt:variant>
        <vt:i4>380</vt:i4>
      </vt:variant>
      <vt:variant>
        <vt:i4>0</vt:i4>
      </vt:variant>
      <vt:variant>
        <vt:i4>5</vt:i4>
      </vt:variant>
      <vt:variant>
        <vt:lpwstr/>
      </vt:variant>
      <vt:variant>
        <vt:lpwstr>_Toc137484763</vt:lpwstr>
      </vt:variant>
      <vt:variant>
        <vt:i4>1179705</vt:i4>
      </vt:variant>
      <vt:variant>
        <vt:i4>374</vt:i4>
      </vt:variant>
      <vt:variant>
        <vt:i4>0</vt:i4>
      </vt:variant>
      <vt:variant>
        <vt:i4>5</vt:i4>
      </vt:variant>
      <vt:variant>
        <vt:lpwstr/>
      </vt:variant>
      <vt:variant>
        <vt:lpwstr>_Toc137484762</vt:lpwstr>
      </vt:variant>
      <vt:variant>
        <vt:i4>1179705</vt:i4>
      </vt:variant>
      <vt:variant>
        <vt:i4>368</vt:i4>
      </vt:variant>
      <vt:variant>
        <vt:i4>0</vt:i4>
      </vt:variant>
      <vt:variant>
        <vt:i4>5</vt:i4>
      </vt:variant>
      <vt:variant>
        <vt:lpwstr/>
      </vt:variant>
      <vt:variant>
        <vt:lpwstr>_Toc137484761</vt:lpwstr>
      </vt:variant>
      <vt:variant>
        <vt:i4>1179705</vt:i4>
      </vt:variant>
      <vt:variant>
        <vt:i4>362</vt:i4>
      </vt:variant>
      <vt:variant>
        <vt:i4>0</vt:i4>
      </vt:variant>
      <vt:variant>
        <vt:i4>5</vt:i4>
      </vt:variant>
      <vt:variant>
        <vt:lpwstr/>
      </vt:variant>
      <vt:variant>
        <vt:lpwstr>_Toc137484760</vt:lpwstr>
      </vt:variant>
      <vt:variant>
        <vt:i4>1114169</vt:i4>
      </vt:variant>
      <vt:variant>
        <vt:i4>356</vt:i4>
      </vt:variant>
      <vt:variant>
        <vt:i4>0</vt:i4>
      </vt:variant>
      <vt:variant>
        <vt:i4>5</vt:i4>
      </vt:variant>
      <vt:variant>
        <vt:lpwstr/>
      </vt:variant>
      <vt:variant>
        <vt:lpwstr>_Toc137484759</vt:lpwstr>
      </vt:variant>
      <vt:variant>
        <vt:i4>1114169</vt:i4>
      </vt:variant>
      <vt:variant>
        <vt:i4>350</vt:i4>
      </vt:variant>
      <vt:variant>
        <vt:i4>0</vt:i4>
      </vt:variant>
      <vt:variant>
        <vt:i4>5</vt:i4>
      </vt:variant>
      <vt:variant>
        <vt:lpwstr/>
      </vt:variant>
      <vt:variant>
        <vt:lpwstr>_Toc137484758</vt:lpwstr>
      </vt:variant>
      <vt:variant>
        <vt:i4>1114169</vt:i4>
      </vt:variant>
      <vt:variant>
        <vt:i4>344</vt:i4>
      </vt:variant>
      <vt:variant>
        <vt:i4>0</vt:i4>
      </vt:variant>
      <vt:variant>
        <vt:i4>5</vt:i4>
      </vt:variant>
      <vt:variant>
        <vt:lpwstr/>
      </vt:variant>
      <vt:variant>
        <vt:lpwstr>_Toc137484757</vt:lpwstr>
      </vt:variant>
      <vt:variant>
        <vt:i4>1114169</vt:i4>
      </vt:variant>
      <vt:variant>
        <vt:i4>338</vt:i4>
      </vt:variant>
      <vt:variant>
        <vt:i4>0</vt:i4>
      </vt:variant>
      <vt:variant>
        <vt:i4>5</vt:i4>
      </vt:variant>
      <vt:variant>
        <vt:lpwstr/>
      </vt:variant>
      <vt:variant>
        <vt:lpwstr>_Toc137484756</vt:lpwstr>
      </vt:variant>
      <vt:variant>
        <vt:i4>1114169</vt:i4>
      </vt:variant>
      <vt:variant>
        <vt:i4>332</vt:i4>
      </vt:variant>
      <vt:variant>
        <vt:i4>0</vt:i4>
      </vt:variant>
      <vt:variant>
        <vt:i4>5</vt:i4>
      </vt:variant>
      <vt:variant>
        <vt:lpwstr/>
      </vt:variant>
      <vt:variant>
        <vt:lpwstr>_Toc137484755</vt:lpwstr>
      </vt:variant>
      <vt:variant>
        <vt:i4>1114169</vt:i4>
      </vt:variant>
      <vt:variant>
        <vt:i4>326</vt:i4>
      </vt:variant>
      <vt:variant>
        <vt:i4>0</vt:i4>
      </vt:variant>
      <vt:variant>
        <vt:i4>5</vt:i4>
      </vt:variant>
      <vt:variant>
        <vt:lpwstr/>
      </vt:variant>
      <vt:variant>
        <vt:lpwstr>_Toc137484754</vt:lpwstr>
      </vt:variant>
      <vt:variant>
        <vt:i4>1114169</vt:i4>
      </vt:variant>
      <vt:variant>
        <vt:i4>320</vt:i4>
      </vt:variant>
      <vt:variant>
        <vt:i4>0</vt:i4>
      </vt:variant>
      <vt:variant>
        <vt:i4>5</vt:i4>
      </vt:variant>
      <vt:variant>
        <vt:lpwstr/>
      </vt:variant>
      <vt:variant>
        <vt:lpwstr>_Toc137484753</vt:lpwstr>
      </vt:variant>
      <vt:variant>
        <vt:i4>1114169</vt:i4>
      </vt:variant>
      <vt:variant>
        <vt:i4>314</vt:i4>
      </vt:variant>
      <vt:variant>
        <vt:i4>0</vt:i4>
      </vt:variant>
      <vt:variant>
        <vt:i4>5</vt:i4>
      </vt:variant>
      <vt:variant>
        <vt:lpwstr/>
      </vt:variant>
      <vt:variant>
        <vt:lpwstr>_Toc137484752</vt:lpwstr>
      </vt:variant>
      <vt:variant>
        <vt:i4>1114169</vt:i4>
      </vt:variant>
      <vt:variant>
        <vt:i4>308</vt:i4>
      </vt:variant>
      <vt:variant>
        <vt:i4>0</vt:i4>
      </vt:variant>
      <vt:variant>
        <vt:i4>5</vt:i4>
      </vt:variant>
      <vt:variant>
        <vt:lpwstr/>
      </vt:variant>
      <vt:variant>
        <vt:lpwstr>_Toc137484751</vt:lpwstr>
      </vt:variant>
      <vt:variant>
        <vt:i4>1114169</vt:i4>
      </vt:variant>
      <vt:variant>
        <vt:i4>302</vt:i4>
      </vt:variant>
      <vt:variant>
        <vt:i4>0</vt:i4>
      </vt:variant>
      <vt:variant>
        <vt:i4>5</vt:i4>
      </vt:variant>
      <vt:variant>
        <vt:lpwstr/>
      </vt:variant>
      <vt:variant>
        <vt:lpwstr>_Toc137484750</vt:lpwstr>
      </vt:variant>
      <vt:variant>
        <vt:i4>1048633</vt:i4>
      </vt:variant>
      <vt:variant>
        <vt:i4>296</vt:i4>
      </vt:variant>
      <vt:variant>
        <vt:i4>0</vt:i4>
      </vt:variant>
      <vt:variant>
        <vt:i4>5</vt:i4>
      </vt:variant>
      <vt:variant>
        <vt:lpwstr/>
      </vt:variant>
      <vt:variant>
        <vt:lpwstr>_Toc137484749</vt:lpwstr>
      </vt:variant>
      <vt:variant>
        <vt:i4>1048633</vt:i4>
      </vt:variant>
      <vt:variant>
        <vt:i4>290</vt:i4>
      </vt:variant>
      <vt:variant>
        <vt:i4>0</vt:i4>
      </vt:variant>
      <vt:variant>
        <vt:i4>5</vt:i4>
      </vt:variant>
      <vt:variant>
        <vt:lpwstr/>
      </vt:variant>
      <vt:variant>
        <vt:lpwstr>_Toc137484748</vt:lpwstr>
      </vt:variant>
      <vt:variant>
        <vt:i4>1048633</vt:i4>
      </vt:variant>
      <vt:variant>
        <vt:i4>284</vt:i4>
      </vt:variant>
      <vt:variant>
        <vt:i4>0</vt:i4>
      </vt:variant>
      <vt:variant>
        <vt:i4>5</vt:i4>
      </vt:variant>
      <vt:variant>
        <vt:lpwstr/>
      </vt:variant>
      <vt:variant>
        <vt:lpwstr>_Toc137484747</vt:lpwstr>
      </vt:variant>
      <vt:variant>
        <vt:i4>1048633</vt:i4>
      </vt:variant>
      <vt:variant>
        <vt:i4>278</vt:i4>
      </vt:variant>
      <vt:variant>
        <vt:i4>0</vt:i4>
      </vt:variant>
      <vt:variant>
        <vt:i4>5</vt:i4>
      </vt:variant>
      <vt:variant>
        <vt:lpwstr/>
      </vt:variant>
      <vt:variant>
        <vt:lpwstr>_Toc137484746</vt:lpwstr>
      </vt:variant>
      <vt:variant>
        <vt:i4>1048633</vt:i4>
      </vt:variant>
      <vt:variant>
        <vt:i4>272</vt:i4>
      </vt:variant>
      <vt:variant>
        <vt:i4>0</vt:i4>
      </vt:variant>
      <vt:variant>
        <vt:i4>5</vt:i4>
      </vt:variant>
      <vt:variant>
        <vt:lpwstr/>
      </vt:variant>
      <vt:variant>
        <vt:lpwstr>_Toc137484745</vt:lpwstr>
      </vt:variant>
      <vt:variant>
        <vt:i4>1048633</vt:i4>
      </vt:variant>
      <vt:variant>
        <vt:i4>266</vt:i4>
      </vt:variant>
      <vt:variant>
        <vt:i4>0</vt:i4>
      </vt:variant>
      <vt:variant>
        <vt:i4>5</vt:i4>
      </vt:variant>
      <vt:variant>
        <vt:lpwstr/>
      </vt:variant>
      <vt:variant>
        <vt:lpwstr>_Toc137484744</vt:lpwstr>
      </vt:variant>
      <vt:variant>
        <vt:i4>1048633</vt:i4>
      </vt:variant>
      <vt:variant>
        <vt:i4>260</vt:i4>
      </vt:variant>
      <vt:variant>
        <vt:i4>0</vt:i4>
      </vt:variant>
      <vt:variant>
        <vt:i4>5</vt:i4>
      </vt:variant>
      <vt:variant>
        <vt:lpwstr/>
      </vt:variant>
      <vt:variant>
        <vt:lpwstr>_Toc137484743</vt:lpwstr>
      </vt:variant>
      <vt:variant>
        <vt:i4>1048633</vt:i4>
      </vt:variant>
      <vt:variant>
        <vt:i4>254</vt:i4>
      </vt:variant>
      <vt:variant>
        <vt:i4>0</vt:i4>
      </vt:variant>
      <vt:variant>
        <vt:i4>5</vt:i4>
      </vt:variant>
      <vt:variant>
        <vt:lpwstr/>
      </vt:variant>
      <vt:variant>
        <vt:lpwstr>_Toc137484742</vt:lpwstr>
      </vt:variant>
      <vt:variant>
        <vt:i4>1048633</vt:i4>
      </vt:variant>
      <vt:variant>
        <vt:i4>248</vt:i4>
      </vt:variant>
      <vt:variant>
        <vt:i4>0</vt:i4>
      </vt:variant>
      <vt:variant>
        <vt:i4>5</vt:i4>
      </vt:variant>
      <vt:variant>
        <vt:lpwstr/>
      </vt:variant>
      <vt:variant>
        <vt:lpwstr>_Toc137484741</vt:lpwstr>
      </vt:variant>
      <vt:variant>
        <vt:i4>1048633</vt:i4>
      </vt:variant>
      <vt:variant>
        <vt:i4>242</vt:i4>
      </vt:variant>
      <vt:variant>
        <vt:i4>0</vt:i4>
      </vt:variant>
      <vt:variant>
        <vt:i4>5</vt:i4>
      </vt:variant>
      <vt:variant>
        <vt:lpwstr/>
      </vt:variant>
      <vt:variant>
        <vt:lpwstr>_Toc137484740</vt:lpwstr>
      </vt:variant>
      <vt:variant>
        <vt:i4>1507385</vt:i4>
      </vt:variant>
      <vt:variant>
        <vt:i4>236</vt:i4>
      </vt:variant>
      <vt:variant>
        <vt:i4>0</vt:i4>
      </vt:variant>
      <vt:variant>
        <vt:i4>5</vt:i4>
      </vt:variant>
      <vt:variant>
        <vt:lpwstr/>
      </vt:variant>
      <vt:variant>
        <vt:lpwstr>_Toc137484739</vt:lpwstr>
      </vt:variant>
      <vt:variant>
        <vt:i4>1507385</vt:i4>
      </vt:variant>
      <vt:variant>
        <vt:i4>230</vt:i4>
      </vt:variant>
      <vt:variant>
        <vt:i4>0</vt:i4>
      </vt:variant>
      <vt:variant>
        <vt:i4>5</vt:i4>
      </vt:variant>
      <vt:variant>
        <vt:lpwstr/>
      </vt:variant>
      <vt:variant>
        <vt:lpwstr>_Toc137484738</vt:lpwstr>
      </vt:variant>
      <vt:variant>
        <vt:i4>1507385</vt:i4>
      </vt:variant>
      <vt:variant>
        <vt:i4>224</vt:i4>
      </vt:variant>
      <vt:variant>
        <vt:i4>0</vt:i4>
      </vt:variant>
      <vt:variant>
        <vt:i4>5</vt:i4>
      </vt:variant>
      <vt:variant>
        <vt:lpwstr/>
      </vt:variant>
      <vt:variant>
        <vt:lpwstr>_Toc137484737</vt:lpwstr>
      </vt:variant>
      <vt:variant>
        <vt:i4>1507385</vt:i4>
      </vt:variant>
      <vt:variant>
        <vt:i4>218</vt:i4>
      </vt:variant>
      <vt:variant>
        <vt:i4>0</vt:i4>
      </vt:variant>
      <vt:variant>
        <vt:i4>5</vt:i4>
      </vt:variant>
      <vt:variant>
        <vt:lpwstr/>
      </vt:variant>
      <vt:variant>
        <vt:lpwstr>_Toc137484736</vt:lpwstr>
      </vt:variant>
      <vt:variant>
        <vt:i4>1507385</vt:i4>
      </vt:variant>
      <vt:variant>
        <vt:i4>212</vt:i4>
      </vt:variant>
      <vt:variant>
        <vt:i4>0</vt:i4>
      </vt:variant>
      <vt:variant>
        <vt:i4>5</vt:i4>
      </vt:variant>
      <vt:variant>
        <vt:lpwstr/>
      </vt:variant>
      <vt:variant>
        <vt:lpwstr>_Toc137484735</vt:lpwstr>
      </vt:variant>
      <vt:variant>
        <vt:i4>1507385</vt:i4>
      </vt:variant>
      <vt:variant>
        <vt:i4>206</vt:i4>
      </vt:variant>
      <vt:variant>
        <vt:i4>0</vt:i4>
      </vt:variant>
      <vt:variant>
        <vt:i4>5</vt:i4>
      </vt:variant>
      <vt:variant>
        <vt:lpwstr/>
      </vt:variant>
      <vt:variant>
        <vt:lpwstr>_Toc137484734</vt:lpwstr>
      </vt:variant>
      <vt:variant>
        <vt:i4>1507385</vt:i4>
      </vt:variant>
      <vt:variant>
        <vt:i4>200</vt:i4>
      </vt:variant>
      <vt:variant>
        <vt:i4>0</vt:i4>
      </vt:variant>
      <vt:variant>
        <vt:i4>5</vt:i4>
      </vt:variant>
      <vt:variant>
        <vt:lpwstr/>
      </vt:variant>
      <vt:variant>
        <vt:lpwstr>_Toc137484733</vt:lpwstr>
      </vt:variant>
      <vt:variant>
        <vt:i4>1507385</vt:i4>
      </vt:variant>
      <vt:variant>
        <vt:i4>194</vt:i4>
      </vt:variant>
      <vt:variant>
        <vt:i4>0</vt:i4>
      </vt:variant>
      <vt:variant>
        <vt:i4>5</vt:i4>
      </vt:variant>
      <vt:variant>
        <vt:lpwstr/>
      </vt:variant>
      <vt:variant>
        <vt:lpwstr>_Toc137484732</vt:lpwstr>
      </vt:variant>
      <vt:variant>
        <vt:i4>1507385</vt:i4>
      </vt:variant>
      <vt:variant>
        <vt:i4>188</vt:i4>
      </vt:variant>
      <vt:variant>
        <vt:i4>0</vt:i4>
      </vt:variant>
      <vt:variant>
        <vt:i4>5</vt:i4>
      </vt:variant>
      <vt:variant>
        <vt:lpwstr/>
      </vt:variant>
      <vt:variant>
        <vt:lpwstr>_Toc137484731</vt:lpwstr>
      </vt:variant>
      <vt:variant>
        <vt:i4>1507385</vt:i4>
      </vt:variant>
      <vt:variant>
        <vt:i4>182</vt:i4>
      </vt:variant>
      <vt:variant>
        <vt:i4>0</vt:i4>
      </vt:variant>
      <vt:variant>
        <vt:i4>5</vt:i4>
      </vt:variant>
      <vt:variant>
        <vt:lpwstr/>
      </vt:variant>
      <vt:variant>
        <vt:lpwstr>_Toc137484730</vt:lpwstr>
      </vt:variant>
      <vt:variant>
        <vt:i4>1441849</vt:i4>
      </vt:variant>
      <vt:variant>
        <vt:i4>176</vt:i4>
      </vt:variant>
      <vt:variant>
        <vt:i4>0</vt:i4>
      </vt:variant>
      <vt:variant>
        <vt:i4>5</vt:i4>
      </vt:variant>
      <vt:variant>
        <vt:lpwstr/>
      </vt:variant>
      <vt:variant>
        <vt:lpwstr>_Toc137484729</vt:lpwstr>
      </vt:variant>
      <vt:variant>
        <vt:i4>1441849</vt:i4>
      </vt:variant>
      <vt:variant>
        <vt:i4>170</vt:i4>
      </vt:variant>
      <vt:variant>
        <vt:i4>0</vt:i4>
      </vt:variant>
      <vt:variant>
        <vt:i4>5</vt:i4>
      </vt:variant>
      <vt:variant>
        <vt:lpwstr/>
      </vt:variant>
      <vt:variant>
        <vt:lpwstr>_Toc137484728</vt:lpwstr>
      </vt:variant>
      <vt:variant>
        <vt:i4>1441849</vt:i4>
      </vt:variant>
      <vt:variant>
        <vt:i4>164</vt:i4>
      </vt:variant>
      <vt:variant>
        <vt:i4>0</vt:i4>
      </vt:variant>
      <vt:variant>
        <vt:i4>5</vt:i4>
      </vt:variant>
      <vt:variant>
        <vt:lpwstr/>
      </vt:variant>
      <vt:variant>
        <vt:lpwstr>_Toc137484727</vt:lpwstr>
      </vt:variant>
      <vt:variant>
        <vt:i4>1441849</vt:i4>
      </vt:variant>
      <vt:variant>
        <vt:i4>158</vt:i4>
      </vt:variant>
      <vt:variant>
        <vt:i4>0</vt:i4>
      </vt:variant>
      <vt:variant>
        <vt:i4>5</vt:i4>
      </vt:variant>
      <vt:variant>
        <vt:lpwstr/>
      </vt:variant>
      <vt:variant>
        <vt:lpwstr>_Toc137484726</vt:lpwstr>
      </vt:variant>
      <vt:variant>
        <vt:i4>1441849</vt:i4>
      </vt:variant>
      <vt:variant>
        <vt:i4>152</vt:i4>
      </vt:variant>
      <vt:variant>
        <vt:i4>0</vt:i4>
      </vt:variant>
      <vt:variant>
        <vt:i4>5</vt:i4>
      </vt:variant>
      <vt:variant>
        <vt:lpwstr/>
      </vt:variant>
      <vt:variant>
        <vt:lpwstr>_Toc137484725</vt:lpwstr>
      </vt:variant>
      <vt:variant>
        <vt:i4>1441849</vt:i4>
      </vt:variant>
      <vt:variant>
        <vt:i4>146</vt:i4>
      </vt:variant>
      <vt:variant>
        <vt:i4>0</vt:i4>
      </vt:variant>
      <vt:variant>
        <vt:i4>5</vt:i4>
      </vt:variant>
      <vt:variant>
        <vt:lpwstr/>
      </vt:variant>
      <vt:variant>
        <vt:lpwstr>_Toc137484724</vt:lpwstr>
      </vt:variant>
      <vt:variant>
        <vt:i4>1441849</vt:i4>
      </vt:variant>
      <vt:variant>
        <vt:i4>140</vt:i4>
      </vt:variant>
      <vt:variant>
        <vt:i4>0</vt:i4>
      </vt:variant>
      <vt:variant>
        <vt:i4>5</vt:i4>
      </vt:variant>
      <vt:variant>
        <vt:lpwstr/>
      </vt:variant>
      <vt:variant>
        <vt:lpwstr>_Toc137484723</vt:lpwstr>
      </vt:variant>
      <vt:variant>
        <vt:i4>1441849</vt:i4>
      </vt:variant>
      <vt:variant>
        <vt:i4>134</vt:i4>
      </vt:variant>
      <vt:variant>
        <vt:i4>0</vt:i4>
      </vt:variant>
      <vt:variant>
        <vt:i4>5</vt:i4>
      </vt:variant>
      <vt:variant>
        <vt:lpwstr/>
      </vt:variant>
      <vt:variant>
        <vt:lpwstr>_Toc137484722</vt:lpwstr>
      </vt:variant>
      <vt:variant>
        <vt:i4>1441849</vt:i4>
      </vt:variant>
      <vt:variant>
        <vt:i4>128</vt:i4>
      </vt:variant>
      <vt:variant>
        <vt:i4>0</vt:i4>
      </vt:variant>
      <vt:variant>
        <vt:i4>5</vt:i4>
      </vt:variant>
      <vt:variant>
        <vt:lpwstr/>
      </vt:variant>
      <vt:variant>
        <vt:lpwstr>_Toc137484721</vt:lpwstr>
      </vt:variant>
      <vt:variant>
        <vt:i4>1441849</vt:i4>
      </vt:variant>
      <vt:variant>
        <vt:i4>122</vt:i4>
      </vt:variant>
      <vt:variant>
        <vt:i4>0</vt:i4>
      </vt:variant>
      <vt:variant>
        <vt:i4>5</vt:i4>
      </vt:variant>
      <vt:variant>
        <vt:lpwstr/>
      </vt:variant>
      <vt:variant>
        <vt:lpwstr>_Toc137484720</vt:lpwstr>
      </vt:variant>
      <vt:variant>
        <vt:i4>1376313</vt:i4>
      </vt:variant>
      <vt:variant>
        <vt:i4>116</vt:i4>
      </vt:variant>
      <vt:variant>
        <vt:i4>0</vt:i4>
      </vt:variant>
      <vt:variant>
        <vt:i4>5</vt:i4>
      </vt:variant>
      <vt:variant>
        <vt:lpwstr/>
      </vt:variant>
      <vt:variant>
        <vt:lpwstr>_Toc137484719</vt:lpwstr>
      </vt:variant>
      <vt:variant>
        <vt:i4>1376313</vt:i4>
      </vt:variant>
      <vt:variant>
        <vt:i4>110</vt:i4>
      </vt:variant>
      <vt:variant>
        <vt:i4>0</vt:i4>
      </vt:variant>
      <vt:variant>
        <vt:i4>5</vt:i4>
      </vt:variant>
      <vt:variant>
        <vt:lpwstr/>
      </vt:variant>
      <vt:variant>
        <vt:lpwstr>_Toc137484718</vt:lpwstr>
      </vt:variant>
      <vt:variant>
        <vt:i4>1376313</vt:i4>
      </vt:variant>
      <vt:variant>
        <vt:i4>104</vt:i4>
      </vt:variant>
      <vt:variant>
        <vt:i4>0</vt:i4>
      </vt:variant>
      <vt:variant>
        <vt:i4>5</vt:i4>
      </vt:variant>
      <vt:variant>
        <vt:lpwstr/>
      </vt:variant>
      <vt:variant>
        <vt:lpwstr>_Toc137484717</vt:lpwstr>
      </vt:variant>
      <vt:variant>
        <vt:i4>1376313</vt:i4>
      </vt:variant>
      <vt:variant>
        <vt:i4>98</vt:i4>
      </vt:variant>
      <vt:variant>
        <vt:i4>0</vt:i4>
      </vt:variant>
      <vt:variant>
        <vt:i4>5</vt:i4>
      </vt:variant>
      <vt:variant>
        <vt:lpwstr/>
      </vt:variant>
      <vt:variant>
        <vt:lpwstr>_Toc137484716</vt:lpwstr>
      </vt:variant>
      <vt:variant>
        <vt:i4>1376313</vt:i4>
      </vt:variant>
      <vt:variant>
        <vt:i4>92</vt:i4>
      </vt:variant>
      <vt:variant>
        <vt:i4>0</vt:i4>
      </vt:variant>
      <vt:variant>
        <vt:i4>5</vt:i4>
      </vt:variant>
      <vt:variant>
        <vt:lpwstr/>
      </vt:variant>
      <vt:variant>
        <vt:lpwstr>_Toc137484715</vt:lpwstr>
      </vt:variant>
      <vt:variant>
        <vt:i4>1376313</vt:i4>
      </vt:variant>
      <vt:variant>
        <vt:i4>86</vt:i4>
      </vt:variant>
      <vt:variant>
        <vt:i4>0</vt:i4>
      </vt:variant>
      <vt:variant>
        <vt:i4>5</vt:i4>
      </vt:variant>
      <vt:variant>
        <vt:lpwstr/>
      </vt:variant>
      <vt:variant>
        <vt:lpwstr>_Toc137484714</vt:lpwstr>
      </vt:variant>
      <vt:variant>
        <vt:i4>1376313</vt:i4>
      </vt:variant>
      <vt:variant>
        <vt:i4>80</vt:i4>
      </vt:variant>
      <vt:variant>
        <vt:i4>0</vt:i4>
      </vt:variant>
      <vt:variant>
        <vt:i4>5</vt:i4>
      </vt:variant>
      <vt:variant>
        <vt:lpwstr/>
      </vt:variant>
      <vt:variant>
        <vt:lpwstr>_Toc137484713</vt:lpwstr>
      </vt:variant>
      <vt:variant>
        <vt:i4>1376313</vt:i4>
      </vt:variant>
      <vt:variant>
        <vt:i4>74</vt:i4>
      </vt:variant>
      <vt:variant>
        <vt:i4>0</vt:i4>
      </vt:variant>
      <vt:variant>
        <vt:i4>5</vt:i4>
      </vt:variant>
      <vt:variant>
        <vt:lpwstr/>
      </vt:variant>
      <vt:variant>
        <vt:lpwstr>_Toc137484712</vt:lpwstr>
      </vt:variant>
      <vt:variant>
        <vt:i4>1376313</vt:i4>
      </vt:variant>
      <vt:variant>
        <vt:i4>68</vt:i4>
      </vt:variant>
      <vt:variant>
        <vt:i4>0</vt:i4>
      </vt:variant>
      <vt:variant>
        <vt:i4>5</vt:i4>
      </vt:variant>
      <vt:variant>
        <vt:lpwstr/>
      </vt:variant>
      <vt:variant>
        <vt:lpwstr>_Toc137484711</vt:lpwstr>
      </vt:variant>
      <vt:variant>
        <vt:i4>1376313</vt:i4>
      </vt:variant>
      <vt:variant>
        <vt:i4>62</vt:i4>
      </vt:variant>
      <vt:variant>
        <vt:i4>0</vt:i4>
      </vt:variant>
      <vt:variant>
        <vt:i4>5</vt:i4>
      </vt:variant>
      <vt:variant>
        <vt:lpwstr/>
      </vt:variant>
      <vt:variant>
        <vt:lpwstr>_Toc137484710</vt:lpwstr>
      </vt:variant>
      <vt:variant>
        <vt:i4>1310777</vt:i4>
      </vt:variant>
      <vt:variant>
        <vt:i4>56</vt:i4>
      </vt:variant>
      <vt:variant>
        <vt:i4>0</vt:i4>
      </vt:variant>
      <vt:variant>
        <vt:i4>5</vt:i4>
      </vt:variant>
      <vt:variant>
        <vt:lpwstr/>
      </vt:variant>
      <vt:variant>
        <vt:lpwstr>_Toc137484709</vt:lpwstr>
      </vt:variant>
      <vt:variant>
        <vt:i4>1310777</vt:i4>
      </vt:variant>
      <vt:variant>
        <vt:i4>50</vt:i4>
      </vt:variant>
      <vt:variant>
        <vt:i4>0</vt:i4>
      </vt:variant>
      <vt:variant>
        <vt:i4>5</vt:i4>
      </vt:variant>
      <vt:variant>
        <vt:lpwstr/>
      </vt:variant>
      <vt:variant>
        <vt:lpwstr>_Toc137484708</vt:lpwstr>
      </vt:variant>
      <vt:variant>
        <vt:i4>1310777</vt:i4>
      </vt:variant>
      <vt:variant>
        <vt:i4>44</vt:i4>
      </vt:variant>
      <vt:variant>
        <vt:i4>0</vt:i4>
      </vt:variant>
      <vt:variant>
        <vt:i4>5</vt:i4>
      </vt:variant>
      <vt:variant>
        <vt:lpwstr/>
      </vt:variant>
      <vt:variant>
        <vt:lpwstr>_Toc137484707</vt:lpwstr>
      </vt:variant>
      <vt:variant>
        <vt:i4>1310777</vt:i4>
      </vt:variant>
      <vt:variant>
        <vt:i4>38</vt:i4>
      </vt:variant>
      <vt:variant>
        <vt:i4>0</vt:i4>
      </vt:variant>
      <vt:variant>
        <vt:i4>5</vt:i4>
      </vt:variant>
      <vt:variant>
        <vt:lpwstr/>
      </vt:variant>
      <vt:variant>
        <vt:lpwstr>_Toc137484706</vt:lpwstr>
      </vt:variant>
      <vt:variant>
        <vt:i4>1310777</vt:i4>
      </vt:variant>
      <vt:variant>
        <vt:i4>32</vt:i4>
      </vt:variant>
      <vt:variant>
        <vt:i4>0</vt:i4>
      </vt:variant>
      <vt:variant>
        <vt:i4>5</vt:i4>
      </vt:variant>
      <vt:variant>
        <vt:lpwstr/>
      </vt:variant>
      <vt:variant>
        <vt:lpwstr>_Toc137484705</vt:lpwstr>
      </vt:variant>
      <vt:variant>
        <vt:i4>1310777</vt:i4>
      </vt:variant>
      <vt:variant>
        <vt:i4>26</vt:i4>
      </vt:variant>
      <vt:variant>
        <vt:i4>0</vt:i4>
      </vt:variant>
      <vt:variant>
        <vt:i4>5</vt:i4>
      </vt:variant>
      <vt:variant>
        <vt:lpwstr/>
      </vt:variant>
      <vt:variant>
        <vt:lpwstr>_Toc137484704</vt:lpwstr>
      </vt:variant>
      <vt:variant>
        <vt:i4>1310777</vt:i4>
      </vt:variant>
      <vt:variant>
        <vt:i4>20</vt:i4>
      </vt:variant>
      <vt:variant>
        <vt:i4>0</vt:i4>
      </vt:variant>
      <vt:variant>
        <vt:i4>5</vt:i4>
      </vt:variant>
      <vt:variant>
        <vt:lpwstr/>
      </vt:variant>
      <vt:variant>
        <vt:lpwstr>_Toc137484703</vt:lpwstr>
      </vt:variant>
      <vt:variant>
        <vt:i4>1310777</vt:i4>
      </vt:variant>
      <vt:variant>
        <vt:i4>14</vt:i4>
      </vt:variant>
      <vt:variant>
        <vt:i4>0</vt:i4>
      </vt:variant>
      <vt:variant>
        <vt:i4>5</vt:i4>
      </vt:variant>
      <vt:variant>
        <vt:lpwstr/>
      </vt:variant>
      <vt:variant>
        <vt:lpwstr>_Toc137484702</vt:lpwstr>
      </vt:variant>
      <vt:variant>
        <vt:i4>1310777</vt:i4>
      </vt:variant>
      <vt:variant>
        <vt:i4>8</vt:i4>
      </vt:variant>
      <vt:variant>
        <vt:i4>0</vt:i4>
      </vt:variant>
      <vt:variant>
        <vt:i4>5</vt:i4>
      </vt:variant>
      <vt:variant>
        <vt:lpwstr/>
      </vt:variant>
      <vt:variant>
        <vt:lpwstr>_Toc137484701</vt:lpwstr>
      </vt:variant>
      <vt:variant>
        <vt:i4>1310777</vt:i4>
      </vt:variant>
      <vt:variant>
        <vt:i4>2</vt:i4>
      </vt:variant>
      <vt:variant>
        <vt:i4>0</vt:i4>
      </vt:variant>
      <vt:variant>
        <vt:i4>5</vt:i4>
      </vt:variant>
      <vt:variant>
        <vt:lpwstr/>
      </vt:variant>
      <vt:variant>
        <vt:lpwstr>_Toc137484700</vt:lpwstr>
      </vt:variant>
      <vt:variant>
        <vt:i4>3276849</vt:i4>
      </vt:variant>
      <vt:variant>
        <vt:i4>15</vt:i4>
      </vt:variant>
      <vt:variant>
        <vt:i4>0</vt:i4>
      </vt:variant>
      <vt:variant>
        <vt:i4>5</vt:i4>
      </vt:variant>
      <vt:variant>
        <vt:lpwstr>http://www.vxibus.org/</vt:lpwstr>
      </vt:variant>
      <vt:variant>
        <vt:lpwstr/>
      </vt:variant>
      <vt:variant>
        <vt:i4>4653138</vt:i4>
      </vt:variant>
      <vt:variant>
        <vt:i4>12</vt:i4>
      </vt:variant>
      <vt:variant>
        <vt:i4>0</vt:i4>
      </vt:variant>
      <vt:variant>
        <vt:i4>5</vt:i4>
      </vt:variant>
      <vt:variant>
        <vt:lpwstr>https://www.lxistandard.org/</vt:lpwstr>
      </vt:variant>
      <vt:variant>
        <vt:lpwstr/>
      </vt:variant>
      <vt:variant>
        <vt:i4>2162735</vt:i4>
      </vt:variant>
      <vt:variant>
        <vt:i4>9</vt:i4>
      </vt:variant>
      <vt:variant>
        <vt:i4>0</vt:i4>
      </vt:variant>
      <vt:variant>
        <vt:i4>5</vt:i4>
      </vt:variant>
      <vt:variant>
        <vt:lpwstr>https://www.ivifoundation.org/</vt:lpwstr>
      </vt:variant>
      <vt:variant>
        <vt:lpwstr/>
      </vt:variant>
      <vt:variant>
        <vt:i4>1376335</vt:i4>
      </vt:variant>
      <vt:variant>
        <vt:i4>6</vt:i4>
      </vt:variant>
      <vt:variant>
        <vt:i4>0</vt:i4>
      </vt:variant>
      <vt:variant>
        <vt:i4>5</vt:i4>
      </vt:variant>
      <vt:variant>
        <vt:lpwstr>http://www.ietf.org/rfc.html</vt:lpwstr>
      </vt:variant>
      <vt:variant>
        <vt:lpwstr/>
      </vt:variant>
      <vt:variant>
        <vt:i4>5505032</vt:i4>
      </vt:variant>
      <vt:variant>
        <vt:i4>3</vt:i4>
      </vt:variant>
      <vt:variant>
        <vt:i4>0</vt:i4>
      </vt:variant>
      <vt:variant>
        <vt:i4>5</vt:i4>
      </vt:variant>
      <vt:variant>
        <vt:lpwstr>http://www.tiaonline.org/</vt:lpwstr>
      </vt:variant>
      <vt:variant>
        <vt:lpwstr/>
      </vt:variant>
      <vt:variant>
        <vt:i4>4194323</vt:i4>
      </vt:variant>
      <vt:variant>
        <vt:i4>0</vt:i4>
      </vt:variant>
      <vt:variant>
        <vt:i4>0</vt:i4>
      </vt:variant>
      <vt:variant>
        <vt:i4>5</vt:i4>
      </vt:variant>
      <vt:variant>
        <vt:lpwstr>http://standards.ieee.org/getieee802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Device Specification Rev 1.6</dc:title>
  <dc:subject/>
  <dc:creator>LXI Consortium members</dc:creator>
  <cp:keywords/>
  <cp:lastModifiedBy>Ryland, John</cp:lastModifiedBy>
  <cp:revision>28</cp:revision>
  <cp:lastPrinted>2025-10-16T21:25:00Z</cp:lastPrinted>
  <dcterms:created xsi:type="dcterms:W3CDTF">2024-01-18T20:09:00Z</dcterms:created>
  <dcterms:modified xsi:type="dcterms:W3CDTF">2025-10-16T21:25:00Z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y fmtid="{D5CDD505-2E9C-101B-9397-08002B2CF9AE}" pid="3" name="MediaServiceImageTags">
    <vt:lpwstr/>
  </property>
  <property fmtid="{D5CDD505-2E9C-101B-9397-08002B2CF9AE}" pid="4" name="MSIP_Label_bedc0b0e-a32e-4bdd-9c43-bcb4549492fc_Enabled">
    <vt:lpwstr>true</vt:lpwstr>
  </property>
  <property fmtid="{D5CDD505-2E9C-101B-9397-08002B2CF9AE}" pid="5" name="MSIP_Label_bedc0b0e-a32e-4bdd-9c43-bcb4549492fc_SetDate">
    <vt:lpwstr>2025-10-15T15:03:12Z</vt:lpwstr>
  </property>
  <property fmtid="{D5CDD505-2E9C-101B-9397-08002B2CF9AE}" pid="6" name="MSIP_Label_bedc0b0e-a32e-4bdd-9c43-bcb4549492fc_Method">
    <vt:lpwstr>Standard</vt:lpwstr>
  </property>
  <property fmtid="{D5CDD505-2E9C-101B-9397-08002B2CF9AE}" pid="7" name="MSIP_Label_bedc0b0e-a32e-4bdd-9c43-bcb4549492fc_Name">
    <vt:lpwstr>RAL-Public</vt:lpwstr>
  </property>
  <property fmtid="{D5CDD505-2E9C-101B-9397-08002B2CF9AE}" pid="8" name="MSIP_Label_bedc0b0e-a32e-4bdd-9c43-bcb4549492fc_SiteId">
    <vt:lpwstr>523cf7c2-a9b1-496c-b186-811193b6880f</vt:lpwstr>
  </property>
  <property fmtid="{D5CDD505-2E9C-101B-9397-08002B2CF9AE}" pid="9" name="MSIP_Label_bedc0b0e-a32e-4bdd-9c43-bcb4549492fc_ActionId">
    <vt:lpwstr>479e81a5-17a8-4aaf-a589-154d21b8ca08</vt:lpwstr>
  </property>
  <property fmtid="{D5CDD505-2E9C-101B-9397-08002B2CF9AE}" pid="10" name="MSIP_Label_bedc0b0e-a32e-4bdd-9c43-bcb4549492fc_ContentBits">
    <vt:lpwstr>0</vt:lpwstr>
  </property>
  <property fmtid="{D5CDD505-2E9C-101B-9397-08002B2CF9AE}" pid="11" name="MSIP_Label_bedc0b0e-a32e-4bdd-9c43-bcb4549492fc_Tag">
    <vt:lpwstr>10, 3, 0, 1</vt:lpwstr>
  </property>
</Properties>
</file>