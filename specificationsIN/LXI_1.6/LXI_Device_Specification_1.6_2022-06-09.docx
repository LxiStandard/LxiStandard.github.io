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E8A0" w14:textId="77777777" w:rsidR="00FF71F4" w:rsidRPr="00C67620" w:rsidRDefault="00F53734" w:rsidP="006E7BFA">
      <w:r>
        <w:rPr>
          <w:noProof/>
        </w:rPr>
        <w:drawing>
          <wp:anchor distT="0" distB="0" distL="114300" distR="114300" simplePos="0" relativeHeight="251657728" behindDoc="0" locked="0" layoutInCell="1" allowOverlap="1" wp14:anchorId="46E6CA12" wp14:editId="1EE2E4CA">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513318AB" w14:textId="5FE71122"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30462A18" w14:textId="77777777" w:rsidR="000325D7" w:rsidRDefault="000325D7" w:rsidP="006957B0">
      <w:pPr>
        <w:pStyle w:val="LXITitle"/>
      </w:pPr>
    </w:p>
    <w:p w14:paraId="0EC9A99F" w14:textId="77777777" w:rsidR="000325D7" w:rsidRDefault="000325D7" w:rsidP="006957B0">
      <w:pPr>
        <w:pStyle w:val="LXITitle"/>
      </w:pPr>
    </w:p>
    <w:p w14:paraId="697CF680" w14:textId="58B126F3" w:rsidR="00E23634" w:rsidRDefault="00FF71F4" w:rsidP="00C9549A">
      <w:pPr>
        <w:pStyle w:val="LXITitle"/>
        <w:outlineLvl w:val="0"/>
      </w:pPr>
      <w:bookmarkStart w:id="5" w:name="_Toc106275925"/>
      <w:r w:rsidRPr="006957B0">
        <w:t xml:space="preserve">LXI </w:t>
      </w:r>
      <w:bookmarkEnd w:id="0"/>
      <w:bookmarkEnd w:id="1"/>
      <w:bookmarkEnd w:id="2"/>
      <w:bookmarkEnd w:id="3"/>
      <w:bookmarkEnd w:id="4"/>
      <w:r w:rsidR="005B34B8">
        <w:t>Device Specification</w:t>
      </w:r>
      <w:r w:rsidR="00DD1710">
        <w:t xml:space="preserve"> </w:t>
      </w:r>
      <w:r w:rsidR="00522D97">
        <w:t>2022</w:t>
      </w:r>
      <w:bookmarkEnd w:id="5"/>
    </w:p>
    <w:p w14:paraId="7A09801C" w14:textId="77777777" w:rsidR="00CB3D83" w:rsidRDefault="00CB3D83" w:rsidP="002F71A9">
      <w:pPr>
        <w:pStyle w:val="LXIBody"/>
        <w:ind w:left="0"/>
      </w:pPr>
    </w:p>
    <w:p w14:paraId="5984BCCA" w14:textId="77777777" w:rsidR="002F71A9" w:rsidRDefault="002F71A9" w:rsidP="002F71A9">
      <w:pPr>
        <w:pStyle w:val="TPCopyright"/>
        <w:spacing w:before="360"/>
      </w:pPr>
    </w:p>
    <w:p w14:paraId="544B6CB8" w14:textId="6D94E8F1" w:rsidR="002F71A9" w:rsidRDefault="002F71A9" w:rsidP="002F71A9">
      <w:pPr>
        <w:pStyle w:val="TPCopyright"/>
        <w:spacing w:before="360"/>
        <w:rPr>
          <w:sz w:val="24"/>
        </w:rPr>
      </w:pPr>
      <w:r w:rsidRPr="00CB3D83">
        <w:rPr>
          <w:sz w:val="24"/>
        </w:rPr>
        <w:t>Revision 1.</w:t>
      </w:r>
      <w:r w:rsidR="00C9334C">
        <w:rPr>
          <w:sz w:val="24"/>
        </w:rPr>
        <w:t>6</w:t>
      </w:r>
      <w:r w:rsidRPr="00CB3D83">
        <w:rPr>
          <w:sz w:val="24"/>
        </w:rPr>
        <w:br/>
      </w:r>
      <w:r w:rsidRPr="00CB3D83">
        <w:rPr>
          <w:sz w:val="24"/>
        </w:rPr>
        <w:br/>
      </w:r>
    </w:p>
    <w:p w14:paraId="6C96B8CA" w14:textId="75BC23FA" w:rsidR="00BE5CCB" w:rsidRDefault="009F7C75" w:rsidP="002F71A9">
      <w:pPr>
        <w:pStyle w:val="TPCopyright"/>
        <w:spacing w:before="360"/>
        <w:rPr>
          <w:sz w:val="24"/>
        </w:rPr>
      </w:pPr>
      <w:r>
        <w:rPr>
          <w:sz w:val="24"/>
        </w:rPr>
        <w:t xml:space="preserve">June </w:t>
      </w:r>
      <w:r w:rsidR="007B74F0">
        <w:rPr>
          <w:sz w:val="24"/>
        </w:rPr>
        <w:t>9</w:t>
      </w:r>
      <w:r w:rsidR="004322CA" w:rsidRPr="00DD3AC6">
        <w:rPr>
          <w:sz w:val="24"/>
        </w:rPr>
        <w:t>,</w:t>
      </w:r>
      <w:r w:rsidR="00FE2F4E" w:rsidRPr="00DD3AC6">
        <w:rPr>
          <w:sz w:val="24"/>
        </w:rPr>
        <w:t xml:space="preserve"> </w:t>
      </w:r>
      <w:r w:rsidR="00983F5D" w:rsidRPr="00DD3AC6">
        <w:rPr>
          <w:sz w:val="24"/>
        </w:rPr>
        <w:t>2022</w:t>
      </w:r>
    </w:p>
    <w:p w14:paraId="6D3C1770" w14:textId="7836A6AA" w:rsidR="000A4B86" w:rsidRDefault="000A4B86" w:rsidP="002F71A9">
      <w:pPr>
        <w:pStyle w:val="TPCopyright"/>
        <w:spacing w:before="360"/>
        <w:rPr>
          <w:sz w:val="24"/>
        </w:rPr>
      </w:pPr>
    </w:p>
    <w:p w14:paraId="355C1FD8" w14:textId="77777777" w:rsidR="000A4B86" w:rsidRDefault="000A4B86" w:rsidP="002F71A9">
      <w:pPr>
        <w:pStyle w:val="TPCopyright"/>
        <w:spacing w:before="360"/>
        <w:rPr>
          <w:sz w:val="24"/>
        </w:rPr>
      </w:pPr>
    </w:p>
    <w:p w14:paraId="2A3E7A8F" w14:textId="77777777" w:rsidR="006F4E8F" w:rsidRDefault="006F4E8F" w:rsidP="002F71A9">
      <w:pPr>
        <w:pStyle w:val="TPCopyright"/>
        <w:spacing w:before="360"/>
        <w:rPr>
          <w:sz w:val="24"/>
        </w:rPr>
      </w:pPr>
    </w:p>
    <w:p w14:paraId="39F098AA" w14:textId="77777777" w:rsidR="002F0E29" w:rsidRPr="00CB3D83" w:rsidRDefault="002F0E29" w:rsidP="002F71A9">
      <w:pPr>
        <w:pStyle w:val="TPCopyright"/>
        <w:spacing w:before="360"/>
        <w:rPr>
          <w:sz w:val="24"/>
        </w:rPr>
      </w:pPr>
    </w:p>
    <w:p w14:paraId="5E1D8DFE" w14:textId="77777777" w:rsidR="00BE05EB" w:rsidRDefault="00BE05EB" w:rsidP="00B61CC3">
      <w:pPr>
        <w:pStyle w:val="TPCopyright"/>
        <w:spacing w:before="360"/>
      </w:pPr>
    </w:p>
    <w:p w14:paraId="2EDD3A1E" w14:textId="03C8537F" w:rsidR="00A3781D" w:rsidRDefault="00A3781D">
      <w:pPr>
        <w:pStyle w:val="TOC1"/>
        <w:tabs>
          <w:tab w:val="right" w:leader="dot" w:pos="8630"/>
        </w:tabs>
      </w:pPr>
    </w:p>
    <w:p w14:paraId="780B5980" w14:textId="59E18EE7" w:rsidR="00840411" w:rsidRPr="003A3055" w:rsidRDefault="00840411" w:rsidP="003A3055">
      <w:pPr>
        <w:pStyle w:val="TOC2"/>
      </w:pPr>
    </w:p>
    <w:p w14:paraId="2F417EB3" w14:textId="695428F7" w:rsidR="00AD5A22" w:rsidRDefault="00737874">
      <w:pPr>
        <w:pStyle w:val="TOC1"/>
        <w:tabs>
          <w:tab w:val="right" w:leader="dot" w:pos="8630"/>
        </w:tabs>
        <w:rPr>
          <w:rFonts w:asciiTheme="minorHAnsi" w:eastAsiaTheme="minorEastAsia" w:hAnsiTheme="minorHAnsi" w:cstheme="minorBidi"/>
          <w:b w:val="0"/>
          <w:bCs w:val="0"/>
          <w:caps w:val="0"/>
          <w:noProof/>
          <w:sz w:val="22"/>
          <w:szCs w:val="22"/>
        </w:rPr>
      </w:pPr>
      <w:r>
        <w:lastRenderedPageBreak/>
        <w:fldChar w:fldCharType="begin"/>
      </w:r>
      <w:r w:rsidR="00936681">
        <w:instrText xml:space="preserve"> TOC \o "1-3" \h \z \u </w:instrText>
      </w:r>
      <w:r>
        <w:fldChar w:fldCharType="separate"/>
      </w:r>
      <w:hyperlink w:anchor="_Toc106275925" w:history="1">
        <w:r w:rsidR="00AD5A22" w:rsidRPr="002F6C94">
          <w:rPr>
            <w:rStyle w:val="Hyperlink"/>
            <w:noProof/>
          </w:rPr>
          <w:t>LXI Device Specification 2022</w:t>
        </w:r>
        <w:r w:rsidR="00AD5A22">
          <w:rPr>
            <w:noProof/>
            <w:webHidden/>
          </w:rPr>
          <w:tab/>
        </w:r>
        <w:r w:rsidR="00AD5A22">
          <w:rPr>
            <w:noProof/>
            <w:webHidden/>
          </w:rPr>
          <w:fldChar w:fldCharType="begin"/>
        </w:r>
        <w:r w:rsidR="00AD5A22">
          <w:rPr>
            <w:noProof/>
            <w:webHidden/>
          </w:rPr>
          <w:instrText xml:space="preserve"> PAGEREF _Toc106275925 \h </w:instrText>
        </w:r>
        <w:r w:rsidR="00AD5A22">
          <w:rPr>
            <w:noProof/>
            <w:webHidden/>
          </w:rPr>
        </w:r>
        <w:r w:rsidR="00AD5A22">
          <w:rPr>
            <w:noProof/>
            <w:webHidden/>
          </w:rPr>
          <w:fldChar w:fldCharType="separate"/>
        </w:r>
        <w:r w:rsidR="001475CE">
          <w:rPr>
            <w:noProof/>
            <w:webHidden/>
          </w:rPr>
          <w:t>1</w:t>
        </w:r>
        <w:r w:rsidR="00AD5A22">
          <w:rPr>
            <w:noProof/>
            <w:webHidden/>
          </w:rPr>
          <w:fldChar w:fldCharType="end"/>
        </w:r>
      </w:hyperlink>
    </w:p>
    <w:p w14:paraId="7EA6612E" w14:textId="435D0F36" w:rsidR="00AD5A22" w:rsidRDefault="001047FB">
      <w:pPr>
        <w:pStyle w:val="TOC1"/>
        <w:tabs>
          <w:tab w:val="right" w:leader="dot" w:pos="8630"/>
        </w:tabs>
        <w:rPr>
          <w:rFonts w:asciiTheme="minorHAnsi" w:eastAsiaTheme="minorEastAsia" w:hAnsiTheme="minorHAnsi" w:cstheme="minorBidi"/>
          <w:b w:val="0"/>
          <w:bCs w:val="0"/>
          <w:caps w:val="0"/>
          <w:noProof/>
          <w:sz w:val="22"/>
          <w:szCs w:val="22"/>
        </w:rPr>
      </w:pPr>
      <w:hyperlink w:anchor="_Toc106275926" w:history="1">
        <w:r w:rsidR="00AD5A22" w:rsidRPr="002F6C94">
          <w:rPr>
            <w:rStyle w:val="Hyperlink"/>
            <w:i/>
            <w:iCs/>
            <w:noProof/>
          </w:rPr>
          <w:t>Revision history</w:t>
        </w:r>
        <w:r w:rsidR="00AD5A22">
          <w:rPr>
            <w:noProof/>
            <w:webHidden/>
          </w:rPr>
          <w:tab/>
        </w:r>
        <w:r w:rsidR="00AD5A22">
          <w:rPr>
            <w:noProof/>
            <w:webHidden/>
          </w:rPr>
          <w:fldChar w:fldCharType="begin"/>
        </w:r>
        <w:r w:rsidR="00AD5A22">
          <w:rPr>
            <w:noProof/>
            <w:webHidden/>
          </w:rPr>
          <w:instrText xml:space="preserve"> PAGEREF _Toc106275926 \h </w:instrText>
        </w:r>
        <w:r w:rsidR="00AD5A22">
          <w:rPr>
            <w:noProof/>
            <w:webHidden/>
          </w:rPr>
        </w:r>
        <w:r w:rsidR="00AD5A22">
          <w:rPr>
            <w:noProof/>
            <w:webHidden/>
          </w:rPr>
          <w:fldChar w:fldCharType="separate"/>
        </w:r>
        <w:r w:rsidR="001475CE">
          <w:rPr>
            <w:noProof/>
            <w:webHidden/>
          </w:rPr>
          <w:t>8</w:t>
        </w:r>
        <w:r w:rsidR="00AD5A22">
          <w:rPr>
            <w:noProof/>
            <w:webHidden/>
          </w:rPr>
          <w:fldChar w:fldCharType="end"/>
        </w:r>
      </w:hyperlink>
    </w:p>
    <w:p w14:paraId="4FEB1ED7" w14:textId="55563D2D"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27" w:history="1">
        <w:r w:rsidR="00AD5A22" w:rsidRPr="002F6C94">
          <w:rPr>
            <w:rStyle w:val="Hyperlink"/>
            <w:noProof/>
          </w:rPr>
          <w:t>1</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Overview</w:t>
        </w:r>
        <w:r w:rsidR="00AD5A22">
          <w:rPr>
            <w:noProof/>
            <w:webHidden/>
          </w:rPr>
          <w:tab/>
        </w:r>
        <w:r w:rsidR="00AD5A22">
          <w:rPr>
            <w:noProof/>
            <w:webHidden/>
          </w:rPr>
          <w:fldChar w:fldCharType="begin"/>
        </w:r>
        <w:r w:rsidR="00AD5A22">
          <w:rPr>
            <w:noProof/>
            <w:webHidden/>
          </w:rPr>
          <w:instrText xml:space="preserve"> PAGEREF _Toc106275927 \h </w:instrText>
        </w:r>
        <w:r w:rsidR="00AD5A22">
          <w:rPr>
            <w:noProof/>
            <w:webHidden/>
          </w:rPr>
        </w:r>
        <w:r w:rsidR="00AD5A22">
          <w:rPr>
            <w:noProof/>
            <w:webHidden/>
          </w:rPr>
          <w:fldChar w:fldCharType="separate"/>
        </w:r>
        <w:r w:rsidR="001475CE">
          <w:rPr>
            <w:noProof/>
            <w:webHidden/>
          </w:rPr>
          <w:t>9</w:t>
        </w:r>
        <w:r w:rsidR="00AD5A22">
          <w:rPr>
            <w:noProof/>
            <w:webHidden/>
          </w:rPr>
          <w:fldChar w:fldCharType="end"/>
        </w:r>
      </w:hyperlink>
    </w:p>
    <w:p w14:paraId="0A0B0523" w14:textId="0B16425E"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28" w:history="1">
        <w:r w:rsidR="00AD5A22" w:rsidRPr="002F6C94">
          <w:rPr>
            <w:rStyle w:val="Hyperlink"/>
            <w:noProof/>
          </w:rPr>
          <w:t>1.1</w:t>
        </w:r>
        <w:r w:rsidR="00AD5A22">
          <w:rPr>
            <w:rFonts w:asciiTheme="minorHAnsi" w:eastAsiaTheme="minorEastAsia" w:hAnsiTheme="minorHAnsi" w:cstheme="minorBidi"/>
            <w:smallCaps w:val="0"/>
            <w:noProof/>
            <w:sz w:val="22"/>
            <w:szCs w:val="22"/>
          </w:rPr>
          <w:tab/>
        </w:r>
        <w:r w:rsidR="00AD5A22" w:rsidRPr="002F6C94">
          <w:rPr>
            <w:rStyle w:val="Hyperlink"/>
            <w:noProof/>
          </w:rPr>
          <w:t>Introduction</w:t>
        </w:r>
        <w:r w:rsidR="00AD5A22">
          <w:rPr>
            <w:noProof/>
            <w:webHidden/>
          </w:rPr>
          <w:tab/>
        </w:r>
        <w:r w:rsidR="00AD5A22">
          <w:rPr>
            <w:noProof/>
            <w:webHidden/>
          </w:rPr>
          <w:fldChar w:fldCharType="begin"/>
        </w:r>
        <w:r w:rsidR="00AD5A22">
          <w:rPr>
            <w:noProof/>
            <w:webHidden/>
          </w:rPr>
          <w:instrText xml:space="preserve"> PAGEREF _Toc106275928 \h </w:instrText>
        </w:r>
        <w:r w:rsidR="00AD5A22">
          <w:rPr>
            <w:noProof/>
            <w:webHidden/>
          </w:rPr>
        </w:r>
        <w:r w:rsidR="00AD5A22">
          <w:rPr>
            <w:noProof/>
            <w:webHidden/>
          </w:rPr>
          <w:fldChar w:fldCharType="separate"/>
        </w:r>
        <w:r w:rsidR="001475CE">
          <w:rPr>
            <w:noProof/>
            <w:webHidden/>
          </w:rPr>
          <w:t>9</w:t>
        </w:r>
        <w:r w:rsidR="00AD5A22">
          <w:rPr>
            <w:noProof/>
            <w:webHidden/>
          </w:rPr>
          <w:fldChar w:fldCharType="end"/>
        </w:r>
      </w:hyperlink>
    </w:p>
    <w:p w14:paraId="63D0B9D3" w14:textId="5087902C"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29" w:history="1">
        <w:r w:rsidR="00AD5A22" w:rsidRPr="002F6C94">
          <w:rPr>
            <w:rStyle w:val="Hyperlink"/>
            <w:noProof/>
          </w:rPr>
          <w:t>1.2</w:t>
        </w:r>
        <w:r w:rsidR="00AD5A22">
          <w:rPr>
            <w:rFonts w:asciiTheme="minorHAnsi" w:eastAsiaTheme="minorEastAsia" w:hAnsiTheme="minorHAnsi" w:cstheme="minorBidi"/>
            <w:smallCaps w:val="0"/>
            <w:noProof/>
            <w:sz w:val="22"/>
            <w:szCs w:val="22"/>
          </w:rPr>
          <w:tab/>
        </w:r>
        <w:r w:rsidR="00AD5A22" w:rsidRPr="002F6C94">
          <w:rPr>
            <w:rStyle w:val="Hyperlink"/>
            <w:noProof/>
          </w:rPr>
          <w:t>Purpose and Scope of this Document</w:t>
        </w:r>
        <w:r w:rsidR="00AD5A22">
          <w:rPr>
            <w:noProof/>
            <w:webHidden/>
          </w:rPr>
          <w:tab/>
        </w:r>
        <w:r w:rsidR="00AD5A22">
          <w:rPr>
            <w:noProof/>
            <w:webHidden/>
          </w:rPr>
          <w:fldChar w:fldCharType="begin"/>
        </w:r>
        <w:r w:rsidR="00AD5A22">
          <w:rPr>
            <w:noProof/>
            <w:webHidden/>
          </w:rPr>
          <w:instrText xml:space="preserve"> PAGEREF _Toc106275929 \h </w:instrText>
        </w:r>
        <w:r w:rsidR="00AD5A22">
          <w:rPr>
            <w:noProof/>
            <w:webHidden/>
          </w:rPr>
        </w:r>
        <w:r w:rsidR="00AD5A22">
          <w:rPr>
            <w:noProof/>
            <w:webHidden/>
          </w:rPr>
          <w:fldChar w:fldCharType="separate"/>
        </w:r>
        <w:r w:rsidR="001475CE">
          <w:rPr>
            <w:noProof/>
            <w:webHidden/>
          </w:rPr>
          <w:t>9</w:t>
        </w:r>
        <w:r w:rsidR="00AD5A22">
          <w:rPr>
            <w:noProof/>
            <w:webHidden/>
          </w:rPr>
          <w:fldChar w:fldCharType="end"/>
        </w:r>
      </w:hyperlink>
    </w:p>
    <w:p w14:paraId="5975B0A3" w14:textId="16C4EAA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0" w:history="1">
        <w:r w:rsidR="00AD5A22" w:rsidRPr="002F6C94">
          <w:rPr>
            <w:rStyle w:val="Hyperlink"/>
            <w:noProof/>
          </w:rPr>
          <w:t>1.2.1</w:t>
        </w:r>
        <w:r w:rsidR="00AD5A22">
          <w:rPr>
            <w:rFonts w:asciiTheme="minorHAnsi" w:eastAsiaTheme="minorEastAsia" w:hAnsiTheme="minorHAnsi" w:cstheme="minorBidi"/>
            <w:iCs w:val="0"/>
            <w:noProof/>
            <w:sz w:val="22"/>
            <w:szCs w:val="22"/>
          </w:rPr>
          <w:tab/>
        </w:r>
        <w:r w:rsidR="00AD5A22" w:rsidRPr="002F6C94">
          <w:rPr>
            <w:rStyle w:val="Hyperlink"/>
            <w:noProof/>
          </w:rPr>
          <w:t>Purpose</w:t>
        </w:r>
        <w:r w:rsidR="00AD5A22">
          <w:rPr>
            <w:noProof/>
            <w:webHidden/>
          </w:rPr>
          <w:tab/>
        </w:r>
        <w:r w:rsidR="00AD5A22">
          <w:rPr>
            <w:noProof/>
            <w:webHidden/>
          </w:rPr>
          <w:fldChar w:fldCharType="begin"/>
        </w:r>
        <w:r w:rsidR="00AD5A22">
          <w:rPr>
            <w:noProof/>
            <w:webHidden/>
          </w:rPr>
          <w:instrText xml:space="preserve"> PAGEREF _Toc106275930 \h </w:instrText>
        </w:r>
        <w:r w:rsidR="00AD5A22">
          <w:rPr>
            <w:noProof/>
            <w:webHidden/>
          </w:rPr>
        </w:r>
        <w:r w:rsidR="00AD5A22">
          <w:rPr>
            <w:noProof/>
            <w:webHidden/>
          </w:rPr>
          <w:fldChar w:fldCharType="separate"/>
        </w:r>
        <w:r w:rsidR="001475CE">
          <w:rPr>
            <w:noProof/>
            <w:webHidden/>
          </w:rPr>
          <w:t>9</w:t>
        </w:r>
        <w:r w:rsidR="00AD5A22">
          <w:rPr>
            <w:noProof/>
            <w:webHidden/>
          </w:rPr>
          <w:fldChar w:fldCharType="end"/>
        </w:r>
      </w:hyperlink>
    </w:p>
    <w:p w14:paraId="13064704" w14:textId="00EA92CF"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1" w:history="1">
        <w:r w:rsidR="00AD5A22" w:rsidRPr="002F6C94">
          <w:rPr>
            <w:rStyle w:val="Hyperlink"/>
            <w:noProof/>
          </w:rPr>
          <w:t>1.2.2</w:t>
        </w:r>
        <w:r w:rsidR="00AD5A22">
          <w:rPr>
            <w:rFonts w:asciiTheme="minorHAnsi" w:eastAsiaTheme="minorEastAsia" w:hAnsiTheme="minorHAnsi" w:cstheme="minorBidi"/>
            <w:iCs w:val="0"/>
            <w:noProof/>
            <w:sz w:val="22"/>
            <w:szCs w:val="22"/>
          </w:rPr>
          <w:tab/>
        </w:r>
        <w:r w:rsidR="00AD5A22" w:rsidRPr="002F6C94">
          <w:rPr>
            <w:rStyle w:val="Hyperlink"/>
            <w:noProof/>
          </w:rPr>
          <w:t>Scope</w:t>
        </w:r>
        <w:r w:rsidR="00AD5A22">
          <w:rPr>
            <w:noProof/>
            <w:webHidden/>
          </w:rPr>
          <w:tab/>
        </w:r>
        <w:r w:rsidR="00AD5A22">
          <w:rPr>
            <w:noProof/>
            <w:webHidden/>
          </w:rPr>
          <w:fldChar w:fldCharType="begin"/>
        </w:r>
        <w:r w:rsidR="00AD5A22">
          <w:rPr>
            <w:noProof/>
            <w:webHidden/>
          </w:rPr>
          <w:instrText xml:space="preserve"> PAGEREF _Toc106275931 \h </w:instrText>
        </w:r>
        <w:r w:rsidR="00AD5A22">
          <w:rPr>
            <w:noProof/>
            <w:webHidden/>
          </w:rPr>
        </w:r>
        <w:r w:rsidR="00AD5A22">
          <w:rPr>
            <w:noProof/>
            <w:webHidden/>
          </w:rPr>
          <w:fldChar w:fldCharType="separate"/>
        </w:r>
        <w:r w:rsidR="001475CE">
          <w:rPr>
            <w:noProof/>
            <w:webHidden/>
          </w:rPr>
          <w:t>9</w:t>
        </w:r>
        <w:r w:rsidR="00AD5A22">
          <w:rPr>
            <w:noProof/>
            <w:webHidden/>
          </w:rPr>
          <w:fldChar w:fldCharType="end"/>
        </w:r>
      </w:hyperlink>
    </w:p>
    <w:p w14:paraId="72DF2A35" w14:textId="4A4104A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2" w:history="1">
        <w:r w:rsidR="00AD5A22" w:rsidRPr="002F6C94">
          <w:rPr>
            <w:rStyle w:val="Hyperlink"/>
            <w:noProof/>
          </w:rPr>
          <w:t>1.2.3</w:t>
        </w:r>
        <w:r w:rsidR="00AD5A22">
          <w:rPr>
            <w:rFonts w:asciiTheme="minorHAnsi" w:eastAsiaTheme="minorEastAsia" w:hAnsiTheme="minorHAnsi" w:cstheme="minorBidi"/>
            <w:iCs w:val="0"/>
            <w:noProof/>
            <w:sz w:val="22"/>
            <w:szCs w:val="22"/>
          </w:rPr>
          <w:tab/>
        </w:r>
        <w:r w:rsidR="00AD5A22" w:rsidRPr="002F6C94">
          <w:rPr>
            <w:rStyle w:val="Hyperlink"/>
            <w:noProof/>
          </w:rPr>
          <w:t>Changes from previous LXI Device Specifications</w:t>
        </w:r>
        <w:r w:rsidR="00AD5A22">
          <w:rPr>
            <w:noProof/>
            <w:webHidden/>
          </w:rPr>
          <w:tab/>
        </w:r>
        <w:r w:rsidR="00AD5A22">
          <w:rPr>
            <w:noProof/>
            <w:webHidden/>
          </w:rPr>
          <w:fldChar w:fldCharType="begin"/>
        </w:r>
        <w:r w:rsidR="00AD5A22">
          <w:rPr>
            <w:noProof/>
            <w:webHidden/>
          </w:rPr>
          <w:instrText xml:space="preserve"> PAGEREF _Toc106275932 \h </w:instrText>
        </w:r>
        <w:r w:rsidR="00AD5A22">
          <w:rPr>
            <w:noProof/>
            <w:webHidden/>
          </w:rPr>
        </w:r>
        <w:r w:rsidR="00AD5A22">
          <w:rPr>
            <w:noProof/>
            <w:webHidden/>
          </w:rPr>
          <w:fldChar w:fldCharType="separate"/>
        </w:r>
        <w:r w:rsidR="001475CE">
          <w:rPr>
            <w:noProof/>
            <w:webHidden/>
          </w:rPr>
          <w:t>10</w:t>
        </w:r>
        <w:r w:rsidR="00AD5A22">
          <w:rPr>
            <w:noProof/>
            <w:webHidden/>
          </w:rPr>
          <w:fldChar w:fldCharType="end"/>
        </w:r>
      </w:hyperlink>
    </w:p>
    <w:p w14:paraId="76633793" w14:textId="04D78A23"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33" w:history="1">
        <w:r w:rsidR="00AD5A22" w:rsidRPr="002F6C94">
          <w:rPr>
            <w:rStyle w:val="Hyperlink"/>
            <w:noProof/>
          </w:rPr>
          <w:t>1.3</w:t>
        </w:r>
        <w:r w:rsidR="00AD5A22">
          <w:rPr>
            <w:rFonts w:asciiTheme="minorHAnsi" w:eastAsiaTheme="minorEastAsia" w:hAnsiTheme="minorHAnsi" w:cstheme="minorBidi"/>
            <w:smallCaps w:val="0"/>
            <w:noProof/>
            <w:sz w:val="22"/>
            <w:szCs w:val="22"/>
          </w:rPr>
          <w:tab/>
        </w:r>
        <w:r w:rsidR="00AD5A22" w:rsidRPr="002F6C94">
          <w:rPr>
            <w:rStyle w:val="Hyperlink"/>
            <w:noProof/>
          </w:rPr>
          <w:t>Definition of Terms</w:t>
        </w:r>
        <w:r w:rsidR="00AD5A22">
          <w:rPr>
            <w:noProof/>
            <w:webHidden/>
          </w:rPr>
          <w:tab/>
        </w:r>
        <w:r w:rsidR="00AD5A22">
          <w:rPr>
            <w:noProof/>
            <w:webHidden/>
          </w:rPr>
          <w:fldChar w:fldCharType="begin"/>
        </w:r>
        <w:r w:rsidR="00AD5A22">
          <w:rPr>
            <w:noProof/>
            <w:webHidden/>
          </w:rPr>
          <w:instrText xml:space="preserve"> PAGEREF _Toc106275933 \h </w:instrText>
        </w:r>
        <w:r w:rsidR="00AD5A22">
          <w:rPr>
            <w:noProof/>
            <w:webHidden/>
          </w:rPr>
        </w:r>
        <w:r w:rsidR="00AD5A22">
          <w:rPr>
            <w:noProof/>
            <w:webHidden/>
          </w:rPr>
          <w:fldChar w:fldCharType="separate"/>
        </w:r>
        <w:r w:rsidR="001475CE">
          <w:rPr>
            <w:noProof/>
            <w:webHidden/>
          </w:rPr>
          <w:t>10</w:t>
        </w:r>
        <w:r w:rsidR="00AD5A22">
          <w:rPr>
            <w:noProof/>
            <w:webHidden/>
          </w:rPr>
          <w:fldChar w:fldCharType="end"/>
        </w:r>
      </w:hyperlink>
    </w:p>
    <w:p w14:paraId="5757FA36" w14:textId="7DA298F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4" w:history="1">
        <w:r w:rsidR="00AD5A22" w:rsidRPr="002F6C94">
          <w:rPr>
            <w:rStyle w:val="Hyperlink"/>
            <w:noProof/>
          </w:rPr>
          <w:t>1.3.1</w:t>
        </w:r>
        <w:r w:rsidR="00AD5A22">
          <w:rPr>
            <w:rFonts w:asciiTheme="minorHAnsi" w:eastAsiaTheme="minorEastAsia" w:hAnsiTheme="minorHAnsi" w:cstheme="minorBidi"/>
            <w:iCs w:val="0"/>
            <w:noProof/>
            <w:sz w:val="22"/>
            <w:szCs w:val="22"/>
          </w:rPr>
          <w:tab/>
        </w:r>
        <w:r w:rsidR="00AD5A22" w:rsidRPr="002F6C94">
          <w:rPr>
            <w:rStyle w:val="Hyperlink"/>
            <w:bCs/>
            <w:noProof/>
          </w:rPr>
          <w:t xml:space="preserve">Use of the Term </w:t>
        </w:r>
        <w:r w:rsidR="00AD5A22" w:rsidRPr="002F6C94">
          <w:rPr>
            <w:rStyle w:val="Hyperlink"/>
            <w:bCs/>
            <w:i/>
            <w:noProof/>
          </w:rPr>
          <w:t>default</w:t>
        </w:r>
        <w:r w:rsidR="00AD5A22">
          <w:rPr>
            <w:noProof/>
            <w:webHidden/>
          </w:rPr>
          <w:tab/>
        </w:r>
        <w:r w:rsidR="00AD5A22">
          <w:rPr>
            <w:noProof/>
            <w:webHidden/>
          </w:rPr>
          <w:fldChar w:fldCharType="begin"/>
        </w:r>
        <w:r w:rsidR="00AD5A22">
          <w:rPr>
            <w:noProof/>
            <w:webHidden/>
          </w:rPr>
          <w:instrText xml:space="preserve"> PAGEREF _Toc106275934 \h </w:instrText>
        </w:r>
        <w:r w:rsidR="00AD5A22">
          <w:rPr>
            <w:noProof/>
            <w:webHidden/>
          </w:rPr>
        </w:r>
        <w:r w:rsidR="00AD5A22">
          <w:rPr>
            <w:noProof/>
            <w:webHidden/>
          </w:rPr>
          <w:fldChar w:fldCharType="separate"/>
        </w:r>
        <w:r w:rsidR="001475CE">
          <w:rPr>
            <w:noProof/>
            <w:webHidden/>
          </w:rPr>
          <w:t>11</w:t>
        </w:r>
        <w:r w:rsidR="00AD5A22">
          <w:rPr>
            <w:noProof/>
            <w:webHidden/>
          </w:rPr>
          <w:fldChar w:fldCharType="end"/>
        </w:r>
      </w:hyperlink>
    </w:p>
    <w:p w14:paraId="6526D48A" w14:textId="14160684"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35" w:history="1">
        <w:r w:rsidR="00AD5A22" w:rsidRPr="002F6C94">
          <w:rPr>
            <w:rStyle w:val="Hyperlink"/>
            <w:noProof/>
          </w:rPr>
          <w:t>1.4</w:t>
        </w:r>
        <w:r w:rsidR="00AD5A22">
          <w:rPr>
            <w:rFonts w:asciiTheme="minorHAnsi" w:eastAsiaTheme="minorEastAsia" w:hAnsiTheme="minorHAnsi" w:cstheme="minorBidi"/>
            <w:smallCaps w:val="0"/>
            <w:noProof/>
            <w:sz w:val="22"/>
            <w:szCs w:val="22"/>
          </w:rPr>
          <w:tab/>
        </w:r>
        <w:r w:rsidR="00AD5A22" w:rsidRPr="002F6C94">
          <w:rPr>
            <w:rStyle w:val="Hyperlink"/>
            <w:noProof/>
          </w:rPr>
          <w:t>Applicable Standards and Documents</w:t>
        </w:r>
        <w:r w:rsidR="00AD5A22">
          <w:rPr>
            <w:noProof/>
            <w:webHidden/>
          </w:rPr>
          <w:tab/>
        </w:r>
        <w:r w:rsidR="00AD5A22">
          <w:rPr>
            <w:noProof/>
            <w:webHidden/>
          </w:rPr>
          <w:fldChar w:fldCharType="begin"/>
        </w:r>
        <w:r w:rsidR="00AD5A22">
          <w:rPr>
            <w:noProof/>
            <w:webHidden/>
          </w:rPr>
          <w:instrText xml:space="preserve"> PAGEREF _Toc106275935 \h </w:instrText>
        </w:r>
        <w:r w:rsidR="00AD5A22">
          <w:rPr>
            <w:noProof/>
            <w:webHidden/>
          </w:rPr>
        </w:r>
        <w:r w:rsidR="00AD5A22">
          <w:rPr>
            <w:noProof/>
            <w:webHidden/>
          </w:rPr>
          <w:fldChar w:fldCharType="separate"/>
        </w:r>
        <w:r w:rsidR="001475CE">
          <w:rPr>
            <w:noProof/>
            <w:webHidden/>
          </w:rPr>
          <w:t>11</w:t>
        </w:r>
        <w:r w:rsidR="00AD5A22">
          <w:rPr>
            <w:noProof/>
            <w:webHidden/>
          </w:rPr>
          <w:fldChar w:fldCharType="end"/>
        </w:r>
      </w:hyperlink>
    </w:p>
    <w:p w14:paraId="1DB493B1" w14:textId="48C25FB2"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6" w:history="1">
        <w:r w:rsidR="00AD5A22" w:rsidRPr="002F6C94">
          <w:rPr>
            <w:rStyle w:val="Hyperlink"/>
            <w:noProof/>
          </w:rPr>
          <w:t>1.4.1</w:t>
        </w:r>
        <w:r w:rsidR="00AD5A22">
          <w:rPr>
            <w:rFonts w:asciiTheme="minorHAnsi" w:eastAsiaTheme="minorEastAsia" w:hAnsiTheme="minorHAnsi" w:cstheme="minorBidi"/>
            <w:iCs w:val="0"/>
            <w:noProof/>
            <w:sz w:val="22"/>
            <w:szCs w:val="22"/>
          </w:rPr>
          <w:tab/>
        </w:r>
        <w:r w:rsidR="00AD5A22" w:rsidRPr="002F6C94">
          <w:rPr>
            <w:rStyle w:val="Hyperlink"/>
            <w:noProof/>
          </w:rPr>
          <w:t>RULE – Applicable Version of Documents</w:t>
        </w:r>
        <w:r w:rsidR="00AD5A22">
          <w:rPr>
            <w:noProof/>
            <w:webHidden/>
          </w:rPr>
          <w:tab/>
        </w:r>
        <w:r w:rsidR="00AD5A22">
          <w:rPr>
            <w:noProof/>
            <w:webHidden/>
          </w:rPr>
          <w:fldChar w:fldCharType="begin"/>
        </w:r>
        <w:r w:rsidR="00AD5A22">
          <w:rPr>
            <w:noProof/>
            <w:webHidden/>
          </w:rPr>
          <w:instrText xml:space="preserve"> PAGEREF _Toc106275936 \h </w:instrText>
        </w:r>
        <w:r w:rsidR="00AD5A22">
          <w:rPr>
            <w:noProof/>
            <w:webHidden/>
          </w:rPr>
        </w:r>
        <w:r w:rsidR="00AD5A22">
          <w:rPr>
            <w:noProof/>
            <w:webHidden/>
          </w:rPr>
          <w:fldChar w:fldCharType="separate"/>
        </w:r>
        <w:r w:rsidR="001475CE">
          <w:rPr>
            <w:noProof/>
            <w:webHidden/>
          </w:rPr>
          <w:t>11</w:t>
        </w:r>
        <w:r w:rsidR="00AD5A22">
          <w:rPr>
            <w:noProof/>
            <w:webHidden/>
          </w:rPr>
          <w:fldChar w:fldCharType="end"/>
        </w:r>
      </w:hyperlink>
    </w:p>
    <w:p w14:paraId="3392B3CF" w14:textId="5730D645"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7" w:history="1">
        <w:r w:rsidR="00AD5A22" w:rsidRPr="002F6C94">
          <w:rPr>
            <w:rStyle w:val="Hyperlink"/>
            <w:noProof/>
          </w:rPr>
          <w:t>1.4.2</w:t>
        </w:r>
        <w:r w:rsidR="00AD5A22">
          <w:rPr>
            <w:rFonts w:asciiTheme="minorHAnsi" w:eastAsiaTheme="minorEastAsia" w:hAnsiTheme="minorHAnsi" w:cstheme="minorBidi"/>
            <w:iCs w:val="0"/>
            <w:noProof/>
            <w:sz w:val="22"/>
            <w:szCs w:val="22"/>
          </w:rPr>
          <w:tab/>
        </w:r>
        <w:r w:rsidR="00AD5A22" w:rsidRPr="002F6C94">
          <w:rPr>
            <w:rStyle w:val="Hyperlink"/>
            <w:noProof/>
          </w:rPr>
          <w:t>Standards and Specifications</w:t>
        </w:r>
        <w:r w:rsidR="00AD5A22">
          <w:rPr>
            <w:noProof/>
            <w:webHidden/>
          </w:rPr>
          <w:tab/>
        </w:r>
        <w:r w:rsidR="00AD5A22">
          <w:rPr>
            <w:noProof/>
            <w:webHidden/>
          </w:rPr>
          <w:fldChar w:fldCharType="begin"/>
        </w:r>
        <w:r w:rsidR="00AD5A22">
          <w:rPr>
            <w:noProof/>
            <w:webHidden/>
          </w:rPr>
          <w:instrText xml:space="preserve"> PAGEREF _Toc106275937 \h </w:instrText>
        </w:r>
        <w:r w:rsidR="00AD5A22">
          <w:rPr>
            <w:noProof/>
            <w:webHidden/>
          </w:rPr>
        </w:r>
        <w:r w:rsidR="00AD5A22">
          <w:rPr>
            <w:noProof/>
            <w:webHidden/>
          </w:rPr>
          <w:fldChar w:fldCharType="separate"/>
        </w:r>
        <w:r w:rsidR="001475CE">
          <w:rPr>
            <w:noProof/>
            <w:webHidden/>
          </w:rPr>
          <w:t>11</w:t>
        </w:r>
        <w:r w:rsidR="00AD5A22">
          <w:rPr>
            <w:noProof/>
            <w:webHidden/>
          </w:rPr>
          <w:fldChar w:fldCharType="end"/>
        </w:r>
      </w:hyperlink>
    </w:p>
    <w:p w14:paraId="1E08E31E" w14:textId="1085324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8" w:history="1">
        <w:r w:rsidR="00AD5A22" w:rsidRPr="002F6C94">
          <w:rPr>
            <w:rStyle w:val="Hyperlink"/>
            <w:noProof/>
          </w:rPr>
          <w:t>1.4.3</w:t>
        </w:r>
        <w:r w:rsidR="00AD5A22">
          <w:rPr>
            <w:rFonts w:asciiTheme="minorHAnsi" w:eastAsiaTheme="minorEastAsia" w:hAnsiTheme="minorHAnsi" w:cstheme="minorBidi"/>
            <w:iCs w:val="0"/>
            <w:noProof/>
            <w:sz w:val="22"/>
            <w:szCs w:val="22"/>
          </w:rPr>
          <w:tab/>
        </w:r>
        <w:r w:rsidR="00AD5A22" w:rsidRPr="002F6C94">
          <w:rPr>
            <w:rStyle w:val="Hyperlink"/>
            <w:noProof/>
          </w:rPr>
          <w:t>LXI Consortium Supplementary Documents</w:t>
        </w:r>
        <w:r w:rsidR="00AD5A22">
          <w:rPr>
            <w:noProof/>
            <w:webHidden/>
          </w:rPr>
          <w:tab/>
        </w:r>
        <w:r w:rsidR="00AD5A22">
          <w:rPr>
            <w:noProof/>
            <w:webHidden/>
          </w:rPr>
          <w:fldChar w:fldCharType="begin"/>
        </w:r>
        <w:r w:rsidR="00AD5A22">
          <w:rPr>
            <w:noProof/>
            <w:webHidden/>
          </w:rPr>
          <w:instrText xml:space="preserve"> PAGEREF _Toc106275938 \h </w:instrText>
        </w:r>
        <w:r w:rsidR="00AD5A22">
          <w:rPr>
            <w:noProof/>
            <w:webHidden/>
          </w:rPr>
        </w:r>
        <w:r w:rsidR="00AD5A22">
          <w:rPr>
            <w:noProof/>
            <w:webHidden/>
          </w:rPr>
          <w:fldChar w:fldCharType="separate"/>
        </w:r>
        <w:r w:rsidR="001475CE">
          <w:rPr>
            <w:noProof/>
            <w:webHidden/>
          </w:rPr>
          <w:t>13</w:t>
        </w:r>
        <w:r w:rsidR="00AD5A22">
          <w:rPr>
            <w:noProof/>
            <w:webHidden/>
          </w:rPr>
          <w:fldChar w:fldCharType="end"/>
        </w:r>
      </w:hyperlink>
    </w:p>
    <w:p w14:paraId="55FDC459" w14:textId="1E6BCC3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39" w:history="1">
        <w:r w:rsidR="00AD5A22" w:rsidRPr="002F6C94">
          <w:rPr>
            <w:rStyle w:val="Hyperlink"/>
            <w:noProof/>
          </w:rPr>
          <w:t>1.4.4</w:t>
        </w:r>
        <w:r w:rsidR="00AD5A22">
          <w:rPr>
            <w:rFonts w:asciiTheme="minorHAnsi" w:eastAsiaTheme="minorEastAsia" w:hAnsiTheme="minorHAnsi" w:cstheme="minorBidi"/>
            <w:iCs w:val="0"/>
            <w:noProof/>
            <w:sz w:val="22"/>
            <w:szCs w:val="22"/>
          </w:rPr>
          <w:tab/>
        </w:r>
        <w:r w:rsidR="00AD5A22" w:rsidRPr="002F6C94">
          <w:rPr>
            <w:rStyle w:val="Hyperlink"/>
            <w:noProof/>
          </w:rPr>
          <w:t>LXI Device Specification and Extended Functions</w:t>
        </w:r>
        <w:r w:rsidR="00AD5A22">
          <w:rPr>
            <w:noProof/>
            <w:webHidden/>
          </w:rPr>
          <w:tab/>
        </w:r>
        <w:r w:rsidR="00AD5A22">
          <w:rPr>
            <w:noProof/>
            <w:webHidden/>
          </w:rPr>
          <w:fldChar w:fldCharType="begin"/>
        </w:r>
        <w:r w:rsidR="00AD5A22">
          <w:rPr>
            <w:noProof/>
            <w:webHidden/>
          </w:rPr>
          <w:instrText xml:space="preserve"> PAGEREF _Toc106275939 \h </w:instrText>
        </w:r>
        <w:r w:rsidR="00AD5A22">
          <w:rPr>
            <w:noProof/>
            <w:webHidden/>
          </w:rPr>
        </w:r>
        <w:r w:rsidR="00AD5A22">
          <w:rPr>
            <w:noProof/>
            <w:webHidden/>
          </w:rPr>
          <w:fldChar w:fldCharType="separate"/>
        </w:r>
        <w:r w:rsidR="001475CE">
          <w:rPr>
            <w:noProof/>
            <w:webHidden/>
          </w:rPr>
          <w:t>13</w:t>
        </w:r>
        <w:r w:rsidR="00AD5A22">
          <w:rPr>
            <w:noProof/>
            <w:webHidden/>
          </w:rPr>
          <w:fldChar w:fldCharType="end"/>
        </w:r>
      </w:hyperlink>
    </w:p>
    <w:p w14:paraId="03626AFE" w14:textId="2380B35F"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40" w:history="1">
        <w:r w:rsidR="00AD5A22" w:rsidRPr="002F6C94">
          <w:rPr>
            <w:rStyle w:val="Hyperlink"/>
            <w:noProof/>
          </w:rPr>
          <w:t>1.4.5</w:t>
        </w:r>
        <w:r w:rsidR="00AD5A22">
          <w:rPr>
            <w:rFonts w:asciiTheme="minorHAnsi" w:eastAsiaTheme="minorEastAsia" w:hAnsiTheme="minorHAnsi" w:cstheme="minorBidi"/>
            <w:iCs w:val="0"/>
            <w:noProof/>
            <w:sz w:val="22"/>
            <w:szCs w:val="22"/>
          </w:rPr>
          <w:tab/>
        </w:r>
        <w:r w:rsidR="00AD5A22" w:rsidRPr="002F6C94">
          <w:rPr>
            <w:rStyle w:val="Hyperlink"/>
            <w:noProof/>
          </w:rPr>
          <w:t>RULE – Functional Declaration</w:t>
        </w:r>
        <w:r w:rsidR="00AD5A22">
          <w:rPr>
            <w:noProof/>
            <w:webHidden/>
          </w:rPr>
          <w:tab/>
        </w:r>
        <w:r w:rsidR="00AD5A22">
          <w:rPr>
            <w:noProof/>
            <w:webHidden/>
          </w:rPr>
          <w:fldChar w:fldCharType="begin"/>
        </w:r>
        <w:r w:rsidR="00AD5A22">
          <w:rPr>
            <w:noProof/>
            <w:webHidden/>
          </w:rPr>
          <w:instrText xml:space="preserve"> PAGEREF _Toc106275940 \h </w:instrText>
        </w:r>
        <w:r w:rsidR="00AD5A22">
          <w:rPr>
            <w:noProof/>
            <w:webHidden/>
          </w:rPr>
        </w:r>
        <w:r w:rsidR="00AD5A22">
          <w:rPr>
            <w:noProof/>
            <w:webHidden/>
          </w:rPr>
          <w:fldChar w:fldCharType="separate"/>
        </w:r>
        <w:r w:rsidR="001475CE">
          <w:rPr>
            <w:noProof/>
            <w:webHidden/>
          </w:rPr>
          <w:t>15</w:t>
        </w:r>
        <w:r w:rsidR="00AD5A22">
          <w:rPr>
            <w:noProof/>
            <w:webHidden/>
          </w:rPr>
          <w:fldChar w:fldCharType="end"/>
        </w:r>
      </w:hyperlink>
    </w:p>
    <w:p w14:paraId="71AF51E3" w14:textId="69354534"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41" w:history="1">
        <w:r w:rsidR="00AD5A22" w:rsidRPr="002F6C94">
          <w:rPr>
            <w:rStyle w:val="Hyperlink"/>
            <w:noProof/>
          </w:rPr>
          <w:t>1.4.6</w:t>
        </w:r>
        <w:r w:rsidR="00AD5A22">
          <w:rPr>
            <w:rFonts w:asciiTheme="minorHAnsi" w:eastAsiaTheme="minorEastAsia" w:hAnsiTheme="minorHAnsi" w:cstheme="minorBidi"/>
            <w:iCs w:val="0"/>
            <w:noProof/>
            <w:sz w:val="22"/>
            <w:szCs w:val="22"/>
          </w:rPr>
          <w:tab/>
        </w:r>
        <w:r w:rsidR="00AD5A22" w:rsidRPr="002F6C94">
          <w:rPr>
            <w:rStyle w:val="Hyperlink"/>
            <w:noProof/>
          </w:rPr>
          <w:t>RULE – Web Indication of Functional Declaration</w:t>
        </w:r>
        <w:r w:rsidR="00AD5A22">
          <w:rPr>
            <w:noProof/>
            <w:webHidden/>
          </w:rPr>
          <w:tab/>
        </w:r>
        <w:r w:rsidR="00AD5A22">
          <w:rPr>
            <w:noProof/>
            <w:webHidden/>
          </w:rPr>
          <w:fldChar w:fldCharType="begin"/>
        </w:r>
        <w:r w:rsidR="00AD5A22">
          <w:rPr>
            <w:noProof/>
            <w:webHidden/>
          </w:rPr>
          <w:instrText xml:space="preserve"> PAGEREF _Toc106275941 \h </w:instrText>
        </w:r>
        <w:r w:rsidR="00AD5A22">
          <w:rPr>
            <w:noProof/>
            <w:webHidden/>
          </w:rPr>
        </w:r>
        <w:r w:rsidR="00AD5A22">
          <w:rPr>
            <w:noProof/>
            <w:webHidden/>
          </w:rPr>
          <w:fldChar w:fldCharType="separate"/>
        </w:r>
        <w:r w:rsidR="001475CE">
          <w:rPr>
            <w:noProof/>
            <w:webHidden/>
          </w:rPr>
          <w:t>15</w:t>
        </w:r>
        <w:r w:rsidR="00AD5A22">
          <w:rPr>
            <w:noProof/>
            <w:webHidden/>
          </w:rPr>
          <w:fldChar w:fldCharType="end"/>
        </w:r>
      </w:hyperlink>
    </w:p>
    <w:p w14:paraId="6DE55378" w14:textId="6E8A98A9"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42" w:history="1">
        <w:r w:rsidR="00AD5A22" w:rsidRPr="002F6C94">
          <w:rPr>
            <w:rStyle w:val="Hyperlink"/>
            <w:noProof/>
          </w:rPr>
          <w:t>1.4.7</w:t>
        </w:r>
        <w:r w:rsidR="00AD5A22">
          <w:rPr>
            <w:rFonts w:asciiTheme="minorHAnsi" w:eastAsiaTheme="minorEastAsia" w:hAnsiTheme="minorHAnsi" w:cstheme="minorBidi"/>
            <w:iCs w:val="0"/>
            <w:noProof/>
            <w:sz w:val="22"/>
            <w:szCs w:val="22"/>
          </w:rPr>
          <w:tab/>
        </w:r>
        <w:r w:rsidR="00AD5A22" w:rsidRPr="002F6C94">
          <w:rPr>
            <w:rStyle w:val="Hyperlink"/>
            <w:noProof/>
          </w:rPr>
          <w:t>RULE – Terms Using the LXI Trademark</w:t>
        </w:r>
        <w:r w:rsidR="00AD5A22">
          <w:rPr>
            <w:noProof/>
            <w:webHidden/>
          </w:rPr>
          <w:tab/>
        </w:r>
        <w:r w:rsidR="00AD5A22">
          <w:rPr>
            <w:noProof/>
            <w:webHidden/>
          </w:rPr>
          <w:fldChar w:fldCharType="begin"/>
        </w:r>
        <w:r w:rsidR="00AD5A22">
          <w:rPr>
            <w:noProof/>
            <w:webHidden/>
          </w:rPr>
          <w:instrText xml:space="preserve"> PAGEREF _Toc106275942 \h </w:instrText>
        </w:r>
        <w:r w:rsidR="00AD5A22">
          <w:rPr>
            <w:noProof/>
            <w:webHidden/>
          </w:rPr>
        </w:r>
        <w:r w:rsidR="00AD5A22">
          <w:rPr>
            <w:noProof/>
            <w:webHidden/>
          </w:rPr>
          <w:fldChar w:fldCharType="separate"/>
        </w:r>
        <w:r w:rsidR="001475CE">
          <w:rPr>
            <w:noProof/>
            <w:webHidden/>
          </w:rPr>
          <w:t>16</w:t>
        </w:r>
        <w:r w:rsidR="00AD5A22">
          <w:rPr>
            <w:noProof/>
            <w:webHidden/>
          </w:rPr>
          <w:fldChar w:fldCharType="end"/>
        </w:r>
      </w:hyperlink>
    </w:p>
    <w:p w14:paraId="11C012EA" w14:textId="2A494256"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43" w:history="1">
        <w:r w:rsidR="00AD5A22" w:rsidRPr="002F6C94">
          <w:rPr>
            <w:rStyle w:val="Hyperlink"/>
            <w:noProof/>
          </w:rPr>
          <w:t>2</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LXI Physical Specifications</w:t>
        </w:r>
        <w:r w:rsidR="00AD5A22">
          <w:rPr>
            <w:noProof/>
            <w:webHidden/>
          </w:rPr>
          <w:tab/>
        </w:r>
        <w:r w:rsidR="00AD5A22">
          <w:rPr>
            <w:noProof/>
            <w:webHidden/>
          </w:rPr>
          <w:fldChar w:fldCharType="begin"/>
        </w:r>
        <w:r w:rsidR="00AD5A22">
          <w:rPr>
            <w:noProof/>
            <w:webHidden/>
          </w:rPr>
          <w:instrText xml:space="preserve"> PAGEREF _Toc106275943 \h </w:instrText>
        </w:r>
        <w:r w:rsidR="00AD5A22">
          <w:rPr>
            <w:noProof/>
            <w:webHidden/>
          </w:rPr>
        </w:r>
        <w:r w:rsidR="00AD5A22">
          <w:rPr>
            <w:noProof/>
            <w:webHidden/>
          </w:rPr>
          <w:fldChar w:fldCharType="separate"/>
        </w:r>
        <w:r w:rsidR="001475CE">
          <w:rPr>
            <w:noProof/>
            <w:webHidden/>
          </w:rPr>
          <w:t>17</w:t>
        </w:r>
        <w:r w:rsidR="00AD5A22">
          <w:rPr>
            <w:noProof/>
            <w:webHidden/>
          </w:rPr>
          <w:fldChar w:fldCharType="end"/>
        </w:r>
      </w:hyperlink>
    </w:p>
    <w:p w14:paraId="10A25947" w14:textId="4C7A1504"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44" w:history="1">
        <w:r w:rsidR="00AD5A22" w:rsidRPr="002F6C94">
          <w:rPr>
            <w:rStyle w:val="Hyperlink"/>
            <w:noProof/>
          </w:rPr>
          <w:t>2.1</w:t>
        </w:r>
        <w:r w:rsidR="00AD5A22">
          <w:rPr>
            <w:rFonts w:asciiTheme="minorHAnsi" w:eastAsiaTheme="minorEastAsia" w:hAnsiTheme="minorHAnsi" w:cstheme="minorBidi"/>
            <w:smallCaps w:val="0"/>
            <w:noProof/>
            <w:sz w:val="22"/>
            <w:szCs w:val="22"/>
          </w:rPr>
          <w:tab/>
        </w:r>
        <w:r w:rsidR="00AD5A22" w:rsidRPr="002F6C94">
          <w:rPr>
            <w:rStyle w:val="Hyperlink"/>
            <w:noProof/>
          </w:rPr>
          <w:t>Introduction</w:t>
        </w:r>
        <w:r w:rsidR="00AD5A22">
          <w:rPr>
            <w:noProof/>
            <w:webHidden/>
          </w:rPr>
          <w:tab/>
        </w:r>
        <w:r w:rsidR="00AD5A22">
          <w:rPr>
            <w:noProof/>
            <w:webHidden/>
          </w:rPr>
          <w:fldChar w:fldCharType="begin"/>
        </w:r>
        <w:r w:rsidR="00AD5A22">
          <w:rPr>
            <w:noProof/>
            <w:webHidden/>
          </w:rPr>
          <w:instrText xml:space="preserve"> PAGEREF _Toc106275944 \h </w:instrText>
        </w:r>
        <w:r w:rsidR="00AD5A22">
          <w:rPr>
            <w:noProof/>
            <w:webHidden/>
          </w:rPr>
        </w:r>
        <w:r w:rsidR="00AD5A22">
          <w:rPr>
            <w:noProof/>
            <w:webHidden/>
          </w:rPr>
          <w:fldChar w:fldCharType="separate"/>
        </w:r>
        <w:r w:rsidR="001475CE">
          <w:rPr>
            <w:noProof/>
            <w:webHidden/>
          </w:rPr>
          <w:t>17</w:t>
        </w:r>
        <w:r w:rsidR="00AD5A22">
          <w:rPr>
            <w:noProof/>
            <w:webHidden/>
          </w:rPr>
          <w:fldChar w:fldCharType="end"/>
        </w:r>
      </w:hyperlink>
    </w:p>
    <w:p w14:paraId="3F47AA19" w14:textId="47CFA2C1"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45" w:history="1">
        <w:r w:rsidR="00AD5A22" w:rsidRPr="002F6C94">
          <w:rPr>
            <w:rStyle w:val="Hyperlink"/>
            <w:noProof/>
          </w:rPr>
          <w:t>2.4</w:t>
        </w:r>
        <w:r w:rsidR="00AD5A22">
          <w:rPr>
            <w:rFonts w:asciiTheme="minorHAnsi" w:eastAsiaTheme="minorEastAsia" w:hAnsiTheme="minorHAnsi" w:cstheme="minorBidi"/>
            <w:smallCaps w:val="0"/>
            <w:noProof/>
            <w:sz w:val="22"/>
            <w:szCs w:val="22"/>
          </w:rPr>
          <w:tab/>
        </w:r>
        <w:r w:rsidR="00AD5A22" w:rsidRPr="002F6C94">
          <w:rPr>
            <w:rStyle w:val="Hyperlink"/>
            <w:noProof/>
          </w:rPr>
          <w:t>Electrical Standards</w:t>
        </w:r>
        <w:r w:rsidR="00AD5A22">
          <w:rPr>
            <w:noProof/>
            <w:webHidden/>
          </w:rPr>
          <w:tab/>
        </w:r>
        <w:r w:rsidR="00AD5A22">
          <w:rPr>
            <w:noProof/>
            <w:webHidden/>
          </w:rPr>
          <w:fldChar w:fldCharType="begin"/>
        </w:r>
        <w:r w:rsidR="00AD5A22">
          <w:rPr>
            <w:noProof/>
            <w:webHidden/>
          </w:rPr>
          <w:instrText xml:space="preserve"> PAGEREF _Toc106275945 \h </w:instrText>
        </w:r>
        <w:r w:rsidR="00AD5A22">
          <w:rPr>
            <w:noProof/>
            <w:webHidden/>
          </w:rPr>
        </w:r>
        <w:r w:rsidR="00AD5A22">
          <w:rPr>
            <w:noProof/>
            <w:webHidden/>
          </w:rPr>
          <w:fldChar w:fldCharType="separate"/>
        </w:r>
        <w:r w:rsidR="001475CE">
          <w:rPr>
            <w:noProof/>
            <w:webHidden/>
          </w:rPr>
          <w:t>17</w:t>
        </w:r>
        <w:r w:rsidR="00AD5A22">
          <w:rPr>
            <w:noProof/>
            <w:webHidden/>
          </w:rPr>
          <w:fldChar w:fldCharType="end"/>
        </w:r>
      </w:hyperlink>
    </w:p>
    <w:p w14:paraId="3B55487D" w14:textId="34B5796A"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46" w:history="1">
        <w:r w:rsidR="00AD5A22" w:rsidRPr="002F6C94">
          <w:rPr>
            <w:rStyle w:val="Hyperlink"/>
            <w:rFonts w:eastAsia="MS Mincho"/>
            <w:noProof/>
          </w:rPr>
          <w:t>2.4.5</w:t>
        </w:r>
        <w:r w:rsidR="00AD5A22">
          <w:rPr>
            <w:rFonts w:asciiTheme="minorHAnsi" w:eastAsiaTheme="minorEastAsia" w:hAnsiTheme="minorHAnsi" w:cstheme="minorBidi"/>
            <w:iCs w:val="0"/>
            <w:noProof/>
            <w:sz w:val="22"/>
            <w:szCs w:val="22"/>
          </w:rPr>
          <w:tab/>
        </w:r>
        <w:r w:rsidR="00AD5A22" w:rsidRPr="002F6C94">
          <w:rPr>
            <w:rStyle w:val="Hyperlink"/>
            <w:rFonts w:eastAsia="MS Mincho"/>
            <w:noProof/>
          </w:rPr>
          <w:t>LAN Configuration Initialize (LCI)</w:t>
        </w:r>
        <w:r w:rsidR="00AD5A22">
          <w:rPr>
            <w:noProof/>
            <w:webHidden/>
          </w:rPr>
          <w:tab/>
        </w:r>
        <w:r w:rsidR="00AD5A22">
          <w:rPr>
            <w:noProof/>
            <w:webHidden/>
          </w:rPr>
          <w:fldChar w:fldCharType="begin"/>
        </w:r>
        <w:r w:rsidR="00AD5A22">
          <w:rPr>
            <w:noProof/>
            <w:webHidden/>
          </w:rPr>
          <w:instrText xml:space="preserve"> PAGEREF _Toc106275946 \h </w:instrText>
        </w:r>
        <w:r w:rsidR="00AD5A22">
          <w:rPr>
            <w:noProof/>
            <w:webHidden/>
          </w:rPr>
        </w:r>
        <w:r w:rsidR="00AD5A22">
          <w:rPr>
            <w:noProof/>
            <w:webHidden/>
          </w:rPr>
          <w:fldChar w:fldCharType="separate"/>
        </w:r>
        <w:r w:rsidR="001475CE">
          <w:rPr>
            <w:noProof/>
            <w:webHidden/>
          </w:rPr>
          <w:t>17</w:t>
        </w:r>
        <w:r w:rsidR="00AD5A22">
          <w:rPr>
            <w:noProof/>
            <w:webHidden/>
          </w:rPr>
          <w:fldChar w:fldCharType="end"/>
        </w:r>
      </w:hyperlink>
    </w:p>
    <w:p w14:paraId="51CAC138" w14:textId="5BD07A2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47" w:history="1">
        <w:r w:rsidR="00AD5A22" w:rsidRPr="002F6C94">
          <w:rPr>
            <w:rStyle w:val="Hyperlink"/>
            <w:noProof/>
          </w:rPr>
          <w:t>2.4.9</w:t>
        </w:r>
        <w:r w:rsidR="00AD5A22">
          <w:rPr>
            <w:rFonts w:asciiTheme="minorHAnsi" w:eastAsiaTheme="minorEastAsia" w:hAnsiTheme="minorHAnsi" w:cstheme="minorBidi"/>
            <w:iCs w:val="0"/>
            <w:noProof/>
            <w:sz w:val="22"/>
            <w:szCs w:val="22"/>
          </w:rPr>
          <w:tab/>
        </w:r>
        <w:r w:rsidR="00AD5A22" w:rsidRPr="002F6C94">
          <w:rPr>
            <w:rStyle w:val="Hyperlink"/>
            <w:noProof/>
          </w:rPr>
          <w:t>LAN Connectors</w:t>
        </w:r>
        <w:r w:rsidR="00AD5A22">
          <w:rPr>
            <w:noProof/>
            <w:webHidden/>
          </w:rPr>
          <w:tab/>
        </w:r>
        <w:r w:rsidR="00AD5A22">
          <w:rPr>
            <w:noProof/>
            <w:webHidden/>
          </w:rPr>
          <w:fldChar w:fldCharType="begin"/>
        </w:r>
        <w:r w:rsidR="00AD5A22">
          <w:rPr>
            <w:noProof/>
            <w:webHidden/>
          </w:rPr>
          <w:instrText xml:space="preserve"> PAGEREF _Toc106275947 \h </w:instrText>
        </w:r>
        <w:r w:rsidR="00AD5A22">
          <w:rPr>
            <w:noProof/>
            <w:webHidden/>
          </w:rPr>
        </w:r>
        <w:r w:rsidR="00AD5A22">
          <w:rPr>
            <w:noProof/>
            <w:webHidden/>
          </w:rPr>
          <w:fldChar w:fldCharType="separate"/>
        </w:r>
        <w:r w:rsidR="001475CE">
          <w:rPr>
            <w:noProof/>
            <w:webHidden/>
          </w:rPr>
          <w:t>18</w:t>
        </w:r>
        <w:r w:rsidR="00AD5A22">
          <w:rPr>
            <w:noProof/>
            <w:webHidden/>
          </w:rPr>
          <w:fldChar w:fldCharType="end"/>
        </w:r>
      </w:hyperlink>
    </w:p>
    <w:p w14:paraId="6A636B11" w14:textId="6227B23A"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48" w:history="1">
        <w:r w:rsidR="00AD5A22" w:rsidRPr="002F6C94">
          <w:rPr>
            <w:rStyle w:val="Hyperlink"/>
            <w:noProof/>
          </w:rPr>
          <w:t>2.5</w:t>
        </w:r>
        <w:r w:rsidR="00AD5A22">
          <w:rPr>
            <w:rFonts w:asciiTheme="minorHAnsi" w:eastAsiaTheme="minorEastAsia" w:hAnsiTheme="minorHAnsi" w:cstheme="minorBidi"/>
            <w:smallCaps w:val="0"/>
            <w:noProof/>
            <w:sz w:val="22"/>
            <w:szCs w:val="22"/>
          </w:rPr>
          <w:tab/>
        </w:r>
        <w:r w:rsidR="00AD5A22" w:rsidRPr="002F6C94">
          <w:rPr>
            <w:rStyle w:val="Hyperlink"/>
            <w:noProof/>
          </w:rPr>
          <w:t>Electrical Standards – Status Indicators</w:t>
        </w:r>
        <w:r w:rsidR="00AD5A22">
          <w:rPr>
            <w:noProof/>
            <w:webHidden/>
          </w:rPr>
          <w:tab/>
        </w:r>
        <w:r w:rsidR="00AD5A22">
          <w:rPr>
            <w:noProof/>
            <w:webHidden/>
          </w:rPr>
          <w:fldChar w:fldCharType="begin"/>
        </w:r>
        <w:r w:rsidR="00AD5A22">
          <w:rPr>
            <w:noProof/>
            <w:webHidden/>
          </w:rPr>
          <w:instrText xml:space="preserve"> PAGEREF _Toc106275948 \h </w:instrText>
        </w:r>
        <w:r w:rsidR="00AD5A22">
          <w:rPr>
            <w:noProof/>
            <w:webHidden/>
          </w:rPr>
        </w:r>
        <w:r w:rsidR="00AD5A22">
          <w:rPr>
            <w:noProof/>
            <w:webHidden/>
          </w:rPr>
          <w:fldChar w:fldCharType="separate"/>
        </w:r>
        <w:r w:rsidR="001475CE">
          <w:rPr>
            <w:noProof/>
            <w:webHidden/>
          </w:rPr>
          <w:t>19</w:t>
        </w:r>
        <w:r w:rsidR="00AD5A22">
          <w:rPr>
            <w:noProof/>
            <w:webHidden/>
          </w:rPr>
          <w:fldChar w:fldCharType="end"/>
        </w:r>
      </w:hyperlink>
    </w:p>
    <w:p w14:paraId="030F5055" w14:textId="53D40C24"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49" w:history="1">
        <w:r w:rsidR="00AD5A22" w:rsidRPr="002F6C94">
          <w:rPr>
            <w:rStyle w:val="Hyperlink"/>
            <w:noProof/>
          </w:rPr>
          <w:t>2.5.1</w:t>
        </w:r>
        <w:r w:rsidR="00AD5A22">
          <w:rPr>
            <w:rFonts w:asciiTheme="minorHAnsi" w:eastAsiaTheme="minorEastAsia" w:hAnsiTheme="minorHAnsi" w:cstheme="minorBidi"/>
            <w:iCs w:val="0"/>
            <w:noProof/>
            <w:sz w:val="22"/>
            <w:szCs w:val="22"/>
          </w:rPr>
          <w:tab/>
        </w:r>
        <w:r w:rsidR="00AD5A22" w:rsidRPr="002F6C94">
          <w:rPr>
            <w:rStyle w:val="Hyperlink"/>
            <w:noProof/>
          </w:rPr>
          <w:t>Power Indicator</w:t>
        </w:r>
        <w:r w:rsidR="00AD5A22">
          <w:rPr>
            <w:noProof/>
            <w:webHidden/>
          </w:rPr>
          <w:tab/>
        </w:r>
        <w:r w:rsidR="00AD5A22">
          <w:rPr>
            <w:noProof/>
            <w:webHidden/>
          </w:rPr>
          <w:fldChar w:fldCharType="begin"/>
        </w:r>
        <w:r w:rsidR="00AD5A22">
          <w:rPr>
            <w:noProof/>
            <w:webHidden/>
          </w:rPr>
          <w:instrText xml:space="preserve"> PAGEREF _Toc106275949 \h </w:instrText>
        </w:r>
        <w:r w:rsidR="00AD5A22">
          <w:rPr>
            <w:noProof/>
            <w:webHidden/>
          </w:rPr>
        </w:r>
        <w:r w:rsidR="00AD5A22">
          <w:rPr>
            <w:noProof/>
            <w:webHidden/>
          </w:rPr>
          <w:fldChar w:fldCharType="separate"/>
        </w:r>
        <w:r w:rsidR="001475CE">
          <w:rPr>
            <w:noProof/>
            <w:webHidden/>
          </w:rPr>
          <w:t>20</w:t>
        </w:r>
        <w:r w:rsidR="00AD5A22">
          <w:rPr>
            <w:noProof/>
            <w:webHidden/>
          </w:rPr>
          <w:fldChar w:fldCharType="end"/>
        </w:r>
      </w:hyperlink>
    </w:p>
    <w:p w14:paraId="7D898898" w14:textId="79B12BC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50" w:history="1">
        <w:r w:rsidR="00AD5A22" w:rsidRPr="002F6C94">
          <w:rPr>
            <w:rStyle w:val="Hyperlink"/>
            <w:noProof/>
          </w:rPr>
          <w:t>2.5.2</w:t>
        </w:r>
        <w:r w:rsidR="00AD5A22">
          <w:rPr>
            <w:rFonts w:asciiTheme="minorHAnsi" w:eastAsiaTheme="minorEastAsia" w:hAnsiTheme="minorHAnsi" w:cstheme="minorBidi"/>
            <w:iCs w:val="0"/>
            <w:noProof/>
            <w:sz w:val="22"/>
            <w:szCs w:val="22"/>
          </w:rPr>
          <w:tab/>
        </w:r>
        <w:r w:rsidR="00AD5A22" w:rsidRPr="002F6C94">
          <w:rPr>
            <w:rStyle w:val="Hyperlink"/>
            <w:noProof/>
          </w:rPr>
          <w:t>LAN Status Indicator</w:t>
        </w:r>
        <w:r w:rsidR="00AD5A22">
          <w:rPr>
            <w:noProof/>
            <w:webHidden/>
          </w:rPr>
          <w:tab/>
        </w:r>
        <w:r w:rsidR="00AD5A22">
          <w:rPr>
            <w:noProof/>
            <w:webHidden/>
          </w:rPr>
          <w:fldChar w:fldCharType="begin"/>
        </w:r>
        <w:r w:rsidR="00AD5A22">
          <w:rPr>
            <w:noProof/>
            <w:webHidden/>
          </w:rPr>
          <w:instrText xml:space="preserve"> PAGEREF _Toc106275950 \h </w:instrText>
        </w:r>
        <w:r w:rsidR="00AD5A22">
          <w:rPr>
            <w:noProof/>
            <w:webHidden/>
          </w:rPr>
        </w:r>
        <w:r w:rsidR="00AD5A22">
          <w:rPr>
            <w:noProof/>
            <w:webHidden/>
          </w:rPr>
          <w:fldChar w:fldCharType="separate"/>
        </w:r>
        <w:r w:rsidR="001475CE">
          <w:rPr>
            <w:noProof/>
            <w:webHidden/>
          </w:rPr>
          <w:t>21</w:t>
        </w:r>
        <w:r w:rsidR="00AD5A22">
          <w:rPr>
            <w:noProof/>
            <w:webHidden/>
          </w:rPr>
          <w:fldChar w:fldCharType="end"/>
        </w:r>
      </w:hyperlink>
    </w:p>
    <w:p w14:paraId="204A2682" w14:textId="447FD231"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51" w:history="1">
        <w:r w:rsidR="00AD5A22" w:rsidRPr="002F6C94">
          <w:rPr>
            <w:rStyle w:val="Hyperlink"/>
            <w:noProof/>
          </w:rPr>
          <w:t>2.6</w:t>
        </w:r>
        <w:r w:rsidR="00AD5A22">
          <w:rPr>
            <w:rFonts w:asciiTheme="minorHAnsi" w:eastAsiaTheme="minorEastAsia" w:hAnsiTheme="minorHAnsi" w:cstheme="minorBidi"/>
            <w:smallCaps w:val="0"/>
            <w:noProof/>
            <w:sz w:val="22"/>
            <w:szCs w:val="22"/>
          </w:rPr>
          <w:tab/>
        </w:r>
        <w:r w:rsidR="00AD5A22" w:rsidRPr="002F6C94">
          <w:rPr>
            <w:rStyle w:val="Hyperlink"/>
            <w:noProof/>
          </w:rPr>
          <w:t>LXI Device and Documentation Labeling Requirements</w:t>
        </w:r>
        <w:r w:rsidR="00AD5A22">
          <w:rPr>
            <w:noProof/>
            <w:webHidden/>
          </w:rPr>
          <w:tab/>
        </w:r>
        <w:r w:rsidR="00AD5A22">
          <w:rPr>
            <w:noProof/>
            <w:webHidden/>
          </w:rPr>
          <w:fldChar w:fldCharType="begin"/>
        </w:r>
        <w:r w:rsidR="00AD5A22">
          <w:rPr>
            <w:noProof/>
            <w:webHidden/>
          </w:rPr>
          <w:instrText xml:space="preserve"> PAGEREF _Toc106275951 \h </w:instrText>
        </w:r>
        <w:r w:rsidR="00AD5A22">
          <w:rPr>
            <w:noProof/>
            <w:webHidden/>
          </w:rPr>
        </w:r>
        <w:r w:rsidR="00AD5A22">
          <w:rPr>
            <w:noProof/>
            <w:webHidden/>
          </w:rPr>
          <w:fldChar w:fldCharType="separate"/>
        </w:r>
        <w:r w:rsidR="001475CE">
          <w:rPr>
            <w:noProof/>
            <w:webHidden/>
          </w:rPr>
          <w:t>22</w:t>
        </w:r>
        <w:r w:rsidR="00AD5A22">
          <w:rPr>
            <w:noProof/>
            <w:webHidden/>
          </w:rPr>
          <w:fldChar w:fldCharType="end"/>
        </w:r>
      </w:hyperlink>
    </w:p>
    <w:p w14:paraId="57B41A5F" w14:textId="450D356A"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52" w:history="1">
        <w:r w:rsidR="00AD5A22" w:rsidRPr="002F6C94">
          <w:rPr>
            <w:rStyle w:val="Hyperlink"/>
            <w:noProof/>
          </w:rPr>
          <w:t>3</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LXI Device Synchronization and Events</w:t>
        </w:r>
        <w:r w:rsidR="00AD5A22">
          <w:rPr>
            <w:noProof/>
            <w:webHidden/>
          </w:rPr>
          <w:tab/>
        </w:r>
        <w:r w:rsidR="00AD5A22">
          <w:rPr>
            <w:noProof/>
            <w:webHidden/>
          </w:rPr>
          <w:fldChar w:fldCharType="begin"/>
        </w:r>
        <w:r w:rsidR="00AD5A22">
          <w:rPr>
            <w:noProof/>
            <w:webHidden/>
          </w:rPr>
          <w:instrText xml:space="preserve"> PAGEREF _Toc106275952 \h </w:instrText>
        </w:r>
        <w:r w:rsidR="00AD5A22">
          <w:rPr>
            <w:noProof/>
            <w:webHidden/>
          </w:rPr>
        </w:r>
        <w:r w:rsidR="00AD5A22">
          <w:rPr>
            <w:noProof/>
            <w:webHidden/>
          </w:rPr>
          <w:fldChar w:fldCharType="separate"/>
        </w:r>
        <w:r w:rsidR="001475CE">
          <w:rPr>
            <w:noProof/>
            <w:webHidden/>
          </w:rPr>
          <w:t>24</w:t>
        </w:r>
        <w:r w:rsidR="00AD5A22">
          <w:rPr>
            <w:noProof/>
            <w:webHidden/>
          </w:rPr>
          <w:fldChar w:fldCharType="end"/>
        </w:r>
      </w:hyperlink>
    </w:p>
    <w:p w14:paraId="3364A3DA" w14:textId="3AB2D3DA"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53" w:history="1">
        <w:r w:rsidR="00AD5A22" w:rsidRPr="002F6C94">
          <w:rPr>
            <w:rStyle w:val="Hyperlink"/>
            <w:noProof/>
          </w:rPr>
          <w:t>3.1</w:t>
        </w:r>
        <w:r w:rsidR="00AD5A22">
          <w:rPr>
            <w:rFonts w:asciiTheme="minorHAnsi" w:eastAsiaTheme="minorEastAsia" w:hAnsiTheme="minorHAnsi" w:cstheme="minorBidi"/>
            <w:smallCaps w:val="0"/>
            <w:noProof/>
            <w:sz w:val="22"/>
            <w:szCs w:val="22"/>
          </w:rPr>
          <w:tab/>
        </w:r>
        <w:r w:rsidR="00AD5A22" w:rsidRPr="002F6C94">
          <w:rPr>
            <w:rStyle w:val="Hyperlink"/>
            <w:noProof/>
          </w:rPr>
          <w:t>Introduction</w:t>
        </w:r>
        <w:r w:rsidR="00AD5A22">
          <w:rPr>
            <w:noProof/>
            <w:webHidden/>
          </w:rPr>
          <w:tab/>
        </w:r>
        <w:r w:rsidR="00AD5A22">
          <w:rPr>
            <w:noProof/>
            <w:webHidden/>
          </w:rPr>
          <w:fldChar w:fldCharType="begin"/>
        </w:r>
        <w:r w:rsidR="00AD5A22">
          <w:rPr>
            <w:noProof/>
            <w:webHidden/>
          </w:rPr>
          <w:instrText xml:space="preserve"> PAGEREF _Toc106275953 \h </w:instrText>
        </w:r>
        <w:r w:rsidR="00AD5A22">
          <w:rPr>
            <w:noProof/>
            <w:webHidden/>
          </w:rPr>
        </w:r>
        <w:r w:rsidR="00AD5A22">
          <w:rPr>
            <w:noProof/>
            <w:webHidden/>
          </w:rPr>
          <w:fldChar w:fldCharType="separate"/>
        </w:r>
        <w:r w:rsidR="001475CE">
          <w:rPr>
            <w:noProof/>
            <w:webHidden/>
          </w:rPr>
          <w:t>24</w:t>
        </w:r>
        <w:r w:rsidR="00AD5A22">
          <w:rPr>
            <w:noProof/>
            <w:webHidden/>
          </w:rPr>
          <w:fldChar w:fldCharType="end"/>
        </w:r>
      </w:hyperlink>
    </w:p>
    <w:p w14:paraId="36EEA6E8" w14:textId="41C9D1E1"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54" w:history="1">
        <w:r w:rsidR="00AD5A22" w:rsidRPr="002F6C94">
          <w:rPr>
            <w:rStyle w:val="Hyperlink"/>
            <w:noProof/>
          </w:rPr>
          <w:t>3.5</w:t>
        </w:r>
        <w:r w:rsidR="00AD5A22">
          <w:rPr>
            <w:rFonts w:asciiTheme="minorHAnsi" w:eastAsiaTheme="minorEastAsia" w:hAnsiTheme="minorHAnsi" w:cstheme="minorBidi"/>
            <w:smallCaps w:val="0"/>
            <w:noProof/>
            <w:sz w:val="22"/>
            <w:szCs w:val="22"/>
          </w:rPr>
          <w:tab/>
        </w:r>
        <w:r w:rsidR="00AD5A22" w:rsidRPr="002F6C94">
          <w:rPr>
            <w:rStyle w:val="Hyperlink"/>
            <w:noProof/>
          </w:rPr>
          <w:t>LXI Event Handling</w:t>
        </w:r>
        <w:r w:rsidR="00AD5A22">
          <w:rPr>
            <w:noProof/>
            <w:webHidden/>
          </w:rPr>
          <w:tab/>
        </w:r>
        <w:r w:rsidR="00AD5A22">
          <w:rPr>
            <w:noProof/>
            <w:webHidden/>
          </w:rPr>
          <w:fldChar w:fldCharType="begin"/>
        </w:r>
        <w:r w:rsidR="00AD5A22">
          <w:rPr>
            <w:noProof/>
            <w:webHidden/>
          </w:rPr>
          <w:instrText xml:space="preserve"> PAGEREF _Toc106275954 \h </w:instrText>
        </w:r>
        <w:r w:rsidR="00AD5A22">
          <w:rPr>
            <w:noProof/>
            <w:webHidden/>
          </w:rPr>
        </w:r>
        <w:r w:rsidR="00AD5A22">
          <w:rPr>
            <w:noProof/>
            <w:webHidden/>
          </w:rPr>
          <w:fldChar w:fldCharType="separate"/>
        </w:r>
        <w:r w:rsidR="001475CE">
          <w:rPr>
            <w:noProof/>
            <w:webHidden/>
          </w:rPr>
          <w:t>25</w:t>
        </w:r>
        <w:r w:rsidR="00AD5A22">
          <w:rPr>
            <w:noProof/>
            <w:webHidden/>
          </w:rPr>
          <w:fldChar w:fldCharType="end"/>
        </w:r>
      </w:hyperlink>
    </w:p>
    <w:p w14:paraId="7C85DB68" w14:textId="785BDC32"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55" w:history="1">
        <w:r w:rsidR="00AD5A22" w:rsidRPr="002F6C94">
          <w:rPr>
            <w:rStyle w:val="Hyperlink"/>
            <w:noProof/>
          </w:rPr>
          <w:t>3.5.1</w:t>
        </w:r>
        <w:r w:rsidR="00AD5A22">
          <w:rPr>
            <w:rFonts w:asciiTheme="minorHAnsi" w:eastAsiaTheme="minorEastAsia" w:hAnsiTheme="minorHAnsi" w:cstheme="minorBidi"/>
            <w:iCs w:val="0"/>
            <w:noProof/>
            <w:sz w:val="22"/>
            <w:szCs w:val="22"/>
          </w:rPr>
          <w:tab/>
        </w:r>
        <w:r w:rsidR="00AD5A22" w:rsidRPr="002F6C94">
          <w:rPr>
            <w:rStyle w:val="Hyperlink"/>
            <w:noProof/>
          </w:rPr>
          <w:t>RULE – Measurement-related Functions Initiated by LXI Events</w:t>
        </w:r>
        <w:r w:rsidR="00AD5A22">
          <w:rPr>
            <w:noProof/>
            <w:webHidden/>
          </w:rPr>
          <w:tab/>
        </w:r>
        <w:r w:rsidR="00AD5A22">
          <w:rPr>
            <w:noProof/>
            <w:webHidden/>
          </w:rPr>
          <w:fldChar w:fldCharType="begin"/>
        </w:r>
        <w:r w:rsidR="00AD5A22">
          <w:rPr>
            <w:noProof/>
            <w:webHidden/>
          </w:rPr>
          <w:instrText xml:space="preserve"> PAGEREF _Toc106275955 \h </w:instrText>
        </w:r>
        <w:r w:rsidR="00AD5A22">
          <w:rPr>
            <w:noProof/>
            <w:webHidden/>
          </w:rPr>
        </w:r>
        <w:r w:rsidR="00AD5A22">
          <w:rPr>
            <w:noProof/>
            <w:webHidden/>
          </w:rPr>
          <w:fldChar w:fldCharType="separate"/>
        </w:r>
        <w:r w:rsidR="001475CE">
          <w:rPr>
            <w:noProof/>
            <w:webHidden/>
          </w:rPr>
          <w:t>25</w:t>
        </w:r>
        <w:r w:rsidR="00AD5A22">
          <w:rPr>
            <w:noProof/>
            <w:webHidden/>
          </w:rPr>
          <w:fldChar w:fldCharType="end"/>
        </w:r>
      </w:hyperlink>
    </w:p>
    <w:p w14:paraId="363F2FC6" w14:textId="7136F09E"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56" w:history="1">
        <w:r w:rsidR="00AD5A22" w:rsidRPr="002F6C94">
          <w:rPr>
            <w:rStyle w:val="Hyperlink"/>
            <w:noProof/>
          </w:rPr>
          <w:t>3.5.2</w:t>
        </w:r>
        <w:r w:rsidR="00AD5A22">
          <w:rPr>
            <w:rFonts w:asciiTheme="minorHAnsi" w:eastAsiaTheme="minorEastAsia" w:hAnsiTheme="minorHAnsi" w:cstheme="minorBidi"/>
            <w:iCs w:val="0"/>
            <w:noProof/>
            <w:sz w:val="22"/>
            <w:szCs w:val="22"/>
          </w:rPr>
          <w:tab/>
        </w:r>
        <w:r w:rsidR="00AD5A22" w:rsidRPr="002F6C94">
          <w:rPr>
            <w:rStyle w:val="Hyperlink"/>
            <w:noProof/>
          </w:rPr>
          <w:t>Recommendation – Trigger Outputs Can Be Transmitted by Any Method</w:t>
        </w:r>
        <w:r w:rsidR="00AD5A22">
          <w:rPr>
            <w:noProof/>
            <w:webHidden/>
          </w:rPr>
          <w:tab/>
        </w:r>
        <w:r w:rsidR="00AD5A22">
          <w:rPr>
            <w:noProof/>
            <w:webHidden/>
          </w:rPr>
          <w:fldChar w:fldCharType="begin"/>
        </w:r>
        <w:r w:rsidR="00AD5A22">
          <w:rPr>
            <w:noProof/>
            <w:webHidden/>
          </w:rPr>
          <w:instrText xml:space="preserve"> PAGEREF _Toc106275956 \h </w:instrText>
        </w:r>
        <w:r w:rsidR="00AD5A22">
          <w:rPr>
            <w:noProof/>
            <w:webHidden/>
          </w:rPr>
        </w:r>
        <w:r w:rsidR="00AD5A22">
          <w:rPr>
            <w:noProof/>
            <w:webHidden/>
          </w:rPr>
          <w:fldChar w:fldCharType="separate"/>
        </w:r>
        <w:r w:rsidR="001475CE">
          <w:rPr>
            <w:noProof/>
            <w:webHidden/>
          </w:rPr>
          <w:t>27</w:t>
        </w:r>
        <w:r w:rsidR="00AD5A22">
          <w:rPr>
            <w:noProof/>
            <w:webHidden/>
          </w:rPr>
          <w:fldChar w:fldCharType="end"/>
        </w:r>
      </w:hyperlink>
    </w:p>
    <w:p w14:paraId="311896AC" w14:textId="6B12BEBA"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57" w:history="1">
        <w:r w:rsidR="00AD5A22" w:rsidRPr="002F6C94">
          <w:rPr>
            <w:rStyle w:val="Hyperlink"/>
            <w:noProof/>
          </w:rPr>
          <w:t>3.7</w:t>
        </w:r>
        <w:r w:rsidR="00AD5A22">
          <w:rPr>
            <w:rFonts w:asciiTheme="minorHAnsi" w:eastAsiaTheme="minorEastAsia" w:hAnsiTheme="minorHAnsi" w:cstheme="minorBidi"/>
            <w:smallCaps w:val="0"/>
            <w:noProof/>
            <w:sz w:val="22"/>
            <w:szCs w:val="22"/>
          </w:rPr>
          <w:tab/>
        </w:r>
        <w:r w:rsidR="00AD5A22" w:rsidRPr="002F6C94">
          <w:rPr>
            <w:rStyle w:val="Hyperlink"/>
            <w:noProof/>
          </w:rPr>
          <w:t>RULE– Internal Log File for Events</w:t>
        </w:r>
        <w:r w:rsidR="00AD5A22">
          <w:rPr>
            <w:noProof/>
            <w:webHidden/>
          </w:rPr>
          <w:tab/>
        </w:r>
        <w:r w:rsidR="00AD5A22">
          <w:rPr>
            <w:noProof/>
            <w:webHidden/>
          </w:rPr>
          <w:fldChar w:fldCharType="begin"/>
        </w:r>
        <w:r w:rsidR="00AD5A22">
          <w:rPr>
            <w:noProof/>
            <w:webHidden/>
          </w:rPr>
          <w:instrText xml:space="preserve"> PAGEREF _Toc106275957 \h </w:instrText>
        </w:r>
        <w:r w:rsidR="00AD5A22">
          <w:rPr>
            <w:noProof/>
            <w:webHidden/>
          </w:rPr>
        </w:r>
        <w:r w:rsidR="00AD5A22">
          <w:rPr>
            <w:noProof/>
            <w:webHidden/>
          </w:rPr>
          <w:fldChar w:fldCharType="separate"/>
        </w:r>
        <w:r w:rsidR="001475CE">
          <w:rPr>
            <w:noProof/>
            <w:webHidden/>
          </w:rPr>
          <w:t>28</w:t>
        </w:r>
        <w:r w:rsidR="00AD5A22">
          <w:rPr>
            <w:noProof/>
            <w:webHidden/>
          </w:rPr>
          <w:fldChar w:fldCharType="end"/>
        </w:r>
      </w:hyperlink>
    </w:p>
    <w:p w14:paraId="175912DD" w14:textId="312C7082"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58" w:history="1">
        <w:r w:rsidR="00AD5A22" w:rsidRPr="002F6C94">
          <w:rPr>
            <w:rStyle w:val="Hyperlink"/>
            <w:noProof/>
          </w:rPr>
          <w:t>3.7.1</w:t>
        </w:r>
        <w:r w:rsidR="00AD5A22">
          <w:rPr>
            <w:rFonts w:asciiTheme="minorHAnsi" w:eastAsiaTheme="minorEastAsia" w:hAnsiTheme="minorHAnsi" w:cstheme="minorBidi"/>
            <w:iCs w:val="0"/>
            <w:noProof/>
            <w:sz w:val="22"/>
            <w:szCs w:val="22"/>
          </w:rPr>
          <w:tab/>
        </w:r>
        <w:r w:rsidR="00AD5A22" w:rsidRPr="002F6C94">
          <w:rPr>
            <w:rStyle w:val="Hyperlink"/>
            <w:noProof/>
          </w:rPr>
          <w:t>Recommendation – Events to Be Logged</w:t>
        </w:r>
        <w:r w:rsidR="00AD5A22">
          <w:rPr>
            <w:noProof/>
            <w:webHidden/>
          </w:rPr>
          <w:tab/>
        </w:r>
        <w:r w:rsidR="00AD5A22">
          <w:rPr>
            <w:noProof/>
            <w:webHidden/>
          </w:rPr>
          <w:fldChar w:fldCharType="begin"/>
        </w:r>
        <w:r w:rsidR="00AD5A22">
          <w:rPr>
            <w:noProof/>
            <w:webHidden/>
          </w:rPr>
          <w:instrText xml:space="preserve"> PAGEREF _Toc106275958 \h </w:instrText>
        </w:r>
        <w:r w:rsidR="00AD5A22">
          <w:rPr>
            <w:noProof/>
            <w:webHidden/>
          </w:rPr>
        </w:r>
        <w:r w:rsidR="00AD5A22">
          <w:rPr>
            <w:noProof/>
            <w:webHidden/>
          </w:rPr>
          <w:fldChar w:fldCharType="separate"/>
        </w:r>
        <w:r w:rsidR="001475CE">
          <w:rPr>
            <w:noProof/>
            <w:webHidden/>
          </w:rPr>
          <w:t>29</w:t>
        </w:r>
        <w:r w:rsidR="00AD5A22">
          <w:rPr>
            <w:noProof/>
            <w:webHidden/>
          </w:rPr>
          <w:fldChar w:fldCharType="end"/>
        </w:r>
      </w:hyperlink>
    </w:p>
    <w:p w14:paraId="4F355B9C" w14:textId="397C7754"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59" w:history="1">
        <w:r w:rsidR="00AD5A22" w:rsidRPr="002F6C94">
          <w:rPr>
            <w:rStyle w:val="Hyperlink"/>
            <w:noProof/>
          </w:rPr>
          <w:t>4</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Device-to-Device Data Communication of LXI Event Messages</w:t>
        </w:r>
        <w:r w:rsidR="00AD5A22">
          <w:rPr>
            <w:noProof/>
            <w:webHidden/>
          </w:rPr>
          <w:tab/>
        </w:r>
        <w:r w:rsidR="00AD5A22">
          <w:rPr>
            <w:noProof/>
            <w:webHidden/>
          </w:rPr>
          <w:fldChar w:fldCharType="begin"/>
        </w:r>
        <w:r w:rsidR="00AD5A22">
          <w:rPr>
            <w:noProof/>
            <w:webHidden/>
          </w:rPr>
          <w:instrText xml:space="preserve"> PAGEREF _Toc106275959 \h </w:instrText>
        </w:r>
        <w:r w:rsidR="00AD5A22">
          <w:rPr>
            <w:noProof/>
            <w:webHidden/>
          </w:rPr>
        </w:r>
        <w:r w:rsidR="00AD5A22">
          <w:rPr>
            <w:noProof/>
            <w:webHidden/>
          </w:rPr>
          <w:fldChar w:fldCharType="separate"/>
        </w:r>
        <w:r w:rsidR="001475CE">
          <w:rPr>
            <w:noProof/>
            <w:webHidden/>
          </w:rPr>
          <w:t>30</w:t>
        </w:r>
        <w:r w:rsidR="00AD5A22">
          <w:rPr>
            <w:noProof/>
            <w:webHidden/>
          </w:rPr>
          <w:fldChar w:fldCharType="end"/>
        </w:r>
      </w:hyperlink>
    </w:p>
    <w:p w14:paraId="4D0859C5" w14:textId="07508D78"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60" w:history="1">
        <w:r w:rsidR="00AD5A22" w:rsidRPr="002F6C94">
          <w:rPr>
            <w:rStyle w:val="Hyperlink"/>
            <w:noProof/>
          </w:rPr>
          <w:t>5</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LXI Device Wired Trigger Bus</w:t>
        </w:r>
        <w:r w:rsidR="00AD5A22">
          <w:rPr>
            <w:noProof/>
            <w:webHidden/>
          </w:rPr>
          <w:tab/>
        </w:r>
        <w:r w:rsidR="00AD5A22">
          <w:rPr>
            <w:noProof/>
            <w:webHidden/>
          </w:rPr>
          <w:fldChar w:fldCharType="begin"/>
        </w:r>
        <w:r w:rsidR="00AD5A22">
          <w:rPr>
            <w:noProof/>
            <w:webHidden/>
          </w:rPr>
          <w:instrText xml:space="preserve"> PAGEREF _Toc106275960 \h </w:instrText>
        </w:r>
        <w:r w:rsidR="00AD5A22">
          <w:rPr>
            <w:noProof/>
            <w:webHidden/>
          </w:rPr>
        </w:r>
        <w:r w:rsidR="00AD5A22">
          <w:rPr>
            <w:noProof/>
            <w:webHidden/>
          </w:rPr>
          <w:fldChar w:fldCharType="separate"/>
        </w:r>
        <w:r w:rsidR="001475CE">
          <w:rPr>
            <w:noProof/>
            <w:webHidden/>
          </w:rPr>
          <w:t>31</w:t>
        </w:r>
        <w:r w:rsidR="00AD5A22">
          <w:rPr>
            <w:noProof/>
            <w:webHidden/>
          </w:rPr>
          <w:fldChar w:fldCharType="end"/>
        </w:r>
      </w:hyperlink>
    </w:p>
    <w:p w14:paraId="5468BC32" w14:textId="6EA333E5"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61" w:history="1">
        <w:r w:rsidR="00AD5A22" w:rsidRPr="002F6C94">
          <w:rPr>
            <w:rStyle w:val="Hyperlink"/>
            <w:noProof/>
          </w:rPr>
          <w:t>6</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LXI Programmatic Interface (Drivers)</w:t>
        </w:r>
        <w:r w:rsidR="00AD5A22">
          <w:rPr>
            <w:noProof/>
            <w:webHidden/>
          </w:rPr>
          <w:tab/>
        </w:r>
        <w:r w:rsidR="00AD5A22">
          <w:rPr>
            <w:noProof/>
            <w:webHidden/>
          </w:rPr>
          <w:fldChar w:fldCharType="begin"/>
        </w:r>
        <w:r w:rsidR="00AD5A22">
          <w:rPr>
            <w:noProof/>
            <w:webHidden/>
          </w:rPr>
          <w:instrText xml:space="preserve"> PAGEREF _Toc106275961 \h </w:instrText>
        </w:r>
        <w:r w:rsidR="00AD5A22">
          <w:rPr>
            <w:noProof/>
            <w:webHidden/>
          </w:rPr>
        </w:r>
        <w:r w:rsidR="00AD5A22">
          <w:rPr>
            <w:noProof/>
            <w:webHidden/>
          </w:rPr>
          <w:fldChar w:fldCharType="separate"/>
        </w:r>
        <w:r w:rsidR="001475CE">
          <w:rPr>
            <w:noProof/>
            <w:webHidden/>
          </w:rPr>
          <w:t>32</w:t>
        </w:r>
        <w:r w:rsidR="00AD5A22">
          <w:rPr>
            <w:noProof/>
            <w:webHidden/>
          </w:rPr>
          <w:fldChar w:fldCharType="end"/>
        </w:r>
      </w:hyperlink>
    </w:p>
    <w:p w14:paraId="5108BE01" w14:textId="67EBBA25"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62" w:history="1">
        <w:r w:rsidR="00AD5A22" w:rsidRPr="002F6C94">
          <w:rPr>
            <w:rStyle w:val="Hyperlink"/>
            <w:noProof/>
          </w:rPr>
          <w:t>6.1</w:t>
        </w:r>
        <w:r w:rsidR="00AD5A22">
          <w:rPr>
            <w:rFonts w:asciiTheme="minorHAnsi" w:eastAsiaTheme="minorEastAsia" w:hAnsiTheme="minorHAnsi" w:cstheme="minorBidi"/>
            <w:smallCaps w:val="0"/>
            <w:noProof/>
            <w:sz w:val="22"/>
            <w:szCs w:val="22"/>
          </w:rPr>
          <w:tab/>
        </w:r>
        <w:r w:rsidR="00AD5A22" w:rsidRPr="002F6C94">
          <w:rPr>
            <w:rStyle w:val="Hyperlink"/>
            <w:noProof/>
          </w:rPr>
          <w:t>RULE – IVI Driver Requirement</w:t>
        </w:r>
        <w:r w:rsidR="00AD5A22">
          <w:rPr>
            <w:noProof/>
            <w:webHidden/>
          </w:rPr>
          <w:tab/>
        </w:r>
        <w:r w:rsidR="00AD5A22">
          <w:rPr>
            <w:noProof/>
            <w:webHidden/>
          </w:rPr>
          <w:fldChar w:fldCharType="begin"/>
        </w:r>
        <w:r w:rsidR="00AD5A22">
          <w:rPr>
            <w:noProof/>
            <w:webHidden/>
          </w:rPr>
          <w:instrText xml:space="preserve"> PAGEREF _Toc106275962 \h </w:instrText>
        </w:r>
        <w:r w:rsidR="00AD5A22">
          <w:rPr>
            <w:noProof/>
            <w:webHidden/>
          </w:rPr>
        </w:r>
        <w:r w:rsidR="00AD5A22">
          <w:rPr>
            <w:noProof/>
            <w:webHidden/>
          </w:rPr>
          <w:fldChar w:fldCharType="separate"/>
        </w:r>
        <w:r w:rsidR="001475CE">
          <w:rPr>
            <w:noProof/>
            <w:webHidden/>
          </w:rPr>
          <w:t>32</w:t>
        </w:r>
        <w:r w:rsidR="00AD5A22">
          <w:rPr>
            <w:noProof/>
            <w:webHidden/>
          </w:rPr>
          <w:fldChar w:fldCharType="end"/>
        </w:r>
      </w:hyperlink>
    </w:p>
    <w:p w14:paraId="576DFF28" w14:textId="155E91F9"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63" w:history="1">
        <w:r w:rsidR="00AD5A22" w:rsidRPr="002F6C94">
          <w:rPr>
            <w:rStyle w:val="Hyperlink"/>
            <w:noProof/>
          </w:rPr>
          <w:t>6.1.1</w:t>
        </w:r>
        <w:r w:rsidR="00AD5A22">
          <w:rPr>
            <w:rFonts w:asciiTheme="minorHAnsi" w:eastAsiaTheme="minorEastAsia" w:hAnsiTheme="minorHAnsi" w:cstheme="minorBidi"/>
            <w:iCs w:val="0"/>
            <w:noProof/>
            <w:sz w:val="22"/>
            <w:szCs w:val="22"/>
          </w:rPr>
          <w:tab/>
        </w:r>
        <w:r w:rsidR="00AD5A22" w:rsidRPr="002F6C94">
          <w:rPr>
            <w:rStyle w:val="Hyperlink"/>
            <w:noProof/>
          </w:rPr>
          <w:t>RULE – Trigger and Event Required API</w:t>
        </w:r>
        <w:r w:rsidR="00AD5A22">
          <w:rPr>
            <w:noProof/>
            <w:webHidden/>
          </w:rPr>
          <w:tab/>
        </w:r>
        <w:r w:rsidR="00AD5A22">
          <w:rPr>
            <w:noProof/>
            <w:webHidden/>
          </w:rPr>
          <w:fldChar w:fldCharType="begin"/>
        </w:r>
        <w:r w:rsidR="00AD5A22">
          <w:rPr>
            <w:noProof/>
            <w:webHidden/>
          </w:rPr>
          <w:instrText xml:space="preserve"> PAGEREF _Toc106275963 \h </w:instrText>
        </w:r>
        <w:r w:rsidR="00AD5A22">
          <w:rPr>
            <w:noProof/>
            <w:webHidden/>
          </w:rPr>
        </w:r>
        <w:r w:rsidR="00AD5A22">
          <w:rPr>
            <w:noProof/>
            <w:webHidden/>
          </w:rPr>
          <w:fldChar w:fldCharType="separate"/>
        </w:r>
        <w:r w:rsidR="001475CE">
          <w:rPr>
            <w:noProof/>
            <w:webHidden/>
          </w:rPr>
          <w:t>32</w:t>
        </w:r>
        <w:r w:rsidR="00AD5A22">
          <w:rPr>
            <w:noProof/>
            <w:webHidden/>
          </w:rPr>
          <w:fldChar w:fldCharType="end"/>
        </w:r>
      </w:hyperlink>
    </w:p>
    <w:p w14:paraId="31E296B8" w14:textId="323F99CC"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64" w:history="1">
        <w:r w:rsidR="00AD5A22" w:rsidRPr="002F6C94">
          <w:rPr>
            <w:rStyle w:val="Hyperlink"/>
            <w:noProof/>
          </w:rPr>
          <w:t>6.2</w:t>
        </w:r>
        <w:r w:rsidR="00AD5A22">
          <w:rPr>
            <w:rFonts w:asciiTheme="minorHAnsi" w:eastAsiaTheme="minorEastAsia" w:hAnsiTheme="minorHAnsi" w:cstheme="minorBidi"/>
            <w:smallCaps w:val="0"/>
            <w:noProof/>
            <w:sz w:val="22"/>
            <w:szCs w:val="22"/>
          </w:rPr>
          <w:tab/>
        </w:r>
        <w:r w:rsidR="00AD5A22" w:rsidRPr="002F6C94">
          <w:rPr>
            <w:rStyle w:val="Hyperlink"/>
            <w:noProof/>
          </w:rPr>
          <w:t>RULE – Syntax of the Device Address</w:t>
        </w:r>
        <w:r w:rsidR="00AD5A22">
          <w:rPr>
            <w:noProof/>
            <w:webHidden/>
          </w:rPr>
          <w:tab/>
        </w:r>
        <w:r w:rsidR="00AD5A22">
          <w:rPr>
            <w:noProof/>
            <w:webHidden/>
          </w:rPr>
          <w:fldChar w:fldCharType="begin"/>
        </w:r>
        <w:r w:rsidR="00AD5A22">
          <w:rPr>
            <w:noProof/>
            <w:webHidden/>
          </w:rPr>
          <w:instrText xml:space="preserve"> PAGEREF _Toc106275964 \h </w:instrText>
        </w:r>
        <w:r w:rsidR="00AD5A22">
          <w:rPr>
            <w:noProof/>
            <w:webHidden/>
          </w:rPr>
        </w:r>
        <w:r w:rsidR="00AD5A22">
          <w:rPr>
            <w:noProof/>
            <w:webHidden/>
          </w:rPr>
          <w:fldChar w:fldCharType="separate"/>
        </w:r>
        <w:r w:rsidR="001475CE">
          <w:rPr>
            <w:noProof/>
            <w:webHidden/>
          </w:rPr>
          <w:t>33</w:t>
        </w:r>
        <w:r w:rsidR="00AD5A22">
          <w:rPr>
            <w:noProof/>
            <w:webHidden/>
          </w:rPr>
          <w:fldChar w:fldCharType="end"/>
        </w:r>
      </w:hyperlink>
    </w:p>
    <w:p w14:paraId="5CBCEDFA" w14:textId="77B23EFE"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65" w:history="1">
        <w:r w:rsidR="00AD5A22" w:rsidRPr="002F6C94">
          <w:rPr>
            <w:rStyle w:val="Hyperlink"/>
            <w:noProof/>
          </w:rPr>
          <w:t>6.3</w:t>
        </w:r>
        <w:r w:rsidR="00AD5A22">
          <w:rPr>
            <w:rFonts w:asciiTheme="minorHAnsi" w:eastAsiaTheme="minorEastAsia" w:hAnsiTheme="minorHAnsi" w:cstheme="minorBidi"/>
            <w:smallCaps w:val="0"/>
            <w:noProof/>
            <w:sz w:val="22"/>
            <w:szCs w:val="22"/>
          </w:rPr>
          <w:tab/>
        </w:r>
        <w:r w:rsidR="00AD5A22" w:rsidRPr="002F6C94">
          <w:rPr>
            <w:rStyle w:val="Hyperlink"/>
            <w:noProof/>
          </w:rPr>
          <w:t>RULE – IVI Property for Referencing a Signal Source</w:t>
        </w:r>
        <w:r w:rsidR="00AD5A22">
          <w:rPr>
            <w:noProof/>
            <w:webHidden/>
          </w:rPr>
          <w:tab/>
        </w:r>
        <w:r w:rsidR="00AD5A22">
          <w:rPr>
            <w:noProof/>
            <w:webHidden/>
          </w:rPr>
          <w:fldChar w:fldCharType="begin"/>
        </w:r>
        <w:r w:rsidR="00AD5A22">
          <w:rPr>
            <w:noProof/>
            <w:webHidden/>
          </w:rPr>
          <w:instrText xml:space="preserve"> PAGEREF _Toc106275965 \h </w:instrText>
        </w:r>
        <w:r w:rsidR="00AD5A22">
          <w:rPr>
            <w:noProof/>
            <w:webHidden/>
          </w:rPr>
        </w:r>
        <w:r w:rsidR="00AD5A22">
          <w:rPr>
            <w:noProof/>
            <w:webHidden/>
          </w:rPr>
          <w:fldChar w:fldCharType="separate"/>
        </w:r>
        <w:r w:rsidR="001475CE">
          <w:rPr>
            <w:noProof/>
            <w:webHidden/>
          </w:rPr>
          <w:t>35</w:t>
        </w:r>
        <w:r w:rsidR="00AD5A22">
          <w:rPr>
            <w:noProof/>
            <w:webHidden/>
          </w:rPr>
          <w:fldChar w:fldCharType="end"/>
        </w:r>
      </w:hyperlink>
    </w:p>
    <w:p w14:paraId="5702878E" w14:textId="6657318B"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66" w:history="1">
        <w:r w:rsidR="00AD5A22" w:rsidRPr="002F6C94">
          <w:rPr>
            <w:rStyle w:val="Hyperlink"/>
            <w:noProof/>
          </w:rPr>
          <w:t>6.4</w:t>
        </w:r>
        <w:r w:rsidR="00AD5A22">
          <w:rPr>
            <w:rFonts w:asciiTheme="minorHAnsi" w:eastAsiaTheme="minorEastAsia" w:hAnsiTheme="minorHAnsi" w:cstheme="minorBidi"/>
            <w:smallCaps w:val="0"/>
            <w:noProof/>
            <w:sz w:val="22"/>
            <w:szCs w:val="22"/>
          </w:rPr>
          <w:tab/>
        </w:r>
        <w:r w:rsidR="00AD5A22" w:rsidRPr="002F6C94">
          <w:rPr>
            <w:rStyle w:val="Hyperlink"/>
            <w:noProof/>
          </w:rPr>
          <w:t>RULE – Eight LXI Events for Arm/Trigger and Eight for LXI Event Messages</w:t>
        </w:r>
        <w:r w:rsidR="00AD5A22">
          <w:rPr>
            <w:noProof/>
            <w:webHidden/>
          </w:rPr>
          <w:tab/>
        </w:r>
        <w:r w:rsidR="00AD5A22">
          <w:rPr>
            <w:noProof/>
            <w:webHidden/>
          </w:rPr>
          <w:fldChar w:fldCharType="begin"/>
        </w:r>
        <w:r w:rsidR="00AD5A22">
          <w:rPr>
            <w:noProof/>
            <w:webHidden/>
          </w:rPr>
          <w:instrText xml:space="preserve"> PAGEREF _Toc106275966 \h </w:instrText>
        </w:r>
        <w:r w:rsidR="00AD5A22">
          <w:rPr>
            <w:noProof/>
            <w:webHidden/>
          </w:rPr>
        </w:r>
        <w:r w:rsidR="00AD5A22">
          <w:rPr>
            <w:noProof/>
            <w:webHidden/>
          </w:rPr>
          <w:fldChar w:fldCharType="separate"/>
        </w:r>
        <w:r w:rsidR="001475CE">
          <w:rPr>
            <w:noProof/>
            <w:webHidden/>
          </w:rPr>
          <w:t>35</w:t>
        </w:r>
        <w:r w:rsidR="00AD5A22">
          <w:rPr>
            <w:noProof/>
            <w:webHidden/>
          </w:rPr>
          <w:fldChar w:fldCharType="end"/>
        </w:r>
      </w:hyperlink>
    </w:p>
    <w:p w14:paraId="17173678" w14:textId="43D14A1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67" w:history="1">
        <w:r w:rsidR="00AD5A22" w:rsidRPr="002F6C94">
          <w:rPr>
            <w:rStyle w:val="Hyperlink"/>
            <w:noProof/>
          </w:rPr>
          <w:t>6.4.1</w:t>
        </w:r>
        <w:r w:rsidR="00AD5A22">
          <w:rPr>
            <w:rFonts w:asciiTheme="minorHAnsi" w:eastAsiaTheme="minorEastAsia" w:hAnsiTheme="minorHAnsi" w:cstheme="minorBidi"/>
            <w:iCs w:val="0"/>
            <w:noProof/>
            <w:sz w:val="22"/>
            <w:szCs w:val="22"/>
          </w:rPr>
          <w:tab/>
        </w:r>
        <w:r w:rsidR="00AD5A22" w:rsidRPr="002F6C94">
          <w:rPr>
            <w:rStyle w:val="Hyperlink"/>
            <w:noProof/>
          </w:rPr>
          <w:t>Recommendation – Adding Additional Arm/Trigger Sources and Events</w:t>
        </w:r>
        <w:r w:rsidR="00AD5A22">
          <w:rPr>
            <w:noProof/>
            <w:webHidden/>
          </w:rPr>
          <w:tab/>
        </w:r>
        <w:r w:rsidR="00AD5A22">
          <w:rPr>
            <w:noProof/>
            <w:webHidden/>
          </w:rPr>
          <w:fldChar w:fldCharType="begin"/>
        </w:r>
        <w:r w:rsidR="00AD5A22">
          <w:rPr>
            <w:noProof/>
            <w:webHidden/>
          </w:rPr>
          <w:instrText xml:space="preserve"> PAGEREF _Toc106275967 \h </w:instrText>
        </w:r>
        <w:r w:rsidR="00AD5A22">
          <w:rPr>
            <w:noProof/>
            <w:webHidden/>
          </w:rPr>
        </w:r>
        <w:r w:rsidR="00AD5A22">
          <w:rPr>
            <w:noProof/>
            <w:webHidden/>
          </w:rPr>
          <w:fldChar w:fldCharType="separate"/>
        </w:r>
        <w:r w:rsidR="001475CE">
          <w:rPr>
            <w:noProof/>
            <w:webHidden/>
          </w:rPr>
          <w:t>35</w:t>
        </w:r>
        <w:r w:rsidR="00AD5A22">
          <w:rPr>
            <w:noProof/>
            <w:webHidden/>
          </w:rPr>
          <w:fldChar w:fldCharType="end"/>
        </w:r>
      </w:hyperlink>
    </w:p>
    <w:p w14:paraId="709151F0" w14:textId="6B10DEEA"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68" w:history="1">
        <w:r w:rsidR="00AD5A22" w:rsidRPr="002F6C94">
          <w:rPr>
            <w:rStyle w:val="Hyperlink"/>
            <w:noProof/>
          </w:rPr>
          <w:t>6.4.2</w:t>
        </w:r>
        <w:r w:rsidR="00AD5A22">
          <w:rPr>
            <w:rFonts w:asciiTheme="minorHAnsi" w:eastAsiaTheme="minorEastAsia" w:hAnsiTheme="minorHAnsi" w:cstheme="minorBidi"/>
            <w:iCs w:val="0"/>
            <w:noProof/>
            <w:sz w:val="22"/>
            <w:szCs w:val="22"/>
          </w:rPr>
          <w:tab/>
        </w:r>
        <w:r w:rsidR="00AD5A22" w:rsidRPr="002F6C94">
          <w:rPr>
            <w:rStyle w:val="Hyperlink"/>
            <w:noProof/>
          </w:rPr>
          <w:t>RULE –IVI-3.15 IviLxiSync API Routes Events to LAN</w:t>
        </w:r>
        <w:r w:rsidR="00AD5A22">
          <w:rPr>
            <w:noProof/>
            <w:webHidden/>
          </w:rPr>
          <w:tab/>
        </w:r>
        <w:r w:rsidR="00AD5A22">
          <w:rPr>
            <w:noProof/>
            <w:webHidden/>
          </w:rPr>
          <w:fldChar w:fldCharType="begin"/>
        </w:r>
        <w:r w:rsidR="00AD5A22">
          <w:rPr>
            <w:noProof/>
            <w:webHidden/>
          </w:rPr>
          <w:instrText xml:space="preserve"> PAGEREF _Toc106275968 \h </w:instrText>
        </w:r>
        <w:r w:rsidR="00AD5A22">
          <w:rPr>
            <w:noProof/>
            <w:webHidden/>
          </w:rPr>
        </w:r>
        <w:r w:rsidR="00AD5A22">
          <w:rPr>
            <w:noProof/>
            <w:webHidden/>
          </w:rPr>
          <w:fldChar w:fldCharType="separate"/>
        </w:r>
        <w:r w:rsidR="001475CE">
          <w:rPr>
            <w:noProof/>
            <w:webHidden/>
          </w:rPr>
          <w:t>35</w:t>
        </w:r>
        <w:r w:rsidR="00AD5A22">
          <w:rPr>
            <w:noProof/>
            <w:webHidden/>
          </w:rPr>
          <w:fldChar w:fldCharType="end"/>
        </w:r>
      </w:hyperlink>
    </w:p>
    <w:p w14:paraId="120154CF" w14:textId="41E81EF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69" w:history="1">
        <w:r w:rsidR="00AD5A22" w:rsidRPr="002F6C94">
          <w:rPr>
            <w:rStyle w:val="Hyperlink"/>
            <w:noProof/>
          </w:rPr>
          <w:t>6.4.3</w:t>
        </w:r>
        <w:r w:rsidR="00AD5A22">
          <w:rPr>
            <w:rFonts w:asciiTheme="minorHAnsi" w:eastAsiaTheme="minorEastAsia" w:hAnsiTheme="minorHAnsi" w:cstheme="minorBidi"/>
            <w:iCs w:val="0"/>
            <w:noProof/>
            <w:sz w:val="22"/>
            <w:szCs w:val="22"/>
          </w:rPr>
          <w:tab/>
        </w:r>
        <w:r w:rsidR="00AD5A22" w:rsidRPr="002F6C94">
          <w:rPr>
            <w:rStyle w:val="Hyperlink"/>
            <w:noProof/>
          </w:rPr>
          <w:t>RULE – LXI Events Encode the Sense of the Event in Packet</w:t>
        </w:r>
        <w:r w:rsidR="00AD5A22">
          <w:rPr>
            <w:noProof/>
            <w:webHidden/>
          </w:rPr>
          <w:tab/>
        </w:r>
        <w:r w:rsidR="00AD5A22">
          <w:rPr>
            <w:noProof/>
            <w:webHidden/>
          </w:rPr>
          <w:fldChar w:fldCharType="begin"/>
        </w:r>
        <w:r w:rsidR="00AD5A22">
          <w:rPr>
            <w:noProof/>
            <w:webHidden/>
          </w:rPr>
          <w:instrText xml:space="preserve"> PAGEREF _Toc106275969 \h </w:instrText>
        </w:r>
        <w:r w:rsidR="00AD5A22">
          <w:rPr>
            <w:noProof/>
            <w:webHidden/>
          </w:rPr>
        </w:r>
        <w:r w:rsidR="00AD5A22">
          <w:rPr>
            <w:noProof/>
            <w:webHidden/>
          </w:rPr>
          <w:fldChar w:fldCharType="separate"/>
        </w:r>
        <w:r w:rsidR="001475CE">
          <w:rPr>
            <w:noProof/>
            <w:webHidden/>
          </w:rPr>
          <w:t>35</w:t>
        </w:r>
        <w:r w:rsidR="00AD5A22">
          <w:rPr>
            <w:noProof/>
            <w:webHidden/>
          </w:rPr>
          <w:fldChar w:fldCharType="end"/>
        </w:r>
      </w:hyperlink>
    </w:p>
    <w:p w14:paraId="581F3CF9" w14:textId="4D99A555"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0" w:history="1">
        <w:r w:rsidR="00AD5A22" w:rsidRPr="002F6C94">
          <w:rPr>
            <w:rStyle w:val="Hyperlink"/>
            <w:noProof/>
          </w:rPr>
          <w:t>6.4.4</w:t>
        </w:r>
        <w:r w:rsidR="00AD5A22">
          <w:rPr>
            <w:rFonts w:asciiTheme="minorHAnsi" w:eastAsiaTheme="minorEastAsia" w:hAnsiTheme="minorHAnsi" w:cstheme="minorBidi"/>
            <w:iCs w:val="0"/>
            <w:noProof/>
            <w:sz w:val="22"/>
            <w:szCs w:val="22"/>
          </w:rPr>
          <w:tab/>
        </w:r>
        <w:r w:rsidR="00AD5A22" w:rsidRPr="002F6C94">
          <w:rPr>
            <w:rStyle w:val="Hyperlink"/>
            <w:noProof/>
          </w:rPr>
          <w:t>RULE – Standard Strings Used to Designate Events</w:t>
        </w:r>
        <w:r w:rsidR="00AD5A22">
          <w:rPr>
            <w:noProof/>
            <w:webHidden/>
          </w:rPr>
          <w:tab/>
        </w:r>
        <w:r w:rsidR="00AD5A22">
          <w:rPr>
            <w:noProof/>
            <w:webHidden/>
          </w:rPr>
          <w:fldChar w:fldCharType="begin"/>
        </w:r>
        <w:r w:rsidR="00AD5A22">
          <w:rPr>
            <w:noProof/>
            <w:webHidden/>
          </w:rPr>
          <w:instrText xml:space="preserve"> PAGEREF _Toc106275970 \h </w:instrText>
        </w:r>
        <w:r w:rsidR="00AD5A22">
          <w:rPr>
            <w:noProof/>
            <w:webHidden/>
          </w:rPr>
        </w:r>
        <w:r w:rsidR="00AD5A22">
          <w:rPr>
            <w:noProof/>
            <w:webHidden/>
          </w:rPr>
          <w:fldChar w:fldCharType="separate"/>
        </w:r>
        <w:r w:rsidR="001475CE">
          <w:rPr>
            <w:noProof/>
            <w:webHidden/>
          </w:rPr>
          <w:t>36</w:t>
        </w:r>
        <w:r w:rsidR="00AD5A22">
          <w:rPr>
            <w:noProof/>
            <w:webHidden/>
          </w:rPr>
          <w:fldChar w:fldCharType="end"/>
        </w:r>
      </w:hyperlink>
    </w:p>
    <w:p w14:paraId="41730A01" w14:textId="38ACA9A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1" w:history="1">
        <w:r w:rsidR="00AD5A22" w:rsidRPr="002F6C94">
          <w:rPr>
            <w:rStyle w:val="Hyperlink"/>
            <w:noProof/>
          </w:rPr>
          <w:t>6.4.5</w:t>
        </w:r>
        <w:r w:rsidR="00AD5A22">
          <w:rPr>
            <w:rFonts w:asciiTheme="minorHAnsi" w:eastAsiaTheme="minorEastAsia" w:hAnsiTheme="minorHAnsi" w:cstheme="minorBidi"/>
            <w:iCs w:val="0"/>
            <w:noProof/>
            <w:sz w:val="22"/>
            <w:szCs w:val="22"/>
          </w:rPr>
          <w:tab/>
        </w:r>
        <w:r w:rsidR="00AD5A22" w:rsidRPr="002F6C94">
          <w:rPr>
            <w:rStyle w:val="Hyperlink"/>
            <w:noProof/>
          </w:rPr>
          <w:t>RULE – LXI Event Names Beginning with LXI Reserved</w:t>
        </w:r>
        <w:r w:rsidR="00AD5A22">
          <w:rPr>
            <w:noProof/>
            <w:webHidden/>
          </w:rPr>
          <w:tab/>
        </w:r>
        <w:r w:rsidR="00AD5A22">
          <w:rPr>
            <w:noProof/>
            <w:webHidden/>
          </w:rPr>
          <w:fldChar w:fldCharType="begin"/>
        </w:r>
        <w:r w:rsidR="00AD5A22">
          <w:rPr>
            <w:noProof/>
            <w:webHidden/>
          </w:rPr>
          <w:instrText xml:space="preserve"> PAGEREF _Toc106275971 \h </w:instrText>
        </w:r>
        <w:r w:rsidR="00AD5A22">
          <w:rPr>
            <w:noProof/>
            <w:webHidden/>
          </w:rPr>
        </w:r>
        <w:r w:rsidR="00AD5A22">
          <w:rPr>
            <w:noProof/>
            <w:webHidden/>
          </w:rPr>
          <w:fldChar w:fldCharType="separate"/>
        </w:r>
        <w:r w:rsidR="001475CE">
          <w:rPr>
            <w:noProof/>
            <w:webHidden/>
          </w:rPr>
          <w:t>39</w:t>
        </w:r>
        <w:r w:rsidR="00AD5A22">
          <w:rPr>
            <w:noProof/>
            <w:webHidden/>
          </w:rPr>
          <w:fldChar w:fldCharType="end"/>
        </w:r>
      </w:hyperlink>
    </w:p>
    <w:p w14:paraId="75539144" w14:textId="22EEE6A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2" w:history="1">
        <w:r w:rsidR="00AD5A22" w:rsidRPr="002F6C94">
          <w:rPr>
            <w:rStyle w:val="Hyperlink"/>
            <w:noProof/>
          </w:rPr>
          <w:t>6.4.6</w:t>
        </w:r>
        <w:r w:rsidR="00AD5A22">
          <w:rPr>
            <w:rFonts w:asciiTheme="minorHAnsi" w:eastAsiaTheme="minorEastAsia" w:hAnsiTheme="minorHAnsi" w:cstheme="minorBidi"/>
            <w:iCs w:val="0"/>
            <w:noProof/>
            <w:sz w:val="22"/>
            <w:szCs w:val="22"/>
          </w:rPr>
          <w:tab/>
        </w:r>
        <w:r w:rsidR="00AD5A22" w:rsidRPr="002F6C94">
          <w:rPr>
            <w:rStyle w:val="Hyperlink"/>
            <w:noProof/>
          </w:rPr>
          <w:t>RULE – Destination Path Syntax</w:t>
        </w:r>
        <w:r w:rsidR="00AD5A22">
          <w:rPr>
            <w:noProof/>
            <w:webHidden/>
          </w:rPr>
          <w:tab/>
        </w:r>
        <w:r w:rsidR="00AD5A22">
          <w:rPr>
            <w:noProof/>
            <w:webHidden/>
          </w:rPr>
          <w:fldChar w:fldCharType="begin"/>
        </w:r>
        <w:r w:rsidR="00AD5A22">
          <w:rPr>
            <w:noProof/>
            <w:webHidden/>
          </w:rPr>
          <w:instrText xml:space="preserve"> PAGEREF _Toc106275972 \h </w:instrText>
        </w:r>
        <w:r w:rsidR="00AD5A22">
          <w:rPr>
            <w:noProof/>
            <w:webHidden/>
          </w:rPr>
        </w:r>
        <w:r w:rsidR="00AD5A22">
          <w:rPr>
            <w:noProof/>
            <w:webHidden/>
          </w:rPr>
          <w:fldChar w:fldCharType="separate"/>
        </w:r>
        <w:r w:rsidR="001475CE">
          <w:rPr>
            <w:noProof/>
            <w:webHidden/>
          </w:rPr>
          <w:t>39</w:t>
        </w:r>
        <w:r w:rsidR="00AD5A22">
          <w:rPr>
            <w:noProof/>
            <w:webHidden/>
          </w:rPr>
          <w:fldChar w:fldCharType="end"/>
        </w:r>
      </w:hyperlink>
    </w:p>
    <w:p w14:paraId="21F8D3CB" w14:textId="66847744"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3" w:history="1">
        <w:r w:rsidR="00AD5A22" w:rsidRPr="002F6C94">
          <w:rPr>
            <w:rStyle w:val="Hyperlink"/>
            <w:noProof/>
          </w:rPr>
          <w:t>6.4.7</w:t>
        </w:r>
        <w:r w:rsidR="00AD5A22">
          <w:rPr>
            <w:rFonts w:asciiTheme="minorHAnsi" w:eastAsiaTheme="minorEastAsia" w:hAnsiTheme="minorHAnsi" w:cstheme="minorBidi"/>
            <w:iCs w:val="0"/>
            <w:noProof/>
            <w:sz w:val="22"/>
            <w:szCs w:val="22"/>
          </w:rPr>
          <w:tab/>
        </w:r>
        <w:r w:rsidR="00AD5A22" w:rsidRPr="002F6C94">
          <w:rPr>
            <w:rStyle w:val="Hyperlink"/>
            <w:noProof/>
          </w:rPr>
          <w:t>Recommendation – Create TCP Event Connections in Advance</w:t>
        </w:r>
        <w:r w:rsidR="00AD5A22">
          <w:rPr>
            <w:noProof/>
            <w:webHidden/>
          </w:rPr>
          <w:tab/>
        </w:r>
        <w:r w:rsidR="00AD5A22">
          <w:rPr>
            <w:noProof/>
            <w:webHidden/>
          </w:rPr>
          <w:fldChar w:fldCharType="begin"/>
        </w:r>
        <w:r w:rsidR="00AD5A22">
          <w:rPr>
            <w:noProof/>
            <w:webHidden/>
          </w:rPr>
          <w:instrText xml:space="preserve"> PAGEREF _Toc106275973 \h </w:instrText>
        </w:r>
        <w:r w:rsidR="00AD5A22">
          <w:rPr>
            <w:noProof/>
            <w:webHidden/>
          </w:rPr>
        </w:r>
        <w:r w:rsidR="00AD5A22">
          <w:rPr>
            <w:noProof/>
            <w:webHidden/>
          </w:rPr>
          <w:fldChar w:fldCharType="separate"/>
        </w:r>
        <w:r w:rsidR="001475CE">
          <w:rPr>
            <w:noProof/>
            <w:webHidden/>
          </w:rPr>
          <w:t>39</w:t>
        </w:r>
        <w:r w:rsidR="00AD5A22">
          <w:rPr>
            <w:noProof/>
            <w:webHidden/>
          </w:rPr>
          <w:fldChar w:fldCharType="end"/>
        </w:r>
      </w:hyperlink>
    </w:p>
    <w:p w14:paraId="61E1D069" w14:textId="740072D3"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74" w:history="1">
        <w:r w:rsidR="00AD5A22" w:rsidRPr="002F6C94">
          <w:rPr>
            <w:rStyle w:val="Hyperlink"/>
            <w:noProof/>
          </w:rPr>
          <w:t>6.5</w:t>
        </w:r>
        <w:r w:rsidR="00AD5A22">
          <w:rPr>
            <w:rFonts w:asciiTheme="minorHAnsi" w:eastAsiaTheme="minorEastAsia" w:hAnsiTheme="minorHAnsi" w:cstheme="minorBidi"/>
            <w:smallCaps w:val="0"/>
            <w:noProof/>
            <w:sz w:val="22"/>
            <w:szCs w:val="22"/>
          </w:rPr>
          <w:tab/>
        </w:r>
        <w:r w:rsidR="00AD5A22" w:rsidRPr="002F6C94">
          <w:rPr>
            <w:rStyle w:val="Hyperlink"/>
            <w:noProof/>
          </w:rPr>
          <w:t>RULE – API Time Representation</w:t>
        </w:r>
        <w:r w:rsidR="00AD5A22">
          <w:rPr>
            <w:noProof/>
            <w:webHidden/>
          </w:rPr>
          <w:tab/>
        </w:r>
        <w:r w:rsidR="00AD5A22">
          <w:rPr>
            <w:noProof/>
            <w:webHidden/>
          </w:rPr>
          <w:fldChar w:fldCharType="begin"/>
        </w:r>
        <w:r w:rsidR="00AD5A22">
          <w:rPr>
            <w:noProof/>
            <w:webHidden/>
          </w:rPr>
          <w:instrText xml:space="preserve"> PAGEREF _Toc106275974 \h </w:instrText>
        </w:r>
        <w:r w:rsidR="00AD5A22">
          <w:rPr>
            <w:noProof/>
            <w:webHidden/>
          </w:rPr>
        </w:r>
        <w:r w:rsidR="00AD5A22">
          <w:rPr>
            <w:noProof/>
            <w:webHidden/>
          </w:rPr>
          <w:fldChar w:fldCharType="separate"/>
        </w:r>
        <w:r w:rsidR="001475CE">
          <w:rPr>
            <w:noProof/>
            <w:webHidden/>
          </w:rPr>
          <w:t>40</w:t>
        </w:r>
        <w:r w:rsidR="00AD5A22">
          <w:rPr>
            <w:noProof/>
            <w:webHidden/>
          </w:rPr>
          <w:fldChar w:fldCharType="end"/>
        </w:r>
      </w:hyperlink>
    </w:p>
    <w:p w14:paraId="2F0538CB" w14:textId="0F384F60"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5" w:history="1">
        <w:r w:rsidR="00AD5A22" w:rsidRPr="002F6C94">
          <w:rPr>
            <w:rStyle w:val="Hyperlink"/>
            <w:noProof/>
          </w:rPr>
          <w:t>6.5.1</w:t>
        </w:r>
        <w:r w:rsidR="00AD5A22">
          <w:rPr>
            <w:rFonts w:asciiTheme="minorHAnsi" w:eastAsiaTheme="minorEastAsia" w:hAnsiTheme="minorHAnsi" w:cstheme="minorBidi"/>
            <w:iCs w:val="0"/>
            <w:noProof/>
            <w:sz w:val="22"/>
            <w:szCs w:val="22"/>
          </w:rPr>
          <w:tab/>
        </w:r>
        <w:r w:rsidR="00AD5A22" w:rsidRPr="002F6C94">
          <w:rPr>
            <w:rStyle w:val="Hyperlink"/>
            <w:noProof/>
          </w:rPr>
          <w:t>Deprecated RULE – Property Names for Real-Time Representation</w:t>
        </w:r>
        <w:r w:rsidR="00AD5A22">
          <w:rPr>
            <w:noProof/>
            <w:webHidden/>
          </w:rPr>
          <w:tab/>
        </w:r>
        <w:r w:rsidR="00AD5A22">
          <w:rPr>
            <w:noProof/>
            <w:webHidden/>
          </w:rPr>
          <w:fldChar w:fldCharType="begin"/>
        </w:r>
        <w:r w:rsidR="00AD5A22">
          <w:rPr>
            <w:noProof/>
            <w:webHidden/>
          </w:rPr>
          <w:instrText xml:space="preserve"> PAGEREF _Toc106275975 \h </w:instrText>
        </w:r>
        <w:r w:rsidR="00AD5A22">
          <w:rPr>
            <w:noProof/>
            <w:webHidden/>
          </w:rPr>
        </w:r>
        <w:r w:rsidR="00AD5A22">
          <w:rPr>
            <w:noProof/>
            <w:webHidden/>
          </w:rPr>
          <w:fldChar w:fldCharType="separate"/>
        </w:r>
        <w:r w:rsidR="001475CE">
          <w:rPr>
            <w:noProof/>
            <w:webHidden/>
          </w:rPr>
          <w:t>40</w:t>
        </w:r>
        <w:r w:rsidR="00AD5A22">
          <w:rPr>
            <w:noProof/>
            <w:webHidden/>
          </w:rPr>
          <w:fldChar w:fldCharType="end"/>
        </w:r>
      </w:hyperlink>
    </w:p>
    <w:p w14:paraId="766085C1" w14:textId="6E7F41B8"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6" w:history="1">
        <w:r w:rsidR="00AD5A22" w:rsidRPr="002F6C94">
          <w:rPr>
            <w:rStyle w:val="Hyperlink"/>
            <w:noProof/>
          </w:rPr>
          <w:t>6.5.2</w:t>
        </w:r>
        <w:r w:rsidR="00AD5A22">
          <w:rPr>
            <w:rFonts w:asciiTheme="minorHAnsi" w:eastAsiaTheme="minorEastAsia" w:hAnsiTheme="minorHAnsi" w:cstheme="minorBidi"/>
            <w:iCs w:val="0"/>
            <w:noProof/>
            <w:sz w:val="22"/>
            <w:szCs w:val="22"/>
          </w:rPr>
          <w:tab/>
        </w:r>
        <w:r w:rsidR="00AD5A22" w:rsidRPr="002F6C94">
          <w:rPr>
            <w:rStyle w:val="Hyperlink"/>
            <w:noProof/>
          </w:rPr>
          <w:t>Deprecated RULE – Property Names for Real-Time Timestamp</w:t>
        </w:r>
        <w:r w:rsidR="00AD5A22">
          <w:rPr>
            <w:noProof/>
            <w:webHidden/>
          </w:rPr>
          <w:tab/>
        </w:r>
        <w:r w:rsidR="00AD5A22">
          <w:rPr>
            <w:noProof/>
            <w:webHidden/>
          </w:rPr>
          <w:fldChar w:fldCharType="begin"/>
        </w:r>
        <w:r w:rsidR="00AD5A22">
          <w:rPr>
            <w:noProof/>
            <w:webHidden/>
          </w:rPr>
          <w:instrText xml:space="preserve"> PAGEREF _Toc106275976 \h </w:instrText>
        </w:r>
        <w:r w:rsidR="00AD5A22">
          <w:rPr>
            <w:noProof/>
            <w:webHidden/>
          </w:rPr>
        </w:r>
        <w:r w:rsidR="00AD5A22">
          <w:rPr>
            <w:noProof/>
            <w:webHidden/>
          </w:rPr>
          <w:fldChar w:fldCharType="separate"/>
        </w:r>
        <w:r w:rsidR="001475CE">
          <w:rPr>
            <w:noProof/>
            <w:webHidden/>
          </w:rPr>
          <w:t>40</w:t>
        </w:r>
        <w:r w:rsidR="00AD5A22">
          <w:rPr>
            <w:noProof/>
            <w:webHidden/>
          </w:rPr>
          <w:fldChar w:fldCharType="end"/>
        </w:r>
      </w:hyperlink>
    </w:p>
    <w:p w14:paraId="6FF83E49" w14:textId="320693CC"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7" w:history="1">
        <w:r w:rsidR="00AD5A22" w:rsidRPr="002F6C94">
          <w:rPr>
            <w:rStyle w:val="Hyperlink"/>
            <w:noProof/>
          </w:rPr>
          <w:t>6.5.3</w:t>
        </w:r>
        <w:r w:rsidR="00AD5A22">
          <w:rPr>
            <w:rFonts w:asciiTheme="minorHAnsi" w:eastAsiaTheme="minorEastAsia" w:hAnsiTheme="minorHAnsi" w:cstheme="minorBidi"/>
            <w:iCs w:val="0"/>
            <w:noProof/>
            <w:sz w:val="22"/>
            <w:szCs w:val="22"/>
          </w:rPr>
          <w:tab/>
        </w:r>
        <w:r w:rsidR="00AD5A22" w:rsidRPr="002F6C94">
          <w:rPr>
            <w:rStyle w:val="Hyperlink"/>
            <w:noProof/>
          </w:rPr>
          <w:t>Recommendation – Use a Single Timestamp for Data Sets</w:t>
        </w:r>
        <w:r w:rsidR="00AD5A22">
          <w:rPr>
            <w:noProof/>
            <w:webHidden/>
          </w:rPr>
          <w:tab/>
        </w:r>
        <w:r w:rsidR="00AD5A22">
          <w:rPr>
            <w:noProof/>
            <w:webHidden/>
          </w:rPr>
          <w:fldChar w:fldCharType="begin"/>
        </w:r>
        <w:r w:rsidR="00AD5A22">
          <w:rPr>
            <w:noProof/>
            <w:webHidden/>
          </w:rPr>
          <w:instrText xml:space="preserve"> PAGEREF _Toc106275977 \h </w:instrText>
        </w:r>
        <w:r w:rsidR="00AD5A22">
          <w:rPr>
            <w:noProof/>
            <w:webHidden/>
          </w:rPr>
        </w:r>
        <w:r w:rsidR="00AD5A22">
          <w:rPr>
            <w:noProof/>
            <w:webHidden/>
          </w:rPr>
          <w:fldChar w:fldCharType="separate"/>
        </w:r>
        <w:r w:rsidR="001475CE">
          <w:rPr>
            <w:noProof/>
            <w:webHidden/>
          </w:rPr>
          <w:t>40</w:t>
        </w:r>
        <w:r w:rsidR="00AD5A22">
          <w:rPr>
            <w:noProof/>
            <w:webHidden/>
          </w:rPr>
          <w:fldChar w:fldCharType="end"/>
        </w:r>
      </w:hyperlink>
    </w:p>
    <w:p w14:paraId="217A7C6B" w14:textId="39F12CCE"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78" w:history="1">
        <w:r w:rsidR="00AD5A22" w:rsidRPr="002F6C94">
          <w:rPr>
            <w:rStyle w:val="Hyperlink"/>
            <w:noProof/>
          </w:rPr>
          <w:t>6.6</w:t>
        </w:r>
        <w:r w:rsidR="00AD5A22">
          <w:rPr>
            <w:rFonts w:asciiTheme="minorHAnsi" w:eastAsiaTheme="minorEastAsia" w:hAnsiTheme="minorHAnsi" w:cstheme="minorBidi"/>
            <w:smallCaps w:val="0"/>
            <w:noProof/>
            <w:sz w:val="22"/>
            <w:szCs w:val="22"/>
          </w:rPr>
          <w:tab/>
        </w:r>
        <w:r w:rsidR="00AD5A22" w:rsidRPr="002F6C94">
          <w:rPr>
            <w:rStyle w:val="Hyperlink"/>
            <w:noProof/>
          </w:rPr>
          <w:t>RULE – Domain Property to Facilitate Multiple Systems on a Single LAN</w:t>
        </w:r>
        <w:r w:rsidR="00AD5A22">
          <w:rPr>
            <w:noProof/>
            <w:webHidden/>
          </w:rPr>
          <w:tab/>
        </w:r>
        <w:r w:rsidR="00AD5A22">
          <w:rPr>
            <w:noProof/>
            <w:webHidden/>
          </w:rPr>
          <w:fldChar w:fldCharType="begin"/>
        </w:r>
        <w:r w:rsidR="00AD5A22">
          <w:rPr>
            <w:noProof/>
            <w:webHidden/>
          </w:rPr>
          <w:instrText xml:space="preserve"> PAGEREF _Toc106275978 \h </w:instrText>
        </w:r>
        <w:r w:rsidR="00AD5A22">
          <w:rPr>
            <w:noProof/>
            <w:webHidden/>
          </w:rPr>
        </w:r>
        <w:r w:rsidR="00AD5A22">
          <w:rPr>
            <w:noProof/>
            <w:webHidden/>
          </w:rPr>
          <w:fldChar w:fldCharType="separate"/>
        </w:r>
        <w:r w:rsidR="001475CE">
          <w:rPr>
            <w:noProof/>
            <w:webHidden/>
          </w:rPr>
          <w:t>40</w:t>
        </w:r>
        <w:r w:rsidR="00AD5A22">
          <w:rPr>
            <w:noProof/>
            <w:webHidden/>
          </w:rPr>
          <w:fldChar w:fldCharType="end"/>
        </w:r>
      </w:hyperlink>
    </w:p>
    <w:p w14:paraId="7303DF1F" w14:textId="555B9799"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79" w:history="1">
        <w:r w:rsidR="00AD5A22" w:rsidRPr="002F6C94">
          <w:rPr>
            <w:rStyle w:val="Hyperlink"/>
            <w:noProof/>
          </w:rPr>
          <w:t>6.6.1</w:t>
        </w:r>
        <w:r w:rsidR="00AD5A22">
          <w:rPr>
            <w:rFonts w:asciiTheme="minorHAnsi" w:eastAsiaTheme="minorEastAsia" w:hAnsiTheme="minorHAnsi" w:cstheme="minorBidi"/>
            <w:iCs w:val="0"/>
            <w:noProof/>
            <w:sz w:val="22"/>
            <w:szCs w:val="22"/>
          </w:rPr>
          <w:tab/>
        </w:r>
        <w:r w:rsidR="00AD5A22" w:rsidRPr="002F6C94">
          <w:rPr>
            <w:rStyle w:val="Hyperlink"/>
            <w:noProof/>
          </w:rPr>
          <w:t>Recommendation – Domain Property Is Persistent</w:t>
        </w:r>
        <w:r w:rsidR="00AD5A22">
          <w:rPr>
            <w:noProof/>
            <w:webHidden/>
          </w:rPr>
          <w:tab/>
        </w:r>
        <w:r w:rsidR="00AD5A22">
          <w:rPr>
            <w:noProof/>
            <w:webHidden/>
          </w:rPr>
          <w:fldChar w:fldCharType="begin"/>
        </w:r>
        <w:r w:rsidR="00AD5A22">
          <w:rPr>
            <w:noProof/>
            <w:webHidden/>
          </w:rPr>
          <w:instrText xml:space="preserve"> PAGEREF _Toc106275979 \h </w:instrText>
        </w:r>
        <w:r w:rsidR="00AD5A22">
          <w:rPr>
            <w:noProof/>
            <w:webHidden/>
          </w:rPr>
        </w:r>
        <w:r w:rsidR="00AD5A22">
          <w:rPr>
            <w:noProof/>
            <w:webHidden/>
          </w:rPr>
          <w:fldChar w:fldCharType="separate"/>
        </w:r>
        <w:r w:rsidR="001475CE">
          <w:rPr>
            <w:noProof/>
            <w:webHidden/>
          </w:rPr>
          <w:t>40</w:t>
        </w:r>
        <w:r w:rsidR="00AD5A22">
          <w:rPr>
            <w:noProof/>
            <w:webHidden/>
          </w:rPr>
          <w:fldChar w:fldCharType="end"/>
        </w:r>
      </w:hyperlink>
    </w:p>
    <w:p w14:paraId="7693A8B0" w14:textId="15EAB9C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80" w:history="1">
        <w:r w:rsidR="00AD5A22" w:rsidRPr="002F6C94">
          <w:rPr>
            <w:rStyle w:val="Hyperlink"/>
            <w:noProof/>
          </w:rPr>
          <w:t>6.6.2</w:t>
        </w:r>
        <w:r w:rsidR="00AD5A22">
          <w:rPr>
            <w:rFonts w:asciiTheme="minorHAnsi" w:eastAsiaTheme="minorEastAsia" w:hAnsiTheme="minorHAnsi" w:cstheme="minorBidi"/>
            <w:iCs w:val="0"/>
            <w:noProof/>
            <w:sz w:val="22"/>
            <w:szCs w:val="22"/>
          </w:rPr>
          <w:tab/>
        </w:r>
        <w:r w:rsidR="00AD5A22" w:rsidRPr="002F6C94">
          <w:rPr>
            <w:rStyle w:val="Hyperlink"/>
            <w:noProof/>
          </w:rPr>
          <w:t>Recommendation – Location of Domain Property in API</w:t>
        </w:r>
        <w:r w:rsidR="00AD5A22">
          <w:rPr>
            <w:noProof/>
            <w:webHidden/>
          </w:rPr>
          <w:tab/>
        </w:r>
        <w:r w:rsidR="00AD5A22">
          <w:rPr>
            <w:noProof/>
            <w:webHidden/>
          </w:rPr>
          <w:fldChar w:fldCharType="begin"/>
        </w:r>
        <w:r w:rsidR="00AD5A22">
          <w:rPr>
            <w:noProof/>
            <w:webHidden/>
          </w:rPr>
          <w:instrText xml:space="preserve"> PAGEREF _Toc106275980 \h </w:instrText>
        </w:r>
        <w:r w:rsidR="00AD5A22">
          <w:rPr>
            <w:noProof/>
            <w:webHidden/>
          </w:rPr>
        </w:r>
        <w:r w:rsidR="00AD5A22">
          <w:rPr>
            <w:noProof/>
            <w:webHidden/>
          </w:rPr>
          <w:fldChar w:fldCharType="separate"/>
        </w:r>
        <w:r w:rsidR="001475CE">
          <w:rPr>
            <w:noProof/>
            <w:webHidden/>
          </w:rPr>
          <w:t>40</w:t>
        </w:r>
        <w:r w:rsidR="00AD5A22">
          <w:rPr>
            <w:noProof/>
            <w:webHidden/>
          </w:rPr>
          <w:fldChar w:fldCharType="end"/>
        </w:r>
      </w:hyperlink>
    </w:p>
    <w:p w14:paraId="19BB4EAB" w14:textId="7587FB9D"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81" w:history="1">
        <w:r w:rsidR="00AD5A22" w:rsidRPr="002F6C94">
          <w:rPr>
            <w:rStyle w:val="Hyperlink"/>
            <w:noProof/>
          </w:rPr>
          <w:t>6.8</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Control Identification Light</w:t>
        </w:r>
        <w:r w:rsidR="00AD5A22">
          <w:rPr>
            <w:noProof/>
            <w:webHidden/>
          </w:rPr>
          <w:tab/>
        </w:r>
        <w:r w:rsidR="00AD5A22">
          <w:rPr>
            <w:noProof/>
            <w:webHidden/>
          </w:rPr>
          <w:fldChar w:fldCharType="begin"/>
        </w:r>
        <w:r w:rsidR="00AD5A22">
          <w:rPr>
            <w:noProof/>
            <w:webHidden/>
          </w:rPr>
          <w:instrText xml:space="preserve"> PAGEREF _Toc106275981 \h </w:instrText>
        </w:r>
        <w:r w:rsidR="00AD5A22">
          <w:rPr>
            <w:noProof/>
            <w:webHidden/>
          </w:rPr>
        </w:r>
        <w:r w:rsidR="00AD5A22">
          <w:rPr>
            <w:noProof/>
            <w:webHidden/>
          </w:rPr>
          <w:fldChar w:fldCharType="separate"/>
        </w:r>
        <w:r w:rsidR="001475CE">
          <w:rPr>
            <w:noProof/>
            <w:webHidden/>
          </w:rPr>
          <w:t>41</w:t>
        </w:r>
        <w:r w:rsidR="00AD5A22">
          <w:rPr>
            <w:noProof/>
            <w:webHidden/>
          </w:rPr>
          <w:fldChar w:fldCharType="end"/>
        </w:r>
      </w:hyperlink>
    </w:p>
    <w:p w14:paraId="41C5AACC" w14:textId="553B8B1D"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82" w:history="1">
        <w:r w:rsidR="00AD5A22" w:rsidRPr="002F6C94">
          <w:rPr>
            <w:rStyle w:val="Hyperlink"/>
            <w:noProof/>
          </w:rPr>
          <w:t>7</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LAN Specifications</w:t>
        </w:r>
        <w:r w:rsidR="00AD5A22">
          <w:rPr>
            <w:noProof/>
            <w:webHidden/>
          </w:rPr>
          <w:tab/>
        </w:r>
        <w:r w:rsidR="00AD5A22">
          <w:rPr>
            <w:noProof/>
            <w:webHidden/>
          </w:rPr>
          <w:fldChar w:fldCharType="begin"/>
        </w:r>
        <w:r w:rsidR="00AD5A22">
          <w:rPr>
            <w:noProof/>
            <w:webHidden/>
          </w:rPr>
          <w:instrText xml:space="preserve"> PAGEREF _Toc106275982 \h </w:instrText>
        </w:r>
        <w:r w:rsidR="00AD5A22">
          <w:rPr>
            <w:noProof/>
            <w:webHidden/>
          </w:rPr>
        </w:r>
        <w:r w:rsidR="00AD5A22">
          <w:rPr>
            <w:noProof/>
            <w:webHidden/>
          </w:rPr>
          <w:fldChar w:fldCharType="separate"/>
        </w:r>
        <w:r w:rsidR="001475CE">
          <w:rPr>
            <w:noProof/>
            <w:webHidden/>
          </w:rPr>
          <w:t>42</w:t>
        </w:r>
        <w:r w:rsidR="00AD5A22">
          <w:rPr>
            <w:noProof/>
            <w:webHidden/>
          </w:rPr>
          <w:fldChar w:fldCharType="end"/>
        </w:r>
      </w:hyperlink>
    </w:p>
    <w:p w14:paraId="5736222F" w14:textId="13620A58"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83" w:history="1">
        <w:r w:rsidR="00AD5A22" w:rsidRPr="002F6C94">
          <w:rPr>
            <w:rStyle w:val="Hyperlink"/>
            <w:noProof/>
          </w:rPr>
          <w:t>7.1</w:t>
        </w:r>
        <w:r w:rsidR="00AD5A22">
          <w:rPr>
            <w:rFonts w:asciiTheme="minorHAnsi" w:eastAsiaTheme="minorEastAsia" w:hAnsiTheme="minorHAnsi" w:cstheme="minorBidi"/>
            <w:smallCaps w:val="0"/>
            <w:noProof/>
            <w:sz w:val="22"/>
            <w:szCs w:val="22"/>
          </w:rPr>
          <w:tab/>
        </w:r>
        <w:r w:rsidR="00AD5A22" w:rsidRPr="002F6C94">
          <w:rPr>
            <w:rStyle w:val="Hyperlink"/>
            <w:noProof/>
          </w:rPr>
          <w:t>RULE – Ethernet Required</w:t>
        </w:r>
        <w:r w:rsidR="00AD5A22">
          <w:rPr>
            <w:noProof/>
            <w:webHidden/>
          </w:rPr>
          <w:tab/>
        </w:r>
        <w:r w:rsidR="00AD5A22">
          <w:rPr>
            <w:noProof/>
            <w:webHidden/>
          </w:rPr>
          <w:fldChar w:fldCharType="begin"/>
        </w:r>
        <w:r w:rsidR="00AD5A22">
          <w:rPr>
            <w:noProof/>
            <w:webHidden/>
          </w:rPr>
          <w:instrText xml:space="preserve"> PAGEREF _Toc106275983 \h </w:instrText>
        </w:r>
        <w:r w:rsidR="00AD5A22">
          <w:rPr>
            <w:noProof/>
            <w:webHidden/>
          </w:rPr>
        </w:r>
        <w:r w:rsidR="00AD5A22">
          <w:rPr>
            <w:noProof/>
            <w:webHidden/>
          </w:rPr>
          <w:fldChar w:fldCharType="separate"/>
        </w:r>
        <w:r w:rsidR="001475CE">
          <w:rPr>
            <w:noProof/>
            <w:webHidden/>
          </w:rPr>
          <w:t>42</w:t>
        </w:r>
        <w:r w:rsidR="00AD5A22">
          <w:rPr>
            <w:noProof/>
            <w:webHidden/>
          </w:rPr>
          <w:fldChar w:fldCharType="end"/>
        </w:r>
      </w:hyperlink>
    </w:p>
    <w:p w14:paraId="52CA4941" w14:textId="5C4264B0"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84" w:history="1">
        <w:r w:rsidR="00AD5A22" w:rsidRPr="002F6C94">
          <w:rPr>
            <w:rStyle w:val="Hyperlink"/>
            <w:noProof/>
          </w:rPr>
          <w:t>7.1.1</w:t>
        </w:r>
        <w:r w:rsidR="00AD5A22">
          <w:rPr>
            <w:rFonts w:asciiTheme="minorHAnsi" w:eastAsiaTheme="minorEastAsia" w:hAnsiTheme="minorHAnsi" w:cstheme="minorBidi"/>
            <w:iCs w:val="0"/>
            <w:noProof/>
            <w:sz w:val="22"/>
            <w:szCs w:val="22"/>
          </w:rPr>
          <w:tab/>
        </w:r>
        <w:r w:rsidR="00AD5A22" w:rsidRPr="002F6C94">
          <w:rPr>
            <w:rStyle w:val="Hyperlink"/>
            <w:noProof/>
          </w:rPr>
          <w:t>Recommendation - Gigabit Ethernet</w:t>
        </w:r>
        <w:r w:rsidR="00AD5A22">
          <w:rPr>
            <w:noProof/>
            <w:webHidden/>
          </w:rPr>
          <w:tab/>
        </w:r>
        <w:r w:rsidR="00AD5A22">
          <w:rPr>
            <w:noProof/>
            <w:webHidden/>
          </w:rPr>
          <w:fldChar w:fldCharType="begin"/>
        </w:r>
        <w:r w:rsidR="00AD5A22">
          <w:rPr>
            <w:noProof/>
            <w:webHidden/>
          </w:rPr>
          <w:instrText xml:space="preserve"> PAGEREF _Toc106275984 \h </w:instrText>
        </w:r>
        <w:r w:rsidR="00AD5A22">
          <w:rPr>
            <w:noProof/>
            <w:webHidden/>
          </w:rPr>
        </w:r>
        <w:r w:rsidR="00AD5A22">
          <w:rPr>
            <w:noProof/>
            <w:webHidden/>
          </w:rPr>
          <w:fldChar w:fldCharType="separate"/>
        </w:r>
        <w:r w:rsidR="001475CE">
          <w:rPr>
            <w:noProof/>
            <w:webHidden/>
          </w:rPr>
          <w:t>42</w:t>
        </w:r>
        <w:r w:rsidR="00AD5A22">
          <w:rPr>
            <w:noProof/>
            <w:webHidden/>
          </w:rPr>
          <w:fldChar w:fldCharType="end"/>
        </w:r>
      </w:hyperlink>
    </w:p>
    <w:p w14:paraId="356916D5" w14:textId="5A1CE53E"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85" w:history="1">
        <w:r w:rsidR="00AD5A22" w:rsidRPr="002F6C94">
          <w:rPr>
            <w:rStyle w:val="Hyperlink"/>
            <w:noProof/>
          </w:rPr>
          <w:t>7.1.2</w:t>
        </w:r>
        <w:r w:rsidR="00AD5A22">
          <w:rPr>
            <w:rFonts w:asciiTheme="minorHAnsi" w:eastAsiaTheme="minorEastAsia" w:hAnsiTheme="minorHAnsi" w:cstheme="minorBidi"/>
            <w:iCs w:val="0"/>
            <w:noProof/>
            <w:sz w:val="22"/>
            <w:szCs w:val="22"/>
          </w:rPr>
          <w:tab/>
        </w:r>
        <w:r w:rsidR="00AD5A22" w:rsidRPr="002F6C94">
          <w:rPr>
            <w:rStyle w:val="Hyperlink"/>
            <w:noProof/>
          </w:rPr>
          <w:t>RULE – Proper Operation in Slower Networks</w:t>
        </w:r>
        <w:r w:rsidR="00AD5A22">
          <w:rPr>
            <w:noProof/>
            <w:webHidden/>
          </w:rPr>
          <w:tab/>
        </w:r>
        <w:r w:rsidR="00AD5A22">
          <w:rPr>
            <w:noProof/>
            <w:webHidden/>
          </w:rPr>
          <w:fldChar w:fldCharType="begin"/>
        </w:r>
        <w:r w:rsidR="00AD5A22">
          <w:rPr>
            <w:noProof/>
            <w:webHidden/>
          </w:rPr>
          <w:instrText xml:space="preserve"> PAGEREF _Toc106275985 \h </w:instrText>
        </w:r>
        <w:r w:rsidR="00AD5A22">
          <w:rPr>
            <w:noProof/>
            <w:webHidden/>
          </w:rPr>
        </w:r>
        <w:r w:rsidR="00AD5A22">
          <w:rPr>
            <w:noProof/>
            <w:webHidden/>
          </w:rPr>
          <w:fldChar w:fldCharType="separate"/>
        </w:r>
        <w:r w:rsidR="001475CE">
          <w:rPr>
            <w:noProof/>
            <w:webHidden/>
          </w:rPr>
          <w:t>42</w:t>
        </w:r>
        <w:r w:rsidR="00AD5A22">
          <w:rPr>
            <w:noProof/>
            <w:webHidden/>
          </w:rPr>
          <w:fldChar w:fldCharType="end"/>
        </w:r>
      </w:hyperlink>
    </w:p>
    <w:p w14:paraId="1B9DC984" w14:textId="2B7B2B41"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86" w:history="1">
        <w:r w:rsidR="00AD5A22" w:rsidRPr="002F6C94">
          <w:rPr>
            <w:rStyle w:val="Hyperlink"/>
            <w:noProof/>
          </w:rPr>
          <w:t>7.2</w:t>
        </w:r>
        <w:r w:rsidR="00AD5A22">
          <w:rPr>
            <w:rFonts w:asciiTheme="minorHAnsi" w:eastAsiaTheme="minorEastAsia" w:hAnsiTheme="minorHAnsi" w:cstheme="minorBidi"/>
            <w:smallCaps w:val="0"/>
            <w:noProof/>
            <w:sz w:val="22"/>
            <w:szCs w:val="22"/>
          </w:rPr>
          <w:tab/>
        </w:r>
        <w:r w:rsidR="00AD5A22" w:rsidRPr="002F6C94">
          <w:rPr>
            <w:rStyle w:val="Hyperlink"/>
            <w:noProof/>
          </w:rPr>
          <w:t>RULE – MAC Address Display</w:t>
        </w:r>
        <w:r w:rsidR="00AD5A22">
          <w:rPr>
            <w:noProof/>
            <w:webHidden/>
          </w:rPr>
          <w:tab/>
        </w:r>
        <w:r w:rsidR="00AD5A22">
          <w:rPr>
            <w:noProof/>
            <w:webHidden/>
          </w:rPr>
          <w:fldChar w:fldCharType="begin"/>
        </w:r>
        <w:r w:rsidR="00AD5A22">
          <w:rPr>
            <w:noProof/>
            <w:webHidden/>
          </w:rPr>
          <w:instrText xml:space="preserve"> PAGEREF _Toc106275986 \h </w:instrText>
        </w:r>
        <w:r w:rsidR="00AD5A22">
          <w:rPr>
            <w:noProof/>
            <w:webHidden/>
          </w:rPr>
        </w:r>
        <w:r w:rsidR="00AD5A22">
          <w:rPr>
            <w:noProof/>
            <w:webHidden/>
          </w:rPr>
          <w:fldChar w:fldCharType="separate"/>
        </w:r>
        <w:r w:rsidR="001475CE">
          <w:rPr>
            <w:noProof/>
            <w:webHidden/>
          </w:rPr>
          <w:t>42</w:t>
        </w:r>
        <w:r w:rsidR="00AD5A22">
          <w:rPr>
            <w:noProof/>
            <w:webHidden/>
          </w:rPr>
          <w:fldChar w:fldCharType="end"/>
        </w:r>
      </w:hyperlink>
    </w:p>
    <w:p w14:paraId="0F488228" w14:textId="702040A0"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87" w:history="1">
        <w:r w:rsidR="00AD5A22" w:rsidRPr="002F6C94">
          <w:rPr>
            <w:rStyle w:val="Hyperlink"/>
            <w:noProof/>
          </w:rPr>
          <w:t>7.2.1</w:t>
        </w:r>
        <w:r w:rsidR="00AD5A22">
          <w:rPr>
            <w:rFonts w:asciiTheme="minorHAnsi" w:eastAsiaTheme="minorEastAsia" w:hAnsiTheme="minorHAnsi" w:cstheme="minorBidi"/>
            <w:iCs w:val="0"/>
            <w:noProof/>
            <w:sz w:val="22"/>
            <w:szCs w:val="22"/>
          </w:rPr>
          <w:tab/>
        </w:r>
        <w:r w:rsidR="00AD5A22" w:rsidRPr="002F6C94">
          <w:rPr>
            <w:rStyle w:val="Hyperlink"/>
            <w:noProof/>
          </w:rPr>
          <w:t>Recommendation – MAC Address Visible While in Rack</w:t>
        </w:r>
        <w:r w:rsidR="00AD5A22">
          <w:rPr>
            <w:noProof/>
            <w:webHidden/>
          </w:rPr>
          <w:tab/>
        </w:r>
        <w:r w:rsidR="00AD5A22">
          <w:rPr>
            <w:noProof/>
            <w:webHidden/>
          </w:rPr>
          <w:fldChar w:fldCharType="begin"/>
        </w:r>
        <w:r w:rsidR="00AD5A22">
          <w:rPr>
            <w:noProof/>
            <w:webHidden/>
          </w:rPr>
          <w:instrText xml:space="preserve"> PAGEREF _Toc106275987 \h </w:instrText>
        </w:r>
        <w:r w:rsidR="00AD5A22">
          <w:rPr>
            <w:noProof/>
            <w:webHidden/>
          </w:rPr>
        </w:r>
        <w:r w:rsidR="00AD5A22">
          <w:rPr>
            <w:noProof/>
            <w:webHidden/>
          </w:rPr>
          <w:fldChar w:fldCharType="separate"/>
        </w:r>
        <w:r w:rsidR="001475CE">
          <w:rPr>
            <w:noProof/>
            <w:webHidden/>
          </w:rPr>
          <w:t>42</w:t>
        </w:r>
        <w:r w:rsidR="00AD5A22">
          <w:rPr>
            <w:noProof/>
            <w:webHidden/>
          </w:rPr>
          <w:fldChar w:fldCharType="end"/>
        </w:r>
      </w:hyperlink>
    </w:p>
    <w:p w14:paraId="6BB5EAA8" w14:textId="0C7E828B"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88" w:history="1">
        <w:r w:rsidR="00AD5A22" w:rsidRPr="002F6C94">
          <w:rPr>
            <w:rStyle w:val="Hyperlink"/>
            <w:noProof/>
          </w:rPr>
          <w:t>7.3</w:t>
        </w:r>
        <w:r w:rsidR="00AD5A22">
          <w:rPr>
            <w:rFonts w:asciiTheme="minorHAnsi" w:eastAsiaTheme="minorEastAsia" w:hAnsiTheme="minorHAnsi" w:cstheme="minorBidi"/>
            <w:smallCaps w:val="0"/>
            <w:noProof/>
            <w:sz w:val="22"/>
            <w:szCs w:val="22"/>
          </w:rPr>
          <w:tab/>
        </w:r>
        <w:r w:rsidR="00AD5A22" w:rsidRPr="002F6C94">
          <w:rPr>
            <w:rStyle w:val="Hyperlink"/>
            <w:noProof/>
          </w:rPr>
          <w:t>RULE – Ethernet Connection Monitoring</w:t>
        </w:r>
        <w:r w:rsidR="00AD5A22">
          <w:rPr>
            <w:noProof/>
            <w:webHidden/>
          </w:rPr>
          <w:tab/>
        </w:r>
        <w:r w:rsidR="00AD5A22">
          <w:rPr>
            <w:noProof/>
            <w:webHidden/>
          </w:rPr>
          <w:fldChar w:fldCharType="begin"/>
        </w:r>
        <w:r w:rsidR="00AD5A22">
          <w:rPr>
            <w:noProof/>
            <w:webHidden/>
          </w:rPr>
          <w:instrText xml:space="preserve"> PAGEREF _Toc106275988 \h </w:instrText>
        </w:r>
        <w:r w:rsidR="00AD5A22">
          <w:rPr>
            <w:noProof/>
            <w:webHidden/>
          </w:rPr>
        </w:r>
        <w:r w:rsidR="00AD5A22">
          <w:rPr>
            <w:noProof/>
            <w:webHidden/>
          </w:rPr>
          <w:fldChar w:fldCharType="separate"/>
        </w:r>
        <w:r w:rsidR="001475CE">
          <w:rPr>
            <w:noProof/>
            <w:webHidden/>
          </w:rPr>
          <w:t>43</w:t>
        </w:r>
        <w:r w:rsidR="00AD5A22">
          <w:rPr>
            <w:noProof/>
            <w:webHidden/>
          </w:rPr>
          <w:fldChar w:fldCharType="end"/>
        </w:r>
      </w:hyperlink>
    </w:p>
    <w:p w14:paraId="3CF81CBA" w14:textId="23FA5C28"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89" w:history="1">
        <w:r w:rsidR="00AD5A22" w:rsidRPr="002F6C94">
          <w:rPr>
            <w:rStyle w:val="Hyperlink"/>
            <w:noProof/>
          </w:rPr>
          <w:t>7.4</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Incorporate Auto-MDIX</w:t>
        </w:r>
        <w:r w:rsidR="00AD5A22">
          <w:rPr>
            <w:noProof/>
            <w:webHidden/>
          </w:rPr>
          <w:tab/>
        </w:r>
        <w:r w:rsidR="00AD5A22">
          <w:rPr>
            <w:noProof/>
            <w:webHidden/>
          </w:rPr>
          <w:fldChar w:fldCharType="begin"/>
        </w:r>
        <w:r w:rsidR="00AD5A22">
          <w:rPr>
            <w:noProof/>
            <w:webHidden/>
          </w:rPr>
          <w:instrText xml:space="preserve"> PAGEREF _Toc106275989 \h </w:instrText>
        </w:r>
        <w:r w:rsidR="00AD5A22">
          <w:rPr>
            <w:noProof/>
            <w:webHidden/>
          </w:rPr>
        </w:r>
        <w:r w:rsidR="00AD5A22">
          <w:rPr>
            <w:noProof/>
            <w:webHidden/>
          </w:rPr>
          <w:fldChar w:fldCharType="separate"/>
        </w:r>
        <w:r w:rsidR="001475CE">
          <w:rPr>
            <w:noProof/>
            <w:webHidden/>
          </w:rPr>
          <w:t>43</w:t>
        </w:r>
        <w:r w:rsidR="00AD5A22">
          <w:rPr>
            <w:noProof/>
            <w:webHidden/>
          </w:rPr>
          <w:fldChar w:fldCharType="end"/>
        </w:r>
      </w:hyperlink>
    </w:p>
    <w:p w14:paraId="1572E26A" w14:textId="73BEA1FF"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90" w:history="1">
        <w:r w:rsidR="00AD5A22" w:rsidRPr="002F6C94">
          <w:rPr>
            <w:rStyle w:val="Hyperlink"/>
            <w:noProof/>
          </w:rPr>
          <w:t>7.5</w:t>
        </w:r>
        <w:r w:rsidR="00AD5A22">
          <w:rPr>
            <w:rFonts w:asciiTheme="minorHAnsi" w:eastAsiaTheme="minorEastAsia" w:hAnsiTheme="minorHAnsi" w:cstheme="minorBidi"/>
            <w:smallCaps w:val="0"/>
            <w:noProof/>
            <w:sz w:val="22"/>
            <w:szCs w:val="22"/>
          </w:rPr>
          <w:tab/>
        </w:r>
        <w:r w:rsidR="00AD5A22" w:rsidRPr="002F6C94">
          <w:rPr>
            <w:rStyle w:val="Hyperlink"/>
            <w:noProof/>
          </w:rPr>
          <w:t>RULE – Label Required on LXI Devices Without Auto-MDIX</w:t>
        </w:r>
        <w:r w:rsidR="00AD5A22">
          <w:rPr>
            <w:noProof/>
            <w:webHidden/>
          </w:rPr>
          <w:tab/>
        </w:r>
        <w:r w:rsidR="00AD5A22">
          <w:rPr>
            <w:noProof/>
            <w:webHidden/>
          </w:rPr>
          <w:fldChar w:fldCharType="begin"/>
        </w:r>
        <w:r w:rsidR="00AD5A22">
          <w:rPr>
            <w:noProof/>
            <w:webHidden/>
          </w:rPr>
          <w:instrText xml:space="preserve"> PAGEREF _Toc106275990 \h </w:instrText>
        </w:r>
        <w:r w:rsidR="00AD5A22">
          <w:rPr>
            <w:noProof/>
            <w:webHidden/>
          </w:rPr>
        </w:r>
        <w:r w:rsidR="00AD5A22">
          <w:rPr>
            <w:noProof/>
            <w:webHidden/>
          </w:rPr>
          <w:fldChar w:fldCharType="separate"/>
        </w:r>
        <w:r w:rsidR="001475CE">
          <w:rPr>
            <w:noProof/>
            <w:webHidden/>
          </w:rPr>
          <w:t>43</w:t>
        </w:r>
        <w:r w:rsidR="00AD5A22">
          <w:rPr>
            <w:noProof/>
            <w:webHidden/>
          </w:rPr>
          <w:fldChar w:fldCharType="end"/>
        </w:r>
      </w:hyperlink>
    </w:p>
    <w:p w14:paraId="7364C3FD" w14:textId="4FF6B7A6"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91" w:history="1">
        <w:r w:rsidR="00AD5A22" w:rsidRPr="002F6C94">
          <w:rPr>
            <w:rStyle w:val="Hyperlink"/>
            <w:noProof/>
          </w:rPr>
          <w:t>7.6</w:t>
        </w:r>
        <w:r w:rsidR="00AD5A22">
          <w:rPr>
            <w:rFonts w:asciiTheme="minorHAnsi" w:eastAsiaTheme="minorEastAsia" w:hAnsiTheme="minorHAnsi" w:cstheme="minorBidi"/>
            <w:smallCaps w:val="0"/>
            <w:noProof/>
            <w:sz w:val="22"/>
            <w:szCs w:val="22"/>
          </w:rPr>
          <w:tab/>
        </w:r>
        <w:r w:rsidR="00AD5A22" w:rsidRPr="002F6C94">
          <w:rPr>
            <w:rStyle w:val="Hyperlink"/>
            <w:noProof/>
          </w:rPr>
          <w:t>RULE – Enable Auto-Negotiation by Default</w:t>
        </w:r>
        <w:r w:rsidR="00AD5A22">
          <w:rPr>
            <w:noProof/>
            <w:webHidden/>
          </w:rPr>
          <w:tab/>
        </w:r>
        <w:r w:rsidR="00AD5A22">
          <w:rPr>
            <w:noProof/>
            <w:webHidden/>
          </w:rPr>
          <w:fldChar w:fldCharType="begin"/>
        </w:r>
        <w:r w:rsidR="00AD5A22">
          <w:rPr>
            <w:noProof/>
            <w:webHidden/>
          </w:rPr>
          <w:instrText xml:space="preserve"> PAGEREF _Toc106275991 \h </w:instrText>
        </w:r>
        <w:r w:rsidR="00AD5A22">
          <w:rPr>
            <w:noProof/>
            <w:webHidden/>
          </w:rPr>
        </w:r>
        <w:r w:rsidR="00AD5A22">
          <w:rPr>
            <w:noProof/>
            <w:webHidden/>
          </w:rPr>
          <w:fldChar w:fldCharType="separate"/>
        </w:r>
        <w:r w:rsidR="001475CE">
          <w:rPr>
            <w:noProof/>
            <w:webHidden/>
          </w:rPr>
          <w:t>44</w:t>
        </w:r>
        <w:r w:rsidR="00AD5A22">
          <w:rPr>
            <w:noProof/>
            <w:webHidden/>
          </w:rPr>
          <w:fldChar w:fldCharType="end"/>
        </w:r>
      </w:hyperlink>
    </w:p>
    <w:p w14:paraId="7BBFA5AF" w14:textId="0A7E03BC"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92" w:history="1">
        <w:r w:rsidR="00AD5A22" w:rsidRPr="002F6C94">
          <w:rPr>
            <w:rStyle w:val="Hyperlink"/>
            <w:noProof/>
          </w:rPr>
          <w:t>7.6.1</w:t>
        </w:r>
        <w:r w:rsidR="00AD5A22">
          <w:rPr>
            <w:rFonts w:asciiTheme="minorHAnsi" w:eastAsiaTheme="minorEastAsia" w:hAnsiTheme="minorHAnsi" w:cstheme="minorBidi"/>
            <w:iCs w:val="0"/>
            <w:noProof/>
            <w:sz w:val="22"/>
            <w:szCs w:val="22"/>
          </w:rPr>
          <w:tab/>
        </w:r>
        <w:r w:rsidR="00AD5A22" w:rsidRPr="002F6C94">
          <w:rPr>
            <w:rStyle w:val="Hyperlink"/>
            <w:noProof/>
          </w:rPr>
          <w:t>Recommendation – Provide Override for Auto-Negotiation</w:t>
        </w:r>
        <w:r w:rsidR="00AD5A22">
          <w:rPr>
            <w:noProof/>
            <w:webHidden/>
          </w:rPr>
          <w:tab/>
        </w:r>
        <w:r w:rsidR="00AD5A22">
          <w:rPr>
            <w:noProof/>
            <w:webHidden/>
          </w:rPr>
          <w:fldChar w:fldCharType="begin"/>
        </w:r>
        <w:r w:rsidR="00AD5A22">
          <w:rPr>
            <w:noProof/>
            <w:webHidden/>
          </w:rPr>
          <w:instrText xml:space="preserve"> PAGEREF _Toc106275992 \h </w:instrText>
        </w:r>
        <w:r w:rsidR="00AD5A22">
          <w:rPr>
            <w:noProof/>
            <w:webHidden/>
          </w:rPr>
        </w:r>
        <w:r w:rsidR="00AD5A22">
          <w:rPr>
            <w:noProof/>
            <w:webHidden/>
          </w:rPr>
          <w:fldChar w:fldCharType="separate"/>
        </w:r>
        <w:r w:rsidR="001475CE">
          <w:rPr>
            <w:noProof/>
            <w:webHidden/>
          </w:rPr>
          <w:t>44</w:t>
        </w:r>
        <w:r w:rsidR="00AD5A22">
          <w:rPr>
            <w:noProof/>
            <w:webHidden/>
          </w:rPr>
          <w:fldChar w:fldCharType="end"/>
        </w:r>
      </w:hyperlink>
    </w:p>
    <w:p w14:paraId="0244369F" w14:textId="0CB216B1"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93" w:history="1">
        <w:r w:rsidR="00AD5A22" w:rsidRPr="002F6C94">
          <w:rPr>
            <w:rStyle w:val="Hyperlink"/>
            <w:noProof/>
          </w:rPr>
          <w:t>7.7</w:t>
        </w:r>
        <w:r w:rsidR="00AD5A22">
          <w:rPr>
            <w:rFonts w:asciiTheme="minorHAnsi" w:eastAsiaTheme="minorEastAsia" w:hAnsiTheme="minorHAnsi" w:cstheme="minorBidi"/>
            <w:smallCaps w:val="0"/>
            <w:noProof/>
            <w:sz w:val="22"/>
            <w:szCs w:val="22"/>
          </w:rPr>
          <w:tab/>
        </w:r>
        <w:r w:rsidR="00AD5A22" w:rsidRPr="002F6C94">
          <w:rPr>
            <w:rStyle w:val="Hyperlink"/>
            <w:noProof/>
          </w:rPr>
          <w:t>RULE – Multiple LAN Interfaces</w:t>
        </w:r>
        <w:r w:rsidR="00AD5A22">
          <w:rPr>
            <w:noProof/>
            <w:webHidden/>
          </w:rPr>
          <w:tab/>
        </w:r>
        <w:r w:rsidR="00AD5A22">
          <w:rPr>
            <w:noProof/>
            <w:webHidden/>
          </w:rPr>
          <w:fldChar w:fldCharType="begin"/>
        </w:r>
        <w:r w:rsidR="00AD5A22">
          <w:rPr>
            <w:noProof/>
            <w:webHidden/>
          </w:rPr>
          <w:instrText xml:space="preserve"> PAGEREF _Toc106275993 \h </w:instrText>
        </w:r>
        <w:r w:rsidR="00AD5A22">
          <w:rPr>
            <w:noProof/>
            <w:webHidden/>
          </w:rPr>
        </w:r>
        <w:r w:rsidR="00AD5A22">
          <w:rPr>
            <w:noProof/>
            <w:webHidden/>
          </w:rPr>
          <w:fldChar w:fldCharType="separate"/>
        </w:r>
        <w:r w:rsidR="001475CE">
          <w:rPr>
            <w:noProof/>
            <w:webHidden/>
          </w:rPr>
          <w:t>44</w:t>
        </w:r>
        <w:r w:rsidR="00AD5A22">
          <w:rPr>
            <w:noProof/>
            <w:webHidden/>
          </w:rPr>
          <w:fldChar w:fldCharType="end"/>
        </w:r>
      </w:hyperlink>
    </w:p>
    <w:p w14:paraId="0DF0119C" w14:textId="2667A52D"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5994" w:history="1">
        <w:r w:rsidR="00AD5A22" w:rsidRPr="002F6C94">
          <w:rPr>
            <w:rStyle w:val="Hyperlink"/>
            <w:noProof/>
          </w:rPr>
          <w:t>8</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IPv4 LAN Configuration</w:t>
        </w:r>
        <w:r w:rsidR="00AD5A22">
          <w:rPr>
            <w:noProof/>
            <w:webHidden/>
          </w:rPr>
          <w:tab/>
        </w:r>
        <w:r w:rsidR="00AD5A22">
          <w:rPr>
            <w:noProof/>
            <w:webHidden/>
          </w:rPr>
          <w:fldChar w:fldCharType="begin"/>
        </w:r>
        <w:r w:rsidR="00AD5A22">
          <w:rPr>
            <w:noProof/>
            <w:webHidden/>
          </w:rPr>
          <w:instrText xml:space="preserve"> PAGEREF _Toc106275994 \h </w:instrText>
        </w:r>
        <w:r w:rsidR="00AD5A22">
          <w:rPr>
            <w:noProof/>
            <w:webHidden/>
          </w:rPr>
        </w:r>
        <w:r w:rsidR="00AD5A22">
          <w:rPr>
            <w:noProof/>
            <w:webHidden/>
          </w:rPr>
          <w:fldChar w:fldCharType="separate"/>
        </w:r>
        <w:r w:rsidR="001475CE">
          <w:rPr>
            <w:noProof/>
            <w:webHidden/>
          </w:rPr>
          <w:t>46</w:t>
        </w:r>
        <w:r w:rsidR="00AD5A22">
          <w:rPr>
            <w:noProof/>
            <w:webHidden/>
          </w:rPr>
          <w:fldChar w:fldCharType="end"/>
        </w:r>
      </w:hyperlink>
    </w:p>
    <w:p w14:paraId="4DE048B8" w14:textId="1C08C0C2"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95" w:history="1">
        <w:r w:rsidR="00AD5A22" w:rsidRPr="002F6C94">
          <w:rPr>
            <w:rStyle w:val="Hyperlink"/>
            <w:noProof/>
          </w:rPr>
          <w:t>8.1</w:t>
        </w:r>
        <w:r w:rsidR="00AD5A22">
          <w:rPr>
            <w:rFonts w:asciiTheme="minorHAnsi" w:eastAsiaTheme="minorEastAsia" w:hAnsiTheme="minorHAnsi" w:cstheme="minorBidi"/>
            <w:smallCaps w:val="0"/>
            <w:noProof/>
            <w:sz w:val="22"/>
            <w:szCs w:val="22"/>
          </w:rPr>
          <w:tab/>
        </w:r>
        <w:r w:rsidR="00AD5A22" w:rsidRPr="002F6C94">
          <w:rPr>
            <w:rStyle w:val="Hyperlink"/>
            <w:noProof/>
          </w:rPr>
          <w:t>RULE – TCP/IP, UDP, IPv4 Network Protocols</w:t>
        </w:r>
        <w:r w:rsidR="00AD5A22">
          <w:rPr>
            <w:noProof/>
            <w:webHidden/>
          </w:rPr>
          <w:tab/>
        </w:r>
        <w:r w:rsidR="00AD5A22">
          <w:rPr>
            <w:noProof/>
            <w:webHidden/>
          </w:rPr>
          <w:fldChar w:fldCharType="begin"/>
        </w:r>
        <w:r w:rsidR="00AD5A22">
          <w:rPr>
            <w:noProof/>
            <w:webHidden/>
          </w:rPr>
          <w:instrText xml:space="preserve"> PAGEREF _Toc106275995 \h </w:instrText>
        </w:r>
        <w:r w:rsidR="00AD5A22">
          <w:rPr>
            <w:noProof/>
            <w:webHidden/>
          </w:rPr>
        </w:r>
        <w:r w:rsidR="00AD5A22">
          <w:rPr>
            <w:noProof/>
            <w:webHidden/>
          </w:rPr>
          <w:fldChar w:fldCharType="separate"/>
        </w:r>
        <w:r w:rsidR="001475CE">
          <w:rPr>
            <w:noProof/>
            <w:webHidden/>
          </w:rPr>
          <w:t>46</w:t>
        </w:r>
        <w:r w:rsidR="00AD5A22">
          <w:rPr>
            <w:noProof/>
            <w:webHidden/>
          </w:rPr>
          <w:fldChar w:fldCharType="end"/>
        </w:r>
      </w:hyperlink>
    </w:p>
    <w:p w14:paraId="30528A6B" w14:textId="657430B9"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5996" w:history="1">
        <w:r w:rsidR="00AD5A22" w:rsidRPr="002F6C94">
          <w:rPr>
            <w:rStyle w:val="Hyperlink"/>
            <w:noProof/>
          </w:rPr>
          <w:t>8.1.1</w:t>
        </w:r>
        <w:r w:rsidR="00AD5A22">
          <w:rPr>
            <w:rFonts w:asciiTheme="minorHAnsi" w:eastAsiaTheme="minorEastAsia" w:hAnsiTheme="minorHAnsi" w:cstheme="minorBidi"/>
            <w:iCs w:val="0"/>
            <w:noProof/>
            <w:sz w:val="22"/>
            <w:szCs w:val="22"/>
          </w:rPr>
          <w:tab/>
        </w:r>
        <w:r w:rsidR="00AD5A22" w:rsidRPr="002F6C94">
          <w:rPr>
            <w:rStyle w:val="Hyperlink"/>
            <w:noProof/>
          </w:rPr>
          <w:t>Recommendation – LXI Devices should also support IPv6 to ensure long-term network compatibility</w:t>
        </w:r>
        <w:r w:rsidR="00AD5A22">
          <w:rPr>
            <w:noProof/>
            <w:webHidden/>
          </w:rPr>
          <w:tab/>
        </w:r>
        <w:r w:rsidR="00AD5A22">
          <w:rPr>
            <w:noProof/>
            <w:webHidden/>
          </w:rPr>
          <w:fldChar w:fldCharType="begin"/>
        </w:r>
        <w:r w:rsidR="00AD5A22">
          <w:rPr>
            <w:noProof/>
            <w:webHidden/>
          </w:rPr>
          <w:instrText xml:space="preserve"> PAGEREF _Toc106275996 \h </w:instrText>
        </w:r>
        <w:r w:rsidR="00AD5A22">
          <w:rPr>
            <w:noProof/>
            <w:webHidden/>
          </w:rPr>
        </w:r>
        <w:r w:rsidR="00AD5A22">
          <w:rPr>
            <w:noProof/>
            <w:webHidden/>
          </w:rPr>
          <w:fldChar w:fldCharType="separate"/>
        </w:r>
        <w:r w:rsidR="001475CE">
          <w:rPr>
            <w:noProof/>
            <w:webHidden/>
          </w:rPr>
          <w:t>46</w:t>
        </w:r>
        <w:r w:rsidR="00AD5A22">
          <w:rPr>
            <w:noProof/>
            <w:webHidden/>
          </w:rPr>
          <w:fldChar w:fldCharType="end"/>
        </w:r>
      </w:hyperlink>
    </w:p>
    <w:p w14:paraId="699500F6" w14:textId="431BBD6C"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97" w:history="1">
        <w:r w:rsidR="00AD5A22" w:rsidRPr="002F6C94">
          <w:rPr>
            <w:rStyle w:val="Hyperlink"/>
            <w:noProof/>
          </w:rPr>
          <w:t>8.2</w:t>
        </w:r>
        <w:r w:rsidR="00AD5A22">
          <w:rPr>
            <w:rFonts w:asciiTheme="minorHAnsi" w:eastAsiaTheme="minorEastAsia" w:hAnsiTheme="minorHAnsi" w:cstheme="minorBidi"/>
            <w:smallCaps w:val="0"/>
            <w:noProof/>
            <w:sz w:val="22"/>
            <w:szCs w:val="22"/>
          </w:rPr>
          <w:tab/>
        </w:r>
        <w:r w:rsidR="00AD5A22" w:rsidRPr="002F6C94">
          <w:rPr>
            <w:rStyle w:val="Hyperlink"/>
            <w:noProof/>
          </w:rPr>
          <w:t>RULE – ICMP Ping Responder</w:t>
        </w:r>
        <w:r w:rsidR="00AD5A22">
          <w:rPr>
            <w:noProof/>
            <w:webHidden/>
          </w:rPr>
          <w:tab/>
        </w:r>
        <w:r w:rsidR="00AD5A22">
          <w:rPr>
            <w:noProof/>
            <w:webHidden/>
          </w:rPr>
          <w:fldChar w:fldCharType="begin"/>
        </w:r>
        <w:r w:rsidR="00AD5A22">
          <w:rPr>
            <w:noProof/>
            <w:webHidden/>
          </w:rPr>
          <w:instrText xml:space="preserve"> PAGEREF _Toc106275997 \h </w:instrText>
        </w:r>
        <w:r w:rsidR="00AD5A22">
          <w:rPr>
            <w:noProof/>
            <w:webHidden/>
          </w:rPr>
        </w:r>
        <w:r w:rsidR="00AD5A22">
          <w:rPr>
            <w:noProof/>
            <w:webHidden/>
          </w:rPr>
          <w:fldChar w:fldCharType="separate"/>
        </w:r>
        <w:r w:rsidR="001475CE">
          <w:rPr>
            <w:noProof/>
            <w:webHidden/>
          </w:rPr>
          <w:t>46</w:t>
        </w:r>
        <w:r w:rsidR="00AD5A22">
          <w:rPr>
            <w:noProof/>
            <w:webHidden/>
          </w:rPr>
          <w:fldChar w:fldCharType="end"/>
        </w:r>
      </w:hyperlink>
    </w:p>
    <w:p w14:paraId="1452D242" w14:textId="71176205"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98" w:history="1">
        <w:r w:rsidR="00AD5A22" w:rsidRPr="002F6C94">
          <w:rPr>
            <w:rStyle w:val="Hyperlink"/>
            <w:noProof/>
          </w:rPr>
          <w:t>8.3</w:t>
        </w:r>
        <w:r w:rsidR="00AD5A22">
          <w:rPr>
            <w:rFonts w:asciiTheme="minorHAnsi" w:eastAsiaTheme="minorEastAsia" w:hAnsiTheme="minorHAnsi" w:cstheme="minorBidi"/>
            <w:smallCaps w:val="0"/>
            <w:noProof/>
            <w:sz w:val="22"/>
            <w:szCs w:val="22"/>
          </w:rPr>
          <w:tab/>
        </w:r>
        <w:r w:rsidR="00AD5A22" w:rsidRPr="002F6C94">
          <w:rPr>
            <w:rStyle w:val="Hyperlink"/>
            <w:noProof/>
          </w:rPr>
          <w:t>RULE – ICMP Ping Responder Enabled by Default</w:t>
        </w:r>
        <w:r w:rsidR="00AD5A22">
          <w:rPr>
            <w:noProof/>
            <w:webHidden/>
          </w:rPr>
          <w:tab/>
        </w:r>
        <w:r w:rsidR="00AD5A22">
          <w:rPr>
            <w:noProof/>
            <w:webHidden/>
          </w:rPr>
          <w:fldChar w:fldCharType="begin"/>
        </w:r>
        <w:r w:rsidR="00AD5A22">
          <w:rPr>
            <w:noProof/>
            <w:webHidden/>
          </w:rPr>
          <w:instrText xml:space="preserve"> PAGEREF _Toc106275998 \h </w:instrText>
        </w:r>
        <w:r w:rsidR="00AD5A22">
          <w:rPr>
            <w:noProof/>
            <w:webHidden/>
          </w:rPr>
        </w:r>
        <w:r w:rsidR="00AD5A22">
          <w:rPr>
            <w:noProof/>
            <w:webHidden/>
          </w:rPr>
          <w:fldChar w:fldCharType="separate"/>
        </w:r>
        <w:r w:rsidR="001475CE">
          <w:rPr>
            <w:noProof/>
            <w:webHidden/>
          </w:rPr>
          <w:t>46</w:t>
        </w:r>
        <w:r w:rsidR="00AD5A22">
          <w:rPr>
            <w:noProof/>
            <w:webHidden/>
          </w:rPr>
          <w:fldChar w:fldCharType="end"/>
        </w:r>
      </w:hyperlink>
    </w:p>
    <w:p w14:paraId="4858EF3D" w14:textId="272DF8F6"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5999" w:history="1">
        <w:r w:rsidR="00AD5A22" w:rsidRPr="002F6C94">
          <w:rPr>
            <w:rStyle w:val="Hyperlink"/>
            <w:noProof/>
          </w:rPr>
          <w:t>8.4</w:t>
        </w:r>
        <w:r w:rsidR="00AD5A22">
          <w:rPr>
            <w:rFonts w:asciiTheme="minorHAnsi" w:eastAsiaTheme="minorEastAsia" w:hAnsiTheme="minorHAnsi" w:cstheme="minorBidi"/>
            <w:smallCaps w:val="0"/>
            <w:noProof/>
            <w:sz w:val="22"/>
            <w:szCs w:val="22"/>
          </w:rPr>
          <w:tab/>
        </w:r>
        <w:r w:rsidR="00AD5A22" w:rsidRPr="002F6C94">
          <w:rPr>
            <w:rStyle w:val="Hyperlink"/>
            <w:noProof/>
          </w:rPr>
          <w:t>Rule – Provide Way to Disable ICMP Ping Responder</w:t>
        </w:r>
        <w:r w:rsidR="00AD5A22">
          <w:rPr>
            <w:noProof/>
            <w:webHidden/>
          </w:rPr>
          <w:tab/>
        </w:r>
        <w:r w:rsidR="00AD5A22">
          <w:rPr>
            <w:noProof/>
            <w:webHidden/>
          </w:rPr>
          <w:fldChar w:fldCharType="begin"/>
        </w:r>
        <w:r w:rsidR="00AD5A22">
          <w:rPr>
            <w:noProof/>
            <w:webHidden/>
          </w:rPr>
          <w:instrText xml:space="preserve"> PAGEREF _Toc106275999 \h </w:instrText>
        </w:r>
        <w:r w:rsidR="00AD5A22">
          <w:rPr>
            <w:noProof/>
            <w:webHidden/>
          </w:rPr>
        </w:r>
        <w:r w:rsidR="00AD5A22">
          <w:rPr>
            <w:noProof/>
            <w:webHidden/>
          </w:rPr>
          <w:fldChar w:fldCharType="separate"/>
        </w:r>
        <w:r w:rsidR="001475CE">
          <w:rPr>
            <w:noProof/>
            <w:webHidden/>
          </w:rPr>
          <w:t>46</w:t>
        </w:r>
        <w:r w:rsidR="00AD5A22">
          <w:rPr>
            <w:noProof/>
            <w:webHidden/>
          </w:rPr>
          <w:fldChar w:fldCharType="end"/>
        </w:r>
      </w:hyperlink>
    </w:p>
    <w:p w14:paraId="16DED905" w14:textId="14D20038"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00" w:history="1">
        <w:r w:rsidR="00AD5A22" w:rsidRPr="002F6C94">
          <w:rPr>
            <w:rStyle w:val="Hyperlink"/>
            <w:noProof/>
          </w:rPr>
          <w:t>8.5</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Support ICMP Ping Client</w:t>
        </w:r>
        <w:r w:rsidR="00AD5A22">
          <w:rPr>
            <w:noProof/>
            <w:webHidden/>
          </w:rPr>
          <w:tab/>
        </w:r>
        <w:r w:rsidR="00AD5A22">
          <w:rPr>
            <w:noProof/>
            <w:webHidden/>
          </w:rPr>
          <w:fldChar w:fldCharType="begin"/>
        </w:r>
        <w:r w:rsidR="00AD5A22">
          <w:rPr>
            <w:noProof/>
            <w:webHidden/>
          </w:rPr>
          <w:instrText xml:space="preserve"> PAGEREF _Toc106276000 \h </w:instrText>
        </w:r>
        <w:r w:rsidR="00AD5A22">
          <w:rPr>
            <w:noProof/>
            <w:webHidden/>
          </w:rPr>
        </w:r>
        <w:r w:rsidR="00AD5A22">
          <w:rPr>
            <w:noProof/>
            <w:webHidden/>
          </w:rPr>
          <w:fldChar w:fldCharType="separate"/>
        </w:r>
        <w:r w:rsidR="001475CE">
          <w:rPr>
            <w:noProof/>
            <w:webHidden/>
          </w:rPr>
          <w:t>46</w:t>
        </w:r>
        <w:r w:rsidR="00AD5A22">
          <w:rPr>
            <w:noProof/>
            <w:webHidden/>
          </w:rPr>
          <w:fldChar w:fldCharType="end"/>
        </w:r>
      </w:hyperlink>
    </w:p>
    <w:p w14:paraId="7E3850D5" w14:textId="76CB3D54"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01" w:history="1">
        <w:r w:rsidR="00AD5A22" w:rsidRPr="002F6C94">
          <w:rPr>
            <w:rStyle w:val="Hyperlink"/>
            <w:noProof/>
          </w:rPr>
          <w:t>8.6</w:t>
        </w:r>
        <w:r w:rsidR="00AD5A22">
          <w:rPr>
            <w:rFonts w:asciiTheme="minorHAnsi" w:eastAsiaTheme="minorEastAsia" w:hAnsiTheme="minorHAnsi" w:cstheme="minorBidi"/>
            <w:smallCaps w:val="0"/>
            <w:noProof/>
            <w:sz w:val="22"/>
            <w:szCs w:val="22"/>
          </w:rPr>
          <w:tab/>
        </w:r>
        <w:r w:rsidR="00AD5A22" w:rsidRPr="002F6C94">
          <w:rPr>
            <w:rStyle w:val="Hyperlink"/>
            <w:noProof/>
          </w:rPr>
          <w:t>RULE – IP Address Configuration Techniques</w:t>
        </w:r>
        <w:r w:rsidR="00AD5A22">
          <w:rPr>
            <w:noProof/>
            <w:webHidden/>
          </w:rPr>
          <w:tab/>
        </w:r>
        <w:r w:rsidR="00AD5A22">
          <w:rPr>
            <w:noProof/>
            <w:webHidden/>
          </w:rPr>
          <w:fldChar w:fldCharType="begin"/>
        </w:r>
        <w:r w:rsidR="00AD5A22">
          <w:rPr>
            <w:noProof/>
            <w:webHidden/>
          </w:rPr>
          <w:instrText xml:space="preserve"> PAGEREF _Toc106276001 \h </w:instrText>
        </w:r>
        <w:r w:rsidR="00AD5A22">
          <w:rPr>
            <w:noProof/>
            <w:webHidden/>
          </w:rPr>
        </w:r>
        <w:r w:rsidR="00AD5A22">
          <w:rPr>
            <w:noProof/>
            <w:webHidden/>
          </w:rPr>
          <w:fldChar w:fldCharType="separate"/>
        </w:r>
        <w:r w:rsidR="001475CE">
          <w:rPr>
            <w:noProof/>
            <w:webHidden/>
          </w:rPr>
          <w:t>47</w:t>
        </w:r>
        <w:r w:rsidR="00AD5A22">
          <w:rPr>
            <w:noProof/>
            <w:webHidden/>
          </w:rPr>
          <w:fldChar w:fldCharType="end"/>
        </w:r>
      </w:hyperlink>
    </w:p>
    <w:p w14:paraId="5181E82D" w14:textId="12513EA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2" w:history="1">
        <w:r w:rsidR="00AD5A22" w:rsidRPr="002F6C94">
          <w:rPr>
            <w:rStyle w:val="Hyperlink"/>
            <w:noProof/>
          </w:rPr>
          <w:t>8.6.1</w:t>
        </w:r>
        <w:r w:rsidR="00AD5A22">
          <w:rPr>
            <w:rFonts w:asciiTheme="minorHAnsi" w:eastAsiaTheme="minorEastAsia" w:hAnsiTheme="minorHAnsi" w:cstheme="minorBidi"/>
            <w:iCs w:val="0"/>
            <w:noProof/>
            <w:sz w:val="22"/>
            <w:szCs w:val="22"/>
          </w:rPr>
          <w:tab/>
        </w:r>
        <w:r w:rsidR="00AD5A22" w:rsidRPr="002F6C94">
          <w:rPr>
            <w:rStyle w:val="Hyperlink"/>
            <w:noProof/>
          </w:rPr>
          <w:t>RULE – Options for LAN configuration</w:t>
        </w:r>
        <w:r w:rsidR="00AD5A22">
          <w:rPr>
            <w:noProof/>
            <w:webHidden/>
          </w:rPr>
          <w:tab/>
        </w:r>
        <w:r w:rsidR="00AD5A22">
          <w:rPr>
            <w:noProof/>
            <w:webHidden/>
          </w:rPr>
          <w:fldChar w:fldCharType="begin"/>
        </w:r>
        <w:r w:rsidR="00AD5A22">
          <w:rPr>
            <w:noProof/>
            <w:webHidden/>
          </w:rPr>
          <w:instrText xml:space="preserve"> PAGEREF _Toc106276002 \h </w:instrText>
        </w:r>
        <w:r w:rsidR="00AD5A22">
          <w:rPr>
            <w:noProof/>
            <w:webHidden/>
          </w:rPr>
        </w:r>
        <w:r w:rsidR="00AD5A22">
          <w:rPr>
            <w:noProof/>
            <w:webHidden/>
          </w:rPr>
          <w:fldChar w:fldCharType="separate"/>
        </w:r>
        <w:r w:rsidR="001475CE">
          <w:rPr>
            <w:noProof/>
            <w:webHidden/>
          </w:rPr>
          <w:t>48</w:t>
        </w:r>
        <w:r w:rsidR="00AD5A22">
          <w:rPr>
            <w:noProof/>
            <w:webHidden/>
          </w:rPr>
          <w:fldChar w:fldCharType="end"/>
        </w:r>
      </w:hyperlink>
    </w:p>
    <w:p w14:paraId="7FB4D64B" w14:textId="483385C5"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3" w:history="1">
        <w:r w:rsidR="00AD5A22" w:rsidRPr="002F6C94">
          <w:rPr>
            <w:rStyle w:val="Hyperlink"/>
            <w:noProof/>
          </w:rPr>
          <w:t>8.6.2</w:t>
        </w:r>
        <w:r w:rsidR="00AD5A22">
          <w:rPr>
            <w:rFonts w:asciiTheme="minorHAnsi" w:eastAsiaTheme="minorEastAsia" w:hAnsiTheme="minorHAnsi" w:cstheme="minorBidi"/>
            <w:iCs w:val="0"/>
            <w:noProof/>
            <w:sz w:val="22"/>
            <w:szCs w:val="22"/>
          </w:rPr>
          <w:tab/>
        </w:r>
        <w:r w:rsidR="00AD5A22" w:rsidRPr="002F6C94">
          <w:rPr>
            <w:rStyle w:val="Hyperlink"/>
            <w:noProof/>
          </w:rPr>
          <w:t>Recommendation – 30-Second DHCP Timeout</w:t>
        </w:r>
        <w:r w:rsidR="00AD5A22">
          <w:rPr>
            <w:noProof/>
            <w:webHidden/>
          </w:rPr>
          <w:tab/>
        </w:r>
        <w:r w:rsidR="00AD5A22">
          <w:rPr>
            <w:noProof/>
            <w:webHidden/>
          </w:rPr>
          <w:fldChar w:fldCharType="begin"/>
        </w:r>
        <w:r w:rsidR="00AD5A22">
          <w:rPr>
            <w:noProof/>
            <w:webHidden/>
          </w:rPr>
          <w:instrText xml:space="preserve"> PAGEREF _Toc106276003 \h </w:instrText>
        </w:r>
        <w:r w:rsidR="00AD5A22">
          <w:rPr>
            <w:noProof/>
            <w:webHidden/>
          </w:rPr>
        </w:r>
        <w:r w:rsidR="00AD5A22">
          <w:rPr>
            <w:noProof/>
            <w:webHidden/>
          </w:rPr>
          <w:fldChar w:fldCharType="separate"/>
        </w:r>
        <w:r w:rsidR="001475CE">
          <w:rPr>
            <w:noProof/>
            <w:webHidden/>
          </w:rPr>
          <w:t>48</w:t>
        </w:r>
        <w:r w:rsidR="00AD5A22">
          <w:rPr>
            <w:noProof/>
            <w:webHidden/>
          </w:rPr>
          <w:fldChar w:fldCharType="end"/>
        </w:r>
      </w:hyperlink>
    </w:p>
    <w:p w14:paraId="578DF42E" w14:textId="38001A4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4" w:history="1">
        <w:r w:rsidR="00AD5A22" w:rsidRPr="002F6C94">
          <w:rPr>
            <w:rStyle w:val="Hyperlink"/>
            <w:noProof/>
          </w:rPr>
          <w:t>8.6.3</w:t>
        </w:r>
        <w:r w:rsidR="00AD5A22">
          <w:rPr>
            <w:rFonts w:asciiTheme="minorHAnsi" w:eastAsiaTheme="minorEastAsia" w:hAnsiTheme="minorHAnsi" w:cstheme="minorBidi"/>
            <w:iCs w:val="0"/>
            <w:noProof/>
            <w:sz w:val="22"/>
            <w:szCs w:val="22"/>
          </w:rPr>
          <w:tab/>
        </w:r>
        <w:r w:rsidR="00AD5A22" w:rsidRPr="002F6C94">
          <w:rPr>
            <w:rStyle w:val="Hyperlink"/>
            <w:noProof/>
          </w:rPr>
          <w:t>RULE – Explicitly Request All Desired DHCP Parameters</w:t>
        </w:r>
        <w:r w:rsidR="00AD5A22">
          <w:rPr>
            <w:noProof/>
            <w:webHidden/>
          </w:rPr>
          <w:tab/>
        </w:r>
        <w:r w:rsidR="00AD5A22">
          <w:rPr>
            <w:noProof/>
            <w:webHidden/>
          </w:rPr>
          <w:fldChar w:fldCharType="begin"/>
        </w:r>
        <w:r w:rsidR="00AD5A22">
          <w:rPr>
            <w:noProof/>
            <w:webHidden/>
          </w:rPr>
          <w:instrText xml:space="preserve"> PAGEREF _Toc106276004 \h </w:instrText>
        </w:r>
        <w:r w:rsidR="00AD5A22">
          <w:rPr>
            <w:noProof/>
            <w:webHidden/>
          </w:rPr>
        </w:r>
        <w:r w:rsidR="00AD5A22">
          <w:rPr>
            <w:noProof/>
            <w:webHidden/>
          </w:rPr>
          <w:fldChar w:fldCharType="separate"/>
        </w:r>
        <w:r w:rsidR="001475CE">
          <w:rPr>
            <w:noProof/>
            <w:webHidden/>
          </w:rPr>
          <w:t>48</w:t>
        </w:r>
        <w:r w:rsidR="00AD5A22">
          <w:rPr>
            <w:noProof/>
            <w:webHidden/>
          </w:rPr>
          <w:fldChar w:fldCharType="end"/>
        </w:r>
      </w:hyperlink>
    </w:p>
    <w:p w14:paraId="7BDD6924" w14:textId="7F46092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5" w:history="1">
        <w:r w:rsidR="00AD5A22" w:rsidRPr="002F6C94">
          <w:rPr>
            <w:rStyle w:val="Hyperlink"/>
            <w:noProof/>
          </w:rPr>
          <w:t>8.6.4</w:t>
        </w:r>
        <w:r w:rsidR="00AD5A22">
          <w:rPr>
            <w:rFonts w:asciiTheme="minorHAnsi" w:eastAsiaTheme="minorEastAsia" w:hAnsiTheme="minorHAnsi" w:cstheme="minorBidi"/>
            <w:iCs w:val="0"/>
            <w:noProof/>
            <w:sz w:val="22"/>
            <w:szCs w:val="22"/>
          </w:rPr>
          <w:tab/>
        </w:r>
        <w:r w:rsidR="00AD5A22" w:rsidRPr="002F6C94">
          <w:rPr>
            <w:rStyle w:val="Hyperlink"/>
            <w:noProof/>
          </w:rPr>
          <w:t>Recommendation – Accept the First DHCP Offer Received</w:t>
        </w:r>
        <w:r w:rsidR="00AD5A22">
          <w:rPr>
            <w:noProof/>
            <w:webHidden/>
          </w:rPr>
          <w:tab/>
        </w:r>
        <w:r w:rsidR="00AD5A22">
          <w:rPr>
            <w:noProof/>
            <w:webHidden/>
          </w:rPr>
          <w:fldChar w:fldCharType="begin"/>
        </w:r>
        <w:r w:rsidR="00AD5A22">
          <w:rPr>
            <w:noProof/>
            <w:webHidden/>
          </w:rPr>
          <w:instrText xml:space="preserve"> PAGEREF _Toc106276005 \h </w:instrText>
        </w:r>
        <w:r w:rsidR="00AD5A22">
          <w:rPr>
            <w:noProof/>
            <w:webHidden/>
          </w:rPr>
        </w:r>
        <w:r w:rsidR="00AD5A22">
          <w:rPr>
            <w:noProof/>
            <w:webHidden/>
          </w:rPr>
          <w:fldChar w:fldCharType="separate"/>
        </w:r>
        <w:r w:rsidR="001475CE">
          <w:rPr>
            <w:noProof/>
            <w:webHidden/>
          </w:rPr>
          <w:t>48</w:t>
        </w:r>
        <w:r w:rsidR="00AD5A22">
          <w:rPr>
            <w:noProof/>
            <w:webHidden/>
          </w:rPr>
          <w:fldChar w:fldCharType="end"/>
        </w:r>
      </w:hyperlink>
    </w:p>
    <w:p w14:paraId="78178183" w14:textId="2BAAA529"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6" w:history="1">
        <w:r w:rsidR="00AD5A22" w:rsidRPr="002F6C94">
          <w:rPr>
            <w:rStyle w:val="Hyperlink"/>
            <w:noProof/>
          </w:rPr>
          <w:t>8.6.5</w:t>
        </w:r>
        <w:r w:rsidR="00AD5A22">
          <w:rPr>
            <w:rFonts w:asciiTheme="minorHAnsi" w:eastAsiaTheme="minorEastAsia" w:hAnsiTheme="minorHAnsi" w:cstheme="minorBidi"/>
            <w:iCs w:val="0"/>
            <w:noProof/>
            <w:sz w:val="22"/>
            <w:szCs w:val="22"/>
          </w:rPr>
          <w:tab/>
        </w:r>
        <w:r w:rsidR="00AD5A22" w:rsidRPr="002F6C94">
          <w:rPr>
            <w:rStyle w:val="Hyperlink"/>
            <w:noProof/>
          </w:rPr>
          <w:t>RULE – Do Not Require Additional DHCP Options for Normal Operations</w:t>
        </w:r>
        <w:r w:rsidR="00AD5A22">
          <w:rPr>
            <w:noProof/>
            <w:webHidden/>
          </w:rPr>
          <w:tab/>
        </w:r>
        <w:r w:rsidR="00AD5A22">
          <w:rPr>
            <w:noProof/>
            <w:webHidden/>
          </w:rPr>
          <w:fldChar w:fldCharType="begin"/>
        </w:r>
        <w:r w:rsidR="00AD5A22">
          <w:rPr>
            <w:noProof/>
            <w:webHidden/>
          </w:rPr>
          <w:instrText xml:space="preserve"> PAGEREF _Toc106276006 \h </w:instrText>
        </w:r>
        <w:r w:rsidR="00AD5A22">
          <w:rPr>
            <w:noProof/>
            <w:webHidden/>
          </w:rPr>
        </w:r>
        <w:r w:rsidR="00AD5A22">
          <w:rPr>
            <w:noProof/>
            <w:webHidden/>
          </w:rPr>
          <w:fldChar w:fldCharType="separate"/>
        </w:r>
        <w:r w:rsidR="001475CE">
          <w:rPr>
            <w:noProof/>
            <w:webHidden/>
          </w:rPr>
          <w:t>48</w:t>
        </w:r>
        <w:r w:rsidR="00AD5A22">
          <w:rPr>
            <w:noProof/>
            <w:webHidden/>
          </w:rPr>
          <w:fldChar w:fldCharType="end"/>
        </w:r>
      </w:hyperlink>
    </w:p>
    <w:p w14:paraId="38D06D1C" w14:textId="22FFEBE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7" w:history="1">
        <w:r w:rsidR="00AD5A22" w:rsidRPr="002F6C94">
          <w:rPr>
            <w:rStyle w:val="Hyperlink"/>
            <w:noProof/>
          </w:rPr>
          <w:t>8.6.6</w:t>
        </w:r>
        <w:r w:rsidR="00AD5A22">
          <w:rPr>
            <w:rFonts w:asciiTheme="minorHAnsi" w:eastAsiaTheme="minorEastAsia" w:hAnsiTheme="minorHAnsi" w:cstheme="minorBidi"/>
            <w:iCs w:val="0"/>
            <w:noProof/>
            <w:sz w:val="22"/>
            <w:szCs w:val="22"/>
          </w:rPr>
          <w:tab/>
        </w:r>
        <w:r w:rsidR="00AD5A22" w:rsidRPr="002F6C94">
          <w:rPr>
            <w:rStyle w:val="Hyperlink"/>
            <w:noProof/>
          </w:rPr>
          <w:t>RULE – Stop Using IP Address If DHCP Lease Not Renewed</w:t>
        </w:r>
        <w:r w:rsidR="00AD5A22">
          <w:rPr>
            <w:noProof/>
            <w:webHidden/>
          </w:rPr>
          <w:tab/>
        </w:r>
        <w:r w:rsidR="00AD5A22">
          <w:rPr>
            <w:noProof/>
            <w:webHidden/>
          </w:rPr>
          <w:fldChar w:fldCharType="begin"/>
        </w:r>
        <w:r w:rsidR="00AD5A22">
          <w:rPr>
            <w:noProof/>
            <w:webHidden/>
          </w:rPr>
          <w:instrText xml:space="preserve"> PAGEREF _Toc106276007 \h </w:instrText>
        </w:r>
        <w:r w:rsidR="00AD5A22">
          <w:rPr>
            <w:noProof/>
            <w:webHidden/>
          </w:rPr>
        </w:r>
        <w:r w:rsidR="00AD5A22">
          <w:rPr>
            <w:noProof/>
            <w:webHidden/>
          </w:rPr>
          <w:fldChar w:fldCharType="separate"/>
        </w:r>
        <w:r w:rsidR="001475CE">
          <w:rPr>
            <w:noProof/>
            <w:webHidden/>
          </w:rPr>
          <w:t>49</w:t>
        </w:r>
        <w:r w:rsidR="00AD5A22">
          <w:rPr>
            <w:noProof/>
            <w:webHidden/>
          </w:rPr>
          <w:fldChar w:fldCharType="end"/>
        </w:r>
      </w:hyperlink>
    </w:p>
    <w:p w14:paraId="2EF6A204" w14:textId="68D7022E"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8" w:history="1">
        <w:r w:rsidR="00AD5A22" w:rsidRPr="002F6C94">
          <w:rPr>
            <w:rStyle w:val="Hyperlink"/>
            <w:noProof/>
          </w:rPr>
          <w:t>8.6.7</w:t>
        </w:r>
        <w:r w:rsidR="00AD5A22">
          <w:rPr>
            <w:rFonts w:asciiTheme="minorHAnsi" w:eastAsiaTheme="minorEastAsia" w:hAnsiTheme="minorHAnsi" w:cstheme="minorBidi"/>
            <w:iCs w:val="0"/>
            <w:noProof/>
            <w:sz w:val="22"/>
            <w:szCs w:val="22"/>
          </w:rPr>
          <w:tab/>
        </w:r>
        <w:r w:rsidR="00AD5A22" w:rsidRPr="002F6C94">
          <w:rPr>
            <w:rStyle w:val="Hyperlink"/>
            <w:noProof/>
          </w:rPr>
          <w:t>RULE – Honor New DHCP Options at Lease Renewal</w:t>
        </w:r>
        <w:r w:rsidR="00AD5A22">
          <w:rPr>
            <w:noProof/>
            <w:webHidden/>
          </w:rPr>
          <w:tab/>
        </w:r>
        <w:r w:rsidR="00AD5A22">
          <w:rPr>
            <w:noProof/>
            <w:webHidden/>
          </w:rPr>
          <w:fldChar w:fldCharType="begin"/>
        </w:r>
        <w:r w:rsidR="00AD5A22">
          <w:rPr>
            <w:noProof/>
            <w:webHidden/>
          </w:rPr>
          <w:instrText xml:space="preserve"> PAGEREF _Toc106276008 \h </w:instrText>
        </w:r>
        <w:r w:rsidR="00AD5A22">
          <w:rPr>
            <w:noProof/>
            <w:webHidden/>
          </w:rPr>
        </w:r>
        <w:r w:rsidR="00AD5A22">
          <w:rPr>
            <w:noProof/>
            <w:webHidden/>
          </w:rPr>
          <w:fldChar w:fldCharType="separate"/>
        </w:r>
        <w:r w:rsidR="001475CE">
          <w:rPr>
            <w:noProof/>
            <w:webHidden/>
          </w:rPr>
          <w:t>49</w:t>
        </w:r>
        <w:r w:rsidR="00AD5A22">
          <w:rPr>
            <w:noProof/>
            <w:webHidden/>
          </w:rPr>
          <w:fldChar w:fldCharType="end"/>
        </w:r>
      </w:hyperlink>
    </w:p>
    <w:p w14:paraId="46B23AEF" w14:textId="6B1A276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09" w:history="1">
        <w:r w:rsidR="00AD5A22" w:rsidRPr="002F6C94">
          <w:rPr>
            <w:rStyle w:val="Hyperlink"/>
            <w:noProof/>
          </w:rPr>
          <w:t>8.6.8</w:t>
        </w:r>
        <w:r w:rsidR="00AD5A22">
          <w:rPr>
            <w:rFonts w:asciiTheme="minorHAnsi" w:eastAsiaTheme="minorEastAsia" w:hAnsiTheme="minorHAnsi" w:cstheme="minorBidi"/>
            <w:iCs w:val="0"/>
            <w:noProof/>
            <w:sz w:val="22"/>
            <w:szCs w:val="22"/>
          </w:rPr>
          <w:tab/>
        </w:r>
        <w:r w:rsidR="00AD5A22" w:rsidRPr="002F6C94">
          <w:rPr>
            <w:rStyle w:val="Hyperlink"/>
            <w:noProof/>
          </w:rPr>
          <w:t>Recommendation – Provide Manual DNS IP Address Entry</w:t>
        </w:r>
        <w:r w:rsidR="00AD5A22">
          <w:rPr>
            <w:noProof/>
            <w:webHidden/>
          </w:rPr>
          <w:tab/>
        </w:r>
        <w:r w:rsidR="00AD5A22">
          <w:rPr>
            <w:noProof/>
            <w:webHidden/>
          </w:rPr>
          <w:fldChar w:fldCharType="begin"/>
        </w:r>
        <w:r w:rsidR="00AD5A22">
          <w:rPr>
            <w:noProof/>
            <w:webHidden/>
          </w:rPr>
          <w:instrText xml:space="preserve"> PAGEREF _Toc106276009 \h </w:instrText>
        </w:r>
        <w:r w:rsidR="00AD5A22">
          <w:rPr>
            <w:noProof/>
            <w:webHidden/>
          </w:rPr>
        </w:r>
        <w:r w:rsidR="00AD5A22">
          <w:rPr>
            <w:noProof/>
            <w:webHidden/>
          </w:rPr>
          <w:fldChar w:fldCharType="separate"/>
        </w:r>
        <w:r w:rsidR="001475CE">
          <w:rPr>
            <w:noProof/>
            <w:webHidden/>
          </w:rPr>
          <w:t>49</w:t>
        </w:r>
        <w:r w:rsidR="00AD5A22">
          <w:rPr>
            <w:noProof/>
            <w:webHidden/>
          </w:rPr>
          <w:fldChar w:fldCharType="end"/>
        </w:r>
      </w:hyperlink>
    </w:p>
    <w:p w14:paraId="3E8BC79A" w14:textId="270833D5"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10" w:history="1">
        <w:r w:rsidR="00AD5A22" w:rsidRPr="002F6C94">
          <w:rPr>
            <w:rStyle w:val="Hyperlink"/>
            <w:noProof/>
          </w:rPr>
          <w:t>8.6.9</w:t>
        </w:r>
        <w:r w:rsidR="00AD5A22">
          <w:rPr>
            <w:rFonts w:asciiTheme="minorHAnsi" w:eastAsiaTheme="minorEastAsia" w:hAnsiTheme="minorHAnsi" w:cstheme="minorBidi"/>
            <w:iCs w:val="0"/>
            <w:noProof/>
            <w:sz w:val="22"/>
            <w:szCs w:val="22"/>
          </w:rPr>
          <w:tab/>
        </w:r>
        <w:r w:rsidR="00AD5A22" w:rsidRPr="002F6C94">
          <w:rPr>
            <w:rStyle w:val="Hyperlink"/>
            <w:noProof/>
          </w:rPr>
          <w:t>Permission – User Configured Hosts File Allowed</w:t>
        </w:r>
        <w:r w:rsidR="00AD5A22">
          <w:rPr>
            <w:noProof/>
            <w:webHidden/>
          </w:rPr>
          <w:tab/>
        </w:r>
        <w:r w:rsidR="00AD5A22">
          <w:rPr>
            <w:noProof/>
            <w:webHidden/>
          </w:rPr>
          <w:fldChar w:fldCharType="begin"/>
        </w:r>
        <w:r w:rsidR="00AD5A22">
          <w:rPr>
            <w:noProof/>
            <w:webHidden/>
          </w:rPr>
          <w:instrText xml:space="preserve"> PAGEREF _Toc106276010 \h </w:instrText>
        </w:r>
        <w:r w:rsidR="00AD5A22">
          <w:rPr>
            <w:noProof/>
            <w:webHidden/>
          </w:rPr>
        </w:r>
        <w:r w:rsidR="00AD5A22">
          <w:rPr>
            <w:noProof/>
            <w:webHidden/>
          </w:rPr>
          <w:fldChar w:fldCharType="separate"/>
        </w:r>
        <w:r w:rsidR="001475CE">
          <w:rPr>
            <w:noProof/>
            <w:webHidden/>
          </w:rPr>
          <w:t>50</w:t>
        </w:r>
        <w:r w:rsidR="00AD5A22">
          <w:rPr>
            <w:noProof/>
            <w:webHidden/>
          </w:rPr>
          <w:fldChar w:fldCharType="end"/>
        </w:r>
      </w:hyperlink>
    </w:p>
    <w:p w14:paraId="1375448D" w14:textId="5AD12A0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11" w:history="1">
        <w:r w:rsidR="00AD5A22" w:rsidRPr="002F6C94">
          <w:rPr>
            <w:rStyle w:val="Hyperlink"/>
            <w:noProof/>
          </w:rPr>
          <w:t>8.6.10</w:t>
        </w:r>
        <w:r w:rsidR="00AD5A22">
          <w:rPr>
            <w:rFonts w:asciiTheme="minorHAnsi" w:eastAsiaTheme="minorEastAsia" w:hAnsiTheme="minorHAnsi" w:cstheme="minorBidi"/>
            <w:iCs w:val="0"/>
            <w:noProof/>
            <w:sz w:val="22"/>
            <w:szCs w:val="22"/>
          </w:rPr>
          <w:tab/>
        </w:r>
        <w:r w:rsidR="00AD5A22" w:rsidRPr="002F6C94">
          <w:rPr>
            <w:rStyle w:val="Hyperlink"/>
            <w:noProof/>
          </w:rPr>
          <w:t>RULE – Dynamic Link-Local Address</w:t>
        </w:r>
        <w:r w:rsidR="00AD5A22">
          <w:rPr>
            <w:noProof/>
            <w:webHidden/>
          </w:rPr>
          <w:tab/>
        </w:r>
        <w:r w:rsidR="00AD5A22">
          <w:rPr>
            <w:noProof/>
            <w:webHidden/>
          </w:rPr>
          <w:fldChar w:fldCharType="begin"/>
        </w:r>
        <w:r w:rsidR="00AD5A22">
          <w:rPr>
            <w:noProof/>
            <w:webHidden/>
          </w:rPr>
          <w:instrText xml:space="preserve"> PAGEREF _Toc106276011 \h </w:instrText>
        </w:r>
        <w:r w:rsidR="00AD5A22">
          <w:rPr>
            <w:noProof/>
            <w:webHidden/>
          </w:rPr>
        </w:r>
        <w:r w:rsidR="00AD5A22">
          <w:rPr>
            <w:noProof/>
            <w:webHidden/>
          </w:rPr>
          <w:fldChar w:fldCharType="separate"/>
        </w:r>
        <w:r w:rsidR="001475CE">
          <w:rPr>
            <w:noProof/>
            <w:webHidden/>
          </w:rPr>
          <w:t>50</w:t>
        </w:r>
        <w:r w:rsidR="00AD5A22">
          <w:rPr>
            <w:noProof/>
            <w:webHidden/>
          </w:rPr>
          <w:fldChar w:fldCharType="end"/>
        </w:r>
      </w:hyperlink>
    </w:p>
    <w:p w14:paraId="14D39464" w14:textId="7B6BDC5B"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12" w:history="1">
        <w:r w:rsidR="00AD5A22" w:rsidRPr="002F6C94">
          <w:rPr>
            <w:rStyle w:val="Hyperlink"/>
            <w:noProof/>
          </w:rPr>
          <w:t>8.7</w:t>
        </w:r>
        <w:r w:rsidR="00AD5A22">
          <w:rPr>
            <w:rFonts w:asciiTheme="minorHAnsi" w:eastAsiaTheme="minorEastAsia" w:hAnsiTheme="minorHAnsi" w:cstheme="minorBidi"/>
            <w:smallCaps w:val="0"/>
            <w:noProof/>
            <w:sz w:val="22"/>
            <w:szCs w:val="22"/>
          </w:rPr>
          <w:tab/>
        </w:r>
        <w:r w:rsidR="00AD5A22" w:rsidRPr="002F6C94">
          <w:rPr>
            <w:rStyle w:val="Hyperlink"/>
            <w:noProof/>
          </w:rPr>
          <w:t>RULE – Duplicate IP Address Detection</w:t>
        </w:r>
        <w:r w:rsidR="00AD5A22">
          <w:rPr>
            <w:noProof/>
            <w:webHidden/>
          </w:rPr>
          <w:tab/>
        </w:r>
        <w:r w:rsidR="00AD5A22">
          <w:rPr>
            <w:noProof/>
            <w:webHidden/>
          </w:rPr>
          <w:fldChar w:fldCharType="begin"/>
        </w:r>
        <w:r w:rsidR="00AD5A22">
          <w:rPr>
            <w:noProof/>
            <w:webHidden/>
          </w:rPr>
          <w:instrText xml:space="preserve"> PAGEREF _Toc106276012 \h </w:instrText>
        </w:r>
        <w:r w:rsidR="00AD5A22">
          <w:rPr>
            <w:noProof/>
            <w:webHidden/>
          </w:rPr>
        </w:r>
        <w:r w:rsidR="00AD5A22">
          <w:rPr>
            <w:noProof/>
            <w:webHidden/>
          </w:rPr>
          <w:fldChar w:fldCharType="separate"/>
        </w:r>
        <w:r w:rsidR="001475CE">
          <w:rPr>
            <w:noProof/>
            <w:webHidden/>
          </w:rPr>
          <w:t>51</w:t>
        </w:r>
        <w:r w:rsidR="00AD5A22">
          <w:rPr>
            <w:noProof/>
            <w:webHidden/>
          </w:rPr>
          <w:fldChar w:fldCharType="end"/>
        </w:r>
      </w:hyperlink>
    </w:p>
    <w:p w14:paraId="13F07887" w14:textId="160EC3B5"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13" w:history="1">
        <w:r w:rsidR="00AD5A22" w:rsidRPr="002F6C94">
          <w:rPr>
            <w:rStyle w:val="Hyperlink"/>
            <w:noProof/>
          </w:rPr>
          <w:t>8.8</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Check Network Configuration Values for Validity</w:t>
        </w:r>
        <w:r w:rsidR="00AD5A22">
          <w:rPr>
            <w:noProof/>
            <w:webHidden/>
          </w:rPr>
          <w:tab/>
        </w:r>
        <w:r w:rsidR="00AD5A22">
          <w:rPr>
            <w:noProof/>
            <w:webHidden/>
          </w:rPr>
          <w:fldChar w:fldCharType="begin"/>
        </w:r>
        <w:r w:rsidR="00AD5A22">
          <w:rPr>
            <w:noProof/>
            <w:webHidden/>
          </w:rPr>
          <w:instrText xml:space="preserve"> PAGEREF _Toc106276013 \h </w:instrText>
        </w:r>
        <w:r w:rsidR="00AD5A22">
          <w:rPr>
            <w:noProof/>
            <w:webHidden/>
          </w:rPr>
        </w:r>
        <w:r w:rsidR="00AD5A22">
          <w:rPr>
            <w:noProof/>
            <w:webHidden/>
          </w:rPr>
          <w:fldChar w:fldCharType="separate"/>
        </w:r>
        <w:r w:rsidR="001475CE">
          <w:rPr>
            <w:noProof/>
            <w:webHidden/>
          </w:rPr>
          <w:t>51</w:t>
        </w:r>
        <w:r w:rsidR="00AD5A22">
          <w:rPr>
            <w:noProof/>
            <w:webHidden/>
          </w:rPr>
          <w:fldChar w:fldCharType="end"/>
        </w:r>
      </w:hyperlink>
    </w:p>
    <w:p w14:paraId="0B4C8F5D" w14:textId="1A8F3B84"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14" w:history="1">
        <w:r w:rsidR="00AD5A22" w:rsidRPr="002F6C94">
          <w:rPr>
            <w:rStyle w:val="Hyperlink"/>
            <w:noProof/>
          </w:rPr>
          <w:t>8.9</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Single Hostname for All Naming Services</w:t>
        </w:r>
        <w:r w:rsidR="00AD5A22">
          <w:rPr>
            <w:noProof/>
            <w:webHidden/>
          </w:rPr>
          <w:tab/>
        </w:r>
        <w:r w:rsidR="00AD5A22">
          <w:rPr>
            <w:noProof/>
            <w:webHidden/>
          </w:rPr>
          <w:fldChar w:fldCharType="begin"/>
        </w:r>
        <w:r w:rsidR="00AD5A22">
          <w:rPr>
            <w:noProof/>
            <w:webHidden/>
          </w:rPr>
          <w:instrText xml:space="preserve"> PAGEREF _Toc106276014 \h </w:instrText>
        </w:r>
        <w:r w:rsidR="00AD5A22">
          <w:rPr>
            <w:noProof/>
            <w:webHidden/>
          </w:rPr>
        </w:r>
        <w:r w:rsidR="00AD5A22">
          <w:rPr>
            <w:noProof/>
            <w:webHidden/>
          </w:rPr>
          <w:fldChar w:fldCharType="separate"/>
        </w:r>
        <w:r w:rsidR="001475CE">
          <w:rPr>
            <w:noProof/>
            <w:webHidden/>
          </w:rPr>
          <w:t>52</w:t>
        </w:r>
        <w:r w:rsidR="00AD5A22">
          <w:rPr>
            <w:noProof/>
            <w:webHidden/>
          </w:rPr>
          <w:fldChar w:fldCharType="end"/>
        </w:r>
      </w:hyperlink>
    </w:p>
    <w:p w14:paraId="13249EBB" w14:textId="68D0F15E"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15" w:history="1">
        <w:r w:rsidR="00AD5A22" w:rsidRPr="002F6C94">
          <w:rPr>
            <w:rStyle w:val="Hyperlink"/>
            <w:noProof/>
          </w:rPr>
          <w:t>8.10</w:t>
        </w:r>
        <w:r w:rsidR="00AD5A22">
          <w:rPr>
            <w:rFonts w:asciiTheme="minorHAnsi" w:eastAsiaTheme="minorEastAsia" w:hAnsiTheme="minorHAnsi" w:cstheme="minorBidi"/>
            <w:smallCaps w:val="0"/>
            <w:noProof/>
            <w:sz w:val="22"/>
            <w:szCs w:val="22"/>
          </w:rPr>
          <w:tab/>
        </w:r>
        <w:r w:rsidR="00AD5A22" w:rsidRPr="002F6C94">
          <w:rPr>
            <w:rStyle w:val="Hyperlink"/>
            <w:noProof/>
          </w:rPr>
          <w:t>RULE – Provide an Error Indicator for LAN Configuration Faults</w:t>
        </w:r>
        <w:r w:rsidR="00AD5A22">
          <w:rPr>
            <w:noProof/>
            <w:webHidden/>
          </w:rPr>
          <w:tab/>
        </w:r>
        <w:r w:rsidR="00AD5A22">
          <w:rPr>
            <w:noProof/>
            <w:webHidden/>
          </w:rPr>
          <w:fldChar w:fldCharType="begin"/>
        </w:r>
        <w:r w:rsidR="00AD5A22">
          <w:rPr>
            <w:noProof/>
            <w:webHidden/>
          </w:rPr>
          <w:instrText xml:space="preserve"> PAGEREF _Toc106276015 \h </w:instrText>
        </w:r>
        <w:r w:rsidR="00AD5A22">
          <w:rPr>
            <w:noProof/>
            <w:webHidden/>
          </w:rPr>
        </w:r>
        <w:r w:rsidR="00AD5A22">
          <w:rPr>
            <w:noProof/>
            <w:webHidden/>
          </w:rPr>
          <w:fldChar w:fldCharType="separate"/>
        </w:r>
        <w:r w:rsidR="001475CE">
          <w:rPr>
            <w:noProof/>
            <w:webHidden/>
          </w:rPr>
          <w:t>52</w:t>
        </w:r>
        <w:r w:rsidR="00AD5A22">
          <w:rPr>
            <w:noProof/>
            <w:webHidden/>
          </w:rPr>
          <w:fldChar w:fldCharType="end"/>
        </w:r>
      </w:hyperlink>
    </w:p>
    <w:p w14:paraId="7EEA2B65" w14:textId="55550F32"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16" w:history="1">
        <w:r w:rsidR="00AD5A22" w:rsidRPr="002F6C94">
          <w:rPr>
            <w:rStyle w:val="Hyperlink"/>
            <w:noProof/>
          </w:rPr>
          <w:t>8.10.1</w:t>
        </w:r>
        <w:r w:rsidR="00AD5A22">
          <w:rPr>
            <w:rFonts w:asciiTheme="minorHAnsi" w:eastAsiaTheme="minorEastAsia" w:hAnsiTheme="minorHAnsi" w:cstheme="minorBidi"/>
            <w:iCs w:val="0"/>
            <w:noProof/>
            <w:sz w:val="22"/>
            <w:szCs w:val="22"/>
          </w:rPr>
          <w:tab/>
        </w:r>
        <w:r w:rsidR="00AD5A22" w:rsidRPr="002F6C94">
          <w:rPr>
            <w:rStyle w:val="Hyperlink"/>
            <w:noProof/>
          </w:rPr>
          <w:t>Permission – To show no fault if the LAN is inactive</w:t>
        </w:r>
        <w:r w:rsidR="00AD5A22">
          <w:rPr>
            <w:noProof/>
            <w:webHidden/>
          </w:rPr>
          <w:tab/>
        </w:r>
        <w:r w:rsidR="00AD5A22">
          <w:rPr>
            <w:noProof/>
            <w:webHidden/>
          </w:rPr>
          <w:fldChar w:fldCharType="begin"/>
        </w:r>
        <w:r w:rsidR="00AD5A22">
          <w:rPr>
            <w:noProof/>
            <w:webHidden/>
          </w:rPr>
          <w:instrText xml:space="preserve"> PAGEREF _Toc106276016 \h </w:instrText>
        </w:r>
        <w:r w:rsidR="00AD5A22">
          <w:rPr>
            <w:noProof/>
            <w:webHidden/>
          </w:rPr>
        </w:r>
        <w:r w:rsidR="00AD5A22">
          <w:rPr>
            <w:noProof/>
            <w:webHidden/>
          </w:rPr>
          <w:fldChar w:fldCharType="separate"/>
        </w:r>
        <w:r w:rsidR="001475CE">
          <w:rPr>
            <w:noProof/>
            <w:webHidden/>
          </w:rPr>
          <w:t>54</w:t>
        </w:r>
        <w:r w:rsidR="00AD5A22">
          <w:rPr>
            <w:noProof/>
            <w:webHidden/>
          </w:rPr>
          <w:fldChar w:fldCharType="end"/>
        </w:r>
      </w:hyperlink>
    </w:p>
    <w:p w14:paraId="788FBC1F" w14:textId="743CECF2"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17" w:history="1">
        <w:r w:rsidR="00AD5A22" w:rsidRPr="002F6C94">
          <w:rPr>
            <w:rStyle w:val="Hyperlink"/>
            <w:noProof/>
          </w:rPr>
          <w:t>8.11</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Support Dynamic DNS Hostname Registration</w:t>
        </w:r>
        <w:r w:rsidR="00AD5A22">
          <w:rPr>
            <w:noProof/>
            <w:webHidden/>
          </w:rPr>
          <w:tab/>
        </w:r>
        <w:r w:rsidR="00AD5A22">
          <w:rPr>
            <w:noProof/>
            <w:webHidden/>
          </w:rPr>
          <w:fldChar w:fldCharType="begin"/>
        </w:r>
        <w:r w:rsidR="00AD5A22">
          <w:rPr>
            <w:noProof/>
            <w:webHidden/>
          </w:rPr>
          <w:instrText xml:space="preserve"> PAGEREF _Toc106276017 \h </w:instrText>
        </w:r>
        <w:r w:rsidR="00AD5A22">
          <w:rPr>
            <w:noProof/>
            <w:webHidden/>
          </w:rPr>
        </w:r>
        <w:r w:rsidR="00AD5A22">
          <w:rPr>
            <w:noProof/>
            <w:webHidden/>
          </w:rPr>
          <w:fldChar w:fldCharType="separate"/>
        </w:r>
        <w:r w:rsidR="001475CE">
          <w:rPr>
            <w:noProof/>
            <w:webHidden/>
          </w:rPr>
          <w:t>54</w:t>
        </w:r>
        <w:r w:rsidR="00AD5A22">
          <w:rPr>
            <w:noProof/>
            <w:webHidden/>
          </w:rPr>
          <w:fldChar w:fldCharType="end"/>
        </w:r>
      </w:hyperlink>
    </w:p>
    <w:p w14:paraId="3D30E9F9" w14:textId="1BE16A8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18" w:history="1">
        <w:r w:rsidR="00AD5A22" w:rsidRPr="002F6C94">
          <w:rPr>
            <w:rStyle w:val="Hyperlink"/>
            <w:noProof/>
          </w:rPr>
          <w:t>8.11.1</w:t>
        </w:r>
        <w:r w:rsidR="00AD5A22">
          <w:rPr>
            <w:rFonts w:asciiTheme="minorHAnsi" w:eastAsiaTheme="minorEastAsia" w:hAnsiTheme="minorHAnsi" w:cstheme="minorBidi"/>
            <w:iCs w:val="0"/>
            <w:noProof/>
            <w:sz w:val="22"/>
            <w:szCs w:val="22"/>
          </w:rPr>
          <w:tab/>
        </w:r>
        <w:r w:rsidR="00AD5A22" w:rsidRPr="002F6C94">
          <w:rPr>
            <w:rStyle w:val="Hyperlink"/>
            <w:noProof/>
          </w:rPr>
          <w:t>Recommendation – Provide User Control of Dynamic DNS Registration</w:t>
        </w:r>
        <w:r w:rsidR="00AD5A22">
          <w:rPr>
            <w:noProof/>
            <w:webHidden/>
          </w:rPr>
          <w:tab/>
        </w:r>
        <w:r w:rsidR="00AD5A22">
          <w:rPr>
            <w:noProof/>
            <w:webHidden/>
          </w:rPr>
          <w:fldChar w:fldCharType="begin"/>
        </w:r>
        <w:r w:rsidR="00AD5A22">
          <w:rPr>
            <w:noProof/>
            <w:webHidden/>
          </w:rPr>
          <w:instrText xml:space="preserve"> PAGEREF _Toc106276018 \h </w:instrText>
        </w:r>
        <w:r w:rsidR="00AD5A22">
          <w:rPr>
            <w:noProof/>
            <w:webHidden/>
          </w:rPr>
        </w:r>
        <w:r w:rsidR="00AD5A22">
          <w:rPr>
            <w:noProof/>
            <w:webHidden/>
          </w:rPr>
          <w:fldChar w:fldCharType="separate"/>
        </w:r>
        <w:r w:rsidR="001475CE">
          <w:rPr>
            <w:noProof/>
            <w:webHidden/>
          </w:rPr>
          <w:t>55</w:t>
        </w:r>
        <w:r w:rsidR="00AD5A22">
          <w:rPr>
            <w:noProof/>
            <w:webHidden/>
          </w:rPr>
          <w:fldChar w:fldCharType="end"/>
        </w:r>
      </w:hyperlink>
    </w:p>
    <w:p w14:paraId="188CC0EA" w14:textId="2B6D6D86"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19" w:history="1">
        <w:r w:rsidR="00AD5A22" w:rsidRPr="002F6C94">
          <w:rPr>
            <w:rStyle w:val="Hyperlink"/>
            <w:noProof/>
          </w:rPr>
          <w:t>8.12</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Provide DNS Client</w:t>
        </w:r>
        <w:r w:rsidR="00AD5A22">
          <w:rPr>
            <w:noProof/>
            <w:webHidden/>
          </w:rPr>
          <w:tab/>
        </w:r>
        <w:r w:rsidR="00AD5A22">
          <w:rPr>
            <w:noProof/>
            <w:webHidden/>
          </w:rPr>
          <w:fldChar w:fldCharType="begin"/>
        </w:r>
        <w:r w:rsidR="00AD5A22">
          <w:rPr>
            <w:noProof/>
            <w:webHidden/>
          </w:rPr>
          <w:instrText xml:space="preserve"> PAGEREF _Toc106276019 \h </w:instrText>
        </w:r>
        <w:r w:rsidR="00AD5A22">
          <w:rPr>
            <w:noProof/>
            <w:webHidden/>
          </w:rPr>
        </w:r>
        <w:r w:rsidR="00AD5A22">
          <w:rPr>
            <w:noProof/>
            <w:webHidden/>
          </w:rPr>
          <w:fldChar w:fldCharType="separate"/>
        </w:r>
        <w:r w:rsidR="001475CE">
          <w:rPr>
            <w:noProof/>
            <w:webHidden/>
          </w:rPr>
          <w:t>56</w:t>
        </w:r>
        <w:r w:rsidR="00AD5A22">
          <w:rPr>
            <w:noProof/>
            <w:webHidden/>
          </w:rPr>
          <w:fldChar w:fldCharType="end"/>
        </w:r>
      </w:hyperlink>
    </w:p>
    <w:p w14:paraId="6AD1811C" w14:textId="0ED1AADD"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20" w:history="1">
        <w:r w:rsidR="00AD5A22" w:rsidRPr="002F6C94">
          <w:rPr>
            <w:rStyle w:val="Hyperlink"/>
            <w:noProof/>
          </w:rPr>
          <w:t>8.13</w:t>
        </w:r>
        <w:r w:rsidR="00AD5A22">
          <w:rPr>
            <w:rFonts w:asciiTheme="minorHAnsi" w:eastAsiaTheme="minorEastAsia" w:hAnsiTheme="minorHAnsi" w:cstheme="minorBidi"/>
            <w:smallCaps w:val="0"/>
            <w:noProof/>
            <w:sz w:val="22"/>
            <w:szCs w:val="22"/>
          </w:rPr>
          <w:tab/>
        </w:r>
        <w:r w:rsidR="00AD5A22" w:rsidRPr="002F6C94">
          <w:rPr>
            <w:rStyle w:val="Hyperlink"/>
            <w:noProof/>
          </w:rPr>
          <w:t>RULE – LAN Configuration Initialize (LCI)</w:t>
        </w:r>
        <w:r w:rsidR="00AD5A22">
          <w:rPr>
            <w:noProof/>
            <w:webHidden/>
          </w:rPr>
          <w:tab/>
        </w:r>
        <w:r w:rsidR="00AD5A22">
          <w:rPr>
            <w:noProof/>
            <w:webHidden/>
          </w:rPr>
          <w:fldChar w:fldCharType="begin"/>
        </w:r>
        <w:r w:rsidR="00AD5A22">
          <w:rPr>
            <w:noProof/>
            <w:webHidden/>
          </w:rPr>
          <w:instrText xml:space="preserve"> PAGEREF _Toc106276020 \h </w:instrText>
        </w:r>
        <w:r w:rsidR="00AD5A22">
          <w:rPr>
            <w:noProof/>
            <w:webHidden/>
          </w:rPr>
        </w:r>
        <w:r w:rsidR="00AD5A22">
          <w:rPr>
            <w:noProof/>
            <w:webHidden/>
          </w:rPr>
          <w:fldChar w:fldCharType="separate"/>
        </w:r>
        <w:r w:rsidR="001475CE">
          <w:rPr>
            <w:noProof/>
            <w:webHidden/>
          </w:rPr>
          <w:t>56</w:t>
        </w:r>
        <w:r w:rsidR="00AD5A22">
          <w:rPr>
            <w:noProof/>
            <w:webHidden/>
          </w:rPr>
          <w:fldChar w:fldCharType="end"/>
        </w:r>
      </w:hyperlink>
    </w:p>
    <w:p w14:paraId="0253008B" w14:textId="0A46196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21" w:history="1">
        <w:r w:rsidR="00AD5A22" w:rsidRPr="002F6C94">
          <w:rPr>
            <w:rStyle w:val="Hyperlink"/>
            <w:noProof/>
          </w:rPr>
          <w:t>8.13.1</w:t>
        </w:r>
        <w:r w:rsidR="00AD5A22">
          <w:rPr>
            <w:rFonts w:asciiTheme="minorHAnsi" w:eastAsiaTheme="minorEastAsia" w:hAnsiTheme="minorHAnsi" w:cstheme="minorBidi"/>
            <w:iCs w:val="0"/>
            <w:noProof/>
            <w:sz w:val="22"/>
            <w:szCs w:val="22"/>
          </w:rPr>
          <w:tab/>
        </w:r>
        <w:r w:rsidR="00AD5A22" w:rsidRPr="002F6C94">
          <w:rPr>
            <w:rStyle w:val="Hyperlink"/>
            <w:noProof/>
          </w:rPr>
          <w:t>Recommendation – LAN Configuration Initialize (LCI) Additional Settings</w:t>
        </w:r>
        <w:r w:rsidR="00AD5A22">
          <w:rPr>
            <w:noProof/>
            <w:webHidden/>
          </w:rPr>
          <w:tab/>
        </w:r>
        <w:r w:rsidR="00AD5A22">
          <w:rPr>
            <w:noProof/>
            <w:webHidden/>
          </w:rPr>
          <w:fldChar w:fldCharType="begin"/>
        </w:r>
        <w:r w:rsidR="00AD5A22">
          <w:rPr>
            <w:noProof/>
            <w:webHidden/>
          </w:rPr>
          <w:instrText xml:space="preserve"> PAGEREF _Toc106276021 \h </w:instrText>
        </w:r>
        <w:r w:rsidR="00AD5A22">
          <w:rPr>
            <w:noProof/>
            <w:webHidden/>
          </w:rPr>
        </w:r>
        <w:r w:rsidR="00AD5A22">
          <w:rPr>
            <w:noProof/>
            <w:webHidden/>
          </w:rPr>
          <w:fldChar w:fldCharType="separate"/>
        </w:r>
        <w:r w:rsidR="001475CE">
          <w:rPr>
            <w:noProof/>
            <w:webHidden/>
          </w:rPr>
          <w:t>57</w:t>
        </w:r>
        <w:r w:rsidR="00AD5A22">
          <w:rPr>
            <w:noProof/>
            <w:webHidden/>
          </w:rPr>
          <w:fldChar w:fldCharType="end"/>
        </w:r>
      </w:hyperlink>
    </w:p>
    <w:p w14:paraId="4548813A" w14:textId="1D0E5A0B" w:rsidR="00AD5A22" w:rsidRDefault="001047F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6276022" w:history="1">
        <w:r w:rsidR="00AD5A22" w:rsidRPr="002F6C94">
          <w:rPr>
            <w:rStyle w:val="Hyperlink"/>
            <w:noProof/>
          </w:rPr>
          <w:t>9</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Web Interface</w:t>
        </w:r>
        <w:r w:rsidR="00AD5A22">
          <w:rPr>
            <w:noProof/>
            <w:webHidden/>
          </w:rPr>
          <w:tab/>
        </w:r>
        <w:r w:rsidR="00AD5A22">
          <w:rPr>
            <w:noProof/>
            <w:webHidden/>
          </w:rPr>
          <w:fldChar w:fldCharType="begin"/>
        </w:r>
        <w:r w:rsidR="00AD5A22">
          <w:rPr>
            <w:noProof/>
            <w:webHidden/>
          </w:rPr>
          <w:instrText xml:space="preserve"> PAGEREF _Toc106276022 \h </w:instrText>
        </w:r>
        <w:r w:rsidR="00AD5A22">
          <w:rPr>
            <w:noProof/>
            <w:webHidden/>
          </w:rPr>
        </w:r>
        <w:r w:rsidR="00AD5A22">
          <w:rPr>
            <w:noProof/>
            <w:webHidden/>
          </w:rPr>
          <w:fldChar w:fldCharType="separate"/>
        </w:r>
        <w:r w:rsidR="001475CE">
          <w:rPr>
            <w:noProof/>
            <w:webHidden/>
          </w:rPr>
          <w:t>58</w:t>
        </w:r>
        <w:r w:rsidR="00AD5A22">
          <w:rPr>
            <w:noProof/>
            <w:webHidden/>
          </w:rPr>
          <w:fldChar w:fldCharType="end"/>
        </w:r>
      </w:hyperlink>
    </w:p>
    <w:p w14:paraId="099278C6" w14:textId="2098033E"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23" w:history="1">
        <w:r w:rsidR="00AD5A22" w:rsidRPr="002F6C94">
          <w:rPr>
            <w:rStyle w:val="Hyperlink"/>
            <w:noProof/>
          </w:rPr>
          <w:t>9.1</w:t>
        </w:r>
        <w:r w:rsidR="00AD5A22">
          <w:rPr>
            <w:rFonts w:asciiTheme="minorHAnsi" w:eastAsiaTheme="minorEastAsia" w:hAnsiTheme="minorHAnsi" w:cstheme="minorBidi"/>
            <w:smallCaps w:val="0"/>
            <w:noProof/>
            <w:sz w:val="22"/>
            <w:szCs w:val="22"/>
          </w:rPr>
          <w:tab/>
        </w:r>
        <w:r w:rsidR="00AD5A22" w:rsidRPr="002F6C94">
          <w:rPr>
            <w:rStyle w:val="Hyperlink"/>
            <w:noProof/>
          </w:rPr>
          <w:t>RULE – Web Pages Using W3C Compliant Browsers</w:t>
        </w:r>
        <w:r w:rsidR="00AD5A22">
          <w:rPr>
            <w:noProof/>
            <w:webHidden/>
          </w:rPr>
          <w:tab/>
        </w:r>
        <w:r w:rsidR="00AD5A22">
          <w:rPr>
            <w:noProof/>
            <w:webHidden/>
          </w:rPr>
          <w:fldChar w:fldCharType="begin"/>
        </w:r>
        <w:r w:rsidR="00AD5A22">
          <w:rPr>
            <w:noProof/>
            <w:webHidden/>
          </w:rPr>
          <w:instrText xml:space="preserve"> PAGEREF _Toc106276023 \h </w:instrText>
        </w:r>
        <w:r w:rsidR="00AD5A22">
          <w:rPr>
            <w:noProof/>
            <w:webHidden/>
          </w:rPr>
        </w:r>
        <w:r w:rsidR="00AD5A22">
          <w:rPr>
            <w:noProof/>
            <w:webHidden/>
          </w:rPr>
          <w:fldChar w:fldCharType="separate"/>
        </w:r>
        <w:r w:rsidR="001475CE">
          <w:rPr>
            <w:noProof/>
            <w:webHidden/>
          </w:rPr>
          <w:t>58</w:t>
        </w:r>
        <w:r w:rsidR="00AD5A22">
          <w:rPr>
            <w:noProof/>
            <w:webHidden/>
          </w:rPr>
          <w:fldChar w:fldCharType="end"/>
        </w:r>
      </w:hyperlink>
    </w:p>
    <w:p w14:paraId="53300138" w14:textId="457D4518"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24" w:history="1">
        <w:r w:rsidR="00AD5A22" w:rsidRPr="002F6C94">
          <w:rPr>
            <w:rStyle w:val="Hyperlink"/>
            <w:noProof/>
          </w:rPr>
          <w:t>9.1.1</w:t>
        </w:r>
        <w:r w:rsidR="00AD5A22">
          <w:rPr>
            <w:rFonts w:asciiTheme="minorHAnsi" w:eastAsiaTheme="minorEastAsia" w:hAnsiTheme="minorHAnsi" w:cstheme="minorBidi"/>
            <w:iCs w:val="0"/>
            <w:noProof/>
            <w:sz w:val="22"/>
            <w:szCs w:val="22"/>
          </w:rPr>
          <w:tab/>
        </w:r>
        <w:r w:rsidR="00AD5A22" w:rsidRPr="002F6C94">
          <w:rPr>
            <w:rStyle w:val="Hyperlink"/>
            <w:noProof/>
          </w:rPr>
          <w:t>Deprecated RULE – Protocol and Port Number</w:t>
        </w:r>
        <w:r w:rsidR="00AD5A22">
          <w:rPr>
            <w:noProof/>
            <w:webHidden/>
          </w:rPr>
          <w:tab/>
        </w:r>
        <w:r w:rsidR="00AD5A22">
          <w:rPr>
            <w:noProof/>
            <w:webHidden/>
          </w:rPr>
          <w:fldChar w:fldCharType="begin"/>
        </w:r>
        <w:r w:rsidR="00AD5A22">
          <w:rPr>
            <w:noProof/>
            <w:webHidden/>
          </w:rPr>
          <w:instrText xml:space="preserve"> PAGEREF _Toc106276024 \h </w:instrText>
        </w:r>
        <w:r w:rsidR="00AD5A22">
          <w:rPr>
            <w:noProof/>
            <w:webHidden/>
          </w:rPr>
        </w:r>
        <w:r w:rsidR="00AD5A22">
          <w:rPr>
            <w:noProof/>
            <w:webHidden/>
          </w:rPr>
          <w:fldChar w:fldCharType="separate"/>
        </w:r>
        <w:r w:rsidR="001475CE">
          <w:rPr>
            <w:noProof/>
            <w:webHidden/>
          </w:rPr>
          <w:t>58</w:t>
        </w:r>
        <w:r w:rsidR="00AD5A22">
          <w:rPr>
            <w:noProof/>
            <w:webHidden/>
          </w:rPr>
          <w:fldChar w:fldCharType="end"/>
        </w:r>
      </w:hyperlink>
    </w:p>
    <w:p w14:paraId="73ABB182" w14:textId="65A7A0E4"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25" w:history="1">
        <w:r w:rsidR="00AD5A22" w:rsidRPr="002F6C94">
          <w:rPr>
            <w:rStyle w:val="Hyperlink"/>
            <w:noProof/>
          </w:rPr>
          <w:t>9.1.2</w:t>
        </w:r>
        <w:r w:rsidR="00AD5A22">
          <w:rPr>
            <w:rFonts w:asciiTheme="minorHAnsi" w:eastAsiaTheme="minorEastAsia" w:hAnsiTheme="minorHAnsi" w:cstheme="minorBidi"/>
            <w:iCs w:val="0"/>
            <w:noProof/>
            <w:sz w:val="22"/>
            <w:szCs w:val="22"/>
          </w:rPr>
          <w:tab/>
        </w:r>
        <w:r w:rsidR="00AD5A22" w:rsidRPr="002F6C94">
          <w:rPr>
            <w:rStyle w:val="Hyperlink"/>
            <w:bCs/>
            <w:noProof/>
          </w:rPr>
          <w:t>Deprecated in LXI Version 1.6 - see Rule 9.1.4</w:t>
        </w:r>
        <w:r w:rsidR="00AD5A22" w:rsidRPr="002F6C94">
          <w:rPr>
            <w:rStyle w:val="Hyperlink"/>
            <w:noProof/>
          </w:rPr>
          <w:t>Recommendation – Web Server Root Document</w:t>
        </w:r>
        <w:r w:rsidR="00AD5A22">
          <w:rPr>
            <w:noProof/>
            <w:webHidden/>
          </w:rPr>
          <w:tab/>
        </w:r>
        <w:r w:rsidR="00AD5A22">
          <w:rPr>
            <w:noProof/>
            <w:webHidden/>
          </w:rPr>
          <w:fldChar w:fldCharType="begin"/>
        </w:r>
        <w:r w:rsidR="00AD5A22">
          <w:rPr>
            <w:noProof/>
            <w:webHidden/>
          </w:rPr>
          <w:instrText xml:space="preserve"> PAGEREF _Toc106276025 \h </w:instrText>
        </w:r>
        <w:r w:rsidR="00AD5A22">
          <w:rPr>
            <w:noProof/>
            <w:webHidden/>
          </w:rPr>
        </w:r>
        <w:r w:rsidR="00AD5A22">
          <w:rPr>
            <w:noProof/>
            <w:webHidden/>
          </w:rPr>
          <w:fldChar w:fldCharType="separate"/>
        </w:r>
        <w:r w:rsidR="001475CE">
          <w:rPr>
            <w:noProof/>
            <w:webHidden/>
          </w:rPr>
          <w:t>58</w:t>
        </w:r>
        <w:r w:rsidR="00AD5A22">
          <w:rPr>
            <w:noProof/>
            <w:webHidden/>
          </w:rPr>
          <w:fldChar w:fldCharType="end"/>
        </w:r>
      </w:hyperlink>
    </w:p>
    <w:p w14:paraId="1CC5C536" w14:textId="6BEAD39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26" w:history="1">
        <w:r w:rsidR="00AD5A22" w:rsidRPr="002F6C94">
          <w:rPr>
            <w:rStyle w:val="Hyperlink"/>
            <w:noProof/>
          </w:rPr>
          <w:t>9.1.3</w:t>
        </w:r>
        <w:r w:rsidR="00AD5A22">
          <w:rPr>
            <w:rFonts w:asciiTheme="minorHAnsi" w:eastAsiaTheme="minorEastAsia" w:hAnsiTheme="minorHAnsi" w:cstheme="minorBidi"/>
            <w:iCs w:val="0"/>
            <w:noProof/>
            <w:sz w:val="22"/>
            <w:szCs w:val="22"/>
          </w:rPr>
          <w:tab/>
        </w:r>
        <w:r w:rsidR="00AD5A22" w:rsidRPr="002F6C94">
          <w:rPr>
            <w:rStyle w:val="Hyperlink"/>
            <w:noProof/>
          </w:rPr>
          <w:t>Recommendation – Implement HTTP/2.0</w:t>
        </w:r>
        <w:r w:rsidR="00AD5A22">
          <w:rPr>
            <w:noProof/>
            <w:webHidden/>
          </w:rPr>
          <w:tab/>
        </w:r>
        <w:r w:rsidR="00AD5A22">
          <w:rPr>
            <w:noProof/>
            <w:webHidden/>
          </w:rPr>
          <w:fldChar w:fldCharType="begin"/>
        </w:r>
        <w:r w:rsidR="00AD5A22">
          <w:rPr>
            <w:noProof/>
            <w:webHidden/>
          </w:rPr>
          <w:instrText xml:space="preserve"> PAGEREF _Toc106276026 \h </w:instrText>
        </w:r>
        <w:r w:rsidR="00AD5A22">
          <w:rPr>
            <w:noProof/>
            <w:webHidden/>
          </w:rPr>
        </w:r>
        <w:r w:rsidR="00AD5A22">
          <w:rPr>
            <w:noProof/>
            <w:webHidden/>
          </w:rPr>
          <w:fldChar w:fldCharType="separate"/>
        </w:r>
        <w:r w:rsidR="001475CE">
          <w:rPr>
            <w:noProof/>
            <w:webHidden/>
          </w:rPr>
          <w:t>58</w:t>
        </w:r>
        <w:r w:rsidR="00AD5A22">
          <w:rPr>
            <w:noProof/>
            <w:webHidden/>
          </w:rPr>
          <w:fldChar w:fldCharType="end"/>
        </w:r>
      </w:hyperlink>
    </w:p>
    <w:p w14:paraId="6A2B5B31" w14:textId="6597D96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27" w:history="1">
        <w:r w:rsidR="00AD5A22" w:rsidRPr="002F6C94">
          <w:rPr>
            <w:rStyle w:val="Hyperlink"/>
            <w:noProof/>
          </w:rPr>
          <w:t>9.1.4</w:t>
        </w:r>
        <w:r w:rsidR="00AD5A22">
          <w:rPr>
            <w:rFonts w:asciiTheme="minorHAnsi" w:eastAsiaTheme="minorEastAsia" w:hAnsiTheme="minorHAnsi" w:cstheme="minorBidi"/>
            <w:iCs w:val="0"/>
            <w:noProof/>
            <w:sz w:val="22"/>
            <w:szCs w:val="22"/>
          </w:rPr>
          <w:tab/>
        </w:r>
        <w:r w:rsidR="00AD5A22" w:rsidRPr="002F6C94">
          <w:rPr>
            <w:rStyle w:val="Hyperlink"/>
            <w:noProof/>
          </w:rPr>
          <w:t>RULE – HTTP Transport and Port Number</w:t>
        </w:r>
        <w:r w:rsidR="00AD5A22">
          <w:rPr>
            <w:noProof/>
            <w:webHidden/>
          </w:rPr>
          <w:tab/>
        </w:r>
        <w:r w:rsidR="00AD5A22">
          <w:rPr>
            <w:noProof/>
            <w:webHidden/>
          </w:rPr>
          <w:fldChar w:fldCharType="begin"/>
        </w:r>
        <w:r w:rsidR="00AD5A22">
          <w:rPr>
            <w:noProof/>
            <w:webHidden/>
          </w:rPr>
          <w:instrText xml:space="preserve"> PAGEREF _Toc106276027 \h </w:instrText>
        </w:r>
        <w:r w:rsidR="00AD5A22">
          <w:rPr>
            <w:noProof/>
            <w:webHidden/>
          </w:rPr>
        </w:r>
        <w:r w:rsidR="00AD5A22">
          <w:rPr>
            <w:noProof/>
            <w:webHidden/>
          </w:rPr>
          <w:fldChar w:fldCharType="separate"/>
        </w:r>
        <w:r w:rsidR="001475CE">
          <w:rPr>
            <w:noProof/>
            <w:webHidden/>
          </w:rPr>
          <w:t>58</w:t>
        </w:r>
        <w:r w:rsidR="00AD5A22">
          <w:rPr>
            <w:noProof/>
            <w:webHidden/>
          </w:rPr>
          <w:fldChar w:fldCharType="end"/>
        </w:r>
      </w:hyperlink>
    </w:p>
    <w:p w14:paraId="1C5657F2" w14:textId="15C5ED50"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28" w:history="1">
        <w:r w:rsidR="00AD5A22" w:rsidRPr="002F6C94">
          <w:rPr>
            <w:rStyle w:val="Hyperlink"/>
            <w:noProof/>
          </w:rPr>
          <w:t>9.1.5</w:t>
        </w:r>
        <w:r w:rsidR="00AD5A22">
          <w:rPr>
            <w:rFonts w:asciiTheme="minorHAnsi" w:eastAsiaTheme="minorEastAsia" w:hAnsiTheme="minorHAnsi" w:cstheme="minorBidi"/>
            <w:iCs w:val="0"/>
            <w:noProof/>
            <w:sz w:val="22"/>
            <w:szCs w:val="22"/>
          </w:rPr>
          <w:tab/>
        </w:r>
        <w:r w:rsidR="00AD5A22" w:rsidRPr="002F6C94">
          <w:rPr>
            <w:rStyle w:val="Hyperlink"/>
            <w:noProof/>
          </w:rPr>
          <w:t>Permission – To still allow HTTP Connections</w:t>
        </w:r>
        <w:r w:rsidR="00AD5A22">
          <w:rPr>
            <w:noProof/>
            <w:webHidden/>
          </w:rPr>
          <w:tab/>
        </w:r>
        <w:r w:rsidR="00AD5A22">
          <w:rPr>
            <w:noProof/>
            <w:webHidden/>
          </w:rPr>
          <w:fldChar w:fldCharType="begin"/>
        </w:r>
        <w:r w:rsidR="00AD5A22">
          <w:rPr>
            <w:noProof/>
            <w:webHidden/>
          </w:rPr>
          <w:instrText xml:space="preserve"> PAGEREF _Toc106276028 \h </w:instrText>
        </w:r>
        <w:r w:rsidR="00AD5A22">
          <w:rPr>
            <w:noProof/>
            <w:webHidden/>
          </w:rPr>
        </w:r>
        <w:r w:rsidR="00AD5A22">
          <w:rPr>
            <w:noProof/>
            <w:webHidden/>
          </w:rPr>
          <w:fldChar w:fldCharType="separate"/>
        </w:r>
        <w:r w:rsidR="001475CE">
          <w:rPr>
            <w:noProof/>
            <w:webHidden/>
          </w:rPr>
          <w:t>59</w:t>
        </w:r>
        <w:r w:rsidR="00AD5A22">
          <w:rPr>
            <w:noProof/>
            <w:webHidden/>
          </w:rPr>
          <w:fldChar w:fldCharType="end"/>
        </w:r>
      </w:hyperlink>
    </w:p>
    <w:p w14:paraId="37789D08" w14:textId="285767C8"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29" w:history="1">
        <w:r w:rsidR="00AD5A22" w:rsidRPr="002F6C94">
          <w:rPr>
            <w:rStyle w:val="Hyperlink"/>
            <w:noProof/>
          </w:rPr>
          <w:t>9.1.6</w:t>
        </w:r>
        <w:r w:rsidR="00AD5A22">
          <w:rPr>
            <w:rFonts w:asciiTheme="minorHAnsi" w:eastAsiaTheme="minorEastAsia" w:hAnsiTheme="minorHAnsi" w:cstheme="minorBidi"/>
            <w:iCs w:val="0"/>
            <w:noProof/>
            <w:sz w:val="22"/>
            <w:szCs w:val="22"/>
          </w:rPr>
          <w:tab/>
        </w:r>
        <w:r w:rsidR="00AD5A22" w:rsidRPr="002F6C94">
          <w:rPr>
            <w:rStyle w:val="Hyperlink"/>
            <w:noProof/>
          </w:rPr>
          <w:t>Recommendation – HTTPS X.509 Certificate Requirement</w:t>
        </w:r>
        <w:r w:rsidR="00AD5A22">
          <w:rPr>
            <w:noProof/>
            <w:webHidden/>
          </w:rPr>
          <w:tab/>
        </w:r>
        <w:r w:rsidR="00AD5A22">
          <w:rPr>
            <w:noProof/>
            <w:webHidden/>
          </w:rPr>
          <w:fldChar w:fldCharType="begin"/>
        </w:r>
        <w:r w:rsidR="00AD5A22">
          <w:rPr>
            <w:noProof/>
            <w:webHidden/>
          </w:rPr>
          <w:instrText xml:space="preserve"> PAGEREF _Toc106276029 \h </w:instrText>
        </w:r>
        <w:r w:rsidR="00AD5A22">
          <w:rPr>
            <w:noProof/>
            <w:webHidden/>
          </w:rPr>
        </w:r>
        <w:r w:rsidR="00AD5A22">
          <w:rPr>
            <w:noProof/>
            <w:webHidden/>
          </w:rPr>
          <w:fldChar w:fldCharType="separate"/>
        </w:r>
        <w:r w:rsidR="001475CE">
          <w:rPr>
            <w:noProof/>
            <w:webHidden/>
          </w:rPr>
          <w:t>59</w:t>
        </w:r>
        <w:r w:rsidR="00AD5A22">
          <w:rPr>
            <w:noProof/>
            <w:webHidden/>
          </w:rPr>
          <w:fldChar w:fldCharType="end"/>
        </w:r>
      </w:hyperlink>
    </w:p>
    <w:p w14:paraId="292D05A3" w14:textId="5E68C6A1"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30" w:history="1">
        <w:r w:rsidR="00AD5A22" w:rsidRPr="002F6C94">
          <w:rPr>
            <w:rStyle w:val="Hyperlink"/>
            <w:noProof/>
          </w:rPr>
          <w:t>9.1.7</w:t>
        </w:r>
        <w:r w:rsidR="00AD5A22">
          <w:rPr>
            <w:rFonts w:asciiTheme="minorHAnsi" w:eastAsiaTheme="minorEastAsia" w:hAnsiTheme="minorHAnsi" w:cstheme="minorBidi"/>
            <w:iCs w:val="0"/>
            <w:noProof/>
            <w:sz w:val="22"/>
            <w:szCs w:val="22"/>
          </w:rPr>
          <w:tab/>
        </w:r>
        <w:r w:rsidR="00AD5A22" w:rsidRPr="002F6C94">
          <w:rPr>
            <w:rStyle w:val="Hyperlink"/>
            <w:noProof/>
          </w:rPr>
          <w:t>Rule – Alias for Welcome Page</w:t>
        </w:r>
        <w:r w:rsidR="00AD5A22">
          <w:rPr>
            <w:noProof/>
            <w:webHidden/>
          </w:rPr>
          <w:tab/>
        </w:r>
        <w:r w:rsidR="00AD5A22">
          <w:rPr>
            <w:noProof/>
            <w:webHidden/>
          </w:rPr>
          <w:fldChar w:fldCharType="begin"/>
        </w:r>
        <w:r w:rsidR="00AD5A22">
          <w:rPr>
            <w:noProof/>
            <w:webHidden/>
          </w:rPr>
          <w:instrText xml:space="preserve"> PAGEREF _Toc106276030 \h </w:instrText>
        </w:r>
        <w:r w:rsidR="00AD5A22">
          <w:rPr>
            <w:noProof/>
            <w:webHidden/>
          </w:rPr>
        </w:r>
        <w:r w:rsidR="00AD5A22">
          <w:rPr>
            <w:noProof/>
            <w:webHidden/>
          </w:rPr>
          <w:fldChar w:fldCharType="separate"/>
        </w:r>
        <w:r w:rsidR="001475CE">
          <w:rPr>
            <w:noProof/>
            <w:webHidden/>
          </w:rPr>
          <w:t>59</w:t>
        </w:r>
        <w:r w:rsidR="00AD5A22">
          <w:rPr>
            <w:noProof/>
            <w:webHidden/>
          </w:rPr>
          <w:fldChar w:fldCharType="end"/>
        </w:r>
      </w:hyperlink>
    </w:p>
    <w:p w14:paraId="3F3E0DDD" w14:textId="2D5CDEEA"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31" w:history="1">
        <w:r w:rsidR="00AD5A22" w:rsidRPr="002F6C94">
          <w:rPr>
            <w:rStyle w:val="Hyperlink"/>
            <w:noProof/>
          </w:rPr>
          <w:t>9.2</w:t>
        </w:r>
        <w:r w:rsidR="00AD5A22">
          <w:rPr>
            <w:rFonts w:asciiTheme="minorHAnsi" w:eastAsiaTheme="minorEastAsia" w:hAnsiTheme="minorHAnsi" w:cstheme="minorBidi"/>
            <w:smallCaps w:val="0"/>
            <w:noProof/>
            <w:sz w:val="22"/>
            <w:szCs w:val="22"/>
          </w:rPr>
          <w:tab/>
        </w:r>
        <w:r w:rsidR="00AD5A22" w:rsidRPr="002F6C94">
          <w:rPr>
            <w:rStyle w:val="Hyperlink"/>
            <w:noProof/>
          </w:rPr>
          <w:t>RULE – Welcome Web Page Display Items</w:t>
        </w:r>
        <w:r w:rsidR="00AD5A22">
          <w:rPr>
            <w:noProof/>
            <w:webHidden/>
          </w:rPr>
          <w:tab/>
        </w:r>
        <w:r w:rsidR="00AD5A22">
          <w:rPr>
            <w:noProof/>
            <w:webHidden/>
          </w:rPr>
          <w:fldChar w:fldCharType="begin"/>
        </w:r>
        <w:r w:rsidR="00AD5A22">
          <w:rPr>
            <w:noProof/>
            <w:webHidden/>
          </w:rPr>
          <w:instrText xml:space="preserve"> PAGEREF _Toc106276031 \h </w:instrText>
        </w:r>
        <w:r w:rsidR="00AD5A22">
          <w:rPr>
            <w:noProof/>
            <w:webHidden/>
          </w:rPr>
        </w:r>
        <w:r w:rsidR="00AD5A22">
          <w:rPr>
            <w:noProof/>
            <w:webHidden/>
          </w:rPr>
          <w:fldChar w:fldCharType="separate"/>
        </w:r>
        <w:r w:rsidR="001475CE">
          <w:rPr>
            <w:noProof/>
            <w:webHidden/>
          </w:rPr>
          <w:t>59</w:t>
        </w:r>
        <w:r w:rsidR="00AD5A22">
          <w:rPr>
            <w:noProof/>
            <w:webHidden/>
          </w:rPr>
          <w:fldChar w:fldCharType="end"/>
        </w:r>
      </w:hyperlink>
    </w:p>
    <w:p w14:paraId="4AA6B459" w14:textId="687DA25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32" w:history="1">
        <w:r w:rsidR="00AD5A22" w:rsidRPr="002F6C94">
          <w:rPr>
            <w:rStyle w:val="Hyperlink"/>
            <w:noProof/>
          </w:rPr>
          <w:t>9.2.1</w:t>
        </w:r>
        <w:r w:rsidR="00AD5A22">
          <w:rPr>
            <w:rFonts w:asciiTheme="minorHAnsi" w:eastAsiaTheme="minorEastAsia" w:hAnsiTheme="minorHAnsi" w:cstheme="minorBidi"/>
            <w:iCs w:val="0"/>
            <w:noProof/>
            <w:sz w:val="22"/>
            <w:szCs w:val="22"/>
          </w:rPr>
          <w:tab/>
        </w:r>
        <w:r w:rsidR="00AD5A22" w:rsidRPr="002F6C94">
          <w:rPr>
            <w:rStyle w:val="Hyperlink"/>
            <w:noProof/>
          </w:rPr>
          <w:t>RULE – LXI Device Address String on Welcome Page</w:t>
        </w:r>
        <w:r w:rsidR="00AD5A22">
          <w:rPr>
            <w:noProof/>
            <w:webHidden/>
          </w:rPr>
          <w:tab/>
        </w:r>
        <w:r w:rsidR="00AD5A22">
          <w:rPr>
            <w:noProof/>
            <w:webHidden/>
          </w:rPr>
          <w:fldChar w:fldCharType="begin"/>
        </w:r>
        <w:r w:rsidR="00AD5A22">
          <w:rPr>
            <w:noProof/>
            <w:webHidden/>
          </w:rPr>
          <w:instrText xml:space="preserve"> PAGEREF _Toc106276032 \h </w:instrText>
        </w:r>
        <w:r w:rsidR="00AD5A22">
          <w:rPr>
            <w:noProof/>
            <w:webHidden/>
          </w:rPr>
        </w:r>
        <w:r w:rsidR="00AD5A22">
          <w:rPr>
            <w:noProof/>
            <w:webHidden/>
          </w:rPr>
          <w:fldChar w:fldCharType="separate"/>
        </w:r>
        <w:r w:rsidR="001475CE">
          <w:rPr>
            <w:noProof/>
            <w:webHidden/>
          </w:rPr>
          <w:t>60</w:t>
        </w:r>
        <w:r w:rsidR="00AD5A22">
          <w:rPr>
            <w:noProof/>
            <w:webHidden/>
          </w:rPr>
          <w:fldChar w:fldCharType="end"/>
        </w:r>
      </w:hyperlink>
    </w:p>
    <w:p w14:paraId="786184BC" w14:textId="1A1E9E54"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33" w:history="1">
        <w:r w:rsidR="00AD5A22" w:rsidRPr="002F6C94">
          <w:rPr>
            <w:rStyle w:val="Hyperlink"/>
            <w:noProof/>
          </w:rPr>
          <w:t>9.2.2</w:t>
        </w:r>
        <w:r w:rsidR="00AD5A22">
          <w:rPr>
            <w:rFonts w:asciiTheme="minorHAnsi" w:eastAsiaTheme="minorEastAsia" w:hAnsiTheme="minorHAnsi" w:cstheme="minorBidi"/>
            <w:iCs w:val="0"/>
            <w:noProof/>
            <w:sz w:val="22"/>
            <w:szCs w:val="22"/>
          </w:rPr>
          <w:tab/>
        </w:r>
        <w:r w:rsidR="00AD5A22" w:rsidRPr="002F6C94">
          <w:rPr>
            <w:rStyle w:val="Hyperlink"/>
            <w:noProof/>
          </w:rPr>
          <w:t>Recommendation – Web Page Title</w:t>
        </w:r>
        <w:r w:rsidR="00AD5A22">
          <w:rPr>
            <w:noProof/>
            <w:webHidden/>
          </w:rPr>
          <w:tab/>
        </w:r>
        <w:r w:rsidR="00AD5A22">
          <w:rPr>
            <w:noProof/>
            <w:webHidden/>
          </w:rPr>
          <w:fldChar w:fldCharType="begin"/>
        </w:r>
        <w:r w:rsidR="00AD5A22">
          <w:rPr>
            <w:noProof/>
            <w:webHidden/>
          </w:rPr>
          <w:instrText xml:space="preserve"> PAGEREF _Toc106276033 \h </w:instrText>
        </w:r>
        <w:r w:rsidR="00AD5A22">
          <w:rPr>
            <w:noProof/>
            <w:webHidden/>
          </w:rPr>
        </w:r>
        <w:r w:rsidR="00AD5A22">
          <w:rPr>
            <w:noProof/>
            <w:webHidden/>
          </w:rPr>
          <w:fldChar w:fldCharType="separate"/>
        </w:r>
        <w:r w:rsidR="001475CE">
          <w:rPr>
            <w:noProof/>
            <w:webHidden/>
          </w:rPr>
          <w:t>60</w:t>
        </w:r>
        <w:r w:rsidR="00AD5A22">
          <w:rPr>
            <w:noProof/>
            <w:webHidden/>
          </w:rPr>
          <w:fldChar w:fldCharType="end"/>
        </w:r>
      </w:hyperlink>
    </w:p>
    <w:p w14:paraId="502E084C" w14:textId="36E7C6E8"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34" w:history="1">
        <w:r w:rsidR="00AD5A22" w:rsidRPr="002F6C94">
          <w:rPr>
            <w:rStyle w:val="Hyperlink"/>
            <w:noProof/>
          </w:rPr>
          <w:t>9.2.3</w:t>
        </w:r>
        <w:r w:rsidR="00AD5A22">
          <w:rPr>
            <w:rFonts w:asciiTheme="minorHAnsi" w:eastAsiaTheme="minorEastAsia" w:hAnsiTheme="minorHAnsi" w:cstheme="minorBidi"/>
            <w:iCs w:val="0"/>
            <w:noProof/>
            <w:sz w:val="22"/>
            <w:szCs w:val="22"/>
          </w:rPr>
          <w:tab/>
        </w:r>
        <w:r w:rsidR="00AD5A22" w:rsidRPr="002F6C94">
          <w:rPr>
            <w:rStyle w:val="Hyperlink"/>
            <w:noProof/>
          </w:rPr>
          <w:t>RULE – Actual Hostname Display</w:t>
        </w:r>
        <w:r w:rsidR="00AD5A22">
          <w:rPr>
            <w:noProof/>
            <w:webHidden/>
          </w:rPr>
          <w:tab/>
        </w:r>
        <w:r w:rsidR="00AD5A22">
          <w:rPr>
            <w:noProof/>
            <w:webHidden/>
          </w:rPr>
          <w:fldChar w:fldCharType="begin"/>
        </w:r>
        <w:r w:rsidR="00AD5A22">
          <w:rPr>
            <w:noProof/>
            <w:webHidden/>
          </w:rPr>
          <w:instrText xml:space="preserve"> PAGEREF _Toc106276034 \h </w:instrText>
        </w:r>
        <w:r w:rsidR="00AD5A22">
          <w:rPr>
            <w:noProof/>
            <w:webHidden/>
          </w:rPr>
        </w:r>
        <w:r w:rsidR="00AD5A22">
          <w:rPr>
            <w:noProof/>
            <w:webHidden/>
          </w:rPr>
          <w:fldChar w:fldCharType="separate"/>
        </w:r>
        <w:r w:rsidR="001475CE">
          <w:rPr>
            <w:noProof/>
            <w:webHidden/>
          </w:rPr>
          <w:t>60</w:t>
        </w:r>
        <w:r w:rsidR="00AD5A22">
          <w:rPr>
            <w:noProof/>
            <w:webHidden/>
          </w:rPr>
          <w:fldChar w:fldCharType="end"/>
        </w:r>
      </w:hyperlink>
    </w:p>
    <w:p w14:paraId="110129F3" w14:textId="7E84A3BE"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35" w:history="1">
        <w:r w:rsidR="00AD5A22" w:rsidRPr="002F6C94">
          <w:rPr>
            <w:rStyle w:val="Hyperlink"/>
            <w:noProof/>
          </w:rPr>
          <w:t>9.3</w:t>
        </w:r>
        <w:r w:rsidR="00AD5A22">
          <w:rPr>
            <w:rFonts w:asciiTheme="minorHAnsi" w:eastAsiaTheme="minorEastAsia" w:hAnsiTheme="minorHAnsi" w:cstheme="minorBidi"/>
            <w:smallCaps w:val="0"/>
            <w:noProof/>
            <w:sz w:val="22"/>
            <w:szCs w:val="22"/>
          </w:rPr>
          <w:tab/>
        </w:r>
        <w:r w:rsidR="00AD5A22" w:rsidRPr="002F6C94">
          <w:rPr>
            <w:rStyle w:val="Hyperlink"/>
            <w:noProof/>
          </w:rPr>
          <w:t>RULE – Device Identification Functionality on the Web Page</w:t>
        </w:r>
        <w:r w:rsidR="00AD5A22">
          <w:rPr>
            <w:noProof/>
            <w:webHidden/>
          </w:rPr>
          <w:tab/>
        </w:r>
        <w:r w:rsidR="00AD5A22">
          <w:rPr>
            <w:noProof/>
            <w:webHidden/>
          </w:rPr>
          <w:fldChar w:fldCharType="begin"/>
        </w:r>
        <w:r w:rsidR="00AD5A22">
          <w:rPr>
            <w:noProof/>
            <w:webHidden/>
          </w:rPr>
          <w:instrText xml:space="preserve"> PAGEREF _Toc106276035 \h </w:instrText>
        </w:r>
        <w:r w:rsidR="00AD5A22">
          <w:rPr>
            <w:noProof/>
            <w:webHidden/>
          </w:rPr>
        </w:r>
        <w:r w:rsidR="00AD5A22">
          <w:rPr>
            <w:noProof/>
            <w:webHidden/>
          </w:rPr>
          <w:fldChar w:fldCharType="separate"/>
        </w:r>
        <w:r w:rsidR="001475CE">
          <w:rPr>
            <w:noProof/>
            <w:webHidden/>
          </w:rPr>
          <w:t>62</w:t>
        </w:r>
        <w:r w:rsidR="00AD5A22">
          <w:rPr>
            <w:noProof/>
            <w:webHidden/>
          </w:rPr>
          <w:fldChar w:fldCharType="end"/>
        </w:r>
      </w:hyperlink>
    </w:p>
    <w:p w14:paraId="74B2F6B0" w14:textId="005275ED"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36" w:history="1">
        <w:r w:rsidR="00AD5A22" w:rsidRPr="002F6C94">
          <w:rPr>
            <w:rStyle w:val="Hyperlink"/>
            <w:noProof/>
          </w:rPr>
          <w:t>9.3.1</w:t>
        </w:r>
        <w:r w:rsidR="00AD5A22">
          <w:rPr>
            <w:rFonts w:asciiTheme="minorHAnsi" w:eastAsiaTheme="minorEastAsia" w:hAnsiTheme="minorHAnsi" w:cstheme="minorBidi"/>
            <w:iCs w:val="0"/>
            <w:noProof/>
            <w:sz w:val="22"/>
            <w:szCs w:val="22"/>
          </w:rPr>
          <w:tab/>
        </w:r>
        <w:r w:rsidR="00AD5A22" w:rsidRPr="002F6C94">
          <w:rPr>
            <w:rStyle w:val="Hyperlink"/>
            <w:noProof/>
          </w:rPr>
          <w:t>Permission – No password protection for device identification indicator</w:t>
        </w:r>
        <w:r w:rsidR="00AD5A22">
          <w:rPr>
            <w:noProof/>
            <w:webHidden/>
          </w:rPr>
          <w:tab/>
        </w:r>
        <w:r w:rsidR="00AD5A22">
          <w:rPr>
            <w:noProof/>
            <w:webHidden/>
          </w:rPr>
          <w:fldChar w:fldCharType="begin"/>
        </w:r>
        <w:r w:rsidR="00AD5A22">
          <w:rPr>
            <w:noProof/>
            <w:webHidden/>
          </w:rPr>
          <w:instrText xml:space="preserve"> PAGEREF _Toc106276036 \h </w:instrText>
        </w:r>
        <w:r w:rsidR="00AD5A22">
          <w:rPr>
            <w:noProof/>
            <w:webHidden/>
          </w:rPr>
        </w:r>
        <w:r w:rsidR="00AD5A22">
          <w:rPr>
            <w:noProof/>
            <w:webHidden/>
          </w:rPr>
          <w:fldChar w:fldCharType="separate"/>
        </w:r>
        <w:r w:rsidR="001475CE">
          <w:rPr>
            <w:noProof/>
            <w:webHidden/>
          </w:rPr>
          <w:t>62</w:t>
        </w:r>
        <w:r w:rsidR="00AD5A22">
          <w:rPr>
            <w:noProof/>
            <w:webHidden/>
          </w:rPr>
          <w:fldChar w:fldCharType="end"/>
        </w:r>
      </w:hyperlink>
    </w:p>
    <w:p w14:paraId="10AEAC9C" w14:textId="0E7CE1C3"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37" w:history="1">
        <w:r w:rsidR="00AD5A22" w:rsidRPr="002F6C94">
          <w:rPr>
            <w:rStyle w:val="Hyperlink"/>
            <w:noProof/>
          </w:rPr>
          <w:t>9.4</w:t>
        </w:r>
        <w:r w:rsidR="00AD5A22">
          <w:rPr>
            <w:rFonts w:asciiTheme="minorHAnsi" w:eastAsiaTheme="minorEastAsia" w:hAnsiTheme="minorHAnsi" w:cstheme="minorBidi"/>
            <w:smallCaps w:val="0"/>
            <w:noProof/>
            <w:sz w:val="22"/>
            <w:szCs w:val="22"/>
          </w:rPr>
          <w:tab/>
        </w:r>
        <w:r w:rsidR="00AD5A22" w:rsidRPr="002F6C94">
          <w:rPr>
            <w:rStyle w:val="Hyperlink"/>
            <w:noProof/>
          </w:rPr>
          <w:t>RULE – LAN and Sync Configuration Links on the Welcome Page</w:t>
        </w:r>
        <w:r w:rsidR="00AD5A22">
          <w:rPr>
            <w:noProof/>
            <w:webHidden/>
          </w:rPr>
          <w:tab/>
        </w:r>
        <w:r w:rsidR="00AD5A22">
          <w:rPr>
            <w:noProof/>
            <w:webHidden/>
          </w:rPr>
          <w:fldChar w:fldCharType="begin"/>
        </w:r>
        <w:r w:rsidR="00AD5A22">
          <w:rPr>
            <w:noProof/>
            <w:webHidden/>
          </w:rPr>
          <w:instrText xml:space="preserve"> PAGEREF _Toc106276037 \h </w:instrText>
        </w:r>
        <w:r w:rsidR="00AD5A22">
          <w:rPr>
            <w:noProof/>
            <w:webHidden/>
          </w:rPr>
        </w:r>
        <w:r w:rsidR="00AD5A22">
          <w:rPr>
            <w:noProof/>
            <w:webHidden/>
          </w:rPr>
          <w:fldChar w:fldCharType="separate"/>
        </w:r>
        <w:r w:rsidR="001475CE">
          <w:rPr>
            <w:noProof/>
            <w:webHidden/>
          </w:rPr>
          <w:t>62</w:t>
        </w:r>
        <w:r w:rsidR="00AD5A22">
          <w:rPr>
            <w:noProof/>
            <w:webHidden/>
          </w:rPr>
          <w:fldChar w:fldCharType="end"/>
        </w:r>
      </w:hyperlink>
    </w:p>
    <w:p w14:paraId="18209B17" w14:textId="24CD0B5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38" w:history="1">
        <w:r w:rsidR="00AD5A22" w:rsidRPr="002F6C94">
          <w:rPr>
            <w:rStyle w:val="Hyperlink"/>
            <w:noProof/>
          </w:rPr>
          <w:t>9.4.1</w:t>
        </w:r>
        <w:r w:rsidR="00AD5A22">
          <w:rPr>
            <w:rFonts w:asciiTheme="minorHAnsi" w:eastAsiaTheme="minorEastAsia" w:hAnsiTheme="minorHAnsi" w:cstheme="minorBidi"/>
            <w:iCs w:val="0"/>
            <w:noProof/>
            <w:sz w:val="22"/>
            <w:szCs w:val="22"/>
          </w:rPr>
          <w:tab/>
        </w:r>
        <w:r w:rsidR="00AD5A22" w:rsidRPr="002F6C94">
          <w:rPr>
            <w:rStyle w:val="Hyperlink"/>
            <w:noProof/>
          </w:rPr>
          <w:t>Recommendation – Status Page Link on the Welcome Page</w:t>
        </w:r>
        <w:r w:rsidR="00AD5A22">
          <w:rPr>
            <w:noProof/>
            <w:webHidden/>
          </w:rPr>
          <w:tab/>
        </w:r>
        <w:r w:rsidR="00AD5A22">
          <w:rPr>
            <w:noProof/>
            <w:webHidden/>
          </w:rPr>
          <w:fldChar w:fldCharType="begin"/>
        </w:r>
        <w:r w:rsidR="00AD5A22">
          <w:rPr>
            <w:noProof/>
            <w:webHidden/>
          </w:rPr>
          <w:instrText xml:space="preserve"> PAGEREF _Toc106276038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35EA8099" w14:textId="5BD7894C"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39" w:history="1">
        <w:r w:rsidR="00AD5A22" w:rsidRPr="002F6C94">
          <w:rPr>
            <w:rStyle w:val="Hyperlink"/>
            <w:noProof/>
          </w:rPr>
          <w:t>9.5</w:t>
        </w:r>
        <w:r w:rsidR="00AD5A22">
          <w:rPr>
            <w:rFonts w:asciiTheme="minorHAnsi" w:eastAsiaTheme="minorEastAsia" w:hAnsiTheme="minorHAnsi" w:cstheme="minorBidi"/>
            <w:smallCaps w:val="0"/>
            <w:noProof/>
            <w:sz w:val="22"/>
            <w:szCs w:val="22"/>
          </w:rPr>
          <w:tab/>
        </w:r>
        <w:r w:rsidR="00AD5A22" w:rsidRPr="002F6C94">
          <w:rPr>
            <w:rStyle w:val="Hyperlink"/>
            <w:noProof/>
          </w:rPr>
          <w:t>RULE – LAN Configuration Web Page Contents</w:t>
        </w:r>
        <w:r w:rsidR="00AD5A22">
          <w:rPr>
            <w:noProof/>
            <w:webHidden/>
          </w:rPr>
          <w:tab/>
        </w:r>
        <w:r w:rsidR="00AD5A22">
          <w:rPr>
            <w:noProof/>
            <w:webHidden/>
          </w:rPr>
          <w:fldChar w:fldCharType="begin"/>
        </w:r>
        <w:r w:rsidR="00AD5A22">
          <w:rPr>
            <w:noProof/>
            <w:webHidden/>
          </w:rPr>
          <w:instrText xml:space="preserve"> PAGEREF _Toc106276039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00542CC0" w14:textId="0050FC55"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0" w:history="1">
        <w:r w:rsidR="00AD5A22" w:rsidRPr="002F6C94">
          <w:rPr>
            <w:rStyle w:val="Hyperlink"/>
            <w:noProof/>
          </w:rPr>
          <w:t>9.5.1</w:t>
        </w:r>
        <w:r w:rsidR="00AD5A22">
          <w:rPr>
            <w:rFonts w:asciiTheme="minorHAnsi" w:eastAsiaTheme="minorEastAsia" w:hAnsiTheme="minorHAnsi" w:cstheme="minorBidi"/>
            <w:iCs w:val="0"/>
            <w:noProof/>
            <w:sz w:val="22"/>
            <w:szCs w:val="22"/>
          </w:rPr>
          <w:tab/>
        </w:r>
        <w:r w:rsidR="00AD5A22" w:rsidRPr="002F6C94">
          <w:rPr>
            <w:rStyle w:val="Hyperlink"/>
            <w:noProof/>
          </w:rPr>
          <w:t>Recommendation – Default Description for LXI Device</w:t>
        </w:r>
        <w:r w:rsidR="00AD5A22">
          <w:rPr>
            <w:noProof/>
            <w:webHidden/>
          </w:rPr>
          <w:tab/>
        </w:r>
        <w:r w:rsidR="00AD5A22">
          <w:rPr>
            <w:noProof/>
            <w:webHidden/>
          </w:rPr>
          <w:fldChar w:fldCharType="begin"/>
        </w:r>
        <w:r w:rsidR="00AD5A22">
          <w:rPr>
            <w:noProof/>
            <w:webHidden/>
          </w:rPr>
          <w:instrText xml:space="preserve"> PAGEREF _Toc106276040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384579F2" w14:textId="462A1149"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1" w:history="1">
        <w:r w:rsidR="00AD5A22" w:rsidRPr="002F6C94">
          <w:rPr>
            <w:rStyle w:val="Hyperlink"/>
            <w:noProof/>
          </w:rPr>
          <w:t>9.5.2</w:t>
        </w:r>
        <w:r w:rsidR="00AD5A22">
          <w:rPr>
            <w:rFonts w:asciiTheme="minorHAnsi" w:eastAsiaTheme="minorEastAsia" w:hAnsiTheme="minorHAnsi" w:cstheme="minorBidi"/>
            <w:iCs w:val="0"/>
            <w:noProof/>
            <w:sz w:val="22"/>
            <w:szCs w:val="22"/>
          </w:rPr>
          <w:tab/>
        </w:r>
        <w:r w:rsidR="00AD5A22" w:rsidRPr="002F6C94">
          <w:rPr>
            <w:rStyle w:val="Hyperlink"/>
            <w:noProof/>
          </w:rPr>
          <w:t>Recommendation – Auto-Negotiate Enable/Disable Through Web Page</w:t>
        </w:r>
        <w:r w:rsidR="00AD5A22">
          <w:rPr>
            <w:noProof/>
            <w:webHidden/>
          </w:rPr>
          <w:tab/>
        </w:r>
        <w:r w:rsidR="00AD5A22">
          <w:rPr>
            <w:noProof/>
            <w:webHidden/>
          </w:rPr>
          <w:fldChar w:fldCharType="begin"/>
        </w:r>
        <w:r w:rsidR="00AD5A22">
          <w:rPr>
            <w:noProof/>
            <w:webHidden/>
          </w:rPr>
          <w:instrText xml:space="preserve"> PAGEREF _Toc106276041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5C641B98" w14:textId="4FF60E98"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2" w:history="1">
        <w:r w:rsidR="00AD5A22" w:rsidRPr="002F6C94">
          <w:rPr>
            <w:rStyle w:val="Hyperlink"/>
            <w:noProof/>
          </w:rPr>
          <w:t>9.5.3</w:t>
        </w:r>
        <w:r w:rsidR="00AD5A22">
          <w:rPr>
            <w:rFonts w:asciiTheme="minorHAnsi" w:eastAsiaTheme="minorEastAsia" w:hAnsiTheme="minorHAnsi" w:cstheme="minorBidi"/>
            <w:iCs w:val="0"/>
            <w:noProof/>
            <w:sz w:val="22"/>
            <w:szCs w:val="22"/>
          </w:rPr>
          <w:tab/>
        </w:r>
        <w:r w:rsidR="00AD5A22" w:rsidRPr="002F6C94">
          <w:rPr>
            <w:rStyle w:val="Hyperlink"/>
            <w:noProof/>
          </w:rPr>
          <w:t>Recommendation – Ping Enable/Disable Through Web Page</w:t>
        </w:r>
        <w:r w:rsidR="00AD5A22">
          <w:rPr>
            <w:noProof/>
            <w:webHidden/>
          </w:rPr>
          <w:tab/>
        </w:r>
        <w:r w:rsidR="00AD5A22">
          <w:rPr>
            <w:noProof/>
            <w:webHidden/>
          </w:rPr>
          <w:fldChar w:fldCharType="begin"/>
        </w:r>
        <w:r w:rsidR="00AD5A22">
          <w:rPr>
            <w:noProof/>
            <w:webHidden/>
          </w:rPr>
          <w:instrText xml:space="preserve"> PAGEREF _Toc106276042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078386EA" w14:textId="22091C29"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3" w:history="1">
        <w:r w:rsidR="00AD5A22" w:rsidRPr="002F6C94">
          <w:rPr>
            <w:rStyle w:val="Hyperlink"/>
            <w:noProof/>
          </w:rPr>
          <w:t>9.5.4</w:t>
        </w:r>
        <w:r w:rsidR="00AD5A22">
          <w:rPr>
            <w:rFonts w:asciiTheme="minorHAnsi" w:eastAsiaTheme="minorEastAsia" w:hAnsiTheme="minorHAnsi" w:cstheme="minorBidi"/>
            <w:iCs w:val="0"/>
            <w:noProof/>
            <w:sz w:val="22"/>
            <w:szCs w:val="22"/>
          </w:rPr>
          <w:tab/>
        </w:r>
        <w:r w:rsidR="00AD5A22" w:rsidRPr="002F6C94">
          <w:rPr>
            <w:rStyle w:val="Hyperlink"/>
            <w:noProof/>
          </w:rPr>
          <w:t>Permission – Other Information on the LAN Configuration Page</w:t>
        </w:r>
        <w:r w:rsidR="00AD5A22">
          <w:rPr>
            <w:noProof/>
            <w:webHidden/>
          </w:rPr>
          <w:tab/>
        </w:r>
        <w:r w:rsidR="00AD5A22">
          <w:rPr>
            <w:noProof/>
            <w:webHidden/>
          </w:rPr>
          <w:fldChar w:fldCharType="begin"/>
        </w:r>
        <w:r w:rsidR="00AD5A22">
          <w:rPr>
            <w:noProof/>
            <w:webHidden/>
          </w:rPr>
          <w:instrText xml:space="preserve"> PAGEREF _Toc106276043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5BDB79AD" w14:textId="159CADC1"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4" w:history="1">
        <w:r w:rsidR="00AD5A22" w:rsidRPr="002F6C94">
          <w:rPr>
            <w:rStyle w:val="Hyperlink"/>
            <w:noProof/>
          </w:rPr>
          <w:t>9.5.5</w:t>
        </w:r>
        <w:r w:rsidR="00AD5A22">
          <w:rPr>
            <w:rFonts w:asciiTheme="minorHAnsi" w:eastAsiaTheme="minorEastAsia" w:hAnsiTheme="minorHAnsi" w:cstheme="minorBidi"/>
            <w:iCs w:val="0"/>
            <w:noProof/>
            <w:sz w:val="22"/>
            <w:szCs w:val="22"/>
          </w:rPr>
          <w:tab/>
        </w:r>
        <w:r w:rsidR="00AD5A22" w:rsidRPr="002F6C94">
          <w:rPr>
            <w:rStyle w:val="Hyperlink"/>
            <w:noProof/>
          </w:rPr>
          <w:t>Permission – Disable Switch for LAN Configuration Page</w:t>
        </w:r>
        <w:r w:rsidR="00AD5A22">
          <w:rPr>
            <w:noProof/>
            <w:webHidden/>
          </w:rPr>
          <w:tab/>
        </w:r>
        <w:r w:rsidR="00AD5A22">
          <w:rPr>
            <w:noProof/>
            <w:webHidden/>
          </w:rPr>
          <w:fldChar w:fldCharType="begin"/>
        </w:r>
        <w:r w:rsidR="00AD5A22">
          <w:rPr>
            <w:noProof/>
            <w:webHidden/>
          </w:rPr>
          <w:instrText xml:space="preserve"> PAGEREF _Toc106276044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0DD7C44F" w14:textId="5DB0097E"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5" w:history="1">
        <w:r w:rsidR="00AD5A22" w:rsidRPr="002F6C94">
          <w:rPr>
            <w:rStyle w:val="Hyperlink"/>
            <w:noProof/>
          </w:rPr>
          <w:t>9.5.6</w:t>
        </w:r>
        <w:r w:rsidR="00AD5A22">
          <w:rPr>
            <w:rFonts w:asciiTheme="minorHAnsi" w:eastAsiaTheme="minorEastAsia" w:hAnsiTheme="minorHAnsi" w:cstheme="minorBidi"/>
            <w:iCs w:val="0"/>
            <w:noProof/>
            <w:sz w:val="22"/>
            <w:szCs w:val="22"/>
          </w:rPr>
          <w:tab/>
        </w:r>
        <w:r w:rsidR="00AD5A22" w:rsidRPr="002F6C94">
          <w:rPr>
            <w:rStyle w:val="Hyperlink"/>
            <w:noProof/>
          </w:rPr>
          <w:t>Rule – mDNS Enable/Disable Through Web Page</w:t>
        </w:r>
        <w:r w:rsidR="00AD5A22">
          <w:rPr>
            <w:noProof/>
            <w:webHidden/>
          </w:rPr>
          <w:tab/>
        </w:r>
        <w:r w:rsidR="00AD5A22">
          <w:rPr>
            <w:noProof/>
            <w:webHidden/>
          </w:rPr>
          <w:fldChar w:fldCharType="begin"/>
        </w:r>
        <w:r w:rsidR="00AD5A22">
          <w:rPr>
            <w:noProof/>
            <w:webHidden/>
          </w:rPr>
          <w:instrText xml:space="preserve"> PAGEREF _Toc106276045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2992B1BD" w14:textId="6907102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6" w:history="1">
        <w:r w:rsidR="00AD5A22" w:rsidRPr="002F6C94">
          <w:rPr>
            <w:rStyle w:val="Hyperlink"/>
            <w:noProof/>
          </w:rPr>
          <w:t>9.5.7</w:t>
        </w:r>
        <w:r w:rsidR="00AD5A22">
          <w:rPr>
            <w:rFonts w:asciiTheme="minorHAnsi" w:eastAsiaTheme="minorEastAsia" w:hAnsiTheme="minorHAnsi" w:cstheme="minorBidi"/>
            <w:iCs w:val="0"/>
            <w:noProof/>
            <w:sz w:val="22"/>
            <w:szCs w:val="22"/>
          </w:rPr>
          <w:tab/>
        </w:r>
        <w:r w:rsidR="00AD5A22" w:rsidRPr="002F6C94">
          <w:rPr>
            <w:rStyle w:val="Hyperlink"/>
            <w:noProof/>
          </w:rPr>
          <w:t>Rule – Reverting Hostname to Factory Default</w:t>
        </w:r>
        <w:r w:rsidR="00AD5A22">
          <w:rPr>
            <w:noProof/>
            <w:webHidden/>
          </w:rPr>
          <w:tab/>
        </w:r>
        <w:r w:rsidR="00AD5A22">
          <w:rPr>
            <w:noProof/>
            <w:webHidden/>
          </w:rPr>
          <w:fldChar w:fldCharType="begin"/>
        </w:r>
        <w:r w:rsidR="00AD5A22">
          <w:rPr>
            <w:noProof/>
            <w:webHidden/>
          </w:rPr>
          <w:instrText xml:space="preserve"> PAGEREF _Toc106276046 \h </w:instrText>
        </w:r>
        <w:r w:rsidR="00AD5A22">
          <w:rPr>
            <w:noProof/>
            <w:webHidden/>
          </w:rPr>
        </w:r>
        <w:r w:rsidR="00AD5A22">
          <w:rPr>
            <w:noProof/>
            <w:webHidden/>
          </w:rPr>
          <w:fldChar w:fldCharType="separate"/>
        </w:r>
        <w:r w:rsidR="001475CE">
          <w:rPr>
            <w:noProof/>
            <w:webHidden/>
          </w:rPr>
          <w:t>63</w:t>
        </w:r>
        <w:r w:rsidR="00AD5A22">
          <w:rPr>
            <w:noProof/>
            <w:webHidden/>
          </w:rPr>
          <w:fldChar w:fldCharType="end"/>
        </w:r>
      </w:hyperlink>
    </w:p>
    <w:p w14:paraId="7BB96B7C" w14:textId="70C8940C"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47" w:history="1">
        <w:r w:rsidR="00AD5A22" w:rsidRPr="002F6C94">
          <w:rPr>
            <w:rStyle w:val="Hyperlink"/>
            <w:noProof/>
          </w:rPr>
          <w:t>9.5.8</w:t>
        </w:r>
        <w:r w:rsidR="00AD5A22">
          <w:rPr>
            <w:rFonts w:asciiTheme="minorHAnsi" w:eastAsiaTheme="minorEastAsia" w:hAnsiTheme="minorHAnsi" w:cstheme="minorBidi"/>
            <w:iCs w:val="0"/>
            <w:noProof/>
            <w:sz w:val="22"/>
            <w:szCs w:val="22"/>
          </w:rPr>
          <w:tab/>
        </w:r>
        <w:r w:rsidR="00AD5A22" w:rsidRPr="002F6C94">
          <w:rPr>
            <w:rStyle w:val="Hyperlink"/>
            <w:noProof/>
          </w:rPr>
          <w:t>Rule – Reverting Device Description to Factory Default</w:t>
        </w:r>
        <w:r w:rsidR="00AD5A22">
          <w:rPr>
            <w:noProof/>
            <w:webHidden/>
          </w:rPr>
          <w:tab/>
        </w:r>
        <w:r w:rsidR="00AD5A22">
          <w:rPr>
            <w:noProof/>
            <w:webHidden/>
          </w:rPr>
          <w:fldChar w:fldCharType="begin"/>
        </w:r>
        <w:r w:rsidR="00AD5A22">
          <w:rPr>
            <w:noProof/>
            <w:webHidden/>
          </w:rPr>
          <w:instrText xml:space="preserve"> PAGEREF _Toc106276047 \h </w:instrText>
        </w:r>
        <w:r w:rsidR="00AD5A22">
          <w:rPr>
            <w:noProof/>
            <w:webHidden/>
          </w:rPr>
        </w:r>
        <w:r w:rsidR="00AD5A22">
          <w:rPr>
            <w:noProof/>
            <w:webHidden/>
          </w:rPr>
          <w:fldChar w:fldCharType="separate"/>
        </w:r>
        <w:r w:rsidR="001475CE">
          <w:rPr>
            <w:noProof/>
            <w:webHidden/>
          </w:rPr>
          <w:t>64</w:t>
        </w:r>
        <w:r w:rsidR="00AD5A22">
          <w:rPr>
            <w:noProof/>
            <w:webHidden/>
          </w:rPr>
          <w:fldChar w:fldCharType="end"/>
        </w:r>
      </w:hyperlink>
    </w:p>
    <w:p w14:paraId="135D6D5C" w14:textId="2E181241"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48" w:history="1">
        <w:r w:rsidR="00AD5A22" w:rsidRPr="002F6C94">
          <w:rPr>
            <w:rStyle w:val="Hyperlink"/>
            <w:noProof/>
          </w:rPr>
          <w:t>9.6</w:t>
        </w:r>
        <w:r w:rsidR="00AD5A22">
          <w:rPr>
            <w:rFonts w:asciiTheme="minorHAnsi" w:eastAsiaTheme="minorEastAsia" w:hAnsiTheme="minorHAnsi" w:cstheme="minorBidi"/>
            <w:smallCaps w:val="0"/>
            <w:noProof/>
            <w:sz w:val="22"/>
            <w:szCs w:val="22"/>
          </w:rPr>
          <w:tab/>
        </w:r>
        <w:r w:rsidR="00AD5A22" w:rsidRPr="002F6C94">
          <w:rPr>
            <w:rStyle w:val="Hyperlink"/>
            <w:noProof/>
          </w:rPr>
          <w:t>RULE – Sync Configuration Web Page Contents</w:t>
        </w:r>
        <w:r w:rsidR="00AD5A22">
          <w:rPr>
            <w:noProof/>
            <w:webHidden/>
          </w:rPr>
          <w:tab/>
        </w:r>
        <w:r w:rsidR="00AD5A22">
          <w:rPr>
            <w:noProof/>
            <w:webHidden/>
          </w:rPr>
          <w:fldChar w:fldCharType="begin"/>
        </w:r>
        <w:r w:rsidR="00AD5A22">
          <w:rPr>
            <w:noProof/>
            <w:webHidden/>
          </w:rPr>
          <w:instrText xml:space="preserve"> PAGEREF _Toc106276048 \h </w:instrText>
        </w:r>
        <w:r w:rsidR="00AD5A22">
          <w:rPr>
            <w:noProof/>
            <w:webHidden/>
          </w:rPr>
        </w:r>
        <w:r w:rsidR="00AD5A22">
          <w:rPr>
            <w:noProof/>
            <w:webHidden/>
          </w:rPr>
          <w:fldChar w:fldCharType="separate"/>
        </w:r>
        <w:r w:rsidR="001475CE">
          <w:rPr>
            <w:noProof/>
            <w:webHidden/>
          </w:rPr>
          <w:t>65</w:t>
        </w:r>
        <w:r w:rsidR="00AD5A22">
          <w:rPr>
            <w:noProof/>
            <w:webHidden/>
          </w:rPr>
          <w:fldChar w:fldCharType="end"/>
        </w:r>
      </w:hyperlink>
    </w:p>
    <w:p w14:paraId="023918E6" w14:textId="2E8EAC1A"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49" w:history="1">
        <w:r w:rsidR="00AD5A22" w:rsidRPr="002F6C94">
          <w:rPr>
            <w:rStyle w:val="Hyperlink"/>
            <w:noProof/>
          </w:rPr>
          <w:t>9.7</w:t>
        </w:r>
        <w:r w:rsidR="00AD5A22">
          <w:rPr>
            <w:rFonts w:asciiTheme="minorHAnsi" w:eastAsiaTheme="minorEastAsia" w:hAnsiTheme="minorHAnsi" w:cstheme="minorBidi"/>
            <w:smallCaps w:val="0"/>
            <w:noProof/>
            <w:sz w:val="22"/>
            <w:szCs w:val="22"/>
          </w:rPr>
          <w:tab/>
        </w:r>
        <w:r w:rsidR="00AD5A22" w:rsidRPr="002F6C94">
          <w:rPr>
            <w:rStyle w:val="Hyperlink"/>
            <w:noProof/>
          </w:rPr>
          <w:t>Deprecated Recommendation – Status Web Page Contents</w:t>
        </w:r>
        <w:r w:rsidR="00AD5A22">
          <w:rPr>
            <w:noProof/>
            <w:webHidden/>
          </w:rPr>
          <w:tab/>
        </w:r>
        <w:r w:rsidR="00AD5A22">
          <w:rPr>
            <w:noProof/>
            <w:webHidden/>
          </w:rPr>
          <w:fldChar w:fldCharType="begin"/>
        </w:r>
        <w:r w:rsidR="00AD5A22">
          <w:rPr>
            <w:noProof/>
            <w:webHidden/>
          </w:rPr>
          <w:instrText xml:space="preserve"> PAGEREF _Toc106276049 \h </w:instrText>
        </w:r>
        <w:r w:rsidR="00AD5A22">
          <w:rPr>
            <w:noProof/>
            <w:webHidden/>
          </w:rPr>
        </w:r>
        <w:r w:rsidR="00AD5A22">
          <w:rPr>
            <w:noProof/>
            <w:webHidden/>
          </w:rPr>
          <w:fldChar w:fldCharType="separate"/>
        </w:r>
        <w:r w:rsidR="001475CE">
          <w:rPr>
            <w:noProof/>
            <w:webHidden/>
          </w:rPr>
          <w:t>65</w:t>
        </w:r>
        <w:r w:rsidR="00AD5A22">
          <w:rPr>
            <w:noProof/>
            <w:webHidden/>
          </w:rPr>
          <w:fldChar w:fldCharType="end"/>
        </w:r>
      </w:hyperlink>
    </w:p>
    <w:p w14:paraId="637CE50D" w14:textId="218E47F4"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0" w:history="1">
        <w:r w:rsidR="00AD5A22" w:rsidRPr="002F6C94">
          <w:rPr>
            <w:rStyle w:val="Hyperlink"/>
            <w:noProof/>
          </w:rPr>
          <w:t>9.8</w:t>
        </w:r>
        <w:r w:rsidR="00AD5A22">
          <w:rPr>
            <w:rFonts w:asciiTheme="minorHAnsi" w:eastAsiaTheme="minorEastAsia" w:hAnsiTheme="minorHAnsi" w:cstheme="minorBidi"/>
            <w:smallCaps w:val="0"/>
            <w:noProof/>
            <w:sz w:val="22"/>
            <w:szCs w:val="22"/>
          </w:rPr>
          <w:tab/>
        </w:r>
        <w:r w:rsidR="00AD5A22" w:rsidRPr="002F6C94">
          <w:rPr>
            <w:rStyle w:val="Hyperlink"/>
            <w:noProof/>
          </w:rPr>
          <w:t>RULE – Web Page Password Protection</w:t>
        </w:r>
        <w:r w:rsidR="00AD5A22">
          <w:rPr>
            <w:noProof/>
            <w:webHidden/>
          </w:rPr>
          <w:tab/>
        </w:r>
        <w:r w:rsidR="00AD5A22">
          <w:rPr>
            <w:noProof/>
            <w:webHidden/>
          </w:rPr>
          <w:fldChar w:fldCharType="begin"/>
        </w:r>
        <w:r w:rsidR="00AD5A22">
          <w:rPr>
            <w:noProof/>
            <w:webHidden/>
          </w:rPr>
          <w:instrText xml:space="preserve"> PAGEREF _Toc106276050 \h </w:instrText>
        </w:r>
        <w:r w:rsidR="00AD5A22">
          <w:rPr>
            <w:noProof/>
            <w:webHidden/>
          </w:rPr>
        </w:r>
        <w:r w:rsidR="00AD5A22">
          <w:rPr>
            <w:noProof/>
            <w:webHidden/>
          </w:rPr>
          <w:fldChar w:fldCharType="separate"/>
        </w:r>
        <w:r w:rsidR="001475CE">
          <w:rPr>
            <w:noProof/>
            <w:webHidden/>
          </w:rPr>
          <w:t>65</w:t>
        </w:r>
        <w:r w:rsidR="00AD5A22">
          <w:rPr>
            <w:noProof/>
            <w:webHidden/>
          </w:rPr>
          <w:fldChar w:fldCharType="end"/>
        </w:r>
      </w:hyperlink>
    </w:p>
    <w:p w14:paraId="496C1817" w14:textId="2D54485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51" w:history="1">
        <w:r w:rsidR="00AD5A22" w:rsidRPr="002F6C94">
          <w:rPr>
            <w:rStyle w:val="Hyperlink"/>
            <w:noProof/>
          </w:rPr>
          <w:t>9.8.1</w:t>
        </w:r>
        <w:r w:rsidR="00AD5A22">
          <w:rPr>
            <w:rFonts w:asciiTheme="minorHAnsi" w:eastAsiaTheme="minorEastAsia" w:hAnsiTheme="minorHAnsi" w:cstheme="minorBidi"/>
            <w:iCs w:val="0"/>
            <w:noProof/>
            <w:sz w:val="22"/>
            <w:szCs w:val="22"/>
          </w:rPr>
          <w:tab/>
        </w:r>
        <w:r w:rsidR="00AD5A22" w:rsidRPr="002F6C94">
          <w:rPr>
            <w:rStyle w:val="Hyperlink"/>
            <w:noProof/>
          </w:rPr>
          <w:t>Deprecated Permission – Blank password</w:t>
        </w:r>
        <w:r w:rsidR="00AD5A22">
          <w:rPr>
            <w:noProof/>
            <w:webHidden/>
          </w:rPr>
          <w:tab/>
        </w:r>
        <w:r w:rsidR="00AD5A22">
          <w:rPr>
            <w:noProof/>
            <w:webHidden/>
          </w:rPr>
          <w:fldChar w:fldCharType="begin"/>
        </w:r>
        <w:r w:rsidR="00AD5A22">
          <w:rPr>
            <w:noProof/>
            <w:webHidden/>
          </w:rPr>
          <w:instrText xml:space="preserve"> PAGEREF _Toc106276051 \h </w:instrText>
        </w:r>
        <w:r w:rsidR="00AD5A22">
          <w:rPr>
            <w:noProof/>
            <w:webHidden/>
          </w:rPr>
        </w:r>
        <w:r w:rsidR="00AD5A22">
          <w:rPr>
            <w:noProof/>
            <w:webHidden/>
          </w:rPr>
          <w:fldChar w:fldCharType="separate"/>
        </w:r>
        <w:r w:rsidR="001475CE">
          <w:rPr>
            <w:noProof/>
            <w:webHidden/>
          </w:rPr>
          <w:t>65</w:t>
        </w:r>
        <w:r w:rsidR="00AD5A22">
          <w:rPr>
            <w:noProof/>
            <w:webHidden/>
          </w:rPr>
          <w:fldChar w:fldCharType="end"/>
        </w:r>
      </w:hyperlink>
    </w:p>
    <w:p w14:paraId="52E4F835" w14:textId="5255740D"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2" w:history="1">
        <w:r w:rsidR="00AD5A22" w:rsidRPr="002F6C94">
          <w:rPr>
            <w:rStyle w:val="Hyperlink"/>
            <w:noProof/>
          </w:rPr>
          <w:t>9.9</w:t>
        </w:r>
        <w:r w:rsidR="00AD5A22">
          <w:rPr>
            <w:rFonts w:asciiTheme="minorHAnsi" w:eastAsiaTheme="minorEastAsia" w:hAnsiTheme="minorHAnsi" w:cstheme="minorBidi"/>
            <w:smallCaps w:val="0"/>
            <w:noProof/>
            <w:sz w:val="22"/>
            <w:szCs w:val="22"/>
          </w:rPr>
          <w:tab/>
        </w:r>
        <w:r w:rsidR="00AD5A22" w:rsidRPr="002F6C94">
          <w:rPr>
            <w:rStyle w:val="Hyperlink"/>
            <w:noProof/>
          </w:rPr>
          <w:t>RULE – LXI Logo</w:t>
        </w:r>
        <w:r w:rsidR="00AD5A22">
          <w:rPr>
            <w:noProof/>
            <w:webHidden/>
          </w:rPr>
          <w:tab/>
        </w:r>
        <w:r w:rsidR="00AD5A22">
          <w:rPr>
            <w:noProof/>
            <w:webHidden/>
          </w:rPr>
          <w:fldChar w:fldCharType="begin"/>
        </w:r>
        <w:r w:rsidR="00AD5A22">
          <w:rPr>
            <w:noProof/>
            <w:webHidden/>
          </w:rPr>
          <w:instrText xml:space="preserve"> PAGEREF _Toc106276052 \h </w:instrText>
        </w:r>
        <w:r w:rsidR="00AD5A22">
          <w:rPr>
            <w:noProof/>
            <w:webHidden/>
          </w:rPr>
        </w:r>
        <w:r w:rsidR="00AD5A22">
          <w:rPr>
            <w:noProof/>
            <w:webHidden/>
          </w:rPr>
          <w:fldChar w:fldCharType="separate"/>
        </w:r>
        <w:r w:rsidR="001475CE">
          <w:rPr>
            <w:noProof/>
            <w:webHidden/>
          </w:rPr>
          <w:t>65</w:t>
        </w:r>
        <w:r w:rsidR="00AD5A22">
          <w:rPr>
            <w:noProof/>
            <w:webHidden/>
          </w:rPr>
          <w:fldChar w:fldCharType="end"/>
        </w:r>
      </w:hyperlink>
    </w:p>
    <w:p w14:paraId="3512D887" w14:textId="6CEAAEED"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3" w:history="1">
        <w:r w:rsidR="00AD5A22" w:rsidRPr="002F6C94">
          <w:rPr>
            <w:rStyle w:val="Hyperlink"/>
            <w:noProof/>
          </w:rPr>
          <w:t>9.10</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LXI Web Interface Example</w:t>
        </w:r>
        <w:r w:rsidR="00AD5A22">
          <w:rPr>
            <w:noProof/>
            <w:webHidden/>
          </w:rPr>
          <w:tab/>
        </w:r>
        <w:r w:rsidR="00AD5A22">
          <w:rPr>
            <w:noProof/>
            <w:webHidden/>
          </w:rPr>
          <w:fldChar w:fldCharType="begin"/>
        </w:r>
        <w:r w:rsidR="00AD5A22">
          <w:rPr>
            <w:noProof/>
            <w:webHidden/>
          </w:rPr>
          <w:instrText xml:space="preserve"> PAGEREF _Toc106276053 \h </w:instrText>
        </w:r>
        <w:r w:rsidR="00AD5A22">
          <w:rPr>
            <w:noProof/>
            <w:webHidden/>
          </w:rPr>
        </w:r>
        <w:r w:rsidR="00AD5A22">
          <w:rPr>
            <w:noProof/>
            <w:webHidden/>
          </w:rPr>
          <w:fldChar w:fldCharType="separate"/>
        </w:r>
        <w:r w:rsidR="001475CE">
          <w:rPr>
            <w:noProof/>
            <w:webHidden/>
          </w:rPr>
          <w:t>65</w:t>
        </w:r>
        <w:r w:rsidR="00AD5A22">
          <w:rPr>
            <w:noProof/>
            <w:webHidden/>
          </w:rPr>
          <w:fldChar w:fldCharType="end"/>
        </w:r>
      </w:hyperlink>
    </w:p>
    <w:p w14:paraId="2F0993A0" w14:textId="456E0BB9"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4" w:history="1">
        <w:r w:rsidR="00AD5A22" w:rsidRPr="002F6C94">
          <w:rPr>
            <w:rStyle w:val="Hyperlink"/>
            <w:noProof/>
          </w:rPr>
          <w:t>9.11</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LXI Device Control Using Web Page</w:t>
        </w:r>
        <w:r w:rsidR="00AD5A22">
          <w:rPr>
            <w:noProof/>
            <w:webHidden/>
          </w:rPr>
          <w:tab/>
        </w:r>
        <w:r w:rsidR="00AD5A22">
          <w:rPr>
            <w:noProof/>
            <w:webHidden/>
          </w:rPr>
          <w:fldChar w:fldCharType="begin"/>
        </w:r>
        <w:r w:rsidR="00AD5A22">
          <w:rPr>
            <w:noProof/>
            <w:webHidden/>
          </w:rPr>
          <w:instrText xml:space="preserve"> PAGEREF _Toc106276054 \h </w:instrText>
        </w:r>
        <w:r w:rsidR="00AD5A22">
          <w:rPr>
            <w:noProof/>
            <w:webHidden/>
          </w:rPr>
        </w:r>
        <w:r w:rsidR="00AD5A22">
          <w:rPr>
            <w:noProof/>
            <w:webHidden/>
          </w:rPr>
          <w:fldChar w:fldCharType="separate"/>
        </w:r>
        <w:r w:rsidR="001475CE">
          <w:rPr>
            <w:noProof/>
            <w:webHidden/>
          </w:rPr>
          <w:t>65</w:t>
        </w:r>
        <w:r w:rsidR="00AD5A22">
          <w:rPr>
            <w:noProof/>
            <w:webHidden/>
          </w:rPr>
          <w:fldChar w:fldCharType="end"/>
        </w:r>
      </w:hyperlink>
    </w:p>
    <w:p w14:paraId="1D714023" w14:textId="75AAD8F4"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5" w:history="1">
        <w:r w:rsidR="00AD5A22" w:rsidRPr="002F6C94">
          <w:rPr>
            <w:rStyle w:val="Hyperlink"/>
            <w:noProof/>
          </w:rPr>
          <w:t>9.12</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Software/Firmware Upgrade Using Web Interface</w:t>
        </w:r>
        <w:r w:rsidR="00AD5A22">
          <w:rPr>
            <w:noProof/>
            <w:webHidden/>
          </w:rPr>
          <w:tab/>
        </w:r>
        <w:r w:rsidR="00AD5A22">
          <w:rPr>
            <w:noProof/>
            <w:webHidden/>
          </w:rPr>
          <w:fldChar w:fldCharType="begin"/>
        </w:r>
        <w:r w:rsidR="00AD5A22">
          <w:rPr>
            <w:noProof/>
            <w:webHidden/>
          </w:rPr>
          <w:instrText xml:space="preserve"> PAGEREF _Toc106276055 \h </w:instrText>
        </w:r>
        <w:r w:rsidR="00AD5A22">
          <w:rPr>
            <w:noProof/>
            <w:webHidden/>
          </w:rPr>
        </w:r>
        <w:r w:rsidR="00AD5A22">
          <w:rPr>
            <w:noProof/>
            <w:webHidden/>
          </w:rPr>
          <w:fldChar w:fldCharType="separate"/>
        </w:r>
        <w:r w:rsidR="001475CE">
          <w:rPr>
            <w:noProof/>
            <w:webHidden/>
          </w:rPr>
          <w:t>66</w:t>
        </w:r>
        <w:r w:rsidR="00AD5A22">
          <w:rPr>
            <w:noProof/>
            <w:webHidden/>
          </w:rPr>
          <w:fldChar w:fldCharType="end"/>
        </w:r>
      </w:hyperlink>
    </w:p>
    <w:p w14:paraId="1CB63E7B" w14:textId="02752BE1"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6" w:history="1">
        <w:r w:rsidR="00AD5A22" w:rsidRPr="002F6C94">
          <w:rPr>
            <w:rStyle w:val="Hyperlink"/>
            <w:noProof/>
          </w:rPr>
          <w:t>9.13</w:t>
        </w:r>
        <w:r w:rsidR="00AD5A22">
          <w:rPr>
            <w:rFonts w:asciiTheme="minorHAnsi" w:eastAsiaTheme="minorEastAsia" w:hAnsiTheme="minorHAnsi" w:cstheme="minorBidi"/>
            <w:smallCaps w:val="0"/>
            <w:noProof/>
            <w:sz w:val="22"/>
            <w:szCs w:val="22"/>
          </w:rPr>
          <w:tab/>
        </w:r>
        <w:r w:rsidR="00AD5A22" w:rsidRPr="002F6C94">
          <w:rPr>
            <w:rStyle w:val="Hyperlink"/>
            <w:noProof/>
          </w:rPr>
          <w:t>Recommendation – LXI Glossary</w:t>
        </w:r>
        <w:r w:rsidR="00AD5A22">
          <w:rPr>
            <w:noProof/>
            <w:webHidden/>
          </w:rPr>
          <w:tab/>
        </w:r>
        <w:r w:rsidR="00AD5A22">
          <w:rPr>
            <w:noProof/>
            <w:webHidden/>
          </w:rPr>
          <w:fldChar w:fldCharType="begin"/>
        </w:r>
        <w:r w:rsidR="00AD5A22">
          <w:rPr>
            <w:noProof/>
            <w:webHidden/>
          </w:rPr>
          <w:instrText xml:space="preserve"> PAGEREF _Toc106276056 \h </w:instrText>
        </w:r>
        <w:r w:rsidR="00AD5A22">
          <w:rPr>
            <w:noProof/>
            <w:webHidden/>
          </w:rPr>
        </w:r>
        <w:r w:rsidR="00AD5A22">
          <w:rPr>
            <w:noProof/>
            <w:webHidden/>
          </w:rPr>
          <w:fldChar w:fldCharType="separate"/>
        </w:r>
        <w:r w:rsidR="001475CE">
          <w:rPr>
            <w:noProof/>
            <w:webHidden/>
          </w:rPr>
          <w:t>66</w:t>
        </w:r>
        <w:r w:rsidR="00AD5A22">
          <w:rPr>
            <w:noProof/>
            <w:webHidden/>
          </w:rPr>
          <w:fldChar w:fldCharType="end"/>
        </w:r>
      </w:hyperlink>
    </w:p>
    <w:p w14:paraId="1687BE44" w14:textId="5FAEF2E4"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7" w:history="1">
        <w:r w:rsidR="00AD5A22" w:rsidRPr="002F6C94">
          <w:rPr>
            <w:rStyle w:val="Hyperlink"/>
            <w:noProof/>
          </w:rPr>
          <w:t>9.14</w:t>
        </w:r>
        <w:r w:rsidR="00AD5A22">
          <w:rPr>
            <w:rFonts w:asciiTheme="minorHAnsi" w:eastAsiaTheme="minorEastAsia" w:hAnsiTheme="minorHAnsi" w:cstheme="minorBidi"/>
            <w:smallCaps w:val="0"/>
            <w:noProof/>
            <w:sz w:val="22"/>
            <w:szCs w:val="22"/>
          </w:rPr>
          <w:tab/>
        </w:r>
        <w:r w:rsidR="00AD5A22" w:rsidRPr="002F6C94">
          <w:rPr>
            <w:rStyle w:val="Hyperlink"/>
            <w:noProof/>
          </w:rPr>
          <w:t>RULE – All URLs Beginning With “LXI” Are Reserved by the LXI Consortium</w:t>
        </w:r>
        <w:r w:rsidR="00AD5A22">
          <w:rPr>
            <w:noProof/>
            <w:webHidden/>
          </w:rPr>
          <w:tab/>
        </w:r>
        <w:r w:rsidR="00AD5A22">
          <w:rPr>
            <w:noProof/>
            <w:webHidden/>
          </w:rPr>
          <w:fldChar w:fldCharType="begin"/>
        </w:r>
        <w:r w:rsidR="00AD5A22">
          <w:rPr>
            <w:noProof/>
            <w:webHidden/>
          </w:rPr>
          <w:instrText xml:space="preserve"> PAGEREF _Toc106276057 \h </w:instrText>
        </w:r>
        <w:r w:rsidR="00AD5A22">
          <w:rPr>
            <w:noProof/>
            <w:webHidden/>
          </w:rPr>
        </w:r>
        <w:r w:rsidR="00AD5A22">
          <w:rPr>
            <w:noProof/>
            <w:webHidden/>
          </w:rPr>
          <w:fldChar w:fldCharType="separate"/>
        </w:r>
        <w:r w:rsidR="001475CE">
          <w:rPr>
            <w:noProof/>
            <w:webHidden/>
          </w:rPr>
          <w:t>66</w:t>
        </w:r>
        <w:r w:rsidR="00AD5A22">
          <w:rPr>
            <w:noProof/>
            <w:webHidden/>
          </w:rPr>
          <w:fldChar w:fldCharType="end"/>
        </w:r>
      </w:hyperlink>
    </w:p>
    <w:p w14:paraId="709AF86A" w14:textId="4DF85ADC" w:rsidR="00AD5A22" w:rsidRDefault="001047FB">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106276058" w:history="1">
        <w:r w:rsidR="00AD5A22" w:rsidRPr="002F6C94">
          <w:rPr>
            <w:rStyle w:val="Hyperlink"/>
            <w:noProof/>
          </w:rPr>
          <w:t>10</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LAN Discovery and Identification</w:t>
        </w:r>
        <w:r w:rsidR="00AD5A22">
          <w:rPr>
            <w:noProof/>
            <w:webHidden/>
          </w:rPr>
          <w:tab/>
        </w:r>
        <w:r w:rsidR="00AD5A22">
          <w:rPr>
            <w:noProof/>
            <w:webHidden/>
          </w:rPr>
          <w:fldChar w:fldCharType="begin"/>
        </w:r>
        <w:r w:rsidR="00AD5A22">
          <w:rPr>
            <w:noProof/>
            <w:webHidden/>
          </w:rPr>
          <w:instrText xml:space="preserve"> PAGEREF _Toc106276058 \h </w:instrText>
        </w:r>
        <w:r w:rsidR="00AD5A22">
          <w:rPr>
            <w:noProof/>
            <w:webHidden/>
          </w:rPr>
        </w:r>
        <w:r w:rsidR="00AD5A22">
          <w:rPr>
            <w:noProof/>
            <w:webHidden/>
          </w:rPr>
          <w:fldChar w:fldCharType="separate"/>
        </w:r>
        <w:r w:rsidR="001475CE">
          <w:rPr>
            <w:noProof/>
            <w:webHidden/>
          </w:rPr>
          <w:t>67</w:t>
        </w:r>
        <w:r w:rsidR="00AD5A22">
          <w:rPr>
            <w:noProof/>
            <w:webHidden/>
          </w:rPr>
          <w:fldChar w:fldCharType="end"/>
        </w:r>
      </w:hyperlink>
    </w:p>
    <w:p w14:paraId="0438DFD1" w14:textId="01AFD139"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59" w:history="1">
        <w:r w:rsidR="00AD5A22" w:rsidRPr="002F6C94">
          <w:rPr>
            <w:rStyle w:val="Hyperlink"/>
            <w:noProof/>
          </w:rPr>
          <w:t>10.2</w:t>
        </w:r>
        <w:r w:rsidR="00AD5A22">
          <w:rPr>
            <w:rFonts w:asciiTheme="minorHAnsi" w:eastAsiaTheme="minorEastAsia" w:hAnsiTheme="minorHAnsi" w:cstheme="minorBidi"/>
            <w:smallCaps w:val="0"/>
            <w:noProof/>
            <w:sz w:val="22"/>
            <w:szCs w:val="22"/>
          </w:rPr>
          <w:tab/>
        </w:r>
        <w:r w:rsidR="00AD5A22" w:rsidRPr="002F6C94">
          <w:rPr>
            <w:rStyle w:val="Hyperlink"/>
            <w:noProof/>
          </w:rPr>
          <w:t>RULE – XML Identification Document</w:t>
        </w:r>
        <w:r w:rsidR="00AD5A22">
          <w:rPr>
            <w:noProof/>
            <w:webHidden/>
          </w:rPr>
          <w:tab/>
        </w:r>
        <w:r w:rsidR="00AD5A22">
          <w:rPr>
            <w:noProof/>
            <w:webHidden/>
          </w:rPr>
          <w:fldChar w:fldCharType="begin"/>
        </w:r>
        <w:r w:rsidR="00AD5A22">
          <w:rPr>
            <w:noProof/>
            <w:webHidden/>
          </w:rPr>
          <w:instrText xml:space="preserve"> PAGEREF _Toc106276059 \h </w:instrText>
        </w:r>
        <w:r w:rsidR="00AD5A22">
          <w:rPr>
            <w:noProof/>
            <w:webHidden/>
          </w:rPr>
        </w:r>
        <w:r w:rsidR="00AD5A22">
          <w:rPr>
            <w:noProof/>
            <w:webHidden/>
          </w:rPr>
          <w:fldChar w:fldCharType="separate"/>
        </w:r>
        <w:r w:rsidR="001475CE">
          <w:rPr>
            <w:noProof/>
            <w:webHidden/>
          </w:rPr>
          <w:t>67</w:t>
        </w:r>
        <w:r w:rsidR="00AD5A22">
          <w:rPr>
            <w:noProof/>
            <w:webHidden/>
          </w:rPr>
          <w:fldChar w:fldCharType="end"/>
        </w:r>
      </w:hyperlink>
    </w:p>
    <w:p w14:paraId="14EEF838" w14:textId="25329FF6"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0" w:history="1">
        <w:r w:rsidR="00AD5A22" w:rsidRPr="002F6C94">
          <w:rPr>
            <w:rStyle w:val="Hyperlink"/>
            <w:noProof/>
          </w:rPr>
          <w:t>10.2.1</w:t>
        </w:r>
        <w:r w:rsidR="00AD5A22">
          <w:rPr>
            <w:rFonts w:asciiTheme="minorHAnsi" w:eastAsiaTheme="minorEastAsia" w:hAnsiTheme="minorHAnsi" w:cstheme="minorBidi"/>
            <w:iCs w:val="0"/>
            <w:noProof/>
            <w:sz w:val="22"/>
            <w:szCs w:val="22"/>
          </w:rPr>
          <w:tab/>
        </w:r>
        <w:r w:rsidR="00AD5A22" w:rsidRPr="002F6C94">
          <w:rPr>
            <w:rStyle w:val="Hyperlink"/>
            <w:noProof/>
          </w:rPr>
          <w:t>Permission – HTTP Redirection</w:t>
        </w:r>
        <w:r w:rsidR="00AD5A22">
          <w:rPr>
            <w:noProof/>
            <w:webHidden/>
          </w:rPr>
          <w:tab/>
        </w:r>
        <w:r w:rsidR="00AD5A22">
          <w:rPr>
            <w:noProof/>
            <w:webHidden/>
          </w:rPr>
          <w:fldChar w:fldCharType="begin"/>
        </w:r>
        <w:r w:rsidR="00AD5A22">
          <w:rPr>
            <w:noProof/>
            <w:webHidden/>
          </w:rPr>
          <w:instrText xml:space="preserve"> PAGEREF _Toc106276060 \h </w:instrText>
        </w:r>
        <w:r w:rsidR="00AD5A22">
          <w:rPr>
            <w:noProof/>
            <w:webHidden/>
          </w:rPr>
        </w:r>
        <w:r w:rsidR="00AD5A22">
          <w:rPr>
            <w:noProof/>
            <w:webHidden/>
          </w:rPr>
          <w:fldChar w:fldCharType="separate"/>
        </w:r>
        <w:r w:rsidR="001475CE">
          <w:rPr>
            <w:noProof/>
            <w:webHidden/>
          </w:rPr>
          <w:t>67</w:t>
        </w:r>
        <w:r w:rsidR="00AD5A22">
          <w:rPr>
            <w:noProof/>
            <w:webHidden/>
          </w:rPr>
          <w:fldChar w:fldCharType="end"/>
        </w:r>
      </w:hyperlink>
    </w:p>
    <w:p w14:paraId="2EB54507" w14:textId="10848B0B"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1" w:history="1">
        <w:r w:rsidR="00AD5A22" w:rsidRPr="002F6C94">
          <w:rPr>
            <w:rStyle w:val="Hyperlink"/>
            <w:noProof/>
          </w:rPr>
          <w:t>10.2.2</w:t>
        </w:r>
        <w:r w:rsidR="00AD5A22">
          <w:rPr>
            <w:rFonts w:asciiTheme="minorHAnsi" w:eastAsiaTheme="minorEastAsia" w:hAnsiTheme="minorHAnsi" w:cstheme="minorBidi"/>
            <w:iCs w:val="0"/>
            <w:noProof/>
            <w:sz w:val="22"/>
            <w:szCs w:val="22"/>
          </w:rPr>
          <w:tab/>
        </w:r>
        <w:r w:rsidR="00AD5A22" w:rsidRPr="002F6C94">
          <w:rPr>
            <w:rStyle w:val="Hyperlink"/>
            <w:noProof/>
          </w:rPr>
          <w:t>RULE – Content Type Header</w:t>
        </w:r>
        <w:r w:rsidR="00AD5A22">
          <w:rPr>
            <w:noProof/>
            <w:webHidden/>
          </w:rPr>
          <w:tab/>
        </w:r>
        <w:r w:rsidR="00AD5A22">
          <w:rPr>
            <w:noProof/>
            <w:webHidden/>
          </w:rPr>
          <w:fldChar w:fldCharType="begin"/>
        </w:r>
        <w:r w:rsidR="00AD5A22">
          <w:rPr>
            <w:noProof/>
            <w:webHidden/>
          </w:rPr>
          <w:instrText xml:space="preserve"> PAGEREF _Toc106276061 \h </w:instrText>
        </w:r>
        <w:r w:rsidR="00AD5A22">
          <w:rPr>
            <w:noProof/>
            <w:webHidden/>
          </w:rPr>
        </w:r>
        <w:r w:rsidR="00AD5A22">
          <w:rPr>
            <w:noProof/>
            <w:webHidden/>
          </w:rPr>
          <w:fldChar w:fldCharType="separate"/>
        </w:r>
        <w:r w:rsidR="001475CE">
          <w:rPr>
            <w:noProof/>
            <w:webHidden/>
          </w:rPr>
          <w:t>67</w:t>
        </w:r>
        <w:r w:rsidR="00AD5A22">
          <w:rPr>
            <w:noProof/>
            <w:webHidden/>
          </w:rPr>
          <w:fldChar w:fldCharType="end"/>
        </w:r>
      </w:hyperlink>
    </w:p>
    <w:p w14:paraId="7B25D85C" w14:textId="1A4973F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2" w:history="1">
        <w:r w:rsidR="00AD5A22" w:rsidRPr="002F6C94">
          <w:rPr>
            <w:rStyle w:val="Hyperlink"/>
            <w:noProof/>
          </w:rPr>
          <w:t>10.2.3</w:t>
        </w:r>
        <w:r w:rsidR="00AD5A22">
          <w:rPr>
            <w:rFonts w:asciiTheme="minorHAnsi" w:eastAsiaTheme="minorEastAsia" w:hAnsiTheme="minorHAnsi" w:cstheme="minorBidi"/>
            <w:iCs w:val="0"/>
            <w:noProof/>
            <w:sz w:val="22"/>
            <w:szCs w:val="22"/>
          </w:rPr>
          <w:tab/>
        </w:r>
        <w:r w:rsidR="00AD5A22" w:rsidRPr="002F6C94">
          <w:rPr>
            <w:rStyle w:val="Hyperlink"/>
            <w:noProof/>
          </w:rPr>
          <w:t>RULE – Schema Location Attribute</w:t>
        </w:r>
        <w:r w:rsidR="00AD5A22">
          <w:rPr>
            <w:noProof/>
            <w:webHidden/>
          </w:rPr>
          <w:tab/>
        </w:r>
        <w:r w:rsidR="00AD5A22">
          <w:rPr>
            <w:noProof/>
            <w:webHidden/>
          </w:rPr>
          <w:fldChar w:fldCharType="begin"/>
        </w:r>
        <w:r w:rsidR="00AD5A22">
          <w:rPr>
            <w:noProof/>
            <w:webHidden/>
          </w:rPr>
          <w:instrText xml:space="preserve"> PAGEREF _Toc106276062 \h </w:instrText>
        </w:r>
        <w:r w:rsidR="00AD5A22">
          <w:rPr>
            <w:noProof/>
            <w:webHidden/>
          </w:rPr>
        </w:r>
        <w:r w:rsidR="00AD5A22">
          <w:rPr>
            <w:noProof/>
            <w:webHidden/>
          </w:rPr>
          <w:fldChar w:fldCharType="separate"/>
        </w:r>
        <w:r w:rsidR="001475CE">
          <w:rPr>
            <w:noProof/>
            <w:webHidden/>
          </w:rPr>
          <w:t>67</w:t>
        </w:r>
        <w:r w:rsidR="00AD5A22">
          <w:rPr>
            <w:noProof/>
            <w:webHidden/>
          </w:rPr>
          <w:fldChar w:fldCharType="end"/>
        </w:r>
      </w:hyperlink>
    </w:p>
    <w:p w14:paraId="75EA31D0" w14:textId="09C6531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3" w:history="1">
        <w:r w:rsidR="00AD5A22" w:rsidRPr="002F6C94">
          <w:rPr>
            <w:rStyle w:val="Hyperlink"/>
            <w:noProof/>
          </w:rPr>
          <w:t>10.2.4</w:t>
        </w:r>
        <w:r w:rsidR="00AD5A22">
          <w:rPr>
            <w:rFonts w:asciiTheme="minorHAnsi" w:eastAsiaTheme="minorEastAsia" w:hAnsiTheme="minorHAnsi" w:cstheme="minorBidi"/>
            <w:iCs w:val="0"/>
            <w:noProof/>
            <w:sz w:val="22"/>
            <w:szCs w:val="22"/>
          </w:rPr>
          <w:tab/>
        </w:r>
        <w:r w:rsidR="00AD5A22" w:rsidRPr="002F6C94">
          <w:rPr>
            <w:rStyle w:val="Hyperlink"/>
            <w:noProof/>
          </w:rPr>
          <w:t>RULE – Connected Device URLs</w:t>
        </w:r>
        <w:r w:rsidR="00AD5A22">
          <w:rPr>
            <w:noProof/>
            <w:webHidden/>
          </w:rPr>
          <w:tab/>
        </w:r>
        <w:r w:rsidR="00AD5A22">
          <w:rPr>
            <w:noProof/>
            <w:webHidden/>
          </w:rPr>
          <w:fldChar w:fldCharType="begin"/>
        </w:r>
        <w:r w:rsidR="00AD5A22">
          <w:rPr>
            <w:noProof/>
            <w:webHidden/>
          </w:rPr>
          <w:instrText xml:space="preserve"> PAGEREF _Toc106276063 \h </w:instrText>
        </w:r>
        <w:r w:rsidR="00AD5A22">
          <w:rPr>
            <w:noProof/>
            <w:webHidden/>
          </w:rPr>
        </w:r>
        <w:r w:rsidR="00AD5A22">
          <w:rPr>
            <w:noProof/>
            <w:webHidden/>
          </w:rPr>
          <w:fldChar w:fldCharType="separate"/>
        </w:r>
        <w:r w:rsidR="001475CE">
          <w:rPr>
            <w:noProof/>
            <w:webHidden/>
          </w:rPr>
          <w:t>67</w:t>
        </w:r>
        <w:r w:rsidR="00AD5A22">
          <w:rPr>
            <w:noProof/>
            <w:webHidden/>
          </w:rPr>
          <w:fldChar w:fldCharType="end"/>
        </w:r>
      </w:hyperlink>
    </w:p>
    <w:p w14:paraId="3485E416" w14:textId="42930CE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4" w:history="1">
        <w:r w:rsidR="00AD5A22" w:rsidRPr="002F6C94">
          <w:rPr>
            <w:rStyle w:val="Hyperlink"/>
            <w:noProof/>
          </w:rPr>
          <w:t>10.2.5</w:t>
        </w:r>
        <w:r w:rsidR="00AD5A22">
          <w:rPr>
            <w:rFonts w:asciiTheme="minorHAnsi" w:eastAsiaTheme="minorEastAsia" w:hAnsiTheme="minorHAnsi" w:cstheme="minorBidi"/>
            <w:iCs w:val="0"/>
            <w:noProof/>
            <w:sz w:val="22"/>
            <w:szCs w:val="22"/>
          </w:rPr>
          <w:tab/>
        </w:r>
        <w:r w:rsidR="00AD5A22" w:rsidRPr="002F6C94">
          <w:rPr>
            <w:rStyle w:val="Hyperlink"/>
            <w:noProof/>
          </w:rPr>
          <w:t>RULE – LXI Extended Function Elements</w:t>
        </w:r>
        <w:r w:rsidR="00AD5A22">
          <w:rPr>
            <w:noProof/>
            <w:webHidden/>
          </w:rPr>
          <w:tab/>
        </w:r>
        <w:r w:rsidR="00AD5A22">
          <w:rPr>
            <w:noProof/>
            <w:webHidden/>
          </w:rPr>
          <w:fldChar w:fldCharType="begin"/>
        </w:r>
        <w:r w:rsidR="00AD5A22">
          <w:rPr>
            <w:noProof/>
            <w:webHidden/>
          </w:rPr>
          <w:instrText xml:space="preserve"> PAGEREF _Toc106276064 \h </w:instrText>
        </w:r>
        <w:r w:rsidR="00AD5A22">
          <w:rPr>
            <w:noProof/>
            <w:webHidden/>
          </w:rPr>
        </w:r>
        <w:r w:rsidR="00AD5A22">
          <w:rPr>
            <w:noProof/>
            <w:webHidden/>
          </w:rPr>
          <w:fldChar w:fldCharType="separate"/>
        </w:r>
        <w:r w:rsidR="001475CE">
          <w:rPr>
            <w:noProof/>
            <w:webHidden/>
          </w:rPr>
          <w:t>68</w:t>
        </w:r>
        <w:r w:rsidR="00AD5A22">
          <w:rPr>
            <w:noProof/>
            <w:webHidden/>
          </w:rPr>
          <w:fldChar w:fldCharType="end"/>
        </w:r>
      </w:hyperlink>
    </w:p>
    <w:p w14:paraId="0F8BECA6" w14:textId="5111E342"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65" w:history="1">
        <w:r w:rsidR="00AD5A22" w:rsidRPr="002F6C94">
          <w:rPr>
            <w:rStyle w:val="Hyperlink"/>
            <w:noProof/>
          </w:rPr>
          <w:t>10.3</w:t>
        </w:r>
        <w:r w:rsidR="00AD5A22">
          <w:rPr>
            <w:rFonts w:asciiTheme="minorHAnsi" w:eastAsiaTheme="minorEastAsia" w:hAnsiTheme="minorHAnsi" w:cstheme="minorBidi"/>
            <w:smallCaps w:val="0"/>
            <w:noProof/>
            <w:sz w:val="22"/>
            <w:szCs w:val="22"/>
          </w:rPr>
          <w:tab/>
        </w:r>
        <w:r w:rsidR="00AD5A22" w:rsidRPr="002F6C94">
          <w:rPr>
            <w:rStyle w:val="Hyperlink"/>
            <w:noProof/>
          </w:rPr>
          <w:t>RULE – Support mDNS</w:t>
        </w:r>
        <w:r w:rsidR="00AD5A22">
          <w:rPr>
            <w:noProof/>
            <w:webHidden/>
          </w:rPr>
          <w:tab/>
        </w:r>
        <w:r w:rsidR="00AD5A22">
          <w:rPr>
            <w:noProof/>
            <w:webHidden/>
          </w:rPr>
          <w:fldChar w:fldCharType="begin"/>
        </w:r>
        <w:r w:rsidR="00AD5A22">
          <w:rPr>
            <w:noProof/>
            <w:webHidden/>
          </w:rPr>
          <w:instrText xml:space="preserve"> PAGEREF _Toc106276065 \h </w:instrText>
        </w:r>
        <w:r w:rsidR="00AD5A22">
          <w:rPr>
            <w:noProof/>
            <w:webHidden/>
          </w:rPr>
        </w:r>
        <w:r w:rsidR="00AD5A22">
          <w:rPr>
            <w:noProof/>
            <w:webHidden/>
          </w:rPr>
          <w:fldChar w:fldCharType="separate"/>
        </w:r>
        <w:r w:rsidR="001475CE">
          <w:rPr>
            <w:noProof/>
            <w:webHidden/>
          </w:rPr>
          <w:t>69</w:t>
        </w:r>
        <w:r w:rsidR="00AD5A22">
          <w:rPr>
            <w:noProof/>
            <w:webHidden/>
          </w:rPr>
          <w:fldChar w:fldCharType="end"/>
        </w:r>
      </w:hyperlink>
    </w:p>
    <w:p w14:paraId="060248D1" w14:textId="0DA00AC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6" w:history="1">
        <w:r w:rsidR="00AD5A22" w:rsidRPr="002F6C94">
          <w:rPr>
            <w:rStyle w:val="Hyperlink"/>
            <w:noProof/>
          </w:rPr>
          <w:t>10.3.1</w:t>
        </w:r>
        <w:r w:rsidR="00AD5A22">
          <w:rPr>
            <w:rFonts w:asciiTheme="minorHAnsi" w:eastAsiaTheme="minorEastAsia" w:hAnsiTheme="minorHAnsi" w:cstheme="minorBidi"/>
            <w:iCs w:val="0"/>
            <w:noProof/>
            <w:sz w:val="22"/>
            <w:szCs w:val="22"/>
          </w:rPr>
          <w:tab/>
        </w:r>
        <w:r w:rsidR="00AD5A22" w:rsidRPr="002F6C94">
          <w:rPr>
            <w:rStyle w:val="Hyperlink"/>
            <w:noProof/>
          </w:rPr>
          <w:t>RULE – Claiming Hostnames</w:t>
        </w:r>
        <w:r w:rsidR="00AD5A22">
          <w:rPr>
            <w:noProof/>
            <w:webHidden/>
          </w:rPr>
          <w:tab/>
        </w:r>
        <w:r w:rsidR="00AD5A22">
          <w:rPr>
            <w:noProof/>
            <w:webHidden/>
          </w:rPr>
          <w:fldChar w:fldCharType="begin"/>
        </w:r>
        <w:r w:rsidR="00AD5A22">
          <w:rPr>
            <w:noProof/>
            <w:webHidden/>
          </w:rPr>
          <w:instrText xml:space="preserve"> PAGEREF _Toc106276066 \h </w:instrText>
        </w:r>
        <w:r w:rsidR="00AD5A22">
          <w:rPr>
            <w:noProof/>
            <w:webHidden/>
          </w:rPr>
        </w:r>
        <w:r w:rsidR="00AD5A22">
          <w:rPr>
            <w:noProof/>
            <w:webHidden/>
          </w:rPr>
          <w:fldChar w:fldCharType="separate"/>
        </w:r>
        <w:r w:rsidR="001475CE">
          <w:rPr>
            <w:noProof/>
            <w:webHidden/>
          </w:rPr>
          <w:t>69</w:t>
        </w:r>
        <w:r w:rsidR="00AD5A22">
          <w:rPr>
            <w:noProof/>
            <w:webHidden/>
          </w:rPr>
          <w:fldChar w:fldCharType="end"/>
        </w:r>
      </w:hyperlink>
    </w:p>
    <w:p w14:paraId="20B0295C" w14:textId="029668E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7" w:history="1">
        <w:r w:rsidR="00AD5A22" w:rsidRPr="002F6C94">
          <w:rPr>
            <w:rStyle w:val="Hyperlink"/>
            <w:noProof/>
          </w:rPr>
          <w:t>10.3.2</w:t>
        </w:r>
        <w:r w:rsidR="00AD5A22">
          <w:rPr>
            <w:rFonts w:asciiTheme="minorHAnsi" w:eastAsiaTheme="minorEastAsia" w:hAnsiTheme="minorHAnsi" w:cstheme="minorBidi"/>
            <w:iCs w:val="0"/>
            <w:noProof/>
            <w:sz w:val="22"/>
            <w:szCs w:val="22"/>
          </w:rPr>
          <w:tab/>
        </w:r>
        <w:r w:rsidR="00AD5A22" w:rsidRPr="002F6C94">
          <w:rPr>
            <w:rStyle w:val="Hyperlink"/>
            <w:noProof/>
          </w:rPr>
          <w:t>Recommendation – Default mDNS Hostname</w:t>
        </w:r>
        <w:r w:rsidR="00AD5A22">
          <w:rPr>
            <w:noProof/>
            <w:webHidden/>
          </w:rPr>
          <w:tab/>
        </w:r>
        <w:r w:rsidR="00AD5A22">
          <w:rPr>
            <w:noProof/>
            <w:webHidden/>
          </w:rPr>
          <w:fldChar w:fldCharType="begin"/>
        </w:r>
        <w:r w:rsidR="00AD5A22">
          <w:rPr>
            <w:noProof/>
            <w:webHidden/>
          </w:rPr>
          <w:instrText xml:space="preserve"> PAGEREF _Toc106276067 \h </w:instrText>
        </w:r>
        <w:r w:rsidR="00AD5A22">
          <w:rPr>
            <w:noProof/>
            <w:webHidden/>
          </w:rPr>
        </w:r>
        <w:r w:rsidR="00AD5A22">
          <w:rPr>
            <w:noProof/>
            <w:webHidden/>
          </w:rPr>
          <w:fldChar w:fldCharType="separate"/>
        </w:r>
        <w:r w:rsidR="001475CE">
          <w:rPr>
            <w:noProof/>
            <w:webHidden/>
          </w:rPr>
          <w:t>69</w:t>
        </w:r>
        <w:r w:rsidR="00AD5A22">
          <w:rPr>
            <w:noProof/>
            <w:webHidden/>
          </w:rPr>
          <w:fldChar w:fldCharType="end"/>
        </w:r>
      </w:hyperlink>
    </w:p>
    <w:p w14:paraId="212F6113" w14:textId="2D209EA2"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8" w:history="1">
        <w:r w:rsidR="00AD5A22" w:rsidRPr="002F6C94">
          <w:rPr>
            <w:rStyle w:val="Hyperlink"/>
            <w:noProof/>
          </w:rPr>
          <w:t>10.3.3</w:t>
        </w:r>
        <w:r w:rsidR="00AD5A22">
          <w:rPr>
            <w:rFonts w:asciiTheme="minorHAnsi" w:eastAsiaTheme="minorEastAsia" w:hAnsiTheme="minorHAnsi" w:cstheme="minorBidi"/>
            <w:iCs w:val="0"/>
            <w:noProof/>
            <w:sz w:val="22"/>
            <w:szCs w:val="22"/>
          </w:rPr>
          <w:tab/>
        </w:r>
        <w:r w:rsidR="00AD5A22" w:rsidRPr="002F6C94">
          <w:rPr>
            <w:rStyle w:val="Hyperlink"/>
            <w:noProof/>
          </w:rPr>
          <w:t>RULE – Dynamic DNS Update and mDNS Hostname</w:t>
        </w:r>
        <w:r w:rsidR="00AD5A22">
          <w:rPr>
            <w:noProof/>
            <w:webHidden/>
          </w:rPr>
          <w:tab/>
        </w:r>
        <w:r w:rsidR="00AD5A22">
          <w:rPr>
            <w:noProof/>
            <w:webHidden/>
          </w:rPr>
          <w:fldChar w:fldCharType="begin"/>
        </w:r>
        <w:r w:rsidR="00AD5A22">
          <w:rPr>
            <w:noProof/>
            <w:webHidden/>
          </w:rPr>
          <w:instrText xml:space="preserve"> PAGEREF _Toc106276068 \h </w:instrText>
        </w:r>
        <w:r w:rsidR="00AD5A22">
          <w:rPr>
            <w:noProof/>
            <w:webHidden/>
          </w:rPr>
        </w:r>
        <w:r w:rsidR="00AD5A22">
          <w:rPr>
            <w:noProof/>
            <w:webHidden/>
          </w:rPr>
          <w:fldChar w:fldCharType="separate"/>
        </w:r>
        <w:r w:rsidR="001475CE">
          <w:rPr>
            <w:noProof/>
            <w:webHidden/>
          </w:rPr>
          <w:t>69</w:t>
        </w:r>
        <w:r w:rsidR="00AD5A22">
          <w:rPr>
            <w:noProof/>
            <w:webHidden/>
          </w:rPr>
          <w:fldChar w:fldCharType="end"/>
        </w:r>
      </w:hyperlink>
    </w:p>
    <w:p w14:paraId="31ABE7A6" w14:textId="5DC31BB3"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69" w:history="1">
        <w:r w:rsidR="00AD5A22" w:rsidRPr="002F6C94">
          <w:rPr>
            <w:rStyle w:val="Hyperlink"/>
            <w:noProof/>
          </w:rPr>
          <w:t>10.3.4</w:t>
        </w:r>
        <w:r w:rsidR="00AD5A22">
          <w:rPr>
            <w:rFonts w:asciiTheme="minorHAnsi" w:eastAsiaTheme="minorEastAsia" w:hAnsiTheme="minorHAnsi" w:cstheme="minorBidi"/>
            <w:iCs w:val="0"/>
            <w:noProof/>
            <w:sz w:val="22"/>
            <w:szCs w:val="22"/>
          </w:rPr>
          <w:tab/>
        </w:r>
        <w:r w:rsidR="00AD5A22" w:rsidRPr="002F6C94">
          <w:rPr>
            <w:rStyle w:val="Hyperlink"/>
            <w:noProof/>
          </w:rPr>
          <w:t>RULE – DHCP “Host Name” Option and mDNS Hostname</w:t>
        </w:r>
        <w:r w:rsidR="00AD5A22">
          <w:rPr>
            <w:noProof/>
            <w:webHidden/>
          </w:rPr>
          <w:tab/>
        </w:r>
        <w:r w:rsidR="00AD5A22">
          <w:rPr>
            <w:noProof/>
            <w:webHidden/>
          </w:rPr>
          <w:fldChar w:fldCharType="begin"/>
        </w:r>
        <w:r w:rsidR="00AD5A22">
          <w:rPr>
            <w:noProof/>
            <w:webHidden/>
          </w:rPr>
          <w:instrText xml:space="preserve"> PAGEREF _Toc106276069 \h </w:instrText>
        </w:r>
        <w:r w:rsidR="00AD5A22">
          <w:rPr>
            <w:noProof/>
            <w:webHidden/>
          </w:rPr>
        </w:r>
        <w:r w:rsidR="00AD5A22">
          <w:rPr>
            <w:noProof/>
            <w:webHidden/>
          </w:rPr>
          <w:fldChar w:fldCharType="separate"/>
        </w:r>
        <w:r w:rsidR="001475CE">
          <w:rPr>
            <w:noProof/>
            <w:webHidden/>
          </w:rPr>
          <w:t>69</w:t>
        </w:r>
        <w:r w:rsidR="00AD5A22">
          <w:rPr>
            <w:noProof/>
            <w:webHidden/>
          </w:rPr>
          <w:fldChar w:fldCharType="end"/>
        </w:r>
      </w:hyperlink>
    </w:p>
    <w:p w14:paraId="2AE2ABAA" w14:textId="2A7282FE"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70" w:history="1">
        <w:r w:rsidR="00AD5A22" w:rsidRPr="002F6C94">
          <w:rPr>
            <w:rStyle w:val="Hyperlink"/>
            <w:noProof/>
          </w:rPr>
          <w:t>10.4</w:t>
        </w:r>
        <w:r w:rsidR="00AD5A22">
          <w:rPr>
            <w:rFonts w:asciiTheme="minorHAnsi" w:eastAsiaTheme="minorEastAsia" w:hAnsiTheme="minorHAnsi" w:cstheme="minorBidi"/>
            <w:smallCaps w:val="0"/>
            <w:noProof/>
            <w:sz w:val="22"/>
            <w:szCs w:val="22"/>
          </w:rPr>
          <w:tab/>
        </w:r>
        <w:r w:rsidR="00AD5A22" w:rsidRPr="002F6C94">
          <w:rPr>
            <w:rStyle w:val="Hyperlink"/>
            <w:noProof/>
          </w:rPr>
          <w:t>RULE – Support mDNS Service Discovery</w:t>
        </w:r>
        <w:r w:rsidR="00AD5A22">
          <w:rPr>
            <w:noProof/>
            <w:webHidden/>
          </w:rPr>
          <w:tab/>
        </w:r>
        <w:r w:rsidR="00AD5A22">
          <w:rPr>
            <w:noProof/>
            <w:webHidden/>
          </w:rPr>
          <w:fldChar w:fldCharType="begin"/>
        </w:r>
        <w:r w:rsidR="00AD5A22">
          <w:rPr>
            <w:noProof/>
            <w:webHidden/>
          </w:rPr>
          <w:instrText xml:space="preserve"> PAGEREF _Toc106276070 \h </w:instrText>
        </w:r>
        <w:r w:rsidR="00AD5A22">
          <w:rPr>
            <w:noProof/>
            <w:webHidden/>
          </w:rPr>
        </w:r>
        <w:r w:rsidR="00AD5A22">
          <w:rPr>
            <w:noProof/>
            <w:webHidden/>
          </w:rPr>
          <w:fldChar w:fldCharType="separate"/>
        </w:r>
        <w:r w:rsidR="001475CE">
          <w:rPr>
            <w:noProof/>
            <w:webHidden/>
          </w:rPr>
          <w:t>69</w:t>
        </w:r>
        <w:r w:rsidR="00AD5A22">
          <w:rPr>
            <w:noProof/>
            <w:webHidden/>
          </w:rPr>
          <w:fldChar w:fldCharType="end"/>
        </w:r>
      </w:hyperlink>
    </w:p>
    <w:p w14:paraId="54E062DC" w14:textId="677EBA95"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71" w:history="1">
        <w:r w:rsidR="00AD5A22" w:rsidRPr="002F6C94">
          <w:rPr>
            <w:rStyle w:val="Hyperlink"/>
            <w:noProof/>
          </w:rPr>
          <w:t>10.4.1</w:t>
        </w:r>
        <w:r w:rsidR="00AD5A22">
          <w:rPr>
            <w:rFonts w:asciiTheme="minorHAnsi" w:eastAsiaTheme="minorEastAsia" w:hAnsiTheme="minorHAnsi" w:cstheme="minorBidi"/>
            <w:iCs w:val="0"/>
            <w:noProof/>
            <w:sz w:val="22"/>
            <w:szCs w:val="22"/>
          </w:rPr>
          <w:tab/>
        </w:r>
        <w:r w:rsidR="00AD5A22" w:rsidRPr="002F6C94">
          <w:rPr>
            <w:rStyle w:val="Hyperlink"/>
            <w:noProof/>
          </w:rPr>
          <w:t>RULE – Claiming Service Name</w:t>
        </w:r>
        <w:r w:rsidR="00AD5A22">
          <w:rPr>
            <w:noProof/>
            <w:webHidden/>
          </w:rPr>
          <w:tab/>
        </w:r>
        <w:r w:rsidR="00AD5A22">
          <w:rPr>
            <w:noProof/>
            <w:webHidden/>
          </w:rPr>
          <w:fldChar w:fldCharType="begin"/>
        </w:r>
        <w:r w:rsidR="00AD5A22">
          <w:rPr>
            <w:noProof/>
            <w:webHidden/>
          </w:rPr>
          <w:instrText xml:space="preserve"> PAGEREF _Toc106276071 \h </w:instrText>
        </w:r>
        <w:r w:rsidR="00AD5A22">
          <w:rPr>
            <w:noProof/>
            <w:webHidden/>
          </w:rPr>
        </w:r>
        <w:r w:rsidR="00AD5A22">
          <w:rPr>
            <w:noProof/>
            <w:webHidden/>
          </w:rPr>
          <w:fldChar w:fldCharType="separate"/>
        </w:r>
        <w:r w:rsidR="001475CE">
          <w:rPr>
            <w:noProof/>
            <w:webHidden/>
          </w:rPr>
          <w:t>70</w:t>
        </w:r>
        <w:r w:rsidR="00AD5A22">
          <w:rPr>
            <w:noProof/>
            <w:webHidden/>
          </w:rPr>
          <w:fldChar w:fldCharType="end"/>
        </w:r>
      </w:hyperlink>
    </w:p>
    <w:p w14:paraId="3F3D846A" w14:textId="4D1C5DD8"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72" w:history="1">
        <w:r w:rsidR="00AD5A22" w:rsidRPr="002F6C94">
          <w:rPr>
            <w:rStyle w:val="Hyperlink"/>
            <w:noProof/>
          </w:rPr>
          <w:t>10.4.2</w:t>
        </w:r>
        <w:r w:rsidR="00AD5A22">
          <w:rPr>
            <w:rFonts w:asciiTheme="minorHAnsi" w:eastAsiaTheme="minorEastAsia" w:hAnsiTheme="minorHAnsi" w:cstheme="minorBidi"/>
            <w:iCs w:val="0"/>
            <w:noProof/>
            <w:sz w:val="22"/>
            <w:szCs w:val="22"/>
          </w:rPr>
          <w:tab/>
        </w:r>
        <w:r w:rsidR="00AD5A22" w:rsidRPr="002F6C94">
          <w:rPr>
            <w:rStyle w:val="Hyperlink"/>
            <w:noProof/>
          </w:rPr>
          <w:t>RULE – Single Service Instance Name for LXI Defined Services</w:t>
        </w:r>
        <w:r w:rsidR="00AD5A22">
          <w:rPr>
            <w:noProof/>
            <w:webHidden/>
          </w:rPr>
          <w:tab/>
        </w:r>
        <w:r w:rsidR="00AD5A22">
          <w:rPr>
            <w:noProof/>
            <w:webHidden/>
          </w:rPr>
          <w:fldChar w:fldCharType="begin"/>
        </w:r>
        <w:r w:rsidR="00AD5A22">
          <w:rPr>
            <w:noProof/>
            <w:webHidden/>
          </w:rPr>
          <w:instrText xml:space="preserve"> PAGEREF _Toc106276072 \h </w:instrText>
        </w:r>
        <w:r w:rsidR="00AD5A22">
          <w:rPr>
            <w:noProof/>
            <w:webHidden/>
          </w:rPr>
        </w:r>
        <w:r w:rsidR="00AD5A22">
          <w:rPr>
            <w:noProof/>
            <w:webHidden/>
          </w:rPr>
          <w:fldChar w:fldCharType="separate"/>
        </w:r>
        <w:r w:rsidR="001475CE">
          <w:rPr>
            <w:noProof/>
            <w:webHidden/>
          </w:rPr>
          <w:t>70</w:t>
        </w:r>
        <w:r w:rsidR="00AD5A22">
          <w:rPr>
            <w:noProof/>
            <w:webHidden/>
          </w:rPr>
          <w:fldChar w:fldCharType="end"/>
        </w:r>
      </w:hyperlink>
    </w:p>
    <w:p w14:paraId="360D9EF7" w14:textId="1020013C"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73" w:history="1">
        <w:r w:rsidR="00AD5A22" w:rsidRPr="002F6C94">
          <w:rPr>
            <w:rStyle w:val="Hyperlink"/>
            <w:noProof/>
          </w:rPr>
          <w:t>10.4.3</w:t>
        </w:r>
        <w:r w:rsidR="00AD5A22">
          <w:rPr>
            <w:rFonts w:asciiTheme="minorHAnsi" w:eastAsiaTheme="minorEastAsia" w:hAnsiTheme="minorHAnsi" w:cstheme="minorBidi"/>
            <w:iCs w:val="0"/>
            <w:noProof/>
            <w:sz w:val="22"/>
            <w:szCs w:val="22"/>
          </w:rPr>
          <w:tab/>
        </w:r>
        <w:r w:rsidR="00AD5A22" w:rsidRPr="002F6C94">
          <w:rPr>
            <w:rStyle w:val="Hyperlink"/>
            <w:noProof/>
          </w:rPr>
          <w:t>Rule - Required Service Advertisements and TXT Record Keys</w:t>
        </w:r>
        <w:r w:rsidR="00AD5A22">
          <w:rPr>
            <w:noProof/>
            <w:webHidden/>
          </w:rPr>
          <w:tab/>
        </w:r>
        <w:r w:rsidR="00AD5A22">
          <w:rPr>
            <w:noProof/>
            <w:webHidden/>
          </w:rPr>
          <w:fldChar w:fldCharType="begin"/>
        </w:r>
        <w:r w:rsidR="00AD5A22">
          <w:rPr>
            <w:noProof/>
            <w:webHidden/>
          </w:rPr>
          <w:instrText xml:space="preserve"> PAGEREF _Toc106276073 \h </w:instrText>
        </w:r>
        <w:r w:rsidR="00AD5A22">
          <w:rPr>
            <w:noProof/>
            <w:webHidden/>
          </w:rPr>
        </w:r>
        <w:r w:rsidR="00AD5A22">
          <w:rPr>
            <w:noProof/>
            <w:webHidden/>
          </w:rPr>
          <w:fldChar w:fldCharType="separate"/>
        </w:r>
        <w:r w:rsidR="001475CE">
          <w:rPr>
            <w:noProof/>
            <w:webHidden/>
          </w:rPr>
          <w:t>70</w:t>
        </w:r>
        <w:r w:rsidR="00AD5A22">
          <w:rPr>
            <w:noProof/>
            <w:webHidden/>
          </w:rPr>
          <w:fldChar w:fldCharType="end"/>
        </w:r>
      </w:hyperlink>
    </w:p>
    <w:p w14:paraId="43983602" w14:textId="364700A2"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74" w:history="1">
        <w:r w:rsidR="00AD5A22" w:rsidRPr="002F6C94">
          <w:rPr>
            <w:rStyle w:val="Hyperlink"/>
            <w:noProof/>
          </w:rPr>
          <w:t>10.5</w:t>
        </w:r>
        <w:r w:rsidR="00AD5A22">
          <w:rPr>
            <w:rFonts w:asciiTheme="minorHAnsi" w:eastAsiaTheme="minorEastAsia" w:hAnsiTheme="minorHAnsi" w:cstheme="minorBidi"/>
            <w:smallCaps w:val="0"/>
            <w:noProof/>
            <w:sz w:val="22"/>
            <w:szCs w:val="22"/>
          </w:rPr>
          <w:tab/>
        </w:r>
        <w:r w:rsidR="00AD5A22" w:rsidRPr="002F6C94">
          <w:rPr>
            <w:rStyle w:val="Hyperlink"/>
            <w:noProof/>
          </w:rPr>
          <w:t>RULE – mDNS and DNS-SD Enabled by Default</w:t>
        </w:r>
        <w:r w:rsidR="00AD5A22">
          <w:rPr>
            <w:noProof/>
            <w:webHidden/>
          </w:rPr>
          <w:tab/>
        </w:r>
        <w:r w:rsidR="00AD5A22">
          <w:rPr>
            <w:noProof/>
            <w:webHidden/>
          </w:rPr>
          <w:fldChar w:fldCharType="begin"/>
        </w:r>
        <w:r w:rsidR="00AD5A22">
          <w:rPr>
            <w:noProof/>
            <w:webHidden/>
          </w:rPr>
          <w:instrText xml:space="preserve"> PAGEREF _Toc106276074 \h </w:instrText>
        </w:r>
        <w:r w:rsidR="00AD5A22">
          <w:rPr>
            <w:noProof/>
            <w:webHidden/>
          </w:rPr>
        </w:r>
        <w:r w:rsidR="00AD5A22">
          <w:rPr>
            <w:noProof/>
            <w:webHidden/>
          </w:rPr>
          <w:fldChar w:fldCharType="separate"/>
        </w:r>
        <w:r w:rsidR="001475CE">
          <w:rPr>
            <w:noProof/>
            <w:webHidden/>
          </w:rPr>
          <w:t>74</w:t>
        </w:r>
        <w:r w:rsidR="00AD5A22">
          <w:rPr>
            <w:noProof/>
            <w:webHidden/>
          </w:rPr>
          <w:fldChar w:fldCharType="end"/>
        </w:r>
      </w:hyperlink>
    </w:p>
    <w:p w14:paraId="415CC11E" w14:textId="01628C27"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75" w:history="1">
        <w:r w:rsidR="00AD5A22" w:rsidRPr="002F6C94">
          <w:rPr>
            <w:rStyle w:val="Hyperlink"/>
            <w:noProof/>
          </w:rPr>
          <w:t>10.5.1</w:t>
        </w:r>
        <w:r w:rsidR="00AD5A22">
          <w:rPr>
            <w:rFonts w:asciiTheme="minorHAnsi" w:eastAsiaTheme="minorEastAsia" w:hAnsiTheme="minorHAnsi" w:cstheme="minorBidi"/>
            <w:iCs w:val="0"/>
            <w:noProof/>
            <w:sz w:val="22"/>
            <w:szCs w:val="22"/>
          </w:rPr>
          <w:tab/>
        </w:r>
        <w:r w:rsidR="00AD5A22" w:rsidRPr="002F6C94">
          <w:rPr>
            <w:rStyle w:val="Hyperlink"/>
            <w:noProof/>
          </w:rPr>
          <w:t>RULE – mDNS and DNS-SD Enabled by LAN Configuration Initialize (LCI)</w:t>
        </w:r>
        <w:r w:rsidR="00AD5A22">
          <w:rPr>
            <w:noProof/>
            <w:webHidden/>
          </w:rPr>
          <w:tab/>
        </w:r>
        <w:r w:rsidR="00AD5A22">
          <w:rPr>
            <w:noProof/>
            <w:webHidden/>
          </w:rPr>
          <w:fldChar w:fldCharType="begin"/>
        </w:r>
        <w:r w:rsidR="00AD5A22">
          <w:rPr>
            <w:noProof/>
            <w:webHidden/>
          </w:rPr>
          <w:instrText xml:space="preserve"> PAGEREF _Toc106276075 \h </w:instrText>
        </w:r>
        <w:r w:rsidR="00AD5A22">
          <w:rPr>
            <w:noProof/>
            <w:webHidden/>
          </w:rPr>
        </w:r>
        <w:r w:rsidR="00AD5A22">
          <w:rPr>
            <w:noProof/>
            <w:webHidden/>
          </w:rPr>
          <w:fldChar w:fldCharType="separate"/>
        </w:r>
        <w:r w:rsidR="001475CE">
          <w:rPr>
            <w:noProof/>
            <w:webHidden/>
          </w:rPr>
          <w:t>74</w:t>
        </w:r>
        <w:r w:rsidR="00AD5A22">
          <w:rPr>
            <w:noProof/>
            <w:webHidden/>
          </w:rPr>
          <w:fldChar w:fldCharType="end"/>
        </w:r>
      </w:hyperlink>
    </w:p>
    <w:p w14:paraId="1E69864D" w14:textId="7BCA476C"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76" w:history="1">
        <w:r w:rsidR="00AD5A22" w:rsidRPr="002F6C94">
          <w:rPr>
            <w:rStyle w:val="Hyperlink"/>
            <w:noProof/>
          </w:rPr>
          <w:t>10.5.2</w:t>
        </w:r>
        <w:r w:rsidR="00AD5A22">
          <w:rPr>
            <w:rFonts w:asciiTheme="minorHAnsi" w:eastAsiaTheme="minorEastAsia" w:hAnsiTheme="minorHAnsi" w:cstheme="minorBidi"/>
            <w:iCs w:val="0"/>
            <w:noProof/>
            <w:sz w:val="22"/>
            <w:szCs w:val="22"/>
          </w:rPr>
          <w:tab/>
        </w:r>
        <w:r w:rsidR="00AD5A22" w:rsidRPr="002F6C94">
          <w:rPr>
            <w:rStyle w:val="Hyperlink"/>
            <w:noProof/>
          </w:rPr>
          <w:t>Rule – Provide way to Disable mDNS and DNS-SD</w:t>
        </w:r>
        <w:r w:rsidR="00AD5A22">
          <w:rPr>
            <w:noProof/>
            <w:webHidden/>
          </w:rPr>
          <w:tab/>
        </w:r>
        <w:r w:rsidR="00AD5A22">
          <w:rPr>
            <w:noProof/>
            <w:webHidden/>
          </w:rPr>
          <w:fldChar w:fldCharType="begin"/>
        </w:r>
        <w:r w:rsidR="00AD5A22">
          <w:rPr>
            <w:noProof/>
            <w:webHidden/>
          </w:rPr>
          <w:instrText xml:space="preserve"> PAGEREF _Toc106276076 \h </w:instrText>
        </w:r>
        <w:r w:rsidR="00AD5A22">
          <w:rPr>
            <w:noProof/>
            <w:webHidden/>
          </w:rPr>
        </w:r>
        <w:r w:rsidR="00AD5A22">
          <w:rPr>
            <w:noProof/>
            <w:webHidden/>
          </w:rPr>
          <w:fldChar w:fldCharType="separate"/>
        </w:r>
        <w:r w:rsidR="001475CE">
          <w:rPr>
            <w:noProof/>
            <w:webHidden/>
          </w:rPr>
          <w:t>74</w:t>
        </w:r>
        <w:r w:rsidR="00AD5A22">
          <w:rPr>
            <w:noProof/>
            <w:webHidden/>
          </w:rPr>
          <w:fldChar w:fldCharType="end"/>
        </w:r>
      </w:hyperlink>
    </w:p>
    <w:p w14:paraId="5151E8C0" w14:textId="4C613BAD"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77" w:history="1">
        <w:r w:rsidR="00AD5A22" w:rsidRPr="002F6C94">
          <w:rPr>
            <w:rStyle w:val="Hyperlink"/>
            <w:noProof/>
          </w:rPr>
          <w:t>10.6</w:t>
        </w:r>
        <w:r w:rsidR="00AD5A22">
          <w:rPr>
            <w:rFonts w:asciiTheme="minorHAnsi" w:eastAsiaTheme="minorEastAsia" w:hAnsiTheme="minorHAnsi" w:cstheme="minorBidi"/>
            <w:smallCaps w:val="0"/>
            <w:noProof/>
            <w:sz w:val="22"/>
            <w:szCs w:val="22"/>
          </w:rPr>
          <w:tab/>
        </w:r>
        <w:r w:rsidR="00AD5A22" w:rsidRPr="002F6C94">
          <w:rPr>
            <w:rStyle w:val="Hyperlink"/>
            <w:noProof/>
          </w:rPr>
          <w:t>RULE – mDNS Name Resolution</w:t>
        </w:r>
        <w:r w:rsidR="00AD5A22">
          <w:rPr>
            <w:noProof/>
            <w:webHidden/>
          </w:rPr>
          <w:tab/>
        </w:r>
        <w:r w:rsidR="00AD5A22">
          <w:rPr>
            <w:noProof/>
            <w:webHidden/>
          </w:rPr>
          <w:fldChar w:fldCharType="begin"/>
        </w:r>
        <w:r w:rsidR="00AD5A22">
          <w:rPr>
            <w:noProof/>
            <w:webHidden/>
          </w:rPr>
          <w:instrText xml:space="preserve"> PAGEREF _Toc106276077 \h </w:instrText>
        </w:r>
        <w:r w:rsidR="00AD5A22">
          <w:rPr>
            <w:noProof/>
            <w:webHidden/>
          </w:rPr>
        </w:r>
        <w:r w:rsidR="00AD5A22">
          <w:rPr>
            <w:noProof/>
            <w:webHidden/>
          </w:rPr>
          <w:fldChar w:fldCharType="separate"/>
        </w:r>
        <w:r w:rsidR="001475CE">
          <w:rPr>
            <w:noProof/>
            <w:webHidden/>
          </w:rPr>
          <w:t>74</w:t>
        </w:r>
        <w:r w:rsidR="00AD5A22">
          <w:rPr>
            <w:noProof/>
            <w:webHidden/>
          </w:rPr>
          <w:fldChar w:fldCharType="end"/>
        </w:r>
      </w:hyperlink>
    </w:p>
    <w:p w14:paraId="4E5AF11B" w14:textId="004809F3"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78" w:history="1">
        <w:r w:rsidR="00AD5A22" w:rsidRPr="002F6C94">
          <w:rPr>
            <w:rStyle w:val="Hyperlink"/>
            <w:noProof/>
          </w:rPr>
          <w:t>10.7</w:t>
        </w:r>
        <w:r w:rsidR="00AD5A22">
          <w:rPr>
            <w:rFonts w:asciiTheme="minorHAnsi" w:eastAsiaTheme="minorEastAsia" w:hAnsiTheme="minorHAnsi" w:cstheme="minorBidi"/>
            <w:smallCaps w:val="0"/>
            <w:noProof/>
            <w:sz w:val="22"/>
            <w:szCs w:val="22"/>
          </w:rPr>
          <w:tab/>
        </w:r>
        <w:r w:rsidR="00AD5A22" w:rsidRPr="002F6C94">
          <w:rPr>
            <w:rStyle w:val="Hyperlink"/>
            <w:noProof/>
          </w:rPr>
          <w:t>RULE – Nonvolatile Hostnames and Service Names</w:t>
        </w:r>
        <w:r w:rsidR="00AD5A22">
          <w:rPr>
            <w:noProof/>
            <w:webHidden/>
          </w:rPr>
          <w:tab/>
        </w:r>
        <w:r w:rsidR="00AD5A22">
          <w:rPr>
            <w:noProof/>
            <w:webHidden/>
          </w:rPr>
          <w:fldChar w:fldCharType="begin"/>
        </w:r>
        <w:r w:rsidR="00AD5A22">
          <w:rPr>
            <w:noProof/>
            <w:webHidden/>
          </w:rPr>
          <w:instrText xml:space="preserve"> PAGEREF _Toc106276078 \h </w:instrText>
        </w:r>
        <w:r w:rsidR="00AD5A22">
          <w:rPr>
            <w:noProof/>
            <w:webHidden/>
          </w:rPr>
        </w:r>
        <w:r w:rsidR="00AD5A22">
          <w:rPr>
            <w:noProof/>
            <w:webHidden/>
          </w:rPr>
          <w:fldChar w:fldCharType="separate"/>
        </w:r>
        <w:r w:rsidR="001475CE">
          <w:rPr>
            <w:noProof/>
            <w:webHidden/>
          </w:rPr>
          <w:t>74</w:t>
        </w:r>
        <w:r w:rsidR="00AD5A22">
          <w:rPr>
            <w:noProof/>
            <w:webHidden/>
          </w:rPr>
          <w:fldChar w:fldCharType="end"/>
        </w:r>
      </w:hyperlink>
    </w:p>
    <w:p w14:paraId="11E06D1B" w14:textId="634FC59F" w:rsidR="00AD5A22" w:rsidRDefault="001047FB">
      <w:pPr>
        <w:pStyle w:val="TOC3"/>
        <w:tabs>
          <w:tab w:val="left" w:pos="1200"/>
          <w:tab w:val="right" w:leader="dot" w:pos="8630"/>
        </w:tabs>
        <w:rPr>
          <w:rFonts w:asciiTheme="minorHAnsi" w:eastAsiaTheme="minorEastAsia" w:hAnsiTheme="minorHAnsi" w:cstheme="minorBidi"/>
          <w:iCs w:val="0"/>
          <w:noProof/>
          <w:sz w:val="22"/>
          <w:szCs w:val="22"/>
        </w:rPr>
      </w:pPr>
      <w:hyperlink w:anchor="_Toc106276079" w:history="1">
        <w:r w:rsidR="00AD5A22" w:rsidRPr="002F6C94">
          <w:rPr>
            <w:rStyle w:val="Hyperlink"/>
            <w:noProof/>
          </w:rPr>
          <w:t>10.7.1</w:t>
        </w:r>
        <w:r w:rsidR="00AD5A22">
          <w:rPr>
            <w:rFonts w:asciiTheme="minorHAnsi" w:eastAsiaTheme="minorEastAsia" w:hAnsiTheme="minorHAnsi" w:cstheme="minorBidi"/>
            <w:iCs w:val="0"/>
            <w:noProof/>
            <w:sz w:val="22"/>
            <w:szCs w:val="22"/>
          </w:rPr>
          <w:tab/>
        </w:r>
        <w:r w:rsidR="00AD5A22" w:rsidRPr="002F6C94">
          <w:rPr>
            <w:rStyle w:val="Hyperlink"/>
            <w:noProof/>
          </w:rPr>
          <w:t>RULE – Hostname and Service Name Revert to Default</w:t>
        </w:r>
        <w:r w:rsidR="00AD5A22">
          <w:rPr>
            <w:noProof/>
            <w:webHidden/>
          </w:rPr>
          <w:tab/>
        </w:r>
        <w:r w:rsidR="00AD5A22">
          <w:rPr>
            <w:noProof/>
            <w:webHidden/>
          </w:rPr>
          <w:fldChar w:fldCharType="begin"/>
        </w:r>
        <w:r w:rsidR="00AD5A22">
          <w:rPr>
            <w:noProof/>
            <w:webHidden/>
          </w:rPr>
          <w:instrText xml:space="preserve"> PAGEREF _Toc106276079 \h </w:instrText>
        </w:r>
        <w:r w:rsidR="00AD5A22">
          <w:rPr>
            <w:noProof/>
            <w:webHidden/>
          </w:rPr>
        </w:r>
        <w:r w:rsidR="00AD5A22">
          <w:rPr>
            <w:noProof/>
            <w:webHidden/>
          </w:rPr>
          <w:fldChar w:fldCharType="separate"/>
        </w:r>
        <w:r w:rsidR="001475CE">
          <w:rPr>
            <w:noProof/>
            <w:webHidden/>
          </w:rPr>
          <w:t>75</w:t>
        </w:r>
        <w:r w:rsidR="00AD5A22">
          <w:rPr>
            <w:noProof/>
            <w:webHidden/>
          </w:rPr>
          <w:fldChar w:fldCharType="end"/>
        </w:r>
      </w:hyperlink>
    </w:p>
    <w:p w14:paraId="69C6658B" w14:textId="472552D8"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80" w:history="1">
        <w:r w:rsidR="00AD5A22" w:rsidRPr="002F6C94">
          <w:rPr>
            <w:rStyle w:val="Hyperlink"/>
            <w:noProof/>
          </w:rPr>
          <w:t>10.8</w:t>
        </w:r>
        <w:r w:rsidR="00AD5A22">
          <w:rPr>
            <w:rFonts w:asciiTheme="minorHAnsi" w:eastAsiaTheme="minorEastAsia" w:hAnsiTheme="minorHAnsi" w:cstheme="minorBidi"/>
            <w:smallCaps w:val="0"/>
            <w:noProof/>
            <w:sz w:val="22"/>
            <w:szCs w:val="22"/>
          </w:rPr>
          <w:tab/>
        </w:r>
        <w:r w:rsidR="00AD5A22" w:rsidRPr="002F6C94">
          <w:rPr>
            <w:rStyle w:val="Hyperlink"/>
            <w:noProof/>
          </w:rPr>
          <w:t>RULE – Link Changes</w:t>
        </w:r>
        <w:r w:rsidR="00AD5A22">
          <w:rPr>
            <w:noProof/>
            <w:webHidden/>
          </w:rPr>
          <w:tab/>
        </w:r>
        <w:r w:rsidR="00AD5A22">
          <w:rPr>
            <w:noProof/>
            <w:webHidden/>
          </w:rPr>
          <w:fldChar w:fldCharType="begin"/>
        </w:r>
        <w:r w:rsidR="00AD5A22">
          <w:rPr>
            <w:noProof/>
            <w:webHidden/>
          </w:rPr>
          <w:instrText xml:space="preserve"> PAGEREF _Toc106276080 \h </w:instrText>
        </w:r>
        <w:r w:rsidR="00AD5A22">
          <w:rPr>
            <w:noProof/>
            <w:webHidden/>
          </w:rPr>
        </w:r>
        <w:r w:rsidR="00AD5A22">
          <w:rPr>
            <w:noProof/>
            <w:webHidden/>
          </w:rPr>
          <w:fldChar w:fldCharType="separate"/>
        </w:r>
        <w:r w:rsidR="001475CE">
          <w:rPr>
            <w:noProof/>
            <w:webHidden/>
          </w:rPr>
          <w:t>75</w:t>
        </w:r>
        <w:r w:rsidR="00AD5A22">
          <w:rPr>
            <w:noProof/>
            <w:webHidden/>
          </w:rPr>
          <w:fldChar w:fldCharType="end"/>
        </w:r>
      </w:hyperlink>
    </w:p>
    <w:p w14:paraId="7B32834C" w14:textId="47B34D9F" w:rsidR="00AD5A22" w:rsidRDefault="001047FB">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106276081" w:history="1">
        <w:r w:rsidR="00AD5A22" w:rsidRPr="002F6C94">
          <w:rPr>
            <w:rStyle w:val="Hyperlink"/>
            <w:noProof/>
          </w:rPr>
          <w:t>11</w:t>
        </w:r>
        <w:r w:rsidR="00AD5A22">
          <w:rPr>
            <w:rFonts w:asciiTheme="minorHAnsi" w:eastAsiaTheme="minorEastAsia" w:hAnsiTheme="minorHAnsi" w:cstheme="minorBidi"/>
            <w:b w:val="0"/>
            <w:bCs w:val="0"/>
            <w:caps w:val="0"/>
            <w:noProof/>
            <w:sz w:val="22"/>
            <w:szCs w:val="22"/>
          </w:rPr>
          <w:tab/>
        </w:r>
        <w:r w:rsidR="00AD5A22" w:rsidRPr="002F6C94">
          <w:rPr>
            <w:rStyle w:val="Hyperlink"/>
            <w:noProof/>
          </w:rPr>
          <w:t>Documentation</w:t>
        </w:r>
        <w:r w:rsidR="00AD5A22">
          <w:rPr>
            <w:noProof/>
            <w:webHidden/>
          </w:rPr>
          <w:tab/>
        </w:r>
        <w:r w:rsidR="00AD5A22">
          <w:rPr>
            <w:noProof/>
            <w:webHidden/>
          </w:rPr>
          <w:fldChar w:fldCharType="begin"/>
        </w:r>
        <w:r w:rsidR="00AD5A22">
          <w:rPr>
            <w:noProof/>
            <w:webHidden/>
          </w:rPr>
          <w:instrText xml:space="preserve"> PAGEREF _Toc106276081 \h </w:instrText>
        </w:r>
        <w:r w:rsidR="00AD5A22">
          <w:rPr>
            <w:noProof/>
            <w:webHidden/>
          </w:rPr>
        </w:r>
        <w:r w:rsidR="00AD5A22">
          <w:rPr>
            <w:noProof/>
            <w:webHidden/>
          </w:rPr>
          <w:fldChar w:fldCharType="separate"/>
        </w:r>
        <w:r w:rsidR="001475CE">
          <w:rPr>
            <w:noProof/>
            <w:webHidden/>
          </w:rPr>
          <w:t>76</w:t>
        </w:r>
        <w:r w:rsidR="00AD5A22">
          <w:rPr>
            <w:noProof/>
            <w:webHidden/>
          </w:rPr>
          <w:fldChar w:fldCharType="end"/>
        </w:r>
      </w:hyperlink>
    </w:p>
    <w:p w14:paraId="5BE3F9D6" w14:textId="09B39D60"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82" w:history="1">
        <w:r w:rsidR="00AD5A22" w:rsidRPr="002F6C94">
          <w:rPr>
            <w:rStyle w:val="Hyperlink"/>
            <w:noProof/>
          </w:rPr>
          <w:t>11.1</w:t>
        </w:r>
        <w:r w:rsidR="00AD5A22">
          <w:rPr>
            <w:rFonts w:asciiTheme="minorHAnsi" w:eastAsiaTheme="minorEastAsia" w:hAnsiTheme="minorHAnsi" w:cstheme="minorBidi"/>
            <w:smallCaps w:val="0"/>
            <w:noProof/>
            <w:sz w:val="22"/>
            <w:szCs w:val="22"/>
          </w:rPr>
          <w:tab/>
        </w:r>
        <w:r w:rsidR="00AD5A22" w:rsidRPr="002F6C94">
          <w:rPr>
            <w:rStyle w:val="Hyperlink"/>
            <w:noProof/>
          </w:rPr>
          <w:t>RULE – Full Documentation on IVI Interface</w:t>
        </w:r>
        <w:r w:rsidR="00AD5A22">
          <w:rPr>
            <w:noProof/>
            <w:webHidden/>
          </w:rPr>
          <w:tab/>
        </w:r>
        <w:r w:rsidR="00AD5A22">
          <w:rPr>
            <w:noProof/>
            <w:webHidden/>
          </w:rPr>
          <w:fldChar w:fldCharType="begin"/>
        </w:r>
        <w:r w:rsidR="00AD5A22">
          <w:rPr>
            <w:noProof/>
            <w:webHidden/>
          </w:rPr>
          <w:instrText xml:space="preserve"> PAGEREF _Toc106276082 \h </w:instrText>
        </w:r>
        <w:r w:rsidR="00AD5A22">
          <w:rPr>
            <w:noProof/>
            <w:webHidden/>
          </w:rPr>
        </w:r>
        <w:r w:rsidR="00AD5A22">
          <w:rPr>
            <w:noProof/>
            <w:webHidden/>
          </w:rPr>
          <w:fldChar w:fldCharType="separate"/>
        </w:r>
        <w:r w:rsidR="001475CE">
          <w:rPr>
            <w:noProof/>
            <w:webHidden/>
          </w:rPr>
          <w:t>76</w:t>
        </w:r>
        <w:r w:rsidR="00AD5A22">
          <w:rPr>
            <w:noProof/>
            <w:webHidden/>
          </w:rPr>
          <w:fldChar w:fldCharType="end"/>
        </w:r>
      </w:hyperlink>
    </w:p>
    <w:p w14:paraId="53F47111" w14:textId="5815AF7C"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83" w:history="1">
        <w:r w:rsidR="00AD5A22" w:rsidRPr="002F6C94">
          <w:rPr>
            <w:rStyle w:val="Hyperlink"/>
            <w:noProof/>
          </w:rPr>
          <w:t>11.2</w:t>
        </w:r>
        <w:r w:rsidR="00AD5A22">
          <w:rPr>
            <w:rFonts w:asciiTheme="minorHAnsi" w:eastAsiaTheme="minorEastAsia" w:hAnsiTheme="minorHAnsi" w:cstheme="minorBidi"/>
            <w:smallCaps w:val="0"/>
            <w:noProof/>
            <w:sz w:val="22"/>
            <w:szCs w:val="22"/>
          </w:rPr>
          <w:tab/>
        </w:r>
        <w:r w:rsidR="00AD5A22" w:rsidRPr="002F6C94">
          <w:rPr>
            <w:rStyle w:val="Hyperlink"/>
            <w:noProof/>
          </w:rPr>
          <w:t>RULE – Registration of the IVI Driver</w:t>
        </w:r>
        <w:r w:rsidR="00AD5A22">
          <w:rPr>
            <w:noProof/>
            <w:webHidden/>
          </w:rPr>
          <w:tab/>
        </w:r>
        <w:r w:rsidR="00AD5A22">
          <w:rPr>
            <w:noProof/>
            <w:webHidden/>
          </w:rPr>
          <w:fldChar w:fldCharType="begin"/>
        </w:r>
        <w:r w:rsidR="00AD5A22">
          <w:rPr>
            <w:noProof/>
            <w:webHidden/>
          </w:rPr>
          <w:instrText xml:space="preserve"> PAGEREF _Toc106276083 \h </w:instrText>
        </w:r>
        <w:r w:rsidR="00AD5A22">
          <w:rPr>
            <w:noProof/>
            <w:webHidden/>
          </w:rPr>
        </w:r>
        <w:r w:rsidR="00AD5A22">
          <w:rPr>
            <w:noProof/>
            <w:webHidden/>
          </w:rPr>
          <w:fldChar w:fldCharType="separate"/>
        </w:r>
        <w:r w:rsidR="001475CE">
          <w:rPr>
            <w:noProof/>
            <w:webHidden/>
          </w:rPr>
          <w:t>76</w:t>
        </w:r>
        <w:r w:rsidR="00AD5A22">
          <w:rPr>
            <w:noProof/>
            <w:webHidden/>
          </w:rPr>
          <w:fldChar w:fldCharType="end"/>
        </w:r>
      </w:hyperlink>
    </w:p>
    <w:p w14:paraId="63A26959" w14:textId="5B413D7B" w:rsidR="00AD5A22" w:rsidRDefault="001047F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6276084" w:history="1">
        <w:r w:rsidR="00AD5A22" w:rsidRPr="002F6C94">
          <w:rPr>
            <w:rStyle w:val="Hyperlink"/>
            <w:noProof/>
            <w:lang w:val="fr-FR"/>
          </w:rPr>
          <w:t>11.3</w:t>
        </w:r>
        <w:r w:rsidR="00AD5A22">
          <w:rPr>
            <w:rFonts w:asciiTheme="minorHAnsi" w:eastAsiaTheme="minorEastAsia" w:hAnsiTheme="minorHAnsi" w:cstheme="minorBidi"/>
            <w:smallCaps w:val="0"/>
            <w:noProof/>
            <w:sz w:val="22"/>
            <w:szCs w:val="22"/>
          </w:rPr>
          <w:tab/>
        </w:r>
        <w:r w:rsidR="00AD5A22" w:rsidRPr="002F6C94">
          <w:rPr>
            <w:rStyle w:val="Hyperlink"/>
            <w:noProof/>
          </w:rPr>
          <w:t xml:space="preserve">Recommendation </w:t>
        </w:r>
        <w:r w:rsidR="00AD5A22" w:rsidRPr="002F6C94">
          <w:rPr>
            <w:rStyle w:val="Hyperlink"/>
            <w:noProof/>
            <w:lang w:val="fr-FR"/>
          </w:rPr>
          <w:t>– Documentation on LXI Device Web Page</w:t>
        </w:r>
        <w:r w:rsidR="00AD5A22">
          <w:rPr>
            <w:noProof/>
            <w:webHidden/>
          </w:rPr>
          <w:tab/>
        </w:r>
        <w:r w:rsidR="00AD5A22">
          <w:rPr>
            <w:noProof/>
            <w:webHidden/>
          </w:rPr>
          <w:fldChar w:fldCharType="begin"/>
        </w:r>
        <w:r w:rsidR="00AD5A22">
          <w:rPr>
            <w:noProof/>
            <w:webHidden/>
          </w:rPr>
          <w:instrText xml:space="preserve"> PAGEREF _Toc106276084 \h </w:instrText>
        </w:r>
        <w:r w:rsidR="00AD5A22">
          <w:rPr>
            <w:noProof/>
            <w:webHidden/>
          </w:rPr>
        </w:r>
        <w:r w:rsidR="00AD5A22">
          <w:rPr>
            <w:noProof/>
            <w:webHidden/>
          </w:rPr>
          <w:fldChar w:fldCharType="separate"/>
        </w:r>
        <w:r w:rsidR="001475CE">
          <w:rPr>
            <w:noProof/>
            <w:webHidden/>
          </w:rPr>
          <w:t>76</w:t>
        </w:r>
        <w:r w:rsidR="00AD5A22">
          <w:rPr>
            <w:noProof/>
            <w:webHidden/>
          </w:rPr>
          <w:fldChar w:fldCharType="end"/>
        </w:r>
      </w:hyperlink>
    </w:p>
    <w:p w14:paraId="4A3F5E3E" w14:textId="68B062CE" w:rsidR="002939A8" w:rsidRPr="003975E5" w:rsidRDefault="00737874" w:rsidP="002955A9">
      <w:pPr>
        <w:rPr>
          <w:rStyle w:val="Emphasis"/>
          <w:b/>
          <w:sz w:val="28"/>
        </w:rPr>
      </w:pPr>
      <w:r>
        <w:fldChar w:fldCharType="end"/>
      </w:r>
      <w:r w:rsidR="00A3781D">
        <w:br w:type="page"/>
      </w:r>
      <w:r w:rsidR="00065E62">
        <w:rPr>
          <w:rStyle w:val="Emphasis"/>
          <w:b/>
          <w:sz w:val="28"/>
        </w:rPr>
        <w:lastRenderedPageBreak/>
        <w:t>Notices</w:t>
      </w:r>
    </w:p>
    <w:p w14:paraId="7C0F5CCB" w14:textId="77777777" w:rsidR="002939A8" w:rsidRDefault="002939A8" w:rsidP="00A3781D"/>
    <w:p w14:paraId="7467C3A4" w14:textId="0672C3BD" w:rsidR="00A3781D" w:rsidRDefault="00A3781D" w:rsidP="00A3781D">
      <w:r>
        <w:rPr>
          <w:b/>
        </w:rPr>
        <w:t xml:space="preserve">Notice of </w:t>
      </w:r>
      <w:r w:rsidR="00120C2D">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C959FF" w14:textId="77777777" w:rsidR="00A3781D" w:rsidRDefault="00A3781D" w:rsidP="00A3781D">
      <w:pPr>
        <w:rPr>
          <w:b/>
        </w:rPr>
      </w:pPr>
    </w:p>
    <w:p w14:paraId="068E6960" w14:textId="05E60A3C" w:rsidR="00A3781D" w:rsidRPr="00C67620" w:rsidRDefault="00A3781D" w:rsidP="00A3781D">
      <w:r w:rsidRPr="00AE3D86">
        <w:rPr>
          <w:b/>
        </w:rPr>
        <w:t>Notice</w:t>
      </w:r>
      <w:r>
        <w:rPr>
          <w:b/>
        </w:rPr>
        <w:t xml:space="preserve"> of </w:t>
      </w:r>
      <w:r w:rsidR="00120C2D">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206D4445" w14:textId="77777777" w:rsidR="00A3781D" w:rsidRDefault="00A3781D" w:rsidP="00A3781D"/>
    <w:p w14:paraId="1AE0CDFB"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D4AD187" w14:textId="77777777" w:rsidR="00A3781D" w:rsidRDefault="00A3781D" w:rsidP="00A3781D">
      <w:pPr>
        <w:rPr>
          <w:b/>
        </w:rPr>
      </w:pPr>
    </w:p>
    <w:p w14:paraId="7A54FC7C" w14:textId="19894C98" w:rsidR="00A3781D" w:rsidRDefault="00A3781D" w:rsidP="00A3781D">
      <w:r w:rsidRPr="0042048D">
        <w:rPr>
          <w:b/>
        </w:rPr>
        <w:t xml:space="preserve">LXI </w:t>
      </w:r>
      <w:r w:rsidR="00120C2D"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29671616" w14:textId="77777777" w:rsidR="00A3781D" w:rsidRDefault="00A3781D" w:rsidP="00A3781D"/>
    <w:p w14:paraId="72C71957"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5B240628" w14:textId="77777777" w:rsidR="00A3781D" w:rsidRDefault="00A3781D" w:rsidP="00A3781D"/>
    <w:p w14:paraId="100D0793" w14:textId="5854BDB6"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4776FC">
        <w:t xml:space="preserve">. </w:t>
      </w:r>
      <w:r w:rsidRPr="00310D56">
        <w:t>Users are cautioned to check to determine that they have the latest edition of any LXI Consortium Standard.</w:t>
      </w:r>
    </w:p>
    <w:p w14:paraId="5EE83A1D" w14:textId="77777777" w:rsidR="00A3781D" w:rsidRDefault="00A3781D" w:rsidP="00A3781D"/>
    <w:p w14:paraId="0E0A4EB8"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C7A96B3" w14:textId="77777777" w:rsidR="00A3781D" w:rsidRDefault="00A3781D" w:rsidP="00A3781D"/>
    <w:p w14:paraId="45F43129" w14:textId="77777777" w:rsidR="00A3781D" w:rsidRDefault="00A3781D" w:rsidP="00A3781D">
      <w:r w:rsidRPr="00C67620">
        <w:t>This specification is the property of the LXI Consortium, a Delaware 501c3 corporation, for the use of its members.</w:t>
      </w:r>
    </w:p>
    <w:p w14:paraId="440ECD75" w14:textId="77777777" w:rsidR="00A3781D" w:rsidRDefault="00A3781D" w:rsidP="00A3781D"/>
    <w:p w14:paraId="06ECD9FF" w14:textId="016B0AA3" w:rsidR="00A3781D" w:rsidRDefault="00A930ED"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65CDB">
        <w:t xml:space="preserve">may </w:t>
      </w:r>
      <w:r w:rsidR="00A3781D">
        <w:t xml:space="preserve">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are found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4773D2F8" w14:textId="77777777" w:rsidR="00A3781D" w:rsidRDefault="00A3781D" w:rsidP="00A3781D">
      <w:pPr>
        <w:rPr>
          <w:rStyle w:val="Hyperlink"/>
        </w:rPr>
      </w:pPr>
    </w:p>
    <w:p w14:paraId="7D56C05D" w14:textId="4475B941" w:rsidR="00E3126A" w:rsidRDefault="00E3126A" w:rsidP="00C91F7D"/>
    <w:p w14:paraId="629B1BF8" w14:textId="77777777" w:rsidR="00013B24" w:rsidRDefault="00013B24" w:rsidP="00C91F7D">
      <w:pPr>
        <w:rPr>
          <w:b/>
        </w:rPr>
      </w:pPr>
    </w:p>
    <w:p w14:paraId="42CFB0B1" w14:textId="2DE5D486" w:rsidR="00C91F7D" w:rsidRPr="009026A9" w:rsidRDefault="00C91F7D" w:rsidP="00C91F7D">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34BA5131" w14:textId="77777777" w:rsidR="00C91F7D" w:rsidRPr="009026A9" w:rsidRDefault="00C91F7D" w:rsidP="00C91F7D"/>
    <w:p w14:paraId="6AC984F0" w14:textId="6516DC57" w:rsidR="00C91F7D" w:rsidRPr="009026A9" w:rsidRDefault="00C91F7D" w:rsidP="00C91F7D">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1E705B6" w14:textId="56D2E976" w:rsidR="00FC4517" w:rsidRDefault="00FC4517" w:rsidP="00A3781D"/>
    <w:p w14:paraId="39A2412C" w14:textId="084D726E" w:rsidR="00FC4517" w:rsidRPr="009026A9" w:rsidRDefault="00FC4517" w:rsidP="00FC4517">
      <w:r w:rsidRPr="009026A9">
        <w:rPr>
          <w:b/>
        </w:rPr>
        <w:t xml:space="preserve">Comments for </w:t>
      </w:r>
      <w:r w:rsidR="00120C2D"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0AB0430" w14:textId="4673B194" w:rsidR="00FC4517" w:rsidRDefault="00FC4517" w:rsidP="00FC4517"/>
    <w:p w14:paraId="5F70623D" w14:textId="6E0909FF" w:rsidR="00632E74" w:rsidRPr="00A30077" w:rsidRDefault="008771C7" w:rsidP="00C214E6">
      <w:pPr>
        <w:pStyle w:val="NormalWeb"/>
        <w:rPr>
          <w:szCs w:val="20"/>
        </w:rPr>
      </w:pPr>
      <w:r>
        <w:rPr>
          <w:rFonts w:ascii="Segoe UI" w:hAnsi="Segoe UI" w:cs="Segoe UI"/>
          <w:color w:val="000000"/>
        </w:rPr>
        <w:br/>
      </w:r>
      <w:r w:rsidRPr="00DF276D">
        <w:rPr>
          <w:color w:val="000000"/>
          <w:szCs w:val="20"/>
        </w:rPr>
        <w:t>Executive Director</w:t>
      </w:r>
      <w:r w:rsidRPr="00DF276D">
        <w:rPr>
          <w:color w:val="000000"/>
          <w:szCs w:val="20"/>
        </w:rPr>
        <w:br/>
        <w:t>LXI Consortium</w:t>
      </w:r>
      <w:r w:rsidRPr="00DF276D">
        <w:rPr>
          <w:color w:val="000000"/>
          <w:szCs w:val="20"/>
        </w:rPr>
        <w:br/>
      </w:r>
      <w:r w:rsidR="002B6420" w:rsidRPr="00DF276D">
        <w:rPr>
          <w:szCs w:val="20"/>
        </w:rPr>
        <w:t>www.l</w:t>
      </w:r>
      <w:r w:rsidR="00615EB5" w:rsidRPr="00DF276D">
        <w:rPr>
          <w:szCs w:val="20"/>
        </w:rPr>
        <w:t>x</w:t>
      </w:r>
      <w:r w:rsidR="002B6420" w:rsidRPr="00DF276D">
        <w:rPr>
          <w:szCs w:val="20"/>
        </w:rPr>
        <w:t>i</w:t>
      </w:r>
      <w:r w:rsidR="00A83ED9" w:rsidRPr="00DF276D">
        <w:rPr>
          <w:szCs w:val="20"/>
        </w:rPr>
        <w:t>st</w:t>
      </w:r>
      <w:r w:rsidR="002B6420" w:rsidRPr="00DF276D">
        <w:rPr>
          <w:szCs w:val="20"/>
        </w:rPr>
        <w:t>andard.org</w:t>
      </w:r>
    </w:p>
    <w:bookmarkStart w:id="7" w:name="_Toc229807306"/>
    <w:p w14:paraId="5BCC58B0" w14:textId="390FD045" w:rsidR="00FC4517" w:rsidRPr="009026A9" w:rsidRDefault="00FC4517" w:rsidP="00FC4517">
      <w:pPr>
        <w:pStyle w:val="NormalWeb"/>
      </w:pPr>
      <w:r w:rsidRPr="00DF276D">
        <w:rPr>
          <w:szCs w:val="20"/>
        </w:rPr>
        <w:fldChar w:fldCharType="begin"/>
      </w:r>
      <w:r w:rsidRPr="00DF276D">
        <w:rPr>
          <w:szCs w:val="20"/>
        </w:rPr>
        <w:instrText xml:space="preserve"> HYPERLINK "mailto:ExecDir@lxistandard.org" \h </w:instrText>
      </w:r>
      <w:r w:rsidRPr="00DF276D">
        <w:rPr>
          <w:szCs w:val="20"/>
        </w:rPr>
        <w:fldChar w:fldCharType="separate"/>
      </w:r>
      <w:r w:rsidRPr="00DF276D">
        <w:rPr>
          <w:rStyle w:val="Hyperlink"/>
          <w:szCs w:val="20"/>
        </w:rPr>
        <w:t>ExecDir@lxistandard.org</w:t>
      </w:r>
      <w:r w:rsidRPr="00DF276D">
        <w:rPr>
          <w:szCs w:val="20"/>
        </w:rPr>
        <w:br/>
      </w:r>
      <w:r w:rsidRPr="00DF276D">
        <w:rPr>
          <w:szCs w:val="20"/>
        </w:rPr>
        <w:fldChar w:fldCharType="end"/>
      </w:r>
      <w:r w:rsidR="00615EB5" w:rsidRPr="009026A9">
        <w:t xml:space="preserve"> </w:t>
      </w:r>
    </w:p>
    <w:p w14:paraId="49733B11" w14:textId="77777777" w:rsidR="00FC4517" w:rsidRPr="009026A9" w:rsidRDefault="00FC4517" w:rsidP="00FC4517">
      <w:pPr>
        <w:ind w:left="720"/>
        <w:outlineLvl w:val="0"/>
      </w:pPr>
    </w:p>
    <w:p w14:paraId="64ADE0ED" w14:textId="77777777" w:rsidR="00FC4517" w:rsidRPr="009026A9" w:rsidRDefault="00FC4517" w:rsidP="00FC4517">
      <w:pPr>
        <w:rPr>
          <w:b/>
        </w:rPr>
      </w:pPr>
      <w:r w:rsidRPr="009026A9">
        <w:rPr>
          <w:b/>
        </w:rPr>
        <w:t>LXI is a registered trademark of the LXI Consortium</w:t>
      </w:r>
      <w:bookmarkEnd w:id="7"/>
    </w:p>
    <w:p w14:paraId="7109F889" w14:textId="77777777" w:rsidR="00A3781D" w:rsidRDefault="00A3781D" w:rsidP="00A3781D">
      <w:pPr>
        <w:outlineLvl w:val="0"/>
        <w:rPr>
          <w:b/>
        </w:rPr>
      </w:pPr>
      <w:r>
        <w:br w:type="page"/>
      </w:r>
      <w:bookmarkStart w:id="8" w:name="_Toc106275926"/>
      <w:r w:rsidRPr="002939A8">
        <w:rPr>
          <w:rStyle w:val="Emphasis"/>
          <w:b/>
          <w:sz w:val="28"/>
        </w:rPr>
        <w:lastRenderedPageBreak/>
        <w:t>Revision history</w:t>
      </w:r>
      <w:bookmarkEnd w:id="8"/>
    </w:p>
    <w:p w14:paraId="26909662"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A3781D" w:rsidRPr="00547382" w14:paraId="62543366" w14:textId="77777777" w:rsidTr="003975E5">
        <w:tc>
          <w:tcPr>
            <w:tcW w:w="1728" w:type="dxa"/>
          </w:tcPr>
          <w:p w14:paraId="13E5F5C3" w14:textId="77777777" w:rsidR="00A3781D" w:rsidRPr="000D1C4E" w:rsidRDefault="00A3781D" w:rsidP="003975E5">
            <w:pPr>
              <w:rPr>
                <w:b/>
                <w:i/>
                <w:lang w:val="en-GB"/>
              </w:rPr>
            </w:pPr>
            <w:r w:rsidRPr="000D1C4E">
              <w:rPr>
                <w:b/>
                <w:i/>
                <w:lang w:val="en-GB"/>
              </w:rPr>
              <w:t>Revision</w:t>
            </w:r>
          </w:p>
        </w:tc>
        <w:tc>
          <w:tcPr>
            <w:tcW w:w="7020" w:type="dxa"/>
          </w:tcPr>
          <w:p w14:paraId="7811EA3E" w14:textId="77777777" w:rsidR="00A3781D" w:rsidRPr="000D1C4E" w:rsidRDefault="00A3781D" w:rsidP="003975E5">
            <w:pPr>
              <w:rPr>
                <w:b/>
                <w:i/>
                <w:lang w:val="en-GB"/>
              </w:rPr>
            </w:pPr>
            <w:r w:rsidRPr="000D1C4E">
              <w:rPr>
                <w:b/>
                <w:i/>
                <w:lang w:val="en-GB"/>
              </w:rPr>
              <w:t>Description</w:t>
            </w:r>
          </w:p>
        </w:tc>
      </w:tr>
      <w:tr w:rsidR="0053221B" w:rsidRPr="00547382" w14:paraId="227DD6D7" w14:textId="77777777" w:rsidTr="003975E5">
        <w:tc>
          <w:tcPr>
            <w:tcW w:w="1728" w:type="dxa"/>
          </w:tcPr>
          <w:p w14:paraId="32617880" w14:textId="77777777" w:rsidR="0053221B" w:rsidRDefault="00717B3E" w:rsidP="006F4E8F">
            <w:pPr>
              <w:rPr>
                <w:lang w:val="en-GB"/>
              </w:rPr>
            </w:pPr>
            <w:r>
              <w:rPr>
                <w:lang w:val="en-GB"/>
              </w:rPr>
              <w:t>1.6.0</w:t>
            </w:r>
          </w:p>
          <w:p w14:paraId="6DE7AEB8" w14:textId="47470B33" w:rsidR="007D716B" w:rsidRDefault="009F7C75" w:rsidP="006F4E8F">
            <w:pPr>
              <w:rPr>
                <w:lang w:val="en-GB"/>
              </w:rPr>
            </w:pPr>
            <w:r>
              <w:rPr>
                <w:lang w:val="en-GB"/>
              </w:rPr>
              <w:t xml:space="preserve">June </w:t>
            </w:r>
            <w:r w:rsidR="00544EFB">
              <w:rPr>
                <w:lang w:val="en-GB"/>
              </w:rPr>
              <w:t>9</w:t>
            </w:r>
            <w:r w:rsidR="00622E29">
              <w:rPr>
                <w:lang w:val="en-GB"/>
              </w:rPr>
              <w:t>, 2022</w:t>
            </w:r>
          </w:p>
        </w:tc>
        <w:tc>
          <w:tcPr>
            <w:tcW w:w="7020" w:type="dxa"/>
          </w:tcPr>
          <w:p w14:paraId="0BFB026D" w14:textId="77777777" w:rsidR="0053221B" w:rsidRPr="006832BA" w:rsidRDefault="0053221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10.4.3.10 Moved HiSLIP and </w:t>
            </w:r>
            <w:r w:rsidR="00717B3E" w:rsidRPr="006832BA">
              <w:rPr>
                <w:rFonts w:ascii="Times New Roman" w:hAnsi="Times New Roman"/>
                <w:sz w:val="20"/>
                <w:szCs w:val="20"/>
              </w:rPr>
              <w:t xml:space="preserve">VXI-11 service </w:t>
            </w:r>
            <w:r w:rsidR="004F4CAE" w:rsidRPr="006832BA">
              <w:rPr>
                <w:rFonts w:ascii="Times New Roman" w:hAnsi="Times New Roman"/>
                <w:sz w:val="20"/>
                <w:szCs w:val="20"/>
              </w:rPr>
              <w:t>advertisements</w:t>
            </w:r>
            <w:r w:rsidR="00717B3E" w:rsidRPr="006832BA">
              <w:rPr>
                <w:rFonts w:ascii="Times New Roman" w:hAnsi="Times New Roman"/>
                <w:sz w:val="20"/>
                <w:szCs w:val="20"/>
              </w:rPr>
              <w:t xml:space="preserve"> to their respective extended function documents</w:t>
            </w:r>
          </w:p>
          <w:p w14:paraId="44C089BB" w14:textId="4BD85D43" w:rsidR="004F4CAE" w:rsidRPr="006832BA" w:rsidRDefault="00465BC6"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Removed 10.4.3.11 and 10.4.3.12 and replaced with an observation that serv</w:t>
            </w:r>
            <w:r w:rsidR="007F2EBE" w:rsidRPr="006832BA">
              <w:rPr>
                <w:rFonts w:ascii="Times New Roman" w:hAnsi="Times New Roman"/>
                <w:sz w:val="20"/>
                <w:szCs w:val="20"/>
              </w:rPr>
              <w:t>ice advertisements can be done in any order</w:t>
            </w:r>
          </w:p>
          <w:p w14:paraId="467EB4AC" w14:textId="348D7378" w:rsidR="001563FB" w:rsidRPr="006832BA" w:rsidRDefault="001563F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Changed </w:t>
            </w:r>
            <w:r w:rsidR="0096148E" w:rsidRPr="006832BA">
              <w:rPr>
                <w:rFonts w:ascii="Times New Roman" w:hAnsi="Times New Roman"/>
                <w:sz w:val="20"/>
                <w:szCs w:val="20"/>
              </w:rPr>
              <w:t>all references to “module” to “device”</w:t>
            </w:r>
          </w:p>
          <w:p w14:paraId="31939325" w14:textId="78F81989" w:rsidR="0008360D" w:rsidRPr="006832BA" w:rsidRDefault="0008360D"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Section 9.1 has been completely revamped due to requiring HTTPS for the Web Server</w:t>
            </w:r>
          </w:p>
          <w:p w14:paraId="6DBFEF27" w14:textId="507AF299" w:rsidR="00CD68E4" w:rsidRPr="006832BA" w:rsidRDefault="00F93FA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Incorporated </w:t>
            </w:r>
            <w:r w:rsidR="0008360D" w:rsidRPr="006832BA">
              <w:rPr>
                <w:rFonts w:ascii="Times New Roman" w:hAnsi="Times New Roman"/>
                <w:sz w:val="20"/>
                <w:szCs w:val="20"/>
              </w:rPr>
              <w:t>Clarification</w:t>
            </w:r>
            <w:r w:rsidRPr="006832BA">
              <w:rPr>
                <w:rFonts w:ascii="Times New Roman" w:hAnsi="Times New Roman"/>
                <w:sz w:val="20"/>
                <w:szCs w:val="20"/>
              </w:rPr>
              <w:t xml:space="preserve"> document</w:t>
            </w:r>
            <w:r w:rsidR="0008360D" w:rsidRPr="006832BA">
              <w:rPr>
                <w:rFonts w:ascii="Times New Roman" w:hAnsi="Times New Roman"/>
                <w:sz w:val="20"/>
                <w:szCs w:val="20"/>
              </w:rPr>
              <w:t xml:space="preserve"> into this document</w:t>
            </w:r>
          </w:p>
          <w:p w14:paraId="17B9C2BB" w14:textId="45C4D313" w:rsidR="00FB4D4A" w:rsidRPr="006832BA" w:rsidRDefault="00C67980"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Provide way to enable/disable mDNS</w:t>
            </w:r>
          </w:p>
          <w:p w14:paraId="5DA9994F" w14:textId="77777777" w:rsidR="007F2EBE" w:rsidRPr="006832BA" w:rsidRDefault="009204C9"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Update</w:t>
            </w:r>
            <w:r w:rsidR="00F54389" w:rsidRPr="006832BA">
              <w:rPr>
                <w:rFonts w:ascii="Times New Roman" w:hAnsi="Times New Roman"/>
                <w:sz w:val="20"/>
                <w:szCs w:val="20"/>
              </w:rPr>
              <w:t>d</w:t>
            </w:r>
            <w:r w:rsidRPr="006832BA">
              <w:rPr>
                <w:rFonts w:ascii="Times New Roman" w:hAnsi="Times New Roman"/>
                <w:sz w:val="20"/>
                <w:szCs w:val="20"/>
              </w:rPr>
              <w:t xml:space="preserve"> IPv4 RFC’s</w:t>
            </w:r>
          </w:p>
          <w:p w14:paraId="18D16BB9" w14:textId="77777777" w:rsidR="00830A7C" w:rsidRPr="006832BA" w:rsidRDefault="00830A7C"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Added a table in the Conformance section showing all the Extended Function versions that are part of this LXI 1.6 release</w:t>
            </w:r>
          </w:p>
          <w:p w14:paraId="58189A13" w14:textId="77777777" w:rsidR="00544EFB" w:rsidRPr="006832BA" w:rsidRDefault="008228EB"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Rule 10.2 – changed URL </w:t>
            </w:r>
            <w:r w:rsidR="00E72044" w:rsidRPr="006832BA">
              <w:rPr>
                <w:rFonts w:ascii="Times New Roman" w:hAnsi="Times New Roman"/>
                <w:sz w:val="20"/>
                <w:szCs w:val="20"/>
              </w:rPr>
              <w:t xml:space="preserve">to the Identification schema </w:t>
            </w:r>
            <w:r w:rsidRPr="006832BA">
              <w:rPr>
                <w:rFonts w:ascii="Times New Roman" w:hAnsi="Times New Roman"/>
                <w:sz w:val="20"/>
                <w:szCs w:val="20"/>
              </w:rPr>
              <w:t>showing port 80 to port</w:t>
            </w:r>
            <w:r w:rsidR="00E72044" w:rsidRPr="006832BA">
              <w:rPr>
                <w:rFonts w:ascii="Times New Roman" w:hAnsi="Times New Roman"/>
                <w:sz w:val="20"/>
                <w:szCs w:val="20"/>
              </w:rPr>
              <w:t xml:space="preserve"> being an optional parameter</w:t>
            </w:r>
          </w:p>
          <w:p w14:paraId="5C818286" w14:textId="77777777" w:rsidR="00F97380" w:rsidRPr="006832BA" w:rsidRDefault="00F97380" w:rsidP="00396CAF">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Deleted observation in </w:t>
            </w:r>
            <w:r w:rsidR="00B63280" w:rsidRPr="006832BA">
              <w:rPr>
                <w:rFonts w:ascii="Times New Roman" w:hAnsi="Times New Roman"/>
                <w:sz w:val="20"/>
                <w:szCs w:val="20"/>
              </w:rPr>
              <w:t>Rule</w:t>
            </w:r>
            <w:r w:rsidRPr="006832BA">
              <w:rPr>
                <w:rFonts w:ascii="Times New Roman" w:hAnsi="Times New Roman"/>
                <w:sz w:val="20"/>
                <w:szCs w:val="20"/>
              </w:rPr>
              <w:t xml:space="preserve"> 9.</w:t>
            </w:r>
            <w:r w:rsidR="00B63280" w:rsidRPr="006832BA">
              <w:rPr>
                <w:rFonts w:ascii="Times New Roman" w:hAnsi="Times New Roman"/>
                <w:sz w:val="20"/>
                <w:szCs w:val="20"/>
              </w:rPr>
              <w:t>1.</w:t>
            </w:r>
            <w:r w:rsidR="00043002" w:rsidRPr="006832BA">
              <w:rPr>
                <w:rFonts w:ascii="Times New Roman" w:hAnsi="Times New Roman"/>
                <w:sz w:val="20"/>
                <w:szCs w:val="20"/>
              </w:rPr>
              <w:t>7</w:t>
            </w:r>
            <w:r w:rsidR="003701CF" w:rsidRPr="006832BA">
              <w:rPr>
                <w:rFonts w:ascii="Times New Roman" w:hAnsi="Times New Roman"/>
                <w:sz w:val="20"/>
                <w:szCs w:val="20"/>
              </w:rPr>
              <w:t xml:space="preserve"> as not providing any additional information</w:t>
            </w:r>
          </w:p>
          <w:p w14:paraId="3A9640A1" w14:textId="77777777" w:rsidR="00A43C62" w:rsidRPr="006832BA" w:rsidRDefault="000975D7" w:rsidP="00241C37">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Updated the observation in Rule </w:t>
            </w:r>
            <w:r w:rsidR="003C1022" w:rsidRPr="006832BA">
              <w:rPr>
                <w:rFonts w:ascii="Times New Roman" w:hAnsi="Times New Roman"/>
                <w:sz w:val="20"/>
                <w:szCs w:val="20"/>
              </w:rPr>
              <w:t>10.4.3</w:t>
            </w:r>
            <w:r w:rsidR="00A56699" w:rsidRPr="006832BA">
              <w:rPr>
                <w:rFonts w:ascii="Times New Roman" w:hAnsi="Times New Roman"/>
                <w:sz w:val="20"/>
                <w:szCs w:val="20"/>
              </w:rPr>
              <w:t xml:space="preserve"> to suggest what port should be advertised when announcing HTTP and LXI mDNS serv</w:t>
            </w:r>
            <w:r w:rsidR="001802C0" w:rsidRPr="006832BA">
              <w:rPr>
                <w:rFonts w:ascii="Times New Roman" w:hAnsi="Times New Roman"/>
                <w:sz w:val="20"/>
                <w:szCs w:val="20"/>
              </w:rPr>
              <w:t>ices</w:t>
            </w:r>
            <w:r w:rsidR="00A43C62" w:rsidRPr="006832BA">
              <w:rPr>
                <w:rFonts w:ascii="Times New Roman" w:hAnsi="Times New Roman"/>
                <w:sz w:val="20"/>
                <w:szCs w:val="20"/>
              </w:rPr>
              <w:t>.</w:t>
            </w:r>
          </w:p>
          <w:p w14:paraId="6C26AB13" w14:textId="3E97B8F4" w:rsidR="007A5DBA" w:rsidRPr="00EF27B3" w:rsidRDefault="00DC3047" w:rsidP="008516EE">
            <w:pPr>
              <w:pStyle w:val="ListParagraph"/>
              <w:numPr>
                <w:ilvl w:val="0"/>
                <w:numId w:val="51"/>
              </w:numPr>
              <w:rPr>
                <w:rFonts w:ascii="Times New Roman" w:hAnsi="Times New Roman"/>
                <w:sz w:val="20"/>
                <w:szCs w:val="20"/>
              </w:rPr>
            </w:pPr>
            <w:r w:rsidRPr="006832BA">
              <w:rPr>
                <w:rFonts w:ascii="Times New Roman" w:hAnsi="Times New Roman"/>
                <w:sz w:val="20"/>
                <w:szCs w:val="20"/>
              </w:rPr>
              <w:t xml:space="preserve">Permission </w:t>
            </w:r>
            <w:r w:rsidRPr="006832BA">
              <w:rPr>
                <w:rFonts w:ascii="Times New Roman" w:hAnsi="Times New Roman"/>
                <w:i/>
                <w:iCs/>
                <w:color w:val="002060"/>
                <w:sz w:val="20"/>
                <w:szCs w:val="20"/>
              </w:rPr>
              <w:t>2.5.1.4.2</w:t>
            </w:r>
            <w:r w:rsidR="006832BA">
              <w:rPr>
                <w:rFonts w:ascii="Times New Roman" w:hAnsi="Times New Roman"/>
                <w:i/>
                <w:iCs/>
                <w:color w:val="002060"/>
                <w:sz w:val="20"/>
                <w:szCs w:val="20"/>
              </w:rPr>
              <w:t xml:space="preserve"> </w:t>
            </w:r>
            <w:r w:rsidR="008516EE">
              <w:rPr>
                <w:rFonts w:ascii="Times New Roman" w:hAnsi="Times New Roman"/>
                <w:i/>
                <w:iCs/>
                <w:color w:val="002060"/>
                <w:sz w:val="20"/>
                <w:szCs w:val="20"/>
              </w:rPr>
              <w:t>-</w:t>
            </w:r>
            <w:r w:rsidR="008516EE" w:rsidRPr="006832BA">
              <w:rPr>
                <w:rFonts w:ascii="Times New Roman" w:hAnsi="Times New Roman"/>
                <w:i/>
                <w:iCs/>
                <w:color w:val="002060"/>
                <w:sz w:val="20"/>
                <w:szCs w:val="20"/>
              </w:rPr>
              <w:t xml:space="preserve"> </w:t>
            </w:r>
            <w:r w:rsidR="008516EE" w:rsidRPr="006832BA">
              <w:rPr>
                <w:rFonts w:ascii="Times New Roman" w:hAnsi="Times New Roman"/>
                <w:sz w:val="20"/>
                <w:szCs w:val="20"/>
              </w:rPr>
              <w:t>Power</w:t>
            </w:r>
            <w:r w:rsidRPr="006832BA">
              <w:rPr>
                <w:rFonts w:ascii="Times New Roman" w:hAnsi="Times New Roman"/>
                <w:sz w:val="20"/>
                <w:szCs w:val="20"/>
              </w:rPr>
              <w:t xml:space="preserve"> Indication for Devices with a Front Panel </w:t>
            </w:r>
            <w:r w:rsidR="006832BA" w:rsidRPr="006832BA">
              <w:rPr>
                <w:rFonts w:ascii="Times New Roman" w:hAnsi="Times New Roman"/>
                <w:sz w:val="20"/>
                <w:szCs w:val="20"/>
              </w:rPr>
              <w:t>added back. It was removed in LXI 1.5</w:t>
            </w:r>
          </w:p>
        </w:tc>
      </w:tr>
      <w:tr w:rsidR="00B7487F" w:rsidRPr="00547382" w14:paraId="7935BE07" w14:textId="77777777" w:rsidTr="003975E5">
        <w:tc>
          <w:tcPr>
            <w:tcW w:w="1728" w:type="dxa"/>
          </w:tcPr>
          <w:p w14:paraId="5344B907" w14:textId="77777777" w:rsidR="00B7487F" w:rsidRDefault="00B7487F" w:rsidP="006F4E8F">
            <w:pPr>
              <w:rPr>
                <w:lang w:val="en-GB"/>
              </w:rPr>
            </w:pPr>
            <w:r>
              <w:rPr>
                <w:lang w:val="en-GB"/>
              </w:rPr>
              <w:t xml:space="preserve">1.5.01 </w:t>
            </w:r>
          </w:p>
          <w:p w14:paraId="0E7B2DBE" w14:textId="77777777" w:rsidR="00B7487F" w:rsidRDefault="00B7487F" w:rsidP="006F4E8F">
            <w:pPr>
              <w:rPr>
                <w:lang w:val="en-GB"/>
              </w:rPr>
            </w:pPr>
            <w:r>
              <w:rPr>
                <w:lang w:val="en-GB"/>
              </w:rPr>
              <w:t>March 14, 2017</w:t>
            </w:r>
          </w:p>
        </w:tc>
        <w:tc>
          <w:tcPr>
            <w:tcW w:w="7020" w:type="dxa"/>
          </w:tcPr>
          <w:p w14:paraId="26969097" w14:textId="77777777" w:rsidR="00B7487F" w:rsidRDefault="00B7487F" w:rsidP="00B7487F">
            <w:pPr>
              <w:rPr>
                <w:lang w:val="en-GB"/>
              </w:rPr>
            </w:pPr>
            <w:r>
              <w:rPr>
                <w:lang w:val="en-GB"/>
              </w:rPr>
              <w:t>Official date change after review.</w:t>
            </w:r>
          </w:p>
        </w:tc>
      </w:tr>
      <w:tr w:rsidR="00927876" w:rsidRPr="00547382" w14:paraId="2724A48D" w14:textId="77777777" w:rsidTr="003975E5">
        <w:tc>
          <w:tcPr>
            <w:tcW w:w="1728" w:type="dxa"/>
          </w:tcPr>
          <w:p w14:paraId="1DC81632" w14:textId="77777777" w:rsidR="00927876" w:rsidRDefault="003A3055" w:rsidP="006F4E8F">
            <w:pPr>
              <w:rPr>
                <w:lang w:val="en-GB"/>
              </w:rPr>
            </w:pPr>
            <w:r>
              <w:rPr>
                <w:lang w:val="en-GB"/>
              </w:rPr>
              <w:t>1.5.01</w:t>
            </w:r>
          </w:p>
          <w:p w14:paraId="20083530" w14:textId="77777777" w:rsidR="00C00FF1" w:rsidRDefault="00C00FF1" w:rsidP="006F4E8F">
            <w:pPr>
              <w:rPr>
                <w:lang w:val="en-GB"/>
              </w:rPr>
            </w:pPr>
            <w:r>
              <w:rPr>
                <w:lang w:val="en-GB"/>
              </w:rPr>
              <w:t>February 19, 2017</w:t>
            </w:r>
          </w:p>
        </w:tc>
        <w:tc>
          <w:tcPr>
            <w:tcW w:w="7020" w:type="dxa"/>
          </w:tcPr>
          <w:p w14:paraId="75ED2EAD" w14:textId="77777777"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14:paraId="693A40CC" w14:textId="77777777" w:rsidTr="003975E5">
        <w:tc>
          <w:tcPr>
            <w:tcW w:w="1728" w:type="dxa"/>
          </w:tcPr>
          <w:p w14:paraId="43C978E2" w14:textId="77777777" w:rsidR="00461204" w:rsidRDefault="006C044C" w:rsidP="006F4E8F">
            <w:pPr>
              <w:rPr>
                <w:lang w:val="en-GB"/>
              </w:rPr>
            </w:pPr>
            <w:r>
              <w:rPr>
                <w:lang w:val="en-GB"/>
              </w:rPr>
              <w:t>1.5 Version</w:t>
            </w:r>
          </w:p>
        </w:tc>
        <w:tc>
          <w:tcPr>
            <w:tcW w:w="7020" w:type="dxa"/>
          </w:tcPr>
          <w:p w14:paraId="232F50C4" w14:textId="77777777" w:rsidR="00461204" w:rsidRDefault="00937A38" w:rsidP="004B5116">
            <w:pPr>
              <w:rPr>
                <w:lang w:val="en-GB"/>
              </w:rPr>
            </w:pPr>
            <w:r>
              <w:rPr>
                <w:lang w:val="en-GB"/>
              </w:rPr>
              <w:t>Initial Release November 8, 2016</w:t>
            </w:r>
          </w:p>
        </w:tc>
      </w:tr>
    </w:tbl>
    <w:p w14:paraId="7AD4CAE4" w14:textId="77777777" w:rsidR="00AE3D86" w:rsidRDefault="00AE3D86" w:rsidP="00DC2D42"/>
    <w:p w14:paraId="50788589" w14:textId="124A6DBA" w:rsidR="00A122A9" w:rsidRPr="00C67620" w:rsidRDefault="00A122A9" w:rsidP="00C94714">
      <w:pPr>
        <w:pStyle w:val="Heading1"/>
        <w:numPr>
          <w:ilvl w:val="0"/>
          <w:numId w:val="41"/>
        </w:numPr>
      </w:pPr>
      <w:bookmarkStart w:id="9" w:name="_Toc128656062"/>
      <w:bookmarkStart w:id="10" w:name="_Toc106275927"/>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bookmarkEnd w:id="10"/>
    </w:p>
    <w:p w14:paraId="3AA7CA96" w14:textId="73ABB2D2" w:rsidR="00A122A9" w:rsidRPr="00C67620" w:rsidRDefault="00A122A9" w:rsidP="00CD2657">
      <w:pPr>
        <w:pStyle w:val="LXIBody"/>
      </w:pPr>
      <w:r w:rsidRPr="00C67620">
        <w:t xml:space="preserve"> </w:t>
      </w:r>
    </w:p>
    <w:p w14:paraId="5213B2F5" w14:textId="77777777" w:rsidR="00A122A9" w:rsidRPr="00C67620" w:rsidRDefault="00911F86" w:rsidP="00135D1C">
      <w:pPr>
        <w:pStyle w:val="Heading2"/>
      </w:pPr>
      <w:bookmarkStart w:id="21" w:name="_Toc128656063"/>
      <w:bookmarkStart w:id="22" w:name="_Toc106275928"/>
      <w:r>
        <w:t>Introduction</w:t>
      </w:r>
      <w:bookmarkEnd w:id="21"/>
      <w:bookmarkEnd w:id="22"/>
    </w:p>
    <w:p w14:paraId="2D58D5C1" w14:textId="2C752981" w:rsidR="00C829B0" w:rsidRPr="00C6581D" w:rsidRDefault="00911F86" w:rsidP="00911F86">
      <w:pPr>
        <w:pStyle w:val="LXIBody"/>
      </w:pPr>
      <w:r w:rsidRPr="00C67620" w:rsidDel="00EB6164">
        <w:t>This standard has been written and is controlled by the members of LXI Consortium, a not-for-profit organization created for the development and promotion of a LAN (Ethernet) based standard for instrumentation and related peripheral devices.</w:t>
      </w:r>
      <w:r w:rsidDel="00EB6164">
        <w:t xml:space="preserve"> </w:t>
      </w:r>
      <w:r w:rsidRPr="00C67620" w:rsidDel="00EB6164">
        <w:t xml:space="preserve">LXI is an acronym for LAN eXtensions for Instrumentation.  The LXI specification details the technical requirements of </w:t>
      </w:r>
      <w:r w:rsidDel="00EB6164">
        <w:t>LXI Device</w:t>
      </w:r>
      <w:r w:rsidRPr="00C67620" w:rsidDel="00EB6164">
        <w:t xml:space="preserve">s using Ethernet as the primary communications </w:t>
      </w:r>
      <w:r w:rsidDel="00EB6164">
        <w:t>means</w:t>
      </w:r>
      <w:r w:rsidRPr="00C67620" w:rsidDel="00EB6164">
        <w:t xml:space="preserve"> between devices.</w:t>
      </w:r>
    </w:p>
    <w:p w14:paraId="24F5D989" w14:textId="1947FD03" w:rsidR="00A122A9" w:rsidRPr="00C67620" w:rsidRDefault="00A122A9" w:rsidP="00911F86">
      <w:pPr>
        <w:pStyle w:val="LXIBody"/>
        <w:ind w:left="0"/>
      </w:pPr>
    </w:p>
    <w:p w14:paraId="06A71A24" w14:textId="77777777" w:rsidR="00A122A9" w:rsidRPr="00C67620" w:rsidRDefault="00A122A9" w:rsidP="00135D1C">
      <w:pPr>
        <w:pStyle w:val="Heading2"/>
      </w:pPr>
      <w:bookmarkStart w:id="23" w:name="_Toc128656065"/>
      <w:bookmarkStart w:id="24" w:name="_Toc106275929"/>
      <w:r w:rsidRPr="00C67620">
        <w:t>Purpose and Scope of this Document</w:t>
      </w:r>
      <w:bookmarkEnd w:id="23"/>
      <w:bookmarkEnd w:id="24"/>
    </w:p>
    <w:p w14:paraId="53A2817D" w14:textId="77777777" w:rsidR="00616E55" w:rsidRDefault="00616E55" w:rsidP="00616E55">
      <w:pPr>
        <w:pStyle w:val="Heading3"/>
      </w:pPr>
      <w:bookmarkStart w:id="25" w:name="_Toc106275930"/>
      <w:r>
        <w:t>Purpose</w:t>
      </w:r>
      <w:bookmarkEnd w:id="25"/>
    </w:p>
    <w:p w14:paraId="1C4E6AE9" w14:textId="77777777"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14:paraId="07681F99" w14:textId="77777777" w:rsidR="00A122A9" w:rsidRPr="002E3C60" w:rsidRDefault="00A122A9">
      <w:pPr>
        <w:pStyle w:val="LXIBody"/>
        <w:numPr>
          <w:ilvl w:val="0"/>
          <w:numId w:val="11"/>
        </w:numPr>
      </w:pPr>
      <w:r w:rsidRPr="00A9407A">
        <w:t xml:space="preserve">Unambiguous communication among </w:t>
      </w:r>
      <w:r w:rsidR="003F722C">
        <w:t>LXI Device</w:t>
      </w:r>
      <w:r w:rsidRPr="00A9407A">
        <w:t>s</w:t>
      </w:r>
    </w:p>
    <w:p w14:paraId="4090F7D7" w14:textId="77777777" w:rsidR="00A122A9" w:rsidRPr="002E3C60" w:rsidRDefault="00A122A9" w:rsidP="008A021D">
      <w:pPr>
        <w:pStyle w:val="LXIBody"/>
        <w:numPr>
          <w:ilvl w:val="0"/>
          <w:numId w:val="11"/>
        </w:numPr>
      </w:pPr>
      <w:r w:rsidRPr="00A9407A">
        <w:t>Decreasing the cost of test system software development by the use of industry-standard protocols and interfaces</w:t>
      </w:r>
    </w:p>
    <w:p w14:paraId="1480C2FB" w14:textId="77777777"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14:paraId="2AC4E2CA" w14:textId="77777777" w:rsidR="00A122A9" w:rsidRPr="002E3C60" w:rsidRDefault="00A122A9" w:rsidP="008A021D">
      <w:pPr>
        <w:pStyle w:val="LXIBody"/>
        <w:numPr>
          <w:ilvl w:val="0"/>
          <w:numId w:val="11"/>
        </w:numPr>
      </w:pPr>
      <w:r w:rsidRPr="00A9407A">
        <w:t>Increasing system performance by using high-speed, Ethernet protocols</w:t>
      </w:r>
    </w:p>
    <w:p w14:paraId="5E3D1D6C" w14:textId="77777777" w:rsidR="00A122A9" w:rsidRPr="002E3C60" w:rsidRDefault="00A122A9">
      <w:pPr>
        <w:pStyle w:val="LXIBody"/>
        <w:numPr>
          <w:ilvl w:val="0"/>
          <w:numId w:val="11"/>
        </w:numPr>
      </w:pPr>
      <w:r w:rsidRPr="00A9407A">
        <w:t>Taking advantage of the simplicity of physical Ethernet connectivity</w:t>
      </w:r>
      <w:r w:rsidR="00A35159">
        <w:t>.</w:t>
      </w:r>
      <w:r w:rsidRPr="00A9407A">
        <w:t xml:space="preserve"> </w:t>
      </w:r>
    </w:p>
    <w:p w14:paraId="699EA15B" w14:textId="77777777" w:rsidR="00A122A9" w:rsidRDefault="00616E55" w:rsidP="00616E55">
      <w:pPr>
        <w:pStyle w:val="Heading3"/>
      </w:pPr>
      <w:bookmarkStart w:id="26" w:name="_Toc439587766"/>
      <w:bookmarkStart w:id="27" w:name="_Toc106275931"/>
      <w:bookmarkEnd w:id="26"/>
      <w:r>
        <w:t>Scope</w:t>
      </w:r>
      <w:bookmarkEnd w:id="27"/>
    </w:p>
    <w:p w14:paraId="05A11A32" w14:textId="77777777"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14:paraId="1076A67E" w14:textId="77777777" w:rsidR="00616E55" w:rsidRDefault="00616E55" w:rsidP="00616E55">
      <w:pPr>
        <w:pStyle w:val="LXIBody"/>
      </w:pPr>
      <w:r w:rsidRPr="00C67620">
        <w:t xml:space="preserve">The </w:t>
      </w:r>
      <w:r>
        <w:t xml:space="preserve">standard </w:t>
      </w:r>
      <w:r w:rsidR="00400B8A">
        <w:t>consists of two categories</w:t>
      </w:r>
      <w:r>
        <w:t>:</w:t>
      </w:r>
    </w:p>
    <w:p w14:paraId="32DDD756" w14:textId="77777777" w:rsidR="00400B8A" w:rsidRDefault="00400B8A" w:rsidP="00273C02">
      <w:pPr>
        <w:pStyle w:val="LXIBody"/>
        <w:numPr>
          <w:ilvl w:val="0"/>
          <w:numId w:val="20"/>
        </w:numPr>
      </w:pPr>
      <w:r w:rsidRPr="001567BD">
        <w:rPr>
          <w:b/>
        </w:rPr>
        <w:t>LXI Device Specification</w:t>
      </w:r>
      <w:r>
        <w:t xml:space="preserve">. This is the content of this document.  The LXI Device Specification covers Rules, Recommendations, etc. that are required by all LXI conformant devices.   </w:t>
      </w:r>
    </w:p>
    <w:p w14:paraId="039AD47D" w14:textId="77777777" w:rsidR="00400B8A" w:rsidRDefault="00400B8A" w:rsidP="00273C02">
      <w:pPr>
        <w:pStyle w:val="LXIBody"/>
        <w:numPr>
          <w:ilvl w:val="0"/>
          <w:numId w:val="20"/>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14:paraId="65D67582" w14:textId="77777777"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are retained in this document.  There are also Web pages with information required for all LXI Devices that also present information about Extended Functions.</w:t>
      </w:r>
    </w:p>
    <w:p w14:paraId="6F66DB9C" w14:textId="77777777" w:rsidR="00616E55" w:rsidRDefault="00240909" w:rsidP="001567BD">
      <w:pPr>
        <w:pStyle w:val="Heading3"/>
      </w:pPr>
      <w:bookmarkStart w:id="28" w:name="_Toc106275932"/>
      <w:r>
        <w:lastRenderedPageBreak/>
        <w:t>Changes from</w:t>
      </w:r>
      <w:r w:rsidR="00796CEF">
        <w:t xml:space="preserve"> previous LXI Device Specifications</w:t>
      </w:r>
      <w:bookmarkEnd w:id="28"/>
    </w:p>
    <w:p w14:paraId="5803D247" w14:textId="77777777"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Rather than provide Classes, the LXI Device Specification focusses on all common or core requirements for all LXI Devices, and the differentiating features between of Class A and Class B are now represented as optional Extended Functions presented in external documents</w:t>
      </w:r>
    </w:p>
    <w:p w14:paraId="25A6C922" w14:textId="77777777"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14:paraId="0A7EE0F1" w14:textId="77777777"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14:paraId="40882AE2" w14:textId="77777777" w:rsidR="00796CEF" w:rsidRPr="00616E55" w:rsidRDefault="00B540B7" w:rsidP="00616E55">
      <w:pPr>
        <w:pStyle w:val="LXIBody"/>
      </w:pPr>
      <w:r>
        <w:t>Other advanced features moving from the original LXI Device Specification include: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Common rules between some of the above Extended Functions are retained in their original location within this document to avoid replicating the same rules in multiple documents.</w:t>
      </w:r>
    </w:p>
    <w:p w14:paraId="42E1F5D2" w14:textId="77777777" w:rsidR="00A122A9" w:rsidRPr="00C67620" w:rsidRDefault="00A122A9" w:rsidP="00A122A9">
      <w:pPr>
        <w:pStyle w:val="Heading2"/>
      </w:pPr>
      <w:bookmarkStart w:id="29" w:name="_Toc128656066"/>
      <w:bookmarkStart w:id="30" w:name="_Toc106275933"/>
      <w:r w:rsidRPr="00C67620">
        <w:t>Definition of Terms</w:t>
      </w:r>
      <w:bookmarkEnd w:id="29"/>
      <w:bookmarkEnd w:id="30"/>
    </w:p>
    <w:p w14:paraId="71A04B55" w14:textId="0317AD75" w:rsidR="00682F49" w:rsidRPr="00682F49" w:rsidRDefault="00682F49" w:rsidP="00682F49">
      <w:pPr>
        <w:pStyle w:val="LXIBody"/>
      </w:pPr>
      <w:r w:rsidRPr="00682F49">
        <w:t xml:space="preserve">This document contains both normative and informative material. Unless stated </w:t>
      </w:r>
      <w:r w:rsidR="00777B78" w:rsidRPr="00682F49">
        <w:t xml:space="preserve">otherwise </w:t>
      </w:r>
      <w:r w:rsidRPr="00682F49">
        <w:t xml:space="preserve">the material in this document shall be considered normative. </w:t>
      </w:r>
    </w:p>
    <w:p w14:paraId="2D76F81D" w14:textId="77777777" w:rsidR="00682F49" w:rsidRPr="00682F49" w:rsidRDefault="00682F49" w:rsidP="00682F49">
      <w:pPr>
        <w:pStyle w:val="LXIBody"/>
      </w:pPr>
      <w:r w:rsidRPr="007C6E65">
        <w:rPr>
          <w:b/>
          <w:bCs/>
        </w:rPr>
        <w:t>NORMATIVE:</w:t>
      </w:r>
      <w:r w:rsidRPr="00682F49">
        <w:t xml:space="preserve"> Normative material shall be considered in determining whether an LXI Device is conformant to this standard.  Any section or subsection designated as a </w:t>
      </w:r>
      <w:r w:rsidRPr="007C6E65">
        <w:rPr>
          <w:b/>
          <w:bCs/>
        </w:rPr>
        <w:t>RULE</w:t>
      </w:r>
      <w:r w:rsidR="00495A2F">
        <w:t xml:space="preserve"> or </w:t>
      </w:r>
      <w:r w:rsidR="00495A2F" w:rsidRPr="007C6E65">
        <w:rPr>
          <w:b/>
          <w:bCs/>
        </w:rPr>
        <w:t>PERMISSION</w:t>
      </w:r>
      <w:r w:rsidRPr="00682F49">
        <w:t xml:space="preserve"> is normative.</w:t>
      </w:r>
    </w:p>
    <w:p w14:paraId="48192A4E" w14:textId="77777777" w:rsidR="00A122A9" w:rsidRPr="00C67620" w:rsidRDefault="00682F49" w:rsidP="003975E5">
      <w:pPr>
        <w:pStyle w:val="LXIBody"/>
      </w:pPr>
      <w:r w:rsidRPr="007C6E65">
        <w:rPr>
          <w:b/>
          <w:bCs/>
        </w:rPr>
        <w:t>INFORMATIVE:</w:t>
      </w:r>
      <w:r w:rsidRPr="00682F49">
        <w:t xml:space="preserve"> Informative material is explanatory and is not considered in determining the conformance of an LXI Device. Any section or subsection designated as </w:t>
      </w:r>
      <w:r w:rsidRPr="007C6E65">
        <w:rPr>
          <w:b/>
          <w:bCs/>
        </w:rPr>
        <w:t>RECOMMENDATION</w:t>
      </w:r>
      <w:r w:rsidR="0053465D">
        <w:t xml:space="preserve"> </w:t>
      </w:r>
      <w:r w:rsidRPr="00682F49">
        <w:t xml:space="preserve">or </w:t>
      </w:r>
      <w:r w:rsidRPr="007C6E65">
        <w:rPr>
          <w:b/>
          <w:bCs/>
        </w:rPr>
        <w:t>OBSERVATION</w:t>
      </w:r>
      <w:r w:rsidRPr="00682F49">
        <w:t xml:space="preserve"> is informative.</w:t>
      </w:r>
      <w:r>
        <w:t xml:space="preserve"> Unless otherwise noted</w:t>
      </w:r>
      <w:r w:rsidR="0053465D">
        <w:t>,</w:t>
      </w:r>
      <w:r>
        <w:t xml:space="preserve"> examples are informative.</w:t>
      </w:r>
    </w:p>
    <w:p w14:paraId="0878CDE7" w14:textId="76B1F53C" w:rsidR="00A122A9" w:rsidRPr="00C67620" w:rsidRDefault="00A122A9" w:rsidP="00CD2657">
      <w:pPr>
        <w:pStyle w:val="LXIBody"/>
      </w:pPr>
      <w:r w:rsidRPr="00CD57B0">
        <w:rPr>
          <w:rStyle w:val="StyleLXIBodyBold1Char"/>
        </w:rPr>
        <w:t>RULE</w:t>
      </w:r>
      <w:r w:rsidRPr="00C67620">
        <w:t xml:space="preserve">: Rules </w:t>
      </w:r>
      <w:r w:rsidR="00D6630C" w:rsidRPr="00717139">
        <w:rPr>
          <w:rStyle w:val="StyleLXIBodyBold1Char"/>
          <w:b w:val="0"/>
          <w:bCs w:val="0"/>
        </w:rPr>
        <w:t>shall</w:t>
      </w:r>
      <w:r w:rsidR="00D6630C" w:rsidRPr="00C67620">
        <w:t xml:space="preserve"> </w:t>
      </w:r>
      <w:r w:rsidRPr="00C67620">
        <w:t xml:space="preserve">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w:t>
      </w:r>
    </w:p>
    <w:p w14:paraId="1D7FC90C" w14:textId="77777777" w:rsidR="00A122A9" w:rsidRPr="00C67620" w:rsidRDefault="00A122A9" w:rsidP="00CD2657">
      <w:pPr>
        <w:pStyle w:val="LXIBody"/>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4A5098B1"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10FE9525" w14:textId="77777777" w:rsidR="00A122A9" w:rsidRDefault="00A122A9" w:rsidP="00CD2657">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4162BAE0" w14:textId="23C1E2F2" w:rsidR="00B42553" w:rsidRDefault="004F3B46" w:rsidP="004F3B46">
      <w:pPr>
        <w:pStyle w:val="Heading3"/>
        <w:rPr>
          <w:rStyle w:val="StyleLXIBodyBold1Char"/>
          <w:i/>
          <w:iCs/>
        </w:rPr>
      </w:pPr>
      <w:bookmarkStart w:id="31" w:name="_Toc106275934"/>
      <w:r>
        <w:rPr>
          <w:rStyle w:val="StyleLXIBodyBold1Char"/>
        </w:rPr>
        <w:t xml:space="preserve">Use of the Term </w:t>
      </w:r>
      <w:r>
        <w:rPr>
          <w:rStyle w:val="StyleLXIBodyBold1Char"/>
          <w:i/>
          <w:iCs/>
        </w:rPr>
        <w:t>default</w:t>
      </w:r>
      <w:bookmarkEnd w:id="31"/>
    </w:p>
    <w:p w14:paraId="6B8D4EEC" w14:textId="231E29D7" w:rsidR="00EE2826" w:rsidRDefault="00FC489D" w:rsidP="00FC489D">
      <w:pPr>
        <w:pStyle w:val="Body1"/>
      </w:pPr>
      <w:r w:rsidRPr="00351D3C">
        <w:rPr>
          <w:rStyle w:val="StyleLXIBodyBold1Char"/>
          <w:b w:val="0"/>
          <w:bCs w:val="0"/>
        </w:rPr>
        <w:t>When</w:t>
      </w:r>
      <w:r w:rsidR="001574EC">
        <w:rPr>
          <w:rStyle w:val="StyleLXIBodyBold1Char"/>
          <w:b w:val="0"/>
          <w:bCs w:val="0"/>
        </w:rPr>
        <w:t xml:space="preserve"> </w:t>
      </w:r>
      <w:r w:rsidRPr="00351D3C">
        <w:rPr>
          <w:rStyle w:val="StyleLXIBodyBold1Char"/>
          <w:b w:val="0"/>
          <w:bCs w:val="0"/>
        </w:rPr>
        <w:t xml:space="preserve">the term </w:t>
      </w:r>
      <w:r w:rsidRPr="00351D3C">
        <w:rPr>
          <w:rStyle w:val="StyleLXIBodyBold1Char"/>
          <w:b w:val="0"/>
          <w:bCs w:val="0"/>
          <w:i/>
          <w:iCs/>
        </w:rPr>
        <w:t>default</w:t>
      </w:r>
      <w:r w:rsidRPr="00FC489D">
        <w:t xml:space="preserve"> is used in this document</w:t>
      </w:r>
      <w:r w:rsidR="001574EC">
        <w:t xml:space="preserve"> to refer to </w:t>
      </w:r>
      <w:r w:rsidR="008B06DE">
        <w:t xml:space="preserve">a setting, it refers to the value </w:t>
      </w:r>
      <w:r w:rsidR="00765188">
        <w:t xml:space="preserve">of </w:t>
      </w:r>
      <w:r w:rsidR="008B06DE">
        <w:t xml:space="preserve">the setting when the device </w:t>
      </w:r>
      <w:r w:rsidR="00D90DD3">
        <w:t xml:space="preserve">is shipped by the vendor, or after </w:t>
      </w:r>
      <w:r w:rsidR="00CB13C1">
        <w:t xml:space="preserve">the operator performs </w:t>
      </w:r>
      <w:r w:rsidR="00765188">
        <w:t>a reset</w:t>
      </w:r>
      <w:r w:rsidR="00CB13C1">
        <w:t xml:space="preserve"> on the device that </w:t>
      </w:r>
      <w:r w:rsidR="00673D3F">
        <w:t>entirely removes the previous configuration of the device.</w:t>
      </w:r>
    </w:p>
    <w:p w14:paraId="0D633D13" w14:textId="3B3FCDD7" w:rsidR="00F735F2" w:rsidRPr="00F735F2" w:rsidRDefault="00F735F2" w:rsidP="00F735F2">
      <w:pPr>
        <w:pStyle w:val="LXIBody"/>
      </w:pPr>
      <w:r>
        <w:t xml:space="preserve">The value of the setting after an LCI is performed </w:t>
      </w:r>
      <w:r w:rsidR="00011423">
        <w:t>is referred to as the LCI value of the setting.</w:t>
      </w:r>
    </w:p>
    <w:p w14:paraId="1FE80984" w14:textId="77777777" w:rsidR="00A122A9" w:rsidRDefault="00A122A9" w:rsidP="00135D1C">
      <w:pPr>
        <w:pStyle w:val="Heading2"/>
      </w:pPr>
      <w:bookmarkStart w:id="32" w:name="_Toc229807316"/>
      <w:bookmarkStart w:id="33" w:name="_Toc229807317"/>
      <w:bookmarkStart w:id="34" w:name="_Toc128656067"/>
      <w:bookmarkStart w:id="35" w:name="_Toc106275935"/>
      <w:bookmarkEnd w:id="32"/>
      <w:bookmarkEnd w:id="33"/>
      <w:r w:rsidRPr="00C67620">
        <w:t>Applicable Standards</w:t>
      </w:r>
      <w:bookmarkEnd w:id="34"/>
      <w:r w:rsidR="006C5248">
        <w:t xml:space="preserve"> and Documents</w:t>
      </w:r>
      <w:bookmarkEnd w:id="35"/>
    </w:p>
    <w:p w14:paraId="23C1CC32" w14:textId="77777777" w:rsidR="00D73720" w:rsidRPr="00D73720" w:rsidRDefault="00D73720" w:rsidP="005143D6">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14:paraId="4D46CA13" w14:textId="77777777" w:rsidR="00CB70BA" w:rsidRDefault="00CB70BA" w:rsidP="006C5248">
      <w:pPr>
        <w:pStyle w:val="Heading3"/>
      </w:pPr>
      <w:bookmarkStart w:id="36" w:name="_Ref238461120"/>
      <w:bookmarkStart w:id="37" w:name="_Toc106275936"/>
      <w:r>
        <w:t>RULE – Applicable Version of Documents</w:t>
      </w:r>
      <w:bookmarkEnd w:id="36"/>
      <w:bookmarkEnd w:id="37"/>
    </w:p>
    <w:p w14:paraId="2FC31D96" w14:textId="77777777"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shall be used in conjunction with this standard</w:t>
      </w:r>
      <w:r w:rsidRPr="00D73720">
        <w:t xml:space="preserve">. </w:t>
      </w:r>
    </w:p>
    <w:p w14:paraId="6B52BF6F" w14:textId="77777777" w:rsidR="00222183" w:rsidRDefault="00222183" w:rsidP="00CB70BA">
      <w:pPr>
        <w:pStyle w:val="Body1"/>
      </w:pPr>
    </w:p>
    <w:p w14:paraId="6086EB26" w14:textId="77777777"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14:paraId="70D6D539" w14:textId="44F5046F" w:rsidR="003C6BF5" w:rsidRDefault="003C6BF5">
      <w:pPr>
        <w:rPr>
          <w:rFonts w:ascii="Arial" w:hAnsi="Arial"/>
          <w:b/>
          <w:sz w:val="24"/>
        </w:rPr>
      </w:pPr>
    </w:p>
    <w:p w14:paraId="7CBEF1C0" w14:textId="77777777" w:rsidR="006C5248" w:rsidRDefault="006C5248" w:rsidP="006C5248">
      <w:pPr>
        <w:pStyle w:val="Heading3"/>
      </w:pPr>
      <w:bookmarkStart w:id="38" w:name="_Toc106275937"/>
      <w:r>
        <w:t>Standards</w:t>
      </w:r>
      <w:r w:rsidR="00AC138C">
        <w:t xml:space="preserve"> and Specifications</w:t>
      </w:r>
      <w:bookmarkEnd w:id="38"/>
    </w:p>
    <w:p w14:paraId="444D514E" w14:textId="77777777" w:rsidR="00AC138C" w:rsidRPr="00AC138C" w:rsidRDefault="00AC138C" w:rsidP="00AC138C">
      <w:pPr>
        <w:pStyle w:val="Heading4"/>
      </w:pPr>
      <w:r>
        <w:t>IEEE</w:t>
      </w:r>
      <w:r w:rsidR="007576E5">
        <w:rPr>
          <w:rStyle w:val="FootnoteReference"/>
        </w:rPr>
        <w:footnoteReference w:id="2"/>
      </w:r>
      <w:r w:rsidR="007576E5" w:rsidRPr="00253C36">
        <w:rPr>
          <w:vertAlign w:val="superscript"/>
        </w:rPr>
        <w:t>,</w:t>
      </w:r>
      <w:r w:rsidR="007576E5">
        <w:rPr>
          <w:rStyle w:val="FootnoteReference"/>
        </w:rPr>
        <w:footnoteReference w:id="3"/>
      </w:r>
      <w:r>
        <w:t>, and ANSI/TIA/EIA</w:t>
      </w:r>
      <w:r w:rsidR="007576E5">
        <w:rPr>
          <w:rStyle w:val="FootnoteReference"/>
        </w:rPr>
        <w:footnoteReference w:id="4"/>
      </w:r>
      <w:r>
        <w:t xml:space="preserve"> Standard</w:t>
      </w:r>
      <w:r w:rsidR="007576E5">
        <w:t>s</w:t>
      </w:r>
    </w:p>
    <w:p w14:paraId="6534EF3B" w14:textId="77777777"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14:paraId="3ACA98BB" w14:textId="77777777"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14:paraId="0951FFCD" w14:textId="77777777" w:rsidR="000E4D85" w:rsidRDefault="00253C36" w:rsidP="000E4D85">
      <w:pPr>
        <w:pStyle w:val="LXIBody"/>
        <w:rPr>
          <w:bCs/>
        </w:rPr>
      </w:pPr>
      <w:r>
        <w:t>IEEE Std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14:paraId="29CF01FD" w14:textId="77777777" w:rsidR="000E4D85" w:rsidRPr="002F7A68" w:rsidRDefault="000E4D85" w:rsidP="000E4D85">
      <w:pPr>
        <w:pStyle w:val="LXIBody"/>
        <w:ind w:left="1440"/>
        <w:rPr>
          <w:bCs/>
          <w:lang w:val="fr-FR"/>
        </w:rPr>
      </w:pPr>
      <w:r w:rsidRPr="002F7A68">
        <w:rPr>
          <w:bCs/>
          <w:lang w:val="fr-FR"/>
        </w:rPr>
        <w:t>Section 1: Type 10 BASE-T</w:t>
      </w:r>
    </w:p>
    <w:p w14:paraId="058C0854" w14:textId="77777777" w:rsidR="000E4D85" w:rsidRPr="002F7A68" w:rsidRDefault="000E4D85" w:rsidP="000E4D85">
      <w:pPr>
        <w:pStyle w:val="LXIBody"/>
        <w:ind w:left="1440"/>
        <w:rPr>
          <w:bCs/>
          <w:lang w:val="fr-FR"/>
        </w:rPr>
      </w:pPr>
      <w:r w:rsidRPr="002F7A68">
        <w:rPr>
          <w:bCs/>
          <w:lang w:val="fr-FR"/>
        </w:rPr>
        <w:t>Section 2: Type 100 BASE-T</w:t>
      </w:r>
      <w:r w:rsidR="00D824CC" w:rsidRPr="002F7A68">
        <w:rPr>
          <w:bCs/>
          <w:lang w:val="fr-FR"/>
        </w:rPr>
        <w:t>X</w:t>
      </w:r>
    </w:p>
    <w:p w14:paraId="68282194" w14:textId="77777777" w:rsidR="00486ADF" w:rsidRDefault="000E4D85" w:rsidP="00486ADF">
      <w:pPr>
        <w:pStyle w:val="LXIBody"/>
        <w:ind w:left="1440"/>
        <w:rPr>
          <w:bCs/>
        </w:rPr>
      </w:pPr>
      <w:r>
        <w:rPr>
          <w:bCs/>
        </w:rPr>
        <w:lastRenderedPageBreak/>
        <w:t>Section 3: Type 1000 BASE-T</w:t>
      </w:r>
    </w:p>
    <w:p w14:paraId="669D2B44" w14:textId="77777777" w:rsidR="00C40B53" w:rsidRPr="00DE1966" w:rsidRDefault="00C40B53" w:rsidP="00774A90">
      <w:pPr>
        <w:pStyle w:val="LXIBody"/>
      </w:pPr>
      <w:r w:rsidRPr="00DE1966">
        <w:t>IEEE Std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14:paraId="3691BD40" w14:textId="77777777" w:rsidR="00774A90" w:rsidRPr="00774A90" w:rsidRDefault="00774A90" w:rsidP="00774A90">
      <w:pPr>
        <w:pStyle w:val="LXIBody"/>
      </w:pPr>
      <w:r>
        <w:t>IEEE Std 1588™ IEEE Standard for a Precision Clock Synchronization Protocol for Networked Measurement and Control Systems</w:t>
      </w:r>
    </w:p>
    <w:p w14:paraId="10160929" w14:textId="77777777" w:rsidR="00AC138C" w:rsidRPr="00486ADF" w:rsidRDefault="00486ADF" w:rsidP="00486ADF">
      <w:pPr>
        <w:pStyle w:val="Heading4"/>
      </w:pPr>
      <w:r>
        <w:t>IETF RFC Documents</w:t>
      </w:r>
      <w:r w:rsidR="00380BDA">
        <w:rPr>
          <w:rStyle w:val="FootnoteReference"/>
        </w:rPr>
        <w:footnoteReference w:id="5"/>
      </w:r>
    </w:p>
    <w:p w14:paraId="386A1341" w14:textId="77777777" w:rsidR="00B40330" w:rsidRDefault="00B40330" w:rsidP="00B40330">
      <w:pPr>
        <w:pStyle w:val="LXIBody"/>
      </w:pPr>
      <w:r w:rsidRPr="00A77EAF">
        <w:t xml:space="preserve">IETF RFC 768, “User Datagram Protocol”, J. Postel, August 1980, </w:t>
      </w:r>
      <w:r>
        <w:t>(Status: Standards track)</w:t>
      </w:r>
    </w:p>
    <w:p w14:paraId="587188A4" w14:textId="77777777"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14:paraId="1693E83A" w14:textId="77777777"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14:paraId="4340BB15" w14:textId="77777777"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14:paraId="76C58053" w14:textId="27ECDD05" w:rsidR="006A0D7C" w:rsidRDefault="006A0D7C" w:rsidP="00806E9D">
      <w:pPr>
        <w:pStyle w:val="LXIBody"/>
        <w:ind w:left="0"/>
      </w:pPr>
    </w:p>
    <w:p w14:paraId="3C7B6C86" w14:textId="2C30A0F3" w:rsidR="00AE0593" w:rsidRPr="002A0CB3" w:rsidRDefault="007D05D3" w:rsidP="002A0CB3">
      <w:pPr>
        <w:pStyle w:val="LXIBody"/>
      </w:pPr>
      <w:r w:rsidRPr="002A0CB3">
        <w:t xml:space="preserve">IETF RFC </w:t>
      </w:r>
      <w:r w:rsidR="0019069D" w:rsidRPr="002A0CB3">
        <w:t xml:space="preserve">4248, </w:t>
      </w:r>
      <w:r w:rsidR="00DC5483" w:rsidRPr="002A0CB3">
        <w:t>“</w:t>
      </w:r>
      <w:r w:rsidR="00045528" w:rsidRPr="002A0CB3">
        <w:t>The telnet URI Scheme</w:t>
      </w:r>
      <w:r w:rsidR="00DC5483" w:rsidRPr="002A0CB3">
        <w:t>,”</w:t>
      </w:r>
      <w:r w:rsidRPr="002A0CB3">
        <w:t xml:space="preserve"> P. Hoffman</w:t>
      </w:r>
      <w:r w:rsidR="005041DC" w:rsidRPr="002A0CB3">
        <w:t xml:space="preserve">, </w:t>
      </w:r>
      <w:r w:rsidR="00906073" w:rsidRPr="002A0CB3">
        <w:t xml:space="preserve">October 2005 (Obsoletes </w:t>
      </w:r>
      <w:r w:rsidR="002F1033" w:rsidRPr="002A0CB3">
        <w:t xml:space="preserve">RFC </w:t>
      </w:r>
      <w:r w:rsidR="006F1A4A" w:rsidRPr="002A0CB3">
        <w:t>1738</w:t>
      </w:r>
      <w:r w:rsidR="002F1033" w:rsidRPr="002A0CB3">
        <w:t>)</w:t>
      </w:r>
      <w:r w:rsidR="006A0D7C">
        <w:t xml:space="preserve"> </w:t>
      </w:r>
      <w:r w:rsidR="002F1033" w:rsidRPr="002A0CB3">
        <w:t>(Status</w:t>
      </w:r>
      <w:r w:rsidR="00806E9D" w:rsidRPr="002A0CB3">
        <w:t>: Standards track)</w:t>
      </w:r>
      <w:r w:rsidR="003C30E6">
        <w:t xml:space="preserve"> </w:t>
      </w:r>
      <w:r w:rsidR="00AE0593" w:rsidRPr="002A0CB3">
        <w:t>IETF RFC 4266, “</w:t>
      </w:r>
      <w:r w:rsidR="003A33A2" w:rsidRPr="002A0CB3">
        <w:t xml:space="preserve">The gopher URI Scheme,” </w:t>
      </w:r>
      <w:r w:rsidR="00AE0593" w:rsidRPr="002A0CB3">
        <w:t>P. Hoffman</w:t>
      </w:r>
      <w:r w:rsidR="00C8089E" w:rsidRPr="00C8089E">
        <w:t>, November 2005 (Ob</w:t>
      </w:r>
      <w:r w:rsidR="00C8089E" w:rsidRPr="002A0CB3">
        <w:t>soletes RFC 1738) (S</w:t>
      </w:r>
      <w:r w:rsidR="00C8089E">
        <w:t>tat</w:t>
      </w:r>
      <w:r w:rsidR="00845076">
        <w:t>us: Standards track)</w:t>
      </w:r>
    </w:p>
    <w:p w14:paraId="6CCFA195" w14:textId="77777777" w:rsidR="00B40330" w:rsidRDefault="00B40330" w:rsidP="00B40330">
      <w:pPr>
        <w:pStyle w:val="LXIBody"/>
      </w:pPr>
      <w:r>
        <w:t>IETF RFC 2131, “Dynamic Host Configuration Protocol," R. Droms, March 1997 (Obsoletes RFC1541) (Status: Standards track)</w:t>
      </w:r>
    </w:p>
    <w:p w14:paraId="7476C1AB" w14:textId="77777777" w:rsidR="00B40330" w:rsidRDefault="00B40330" w:rsidP="00B40330">
      <w:pPr>
        <w:pStyle w:val="LXIBody"/>
      </w:pPr>
      <w:r>
        <w:t>IETF RFC 2132, “DHCP Options and BOOTP Vendor Extensions," S. Alexander, R. Droms, March 1997 (Obsoletes RFC1533) (Status: Standards track)</w:t>
      </w:r>
    </w:p>
    <w:p w14:paraId="76B67448" w14:textId="39920C7B" w:rsidR="00C1167D" w:rsidRDefault="00C1167D" w:rsidP="0036451B">
      <w:pPr>
        <w:pStyle w:val="LXIBody"/>
      </w:pPr>
    </w:p>
    <w:p w14:paraId="3526C90D" w14:textId="2FC2FC37" w:rsidR="00B33AE2" w:rsidRDefault="00B33AE2" w:rsidP="0036451B">
      <w:pPr>
        <w:pStyle w:val="LXIBody"/>
      </w:pPr>
      <w:r>
        <w:t xml:space="preserve">IETF </w:t>
      </w:r>
      <w:r w:rsidRPr="00076226">
        <w:t xml:space="preserve">RFC </w:t>
      </w:r>
      <w:r w:rsidR="002813E9">
        <w:t>7230</w:t>
      </w:r>
      <w:r>
        <w:t>, “</w:t>
      </w:r>
      <w:r w:rsidR="002813E9" w:rsidRPr="00C1167D">
        <w:t>Hypertext Transfer Protocol (HTTP/1.1): Message Syntax and Routing</w:t>
      </w:r>
      <w:r w:rsidR="00A34A22" w:rsidRPr="00C1167D">
        <w:t xml:space="preserve">,” </w:t>
      </w:r>
      <w:r w:rsidRPr="005F3FBA">
        <w:t>R. Fielding</w:t>
      </w:r>
      <w:r>
        <w:t>,</w:t>
      </w:r>
      <w:r w:rsidR="001E2BD8" w:rsidRPr="00C1167D">
        <w:t xml:space="preserve"> Ed.Adobe, J. Reschke, Ed.</w:t>
      </w:r>
      <w:r w:rsidR="008E0AFC" w:rsidRPr="00C1167D">
        <w:t xml:space="preserve"> </w:t>
      </w:r>
      <w:r w:rsidR="00C33147" w:rsidRPr="00C1167D">
        <w:t>G</w:t>
      </w:r>
      <w:r w:rsidR="001E2BD8" w:rsidRPr="00C1167D">
        <w:t>reenbytes</w:t>
      </w:r>
      <w:r w:rsidR="00C33147" w:rsidRPr="00C1167D">
        <w:t xml:space="preserve">, </w:t>
      </w:r>
      <w:r w:rsidR="001E2BD8">
        <w:t>June 2014</w:t>
      </w:r>
      <w:r>
        <w:t xml:space="preserve">, </w:t>
      </w:r>
      <w:r w:rsidR="008B6AAD">
        <w:t>(Obsoletes RFC</w:t>
      </w:r>
      <w:r w:rsidR="00DE7D03">
        <w:t>261</w:t>
      </w:r>
      <w:r w:rsidR="00783BF2">
        <w:t>6</w:t>
      </w:r>
      <w:r w:rsidR="00DE7D03">
        <w:t xml:space="preserve">) </w:t>
      </w:r>
      <w:r>
        <w:t>(Status: Standards track)</w:t>
      </w:r>
    </w:p>
    <w:p w14:paraId="22ACB03F" w14:textId="0C4F365C" w:rsidR="0036451B" w:rsidRDefault="0036451B" w:rsidP="0036451B">
      <w:pPr>
        <w:pStyle w:val="LXIBody"/>
      </w:pPr>
      <w:r>
        <w:t xml:space="preserve">IETF </w:t>
      </w:r>
      <w:r w:rsidRPr="00076226">
        <w:t xml:space="preserve">RFC </w:t>
      </w:r>
      <w:r>
        <w:t>7231, “</w:t>
      </w:r>
      <w:r w:rsidRPr="00CA269B">
        <w:t xml:space="preserve">Hypertext Transfer Protocol (HTTP/1.1): </w:t>
      </w:r>
      <w:r w:rsidR="00FB6941">
        <w:t>Semantics and Content</w:t>
      </w:r>
      <w:r w:rsidRPr="00CA269B">
        <w:t xml:space="preserve">,” </w:t>
      </w:r>
      <w:r w:rsidRPr="005F3FBA">
        <w:t>R. Fielding</w:t>
      </w:r>
      <w:r>
        <w:t>,</w:t>
      </w:r>
      <w:r w:rsidRPr="00CA269B">
        <w:t xml:space="preserve"> Ed.Adobe, J. Reschke, Ed. Greenbytes, </w:t>
      </w:r>
      <w:r>
        <w:t xml:space="preserve">June 2014, </w:t>
      </w:r>
      <w:r w:rsidR="003F19C6">
        <w:t>(Obsoletes RFC261</w:t>
      </w:r>
      <w:r w:rsidR="00783BF2">
        <w:t>6</w:t>
      </w:r>
      <w:r w:rsidR="003F19C6">
        <w:t xml:space="preserve">) </w:t>
      </w:r>
      <w:r>
        <w:t>(Status: Standards track)</w:t>
      </w:r>
    </w:p>
    <w:p w14:paraId="55F22D9D" w14:textId="524E2F54" w:rsidR="0036451B" w:rsidRDefault="0036451B" w:rsidP="0036451B">
      <w:pPr>
        <w:pStyle w:val="LXIBody"/>
      </w:pPr>
      <w:r>
        <w:t xml:space="preserve">IETF </w:t>
      </w:r>
      <w:r w:rsidRPr="00076226">
        <w:t xml:space="preserve">RFC </w:t>
      </w:r>
      <w:r>
        <w:t>7232, “</w:t>
      </w:r>
      <w:r w:rsidRPr="00CA269B">
        <w:t xml:space="preserve">Hypertext Transfer Protocol (HTTP/1.1): </w:t>
      </w:r>
      <w:r w:rsidR="002B3A76">
        <w:t>Range Requests</w:t>
      </w:r>
      <w:r w:rsidRPr="00CA269B">
        <w:t xml:space="preserve">,” </w:t>
      </w:r>
      <w:r w:rsidRPr="005F3FBA">
        <w:t>R. Fielding</w:t>
      </w:r>
      <w:r>
        <w:t>,</w:t>
      </w:r>
      <w:r w:rsidRPr="00CA269B">
        <w:t xml:space="preserve"> Ed.Adobe, J. Reschke, Ed. Greenbytes, </w:t>
      </w:r>
      <w:r>
        <w:t xml:space="preserve">June 2014, </w:t>
      </w:r>
      <w:r w:rsidR="003F19C6">
        <w:t>(Obsoletes RFC261</w:t>
      </w:r>
      <w:r w:rsidR="00783BF2">
        <w:t>6</w:t>
      </w:r>
      <w:r w:rsidR="003F19C6">
        <w:t xml:space="preserve">) </w:t>
      </w:r>
      <w:r>
        <w:t>(Status: Standards track)</w:t>
      </w:r>
    </w:p>
    <w:p w14:paraId="46CCB9E0" w14:textId="23A944C0" w:rsidR="0036451B" w:rsidRDefault="0036451B" w:rsidP="0036451B">
      <w:pPr>
        <w:pStyle w:val="LXIBody"/>
      </w:pPr>
      <w:r>
        <w:t xml:space="preserve">IETF </w:t>
      </w:r>
      <w:r w:rsidRPr="00076226">
        <w:t xml:space="preserve">RFC </w:t>
      </w:r>
      <w:r>
        <w:t>7233, “</w:t>
      </w:r>
      <w:r w:rsidRPr="00CA269B">
        <w:t xml:space="preserve">Hypertext Transfer Protocol (HTTP/1.1): Message Syntax and Routing,” </w:t>
      </w:r>
      <w:r w:rsidRPr="005F3FBA">
        <w:t>R. Fielding</w:t>
      </w:r>
      <w:r>
        <w:t>,</w:t>
      </w:r>
      <w:r w:rsidRPr="00CA269B">
        <w:t xml:space="preserve"> Ed.Adobe, </w:t>
      </w:r>
      <w:r w:rsidR="00C53ADD">
        <w:t xml:space="preserve">Y. Lafon, </w:t>
      </w:r>
      <w:r w:rsidRPr="00CA269B">
        <w:t xml:space="preserve">J. Reschke, Ed. Greenbytes, </w:t>
      </w:r>
      <w:r>
        <w:t xml:space="preserve">June 2014, </w:t>
      </w:r>
      <w:r w:rsidR="003F19C6">
        <w:t>(Obsoletes RFC261</w:t>
      </w:r>
      <w:r w:rsidR="00783BF2">
        <w:t>6</w:t>
      </w:r>
      <w:r w:rsidR="003F19C6">
        <w:t xml:space="preserve">) </w:t>
      </w:r>
      <w:r>
        <w:t>(Status: Standards track)</w:t>
      </w:r>
    </w:p>
    <w:p w14:paraId="3703980C" w14:textId="554ACF53" w:rsidR="0036451B" w:rsidRDefault="0036451B" w:rsidP="0036451B">
      <w:pPr>
        <w:pStyle w:val="LXIBody"/>
      </w:pPr>
      <w:r>
        <w:t xml:space="preserve">IETF </w:t>
      </w:r>
      <w:r w:rsidRPr="00076226">
        <w:t xml:space="preserve">RFC </w:t>
      </w:r>
      <w:r>
        <w:t>7234, “</w:t>
      </w:r>
      <w:r w:rsidRPr="00CA269B">
        <w:t xml:space="preserve">Hypertext Transfer Protocol (HTTP/1.1): </w:t>
      </w:r>
      <w:r w:rsidR="00C911CF">
        <w:t>Caching</w:t>
      </w:r>
      <w:r w:rsidRPr="00CA269B">
        <w:t xml:space="preserve">,” </w:t>
      </w:r>
      <w:r w:rsidRPr="005F3FBA">
        <w:t>R. Fielding</w:t>
      </w:r>
      <w:r>
        <w:t>,</w:t>
      </w:r>
      <w:r w:rsidRPr="00CA269B">
        <w:t xml:space="preserve"> Ed.Adobe,</w:t>
      </w:r>
      <w:r w:rsidR="00807F8A">
        <w:t xml:space="preserve"> M. Nottingham,</w:t>
      </w:r>
      <w:r w:rsidR="000303CE">
        <w:t xml:space="preserve"> Ed. Akam</w:t>
      </w:r>
      <w:r w:rsidR="008A10B2">
        <w:t>a</w:t>
      </w:r>
      <w:r w:rsidR="000303CE">
        <w:t>i,</w:t>
      </w:r>
      <w:r w:rsidRPr="00CA269B">
        <w:t xml:space="preserve"> J. Reschke, Ed. Greenbytes, </w:t>
      </w:r>
      <w:r>
        <w:t>June 2014,</w:t>
      </w:r>
      <w:r w:rsidR="003F19C6">
        <w:t xml:space="preserve"> (Obsoletes RFC261</w:t>
      </w:r>
      <w:r w:rsidR="00783BF2">
        <w:t>6</w:t>
      </w:r>
      <w:r w:rsidR="003F19C6">
        <w:t>)</w:t>
      </w:r>
      <w:r>
        <w:t xml:space="preserve"> (Status: Standards track)</w:t>
      </w:r>
    </w:p>
    <w:p w14:paraId="1BADEFB9" w14:textId="0FC12427" w:rsidR="00F27AF4" w:rsidRDefault="00F27AF4" w:rsidP="00F27AF4">
      <w:pPr>
        <w:pStyle w:val="LXIBody"/>
      </w:pPr>
      <w:r>
        <w:t xml:space="preserve">IETF </w:t>
      </w:r>
      <w:r w:rsidRPr="00076226">
        <w:t xml:space="preserve">RFC </w:t>
      </w:r>
      <w:r>
        <w:t>7235, “</w:t>
      </w:r>
      <w:r w:rsidRPr="00CA269B">
        <w:t xml:space="preserve">Hypertext Transfer Protocol (HTTP/1.1): </w:t>
      </w:r>
      <w:r w:rsidR="00C824A3">
        <w:t>Authentication</w:t>
      </w:r>
      <w:r w:rsidRPr="00CA269B">
        <w:t xml:space="preserve">,” </w:t>
      </w:r>
      <w:r w:rsidRPr="005F3FBA">
        <w:t>R. Fielding</w:t>
      </w:r>
      <w:r>
        <w:t>,</w:t>
      </w:r>
      <w:r w:rsidRPr="00CA269B">
        <w:t xml:space="preserve"> Ed.Adobe, J. Reschke, Ed. Greenbytes, </w:t>
      </w:r>
      <w:r>
        <w:t xml:space="preserve">June 2014, </w:t>
      </w:r>
      <w:r w:rsidR="003F19C6">
        <w:t>(Obsoletes RFC261</w:t>
      </w:r>
      <w:r w:rsidR="00224562">
        <w:t>6</w:t>
      </w:r>
      <w:r w:rsidR="003F19C6">
        <w:t xml:space="preserve">) </w:t>
      </w:r>
      <w:r>
        <w:t>(Status: Standards track)</w:t>
      </w:r>
    </w:p>
    <w:p w14:paraId="508C2AAA" w14:textId="6E478552" w:rsidR="00B40330" w:rsidRDefault="00B40330" w:rsidP="00B40330">
      <w:pPr>
        <w:pStyle w:val="LXIBody"/>
      </w:pPr>
      <w:bookmarkStart w:id="39" w:name="Transition_mechanisms"/>
      <w:bookmarkEnd w:id="39"/>
      <w:r>
        <w:lastRenderedPageBreak/>
        <w:t>IETF RFC 3927, “Dynamic Configuration of IPv4 Link-Local Addresses," S. Cheshire, B. Aboba, E. Guttman, May 2005 (Status: Proposed Standard)</w:t>
      </w:r>
    </w:p>
    <w:p w14:paraId="48D287BC" w14:textId="19BC3D3A" w:rsidR="006464EC" w:rsidRDefault="006464EC" w:rsidP="00B40330">
      <w:pPr>
        <w:pStyle w:val="LXIBody"/>
      </w:pPr>
      <w:r>
        <w:t xml:space="preserve">Note: </w:t>
      </w:r>
      <w:r w:rsidR="00607B5C">
        <w:t xml:space="preserve">These </w:t>
      </w:r>
      <w:r w:rsidR="002A1756">
        <w:t>RFCs</w:t>
      </w:r>
      <w:r w:rsidR="00607B5C">
        <w:t xml:space="preserve"> are current as of the release of this specification. </w:t>
      </w:r>
      <w:r w:rsidR="00703D83">
        <w:t>Check the RFC to see if has been obsoleted</w:t>
      </w:r>
      <w:r w:rsidR="004F55CC">
        <w:t xml:space="preserve"> by another one.</w:t>
      </w:r>
    </w:p>
    <w:p w14:paraId="2C4DA123" w14:textId="79E042F8" w:rsidR="00847F00" w:rsidRDefault="00847F00" w:rsidP="00725ABE">
      <w:pPr>
        <w:pStyle w:val="Heading4"/>
      </w:pPr>
      <w:r>
        <w:t xml:space="preserve">LXI </w:t>
      </w:r>
      <w:r w:rsidR="00EB6C1A">
        <w:t xml:space="preserve">Consortium </w:t>
      </w:r>
      <w:r w:rsidR="00580BCC">
        <w:t>Documents</w:t>
      </w:r>
    </w:p>
    <w:p w14:paraId="56B3AA2A" w14:textId="5F698A89" w:rsidR="00847F00" w:rsidRPr="002E4280" w:rsidRDefault="00830421" w:rsidP="00847F00">
      <w:pPr>
        <w:pStyle w:val="LXIBody"/>
      </w:pPr>
      <w:r>
        <w:t xml:space="preserve">The LXI Consortium maintains </w:t>
      </w:r>
      <w:r w:rsidR="00BF2631">
        <w:t xml:space="preserve">the </w:t>
      </w:r>
      <w:r w:rsidR="00BF2631">
        <w:rPr>
          <w:i/>
          <w:iCs/>
        </w:rPr>
        <w:t>Guide to LXI Documentation</w:t>
      </w:r>
      <w:r w:rsidR="00DC14EE">
        <w:rPr>
          <w:i/>
          <w:iCs/>
        </w:rPr>
        <w:t xml:space="preserve"> </w:t>
      </w:r>
      <w:r w:rsidR="00DC14EE">
        <w:t xml:space="preserve">that </w:t>
      </w:r>
      <w:r w:rsidR="00BF2631">
        <w:t xml:space="preserve">lists </w:t>
      </w:r>
      <w:r w:rsidR="00DC14EE">
        <w:t xml:space="preserve">all the current LXI </w:t>
      </w:r>
      <w:r w:rsidR="00AF3FFC">
        <w:t xml:space="preserve">material </w:t>
      </w:r>
      <w:r w:rsidR="00DC14EE">
        <w:t xml:space="preserve">including </w:t>
      </w:r>
      <w:r w:rsidR="00AF3FFC">
        <w:t xml:space="preserve">LXI standards </w:t>
      </w:r>
      <w:r w:rsidR="00BF2631">
        <w:t>and other documents.</w:t>
      </w:r>
      <w:r w:rsidR="002E4280">
        <w:t xml:space="preserve"> The </w:t>
      </w:r>
      <w:r w:rsidR="002E4280">
        <w:rPr>
          <w:i/>
          <w:iCs/>
        </w:rPr>
        <w:t xml:space="preserve">Guide to LXI Documentation </w:t>
      </w:r>
      <w:r w:rsidR="002E4280">
        <w:t>is available on the LXI web site.</w:t>
      </w:r>
    </w:p>
    <w:p w14:paraId="4593EED0" w14:textId="43652B56" w:rsidR="00076226" w:rsidRDefault="00725ABE" w:rsidP="00725ABE">
      <w:pPr>
        <w:pStyle w:val="Heading4"/>
      </w:pPr>
      <w:r>
        <w:t>Trade Association Standards</w:t>
      </w:r>
      <w:r w:rsidR="00CB4336">
        <w:rPr>
          <w:rStyle w:val="FootnoteReference"/>
        </w:rPr>
        <w:footnoteReference w:id="6"/>
      </w:r>
      <w:r w:rsidR="00CB4336" w:rsidRPr="00CB4336">
        <w:rPr>
          <w:vertAlign w:val="superscript"/>
        </w:rPr>
        <w:t>,</w:t>
      </w:r>
      <w:r w:rsidR="00CB4336">
        <w:rPr>
          <w:rStyle w:val="FootnoteReference"/>
        </w:rPr>
        <w:footnoteReference w:id="7"/>
      </w:r>
      <w:r w:rsidR="00CB4336">
        <w:rPr>
          <w:vertAlign w:val="superscript"/>
        </w:rPr>
        <w:t>,</w:t>
      </w:r>
      <w:r w:rsidR="00CB4336">
        <w:rPr>
          <w:rStyle w:val="FootnoteReference"/>
        </w:rPr>
        <w:footnoteReference w:id="8"/>
      </w:r>
    </w:p>
    <w:p w14:paraId="573D8E6F" w14:textId="77777777" w:rsidR="00076226" w:rsidRDefault="00725ABE" w:rsidP="00076226">
      <w:pPr>
        <w:pStyle w:val="LXIBody"/>
      </w:pPr>
      <w:r>
        <w:t>IVI-3.1, “</w:t>
      </w:r>
      <w:r w:rsidRPr="00725ABE">
        <w:t>Driver Architecture Specification</w:t>
      </w:r>
      <w:r>
        <w:t>”</w:t>
      </w:r>
    </w:p>
    <w:p w14:paraId="6F8E0F3D" w14:textId="77777777" w:rsidR="00844661" w:rsidRDefault="00844661" w:rsidP="00076226">
      <w:pPr>
        <w:pStyle w:val="LXIBody"/>
      </w:pPr>
      <w:r w:rsidRPr="00844661">
        <w:t>IVI-3.15</w:t>
      </w:r>
      <w:r>
        <w:t>,</w:t>
      </w:r>
      <w:r w:rsidRPr="00844661">
        <w:t xml:space="preserve"> </w:t>
      </w:r>
      <w:r>
        <w:t>“</w:t>
      </w:r>
      <w:r w:rsidRPr="00844661">
        <w:t>IviLxiSync Specification</w:t>
      </w:r>
      <w:r>
        <w:t>”</w:t>
      </w:r>
    </w:p>
    <w:p w14:paraId="6E7BF5A5" w14:textId="6F405633" w:rsidR="00FE1E78" w:rsidRPr="00352322" w:rsidRDefault="003D66ED">
      <w:pPr>
        <w:pStyle w:val="LXIBody"/>
      </w:pPr>
      <w:r>
        <w:t>IVI VISA specifications</w:t>
      </w:r>
    </w:p>
    <w:p w14:paraId="1DC88116" w14:textId="68BAEDFC" w:rsidR="00844661" w:rsidRDefault="00844661" w:rsidP="00844661">
      <w:pPr>
        <w:pStyle w:val="LXIBody"/>
      </w:pPr>
      <w:r w:rsidRPr="00725ABE">
        <w:t>VXI 11 Revision (7/17/1995)</w:t>
      </w:r>
      <w:r>
        <w:t>, “</w:t>
      </w:r>
      <w:r w:rsidRPr="00725ABE">
        <w:t>TCP/IP Instrument Protocol Specification</w:t>
      </w:r>
      <w:r>
        <w:t>”</w:t>
      </w:r>
    </w:p>
    <w:p w14:paraId="31A922C4" w14:textId="6223A348" w:rsidR="00E25197" w:rsidRPr="00725ABE" w:rsidRDefault="00DD740A" w:rsidP="00B22F2B">
      <w:pPr>
        <w:pStyle w:val="LXIBody"/>
      </w:pPr>
      <w:r>
        <w:t>The</w:t>
      </w:r>
      <w:r w:rsidR="002B01B9">
        <w:t xml:space="preserve"> IVI and VPP</w:t>
      </w:r>
      <w:r>
        <w:t xml:space="preserve"> specifications can be found on the IVI Foundation </w:t>
      </w:r>
      <w:r w:rsidR="003F37E8">
        <w:t xml:space="preserve">See the </w:t>
      </w:r>
      <w:r w:rsidR="00B22F2B">
        <w:t xml:space="preserve">website for current </w:t>
      </w:r>
      <w:r w:rsidR="00E25197">
        <w:t>versions of these specifications.</w:t>
      </w:r>
    </w:p>
    <w:p w14:paraId="300CF545" w14:textId="77777777" w:rsidR="00076226" w:rsidRDefault="008C7EBD" w:rsidP="008C7EBD">
      <w:pPr>
        <w:pStyle w:val="Heading3"/>
      </w:pPr>
      <w:r>
        <w:t xml:space="preserve"> </w:t>
      </w:r>
      <w:bookmarkStart w:id="40" w:name="_Ref221506351"/>
      <w:bookmarkStart w:id="41" w:name="_Toc106275938"/>
      <w:r w:rsidR="001D6D26">
        <w:t xml:space="preserve">LXI Consortium </w:t>
      </w:r>
      <w:r>
        <w:t>Supplementary Documents</w:t>
      </w:r>
      <w:r w:rsidR="00FD1861">
        <w:rPr>
          <w:rStyle w:val="FootnoteReference"/>
        </w:rPr>
        <w:footnoteReference w:id="9"/>
      </w:r>
      <w:bookmarkEnd w:id="40"/>
      <w:bookmarkEnd w:id="41"/>
    </w:p>
    <w:p w14:paraId="00C6088E" w14:textId="0E3DCCD0" w:rsidR="00544BA9" w:rsidRDefault="00071837" w:rsidP="00076226">
      <w:pPr>
        <w:pStyle w:val="LXIBody"/>
      </w:pPr>
      <w:r>
        <w:t xml:space="preserve">LXI maintains additional documents and requirements. </w:t>
      </w:r>
      <w:r w:rsidR="00D526CE">
        <w:t xml:space="preserve">Implementors should be familiar with </w:t>
      </w:r>
      <w:r>
        <w:t>the following:</w:t>
      </w:r>
    </w:p>
    <w:p w14:paraId="7C2A2E75" w14:textId="32DCC9D4" w:rsidR="003F7D52" w:rsidRDefault="003F7D52" w:rsidP="00076226">
      <w:pPr>
        <w:pStyle w:val="LXIBody"/>
      </w:pPr>
      <w:r>
        <w:t>“</w:t>
      </w:r>
      <w:hyperlink r:id="rId16"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14:paraId="794528E6" w14:textId="5B379983" w:rsidR="003F7D52" w:rsidRDefault="003F7D52" w:rsidP="00076226">
      <w:pPr>
        <w:pStyle w:val="LXIBody"/>
      </w:pPr>
      <w:r>
        <w:t>“</w:t>
      </w:r>
      <w:hyperlink r:id="rId17" w:history="1">
        <w:r w:rsidR="002D3C6C" w:rsidRPr="00C871C5">
          <w:rPr>
            <w:rStyle w:val="Hyperlink"/>
          </w:rPr>
          <w:t>LXI Consortium Trademark,</w:t>
        </w:r>
        <w:r w:rsidR="00C871C5" w:rsidRPr="00C871C5">
          <w:rPr>
            <w:rStyle w:val="Hyperlink"/>
          </w:rPr>
          <w:t xml:space="preserve"> and Logo Usage Guidelines</w:t>
        </w:r>
      </w:hyperlink>
      <w:r>
        <w:t>”</w:t>
      </w:r>
    </w:p>
    <w:p w14:paraId="6D3EFD0F" w14:textId="7F092C13" w:rsidR="00FD1861" w:rsidRDefault="00B743A0" w:rsidP="00076226">
      <w:pPr>
        <w:pStyle w:val="LXIBody"/>
      </w:pPr>
      <w:r w:rsidRPr="00B743A0">
        <w:t xml:space="preserve"> “</w:t>
      </w:r>
      <w:hyperlink r:id="rId18" w:history="1">
        <w:r w:rsidRPr="00C871C5">
          <w:rPr>
            <w:rStyle w:val="Hyperlink"/>
          </w:rPr>
          <w:t>Recommendations for LXI systems containing devices supporting different versions of IEEE 1588</w:t>
        </w:r>
      </w:hyperlink>
      <w:r>
        <w:t>”</w:t>
      </w:r>
    </w:p>
    <w:p w14:paraId="247F0BE2" w14:textId="1DECCDEA" w:rsidR="004D72E8" w:rsidRPr="004D72E8" w:rsidRDefault="004D72E8" w:rsidP="004D72E8">
      <w:pPr>
        <w:pStyle w:val="LXIBody"/>
      </w:pPr>
      <w:r>
        <w:t>“</w:t>
      </w:r>
      <w:hyperlink r:id="rId19" w:history="1">
        <w:r w:rsidRPr="00C871C5">
          <w:rPr>
            <w:rStyle w:val="Hyperlink"/>
          </w:rPr>
          <w:t>LXI Wired Trigger Bus Cable And Terminator Specifications</w:t>
        </w:r>
      </w:hyperlink>
      <w:r>
        <w:t>”</w:t>
      </w:r>
    </w:p>
    <w:p w14:paraId="38F79214" w14:textId="77777777" w:rsidR="003C6BF5" w:rsidRDefault="003C6BF5">
      <w:pPr>
        <w:rPr>
          <w:rFonts w:ascii="Arial" w:hAnsi="Arial"/>
          <w:b/>
          <w:sz w:val="24"/>
        </w:rPr>
      </w:pPr>
      <w:bookmarkStart w:id="42" w:name="_Toc258180238"/>
      <w:bookmarkStart w:id="43" w:name="_Toc258180239"/>
      <w:bookmarkStart w:id="44" w:name="_Toc258180240"/>
      <w:bookmarkStart w:id="45" w:name="_Toc258180241"/>
      <w:bookmarkStart w:id="46" w:name="_Toc258180242"/>
      <w:bookmarkStart w:id="47" w:name="_Toc258180243"/>
      <w:bookmarkStart w:id="48" w:name="_Toc258180244"/>
      <w:bookmarkStart w:id="49" w:name="_Ref205613221"/>
      <w:bookmarkEnd w:id="42"/>
      <w:bookmarkEnd w:id="43"/>
      <w:bookmarkEnd w:id="44"/>
      <w:bookmarkEnd w:id="45"/>
      <w:bookmarkEnd w:id="46"/>
      <w:bookmarkEnd w:id="47"/>
      <w:bookmarkEnd w:id="48"/>
    </w:p>
    <w:p w14:paraId="0CABCCDB" w14:textId="77777777" w:rsidR="00725D1D" w:rsidRPr="0075323E" w:rsidRDefault="00725D1D" w:rsidP="00725D1D">
      <w:pPr>
        <w:pStyle w:val="Heading3"/>
      </w:pPr>
      <w:bookmarkStart w:id="50" w:name="_Toc106275939"/>
      <w:r>
        <w:t xml:space="preserve">LXI </w:t>
      </w:r>
      <w:r w:rsidR="00B558C1">
        <w:t>Device Specification and Extended Functions</w:t>
      </w:r>
      <w:bookmarkEnd w:id="49"/>
      <w:bookmarkEnd w:id="50"/>
    </w:p>
    <w:p w14:paraId="35DE9AE4" w14:textId="77777777" w:rsidR="00E044D4" w:rsidRDefault="00E044D4" w:rsidP="00E044D4">
      <w:pPr>
        <w:pStyle w:val="Heading4"/>
      </w:pPr>
      <w:bookmarkStart w:id="51" w:name="_Ref205357832"/>
      <w:r>
        <w:t>General Description</w:t>
      </w:r>
      <w:bookmarkEnd w:id="51"/>
    </w:p>
    <w:p w14:paraId="37E8F28C" w14:textId="77777777"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to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14:paraId="7EADB6E7" w14:textId="77777777" w:rsidR="00A122A9" w:rsidRPr="00DE2560" w:rsidRDefault="00D172FC" w:rsidP="00DE2560">
      <w:pPr>
        <w:pStyle w:val="Subhead1"/>
      </w:pPr>
      <w:r>
        <w:t xml:space="preserve">LXI </w:t>
      </w:r>
      <w:r w:rsidR="007759B8">
        <w:t>DeviceSpecification</w:t>
      </w:r>
    </w:p>
    <w:p w14:paraId="694EB826" w14:textId="77777777"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core</w:t>
      </w:r>
      <w:r w:rsidR="0001056A">
        <w:t xml:space="preserve"> requirements causes consistent </w:t>
      </w:r>
      <w:r w:rsidR="002764B0">
        <w:lastRenderedPageBreak/>
        <w:t>behavior of all LXI conformant devices</w:t>
      </w:r>
      <w:r w:rsidR="0001056A">
        <w:t xml:space="preserve"> when connecting to LAN.  Test systems built with LXI Devices are much easier to configure and program.</w:t>
      </w:r>
    </w:p>
    <w:p w14:paraId="0BFB69F1" w14:textId="77777777"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14:paraId="471BF7C0" w14:textId="77777777" w:rsidR="008B2485" w:rsidRPr="00DE2560" w:rsidRDefault="008B2485" w:rsidP="008B2485">
      <w:pPr>
        <w:pStyle w:val="Subhead1"/>
      </w:pPr>
      <w:r>
        <w:t>LXI Extended Function</w:t>
      </w:r>
      <w:r w:rsidR="00605476">
        <w:t>s</w:t>
      </w:r>
    </w:p>
    <w:p w14:paraId="16FC593E" w14:textId="58908E3A" w:rsidR="009D4BD5" w:rsidRDefault="009D4BD5" w:rsidP="009D4BD5">
      <w:pPr>
        <w:pStyle w:val="LXIBody"/>
      </w:pPr>
      <w:r>
        <w:t>Extended Function</w:t>
      </w:r>
      <w:r w:rsidR="00605476">
        <w:t>s</w:t>
      </w:r>
      <w:r>
        <w:t xml:space="preserve"> </w:t>
      </w:r>
      <w:r w:rsidR="00851FB4">
        <w:t>are</w:t>
      </w:r>
      <w:r>
        <w:t xml:space="preserve"> external documents.  Each Extended Function document </w:t>
      </w:r>
      <w:r w:rsidR="006E0936">
        <w:t xml:space="preserve">has </w:t>
      </w:r>
      <w:r>
        <w:t xml:space="preserve">sections numbered as </w:t>
      </w:r>
      <w:r w:rsidR="006E0936">
        <w:t xml:space="preserve">extensions to the </w:t>
      </w:r>
      <w:r>
        <w:t xml:space="preserve">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20"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14:paraId="69F866DA" w14:textId="77777777" w:rsidR="003B4E42" w:rsidRDefault="003B4E42">
      <w:pPr>
        <w:rPr>
          <w:rFonts w:ascii="Arial" w:hAnsi="Arial"/>
          <w:b/>
          <w:sz w:val="22"/>
        </w:rPr>
      </w:pPr>
      <w:bookmarkStart w:id="52" w:name="_Ref205610913"/>
      <w:r>
        <w:br w:type="page"/>
      </w:r>
    </w:p>
    <w:p w14:paraId="798EB666" w14:textId="77777777" w:rsidR="00E044D4" w:rsidRDefault="004F693A" w:rsidP="00E044D4">
      <w:pPr>
        <w:pStyle w:val="Heading4"/>
      </w:pPr>
      <w:r>
        <w:lastRenderedPageBreak/>
        <w:t xml:space="preserve">RULE – </w:t>
      </w:r>
      <w:r w:rsidR="00E044D4">
        <w:t>Conformance Requirements</w:t>
      </w:r>
      <w:bookmarkEnd w:id="52"/>
    </w:p>
    <w:p w14:paraId="72F854E6" w14:textId="59CABC06" w:rsid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14:paraId="78A6A1F5" w14:textId="6B2DAEAB" w:rsidR="005E1671" w:rsidRDefault="005E1671" w:rsidP="005E1671">
      <w:pPr>
        <w:ind w:firstLine="576"/>
      </w:pPr>
    </w:p>
    <w:p w14:paraId="5292B38E" w14:textId="5B80F0E4" w:rsidR="00D66232" w:rsidRDefault="00D66232" w:rsidP="00DC6AAD">
      <w:pPr>
        <w:ind w:left="576"/>
      </w:pPr>
      <w:r>
        <w:t xml:space="preserve">In addition to this </w:t>
      </w:r>
      <w:r w:rsidR="002F22AC">
        <w:t>specification</w:t>
      </w:r>
      <w:r>
        <w:t xml:space="preserve"> all LXI </w:t>
      </w:r>
      <w:r w:rsidR="00E37031">
        <w:t>Devices that</w:t>
      </w:r>
      <w:r w:rsidR="009B5DB4">
        <w:t xml:space="preserve"> claim compliance </w:t>
      </w:r>
      <w:r w:rsidR="00881771">
        <w:t xml:space="preserve">with any LXI Extended Function </w:t>
      </w:r>
      <w:r w:rsidR="0085485A">
        <w:t xml:space="preserve">shall implement at least the revision of </w:t>
      </w:r>
      <w:r w:rsidR="00174ED7">
        <w:t xml:space="preserve">any implemented </w:t>
      </w:r>
      <w:r w:rsidR="0085485A">
        <w:t xml:space="preserve">extended functions </w:t>
      </w:r>
      <w:r w:rsidR="003C2662">
        <w:t>in the following list:</w:t>
      </w:r>
    </w:p>
    <w:p w14:paraId="1E21CEBD" w14:textId="3AD9B03D" w:rsidR="00AB606A" w:rsidRDefault="00AB606A" w:rsidP="00AB606A">
      <w:pPr>
        <w:ind w:left="576"/>
      </w:pPr>
    </w:p>
    <w:p w14:paraId="17E5326C" w14:textId="77777777" w:rsidR="006A3DDD" w:rsidRPr="00986FDE" w:rsidRDefault="006A3DDD" w:rsidP="006A3DDD">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API Extended Function (Revision 1.0)</w:t>
      </w:r>
    </w:p>
    <w:p w14:paraId="625ADB86"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Clock Synchronization Extended Function (Revision 1.1)</w:t>
      </w:r>
    </w:p>
    <w:p w14:paraId="1204E847" w14:textId="4564FA0C"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Device Specification (Revision 1.6)</w:t>
      </w:r>
    </w:p>
    <w:p w14:paraId="28052F4F"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Log Extended Function (Revision 1.0)</w:t>
      </w:r>
    </w:p>
    <w:p w14:paraId="2764A122" w14:textId="6A464C1B"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Messaging Extended Function (Revision 1.1)</w:t>
      </w:r>
    </w:p>
    <w:p w14:paraId="028B15D2"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Example and Reference Material (Revision 1.2)</w:t>
      </w:r>
    </w:p>
    <w:p w14:paraId="0CCE098F" w14:textId="6E8BD1D6"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HiSLIP Extended Function (Revision 1.3)</w:t>
      </w:r>
    </w:p>
    <w:p w14:paraId="1FBFD4F0" w14:textId="77777777" w:rsidR="00C446A1" w:rsidRPr="00986FDE" w:rsidRDefault="00C446A1" w:rsidP="00C446A1">
      <w:pPr>
        <w:pStyle w:val="ListParagraph"/>
        <w:numPr>
          <w:ilvl w:val="0"/>
          <w:numId w:val="52"/>
        </w:numPr>
        <w:ind w:left="1080"/>
        <w:rPr>
          <w:rFonts w:ascii="Times New Roman" w:hAnsi="Times New Roman"/>
          <w:sz w:val="20"/>
          <w:szCs w:val="20"/>
          <w:lang w:val="de-DE"/>
        </w:rPr>
      </w:pPr>
      <w:r w:rsidRPr="00986FDE">
        <w:rPr>
          <w:rFonts w:ascii="Times New Roman" w:hAnsi="Times New Roman"/>
          <w:sz w:val="20"/>
          <w:szCs w:val="20"/>
          <w:lang w:val="de-DE"/>
        </w:rPr>
        <w:t>LXI IEEE 1588 Profile (Revision 1.0)</w:t>
      </w:r>
    </w:p>
    <w:p w14:paraId="575168AC" w14:textId="77777777" w:rsidR="00AB606A" w:rsidRPr="00986FDE"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IPv6 Extended Function (Revision 2.0)</w:t>
      </w:r>
    </w:p>
    <w:p w14:paraId="2CC8D818" w14:textId="2723D8A2"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Security Extended Function (Revision 1.0)</w:t>
      </w:r>
    </w:p>
    <w:p w14:paraId="0EDF66BF"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Timestamped Data Extended Function (Revision 1.1)</w:t>
      </w:r>
    </w:p>
    <w:p w14:paraId="0DE44659"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VXI-11 LAN Discovery and Identification Extended Function (Revision 1.1)</w:t>
      </w:r>
    </w:p>
    <w:p w14:paraId="05BA27C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Extended Function (Revision 1.1)</w:t>
      </w:r>
    </w:p>
    <w:p w14:paraId="5193F87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Cable and Terminator Specification (Revision 2.0)</w:t>
      </w:r>
    </w:p>
    <w:p w14:paraId="5D44E9B9" w14:textId="3CFE6653" w:rsidR="003E6A2D" w:rsidRDefault="009F469A" w:rsidP="00DC6AAD">
      <w:pPr>
        <w:ind w:left="576"/>
      </w:pPr>
      <w:r>
        <w:t>Devices are not required to implement</w:t>
      </w:r>
      <w:r w:rsidR="00CD2E37">
        <w:t xml:space="preserve"> any extended function </w:t>
      </w:r>
      <w:r w:rsidR="00AC7ABA">
        <w:t>however</w:t>
      </w:r>
      <w:r w:rsidR="00CD2E37">
        <w:t xml:space="preserve"> if </w:t>
      </w:r>
      <w:r w:rsidR="00AB2DBA">
        <w:t xml:space="preserve">devices </w:t>
      </w:r>
      <w:r w:rsidR="002B3F46">
        <w:t>do,</w:t>
      </w:r>
      <w:r w:rsidR="00AB2DBA">
        <w:t xml:space="preserve"> </w:t>
      </w:r>
      <w:r w:rsidR="00CD2E37">
        <w:t xml:space="preserve">they </w:t>
      </w:r>
      <w:r w:rsidR="00BB40E3">
        <w:t>shall conform</w:t>
      </w:r>
      <w:r w:rsidR="00CD2E37">
        <w:t xml:space="preserve"> </w:t>
      </w:r>
      <w:r w:rsidR="00AC7ABA">
        <w:t>to all the requirements in the extended function specification</w:t>
      </w:r>
      <w:r w:rsidR="00612CAA">
        <w:t>.</w:t>
      </w:r>
    </w:p>
    <w:p w14:paraId="16EA1C4A" w14:textId="77777777" w:rsidR="003E6A2D" w:rsidRDefault="003E6A2D" w:rsidP="00DC6AAD">
      <w:pPr>
        <w:ind w:left="576"/>
      </w:pPr>
    </w:p>
    <w:p w14:paraId="3BDDE07C" w14:textId="3F36479B" w:rsidR="00E044D4" w:rsidRDefault="00E044D4" w:rsidP="00E044D4">
      <w:pPr>
        <w:pStyle w:val="Heading5"/>
      </w:pPr>
      <w:bookmarkStart w:id="53" w:name="_Ref205180133"/>
      <w:r>
        <w:t xml:space="preserve">RULE – </w:t>
      </w:r>
      <w:r w:rsidR="00D172FC">
        <w:t xml:space="preserve">LXI </w:t>
      </w:r>
      <w:r w:rsidR="000B5B31">
        <w:t>Device</w:t>
      </w:r>
      <w:r>
        <w:t xml:space="preserve"> </w:t>
      </w:r>
      <w:r w:rsidR="008D1662">
        <w:t xml:space="preserve">Specification </w:t>
      </w:r>
      <w:r>
        <w:t>Conformance Requirements</w:t>
      </w:r>
      <w:bookmarkEnd w:id="53"/>
    </w:p>
    <w:p w14:paraId="49F9C24C" w14:textId="77777777"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 xml:space="preserve">core rules and additional rules associated with various other standards (e.g. IVI).  Where noted, some rules are common to and </w:t>
      </w:r>
      <w:r w:rsidR="00FE6991" w:rsidRPr="00265A16">
        <w:rPr>
          <w:i/>
        </w:rPr>
        <w:t>only</w:t>
      </w:r>
      <w:r w:rsidR="00FE6991">
        <w:t xml:space="preserve"> applicable to some Extended Functions</w:t>
      </w:r>
      <w:r w:rsidR="005918FA">
        <w:t xml:space="preserve">.  These are </w:t>
      </w:r>
      <w:r w:rsidR="00FE6991">
        <w:t>found in Sections 3, 4,</w:t>
      </w:r>
      <w:r w:rsidR="00366626">
        <w:t xml:space="preserve"> </w:t>
      </w:r>
      <w:r w:rsidR="00FE6991">
        <w:t>5</w:t>
      </w:r>
      <w:r w:rsidR="00366626">
        <w:t>, 9, and 10</w:t>
      </w:r>
      <w:r w:rsidR="00FE6991">
        <w:t xml:space="preserve">.  </w:t>
      </w:r>
    </w:p>
    <w:p w14:paraId="0D9FC1DE" w14:textId="77777777" w:rsidR="00A122A9" w:rsidRPr="00C67620" w:rsidRDefault="00A122A9" w:rsidP="00167A54">
      <w:pPr>
        <w:pStyle w:val="Heading3"/>
      </w:pPr>
      <w:bookmarkStart w:id="54" w:name="_Toc439587775"/>
      <w:bookmarkStart w:id="55" w:name="_Toc439587776"/>
      <w:bookmarkStart w:id="56" w:name="_Toc439587777"/>
      <w:bookmarkStart w:id="57" w:name="_Toc439587778"/>
      <w:bookmarkStart w:id="58" w:name="_Toc439587779"/>
      <w:bookmarkStart w:id="59" w:name="_Toc439587780"/>
      <w:bookmarkStart w:id="60" w:name="_Toc439587781"/>
      <w:bookmarkStart w:id="61" w:name="_Toc439587783"/>
      <w:bookmarkStart w:id="62" w:name="_Toc439587786"/>
      <w:bookmarkStart w:id="63" w:name="_Toc439587787"/>
      <w:bookmarkStart w:id="64" w:name="_Toc439587788"/>
      <w:bookmarkStart w:id="65" w:name="_Toc439587790"/>
      <w:bookmarkStart w:id="66" w:name="_Toc439587791"/>
      <w:bookmarkStart w:id="67" w:name="_Toc439587792"/>
      <w:bookmarkStart w:id="68" w:name="_Toc439587793"/>
      <w:bookmarkStart w:id="69" w:name="_Toc439587794"/>
      <w:bookmarkStart w:id="70" w:name="_Toc439587796"/>
      <w:bookmarkStart w:id="71" w:name="_Toc439587800"/>
      <w:bookmarkStart w:id="72" w:name="_Toc439587802"/>
      <w:bookmarkStart w:id="73" w:name="_Toc439587803"/>
      <w:bookmarkStart w:id="74" w:name="_Toc439587804"/>
      <w:bookmarkStart w:id="75" w:name="_Toc439587805"/>
      <w:bookmarkStart w:id="76" w:name="_Toc439587807"/>
      <w:bookmarkStart w:id="77" w:name="_Toc439587808"/>
      <w:bookmarkStart w:id="78" w:name="_Toc439587809"/>
      <w:bookmarkStart w:id="79" w:name="_Toc439587811"/>
      <w:bookmarkStart w:id="80" w:name="_Toc258180246"/>
      <w:bookmarkStart w:id="81" w:name="_Toc128656074"/>
      <w:bookmarkStart w:id="82" w:name="_Ref205176933"/>
      <w:bookmarkStart w:id="83" w:name="_Ref207786615"/>
      <w:bookmarkStart w:id="84" w:name="_Toc106275940"/>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t xml:space="preserve">RULE – Functional </w:t>
      </w:r>
      <w:r w:rsidR="00CD29F1">
        <w:t>Declaration</w:t>
      </w:r>
      <w:bookmarkEnd w:id="81"/>
      <w:bookmarkEnd w:id="82"/>
      <w:bookmarkEnd w:id="83"/>
      <w:bookmarkEnd w:id="84"/>
    </w:p>
    <w:p w14:paraId="44DD1679" w14:textId="3CAD3704"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r w:rsidR="00703437">
        <w:t xml:space="preserve">shall be declared as </w:t>
      </w:r>
      <w:r w:rsidR="00C627D3">
        <w:t>follows</w:t>
      </w:r>
      <w:r w:rsidR="00703437">
        <w:t>:</w:t>
      </w:r>
    </w:p>
    <w:p w14:paraId="70B3FBF7" w14:textId="4DC09043" w:rsidR="00703437" w:rsidRDefault="00FA63DB" w:rsidP="00273C02">
      <w:pPr>
        <w:pStyle w:val="LXIBody"/>
        <w:numPr>
          <w:ilvl w:val="0"/>
          <w:numId w:val="19"/>
        </w:numPr>
      </w:pPr>
      <w:r>
        <w:t>1.</w:t>
      </w:r>
      <w:r w:rsidR="00A343AD">
        <w:t>6</w:t>
      </w:r>
      <w:r>
        <w:t xml:space="preserve"> </w:t>
      </w:r>
      <w:r w:rsidR="00703437">
        <w:t xml:space="preserve">LXI </w:t>
      </w:r>
      <w:r>
        <w:t>Device Specification</w:t>
      </w:r>
      <w:r w:rsidR="003A3055">
        <w:t xml:space="preserve"> </w:t>
      </w:r>
      <w:r w:rsidR="00736760">
        <w:t>2022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1475CE">
        <w:t>1.4.4.2.1</w:t>
      </w:r>
      <w:r w:rsidR="009A157F">
        <w:fldChar w:fldCharType="end"/>
      </w:r>
      <w:r w:rsidR="005918FA">
        <w:t>)</w:t>
      </w:r>
    </w:p>
    <w:p w14:paraId="43D63508" w14:textId="1847B386"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1" w:history="1">
        <w:r w:rsidR="005918FA" w:rsidRPr="00C871C5">
          <w:rPr>
            <w:rStyle w:val="Hyperlink"/>
            <w:i/>
          </w:rPr>
          <w:t>Guide to LXI Documentation</w:t>
        </w:r>
      </w:hyperlink>
    </w:p>
    <w:p w14:paraId="0BBD48F4" w14:textId="77777777" w:rsidR="00352322" w:rsidRDefault="00352322">
      <w:pPr>
        <w:rPr>
          <w:rFonts w:ascii="Arial" w:hAnsi="Arial"/>
          <w:b/>
          <w:sz w:val="24"/>
        </w:rPr>
      </w:pPr>
      <w:bookmarkStart w:id="85" w:name="_Toc128656075"/>
      <w:bookmarkStart w:id="86" w:name="_Ref205176936"/>
      <w:bookmarkStart w:id="87" w:name="_Ref223766847"/>
    </w:p>
    <w:p w14:paraId="77A47255" w14:textId="77777777" w:rsidR="00A122A9" w:rsidRPr="00C67620" w:rsidRDefault="00A122A9" w:rsidP="00722290">
      <w:pPr>
        <w:pStyle w:val="Heading3"/>
      </w:pPr>
      <w:bookmarkStart w:id="88" w:name="_Toc106275941"/>
      <w:r>
        <w:t xml:space="preserve">RULE – </w:t>
      </w:r>
      <w:r w:rsidR="00CD29F1">
        <w:t xml:space="preserve">Web Indication of </w:t>
      </w:r>
      <w:r>
        <w:t xml:space="preserve">Functional </w:t>
      </w:r>
      <w:r w:rsidR="000C6482">
        <w:t>Declaration</w:t>
      </w:r>
      <w:bookmarkEnd w:id="85"/>
      <w:bookmarkEnd w:id="86"/>
      <w:bookmarkEnd w:id="87"/>
      <w:bookmarkEnd w:id="88"/>
    </w:p>
    <w:p w14:paraId="6C4F5E6A" w14:textId="0E10E0B9" w:rsidR="003B117F" w:rsidRPr="00FD0825"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r w:rsidR="00CD29F1">
        <w:t xml:space="preserve">shall be </w:t>
      </w:r>
      <w:r w:rsidRPr="00C67620">
        <w:t xml:space="preserve">declared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w:t>
      </w:r>
      <w:r w:rsidR="00984F7A">
        <w:t>See section</w:t>
      </w:r>
      <w:r w:rsidR="00E57B7D">
        <w:t xml:space="preserve"> </w:t>
      </w:r>
      <w:r w:rsidR="00E57B7D">
        <w:fldChar w:fldCharType="begin"/>
      </w:r>
      <w:r w:rsidR="00E57B7D">
        <w:instrText xml:space="preserve"> REF _Ref94162889 \r \h </w:instrText>
      </w:r>
      <w:r w:rsidR="00E57B7D">
        <w:fldChar w:fldCharType="separate"/>
      </w:r>
      <w:r w:rsidR="001475CE">
        <w:t>9.2</w:t>
      </w:r>
      <w:r w:rsidR="00E57B7D">
        <w:fldChar w:fldCharType="end"/>
      </w:r>
      <w:r w:rsidR="003B117F">
        <w:t xml:space="preserve">, </w:t>
      </w:r>
      <w:r w:rsidR="00E57B7D" w:rsidRPr="00FD0825">
        <w:rPr>
          <w:i/>
          <w:iCs/>
        </w:rPr>
        <w:fldChar w:fldCharType="begin"/>
      </w:r>
      <w:r w:rsidR="00E57B7D" w:rsidRPr="00FD0825">
        <w:rPr>
          <w:i/>
          <w:iCs/>
        </w:rPr>
        <w:instrText xml:space="preserve"> REF _Ref94162895 \h </w:instrText>
      </w:r>
      <w:r w:rsidR="003B117F" w:rsidRPr="00FD0825">
        <w:rPr>
          <w:i/>
          <w:iCs/>
        </w:rPr>
        <w:instrText xml:space="preserve"> \* MERGEFORMAT </w:instrText>
      </w:r>
      <w:r w:rsidR="00E57B7D" w:rsidRPr="00FD0825">
        <w:rPr>
          <w:i/>
          <w:iCs/>
        </w:rPr>
      </w:r>
      <w:r w:rsidR="00E57B7D" w:rsidRPr="00FD0825">
        <w:rPr>
          <w:i/>
          <w:iCs/>
        </w:rPr>
        <w:fldChar w:fldCharType="separate"/>
      </w:r>
      <w:r w:rsidR="001475CE" w:rsidRPr="001475CE">
        <w:rPr>
          <w:i/>
          <w:iCs/>
        </w:rPr>
        <w:t>RULE – Welcome Web Page Display Items</w:t>
      </w:r>
      <w:r w:rsidR="00E57B7D" w:rsidRPr="00FD0825">
        <w:rPr>
          <w:i/>
          <w:iCs/>
        </w:rPr>
        <w:fldChar w:fldCharType="end"/>
      </w:r>
      <w:r w:rsidR="003B117F" w:rsidRPr="00FD0825">
        <w:t xml:space="preserve"> for additional requirements regarding this page.</w:t>
      </w:r>
    </w:p>
    <w:p w14:paraId="7AC321D5" w14:textId="204053F8" w:rsidR="00A122A9" w:rsidRDefault="00347822" w:rsidP="00CD2657">
      <w:pPr>
        <w:pStyle w:val="LXIBody"/>
      </w:pPr>
      <w:r>
        <w:t>It shall include</w:t>
      </w:r>
      <w:r w:rsidR="00F91788">
        <w:t>:</w:t>
      </w:r>
    </w:p>
    <w:p w14:paraId="2AF5EB6E" w14:textId="77777777" w:rsidR="00F91788" w:rsidRDefault="00F91788" w:rsidP="00F91788">
      <w:pPr>
        <w:pStyle w:val="LXIBody"/>
      </w:pPr>
      <w:r w:rsidRPr="001567BD">
        <w:rPr>
          <w:b/>
        </w:rPr>
        <w:lastRenderedPageBreak/>
        <w:t>LXI Version</w:t>
      </w:r>
      <w:r>
        <w:t>:</w:t>
      </w:r>
      <w:r>
        <w:tab/>
        <w:t xml:space="preserve"> </w:t>
      </w:r>
    </w:p>
    <w:p w14:paraId="3755A8F6" w14:textId="230681FC" w:rsidR="00F91788" w:rsidRDefault="00F91788" w:rsidP="00F91788">
      <w:pPr>
        <w:pStyle w:val="LXIBody"/>
      </w:pPr>
      <w:r>
        <w:tab/>
        <w:t xml:space="preserve"> 1.</w:t>
      </w:r>
      <w:r w:rsidR="00A343AD">
        <w:t>6</w:t>
      </w:r>
      <w:r>
        <w:t xml:space="preserve"> LXI Device Specification</w:t>
      </w:r>
      <w:r w:rsidR="003A3055">
        <w:t xml:space="preserve"> 20</w:t>
      </w:r>
      <w:r w:rsidR="00A343AD">
        <w:t>2</w:t>
      </w:r>
      <w:r w:rsidR="00B57EDB">
        <w:t>2</w:t>
      </w:r>
    </w:p>
    <w:p w14:paraId="6C3FC293" w14:textId="77777777" w:rsidR="00F91788" w:rsidRDefault="00F91788" w:rsidP="00F91788">
      <w:pPr>
        <w:pStyle w:val="LXIBody"/>
      </w:pPr>
      <w:r w:rsidRPr="001567BD">
        <w:rPr>
          <w:b/>
        </w:rPr>
        <w:t>LXI Extended Functions</w:t>
      </w:r>
      <w:r>
        <w:t>:</w:t>
      </w:r>
    </w:p>
    <w:p w14:paraId="6518801B" w14:textId="15820B50" w:rsidR="00F91788" w:rsidRDefault="00347822" w:rsidP="00F91788">
      <w:pPr>
        <w:pStyle w:val="LXIBody"/>
        <w:ind w:left="720" w:firstLine="6"/>
      </w:pPr>
      <w:r>
        <w:t>L</w:t>
      </w:r>
      <w:r w:rsidR="005C7AB7">
        <w:t xml:space="preserve">ist of supported </w:t>
      </w:r>
      <w:r w:rsidR="00F312C0">
        <w:t>LXI Extended F</w:t>
      </w:r>
      <w:r w:rsidR="005C7AB7">
        <w:t xml:space="preserve">unctions using the </w:t>
      </w:r>
      <w:r w:rsidR="00F312C0">
        <w:t>e</w:t>
      </w:r>
      <w:r w:rsidR="005C7AB7">
        <w:t xml:space="preserve">xtended </w:t>
      </w:r>
      <w:r w:rsidR="00F312C0">
        <w:t>f</w:t>
      </w:r>
      <w:r w:rsidR="005C7AB7">
        <w:t xml:space="preserve">unction names as defined in </w:t>
      </w:r>
      <w:r w:rsidR="00EB487D">
        <w:t xml:space="preserve">each LXI </w:t>
      </w:r>
      <w:r w:rsidR="005C7AB7">
        <w:t>Extended Function specification (example: LXI HiSLIP)</w:t>
      </w:r>
      <w:r w:rsidR="00EB487D">
        <w:t xml:space="preserve">. The web page </w:t>
      </w:r>
      <w:r w:rsidR="00427225">
        <w:t>shall list</w:t>
      </w:r>
      <w:r w:rsidR="00EB487D">
        <w:t xml:space="preserve"> </w:t>
      </w:r>
      <w:r w:rsidR="0099283C">
        <w:t xml:space="preserve">all </w:t>
      </w:r>
      <w:r w:rsidR="00EB487D">
        <w:t>the LXI Extended Functions supported.</w:t>
      </w:r>
    </w:p>
    <w:p w14:paraId="77F76BA4" w14:textId="77777777" w:rsidR="00A122A9" w:rsidRPr="00C67620" w:rsidRDefault="00A122A9" w:rsidP="006658FC">
      <w:pPr>
        <w:pStyle w:val="ObservationHeading"/>
      </w:pPr>
      <w:r w:rsidRPr="00C67620">
        <w:t xml:space="preserve">Observation </w:t>
      </w:r>
    </w:p>
    <w:p w14:paraId="69E958A1" w14:textId="77777777"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is upgraded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14:paraId="37FA019D" w14:textId="77777777" w:rsidR="007F7580" w:rsidRDefault="007F7580" w:rsidP="007F7580">
      <w:pPr>
        <w:pStyle w:val="Heading3"/>
      </w:pPr>
      <w:bookmarkStart w:id="89" w:name="_Toc229807324"/>
      <w:bookmarkStart w:id="90" w:name="_Toc229807328"/>
      <w:bookmarkStart w:id="91" w:name="_Toc229807329"/>
      <w:bookmarkStart w:id="92" w:name="_Toc220312162"/>
      <w:bookmarkEnd w:id="89"/>
      <w:bookmarkEnd w:id="90"/>
      <w:bookmarkEnd w:id="91"/>
      <w:r>
        <w:t xml:space="preserve"> </w:t>
      </w:r>
      <w:bookmarkStart w:id="93" w:name="_Toc106275942"/>
      <w:r>
        <w:t>RULE – Terms Using the LXI Trademark</w:t>
      </w:r>
      <w:bookmarkEnd w:id="93"/>
      <w:r>
        <w:t xml:space="preserve"> </w:t>
      </w:r>
      <w:bookmarkEnd w:id="92"/>
    </w:p>
    <w:p w14:paraId="0D1CB7CF" w14:textId="77777777" w:rsidR="00A122A9" w:rsidRPr="00C67620" w:rsidRDefault="007F7580" w:rsidP="00CD2657">
      <w:pPr>
        <w:pStyle w:val="LXIBody"/>
      </w:pPr>
      <w:r w:rsidRPr="00D17FD9">
        <w:t xml:space="preserve">The LXI Trademark or registered name, LXI, shall be used to describe the </w:t>
      </w:r>
      <w:r w:rsidR="00CB2095">
        <w:t>LXI Device</w:t>
      </w:r>
      <w:r w:rsidR="00EB487D">
        <w:t xml:space="preserve"> and any LXI Extended Function.</w:t>
      </w:r>
      <w:r w:rsidR="00EB487D" w:rsidRPr="00D17FD9" w:rsidDel="00EB487D">
        <w:t xml:space="preserve"> </w:t>
      </w:r>
    </w:p>
    <w:p w14:paraId="21C43686" w14:textId="77777777"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those Extended Function</w:t>
      </w:r>
      <w:r w:rsidR="00EB487D">
        <w:t xml:space="preserve"> specification</w:t>
      </w:r>
      <w:r w:rsidR="00AF5A64">
        <w:t xml:space="preserve"> will contain a description of the terms to be used.</w:t>
      </w:r>
    </w:p>
    <w:p w14:paraId="7F6C809A" w14:textId="77777777" w:rsidR="00A122A9" w:rsidRPr="0075323E" w:rsidRDefault="00A122A9" w:rsidP="00063ED2">
      <w:pPr>
        <w:pStyle w:val="Heading1"/>
      </w:pPr>
      <w:bookmarkStart w:id="94" w:name="_Toc229807332"/>
      <w:bookmarkStart w:id="95" w:name="_Toc229807337"/>
      <w:bookmarkStart w:id="96" w:name="_Toc229807338"/>
      <w:bookmarkStart w:id="97" w:name="_Toc229807343"/>
      <w:bookmarkStart w:id="98" w:name="_Toc229807344"/>
      <w:bookmarkStart w:id="99" w:name="_Toc229807348"/>
      <w:bookmarkStart w:id="100" w:name="_Toc229807349"/>
      <w:bookmarkStart w:id="101" w:name="_Toc229807350"/>
      <w:bookmarkStart w:id="102" w:name="_Toc229807351"/>
      <w:bookmarkStart w:id="103" w:name="_Toc229807359"/>
      <w:bookmarkStart w:id="104" w:name="_Toc229807360"/>
      <w:bookmarkStart w:id="105" w:name="_Toc112300378"/>
      <w:bookmarkStart w:id="106" w:name="_Toc113353257"/>
      <w:bookmarkStart w:id="107" w:name="_Toc113776890"/>
      <w:bookmarkStart w:id="108" w:name="_Toc128656082"/>
      <w:bookmarkStart w:id="109" w:name="_Ref205176982"/>
      <w:bookmarkStart w:id="110" w:name="_Ref208717239"/>
      <w:bookmarkStart w:id="111" w:name="_Toc106275943"/>
      <w:bookmarkStart w:id="112" w:name="_Toc100386992"/>
      <w:bookmarkStart w:id="113" w:name="_Toc101245298"/>
      <w:bookmarkStart w:id="114" w:name="_Toc103501540"/>
      <w:bookmarkStart w:id="115" w:name="_Toc104620733"/>
      <w:bookmarkStart w:id="116" w:name="_Toc104945824"/>
      <w:bookmarkStart w:id="117" w:name="_Toc104946664"/>
      <w:bookmarkStart w:id="118" w:name="_Toc104947084"/>
      <w:bookmarkStart w:id="119" w:name="_Toc104968375"/>
      <w:bookmarkStart w:id="120" w:name="_Toc105500745"/>
      <w:bookmarkStart w:id="121" w:name="_Toc105501143"/>
      <w:bookmarkStart w:id="122" w:name="_Toc106617134"/>
      <w:bookmarkStart w:id="123" w:name="_Toc111020977"/>
      <w:bookmarkStart w:id="124" w:name="_Toc111252924"/>
      <w:bookmarkStart w:id="125" w:name="_Toc111980592"/>
      <w:bookmarkEnd w:id="11"/>
      <w:bookmarkEnd w:id="12"/>
      <w:bookmarkEnd w:id="13"/>
      <w:bookmarkEnd w:id="14"/>
      <w:bookmarkEnd w:id="15"/>
      <w:bookmarkEnd w:id="16"/>
      <w:bookmarkEnd w:id="17"/>
      <w:bookmarkEnd w:id="18"/>
      <w:bookmarkEnd w:id="19"/>
      <w:bookmarkEnd w:id="20"/>
      <w:bookmarkEnd w:id="94"/>
      <w:bookmarkEnd w:id="95"/>
      <w:bookmarkEnd w:id="96"/>
      <w:bookmarkEnd w:id="97"/>
      <w:bookmarkEnd w:id="98"/>
      <w:bookmarkEnd w:id="99"/>
      <w:bookmarkEnd w:id="100"/>
      <w:bookmarkEnd w:id="101"/>
      <w:bookmarkEnd w:id="102"/>
      <w:bookmarkEnd w:id="103"/>
      <w:bookmarkEnd w:id="104"/>
      <w:r w:rsidRPr="0075323E">
        <w:lastRenderedPageBreak/>
        <w:t>LXI Physical Specifications</w:t>
      </w:r>
      <w:bookmarkEnd w:id="105"/>
      <w:bookmarkEnd w:id="106"/>
      <w:bookmarkEnd w:id="107"/>
      <w:bookmarkEnd w:id="108"/>
      <w:bookmarkEnd w:id="109"/>
      <w:bookmarkEnd w:id="110"/>
      <w:bookmarkEnd w:id="111"/>
    </w:p>
    <w:p w14:paraId="008E908E" w14:textId="77777777" w:rsidR="00F8416B" w:rsidRDefault="00F8416B" w:rsidP="001567BD">
      <w:pPr>
        <w:pStyle w:val="Body1"/>
      </w:pPr>
    </w:p>
    <w:p w14:paraId="784C4DC2" w14:textId="77777777" w:rsidR="00F8416B" w:rsidRPr="00C67620" w:rsidRDefault="00F8416B" w:rsidP="00F8416B">
      <w:pPr>
        <w:pStyle w:val="Heading2"/>
      </w:pPr>
      <w:bookmarkStart w:id="126" w:name="_Toc290283058"/>
      <w:bookmarkStart w:id="127" w:name="_Toc106275944"/>
      <w:r w:rsidRPr="00C67620">
        <w:t>Introduction</w:t>
      </w:r>
      <w:bookmarkEnd w:id="126"/>
      <w:bookmarkEnd w:id="127"/>
    </w:p>
    <w:p w14:paraId="224FF1D5" w14:textId="77777777"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creates a common user interface for all LXI Devices. </w:t>
      </w:r>
    </w:p>
    <w:p w14:paraId="6FFD3C09" w14:textId="77777777" w:rsidR="00F8416B" w:rsidRDefault="007B1B69" w:rsidP="00273C02">
      <w:pPr>
        <w:pStyle w:val="Heading2"/>
        <w:numPr>
          <w:ilvl w:val="1"/>
          <w:numId w:val="23"/>
        </w:numPr>
      </w:pPr>
      <w:bookmarkStart w:id="128" w:name="_Toc106275945"/>
      <w:r>
        <w:t>Electrical Standards</w:t>
      </w:r>
      <w:bookmarkEnd w:id="128"/>
      <w:r w:rsidR="00C10967">
        <w:t xml:space="preserve"> </w:t>
      </w:r>
    </w:p>
    <w:p w14:paraId="60F5264B" w14:textId="77777777" w:rsidR="007B1B69" w:rsidRPr="007B1B69" w:rsidRDefault="007B1B69" w:rsidP="007B1B69">
      <w:pPr>
        <w:pStyle w:val="Body1"/>
      </w:pPr>
      <w:r w:rsidRPr="00C67620">
        <w:t xml:space="preserve">The Electrical Standards define the type and location of all connectors, switches, indicators, and related components.  </w:t>
      </w:r>
    </w:p>
    <w:p w14:paraId="37CB035B" w14:textId="77777777" w:rsidR="00F8416B" w:rsidRPr="001C77F9" w:rsidRDefault="00F8416B" w:rsidP="00273C02">
      <w:pPr>
        <w:pStyle w:val="Heading3"/>
        <w:numPr>
          <w:ilvl w:val="2"/>
          <w:numId w:val="24"/>
        </w:numPr>
        <w:rPr>
          <w:rFonts w:eastAsia="MS Mincho"/>
        </w:rPr>
      </w:pPr>
      <w:bookmarkStart w:id="129" w:name="_Toc290283069"/>
      <w:bookmarkStart w:id="130" w:name="_Ref450984525"/>
      <w:bookmarkStart w:id="131" w:name="_Toc106275946"/>
      <w:r w:rsidRPr="001C77F9">
        <w:rPr>
          <w:rFonts w:eastAsia="MS Mincho"/>
        </w:rPr>
        <w:t>LAN Configuration Initialize (LCI)</w:t>
      </w:r>
      <w:bookmarkEnd w:id="129"/>
      <w:bookmarkEnd w:id="130"/>
      <w:bookmarkEnd w:id="131"/>
    </w:p>
    <w:p w14:paraId="024C9A6C" w14:textId="77777777" w:rsidR="00F8416B" w:rsidRPr="00C67620" w:rsidRDefault="00F8416B" w:rsidP="00F8416B">
      <w:pPr>
        <w:pStyle w:val="Heading4"/>
        <w:tabs>
          <w:tab w:val="num" w:pos="1404"/>
        </w:tabs>
      </w:pPr>
      <w:r>
        <w:t xml:space="preserve"> </w:t>
      </w:r>
      <w:r w:rsidRPr="00C67620">
        <w:t>RULE – LCI Mechanism</w:t>
      </w:r>
    </w:p>
    <w:p w14:paraId="4FCCC4F9" w14:textId="1CF37F6B"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w:t>
      </w:r>
      <w:r w:rsidR="002F1258">
        <w:t>defined</w:t>
      </w:r>
      <w:r w:rsidR="002F1258" w:rsidRPr="00C67620">
        <w:t xml:space="preserve"> </w:t>
      </w:r>
      <w:r w:rsidRPr="00C67620">
        <w:t xml:space="preserve">state. The functions performed by this mechanism are defined in Section </w:t>
      </w:r>
      <w:r>
        <w:fldChar w:fldCharType="begin"/>
      </w:r>
      <w:r>
        <w:instrText>REF _Ref207183966 \r</w:instrText>
      </w:r>
      <w:r>
        <w:fldChar w:fldCharType="separate"/>
      </w:r>
      <w:r w:rsidR="001475CE">
        <w:t>8.13</w:t>
      </w:r>
      <w:r>
        <w:fldChar w:fldCharType="end"/>
      </w:r>
      <w:r w:rsidRPr="00C67620">
        <w:t>.</w:t>
      </w:r>
    </w:p>
    <w:p w14:paraId="7DAD76F2" w14:textId="77777777" w:rsidR="00F8416B" w:rsidRPr="00C67620" w:rsidRDefault="00F8416B" w:rsidP="006658FC">
      <w:pPr>
        <w:pStyle w:val="ObservationHeading"/>
      </w:pPr>
      <w:r w:rsidRPr="00C67620">
        <w:t>Observation</w:t>
      </w:r>
    </w:p>
    <w:p w14:paraId="02B927BD" w14:textId="378DE278" w:rsidR="00F8416B" w:rsidRPr="00D24F9D" w:rsidRDefault="00F8416B" w:rsidP="00F8416B">
      <w:pPr>
        <w:pStyle w:val="LXIObservationBody"/>
      </w:pPr>
      <w:r w:rsidRPr="00C67620">
        <w:t xml:space="preserve">It is possible to </w:t>
      </w:r>
      <w:r>
        <w:t xml:space="preserve">improperly </w:t>
      </w:r>
      <w:r w:rsidRPr="00C67620">
        <w:t>configure the network settings of a device, potentially rendering it unable to communicate with any hosts.  Additionally, the settings on a box could simply be forgotten</w:t>
      </w:r>
      <w:r w:rsidR="00200D98">
        <w:t>.</w:t>
      </w:r>
      <w:r w:rsidRPr="00C67620">
        <w:t xml:space="preserve"> </w:t>
      </w:r>
    </w:p>
    <w:p w14:paraId="14364106" w14:textId="77777777" w:rsidR="00F8416B" w:rsidRPr="00C67620" w:rsidRDefault="00F8416B" w:rsidP="00F8416B">
      <w:pPr>
        <w:pStyle w:val="Heading4"/>
        <w:tabs>
          <w:tab w:val="num" w:pos="738"/>
          <w:tab w:val="num" w:pos="1404"/>
        </w:tabs>
      </w:pPr>
      <w:r>
        <w:t xml:space="preserve"> </w:t>
      </w:r>
      <w:bookmarkStart w:id="132" w:name="_Ref450982460"/>
      <w:r w:rsidRPr="00C67620">
        <w:t>RULE – LXI Devices Without a Front-Panel Manual Data-Entry Method</w:t>
      </w:r>
      <w:bookmarkEnd w:id="132"/>
    </w:p>
    <w:p w14:paraId="006941FA" w14:textId="77777777" w:rsidR="00F8416B" w:rsidRDefault="00F8416B" w:rsidP="00F8416B">
      <w:pPr>
        <w:pStyle w:val="LXIBody"/>
      </w:pPr>
      <w:r>
        <w:t>LXI Devices shall provide an LCI mechanism by either:</w:t>
      </w:r>
    </w:p>
    <w:p w14:paraId="6114C02D" w14:textId="77777777" w:rsidR="00F8416B" w:rsidRDefault="00F8416B" w:rsidP="00F8416B">
      <w:pPr>
        <w:pStyle w:val="LXIBody"/>
        <w:numPr>
          <w:ilvl w:val="0"/>
          <w:numId w:val="16"/>
        </w:numPr>
      </w:pPr>
      <w:r>
        <w:t>A separate recessed mechanical LCI mechanism on the rear or front of the device (rear is preferred).</w:t>
      </w:r>
    </w:p>
    <w:p w14:paraId="741D6C91" w14:textId="77777777" w:rsidR="00F8416B" w:rsidRDefault="00F8416B" w:rsidP="00F8416B">
      <w:pPr>
        <w:pStyle w:val="LXIBody"/>
        <w:numPr>
          <w:ilvl w:val="0"/>
          <w:numId w:val="16"/>
        </w:numPr>
      </w:pPr>
      <w:r>
        <w:t>A soft LCI mechanism through a permanently attached user interface (e.g., a front panel, monitor, mouse, keyboard, et cetera) that does not use the LAN as the interface.</w:t>
      </w:r>
    </w:p>
    <w:p w14:paraId="27DAE652" w14:textId="77777777" w:rsidR="001C77F9" w:rsidRDefault="001C77F9">
      <w:pPr>
        <w:rPr>
          <w:rFonts w:ascii="Arial" w:eastAsia="MS Mincho" w:hAnsi="Arial" w:cs="Arial"/>
          <w:b/>
          <w:i/>
          <w:color w:val="000000"/>
          <w:sz w:val="22"/>
          <w:szCs w:val="22"/>
          <w:lang w:eastAsia="ja-JP"/>
        </w:rPr>
      </w:pPr>
    </w:p>
    <w:p w14:paraId="13C2A425" w14:textId="77777777" w:rsidR="00F8416B" w:rsidRDefault="00F8416B" w:rsidP="006658FC">
      <w:pPr>
        <w:pStyle w:val="ObservationHeading"/>
      </w:pPr>
      <w:r w:rsidRPr="00C67620">
        <w:t>Observation</w:t>
      </w:r>
    </w:p>
    <w:p w14:paraId="2D1FD671" w14:textId="77777777"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are considered to be important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discussions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14:paraId="39726CF7" w14:textId="77777777" w:rsidR="00F8416B" w:rsidRPr="00C67620" w:rsidRDefault="00F8416B" w:rsidP="006D094B">
      <w:pPr>
        <w:pStyle w:val="Heading5"/>
      </w:pPr>
      <w:r w:rsidRPr="00C67620">
        <w:t>Recommendation – Not Using LCI Mechanism for Other Purposes</w:t>
      </w:r>
    </w:p>
    <w:p w14:paraId="75CB173E" w14:textId="78D47178" w:rsidR="00F8416B" w:rsidRPr="00C67620" w:rsidRDefault="00F8416B" w:rsidP="00F8416B">
      <w:pPr>
        <w:pStyle w:val="LXIBody"/>
        <w:ind w:left="720"/>
      </w:pPr>
      <w:r w:rsidRPr="00C67620">
        <w:t>The mechanism (especially that described in</w:t>
      </w:r>
      <w:r w:rsidR="009A157F">
        <w:t xml:space="preserve"> RULE </w:t>
      </w:r>
      <w:r w:rsidRPr="00C67620">
        <w:t xml:space="preserve"> </w:t>
      </w:r>
      <w:r w:rsidR="009A157F">
        <w:fldChar w:fldCharType="begin"/>
      </w:r>
      <w:r w:rsidR="009A157F">
        <w:instrText xml:space="preserve"> REF _Ref450982460 \r \h </w:instrText>
      </w:r>
      <w:r w:rsidR="009A157F">
        <w:fldChar w:fldCharType="separate"/>
      </w:r>
      <w:r w:rsidR="001475CE">
        <w:t>2.4.5.2</w:t>
      </w:r>
      <w:r w:rsidR="009A157F">
        <w:fldChar w:fldCharType="end"/>
      </w:r>
      <w:r w:rsidRPr="00C67620">
        <w:t>) that invokes the LAN Configuration Initialization should not be used for any other function.</w:t>
      </w:r>
    </w:p>
    <w:p w14:paraId="0B47ABB9" w14:textId="77777777" w:rsidR="00F8416B" w:rsidRPr="00C67620" w:rsidRDefault="00F8416B" w:rsidP="00F8416B">
      <w:pPr>
        <w:pStyle w:val="LXIBody"/>
        <w:ind w:left="720"/>
      </w:pPr>
      <w:r w:rsidRPr="00C67620">
        <w:lastRenderedPageBreak/>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14:paraId="579397F8" w14:textId="77777777" w:rsidR="00F8416B" w:rsidRPr="00C67620" w:rsidRDefault="00F8416B" w:rsidP="00F8416B">
      <w:pPr>
        <w:pStyle w:val="Heading4"/>
        <w:tabs>
          <w:tab w:val="num" w:pos="1404"/>
        </w:tabs>
      </w:pPr>
      <w:r>
        <w:t xml:space="preserve"> </w:t>
      </w:r>
      <w:r w:rsidRPr="00C67620">
        <w:t>RULE – LCI Mechanism Protection</w:t>
      </w:r>
    </w:p>
    <w:p w14:paraId="5439F509" w14:textId="77777777" w:rsidR="00F8416B" w:rsidRPr="00C67620" w:rsidRDefault="00F8416B" w:rsidP="00F8416B">
      <w:pPr>
        <w:pStyle w:val="LXIBody"/>
      </w:pPr>
      <w:r w:rsidRPr="00C67620">
        <w:t>The LCI Mechanism shall be protected by a time-delay</w:t>
      </w:r>
      <w:r>
        <w:t>, user query,</w:t>
      </w:r>
      <w:r w:rsidRPr="00C67620">
        <w:t xml:space="preserve"> or mechanical protection feature designed to prevent inadvertent operation.</w:t>
      </w:r>
    </w:p>
    <w:p w14:paraId="4E7A4258" w14:textId="77777777" w:rsidR="00F8416B" w:rsidRPr="00C67620" w:rsidRDefault="00F8416B" w:rsidP="00F8416B">
      <w:pPr>
        <w:pStyle w:val="Heading4"/>
        <w:tabs>
          <w:tab w:val="num" w:pos="720"/>
          <w:tab w:val="num" w:pos="1404"/>
        </w:tabs>
      </w:pPr>
      <w:r>
        <w:t xml:space="preserve"> </w:t>
      </w:r>
      <w:r w:rsidRPr="00C67620">
        <w:t>Recommendation – LCI Mechanism Location</w:t>
      </w:r>
    </w:p>
    <w:p w14:paraId="43500F46" w14:textId="77777777" w:rsidR="00F8416B" w:rsidRPr="00C67620" w:rsidRDefault="00F8416B" w:rsidP="00F8416B">
      <w:pPr>
        <w:pStyle w:val="LXIBody"/>
      </w:pPr>
      <w:r w:rsidRPr="00C67620">
        <w:t>The LCI should be located on the rear panel of the device in the same general area as the power switch, if present.</w:t>
      </w:r>
    </w:p>
    <w:p w14:paraId="7166BA15" w14:textId="77777777" w:rsidR="00F8416B" w:rsidRPr="00C67620" w:rsidRDefault="00F8416B" w:rsidP="006D094B">
      <w:pPr>
        <w:pStyle w:val="Heading5"/>
      </w:pPr>
      <w:r w:rsidRPr="00C67620">
        <w:t>Permission – LCI Mechanism Location</w:t>
      </w:r>
    </w:p>
    <w:p w14:paraId="0CFDA6AD" w14:textId="77777777" w:rsidR="00F8416B" w:rsidRPr="00C67620" w:rsidRDefault="00F8416B" w:rsidP="00F8416B">
      <w:pPr>
        <w:pStyle w:val="LXIBody"/>
        <w:ind w:left="720"/>
      </w:pPr>
      <w:r w:rsidRPr="00C67620">
        <w:t>To address market specific requirements, the LCI may be located on the front panel of the device.</w:t>
      </w:r>
    </w:p>
    <w:p w14:paraId="79EFF5D0" w14:textId="77777777" w:rsidR="00F8416B" w:rsidRPr="00C67620" w:rsidRDefault="00F8416B" w:rsidP="00F8416B">
      <w:pPr>
        <w:pStyle w:val="Heading4"/>
      </w:pPr>
      <w:r w:rsidRPr="00C67620">
        <w:t>Recommendation – LCI Mechanism Label</w:t>
      </w:r>
    </w:p>
    <w:p w14:paraId="05B62AE5" w14:textId="77777777" w:rsidR="00F8416B" w:rsidRPr="00C67620" w:rsidRDefault="00F8416B" w:rsidP="00F8416B">
      <w:pPr>
        <w:pStyle w:val="LXIBody"/>
      </w:pPr>
      <w:r w:rsidRPr="00C67620">
        <w:t>The LCI Mechanism should be labeled “LAN RST” or “LAN RESET”.</w:t>
      </w:r>
    </w:p>
    <w:p w14:paraId="38985042" w14:textId="77777777" w:rsidR="00F8416B" w:rsidRPr="00C67620" w:rsidRDefault="00F8416B" w:rsidP="006D094B">
      <w:pPr>
        <w:pStyle w:val="Heading5"/>
      </w:pPr>
      <w:r w:rsidRPr="00C67620">
        <w:t xml:space="preserve">Permission – </w:t>
      </w:r>
      <w:r>
        <w:t>LXI Device</w:t>
      </w:r>
      <w:r w:rsidRPr="00C67620">
        <w:t>s with a Front Panel</w:t>
      </w:r>
    </w:p>
    <w:p w14:paraId="464BCF3D" w14:textId="77777777" w:rsidR="00F8416B" w:rsidRPr="00C67620" w:rsidRDefault="00F8416B" w:rsidP="00F8416B">
      <w:pPr>
        <w:pStyle w:val="LXIBody"/>
        <w:ind w:left="720"/>
      </w:pPr>
      <w:r w:rsidRPr="00C67620">
        <w:t>For devices with a front-panel manual data-entry method such as a keypad or touch panel user interface, the LCI functions may be executed by a single keystroke or a sequence of keystrokes.</w:t>
      </w:r>
    </w:p>
    <w:p w14:paraId="655A3A23" w14:textId="77777777" w:rsidR="00F8416B" w:rsidRPr="00C67620" w:rsidRDefault="00F8416B" w:rsidP="006D094B">
      <w:pPr>
        <w:pStyle w:val="Heading5"/>
      </w:pPr>
      <w:r w:rsidRPr="00C67620">
        <w:t>Permission – LCI Mechanism Lockout</w:t>
      </w:r>
    </w:p>
    <w:p w14:paraId="51754EE5" w14:textId="77777777" w:rsidR="00F8416B" w:rsidRDefault="00F8416B" w:rsidP="00F8416B">
      <w:pPr>
        <w:pStyle w:val="LXIBody"/>
        <w:ind w:left="720"/>
      </w:pPr>
      <w:r w:rsidRPr="00C67620">
        <w:t xml:space="preserve">For </w:t>
      </w:r>
      <w:r>
        <w:t>LXI Device</w:t>
      </w:r>
      <w:r w:rsidRPr="00C67620">
        <w:t>s intended for deployment in critical conditions, manufacturers can include an LCI Mechanism Lockout function in the form of a protected or internal switch or jumper that prevents all reset functions from being accessed.</w:t>
      </w:r>
    </w:p>
    <w:p w14:paraId="3C966957" w14:textId="77777777" w:rsidR="00F8416B" w:rsidRPr="00C67620" w:rsidRDefault="00F8416B" w:rsidP="00273C02">
      <w:pPr>
        <w:pStyle w:val="Heading3"/>
        <w:numPr>
          <w:ilvl w:val="2"/>
          <w:numId w:val="26"/>
        </w:numPr>
      </w:pPr>
      <w:bookmarkStart w:id="133" w:name="_Toc290283073"/>
      <w:bookmarkStart w:id="134" w:name="_Toc106275947"/>
      <w:r w:rsidRPr="00C67620">
        <w:t>LAN Connectors</w:t>
      </w:r>
      <w:bookmarkEnd w:id="133"/>
      <w:bookmarkEnd w:id="134"/>
      <w:r w:rsidRPr="00C67620">
        <w:t xml:space="preserve"> </w:t>
      </w:r>
    </w:p>
    <w:p w14:paraId="7153F2B6" w14:textId="77777777" w:rsidR="00F8416B" w:rsidRPr="00C67620" w:rsidRDefault="00F8416B" w:rsidP="00F8416B">
      <w:pPr>
        <w:pStyle w:val="LXIBody"/>
      </w:pPr>
      <w:r w:rsidRPr="00C67620">
        <w:t xml:space="preserve">This section deals with physical IEEE 802.3 LAN connectors. </w:t>
      </w:r>
    </w:p>
    <w:p w14:paraId="3C933497" w14:textId="77777777" w:rsidR="00F8416B" w:rsidRPr="00C67620" w:rsidRDefault="00F8416B" w:rsidP="00F8416B">
      <w:pPr>
        <w:pStyle w:val="Heading4"/>
        <w:tabs>
          <w:tab w:val="num" w:pos="1404"/>
        </w:tabs>
      </w:pPr>
      <w:r>
        <w:t xml:space="preserve"> </w:t>
      </w:r>
      <w:r w:rsidRPr="00C67620">
        <w:t>RULE – IEEE 802.3</w:t>
      </w:r>
    </w:p>
    <w:p w14:paraId="76556416" w14:textId="77777777" w:rsidR="00F8416B" w:rsidRPr="00C67620" w:rsidRDefault="00F8416B" w:rsidP="007B1B69">
      <w:pPr>
        <w:pStyle w:val="LXIBody"/>
      </w:pPr>
      <w:r w:rsidRPr="00C67620">
        <w:t>Physical Ethernet connections shall be IEEE 802.3 compliant.</w:t>
      </w:r>
      <w:r>
        <w:t xml:space="preserve"> </w:t>
      </w:r>
    </w:p>
    <w:p w14:paraId="44ED9B06" w14:textId="77777777" w:rsidR="00F8416B" w:rsidRPr="00C67620" w:rsidRDefault="00F8416B" w:rsidP="00273C02">
      <w:pPr>
        <w:pStyle w:val="Heading4"/>
        <w:numPr>
          <w:ilvl w:val="3"/>
          <w:numId w:val="25"/>
        </w:numPr>
      </w:pPr>
      <w:r>
        <w:t xml:space="preserve"> </w:t>
      </w:r>
      <w:r w:rsidRPr="00C67620">
        <w:t>Recommendation – RJ-45 Connector</w:t>
      </w:r>
    </w:p>
    <w:p w14:paraId="6A6118E8" w14:textId="77777777" w:rsidR="00F8416B" w:rsidRPr="00C67620" w:rsidRDefault="00F8416B" w:rsidP="00F8416B">
      <w:pPr>
        <w:pStyle w:val="LXIBody"/>
      </w:pPr>
      <w:r w:rsidRPr="00C67620">
        <w:t>RJ-45 connectors should be used unless technical reasons require otherwise.</w:t>
      </w:r>
    </w:p>
    <w:p w14:paraId="2A05736B" w14:textId="77777777" w:rsidR="00F8416B" w:rsidRPr="00C67620" w:rsidRDefault="00F8416B" w:rsidP="00F8416B">
      <w:pPr>
        <w:pStyle w:val="Heading4"/>
        <w:tabs>
          <w:tab w:val="num" w:pos="1404"/>
        </w:tabs>
      </w:pPr>
      <w:r>
        <w:t xml:space="preserve"> </w:t>
      </w:r>
      <w:r w:rsidRPr="00C67620">
        <w:t>Recommendation – M12 Style Connectors</w:t>
      </w:r>
    </w:p>
    <w:p w14:paraId="2E29A25E" w14:textId="77777777" w:rsidR="00F8416B" w:rsidRPr="00C67620" w:rsidRDefault="00F8416B" w:rsidP="00F8416B">
      <w:pPr>
        <w:pStyle w:val="LXIBody"/>
        <w:rPr>
          <w:rFonts w:eastAsia="SimSun"/>
          <w:lang w:eastAsia="zh-CN"/>
        </w:rPr>
      </w:pPr>
      <w:r w:rsidRPr="00C67620">
        <w:t xml:space="preserve">If </w:t>
      </w:r>
      <w:r w:rsidRPr="00C67620">
        <w:rPr>
          <w:rFonts w:eastAsia="SimSun"/>
          <w:lang w:eastAsia="zh-CN"/>
        </w:rPr>
        <w:t>RJ-45 style connectors are not acceptable, M12 style connectors should be considered.</w:t>
      </w:r>
    </w:p>
    <w:p w14:paraId="0E46C977" w14:textId="77777777" w:rsidR="00F8416B" w:rsidRPr="00C67620" w:rsidRDefault="00F8416B" w:rsidP="006658FC">
      <w:pPr>
        <w:pStyle w:val="ObservationHeading"/>
      </w:pPr>
      <w:r w:rsidRPr="00C67620">
        <w:t>Observation – M12 Style Connectors</w:t>
      </w:r>
    </w:p>
    <w:p w14:paraId="4CABA17D" w14:textId="77777777"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35" w:name="_Toc290283076"/>
    </w:p>
    <w:p w14:paraId="6F5F0848" w14:textId="77777777" w:rsidR="00F8416B" w:rsidRPr="00C67620" w:rsidRDefault="00F8416B" w:rsidP="00F8416B">
      <w:pPr>
        <w:pStyle w:val="Heading2"/>
      </w:pPr>
      <w:bookmarkStart w:id="136" w:name="_Toc106275948"/>
      <w:r w:rsidRPr="00C67620">
        <w:lastRenderedPageBreak/>
        <w:t>Electrical Standards – Status Indicators</w:t>
      </w:r>
      <w:bookmarkEnd w:id="135"/>
      <w:bookmarkEnd w:id="136"/>
    </w:p>
    <w:p w14:paraId="2BCDA420" w14:textId="77777777" w:rsidR="00F8416B" w:rsidRDefault="00F8416B" w:rsidP="00CC0D90">
      <w:pPr>
        <w:pStyle w:val="LXIBody"/>
      </w:pPr>
      <w:r>
        <w:t>LXI Device</w:t>
      </w:r>
      <w:r w:rsidRPr="00564A08">
        <w:t>s have LED status indicators for Power, LAN</w:t>
      </w:r>
      <w:r w:rsidR="00CC0D90">
        <w:t>, etc.</w:t>
      </w:r>
    </w:p>
    <w:p w14:paraId="112D6572" w14:textId="4A53EDA4" w:rsidR="00C6490E" w:rsidRDefault="006B41DF" w:rsidP="00DC225A">
      <w:pPr>
        <w:pStyle w:val="LXIBody"/>
      </w:pPr>
      <w:r>
        <w:rPr>
          <w:rFonts w:ascii="Arial" w:hAnsi="Arial"/>
          <w:b/>
          <w:sz w:val="22"/>
          <w:szCs w:val="24"/>
        </w:rPr>
        <w:t>Observation</w:t>
      </w:r>
      <w:r w:rsidR="00F36DCD" w:rsidRPr="007C6E65">
        <w:rPr>
          <w:rFonts w:ascii="Arial" w:hAnsi="Arial"/>
          <w:b/>
          <w:sz w:val="22"/>
          <w:szCs w:val="24"/>
        </w:rPr>
        <w:t xml:space="preserve"> </w:t>
      </w:r>
    </w:p>
    <w:p w14:paraId="1D67CBC1" w14:textId="3E73F709" w:rsidR="00DC225A" w:rsidRDefault="00DC225A" w:rsidP="001B707D">
      <w:pPr>
        <w:pStyle w:val="LXIBody"/>
      </w:pPr>
      <w:r w:rsidRPr="00564A08">
        <w:t>The following table summarizes the recommendations for the color, location, orientation, and labeling of the status indicators:</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14:paraId="1B4C9BB8" w14:textId="77777777" w:rsidTr="00DD3826">
        <w:trPr>
          <w:trHeight w:val="656"/>
        </w:trPr>
        <w:tc>
          <w:tcPr>
            <w:tcW w:w="2070" w:type="dxa"/>
          </w:tcPr>
          <w:p w14:paraId="32007AC3" w14:textId="77777777" w:rsidR="00CE510C" w:rsidRPr="00CE510C" w:rsidRDefault="00CE510C" w:rsidP="00CE510C">
            <w:pPr>
              <w:pStyle w:val="LXIBody"/>
            </w:pPr>
          </w:p>
        </w:tc>
        <w:tc>
          <w:tcPr>
            <w:tcW w:w="2520" w:type="dxa"/>
          </w:tcPr>
          <w:p w14:paraId="577267E6" w14:textId="77777777"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14:paraId="5B08D352" w14:textId="77777777"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14:paraId="7C9FD8C9" w14:textId="77777777" w:rsidR="00CE510C" w:rsidRPr="00CE510C" w:rsidRDefault="00CE510C" w:rsidP="00686ADF">
            <w:pPr>
              <w:pStyle w:val="LXIBody"/>
              <w:ind w:left="0"/>
              <w:jc w:val="center"/>
              <w:rPr>
                <w:b/>
              </w:rPr>
            </w:pPr>
            <w:r w:rsidRPr="00CE510C">
              <w:rPr>
                <w:b/>
              </w:rPr>
              <w:t>IEEE 1588 Clock Status Indicator</w:t>
            </w:r>
          </w:p>
        </w:tc>
      </w:tr>
      <w:tr w:rsidR="00CE510C" w:rsidRPr="00CE510C" w14:paraId="33748011" w14:textId="77777777" w:rsidTr="00DD3826">
        <w:trPr>
          <w:trHeight w:val="161"/>
        </w:trPr>
        <w:tc>
          <w:tcPr>
            <w:tcW w:w="2070" w:type="dxa"/>
          </w:tcPr>
          <w:p w14:paraId="64FEAFB1" w14:textId="77777777" w:rsidR="00CE510C" w:rsidRPr="00CE510C" w:rsidRDefault="00CE510C" w:rsidP="00CE510C">
            <w:pPr>
              <w:pStyle w:val="LXIBody"/>
            </w:pPr>
            <w:r w:rsidRPr="00CE510C">
              <w:t>LED Color(s)</w:t>
            </w:r>
          </w:p>
        </w:tc>
        <w:tc>
          <w:tcPr>
            <w:tcW w:w="2520" w:type="dxa"/>
          </w:tcPr>
          <w:p w14:paraId="19A70EF1" w14:textId="77777777" w:rsidR="00CE510C" w:rsidRPr="00CE510C" w:rsidRDefault="00CE510C" w:rsidP="00CE510C">
            <w:pPr>
              <w:pStyle w:val="LXIBody"/>
            </w:pPr>
            <w:r w:rsidRPr="00CE510C">
              <w:t xml:space="preserve">Bi-Color </w:t>
            </w:r>
          </w:p>
          <w:p w14:paraId="38F4EDC5" w14:textId="77777777" w:rsidR="00CE510C" w:rsidRPr="00CE510C" w:rsidRDefault="00CE510C" w:rsidP="00CE510C">
            <w:pPr>
              <w:pStyle w:val="LXIBody"/>
            </w:pPr>
            <w:r w:rsidRPr="00CE510C">
              <w:t>(Orange/Green)</w:t>
            </w:r>
          </w:p>
        </w:tc>
        <w:tc>
          <w:tcPr>
            <w:tcW w:w="2688" w:type="dxa"/>
          </w:tcPr>
          <w:p w14:paraId="27527D94" w14:textId="77777777" w:rsidR="00CE510C" w:rsidRPr="00CE510C" w:rsidRDefault="00CE510C" w:rsidP="00CE510C">
            <w:pPr>
              <w:pStyle w:val="LXIBody"/>
            </w:pPr>
            <w:r w:rsidRPr="00CE510C">
              <w:t>Bi-Color</w:t>
            </w:r>
          </w:p>
          <w:p w14:paraId="22A85688" w14:textId="77777777" w:rsidR="00CE510C" w:rsidRPr="00CE510C" w:rsidRDefault="00CE510C" w:rsidP="00CE510C">
            <w:pPr>
              <w:pStyle w:val="LXIBody"/>
            </w:pPr>
            <w:r w:rsidRPr="00CE510C">
              <w:t xml:space="preserve"> (Red/Green)</w:t>
            </w:r>
          </w:p>
        </w:tc>
        <w:tc>
          <w:tcPr>
            <w:tcW w:w="2532" w:type="dxa"/>
          </w:tcPr>
          <w:p w14:paraId="2F0C68FD" w14:textId="77777777" w:rsidR="00CE510C" w:rsidRPr="00CE510C" w:rsidRDefault="00CE510C" w:rsidP="00CE510C">
            <w:pPr>
              <w:pStyle w:val="LXIBody"/>
            </w:pPr>
            <w:r w:rsidRPr="00CE510C">
              <w:t xml:space="preserve">Bi-Color </w:t>
            </w:r>
          </w:p>
          <w:p w14:paraId="0A2473A0" w14:textId="77777777" w:rsidR="00CE510C" w:rsidRPr="00CE510C" w:rsidRDefault="00CE510C" w:rsidP="00CE510C">
            <w:pPr>
              <w:pStyle w:val="LXIBody"/>
            </w:pPr>
            <w:r w:rsidRPr="00CE510C">
              <w:t>(Red/Green)</w:t>
            </w:r>
          </w:p>
        </w:tc>
      </w:tr>
      <w:tr w:rsidR="00CE510C" w:rsidRPr="00CE510C" w14:paraId="21B1E89C" w14:textId="77777777" w:rsidTr="00DD3826">
        <w:tc>
          <w:tcPr>
            <w:tcW w:w="2070" w:type="dxa"/>
          </w:tcPr>
          <w:p w14:paraId="1761D5D5" w14:textId="77777777" w:rsidR="00CE510C" w:rsidRPr="00CE510C" w:rsidRDefault="00CE510C" w:rsidP="00CE510C">
            <w:pPr>
              <w:pStyle w:val="LXIBody"/>
            </w:pPr>
            <w:r w:rsidRPr="00CE510C">
              <w:t>Front panel location</w:t>
            </w:r>
          </w:p>
        </w:tc>
        <w:tc>
          <w:tcPr>
            <w:tcW w:w="2520" w:type="dxa"/>
          </w:tcPr>
          <w:p w14:paraId="1F551510" w14:textId="11627EB0" w:rsidR="00CE510C" w:rsidRPr="00CE510C" w:rsidRDefault="00CE510C" w:rsidP="00CE510C">
            <w:pPr>
              <w:pStyle w:val="LXIBody"/>
            </w:pPr>
            <w:r w:rsidRPr="00CE510C">
              <w:t xml:space="preserve">Lower </w:t>
            </w:r>
            <w:r w:rsidR="003B1182" w:rsidRPr="00CE510C">
              <w:t>left-hand</w:t>
            </w:r>
            <w:r w:rsidRPr="00CE510C">
              <w:t xml:space="preserve"> corner of the front panel                </w:t>
            </w:r>
          </w:p>
          <w:p w14:paraId="1E15C1A2" w14:textId="77777777" w:rsidR="00CE510C" w:rsidRPr="00CE510C" w:rsidRDefault="00CE510C" w:rsidP="00CE510C">
            <w:pPr>
              <w:pStyle w:val="LXIBody"/>
            </w:pPr>
            <w:r w:rsidRPr="00CE510C">
              <w:t>Power</w:t>
            </w:r>
          </w:p>
        </w:tc>
        <w:tc>
          <w:tcPr>
            <w:tcW w:w="2688" w:type="dxa"/>
          </w:tcPr>
          <w:p w14:paraId="43B22DE1" w14:textId="77777777" w:rsidR="00CE510C" w:rsidRPr="00CE510C" w:rsidRDefault="00CE510C" w:rsidP="00CE510C">
            <w:pPr>
              <w:pStyle w:val="LXIBody"/>
            </w:pPr>
            <w:r w:rsidRPr="00CE510C">
              <w:t>Next to and to the right of the Power Indicator</w:t>
            </w:r>
          </w:p>
          <w:p w14:paraId="2596FC43" w14:textId="77777777" w:rsidR="00CE510C" w:rsidRPr="00CE510C" w:rsidRDefault="00CE510C" w:rsidP="00CE510C">
            <w:pPr>
              <w:pStyle w:val="LXIBody"/>
              <w:rPr>
                <w:u w:val="single"/>
              </w:rPr>
            </w:pPr>
            <w:r w:rsidRPr="00CE510C">
              <w:t xml:space="preserve">Power    LAN </w:t>
            </w:r>
          </w:p>
        </w:tc>
        <w:tc>
          <w:tcPr>
            <w:tcW w:w="2532" w:type="dxa"/>
          </w:tcPr>
          <w:p w14:paraId="2C5862EB" w14:textId="77777777" w:rsidR="00CE510C" w:rsidRPr="00CE510C" w:rsidRDefault="00CE510C" w:rsidP="00CE510C">
            <w:pPr>
              <w:pStyle w:val="LXIBody"/>
            </w:pPr>
            <w:r w:rsidRPr="00CE510C">
              <w:t>Next to and to the right of the LAN Status Indicator</w:t>
            </w:r>
          </w:p>
          <w:p w14:paraId="55D79D46" w14:textId="77777777" w:rsidR="00CE510C" w:rsidRPr="00CE510C" w:rsidRDefault="00CE510C" w:rsidP="00CE510C">
            <w:pPr>
              <w:pStyle w:val="LXIBody"/>
              <w:rPr>
                <w:b/>
                <w:i/>
                <w:u w:val="single"/>
              </w:rPr>
            </w:pPr>
            <w:r w:rsidRPr="00CE510C">
              <w:t>Power    LAN    1588</w:t>
            </w:r>
          </w:p>
          <w:p w14:paraId="4BB96058" w14:textId="77777777" w:rsidR="00CE510C" w:rsidRPr="00CE510C" w:rsidRDefault="00CE510C" w:rsidP="00CE510C">
            <w:pPr>
              <w:pStyle w:val="LXIBody"/>
            </w:pPr>
          </w:p>
        </w:tc>
      </w:tr>
      <w:tr w:rsidR="00CE510C" w:rsidRPr="00CE510C" w14:paraId="2DDFC837" w14:textId="77777777" w:rsidTr="00DD3826">
        <w:tc>
          <w:tcPr>
            <w:tcW w:w="2070" w:type="dxa"/>
          </w:tcPr>
          <w:p w14:paraId="41357DF1" w14:textId="77777777" w:rsidR="00CE510C" w:rsidRPr="00CE510C" w:rsidRDefault="00CE510C" w:rsidP="00CE510C">
            <w:pPr>
              <w:pStyle w:val="LXIBody"/>
            </w:pPr>
            <w:r w:rsidRPr="00CE510C">
              <w:t xml:space="preserve">Horizontal Orientation </w:t>
            </w:r>
          </w:p>
          <w:p w14:paraId="3C2D5527" w14:textId="77777777" w:rsidR="00CE510C" w:rsidRPr="00CE510C" w:rsidRDefault="00CE510C" w:rsidP="00CE510C">
            <w:pPr>
              <w:pStyle w:val="LXIBody"/>
            </w:pPr>
            <w:r w:rsidRPr="00CE510C">
              <w:t>Note: The status indicators are ordered in the LXI Device turn-on sequence.</w:t>
            </w:r>
          </w:p>
        </w:tc>
        <w:tc>
          <w:tcPr>
            <w:tcW w:w="2520" w:type="dxa"/>
          </w:tcPr>
          <w:p w14:paraId="32288166" w14:textId="77777777" w:rsidR="00CE510C" w:rsidRPr="00CE510C" w:rsidRDefault="00CE510C" w:rsidP="00CE510C">
            <w:pPr>
              <w:pStyle w:val="LXIBody"/>
            </w:pPr>
            <w:r w:rsidRPr="00CE510C">
              <w:t>Power   LAN    1588</w:t>
            </w:r>
          </w:p>
          <w:p w14:paraId="56F903CA" w14:textId="77777777" w:rsidR="00CE510C" w:rsidRPr="00CE510C" w:rsidRDefault="00CE510C" w:rsidP="00CE510C">
            <w:pPr>
              <w:pStyle w:val="LXIBody"/>
            </w:pPr>
            <w:r w:rsidRPr="00CE510C">
              <w:t>(Left LED)</w:t>
            </w:r>
          </w:p>
          <w:p w14:paraId="2A133F24" w14:textId="77777777" w:rsidR="00CE510C" w:rsidRPr="00CE510C" w:rsidRDefault="00CE510C" w:rsidP="00CE510C">
            <w:pPr>
              <w:pStyle w:val="LXIBody"/>
            </w:pPr>
            <w:r w:rsidRPr="00CE510C">
              <w:t>LXI Device turn-on sequence: First, enable power.</w:t>
            </w:r>
          </w:p>
          <w:p w14:paraId="3F6A0AFD" w14:textId="77777777" w:rsidR="00CE510C" w:rsidRPr="00CE510C" w:rsidRDefault="00CE510C" w:rsidP="00CE510C">
            <w:pPr>
              <w:pStyle w:val="LXIBody"/>
            </w:pPr>
          </w:p>
        </w:tc>
        <w:tc>
          <w:tcPr>
            <w:tcW w:w="2688" w:type="dxa"/>
          </w:tcPr>
          <w:p w14:paraId="62346D9D" w14:textId="77777777" w:rsidR="00CE510C" w:rsidRPr="00CE510C" w:rsidRDefault="00CE510C" w:rsidP="00CE510C">
            <w:pPr>
              <w:pStyle w:val="LXIBody"/>
            </w:pPr>
            <w:r w:rsidRPr="00CE510C">
              <w:t xml:space="preserve">Power   </w:t>
            </w:r>
            <w:r w:rsidRPr="00CE510C">
              <w:rPr>
                <w:i/>
              </w:rPr>
              <w:t xml:space="preserve"> </w:t>
            </w:r>
            <w:r w:rsidRPr="00CE510C">
              <w:t>LAN    1588</w:t>
            </w:r>
          </w:p>
          <w:p w14:paraId="105E1AD9" w14:textId="77777777" w:rsidR="00CE510C" w:rsidRPr="00CE510C" w:rsidRDefault="00CE510C" w:rsidP="00CE510C">
            <w:pPr>
              <w:pStyle w:val="LXIBody"/>
            </w:pPr>
            <w:r w:rsidRPr="00CE510C">
              <w:t>(Middle LED)</w:t>
            </w:r>
          </w:p>
          <w:p w14:paraId="05389F26" w14:textId="77777777" w:rsidR="00CE510C" w:rsidRPr="00CE510C" w:rsidRDefault="00CE510C" w:rsidP="00CE510C">
            <w:pPr>
              <w:pStyle w:val="LXIBody"/>
            </w:pPr>
            <w:r w:rsidRPr="00CE510C">
              <w:t>LXI Device turn-on sequence: Second, acquire LAN IP Configuration.</w:t>
            </w:r>
          </w:p>
        </w:tc>
        <w:tc>
          <w:tcPr>
            <w:tcW w:w="2532" w:type="dxa"/>
          </w:tcPr>
          <w:p w14:paraId="683E1DA3" w14:textId="77777777" w:rsidR="00CE510C" w:rsidRPr="00CE510C" w:rsidRDefault="00CE510C" w:rsidP="00CE510C">
            <w:pPr>
              <w:pStyle w:val="LXIBody"/>
              <w:rPr>
                <w:b/>
                <w:bCs/>
              </w:rPr>
            </w:pPr>
            <w:r w:rsidRPr="00CE510C">
              <w:t>Power   LAN   1588</w:t>
            </w:r>
          </w:p>
          <w:p w14:paraId="3203F632" w14:textId="77777777" w:rsidR="00CE510C" w:rsidRPr="00CE510C" w:rsidRDefault="00CE510C" w:rsidP="00CE510C">
            <w:pPr>
              <w:pStyle w:val="LXIBody"/>
            </w:pPr>
            <w:r w:rsidRPr="00CE510C">
              <w:t>(Right LED)</w:t>
            </w:r>
          </w:p>
          <w:p w14:paraId="5D0898EE" w14:textId="77777777" w:rsidR="00CE510C" w:rsidRPr="00CE510C" w:rsidRDefault="00CE510C" w:rsidP="00CE510C">
            <w:pPr>
              <w:pStyle w:val="LXIBody"/>
            </w:pPr>
            <w:r w:rsidRPr="00CE510C">
              <w:t>LXI Device turn-on sequence: Third, acquire IEEE 1588 clock.</w:t>
            </w:r>
          </w:p>
        </w:tc>
      </w:tr>
      <w:tr w:rsidR="00CE510C" w:rsidRPr="00CE510C" w14:paraId="4C7769D3" w14:textId="77777777" w:rsidTr="00DD3826">
        <w:tc>
          <w:tcPr>
            <w:tcW w:w="2070" w:type="dxa"/>
          </w:tcPr>
          <w:p w14:paraId="7D10B314" w14:textId="77777777" w:rsidR="00CE510C" w:rsidRPr="00CE510C" w:rsidRDefault="00CE510C" w:rsidP="00CE510C">
            <w:pPr>
              <w:pStyle w:val="LXIBody"/>
            </w:pPr>
            <w:r w:rsidRPr="00CE510C">
              <w:t xml:space="preserve">Vertical Orientation </w:t>
            </w:r>
          </w:p>
          <w:p w14:paraId="04B302F3" w14:textId="77777777" w:rsidR="00CE510C" w:rsidRPr="00CE510C" w:rsidRDefault="00CE510C" w:rsidP="00CE510C">
            <w:pPr>
              <w:pStyle w:val="LXIBody"/>
            </w:pPr>
            <w:r w:rsidRPr="00CE510C">
              <w:t>Note: The status indicators are ordered in the LXI Device turn-on sequence.</w:t>
            </w:r>
          </w:p>
        </w:tc>
        <w:tc>
          <w:tcPr>
            <w:tcW w:w="2520" w:type="dxa"/>
          </w:tcPr>
          <w:p w14:paraId="6284E158" w14:textId="77777777" w:rsidR="00CE510C" w:rsidRPr="00CE510C" w:rsidRDefault="00CE510C" w:rsidP="00CE510C">
            <w:pPr>
              <w:pStyle w:val="LXIBody"/>
            </w:pPr>
            <w:r w:rsidRPr="00CE510C">
              <w:t>1588</w:t>
            </w:r>
          </w:p>
          <w:p w14:paraId="1EC5C83C" w14:textId="77777777" w:rsidR="00CE510C" w:rsidRPr="00CE510C" w:rsidRDefault="00CE510C" w:rsidP="00CE510C">
            <w:pPr>
              <w:pStyle w:val="LXIBody"/>
            </w:pPr>
            <w:r w:rsidRPr="00CE510C">
              <w:t>LAN</w:t>
            </w:r>
          </w:p>
          <w:p w14:paraId="249F626A" w14:textId="77777777" w:rsidR="00CE510C" w:rsidRPr="00CE510C" w:rsidRDefault="00CE510C" w:rsidP="00CE510C">
            <w:pPr>
              <w:pStyle w:val="LXIBody"/>
            </w:pPr>
            <w:r w:rsidRPr="00CE510C">
              <w:t>Power</w:t>
            </w:r>
          </w:p>
          <w:p w14:paraId="118F5454" w14:textId="77777777" w:rsidR="00CE510C" w:rsidRPr="00CE510C" w:rsidRDefault="00CE510C" w:rsidP="00CE510C">
            <w:pPr>
              <w:pStyle w:val="LXIBody"/>
            </w:pPr>
            <w:r w:rsidRPr="00CE510C">
              <w:t>(Bottom LED)</w:t>
            </w:r>
          </w:p>
          <w:p w14:paraId="42A2C97F" w14:textId="77777777" w:rsidR="00CE510C" w:rsidRPr="00CE510C" w:rsidRDefault="00CE510C" w:rsidP="00CE510C">
            <w:pPr>
              <w:pStyle w:val="LXIBody"/>
            </w:pPr>
            <w:r w:rsidRPr="00CE510C">
              <w:t>LXI Device turn-on sequence: First, enable power.</w:t>
            </w:r>
          </w:p>
        </w:tc>
        <w:tc>
          <w:tcPr>
            <w:tcW w:w="2688" w:type="dxa"/>
          </w:tcPr>
          <w:p w14:paraId="7A18E2B4" w14:textId="77777777" w:rsidR="00CE510C" w:rsidRPr="00CE510C" w:rsidRDefault="00CE510C" w:rsidP="00CE510C">
            <w:pPr>
              <w:pStyle w:val="LXIBody"/>
            </w:pPr>
            <w:r w:rsidRPr="00CE510C">
              <w:t>1588</w:t>
            </w:r>
          </w:p>
          <w:p w14:paraId="27BDFDDE" w14:textId="77777777" w:rsidR="00CE510C" w:rsidRPr="00CE510C" w:rsidRDefault="00CE510C" w:rsidP="00CE510C">
            <w:pPr>
              <w:pStyle w:val="LXIBody"/>
            </w:pPr>
            <w:r w:rsidRPr="00CE510C">
              <w:t>LAN</w:t>
            </w:r>
          </w:p>
          <w:p w14:paraId="3EC0E578" w14:textId="77777777" w:rsidR="00CE510C" w:rsidRPr="00CE510C" w:rsidRDefault="00CE510C" w:rsidP="00CE510C">
            <w:pPr>
              <w:pStyle w:val="LXIBody"/>
            </w:pPr>
            <w:r w:rsidRPr="00CE510C">
              <w:t>Power</w:t>
            </w:r>
          </w:p>
          <w:p w14:paraId="093012CD" w14:textId="77777777" w:rsidR="00CE510C" w:rsidRPr="00CE510C" w:rsidRDefault="00CE510C" w:rsidP="00CE510C">
            <w:pPr>
              <w:pStyle w:val="LXIBody"/>
            </w:pPr>
            <w:r w:rsidRPr="00CE510C">
              <w:t>(Middle LED)</w:t>
            </w:r>
          </w:p>
          <w:p w14:paraId="144DECA9" w14:textId="77777777" w:rsidR="00CE510C" w:rsidRPr="00CE510C" w:rsidRDefault="00CE510C" w:rsidP="00CE510C">
            <w:pPr>
              <w:pStyle w:val="LXIBody"/>
            </w:pPr>
            <w:r w:rsidRPr="00CE510C">
              <w:t>LXI Device turn-on sequence: Second, acquire LAN IP Configuration.</w:t>
            </w:r>
          </w:p>
        </w:tc>
        <w:tc>
          <w:tcPr>
            <w:tcW w:w="2532" w:type="dxa"/>
          </w:tcPr>
          <w:p w14:paraId="0C7CCCFD" w14:textId="77777777" w:rsidR="00CE510C" w:rsidRPr="00CE510C" w:rsidRDefault="00CE510C" w:rsidP="00CE510C">
            <w:pPr>
              <w:pStyle w:val="LXIBody"/>
            </w:pPr>
            <w:r w:rsidRPr="00CE510C">
              <w:t>1588</w:t>
            </w:r>
          </w:p>
          <w:p w14:paraId="2AD0C53A" w14:textId="77777777" w:rsidR="00CE510C" w:rsidRPr="00CE510C" w:rsidRDefault="00CE510C" w:rsidP="00CE510C">
            <w:pPr>
              <w:pStyle w:val="LXIBody"/>
            </w:pPr>
            <w:r w:rsidRPr="00CE510C">
              <w:t>LAN</w:t>
            </w:r>
          </w:p>
          <w:p w14:paraId="262B0835" w14:textId="77777777" w:rsidR="00CE510C" w:rsidRPr="00CE510C" w:rsidRDefault="00CE510C" w:rsidP="00CE510C">
            <w:pPr>
              <w:pStyle w:val="LXIBody"/>
            </w:pPr>
            <w:r w:rsidRPr="00CE510C">
              <w:t>Power</w:t>
            </w:r>
          </w:p>
          <w:p w14:paraId="5BE68D54" w14:textId="77777777" w:rsidR="00CE510C" w:rsidRPr="00CE510C" w:rsidRDefault="00CE510C" w:rsidP="00CE510C">
            <w:pPr>
              <w:pStyle w:val="LXIBody"/>
            </w:pPr>
            <w:r w:rsidRPr="00CE510C">
              <w:t>(Top LED)</w:t>
            </w:r>
          </w:p>
          <w:p w14:paraId="36C8B292" w14:textId="77777777" w:rsidR="00CE510C" w:rsidRPr="00CE510C" w:rsidRDefault="00CE510C" w:rsidP="00CE510C">
            <w:pPr>
              <w:pStyle w:val="LXIBody"/>
            </w:pPr>
            <w:r w:rsidRPr="00CE510C">
              <w:t>LXI Device turn-on sequence: Third, acquire IEEE 1588 clock.</w:t>
            </w:r>
          </w:p>
        </w:tc>
      </w:tr>
      <w:tr w:rsidR="00CE510C" w:rsidRPr="00CE510C" w14:paraId="3244D522" w14:textId="77777777" w:rsidTr="00DD3826">
        <w:tc>
          <w:tcPr>
            <w:tcW w:w="2070" w:type="dxa"/>
          </w:tcPr>
          <w:p w14:paraId="1C2394E1" w14:textId="77777777" w:rsidR="00CE510C" w:rsidRPr="00CE510C" w:rsidRDefault="00CE510C" w:rsidP="00CE510C">
            <w:pPr>
              <w:pStyle w:val="LXIBody"/>
            </w:pPr>
            <w:r w:rsidRPr="00CE510C">
              <w:t>Labeling [1]</w:t>
            </w:r>
          </w:p>
        </w:tc>
        <w:tc>
          <w:tcPr>
            <w:tcW w:w="2520" w:type="dxa"/>
          </w:tcPr>
          <w:p w14:paraId="1C132B52" w14:textId="77777777" w:rsidR="00CE510C" w:rsidRPr="00CE510C" w:rsidRDefault="00CE510C" w:rsidP="00CE510C">
            <w:pPr>
              <w:pStyle w:val="LXIBody"/>
            </w:pPr>
            <w:r w:rsidRPr="00CE510C">
              <w:t>Universal power symbol, or PWR, or POWER</w:t>
            </w:r>
          </w:p>
        </w:tc>
        <w:tc>
          <w:tcPr>
            <w:tcW w:w="2688" w:type="dxa"/>
          </w:tcPr>
          <w:p w14:paraId="2671A961" w14:textId="77777777" w:rsidR="00CE510C" w:rsidRPr="00CE510C" w:rsidRDefault="00CE510C" w:rsidP="00CE510C">
            <w:pPr>
              <w:pStyle w:val="LXIBody"/>
            </w:pPr>
            <w:r w:rsidRPr="00CE510C">
              <w:t>LAN</w:t>
            </w:r>
          </w:p>
        </w:tc>
        <w:tc>
          <w:tcPr>
            <w:tcW w:w="2532" w:type="dxa"/>
          </w:tcPr>
          <w:p w14:paraId="717BB7BE" w14:textId="77777777" w:rsidR="00CE510C" w:rsidRPr="00CE510C" w:rsidRDefault="00CE510C" w:rsidP="00CE510C">
            <w:pPr>
              <w:pStyle w:val="LXIBody"/>
            </w:pPr>
            <w:r w:rsidRPr="00CE510C">
              <w:t>1588</w:t>
            </w:r>
          </w:p>
        </w:tc>
      </w:tr>
    </w:tbl>
    <w:p w14:paraId="15B13C6A" w14:textId="77777777" w:rsidR="00CE510C" w:rsidRPr="00C67620" w:rsidRDefault="00CE510C" w:rsidP="00686ADF">
      <w:pPr>
        <w:pStyle w:val="LXIBody"/>
      </w:pPr>
      <w:r w:rsidRPr="00C67620">
        <w:t>[1] The location of labels is not specified.  They are left to the discretion of each vendor.</w:t>
      </w:r>
    </w:p>
    <w:p w14:paraId="4B6777CA" w14:textId="77777777" w:rsidR="00F8416B" w:rsidRPr="00C67620" w:rsidRDefault="00F8416B" w:rsidP="00F8416B">
      <w:pPr>
        <w:pStyle w:val="Heading3"/>
      </w:pPr>
      <w:bookmarkStart w:id="137" w:name="_Toc290283077"/>
      <w:bookmarkStart w:id="138" w:name="_Toc106275949"/>
      <w:r>
        <w:lastRenderedPageBreak/>
        <w:t>Power Indicator</w:t>
      </w:r>
      <w:bookmarkEnd w:id="137"/>
      <w:bookmarkEnd w:id="138"/>
    </w:p>
    <w:p w14:paraId="5B6B4C95" w14:textId="77777777" w:rsidR="00F8416B" w:rsidRPr="00C67620" w:rsidRDefault="00F8416B" w:rsidP="00F8416B">
      <w:pPr>
        <w:pStyle w:val="Heading4"/>
        <w:tabs>
          <w:tab w:val="left" w:pos="747"/>
          <w:tab w:val="num" w:pos="1404"/>
        </w:tabs>
      </w:pPr>
      <w:r>
        <w:t xml:space="preserve"> RULE – Power Indicator</w:t>
      </w:r>
    </w:p>
    <w:p w14:paraId="3E65E5EB" w14:textId="77777777" w:rsidR="00F8416B" w:rsidRPr="00C67620" w:rsidRDefault="00F8416B" w:rsidP="00F8416B">
      <w:pPr>
        <w:pStyle w:val="LXIBody"/>
      </w:pPr>
      <w:r w:rsidRPr="00C67620">
        <w:t>A Power Indicator shall be provided on the front panel of the device.</w:t>
      </w:r>
    </w:p>
    <w:p w14:paraId="66323086" w14:textId="77777777" w:rsidR="00F8416B" w:rsidRPr="00C67620" w:rsidRDefault="00F8416B" w:rsidP="00F8416B">
      <w:pPr>
        <w:pStyle w:val="Heading4"/>
        <w:tabs>
          <w:tab w:val="num" w:pos="1404"/>
        </w:tabs>
      </w:pPr>
      <w:r>
        <w:t xml:space="preserve">  Recommendation – Power Indicator Color</w:t>
      </w:r>
    </w:p>
    <w:p w14:paraId="2E7C81D0" w14:textId="77777777" w:rsidR="00F8416B" w:rsidRPr="00C67620" w:rsidRDefault="00F8416B" w:rsidP="00F8416B">
      <w:pPr>
        <w:pStyle w:val="LXIBody"/>
      </w:pPr>
      <w:r w:rsidRPr="00C67620">
        <w:t xml:space="preserve">Some </w:t>
      </w:r>
      <w:r>
        <w:t>LXI Device</w:t>
      </w:r>
      <w:r w:rsidRPr="00C67620">
        <w:t>s may keep the power supply in stand-by mode while the device itself is turned off. From a safety perspective, it is recommended this state be identified by the power status indicator.</w:t>
      </w:r>
      <w:r w:rsidR="00CC0D90">
        <w:t xml:space="preserve">  </w:t>
      </w:r>
      <w:r w:rsidRPr="00C67620">
        <w:t xml:space="preserve">For </w:t>
      </w:r>
      <w:r>
        <w:t>LXI Device</w:t>
      </w:r>
      <w:r w:rsidRPr="00C67620">
        <w:t>s that utilize a Standby Power state, the Power indicator should be a tri-state bi-color (Orange/Green) LED whose states are identified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2830"/>
        <w:gridCol w:w="2876"/>
      </w:tblGrid>
      <w:tr w:rsidR="00F8416B" w:rsidRPr="00C67620" w14:paraId="5AF13B13" w14:textId="77777777" w:rsidTr="00084C98">
        <w:tc>
          <w:tcPr>
            <w:tcW w:w="2124" w:type="dxa"/>
          </w:tcPr>
          <w:p w14:paraId="798CC913" w14:textId="77777777" w:rsidR="00F8416B" w:rsidRPr="00C02A37" w:rsidRDefault="00F8416B" w:rsidP="00084C98">
            <w:pPr>
              <w:pStyle w:val="LXIBody"/>
              <w:rPr>
                <w:b/>
              </w:rPr>
            </w:pPr>
            <w:r w:rsidRPr="00C02A37">
              <w:rPr>
                <w:b/>
              </w:rPr>
              <w:t>State</w:t>
            </w:r>
          </w:p>
        </w:tc>
        <w:tc>
          <w:tcPr>
            <w:tcW w:w="2952" w:type="dxa"/>
          </w:tcPr>
          <w:p w14:paraId="290AC6CE" w14:textId="77777777" w:rsidR="00F8416B" w:rsidRPr="00C02A37" w:rsidRDefault="00F8416B" w:rsidP="00084C98">
            <w:pPr>
              <w:pStyle w:val="LXIBody"/>
              <w:rPr>
                <w:b/>
              </w:rPr>
            </w:pPr>
            <w:r w:rsidRPr="00C02A37">
              <w:rPr>
                <w:b/>
              </w:rPr>
              <w:t>Status</w:t>
            </w:r>
          </w:p>
        </w:tc>
        <w:tc>
          <w:tcPr>
            <w:tcW w:w="2952" w:type="dxa"/>
          </w:tcPr>
          <w:p w14:paraId="1D798BB4" w14:textId="77777777" w:rsidR="00F8416B" w:rsidRPr="00C02A37" w:rsidRDefault="00F8416B" w:rsidP="00084C98">
            <w:pPr>
              <w:pStyle w:val="LXIBody"/>
              <w:rPr>
                <w:b/>
              </w:rPr>
            </w:pPr>
            <w:r w:rsidRPr="00C02A37">
              <w:rPr>
                <w:b/>
              </w:rPr>
              <w:t>Interpretation</w:t>
            </w:r>
          </w:p>
        </w:tc>
      </w:tr>
      <w:tr w:rsidR="00F8416B" w:rsidRPr="00C67620" w14:paraId="42D3A789" w14:textId="77777777" w:rsidTr="00084C98">
        <w:tc>
          <w:tcPr>
            <w:tcW w:w="2124" w:type="dxa"/>
          </w:tcPr>
          <w:p w14:paraId="73743B10" w14:textId="77777777" w:rsidR="00F8416B" w:rsidRPr="00C67620" w:rsidRDefault="00F8416B" w:rsidP="00084C98">
            <w:pPr>
              <w:pStyle w:val="LXIBody"/>
            </w:pPr>
            <w:r w:rsidRPr="00C67620">
              <w:t xml:space="preserve">OFF </w:t>
            </w:r>
          </w:p>
          <w:p w14:paraId="4D0ADBFC" w14:textId="77777777" w:rsidR="00F8416B" w:rsidRPr="00C67620" w:rsidRDefault="00F8416B" w:rsidP="00084C98">
            <w:pPr>
              <w:pStyle w:val="LXIBody"/>
            </w:pPr>
            <w:r w:rsidRPr="00C67620">
              <w:t>No illumination</w:t>
            </w:r>
          </w:p>
        </w:tc>
        <w:tc>
          <w:tcPr>
            <w:tcW w:w="2952" w:type="dxa"/>
          </w:tcPr>
          <w:p w14:paraId="34A62019" w14:textId="77777777" w:rsidR="00F8416B" w:rsidRPr="00C67620" w:rsidRDefault="00F8416B" w:rsidP="00084C98">
            <w:pPr>
              <w:pStyle w:val="LXIBody"/>
            </w:pPr>
            <w:r w:rsidRPr="00C67620">
              <w:t>No Power</w:t>
            </w:r>
          </w:p>
        </w:tc>
        <w:tc>
          <w:tcPr>
            <w:tcW w:w="2952" w:type="dxa"/>
          </w:tcPr>
          <w:p w14:paraId="642A38D8" w14:textId="77777777" w:rsidR="00F8416B" w:rsidRPr="00C67620" w:rsidRDefault="00F8416B" w:rsidP="00084C98">
            <w:pPr>
              <w:pStyle w:val="LXIBody"/>
            </w:pPr>
            <w:r w:rsidRPr="00C67620">
              <w:t>No power is applied.</w:t>
            </w:r>
          </w:p>
        </w:tc>
      </w:tr>
      <w:tr w:rsidR="00F8416B" w:rsidRPr="00C67620" w14:paraId="0FE7FFD8" w14:textId="77777777" w:rsidTr="00084C98">
        <w:tc>
          <w:tcPr>
            <w:tcW w:w="2124" w:type="dxa"/>
          </w:tcPr>
          <w:p w14:paraId="4CCF1048" w14:textId="77777777" w:rsidR="00F8416B" w:rsidRPr="00C67620" w:rsidRDefault="00F8416B" w:rsidP="00084C98">
            <w:pPr>
              <w:pStyle w:val="LXIBody"/>
            </w:pPr>
            <w:r w:rsidRPr="00C67620">
              <w:t>STANDBY</w:t>
            </w:r>
          </w:p>
          <w:p w14:paraId="3EB06802" w14:textId="77777777" w:rsidR="00F8416B" w:rsidRPr="00C67620" w:rsidRDefault="00F8416B" w:rsidP="00084C98">
            <w:pPr>
              <w:pStyle w:val="LXIBody"/>
            </w:pPr>
            <w:r w:rsidRPr="00C67620">
              <w:t xml:space="preserve">Solid Orange, </w:t>
            </w:r>
          </w:p>
          <w:p w14:paraId="1092E401" w14:textId="77777777" w:rsidR="00F8416B" w:rsidRPr="00C67620" w:rsidRDefault="00F8416B" w:rsidP="00084C98">
            <w:pPr>
              <w:pStyle w:val="LXIBody"/>
            </w:pPr>
            <w:r w:rsidRPr="00C67620">
              <w:t>steady illumination</w:t>
            </w:r>
          </w:p>
        </w:tc>
        <w:tc>
          <w:tcPr>
            <w:tcW w:w="2952" w:type="dxa"/>
          </w:tcPr>
          <w:p w14:paraId="6E41B494" w14:textId="77777777" w:rsidR="00F8416B" w:rsidRPr="00C67620" w:rsidRDefault="00F8416B" w:rsidP="00084C98">
            <w:pPr>
              <w:pStyle w:val="LXIBody"/>
            </w:pPr>
            <w:r w:rsidRPr="00C67620">
              <w:t>Standby Power</w:t>
            </w:r>
          </w:p>
        </w:tc>
        <w:tc>
          <w:tcPr>
            <w:tcW w:w="2952" w:type="dxa"/>
          </w:tcPr>
          <w:p w14:paraId="69B99723" w14:textId="77777777" w:rsidR="00F8416B" w:rsidRPr="00C67620" w:rsidRDefault="00F8416B" w:rsidP="00084C98">
            <w:pPr>
              <w:pStyle w:val="LXIBody"/>
            </w:pPr>
            <w:r w:rsidRPr="00C67620">
              <w:t>The Standby state is used for safety purposes by those devices that keep the power supply hot while the device itself is turned off.</w:t>
            </w:r>
          </w:p>
        </w:tc>
      </w:tr>
      <w:tr w:rsidR="00F8416B" w:rsidRPr="00C67620" w14:paraId="396E4A72" w14:textId="77777777" w:rsidTr="00084C98">
        <w:tc>
          <w:tcPr>
            <w:tcW w:w="2124" w:type="dxa"/>
          </w:tcPr>
          <w:p w14:paraId="524ECB0C" w14:textId="77777777" w:rsidR="00F8416B" w:rsidRPr="00C67620" w:rsidRDefault="00F8416B" w:rsidP="00084C98">
            <w:pPr>
              <w:pStyle w:val="LXIBody"/>
            </w:pPr>
            <w:r w:rsidRPr="00C67620">
              <w:t>ON</w:t>
            </w:r>
          </w:p>
          <w:p w14:paraId="33D07370" w14:textId="77777777" w:rsidR="00F8416B" w:rsidRPr="00C67620" w:rsidRDefault="00F8416B" w:rsidP="00084C98">
            <w:pPr>
              <w:pStyle w:val="LXIBody"/>
            </w:pPr>
            <w:r w:rsidRPr="00C67620">
              <w:t>Solid Green,</w:t>
            </w:r>
          </w:p>
          <w:p w14:paraId="5EE94EA0" w14:textId="77777777" w:rsidR="00F8416B" w:rsidRPr="00C67620" w:rsidRDefault="00F8416B" w:rsidP="00084C98">
            <w:pPr>
              <w:pStyle w:val="LXIBody"/>
            </w:pPr>
            <w:r w:rsidRPr="00C67620">
              <w:t>steady illumination</w:t>
            </w:r>
          </w:p>
        </w:tc>
        <w:tc>
          <w:tcPr>
            <w:tcW w:w="2952" w:type="dxa"/>
          </w:tcPr>
          <w:p w14:paraId="377A4025" w14:textId="77777777" w:rsidR="00F8416B" w:rsidRPr="00C67620" w:rsidRDefault="00F8416B" w:rsidP="00084C98">
            <w:pPr>
              <w:pStyle w:val="LXIBody"/>
            </w:pPr>
            <w:r w:rsidRPr="00C67620">
              <w:t>Power is ON</w:t>
            </w:r>
          </w:p>
        </w:tc>
        <w:tc>
          <w:tcPr>
            <w:tcW w:w="2952" w:type="dxa"/>
          </w:tcPr>
          <w:p w14:paraId="67FB941F" w14:textId="77777777" w:rsidR="00F8416B" w:rsidRPr="00C67620" w:rsidRDefault="00F8416B" w:rsidP="00084C98">
            <w:pPr>
              <w:pStyle w:val="LXIBody"/>
            </w:pPr>
            <w:r w:rsidRPr="00C67620">
              <w:t>Power is applied.</w:t>
            </w:r>
          </w:p>
        </w:tc>
      </w:tr>
    </w:tbl>
    <w:p w14:paraId="572AC171" w14:textId="77777777" w:rsidR="003B4E42" w:rsidRDefault="003B4E42">
      <w:pPr>
        <w:rPr>
          <w:szCs w:val="20"/>
        </w:rPr>
      </w:pPr>
    </w:p>
    <w:p w14:paraId="1E4BF793" w14:textId="77777777" w:rsidR="00F8416B" w:rsidRPr="00C67620" w:rsidRDefault="00F8416B" w:rsidP="00F8416B">
      <w:pPr>
        <w:pStyle w:val="LXIBody"/>
      </w:pPr>
      <w:r w:rsidRPr="00C67620">
        <w:t xml:space="preserve">For </w:t>
      </w:r>
      <w:r>
        <w:t>LXI Device</w:t>
      </w:r>
      <w:r w:rsidRPr="00C67620">
        <w:t>s that do not utilize a Standby Power state, the Power indicator should be a single color (Green) LED whose states are identified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826"/>
        <w:gridCol w:w="2879"/>
      </w:tblGrid>
      <w:tr w:rsidR="00F8416B" w:rsidRPr="00C67620" w14:paraId="109044ED" w14:textId="77777777" w:rsidTr="00CA0CE0">
        <w:tc>
          <w:tcPr>
            <w:tcW w:w="2097" w:type="dxa"/>
          </w:tcPr>
          <w:p w14:paraId="63658EFA" w14:textId="77777777" w:rsidR="00F8416B" w:rsidRPr="00C02A37" w:rsidRDefault="00F8416B" w:rsidP="00084C98">
            <w:pPr>
              <w:pStyle w:val="LXIBody"/>
              <w:rPr>
                <w:b/>
              </w:rPr>
            </w:pPr>
            <w:r w:rsidRPr="00C02A37">
              <w:rPr>
                <w:b/>
              </w:rPr>
              <w:t>State</w:t>
            </w:r>
          </w:p>
        </w:tc>
        <w:tc>
          <w:tcPr>
            <w:tcW w:w="2826" w:type="dxa"/>
          </w:tcPr>
          <w:p w14:paraId="4A2AFF16" w14:textId="77777777" w:rsidR="00F8416B" w:rsidRPr="00C02A37" w:rsidRDefault="00F8416B" w:rsidP="00084C98">
            <w:pPr>
              <w:pStyle w:val="LXIBody"/>
              <w:rPr>
                <w:b/>
              </w:rPr>
            </w:pPr>
            <w:r w:rsidRPr="00C02A37">
              <w:rPr>
                <w:b/>
              </w:rPr>
              <w:t>Status</w:t>
            </w:r>
          </w:p>
        </w:tc>
        <w:tc>
          <w:tcPr>
            <w:tcW w:w="2879" w:type="dxa"/>
          </w:tcPr>
          <w:p w14:paraId="6E88C8E7" w14:textId="77777777" w:rsidR="00F8416B" w:rsidRPr="00C02A37" w:rsidRDefault="00F8416B" w:rsidP="00084C98">
            <w:pPr>
              <w:pStyle w:val="LXIBody"/>
              <w:rPr>
                <w:b/>
              </w:rPr>
            </w:pPr>
            <w:r w:rsidRPr="00C02A37">
              <w:rPr>
                <w:b/>
              </w:rPr>
              <w:t>Interpretation</w:t>
            </w:r>
          </w:p>
        </w:tc>
      </w:tr>
      <w:tr w:rsidR="00F8416B" w:rsidRPr="00C67620" w14:paraId="2EBA4C92" w14:textId="77777777" w:rsidTr="00CA0CE0">
        <w:tc>
          <w:tcPr>
            <w:tcW w:w="2097" w:type="dxa"/>
          </w:tcPr>
          <w:p w14:paraId="09B0E715" w14:textId="77777777" w:rsidR="00F8416B" w:rsidRPr="00C67620" w:rsidRDefault="00F8416B" w:rsidP="00084C98">
            <w:pPr>
              <w:pStyle w:val="LXIBody"/>
            </w:pPr>
            <w:r w:rsidRPr="00C67620">
              <w:t xml:space="preserve">OFF </w:t>
            </w:r>
          </w:p>
          <w:p w14:paraId="629DBFD5" w14:textId="77777777" w:rsidR="00F8416B" w:rsidRPr="00C67620" w:rsidRDefault="00F8416B" w:rsidP="00084C98">
            <w:pPr>
              <w:pStyle w:val="LXIBody"/>
            </w:pPr>
            <w:r w:rsidRPr="00C67620">
              <w:t>No illumination</w:t>
            </w:r>
          </w:p>
        </w:tc>
        <w:tc>
          <w:tcPr>
            <w:tcW w:w="2826" w:type="dxa"/>
          </w:tcPr>
          <w:p w14:paraId="58D538DA" w14:textId="77777777" w:rsidR="00F8416B" w:rsidRPr="00C67620" w:rsidRDefault="00F8416B" w:rsidP="00084C98">
            <w:pPr>
              <w:pStyle w:val="LXIBody"/>
            </w:pPr>
            <w:r w:rsidRPr="00C67620">
              <w:t>No Power</w:t>
            </w:r>
          </w:p>
        </w:tc>
        <w:tc>
          <w:tcPr>
            <w:tcW w:w="2879" w:type="dxa"/>
          </w:tcPr>
          <w:p w14:paraId="06F2E14F" w14:textId="77777777" w:rsidR="00F8416B" w:rsidRPr="00C67620" w:rsidRDefault="00F8416B" w:rsidP="00084C98">
            <w:pPr>
              <w:pStyle w:val="LXIBody"/>
            </w:pPr>
            <w:r w:rsidRPr="00C67620">
              <w:t>No power is applied.</w:t>
            </w:r>
          </w:p>
        </w:tc>
      </w:tr>
      <w:tr w:rsidR="00F8416B" w:rsidRPr="00C67620" w14:paraId="0A1276A3" w14:textId="77777777" w:rsidTr="00CA0CE0">
        <w:tc>
          <w:tcPr>
            <w:tcW w:w="2097" w:type="dxa"/>
          </w:tcPr>
          <w:p w14:paraId="3C1851B5" w14:textId="77777777" w:rsidR="00F8416B" w:rsidRPr="00C67620" w:rsidRDefault="00F8416B" w:rsidP="00084C98">
            <w:pPr>
              <w:pStyle w:val="LXIBody"/>
            </w:pPr>
            <w:r w:rsidRPr="00C67620">
              <w:t>ON</w:t>
            </w:r>
          </w:p>
          <w:p w14:paraId="0C037056" w14:textId="77777777" w:rsidR="00F8416B" w:rsidRPr="00C67620" w:rsidRDefault="00F8416B" w:rsidP="00084C98">
            <w:pPr>
              <w:pStyle w:val="LXIBody"/>
            </w:pPr>
            <w:r w:rsidRPr="00C67620">
              <w:t>Solid Green,</w:t>
            </w:r>
          </w:p>
          <w:p w14:paraId="7AF95613" w14:textId="77777777" w:rsidR="00F8416B" w:rsidRPr="00C67620" w:rsidRDefault="00F8416B" w:rsidP="00084C98">
            <w:pPr>
              <w:pStyle w:val="LXIBody"/>
            </w:pPr>
            <w:r w:rsidRPr="00C67620">
              <w:t>steady illumination</w:t>
            </w:r>
          </w:p>
        </w:tc>
        <w:tc>
          <w:tcPr>
            <w:tcW w:w="2826" w:type="dxa"/>
          </w:tcPr>
          <w:p w14:paraId="4A681801" w14:textId="77777777" w:rsidR="00F8416B" w:rsidRPr="00C67620" w:rsidRDefault="00F8416B" w:rsidP="00084C98">
            <w:pPr>
              <w:pStyle w:val="LXIBody"/>
            </w:pPr>
            <w:r w:rsidRPr="00C67620">
              <w:t>Power is ON</w:t>
            </w:r>
          </w:p>
        </w:tc>
        <w:tc>
          <w:tcPr>
            <w:tcW w:w="2879" w:type="dxa"/>
          </w:tcPr>
          <w:p w14:paraId="166DB702" w14:textId="77777777" w:rsidR="00F8416B" w:rsidRPr="00C67620" w:rsidRDefault="00F8416B" w:rsidP="00084C98">
            <w:pPr>
              <w:pStyle w:val="LXIBody"/>
            </w:pPr>
            <w:r w:rsidRPr="00C67620">
              <w:t>Power is applied.</w:t>
            </w:r>
          </w:p>
        </w:tc>
      </w:tr>
    </w:tbl>
    <w:p w14:paraId="11D88822" w14:textId="77777777" w:rsidR="000922F9" w:rsidRDefault="000922F9" w:rsidP="00CA0CE0">
      <w:pPr>
        <w:pStyle w:val="LXIBody"/>
        <w:rPr>
          <w:ins w:id="139" w:author="John Ryland" w:date="2022-06-09T12:44:00Z"/>
          <w:rFonts w:ascii="Arial" w:hAnsi="Arial" w:cs="Arial"/>
          <w:i/>
          <w:iCs/>
          <w:color w:val="002060"/>
        </w:rPr>
      </w:pPr>
      <w:bookmarkStart w:id="140" w:name="_Toc290283078"/>
      <w:bookmarkStart w:id="141" w:name="_Ref450983339"/>
      <w:bookmarkStart w:id="142" w:name="_Ref450984219"/>
      <w:bookmarkStart w:id="143" w:name="_Ref450984669"/>
    </w:p>
    <w:p w14:paraId="6CE1188F" w14:textId="77777777" w:rsidR="00FC1A14" w:rsidRDefault="00FC1A14" w:rsidP="00CA0CE0">
      <w:pPr>
        <w:pStyle w:val="LXIBody"/>
        <w:rPr>
          <w:ins w:id="144" w:author="John Ryland" w:date="2022-06-09T12:44:00Z"/>
          <w:rFonts w:ascii="Arial" w:hAnsi="Arial" w:cs="Arial"/>
          <w:i/>
          <w:iCs/>
          <w:color w:val="002060"/>
        </w:rPr>
      </w:pPr>
    </w:p>
    <w:p w14:paraId="24850D20" w14:textId="77777777" w:rsidR="00FC1A14" w:rsidRDefault="00FC1A14" w:rsidP="00CA0CE0">
      <w:pPr>
        <w:pStyle w:val="LXIBody"/>
        <w:rPr>
          <w:ins w:id="145" w:author="John Ryland" w:date="2022-06-09T12:44:00Z"/>
          <w:rFonts w:ascii="Arial" w:hAnsi="Arial" w:cs="Arial"/>
          <w:i/>
          <w:iCs/>
          <w:color w:val="002060"/>
        </w:rPr>
      </w:pPr>
    </w:p>
    <w:p w14:paraId="0879B08F" w14:textId="127819DE" w:rsidR="00CA0CE0" w:rsidRPr="00B94754" w:rsidRDefault="00CA0CE0" w:rsidP="00192C0C">
      <w:pPr>
        <w:pStyle w:val="LXIBody"/>
        <w:ind w:left="1440"/>
        <w:rPr>
          <w:ins w:id="146" w:author="John Ryland" w:date="2022-06-09T12:43:00Z"/>
        </w:rPr>
      </w:pPr>
      <w:ins w:id="147" w:author="John Ryland" w:date="2022-06-09T12:43:00Z">
        <w:r w:rsidRPr="004451B7">
          <w:rPr>
            <w:rFonts w:ascii="Arial" w:hAnsi="Arial" w:cs="Arial"/>
            <w:i/>
            <w:iCs/>
            <w:color w:val="002060"/>
          </w:rPr>
          <w:lastRenderedPageBreak/>
          <w:t>2</w:t>
        </w:r>
        <w:r w:rsidRPr="004451B7">
          <w:rPr>
            <w:i/>
            <w:iCs/>
            <w:color w:val="002060"/>
          </w:rPr>
          <w:t xml:space="preserve">.5.1.4.2 </w:t>
        </w:r>
        <w:r w:rsidRPr="00B94754">
          <w:t xml:space="preserve">Permission – Power Indication for Devices with a Front Panel </w:t>
        </w:r>
      </w:ins>
    </w:p>
    <w:p w14:paraId="3F770836" w14:textId="77777777" w:rsidR="00CA0CE0" w:rsidRPr="00B94754" w:rsidRDefault="00CA0CE0" w:rsidP="00B94754">
      <w:pPr>
        <w:pStyle w:val="LXIBody"/>
        <w:ind w:left="1440"/>
        <w:rPr>
          <w:ins w:id="148" w:author="John Ryland" w:date="2022-06-09T12:43:00Z"/>
        </w:rPr>
      </w:pPr>
      <w:ins w:id="149" w:author="John Ryland" w:date="2022-06-09T12:43:00Z">
        <w:r w:rsidRPr="00B94754">
          <w:t xml:space="preserve">For devices with a front panel, the equivalent Power Indicator may be presented in a manner consistent with the design and capabilities of the front panel, such as a marked switch or an integrated display. </w:t>
        </w:r>
      </w:ins>
    </w:p>
    <w:p w14:paraId="5482C42D" w14:textId="77777777" w:rsidR="00CA0CE0" w:rsidRPr="00B94754" w:rsidRDefault="00CA0CE0" w:rsidP="00B94754">
      <w:pPr>
        <w:pStyle w:val="LXIBody"/>
        <w:ind w:left="1440"/>
        <w:rPr>
          <w:ins w:id="150" w:author="John Ryland" w:date="2022-06-09T12:43:00Z"/>
        </w:rPr>
      </w:pPr>
      <w:ins w:id="151" w:author="John Ryland" w:date="2022-06-09T12:43:00Z">
        <w:r w:rsidRPr="00B94754">
          <w:t>The use of symbols on a display, instead of LED status indicators, is permitted. Such indicators do not have to be permanently visible but could be accessed via some display navigation method.</w:t>
        </w:r>
      </w:ins>
    </w:p>
    <w:p w14:paraId="3FAF5CFE" w14:textId="77777777" w:rsidR="002036A8" w:rsidRDefault="002036A8" w:rsidP="00906234">
      <w:pPr>
        <w:pStyle w:val="Heading3"/>
        <w:numPr>
          <w:ilvl w:val="0"/>
          <w:numId w:val="0"/>
        </w:numPr>
        <w:ind w:left="1440"/>
      </w:pPr>
    </w:p>
    <w:p w14:paraId="015DF375" w14:textId="07040137" w:rsidR="00F8416B" w:rsidRPr="00C67620" w:rsidRDefault="00F8416B" w:rsidP="00F8416B">
      <w:pPr>
        <w:pStyle w:val="Heading3"/>
      </w:pPr>
      <w:bookmarkStart w:id="152" w:name="_LAN_Status_Indicator"/>
      <w:bookmarkStart w:id="153" w:name="_Toc106275950"/>
      <w:bookmarkEnd w:id="152"/>
      <w:r>
        <w:t>LAN Status Indicator</w:t>
      </w:r>
      <w:bookmarkEnd w:id="140"/>
      <w:bookmarkEnd w:id="141"/>
      <w:bookmarkEnd w:id="142"/>
      <w:bookmarkEnd w:id="143"/>
      <w:bookmarkEnd w:id="153"/>
    </w:p>
    <w:p w14:paraId="0C517160" w14:textId="4CE97F07"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w:t>
      </w:r>
      <w:r w:rsidRPr="00CE218A">
        <w:t>a bi-color (Red/Green)</w:t>
      </w:r>
      <w:r w:rsidRPr="00C67620">
        <w:t xml:space="preserve"> LED </w:t>
      </w:r>
      <w:r w:rsidR="00427225" w:rsidRPr="00C67620">
        <w:t>providing</w:t>
      </w:r>
      <w:r w:rsidR="00427225">
        <w:t xml:space="preserve"> an</w:t>
      </w:r>
      <w:r w:rsidR="00B26456">
        <w:t xml:space="preserve"> </w:t>
      </w:r>
      <w:r w:rsidR="00D30FFA">
        <w:t>indication of</w:t>
      </w:r>
      <w:r w:rsidR="00A027D6">
        <w:t xml:space="preserve"> three </w:t>
      </w:r>
      <w:r w:rsidR="00D30FFA">
        <w:t>states</w:t>
      </w:r>
      <w:r w:rsidR="00A027D6">
        <w:t>: normal operation, fault</w:t>
      </w:r>
      <w:r w:rsidR="00994B50">
        <w:t xml:space="preserve"> indication and device identification</w:t>
      </w:r>
      <w:r w:rsidRPr="00C67620">
        <w:t xml:space="preserve">. </w:t>
      </w:r>
    </w:p>
    <w:p w14:paraId="2B772740" w14:textId="77777777" w:rsidR="00F8416B" w:rsidRPr="00C67620" w:rsidRDefault="00F8416B" w:rsidP="00F8416B">
      <w:pPr>
        <w:pStyle w:val="Heading4"/>
        <w:tabs>
          <w:tab w:val="num" w:pos="1404"/>
        </w:tabs>
      </w:pPr>
      <w:bookmarkStart w:id="154" w:name="_RULE_–_LAN"/>
      <w:bookmarkEnd w:id="154"/>
      <w:r>
        <w:t>RULE – LAN Status Indicator</w:t>
      </w:r>
    </w:p>
    <w:p w14:paraId="15298A26" w14:textId="77777777" w:rsidR="00F8416B" w:rsidRDefault="00F8416B" w:rsidP="00F8416B">
      <w:pPr>
        <w:pStyle w:val="LXIBody"/>
      </w:pPr>
      <w:r w:rsidRPr="00C67620">
        <w:t xml:space="preserve">A LAN Status Indicator shall be provided </w:t>
      </w:r>
      <w:r w:rsidRPr="00F13A36">
        <w:t>on the device front panel.</w:t>
      </w:r>
    </w:p>
    <w:p w14:paraId="75A57EFF" w14:textId="77777777" w:rsidR="003A3055" w:rsidRDefault="003A3055" w:rsidP="006658FC">
      <w:pPr>
        <w:pStyle w:val="ObservationHeading"/>
      </w:pPr>
      <w:r w:rsidRPr="00C67620">
        <w:t xml:space="preserve">Observation – Clarification of Intent of RULE </w:t>
      </w:r>
      <w:r>
        <w:t>2.5.2.1</w:t>
      </w:r>
    </w:p>
    <w:p w14:paraId="6906051E" w14:textId="2815F5D5"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r w:rsidR="00FE6506">
        <w:rPr>
          <w:rFonts w:eastAsia="SimSun"/>
          <w:lang w:eastAsia="zh-CN"/>
        </w:rPr>
        <w:t xml:space="preserve">alpha-numeric and </w:t>
      </w:r>
      <w:r>
        <w:rPr>
          <w:rFonts w:eastAsia="SimSun"/>
          <w:lang w:eastAsia="zh-CN"/>
        </w:rPr>
        <w:t xml:space="preserve">graphical displays. The recommendations in 2.5.2.2 and 2.5.2.2.1 are suggestions on how it can be implemented in designs using LED’s that has been commonly used. Further examples </w:t>
      </w:r>
      <w:r w:rsidR="00302C1D">
        <w:rPr>
          <w:rFonts w:eastAsia="SimSun"/>
          <w:lang w:eastAsia="zh-CN"/>
        </w:rPr>
        <w:t xml:space="preserve">can be found in the </w:t>
      </w:r>
      <w:hyperlink r:id="rId22"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14:paraId="26FF3787" w14:textId="79DFD35E" w:rsidR="00F8416B" w:rsidRPr="00C67620" w:rsidRDefault="5B49EB09" w:rsidP="00F8416B">
      <w:pPr>
        <w:pStyle w:val="Heading4"/>
        <w:tabs>
          <w:tab w:val="num" w:pos="1404"/>
        </w:tabs>
      </w:pPr>
      <w:r>
        <w:t>Recommendation – LAN Status Indicator Color and States</w:t>
      </w:r>
    </w:p>
    <w:p w14:paraId="2801F18A" w14:textId="23C67154" w:rsidR="00F8416B" w:rsidRDefault="00F8416B" w:rsidP="00F8416B">
      <w:pPr>
        <w:pStyle w:val="LXIBody"/>
      </w:pPr>
      <w:r w:rsidRPr="00C67620">
        <w:t xml:space="preserve">The LAN Status Indicator should be a </w:t>
      </w:r>
      <w:r w:rsidR="003B1182" w:rsidRPr="00CE218A">
        <w:t>bicolor</w:t>
      </w:r>
      <w:r w:rsidRPr="00CE218A">
        <w:t xml:space="preserve"> (Red/Green)</w:t>
      </w:r>
      <w:r w:rsidRPr="00C67620">
        <w:t xml:space="preserve"> LED whose states are identified as follows:</w:t>
      </w:r>
    </w:p>
    <w:p w14:paraId="6D9BF726" w14:textId="77777777"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842"/>
        <w:gridCol w:w="2865"/>
      </w:tblGrid>
      <w:tr w:rsidR="00F8416B" w:rsidRPr="00C67620" w14:paraId="0EC2C820" w14:textId="77777777" w:rsidTr="00084C98">
        <w:tc>
          <w:tcPr>
            <w:tcW w:w="2124" w:type="dxa"/>
          </w:tcPr>
          <w:p w14:paraId="1365599B" w14:textId="77777777" w:rsidR="00F8416B" w:rsidRPr="00C67620" w:rsidRDefault="00F8416B" w:rsidP="00084C98">
            <w:pPr>
              <w:pStyle w:val="LXIBody"/>
            </w:pPr>
            <w:r w:rsidRPr="00C67620">
              <w:t>State</w:t>
            </w:r>
          </w:p>
        </w:tc>
        <w:tc>
          <w:tcPr>
            <w:tcW w:w="2952" w:type="dxa"/>
          </w:tcPr>
          <w:p w14:paraId="322B38E5" w14:textId="77777777" w:rsidR="00F8416B" w:rsidRPr="00C67620" w:rsidRDefault="00F8416B" w:rsidP="00084C98">
            <w:pPr>
              <w:pStyle w:val="LXIBody"/>
            </w:pPr>
            <w:r w:rsidRPr="00C67620">
              <w:t>Status</w:t>
            </w:r>
          </w:p>
        </w:tc>
        <w:tc>
          <w:tcPr>
            <w:tcW w:w="2952" w:type="dxa"/>
          </w:tcPr>
          <w:p w14:paraId="3F327BC3" w14:textId="77777777" w:rsidR="00F8416B" w:rsidRPr="00C67620" w:rsidRDefault="00F8416B" w:rsidP="00084C98">
            <w:pPr>
              <w:pStyle w:val="LXIBody"/>
            </w:pPr>
            <w:r w:rsidRPr="00C67620">
              <w:t>Interpretation</w:t>
            </w:r>
          </w:p>
        </w:tc>
      </w:tr>
      <w:tr w:rsidR="00F8416B" w:rsidRPr="00C67620" w14:paraId="2009C97D" w14:textId="77777777" w:rsidTr="00084C98">
        <w:tc>
          <w:tcPr>
            <w:tcW w:w="2124" w:type="dxa"/>
          </w:tcPr>
          <w:p w14:paraId="618436C2" w14:textId="77777777"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14:paraId="2835A717" w14:textId="77777777" w:rsidR="00F8416B" w:rsidRPr="00C67620" w:rsidRDefault="00F8416B" w:rsidP="00084C98">
            <w:pPr>
              <w:pStyle w:val="LXIBody"/>
            </w:pPr>
            <w:r w:rsidRPr="00C67620">
              <w:t>Normal Operation</w:t>
            </w:r>
          </w:p>
        </w:tc>
        <w:tc>
          <w:tcPr>
            <w:tcW w:w="2952" w:type="dxa"/>
          </w:tcPr>
          <w:p w14:paraId="2D57E570" w14:textId="77777777" w:rsidR="00F8416B" w:rsidRPr="00C67620" w:rsidRDefault="00F8416B" w:rsidP="00084C98">
            <w:pPr>
              <w:pStyle w:val="LXIBody"/>
            </w:pPr>
            <w:r w:rsidRPr="00C67620">
              <w:t>Normal Operation</w:t>
            </w:r>
          </w:p>
        </w:tc>
      </w:tr>
      <w:tr w:rsidR="00F8416B" w:rsidRPr="00C67620" w14:paraId="20A4959F" w14:textId="77777777" w:rsidTr="00084C98">
        <w:tc>
          <w:tcPr>
            <w:tcW w:w="2124" w:type="dxa"/>
          </w:tcPr>
          <w:p w14:paraId="3283850C" w14:textId="77777777" w:rsidR="00F8416B" w:rsidRPr="00C67620" w:rsidRDefault="00F8416B" w:rsidP="00084C98">
            <w:pPr>
              <w:pStyle w:val="LXIBody"/>
            </w:pPr>
            <w:r w:rsidRPr="00C67620">
              <w:t>On – Flashing Green</w:t>
            </w:r>
          </w:p>
        </w:tc>
        <w:tc>
          <w:tcPr>
            <w:tcW w:w="2952" w:type="dxa"/>
          </w:tcPr>
          <w:p w14:paraId="7A93DF85" w14:textId="77777777" w:rsidR="00F8416B" w:rsidRPr="00C67620" w:rsidRDefault="00F8416B" w:rsidP="00084C98">
            <w:pPr>
              <w:pStyle w:val="LXIBody"/>
            </w:pPr>
            <w:r w:rsidRPr="00C67620">
              <w:t>Device Identify</w:t>
            </w:r>
          </w:p>
        </w:tc>
        <w:tc>
          <w:tcPr>
            <w:tcW w:w="2952" w:type="dxa"/>
          </w:tcPr>
          <w:p w14:paraId="15F2DA12" w14:textId="1FCC8DE6" w:rsidR="00F8416B" w:rsidRPr="00C67620" w:rsidRDefault="00F8416B" w:rsidP="00084C98">
            <w:pPr>
              <w:pStyle w:val="LXIBody"/>
            </w:pPr>
            <w:r w:rsidRPr="00C67620">
              <w:t xml:space="preserve">A Device Identification command was activated on the device’s web pages or driver interface.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0E431A29" w14:textId="77777777" w:rsidTr="00084C98">
        <w:tc>
          <w:tcPr>
            <w:tcW w:w="2124" w:type="dxa"/>
          </w:tcPr>
          <w:p w14:paraId="650CA743" w14:textId="4C2F9F8B" w:rsidR="00F8416B" w:rsidRPr="00C67620" w:rsidRDefault="00F8416B" w:rsidP="00FE6506">
            <w:pPr>
              <w:pStyle w:val="LXIBody"/>
            </w:pPr>
            <w:r w:rsidRPr="00C67620">
              <w:lastRenderedPageBreak/>
              <w:t xml:space="preserve">On - Solid </w:t>
            </w:r>
            <w:r w:rsidR="00427225" w:rsidRPr="00C67620">
              <w:t>Red, steady</w:t>
            </w:r>
            <w:r w:rsidRPr="00C67620">
              <w:t xml:space="preserve"> illumination</w:t>
            </w:r>
          </w:p>
        </w:tc>
        <w:tc>
          <w:tcPr>
            <w:tcW w:w="2952" w:type="dxa"/>
          </w:tcPr>
          <w:p w14:paraId="31799F84" w14:textId="77777777" w:rsidR="00F8416B" w:rsidRPr="00C67620" w:rsidRDefault="00F8416B" w:rsidP="00084C98">
            <w:pPr>
              <w:pStyle w:val="LXIBody"/>
            </w:pPr>
            <w:r w:rsidRPr="00C67620">
              <w:t xml:space="preserve">LAN Fault </w:t>
            </w:r>
          </w:p>
        </w:tc>
        <w:tc>
          <w:tcPr>
            <w:tcW w:w="2952" w:type="dxa"/>
          </w:tcPr>
          <w:p w14:paraId="21E94D31" w14:textId="6D84B296" w:rsidR="00F8416B" w:rsidRPr="00C67620" w:rsidRDefault="00F8416B" w:rsidP="00AF6FED">
            <w:pPr>
              <w:pStyle w:val="LXIBody"/>
            </w:pPr>
            <w:r w:rsidRPr="00C67620">
              <w:t xml:space="preserve">See section </w:t>
            </w:r>
            <w:hyperlink w:anchor="_RULE_–_Provide" w:history="1">
              <w:r w:rsidR="00BD1EC1" w:rsidRPr="00BD1EC1">
                <w:rPr>
                  <w:rStyle w:val="Hyperlink"/>
                </w:rPr>
                <w:t>RULE 8.10</w:t>
              </w:r>
            </w:hyperlink>
            <w:r w:rsidRPr="00C67620">
              <w:t xml:space="preserve"> </w:t>
            </w:r>
          </w:p>
        </w:tc>
      </w:tr>
    </w:tbl>
    <w:p w14:paraId="3F4F43B4" w14:textId="77777777" w:rsidR="00426C13" w:rsidRDefault="00426C13" w:rsidP="00084503">
      <w:pPr>
        <w:pStyle w:val="Body1"/>
        <w:rPr>
          <w:rFonts w:ascii="Arial" w:hAnsi="Arial"/>
        </w:rPr>
      </w:pPr>
    </w:p>
    <w:p w14:paraId="6E73685A" w14:textId="1EA43212" w:rsidR="00F91F7C" w:rsidRPr="002129C3" w:rsidRDefault="00F91F7C" w:rsidP="00F91F7C">
      <w:pPr>
        <w:pStyle w:val="ObservationHeading"/>
      </w:pPr>
      <w:r w:rsidRPr="002129C3">
        <w:t>Observation – Clarification of Intent of Recommendation 2.5.2.2</w:t>
      </w:r>
    </w:p>
    <w:p w14:paraId="5C7734A3" w14:textId="36410A5F" w:rsidR="00F91F7C" w:rsidRPr="00F91F7C" w:rsidRDefault="00F91F7C" w:rsidP="00F91F7C">
      <w:pPr>
        <w:keepNext/>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rPr>
          <w:rFonts w:eastAsia="SimSun"/>
          <w:lang w:eastAsia="zh-CN"/>
        </w:rPr>
      </w:pPr>
      <w:r w:rsidRPr="00F91F7C">
        <w:rPr>
          <w:rFonts w:eastAsia="SimSun"/>
          <w:lang w:eastAsia="zh-CN"/>
        </w:rPr>
        <w:t xml:space="preserve">Rule 2.5.2 </w:t>
      </w:r>
      <w:r w:rsidR="001A1635">
        <w:rPr>
          <w:rFonts w:eastAsia="SimSun"/>
          <w:lang w:eastAsia="zh-CN"/>
        </w:rPr>
        <w:t xml:space="preserve">and </w:t>
      </w:r>
      <w:r w:rsidR="00996877">
        <w:rPr>
          <w:rFonts w:eastAsia="SimSun"/>
          <w:lang w:eastAsia="zh-CN"/>
        </w:rPr>
        <w:t xml:space="preserve">Recommendation </w:t>
      </w:r>
      <w:r w:rsidR="001A1635">
        <w:rPr>
          <w:rFonts w:eastAsia="SimSun"/>
          <w:lang w:eastAsia="zh-CN"/>
        </w:rPr>
        <w:t xml:space="preserve">2.5.2.2 </w:t>
      </w:r>
      <w:r w:rsidRPr="00F91F7C">
        <w:rPr>
          <w:rFonts w:eastAsia="SimSun"/>
          <w:lang w:eastAsia="zh-CN"/>
        </w:rPr>
        <w:t>say the LAN Status Indicator should be a red and green LED. The LXI Consortium does not require these two colors but suggests using a green LED to indicate a healthy LAN status.</w:t>
      </w:r>
    </w:p>
    <w:p w14:paraId="642B3970" w14:textId="77777777" w:rsidR="00F91F7C" w:rsidRPr="00FE6506" w:rsidRDefault="00F91F7C" w:rsidP="00F91F7C">
      <w:pPr>
        <w:pStyle w:val="LXIBody"/>
      </w:pPr>
    </w:p>
    <w:p w14:paraId="1280B383" w14:textId="77777777" w:rsidR="00F91F7C" w:rsidRDefault="00F91F7C" w:rsidP="00F91F7C">
      <w:pPr>
        <w:pStyle w:val="Heading5"/>
        <w:numPr>
          <w:ilvl w:val="0"/>
          <w:numId w:val="0"/>
        </w:numPr>
        <w:ind w:left="1555"/>
      </w:pPr>
    </w:p>
    <w:p w14:paraId="54E8F6C0" w14:textId="14CCDE81" w:rsidR="00F8416B" w:rsidRPr="00C67620" w:rsidRDefault="5B49EB09" w:rsidP="00F8416B">
      <w:pPr>
        <w:pStyle w:val="Heading5"/>
      </w:pPr>
      <w:r>
        <w:t>Permission – LAN Status Indicator Color and States</w:t>
      </w:r>
    </w:p>
    <w:p w14:paraId="084F0742" w14:textId="08FD8FD6"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w:t>
      </w:r>
      <w:r w:rsidR="008F0DE1">
        <w:t>G</w:t>
      </w:r>
      <w:r w:rsidRPr="00C67620">
        <w:t>reen colored LED is permitted.  In this situation, the LAN status states should be interpreted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836"/>
        <w:gridCol w:w="2872"/>
      </w:tblGrid>
      <w:tr w:rsidR="00F8416B" w:rsidRPr="00C67620" w14:paraId="2E459E94" w14:textId="77777777" w:rsidTr="00A37978">
        <w:tc>
          <w:tcPr>
            <w:tcW w:w="2094" w:type="dxa"/>
          </w:tcPr>
          <w:p w14:paraId="5AD62AD8" w14:textId="77777777" w:rsidR="00F8416B" w:rsidRPr="008322C4" w:rsidRDefault="00F8416B" w:rsidP="00084C98">
            <w:pPr>
              <w:pStyle w:val="LXIBody"/>
              <w:rPr>
                <w:b/>
              </w:rPr>
            </w:pPr>
            <w:r w:rsidRPr="008322C4">
              <w:rPr>
                <w:b/>
              </w:rPr>
              <w:t>State</w:t>
            </w:r>
          </w:p>
        </w:tc>
        <w:tc>
          <w:tcPr>
            <w:tcW w:w="2836" w:type="dxa"/>
          </w:tcPr>
          <w:p w14:paraId="65367F53" w14:textId="77777777" w:rsidR="00F8416B" w:rsidRPr="008322C4" w:rsidRDefault="00F8416B" w:rsidP="00084C98">
            <w:pPr>
              <w:pStyle w:val="LXIBody"/>
              <w:rPr>
                <w:b/>
              </w:rPr>
            </w:pPr>
            <w:r w:rsidRPr="008322C4">
              <w:rPr>
                <w:b/>
              </w:rPr>
              <w:t>Status</w:t>
            </w:r>
          </w:p>
        </w:tc>
        <w:tc>
          <w:tcPr>
            <w:tcW w:w="2872" w:type="dxa"/>
          </w:tcPr>
          <w:p w14:paraId="76BF91B4" w14:textId="77777777" w:rsidR="00F8416B" w:rsidRPr="008322C4" w:rsidRDefault="00F8416B" w:rsidP="00084C98">
            <w:pPr>
              <w:pStyle w:val="LXIBody"/>
              <w:rPr>
                <w:b/>
              </w:rPr>
            </w:pPr>
            <w:r w:rsidRPr="008322C4">
              <w:rPr>
                <w:b/>
              </w:rPr>
              <w:t>Interpretation</w:t>
            </w:r>
          </w:p>
        </w:tc>
      </w:tr>
      <w:tr w:rsidR="00F8416B" w:rsidRPr="00C67620" w14:paraId="06FE7450" w14:textId="77777777" w:rsidTr="00A37978">
        <w:tc>
          <w:tcPr>
            <w:tcW w:w="2094" w:type="dxa"/>
          </w:tcPr>
          <w:p w14:paraId="3FE154BB" w14:textId="77777777" w:rsidR="00F8416B" w:rsidRPr="00C67620" w:rsidRDefault="00F8416B" w:rsidP="00084C98">
            <w:pPr>
              <w:pStyle w:val="LXIBody"/>
            </w:pPr>
            <w:r w:rsidRPr="00C67620">
              <w:t>On – Solid Green, steady illumination</w:t>
            </w:r>
          </w:p>
        </w:tc>
        <w:tc>
          <w:tcPr>
            <w:tcW w:w="2836" w:type="dxa"/>
          </w:tcPr>
          <w:p w14:paraId="427C4FEB" w14:textId="77777777" w:rsidR="00F8416B" w:rsidRPr="00C67620" w:rsidRDefault="00F8416B" w:rsidP="00084C98">
            <w:pPr>
              <w:pStyle w:val="LXIBody"/>
            </w:pPr>
            <w:r w:rsidRPr="00C67620">
              <w:t>Normal Operation</w:t>
            </w:r>
          </w:p>
        </w:tc>
        <w:tc>
          <w:tcPr>
            <w:tcW w:w="2872" w:type="dxa"/>
          </w:tcPr>
          <w:p w14:paraId="3612B6E0" w14:textId="77777777" w:rsidR="00F8416B" w:rsidRPr="00C67620" w:rsidRDefault="00F8416B" w:rsidP="00084C98">
            <w:pPr>
              <w:pStyle w:val="LXIBody"/>
            </w:pPr>
            <w:r w:rsidRPr="00C67620">
              <w:t>Normal Operation</w:t>
            </w:r>
          </w:p>
        </w:tc>
      </w:tr>
      <w:tr w:rsidR="00F8416B" w:rsidRPr="00C67620" w14:paraId="706CBDA6" w14:textId="77777777" w:rsidTr="00A37978">
        <w:tc>
          <w:tcPr>
            <w:tcW w:w="2094" w:type="dxa"/>
          </w:tcPr>
          <w:p w14:paraId="6AC0D8BB" w14:textId="77777777" w:rsidR="00F8416B" w:rsidRPr="00C67620" w:rsidRDefault="00F8416B" w:rsidP="00084C98">
            <w:pPr>
              <w:pStyle w:val="LXIBody"/>
            </w:pPr>
            <w:r w:rsidRPr="00C67620">
              <w:t>On – Flashing Green</w:t>
            </w:r>
          </w:p>
        </w:tc>
        <w:tc>
          <w:tcPr>
            <w:tcW w:w="2836" w:type="dxa"/>
          </w:tcPr>
          <w:p w14:paraId="03477C91" w14:textId="77777777" w:rsidR="00F8416B" w:rsidRPr="00C67620" w:rsidRDefault="00F8416B" w:rsidP="00084C98">
            <w:pPr>
              <w:pStyle w:val="LXIBody"/>
            </w:pPr>
            <w:r w:rsidRPr="00C67620">
              <w:t>Device Identify</w:t>
            </w:r>
          </w:p>
        </w:tc>
        <w:tc>
          <w:tcPr>
            <w:tcW w:w="2872" w:type="dxa"/>
          </w:tcPr>
          <w:p w14:paraId="6882791A" w14:textId="2CAA9D08" w:rsidR="00F8416B" w:rsidRPr="00C67620" w:rsidRDefault="00F8416B" w:rsidP="00084C98">
            <w:pPr>
              <w:pStyle w:val="LXIBody"/>
            </w:pPr>
            <w:r w:rsidRPr="00C67620">
              <w:t xml:space="preserve">A Device Identification command was received over the LAN.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38D70874" w14:textId="77777777" w:rsidTr="00A37978">
        <w:tc>
          <w:tcPr>
            <w:tcW w:w="2094" w:type="dxa"/>
          </w:tcPr>
          <w:p w14:paraId="16B48D08" w14:textId="77777777" w:rsidR="00F8416B" w:rsidRPr="00C67620" w:rsidRDefault="00F8416B" w:rsidP="00084C98">
            <w:pPr>
              <w:pStyle w:val="LXIBody"/>
            </w:pPr>
            <w:r w:rsidRPr="00C67620">
              <w:t>Off</w:t>
            </w:r>
          </w:p>
        </w:tc>
        <w:tc>
          <w:tcPr>
            <w:tcW w:w="2836" w:type="dxa"/>
          </w:tcPr>
          <w:p w14:paraId="27932BF9" w14:textId="77777777" w:rsidR="00F8416B" w:rsidRPr="00C67620" w:rsidRDefault="00F8416B" w:rsidP="00084C98">
            <w:pPr>
              <w:pStyle w:val="LXIBody"/>
            </w:pPr>
            <w:r w:rsidRPr="00C67620">
              <w:t xml:space="preserve">LAN Fault </w:t>
            </w:r>
          </w:p>
        </w:tc>
        <w:tc>
          <w:tcPr>
            <w:tcW w:w="2872" w:type="dxa"/>
          </w:tcPr>
          <w:p w14:paraId="540AAE8C" w14:textId="16C405E7" w:rsidR="00F8416B" w:rsidRPr="00C67620" w:rsidRDefault="00F8416B" w:rsidP="00AF6FED">
            <w:pPr>
              <w:pStyle w:val="LXIBody"/>
            </w:pPr>
            <w:r w:rsidRPr="00C67620">
              <w:t xml:space="preserve">See </w:t>
            </w:r>
            <w:r w:rsidR="00A953AB">
              <w:t>S</w:t>
            </w:r>
            <w:r w:rsidRPr="00C67620">
              <w:t xml:space="preserve">ection </w:t>
            </w:r>
            <w:hyperlink w:anchor="_RULE_–_Provide" w:history="1">
              <w:r w:rsidR="00BA1CB2" w:rsidRPr="00BA1CB2">
                <w:rPr>
                  <w:rStyle w:val="Hyperlink"/>
                </w:rPr>
                <w:t>RULE 8.10</w:t>
              </w:r>
            </w:hyperlink>
            <w:r w:rsidRPr="00C67620">
              <w:t xml:space="preserve"> for LAN Fault Conditions</w:t>
            </w:r>
          </w:p>
        </w:tc>
      </w:tr>
    </w:tbl>
    <w:p w14:paraId="459106B0" w14:textId="3497F8C8" w:rsidR="00A37978" w:rsidRPr="00561894" w:rsidRDefault="00A37978" w:rsidP="00864BA4">
      <w:pPr>
        <w:pStyle w:val="Heading4"/>
        <w:rPr>
          <w:rFonts w:eastAsia="Arial" w:cs="Arial"/>
        </w:rPr>
      </w:pPr>
      <w:r w:rsidRPr="00561894">
        <w:t>Permission – LAN Status Indicator Location</w:t>
      </w:r>
    </w:p>
    <w:p w14:paraId="67BA70C4" w14:textId="77777777" w:rsidR="00A37978" w:rsidRDefault="00A37978">
      <w:pPr>
        <w:pStyle w:val="LXIBody"/>
      </w:pPr>
      <w:r>
        <w:t>I</w:t>
      </w:r>
      <w:r w:rsidRPr="007C6E65">
        <w:rPr>
          <w:rFonts w:eastAsia="SimSun"/>
          <w:lang w:eastAsia="zh-CN"/>
        </w:rPr>
        <w:t>f an</w:t>
      </w:r>
      <w:r w:rsidRPr="5B49EB09">
        <w:t xml:space="preserve"> LXI Device’s design precludes placing the LAN Status Indicator in the recommended front panel location, it may be placed on the rear panel.</w:t>
      </w:r>
    </w:p>
    <w:p w14:paraId="31714586" w14:textId="6F5740A3" w:rsidR="00CF3D60" w:rsidRPr="00C67620" w:rsidRDefault="00CF3D60" w:rsidP="0076171A">
      <w:pPr>
        <w:pStyle w:val="Heading4"/>
      </w:pPr>
      <w:r>
        <w:t>Deprecated</w:t>
      </w:r>
      <w:r w:rsidR="00815E37">
        <w:t xml:space="preserve"> </w:t>
      </w:r>
      <w:r w:rsidR="00815E37">
        <w:rPr>
          <w:b w:val="0"/>
          <w:bCs/>
          <w:szCs w:val="22"/>
        </w:rPr>
        <w:t>Recommendation – LAN Status Indicator Orientation</w:t>
      </w:r>
    </w:p>
    <w:p w14:paraId="2C6C0A95" w14:textId="434646AC" w:rsidR="00CE510C" w:rsidRDefault="00CE510C" w:rsidP="0076171A">
      <w:pPr>
        <w:pStyle w:val="Heading4"/>
      </w:pPr>
      <w:r>
        <w:t>Recommendation – LAN Status Indicator Label</w:t>
      </w:r>
    </w:p>
    <w:p w14:paraId="47DEB1B2" w14:textId="452FDF55" w:rsidR="00F8416B" w:rsidRPr="00C67620" w:rsidRDefault="00CE510C" w:rsidP="002D1956">
      <w:pPr>
        <w:pStyle w:val="LXIBody"/>
      </w:pPr>
      <w:r>
        <w:t xml:space="preserve">The LAN Status Indicator should be labeled </w:t>
      </w:r>
      <w:r w:rsidRPr="006E4DF9">
        <w:rPr>
          <w:i/>
          <w:iCs/>
        </w:rPr>
        <w:t>LAN</w:t>
      </w:r>
      <w:r>
        <w:t>.</w:t>
      </w:r>
    </w:p>
    <w:p w14:paraId="3E38D2C4" w14:textId="77777777" w:rsidR="00F8416B" w:rsidRDefault="00F8416B" w:rsidP="00F8416B">
      <w:pPr>
        <w:pStyle w:val="Heading2"/>
      </w:pPr>
      <w:bookmarkStart w:id="155" w:name="_Toc290283080"/>
      <w:bookmarkStart w:id="156" w:name="_Toc106275951"/>
      <w:r w:rsidRPr="00576CC6">
        <w:t>LXI Device and Documentation Labeling Requirements</w:t>
      </w:r>
      <w:bookmarkEnd w:id="155"/>
      <w:bookmarkEnd w:id="156"/>
    </w:p>
    <w:p w14:paraId="1BBB375A" w14:textId="3C9EB983" w:rsidR="00BC1C93" w:rsidRPr="00BC1C93" w:rsidRDefault="00BC1C93" w:rsidP="003A2016">
      <w:pPr>
        <w:pStyle w:val="Body1"/>
      </w:pPr>
      <w:r>
        <w:t>Devices are required to have either a front panel label or an electronic</w:t>
      </w:r>
      <w:r w:rsidR="005B10F4">
        <w:t xml:space="preserve"> label presented through the device interface.</w:t>
      </w:r>
    </w:p>
    <w:p w14:paraId="24FA7987" w14:textId="77777777" w:rsidR="00F8416B" w:rsidRPr="00576CC6" w:rsidRDefault="00F8416B" w:rsidP="00F8416B">
      <w:pPr>
        <w:pStyle w:val="Heading4"/>
        <w:tabs>
          <w:tab w:val="num" w:pos="1404"/>
        </w:tabs>
      </w:pPr>
      <w:r>
        <w:lastRenderedPageBreak/>
        <w:t xml:space="preserve"> </w:t>
      </w:r>
      <w:r w:rsidRPr="00576CC6">
        <w:t>RULE – Front Panel Labeling Requirements</w:t>
      </w:r>
    </w:p>
    <w:p w14:paraId="3814FF18" w14:textId="7923277C"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3" w:history="1">
        <w:r w:rsidRPr="002F0E29">
          <w:rPr>
            <w:rStyle w:val="Hyperlink"/>
            <w:i/>
          </w:rPr>
          <w:t>LXI Consortium Trademark, Patent and Licensing Policies</w:t>
        </w:r>
      </w:hyperlink>
      <w:r w:rsidRPr="00576CC6">
        <w:t xml:space="preserve">. </w:t>
      </w:r>
      <w:r w:rsidRPr="00576CC6">
        <w:rPr>
          <w:strike/>
        </w:rPr>
        <w:t xml:space="preserve">  </w:t>
      </w:r>
    </w:p>
    <w:p w14:paraId="188B0766" w14:textId="77777777" w:rsidR="00F8416B" w:rsidRPr="00576CC6" w:rsidRDefault="00F8416B" w:rsidP="00206A69">
      <w:pPr>
        <w:pStyle w:val="Heading4"/>
      </w:pPr>
      <w:r>
        <w:t xml:space="preserve">  </w:t>
      </w:r>
      <w:r w:rsidRPr="00576CC6">
        <w:t>Permission – Electronic Front Panel Labels</w:t>
      </w:r>
    </w:p>
    <w:p w14:paraId="28A79911" w14:textId="54AEC591" w:rsidR="00F8416B" w:rsidRPr="00576CC6" w:rsidRDefault="00F8416B" w:rsidP="00F8416B">
      <w:pPr>
        <w:pStyle w:val="LXIBody"/>
        <w:rPr>
          <w:b/>
          <w:strike/>
        </w:rPr>
      </w:pPr>
      <w:r w:rsidRPr="00576CC6">
        <w:t xml:space="preserve">Electronic labels are acceptable instead of a painted or other label on the front of the device.  The electronic labels shall conform to the specifications in the document </w:t>
      </w:r>
      <w:hyperlink r:id="rId24" w:history="1">
        <w:r w:rsidRPr="002F0E29">
          <w:rPr>
            <w:rStyle w:val="Hyperlink"/>
            <w:i/>
          </w:rPr>
          <w:t>LXI Consortium Trademark, Patent and Licensing Policies</w:t>
        </w:r>
        <w:r w:rsidRPr="002F0E29">
          <w:rPr>
            <w:rStyle w:val="Hyperlink"/>
          </w:rPr>
          <w:t>.</w:t>
        </w:r>
      </w:hyperlink>
      <w:r w:rsidRPr="00576CC6">
        <w:rPr>
          <w:b/>
        </w:rPr>
        <w:t xml:space="preserve"> </w:t>
      </w:r>
    </w:p>
    <w:p w14:paraId="40A7DFD1" w14:textId="77777777" w:rsidR="00A122A9" w:rsidRDefault="00A122A9" w:rsidP="00F71248">
      <w:pPr>
        <w:pStyle w:val="Heading1"/>
      </w:pPr>
      <w:bookmarkStart w:id="157" w:name="_Toc111259999"/>
      <w:bookmarkStart w:id="158" w:name="_Toc111020986"/>
      <w:bookmarkStart w:id="159" w:name="_Toc111252932"/>
      <w:bookmarkStart w:id="160" w:name="_Toc111255068"/>
      <w:bookmarkStart w:id="161" w:name="_Toc97629257"/>
      <w:bookmarkStart w:id="162" w:name="_Toc97629378"/>
      <w:bookmarkStart w:id="163" w:name="_Toc111021102"/>
      <w:bookmarkStart w:id="164" w:name="_Toc111253038"/>
      <w:bookmarkStart w:id="165" w:name="_Toc111255185"/>
      <w:bookmarkStart w:id="166" w:name="_Toc100387020"/>
      <w:bookmarkStart w:id="167" w:name="_Toc101245326"/>
      <w:bookmarkStart w:id="168" w:name="_Toc103501565"/>
      <w:bookmarkStart w:id="169" w:name="_Toc104620764"/>
      <w:bookmarkStart w:id="170" w:name="_Toc104945855"/>
      <w:bookmarkStart w:id="171" w:name="_Toc104946695"/>
      <w:bookmarkStart w:id="172" w:name="_Toc104947115"/>
      <w:bookmarkStart w:id="173" w:name="_Toc104968406"/>
      <w:bookmarkStart w:id="174" w:name="_Toc105500777"/>
      <w:bookmarkStart w:id="175" w:name="_Toc105501251"/>
      <w:bookmarkStart w:id="176" w:name="_Toc106617255"/>
      <w:bookmarkStart w:id="177" w:name="_Toc111021118"/>
      <w:bookmarkStart w:id="178" w:name="_Toc11125305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57"/>
      <w:bookmarkEnd w:id="158"/>
      <w:bookmarkEnd w:id="159"/>
      <w:bookmarkEnd w:id="160"/>
      <w:bookmarkEnd w:id="161"/>
      <w:bookmarkEnd w:id="162"/>
      <w:bookmarkEnd w:id="163"/>
      <w:bookmarkEnd w:id="164"/>
      <w:bookmarkEnd w:id="165"/>
      <w:r w:rsidRPr="00C67620">
        <w:lastRenderedPageBreak/>
        <w:t xml:space="preserve">  </w:t>
      </w:r>
      <w:bookmarkStart w:id="179" w:name="_Toc112300471"/>
      <w:bookmarkStart w:id="180" w:name="_Toc113353354"/>
      <w:bookmarkStart w:id="181" w:name="_Toc113776897"/>
      <w:bookmarkStart w:id="182" w:name="_Toc128656119"/>
      <w:bookmarkStart w:id="183" w:name="_Ref206215856"/>
      <w:bookmarkStart w:id="184" w:name="_Toc106275952"/>
      <w:bookmarkStart w:id="185" w:name="_Toc111980635"/>
      <w:bookmarkStart w:id="186" w:name="_Toc101245328"/>
      <w:bookmarkStart w:id="187" w:name="_Toc103501567"/>
      <w:bookmarkStart w:id="188" w:name="_Toc104620769"/>
      <w:bookmarkStart w:id="189" w:name="_Toc104945860"/>
      <w:bookmarkStart w:id="190" w:name="_Toc104946700"/>
      <w:bookmarkStart w:id="191" w:name="_Toc104947120"/>
      <w:bookmarkStart w:id="192" w:name="_Toc104968411"/>
      <w:bookmarkStart w:id="193" w:name="_Toc105500782"/>
      <w:bookmarkStart w:id="194" w:name="_Toc105501258"/>
      <w:bookmarkStart w:id="195" w:name="_Toc106617263"/>
      <w:bookmarkStart w:id="196" w:name="_Toc111021127"/>
      <w:bookmarkStart w:id="197" w:name="_Toc111253058"/>
      <w:bookmarkEnd w:id="166"/>
      <w:bookmarkEnd w:id="167"/>
      <w:bookmarkEnd w:id="168"/>
      <w:bookmarkEnd w:id="169"/>
      <w:bookmarkEnd w:id="170"/>
      <w:bookmarkEnd w:id="171"/>
      <w:bookmarkEnd w:id="172"/>
      <w:bookmarkEnd w:id="173"/>
      <w:bookmarkEnd w:id="174"/>
      <w:bookmarkEnd w:id="175"/>
      <w:bookmarkEnd w:id="176"/>
      <w:bookmarkEnd w:id="177"/>
      <w:bookmarkEnd w:id="178"/>
      <w:r w:rsidRPr="0075323E">
        <w:t>LXI Device Synchronization</w:t>
      </w:r>
      <w:bookmarkEnd w:id="179"/>
      <w:bookmarkEnd w:id="180"/>
      <w:bookmarkEnd w:id="181"/>
      <w:bookmarkEnd w:id="182"/>
      <w:r w:rsidR="005F2575" w:rsidRPr="0075323E">
        <w:t xml:space="preserve"> and</w:t>
      </w:r>
      <w:r w:rsidR="005D0D16" w:rsidRPr="0075323E">
        <w:t xml:space="preserve"> Event</w:t>
      </w:r>
      <w:r w:rsidR="005F2575" w:rsidRPr="0075323E">
        <w:t>s</w:t>
      </w:r>
      <w:bookmarkEnd w:id="183"/>
      <w:bookmarkEnd w:id="184"/>
    </w:p>
    <w:p w14:paraId="03422913" w14:textId="77777777" w:rsidR="00D44A4E" w:rsidRDefault="00D44A4E" w:rsidP="00D44A4E">
      <w:pPr>
        <w:pStyle w:val="Heading2"/>
      </w:pPr>
      <w:bookmarkStart w:id="198" w:name="_Toc101245329"/>
      <w:bookmarkStart w:id="199" w:name="_Toc103501568"/>
      <w:bookmarkStart w:id="200" w:name="_Toc104620770"/>
      <w:bookmarkStart w:id="201" w:name="_Toc104945861"/>
      <w:bookmarkStart w:id="202" w:name="_Toc104946701"/>
      <w:bookmarkStart w:id="203" w:name="_Toc104947121"/>
      <w:bookmarkStart w:id="204" w:name="_Toc104968412"/>
      <w:bookmarkStart w:id="205" w:name="_Toc105500783"/>
      <w:bookmarkStart w:id="206" w:name="_Toc105501259"/>
      <w:bookmarkStart w:id="207" w:name="_Toc106617264"/>
      <w:bookmarkStart w:id="208" w:name="_Toc111021128"/>
      <w:bookmarkStart w:id="209" w:name="_Toc111253059"/>
      <w:bookmarkStart w:id="210" w:name="_Toc112300472"/>
      <w:bookmarkStart w:id="211" w:name="_Toc113353355"/>
      <w:bookmarkStart w:id="212" w:name="_Toc128656120"/>
      <w:bookmarkStart w:id="213" w:name="_Ref205616801"/>
      <w:bookmarkStart w:id="214" w:name="_Toc443255296"/>
      <w:bookmarkStart w:id="215" w:name="_Toc106275953"/>
      <w:r w:rsidRPr="00C67620">
        <w:t>Introduction</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1C2E70B5" w14:textId="77777777" w:rsidR="00206A69" w:rsidRPr="00206A69" w:rsidRDefault="00206A69" w:rsidP="00206A69">
      <w:pPr>
        <w:pStyle w:val="Body1"/>
      </w:pPr>
    </w:p>
    <w:p w14:paraId="3CA68914" w14:textId="77777777"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14:paraId="5BE58D05" w14:textId="77777777" w:rsidR="00206A69" w:rsidRPr="00206A69" w:rsidRDefault="00206A69" w:rsidP="00206A69">
      <w:pPr>
        <w:pStyle w:val="LXIBody"/>
      </w:pPr>
    </w:p>
    <w:p w14:paraId="105FE0F8" w14:textId="77777777" w:rsidR="00B25BDD" w:rsidRDefault="00B25BDD" w:rsidP="00F874AC">
      <w:pPr>
        <w:pStyle w:val="ListBullet0"/>
      </w:pPr>
      <w:r>
        <w:t xml:space="preserve">LXI Event Messaging </w:t>
      </w:r>
    </w:p>
    <w:p w14:paraId="49465000" w14:textId="77777777" w:rsidR="00B25BDD" w:rsidRDefault="00B25BDD">
      <w:pPr>
        <w:pStyle w:val="ListBullet0"/>
      </w:pPr>
      <w:r>
        <w:t>LXI Wired Trigger Bus</w:t>
      </w:r>
    </w:p>
    <w:p w14:paraId="2977FBE6" w14:textId="77777777" w:rsidR="00B25BDD" w:rsidRDefault="00206A69">
      <w:pPr>
        <w:pStyle w:val="ListBullet0"/>
      </w:pPr>
      <w:r>
        <w:t>LXI Clock Synchronization</w:t>
      </w:r>
    </w:p>
    <w:p w14:paraId="7B076F9B" w14:textId="77777777" w:rsidR="00206A69" w:rsidRPr="00206A69" w:rsidRDefault="00206A69">
      <w:pPr>
        <w:pStyle w:val="ListBullet0"/>
      </w:pPr>
      <w:r>
        <w:t>LXI Event Logging</w:t>
      </w:r>
    </w:p>
    <w:p w14:paraId="67519155" w14:textId="77777777"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14:paraId="3F4145D1" w14:textId="77777777" w:rsidR="00D44A4E" w:rsidRPr="00C67620" w:rsidRDefault="00D44A4E" w:rsidP="00F874AC">
      <w:pPr>
        <w:pStyle w:val="ListBullet0"/>
      </w:pPr>
      <w:r w:rsidRPr="00C67620">
        <w:t xml:space="preserve">Control the sequencing of states within </w:t>
      </w:r>
      <w:r>
        <w:t>an LXI Device</w:t>
      </w:r>
      <w:r w:rsidRPr="00C67620">
        <w:t xml:space="preserve"> or across the system</w:t>
      </w:r>
    </w:p>
    <w:p w14:paraId="462037E5" w14:textId="77777777" w:rsidR="00D44A4E" w:rsidRPr="00C67620" w:rsidRDefault="00D44A4E">
      <w:pPr>
        <w:pStyle w:val="ListBullet0"/>
      </w:pPr>
      <w:r w:rsidRPr="00C67620">
        <w:t>Control the timing of issuing and handling of local and system events</w:t>
      </w:r>
    </w:p>
    <w:p w14:paraId="5D0D2548" w14:textId="77777777" w:rsidR="00D44A4E" w:rsidRPr="00C67620" w:rsidRDefault="00D44A4E">
      <w:pPr>
        <w:pStyle w:val="ListBullet0"/>
      </w:pPr>
      <w:r w:rsidRPr="00C67620">
        <w:t>Order or correlate measurement data and significant events based on timestamps</w:t>
      </w:r>
    </w:p>
    <w:p w14:paraId="5C5C13DF" w14:textId="01D8F515" w:rsidR="00D44A4E" w:rsidRPr="00C67620" w:rsidRDefault="00D44A4E" w:rsidP="00D44A4E">
      <w:pPr>
        <w:pStyle w:val="LXIBody"/>
      </w:pPr>
      <w:r w:rsidRPr="00C67620">
        <w:t>LXI allows three modes of inter-</w:t>
      </w:r>
      <w:r w:rsidR="00177F6C">
        <w:t>device</w:t>
      </w:r>
      <w:r w:rsidRPr="00C67620">
        <w:t xml:space="preserve"> </w:t>
      </w:r>
      <w:r>
        <w:t>LXI E</w:t>
      </w:r>
      <w:r w:rsidRPr="00C67620">
        <w:t>vent communication:</w:t>
      </w:r>
      <w:r>
        <w:br/>
      </w:r>
    </w:p>
    <w:p w14:paraId="53732E3F" w14:textId="77777777" w:rsidR="00D44A4E" w:rsidRDefault="00D44A4E" w:rsidP="00F874AC">
      <w:pPr>
        <w:pStyle w:val="ListBullet0"/>
      </w:pPr>
      <w:r w:rsidRPr="00C67620">
        <w:t xml:space="preserve">Via driver commands from a controller (or any other device that can function as a controller) to </w:t>
      </w:r>
      <w:r>
        <w:t>an LXI Device</w:t>
      </w:r>
      <w:r w:rsidRPr="00C67620">
        <w:t xml:space="preserve"> via the LAN</w:t>
      </w:r>
    </w:p>
    <w:p w14:paraId="04C217BC" w14:textId="336AA4B1" w:rsidR="00D44A4E" w:rsidRDefault="00D44A4E">
      <w:pPr>
        <w:pStyle w:val="ListBullet0"/>
      </w:pPr>
      <w:r w:rsidRPr="00C67620">
        <w:t xml:space="preserve">Direct </w:t>
      </w:r>
      <w:r w:rsidR="00293939">
        <w:t>device</w:t>
      </w:r>
      <w:r w:rsidRPr="00C67620">
        <w:t>-to-</w:t>
      </w:r>
      <w:r w:rsidR="00293939">
        <w:t>device</w:t>
      </w:r>
      <w:r w:rsidRPr="00C67620">
        <w:t xml:space="preserve"> messages via </w:t>
      </w:r>
      <w:r>
        <w:t>LXI Event Messages</w:t>
      </w:r>
    </w:p>
    <w:p w14:paraId="2515298B" w14:textId="479F8D0B" w:rsidR="00D44A4E" w:rsidRDefault="00D44A4E">
      <w:pPr>
        <w:pStyle w:val="ListBullet0"/>
      </w:pPr>
      <w:r w:rsidRPr="00C67620">
        <w:t xml:space="preserve">Hardware trigger lines from </w:t>
      </w:r>
      <w:r w:rsidR="00CF4DC0">
        <w:t>device</w:t>
      </w:r>
      <w:r w:rsidRPr="00C67620">
        <w:t xml:space="preserve"> to </w:t>
      </w:r>
      <w:r w:rsidR="00CF4DC0">
        <w:t>device</w:t>
      </w:r>
    </w:p>
    <w:p w14:paraId="37E76D59" w14:textId="77777777" w:rsidR="00D44A4E" w:rsidRDefault="00D44A4E" w:rsidP="00D44A4E">
      <w:pPr>
        <w:pStyle w:val="LXIBody"/>
      </w:pPr>
      <w:r w:rsidRPr="00C67620">
        <w:t>LXI allows five modes of triggering:</w:t>
      </w:r>
    </w:p>
    <w:p w14:paraId="445ABD7B" w14:textId="77777777" w:rsidR="00D44A4E" w:rsidRPr="00544990" w:rsidRDefault="00D44A4E" w:rsidP="00F874AC">
      <w:pPr>
        <w:pStyle w:val="ListBullet0"/>
      </w:pPr>
      <w:r w:rsidRPr="00544990">
        <w:t xml:space="preserve">Driver command-based: A driver interface on the controlling computer is used to directly transmit a command to </w:t>
      </w:r>
      <w:r>
        <w:t>an LXI Device</w:t>
      </w:r>
      <w:r w:rsidRPr="00544990">
        <w:t xml:space="preserve">. </w:t>
      </w:r>
    </w:p>
    <w:p w14:paraId="682402D4" w14:textId="40E41E6A" w:rsidR="00D44A4E" w:rsidRPr="00544990" w:rsidRDefault="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is sent directly from one </w:t>
      </w:r>
      <w:r w:rsidR="006F5378">
        <w:t>device</w:t>
      </w:r>
      <w:r w:rsidRPr="00544990">
        <w:t xml:space="preserv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w:t>
      </w:r>
      <w:r w:rsidRPr="00544990">
        <w:t xml:space="preserve">  </w:t>
      </w:r>
    </w:p>
    <w:p w14:paraId="488D757A" w14:textId="10397647" w:rsidR="00D44A4E" w:rsidRPr="00544990" w:rsidRDefault="00D44A4E">
      <w:pPr>
        <w:pStyle w:val="ListBullet0"/>
      </w:pPr>
      <w:r w:rsidRPr="00544990">
        <w:t xml:space="preserve">Time-based events: An IEEE 1588-based time trigger is set and executed internally in </w:t>
      </w:r>
      <w:r>
        <w:t>an LXI Device</w:t>
      </w:r>
      <w:r w:rsidRPr="00544990">
        <w:t xml:space="preserve">. </w:t>
      </w:r>
      <w:r w:rsidR="00820731">
        <w:t>(see S</w:t>
      </w:r>
      <w:r w:rsidR="00820731" w:rsidRPr="00544990">
        <w:t>ection</w:t>
      </w:r>
      <w:r w:rsidR="00820731">
        <w:t xml:space="preserve"> </w:t>
      </w:r>
      <w:r>
        <w:fldChar w:fldCharType="begin"/>
      </w:r>
      <w:r>
        <w:instrText>REF _Ref205358737 \r</w:instrText>
      </w:r>
      <w:r>
        <w:fldChar w:fldCharType="separate"/>
      </w:r>
      <w:r w:rsidR="001475CE">
        <w:t>5</w:t>
      </w:r>
      <w:r>
        <w:fldChar w:fldCharType="end"/>
      </w:r>
      <w:r w:rsidR="00820731" w:rsidRPr="00544990">
        <w:t xml:space="preserve"> of the LXI </w:t>
      </w:r>
      <w:r w:rsidR="00820731">
        <w:t>Wired Trigger Bus Extended Function document</w:t>
      </w:r>
      <w:r w:rsidR="00820731" w:rsidRPr="00544990">
        <w:t xml:space="preserve">).  </w:t>
      </w:r>
    </w:p>
    <w:p w14:paraId="75E0A9D3" w14:textId="77777777" w:rsidR="00D44A4E" w:rsidRDefault="00D44A4E">
      <w:pPr>
        <w:pStyle w:val="ListBullet0"/>
      </w:pPr>
      <w:r>
        <w:t>LXI Wired Trigger Bus-</w:t>
      </w:r>
      <w:r w:rsidRPr="00544990">
        <w:t xml:space="preserve">based: </w:t>
      </w:r>
      <w:r>
        <w:t>AN LXI Device</w:t>
      </w:r>
      <w:r w:rsidRPr="00544990">
        <w:t xml:space="preserve"> function is triggered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14:paraId="46E0020E" w14:textId="77777777" w:rsidR="00D44A4E" w:rsidRDefault="00D44A4E">
      <w:pPr>
        <w:pStyle w:val="ListBullet0"/>
      </w:pPr>
      <w:r>
        <w:t>Optional vendor-specific hardware triggers</w:t>
      </w:r>
    </w:p>
    <w:p w14:paraId="7478EC5D" w14:textId="77777777" w:rsidR="00206A69" w:rsidRDefault="00206A69">
      <w:pPr>
        <w:rPr>
          <w:rFonts w:ascii="Arial" w:hAnsi="Arial"/>
          <w:b/>
          <w:sz w:val="28"/>
          <w:szCs w:val="28"/>
        </w:rPr>
      </w:pPr>
      <w:bookmarkStart w:id="216" w:name="_Toc443255297"/>
      <w:r>
        <w:br w:type="page"/>
      </w:r>
    </w:p>
    <w:p w14:paraId="5E1097E8" w14:textId="31745389" w:rsidR="00820731" w:rsidRDefault="00820731" w:rsidP="00273C02">
      <w:pPr>
        <w:pStyle w:val="Heading2"/>
        <w:numPr>
          <w:ilvl w:val="1"/>
          <w:numId w:val="33"/>
        </w:numPr>
      </w:pPr>
      <w:bookmarkStart w:id="217" w:name="_Toc106275954"/>
      <w:r>
        <w:lastRenderedPageBreak/>
        <w:t>LXI Event Handling</w:t>
      </w:r>
      <w:bookmarkEnd w:id="216"/>
      <w:bookmarkEnd w:id="217"/>
    </w:p>
    <w:p w14:paraId="3DA07D51" w14:textId="77777777" w:rsidR="00820731" w:rsidRPr="00C67620" w:rsidRDefault="00820731" w:rsidP="00206A69">
      <w:pPr>
        <w:pStyle w:val="Heading3"/>
      </w:pPr>
      <w:bookmarkStart w:id="218" w:name="_Ref205624605"/>
      <w:bookmarkStart w:id="219" w:name="_Ref205625831"/>
      <w:bookmarkStart w:id="220" w:name="_Toc443255298"/>
      <w:bookmarkStart w:id="221" w:name="_Toc106275955"/>
      <w:r>
        <w:t>RULE – Measurement-related Functions Initiated by LXI Events</w:t>
      </w:r>
      <w:bookmarkEnd w:id="218"/>
      <w:bookmarkEnd w:id="219"/>
      <w:bookmarkEnd w:id="220"/>
      <w:bookmarkEnd w:id="221"/>
    </w:p>
    <w:p w14:paraId="50F464B1" w14:textId="77777777"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14:paraId="4AC7B317" w14:textId="0A6FB023" w:rsidR="00820731" w:rsidRDefault="00820731" w:rsidP="00273C02">
      <w:pPr>
        <w:pStyle w:val="LXIBody"/>
        <w:numPr>
          <w:ilvl w:val="0"/>
          <w:numId w:val="30"/>
        </w:numPr>
      </w:pPr>
      <w:r>
        <w:t>LXI Event Messages</w:t>
      </w:r>
      <w:r w:rsidRPr="00C67620">
        <w:t xml:space="preserve"> from other system </w:t>
      </w:r>
      <w:r w:rsidR="00C6729D">
        <w:t>dev</w:t>
      </w:r>
      <w:r w:rsidR="003A661E">
        <w:t>i</w:t>
      </w:r>
      <w:r w:rsidR="00C6729D">
        <w:t>ces</w:t>
      </w:r>
      <w:r>
        <w:t xml:space="preserve">, </w:t>
      </w:r>
      <w:r w:rsidR="009A157F">
        <w:t xml:space="preserve">Section 3.3 </w:t>
      </w:r>
      <w:r>
        <w:t>of the LXI Event Messaging Extended Function</w:t>
      </w:r>
    </w:p>
    <w:p w14:paraId="6A2E5C8F" w14:textId="77777777" w:rsidR="00820731" w:rsidRDefault="00820731" w:rsidP="00273C02">
      <w:pPr>
        <w:pStyle w:val="LXIBody"/>
        <w:numPr>
          <w:ilvl w:val="0"/>
          <w:numId w:val="30"/>
        </w:numPr>
      </w:pPr>
      <w:r>
        <w:t>I</w:t>
      </w:r>
      <w:r w:rsidRPr="00C67620">
        <w:t>nternal time-based events</w:t>
      </w:r>
      <w:r>
        <w:t xml:space="preserve">, </w:t>
      </w:r>
      <w:r w:rsidR="009A157F">
        <w:t>Section 3.2.10</w:t>
      </w:r>
      <w:r>
        <w:t xml:space="preserve"> of the LXI Clock Synchronization Extended Function</w:t>
      </w:r>
    </w:p>
    <w:p w14:paraId="0FA1C6AC" w14:textId="1F0A6EF8" w:rsidR="00820731" w:rsidRDefault="00820731" w:rsidP="00273C02">
      <w:pPr>
        <w:pStyle w:val="LXIBody"/>
        <w:numPr>
          <w:ilvl w:val="0"/>
          <w:numId w:val="30"/>
        </w:numPr>
      </w:pPr>
      <w:r>
        <w:t xml:space="preserve">LXI Wired Trigger Bus, Section </w:t>
      </w:r>
      <w:r>
        <w:fldChar w:fldCharType="begin"/>
      </w:r>
      <w:r>
        <w:instrText>REF _Ref205624102 \r</w:instrText>
      </w:r>
      <w:r>
        <w:fldChar w:fldCharType="separate"/>
      </w:r>
      <w:r w:rsidR="001475CE">
        <w:t>5</w:t>
      </w:r>
      <w:r>
        <w:fldChar w:fldCharType="end"/>
      </w:r>
      <w:r>
        <w:t xml:space="preserve"> of the LXI Wired Trigger Bus Extended Function. </w:t>
      </w:r>
    </w:p>
    <w:p w14:paraId="4C4F7D77" w14:textId="77777777"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14:paraId="208D14ED" w14:textId="77777777" w:rsidR="00820731" w:rsidRDefault="00820731" w:rsidP="00206A69">
      <w:pPr>
        <w:pStyle w:val="Heading4"/>
      </w:pPr>
      <w:bookmarkStart w:id="222" w:name="_Ref205625957"/>
      <w:r>
        <w:t>Recommendation – Include Conventional Triggers</w:t>
      </w:r>
      <w:bookmarkEnd w:id="222"/>
    </w:p>
    <w:p w14:paraId="5F6881A4" w14:textId="0BC707ED"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1475CE">
        <w:t>3.5.1</w:t>
      </w:r>
      <w:r w:rsidR="009A157F">
        <w:fldChar w:fldCharType="end"/>
      </w:r>
      <w:r>
        <w:t>.</w:t>
      </w:r>
    </w:p>
    <w:p w14:paraId="47425D99" w14:textId="0A23EB64" w:rsidR="00820731" w:rsidRPr="00C67620" w:rsidRDefault="00820731" w:rsidP="006658FC">
      <w:pPr>
        <w:pStyle w:val="ObservationHeading"/>
      </w:pPr>
      <w:r w:rsidRPr="00C67620">
        <w:t xml:space="preserve">Observation – Clarification of Intent of RULE </w:t>
      </w:r>
      <w:r>
        <w:fldChar w:fldCharType="begin"/>
      </w:r>
      <w:r>
        <w:instrText>REF _Ref205625831 \r</w:instrText>
      </w:r>
      <w:r>
        <w:fldChar w:fldCharType="separate"/>
      </w:r>
      <w:r w:rsidR="001475CE">
        <w:t>3.5.1</w:t>
      </w:r>
      <w:r>
        <w:fldChar w:fldCharType="end"/>
      </w:r>
    </w:p>
    <w:p w14:paraId="580D9B6F" w14:textId="65588916"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1475CE">
        <w:t>3.5.1</w:t>
      </w:r>
      <w:r w:rsidR="009A157F">
        <w:fldChar w:fldCharType="end"/>
      </w:r>
      <w:r w:rsidRPr="00C67620">
        <w:t xml:space="preserve"> is intended to allow time-scheduled execution and inter</w:t>
      </w:r>
      <w:r>
        <w:t>-</w:t>
      </w:r>
      <w:r w:rsidR="00B43ADB">
        <w:t>device</w:t>
      </w:r>
      <w:r w:rsidRPr="00C67620">
        <w:t xml:space="preserve"> coordination of execution without involving the controller.  However, the term “executable by the local </w:t>
      </w:r>
      <w:r>
        <w:t>LXI Device</w:t>
      </w:r>
      <w:r w:rsidRPr="00C67620">
        <w:t>” does not imply that an instrument command (e.g.</w:t>
      </w:r>
      <w:r>
        <w:t>,</w:t>
      </w:r>
      <w:r w:rsidRPr="00C67620">
        <w:t xml:space="preserve"> a SCPI command) must be embedded in </w:t>
      </w:r>
      <w:r>
        <w:t>the LXI Event Message</w:t>
      </w:r>
      <w:r w:rsidRPr="00C67620">
        <w:t xml:space="preserve"> that is sent from one </w:t>
      </w:r>
      <w:r w:rsidR="00B43ADB">
        <w:t>device</w:t>
      </w:r>
      <w:r w:rsidRPr="00C67620">
        <w:t xml:space="preserv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1475CE">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is intended to ensure that all of the relevant functions of an instrument are available for responding to direct </w:t>
      </w:r>
      <w:r>
        <w:t>LXI Event Message</w:t>
      </w:r>
      <w:r w:rsidRPr="00C67620">
        <w:t>s</w:t>
      </w:r>
      <w:r>
        <w:t xml:space="preserve"> and other LXI Event mechanisms</w:t>
      </w:r>
      <w:r w:rsidRPr="00C67620">
        <w:t>.</w:t>
      </w:r>
    </w:p>
    <w:p w14:paraId="1D10DDE6" w14:textId="77777777" w:rsidR="00820731" w:rsidRPr="00D24F9D" w:rsidRDefault="00820731" w:rsidP="00820731">
      <w:pPr>
        <w:pStyle w:val="LXIObservationBody"/>
      </w:pPr>
    </w:p>
    <w:p w14:paraId="2B1D7B9A" w14:textId="74B32EFE" w:rsidR="00820731" w:rsidRPr="00C67620" w:rsidRDefault="00820731" w:rsidP="00820731">
      <w:pPr>
        <w:pStyle w:val="LXIObservationBody"/>
      </w:pPr>
      <w:r w:rsidRPr="00C67620">
        <w:t xml:space="preserve">Likewise, </w:t>
      </w:r>
      <w:r w:rsidR="009A157F">
        <w:t>Rule 3.5.1</w:t>
      </w:r>
      <w:r w:rsidRPr="00C67620">
        <w:t xml:space="preserve"> does not require that the </w:t>
      </w:r>
      <w:r>
        <w:t>LXI Device</w:t>
      </w:r>
      <w:r w:rsidRPr="00C67620">
        <w:t xml:space="preserve">’s firmware must have an API that is identical to the </w:t>
      </w:r>
      <w:r w:rsidR="00607734" w:rsidRPr="00C67620">
        <w:t>drivers</w:t>
      </w:r>
      <w:r w:rsidRPr="00C67620">
        <w:t>.  It is required that trigger-related functionality be available in both the driver and the firmware, but there is no requirement that this functionality be presented to the user in the same format.</w:t>
      </w:r>
    </w:p>
    <w:p w14:paraId="251B7B85" w14:textId="77777777" w:rsidR="00820731" w:rsidRPr="00C67620" w:rsidRDefault="00820731" w:rsidP="00820731">
      <w:pPr>
        <w:pStyle w:val="LXIObservationBody"/>
      </w:pPr>
    </w:p>
    <w:p w14:paraId="2A5E561D" w14:textId="77777777"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14:paraId="001A643D" w14:textId="77777777" w:rsidR="00820731" w:rsidRPr="00C67620" w:rsidRDefault="00820731" w:rsidP="00820731">
      <w:pPr>
        <w:pStyle w:val="LXIObservationBody"/>
      </w:pPr>
    </w:p>
    <w:p w14:paraId="0F843980" w14:textId="77777777"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be accomplished upon receipt of a trigger.  It does not refer to the configuration or setup activity itself.  However, see the following Recommendation.</w:t>
      </w:r>
    </w:p>
    <w:p w14:paraId="5E9EA5F6" w14:textId="77777777" w:rsidR="00820731" w:rsidRDefault="00820731" w:rsidP="006658FC">
      <w:pPr>
        <w:pStyle w:val="ObservationHeading"/>
      </w:pPr>
      <w:bookmarkStart w:id="223" w:name="_Toc111980654"/>
      <w:bookmarkStart w:id="224" w:name="_Toc101245361"/>
      <w:bookmarkStart w:id="225" w:name="_Toc103501600"/>
      <w:bookmarkStart w:id="226" w:name="_Toc104620802"/>
      <w:bookmarkStart w:id="227" w:name="_Toc104945893"/>
      <w:bookmarkStart w:id="228" w:name="_Toc104946733"/>
      <w:bookmarkStart w:id="229" w:name="_Toc104947153"/>
      <w:bookmarkStart w:id="230" w:name="_Toc104968444"/>
      <w:bookmarkStart w:id="231" w:name="_Toc105500815"/>
      <w:bookmarkStart w:id="232" w:name="_Toc105501297"/>
      <w:bookmarkStart w:id="233" w:name="_Toc106617302"/>
      <w:bookmarkStart w:id="234" w:name="_Toc111021166"/>
      <w:bookmarkStart w:id="235" w:name="_Toc111253080"/>
      <w:bookmarkStart w:id="236" w:name="_Toc112300495"/>
      <w:bookmarkStart w:id="237" w:name="_Toc113353378"/>
      <w:bookmarkStart w:id="238" w:name="_Toc128656140"/>
    </w:p>
    <w:p w14:paraId="0751BB00" w14:textId="77777777" w:rsidR="00820731" w:rsidRDefault="00820731" w:rsidP="006658FC">
      <w:pPr>
        <w:pStyle w:val="ObservationHeading"/>
      </w:pPr>
    </w:p>
    <w:p w14:paraId="657F9284" w14:textId="77777777" w:rsidR="00820731" w:rsidRDefault="00820731" w:rsidP="006658FC">
      <w:pPr>
        <w:pStyle w:val="ObservationHeading"/>
      </w:pPr>
    </w:p>
    <w:p w14:paraId="6A24AF89" w14:textId="00E808BD" w:rsidR="00820731" w:rsidRPr="00C67620" w:rsidRDefault="00820731" w:rsidP="006658FC">
      <w:pPr>
        <w:pStyle w:val="ObservationHeading"/>
      </w:pPr>
      <w:r w:rsidRPr="00C67620">
        <w:lastRenderedPageBreak/>
        <w:t xml:space="preserve">Observation – Clarification of Intent of Recommendation </w:t>
      </w:r>
      <w:r>
        <w:fldChar w:fldCharType="begin"/>
      </w:r>
      <w:r>
        <w:instrText>REF _Ref205625957 \r</w:instrText>
      </w:r>
      <w:r>
        <w:fldChar w:fldCharType="separate"/>
      </w:r>
      <w:r w:rsidR="001475CE">
        <w:t>3.5.1.1</w:t>
      </w:r>
      <w:r>
        <w:fldChar w:fldCharType="end"/>
      </w:r>
    </w:p>
    <w:p w14:paraId="1C6F15F4" w14:textId="4509CE9B" w:rsidR="00820731" w:rsidRDefault="00820731" w:rsidP="00820731">
      <w:pPr>
        <w:pStyle w:val="LXIObservationBody"/>
      </w:pPr>
      <w:r w:rsidRPr="00C67620">
        <w:t xml:space="preserve">The intent of Recommendation </w:t>
      </w:r>
      <w:r>
        <w:fldChar w:fldCharType="begin"/>
      </w:r>
      <w:r>
        <w:instrText>REF _Ref205625957 \r</w:instrText>
      </w:r>
      <w:r>
        <w:fldChar w:fldCharType="separate"/>
      </w:r>
      <w:r w:rsidR="001475CE">
        <w:t>3.5.1.1</w:t>
      </w:r>
      <w:r>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 </w:t>
      </w:r>
      <w:r>
        <w:fldChar w:fldCharType="begin"/>
      </w:r>
      <w:r>
        <w:instrText>REF _Ref205625957 \r</w:instrText>
      </w:r>
      <w:r>
        <w:fldChar w:fldCharType="separate"/>
      </w:r>
      <w:r w:rsidR="001475CE">
        <w:t>3.5.1.1</w:t>
      </w:r>
      <w:r>
        <w:fldChar w:fldCharType="end"/>
      </w:r>
      <w:r w:rsidRPr="00C67620">
        <w:t xml:space="preserve"> is important to achieve interoperability between instruments from various vendors.  Although there are situations where it is not possible, designers should consider Recommendation </w:t>
      </w:r>
      <w:r>
        <w:fldChar w:fldCharType="begin"/>
      </w:r>
      <w:r>
        <w:instrText>REF _Ref205625957 \r</w:instrText>
      </w:r>
      <w:r>
        <w:fldChar w:fldCharType="separate"/>
      </w:r>
      <w:r w:rsidR="001475CE">
        <w:t>3.5.1.1</w:t>
      </w:r>
      <w:r>
        <w:fldChar w:fldCharType="end"/>
      </w:r>
      <w:r w:rsidRPr="00C67620">
        <w:t xml:space="preserve"> to be a rule unless serious technical obstacles exist.</w:t>
      </w:r>
    </w:p>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14:paraId="6CA9FCCB" w14:textId="77777777" w:rsidR="00820731" w:rsidRPr="00C67620" w:rsidRDefault="00820731" w:rsidP="006658FC">
      <w:pPr>
        <w:pStyle w:val="ObservationHeading"/>
      </w:pPr>
      <w:r w:rsidRPr="00C67620">
        <w:t>Observation – Controller Need Not Implement IEEE 1588</w:t>
      </w:r>
    </w:p>
    <w:p w14:paraId="5053D8B4" w14:textId="77777777"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in order to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14:paraId="3BAD4D07" w14:textId="77777777" w:rsidR="00820731" w:rsidRPr="00C67620" w:rsidRDefault="00820731" w:rsidP="00820731"/>
    <w:p w14:paraId="0270E501" w14:textId="77777777" w:rsidR="00820731" w:rsidRPr="00C67620" w:rsidRDefault="00820731" w:rsidP="00206A69">
      <w:pPr>
        <w:pStyle w:val="Heading4"/>
      </w:pPr>
      <w:bookmarkStart w:id="239" w:name="_Toc111980655"/>
      <w:bookmarkStart w:id="240" w:name="_Toc113353379"/>
      <w:bookmarkStart w:id="241" w:name="_Ref113438572"/>
      <w:bookmarkStart w:id="242" w:name="_Toc128656141"/>
      <w:r>
        <w:t>Recommendation – Allow Multiple Actions from a Single Trigger</w:t>
      </w:r>
      <w:bookmarkEnd w:id="239"/>
      <w:bookmarkEnd w:id="240"/>
      <w:bookmarkEnd w:id="241"/>
      <w:bookmarkEnd w:id="242"/>
    </w:p>
    <w:p w14:paraId="400E1A93" w14:textId="77777777" w:rsidR="00820731" w:rsidRPr="00C67620" w:rsidRDefault="00820731" w:rsidP="00820731">
      <w:pPr>
        <w:pStyle w:val="LXIBody"/>
      </w:pPr>
      <w:r>
        <w:t>LXI Device</w:t>
      </w:r>
      <w:r w:rsidRPr="00C67620">
        <w:t xml:space="preserve">s should provide for the execution of multiple events or configuration changes to be initiated by a single </w:t>
      </w:r>
      <w:r>
        <w:t>LXI Event</w:t>
      </w:r>
      <w:r w:rsidRPr="00C67620">
        <w:t>, programmable by the user.</w:t>
      </w:r>
    </w:p>
    <w:p w14:paraId="781E509E" w14:textId="77777777" w:rsidR="00820731" w:rsidRPr="00C67620" w:rsidRDefault="00820731" w:rsidP="006658FC">
      <w:pPr>
        <w:pStyle w:val="ObservationHeading"/>
      </w:pPr>
      <w:r w:rsidRPr="00C67620">
        <w:t xml:space="preserve">Observation – Downloading Executable Code to </w:t>
      </w:r>
      <w:r>
        <w:t>LXI Device</w:t>
      </w:r>
      <w:r w:rsidRPr="00C67620">
        <w:t>s</w:t>
      </w:r>
    </w:p>
    <w:p w14:paraId="3E07BEBA" w14:textId="77777777"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be taken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particular method for downloading such programs into an </w:t>
      </w:r>
      <w:r>
        <w:t>LXI Device</w:t>
      </w:r>
      <w:r w:rsidRPr="00C67620">
        <w:t xml:space="preserve">, whether these programs are pre-installed in the </w:t>
      </w:r>
      <w:r>
        <w:t>LXI Device</w:t>
      </w:r>
      <w:r w:rsidRPr="00C67620">
        <w:t xml:space="preserve"> or whether they are implemented in software or hardware.  This is</w:t>
      </w:r>
      <w:r>
        <w:t xml:space="preserve"> </w:t>
      </w:r>
      <w:r w:rsidRPr="00C67620">
        <w:t>left to the vendor’s discretion.</w:t>
      </w:r>
    </w:p>
    <w:p w14:paraId="4A2CACD4" w14:textId="77777777" w:rsidR="00820731" w:rsidRPr="00C67620" w:rsidRDefault="00820731" w:rsidP="00820731">
      <w:pPr>
        <w:pStyle w:val="LXIBody"/>
      </w:pPr>
    </w:p>
    <w:p w14:paraId="2EEF10E4" w14:textId="77777777" w:rsidR="00820731" w:rsidRPr="00C67620" w:rsidRDefault="00820731" w:rsidP="00206A69">
      <w:pPr>
        <w:pStyle w:val="Heading4"/>
      </w:pPr>
      <w:bookmarkStart w:id="243" w:name="_Toc112300498"/>
      <w:bookmarkStart w:id="244" w:name="_Toc113353381"/>
      <w:bookmarkStart w:id="245" w:name="_Ref113439237"/>
      <w:bookmarkStart w:id="246" w:name="_Toc128656143"/>
      <w:bookmarkStart w:id="247" w:name="_Toc111980657"/>
      <w:bookmarkStart w:id="248" w:name="_Toc101245367"/>
      <w:bookmarkStart w:id="249" w:name="_Toc103501606"/>
      <w:bookmarkStart w:id="250" w:name="_Toc104620808"/>
      <w:bookmarkStart w:id="251" w:name="_Toc104945899"/>
      <w:bookmarkStart w:id="252" w:name="_Toc104946739"/>
      <w:bookmarkStart w:id="253" w:name="_Toc104947159"/>
      <w:bookmarkStart w:id="254" w:name="_Toc104968450"/>
      <w:bookmarkStart w:id="255" w:name="_Toc105500821"/>
      <w:bookmarkStart w:id="256" w:name="_Toc105501303"/>
      <w:bookmarkStart w:id="257" w:name="_Toc106617308"/>
      <w:r>
        <w:t>RULE – Specify Trigger Response Times</w:t>
      </w:r>
      <w:bookmarkEnd w:id="243"/>
      <w:bookmarkEnd w:id="244"/>
      <w:bookmarkEnd w:id="245"/>
      <w:bookmarkEnd w:id="246"/>
    </w:p>
    <w:p w14:paraId="2467C66F" w14:textId="7572EB09" w:rsidR="00820731" w:rsidRDefault="00820731" w:rsidP="00820731">
      <w:pPr>
        <w:pStyle w:val="LXIBody"/>
      </w:pPr>
      <w:r>
        <w:t>F</w:t>
      </w:r>
      <w:r w:rsidRPr="00C67620">
        <w:t xml:space="preserve">or each triggered function </w:t>
      </w:r>
      <w:r>
        <w:t xml:space="preserve">configurable under rule </w:t>
      </w:r>
      <w:r>
        <w:fldChar w:fldCharType="begin"/>
      </w:r>
      <w:r>
        <w:instrText>REF _Ref205625831 \r</w:instrText>
      </w:r>
      <w:r>
        <w:fldChar w:fldCharType="separate"/>
      </w:r>
      <w:r w:rsidR="001475CE">
        <w:t>3.5.1</w:t>
      </w:r>
      <w:r>
        <w:fldChar w:fldCharType="end"/>
      </w:r>
      <w:r>
        <w:t xml:space="preserve"> </w:t>
      </w:r>
      <w:r w:rsidRPr="00C67620">
        <w:t xml:space="preserve">that is implemented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3C344E5E" w14:textId="77777777" w:rsidR="00820731" w:rsidRDefault="00820731" w:rsidP="00820731">
      <w:pPr>
        <w:pStyle w:val="LXIBody"/>
        <w:rPr>
          <w:rFonts w:ascii="Arial" w:hAnsi="Arial"/>
          <w:b/>
        </w:rPr>
      </w:pPr>
    </w:p>
    <w:p w14:paraId="3DAF2EE9" w14:textId="77777777" w:rsidR="00206A69" w:rsidRDefault="00206A69">
      <w:pPr>
        <w:rPr>
          <w:rFonts w:ascii="Arial" w:hAnsi="Arial"/>
          <w:b/>
          <w:szCs w:val="20"/>
        </w:rPr>
      </w:pPr>
      <w:r>
        <w:br w:type="page"/>
      </w:r>
    </w:p>
    <w:p w14:paraId="04A7746B" w14:textId="77777777" w:rsidR="00820731" w:rsidRPr="00C67620" w:rsidRDefault="00820731" w:rsidP="00206A69">
      <w:pPr>
        <w:pStyle w:val="Heading5"/>
      </w:pPr>
      <w:r>
        <w:lastRenderedPageBreak/>
        <w:t>Recommendation – Trigger Response Times Available via Driver</w:t>
      </w:r>
    </w:p>
    <w:p w14:paraId="2729E332" w14:textId="720305C5"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1475CE">
        <w:t>3.5.1.3</w:t>
      </w:r>
      <w:r>
        <w:fldChar w:fldCharType="end"/>
      </w:r>
      <w:r w:rsidRPr="00076A80">
        <w:t xml:space="preserve"> should be available on the controller via the driver interface.</w:t>
      </w:r>
    </w:p>
    <w:p w14:paraId="0CFDC318" w14:textId="77777777" w:rsidR="00820731" w:rsidRPr="00C67620" w:rsidRDefault="00820731" w:rsidP="00820731">
      <w:pPr>
        <w:pStyle w:val="LXIBody"/>
      </w:pPr>
    </w:p>
    <w:p w14:paraId="7E321F98" w14:textId="77777777" w:rsidR="00820731" w:rsidRPr="00C67620" w:rsidRDefault="00820731" w:rsidP="00206A69">
      <w:pPr>
        <w:pStyle w:val="Heading5"/>
      </w:pPr>
      <w:bookmarkStart w:id="258" w:name="_Toc112300499"/>
      <w:bookmarkStart w:id="259" w:name="_Toc113353382"/>
      <w:bookmarkStart w:id="260" w:name="_Toc128656144"/>
      <w:r>
        <w:t>Recommendation – LXI Events Executable via Driver Call</w:t>
      </w:r>
      <w:bookmarkEnd w:id="258"/>
      <w:bookmarkEnd w:id="259"/>
      <w:bookmarkEnd w:id="260"/>
    </w:p>
    <w:p w14:paraId="63F30D0B" w14:textId="7C477337" w:rsidR="00820731" w:rsidRPr="00C67620" w:rsidRDefault="00820731" w:rsidP="00820731">
      <w:pPr>
        <w:pStyle w:val="LXIBody"/>
      </w:pPr>
      <w:r w:rsidRPr="00C67620">
        <w:t xml:space="preserve">Events under </w:t>
      </w:r>
      <w:r>
        <w:t xml:space="preserve">rule </w:t>
      </w:r>
      <w:r>
        <w:fldChar w:fldCharType="begin"/>
      </w:r>
      <w:r>
        <w:instrText>REF _Ref205625831 \r</w:instrText>
      </w:r>
      <w:r>
        <w:fldChar w:fldCharType="separate"/>
      </w:r>
      <w:r w:rsidR="001475CE">
        <w:t>3.5.1</w:t>
      </w:r>
      <w:r>
        <w:fldChar w:fldCharType="end"/>
      </w:r>
      <w:r>
        <w:t xml:space="preserve">and recommendation </w:t>
      </w:r>
      <w:r>
        <w:fldChar w:fldCharType="begin"/>
      </w:r>
      <w:r>
        <w:instrText>REF _Ref205625957 \r</w:instrText>
      </w:r>
      <w:r>
        <w:fldChar w:fldCharType="separate"/>
      </w:r>
      <w:r w:rsidR="001475CE">
        <w:t>3.5.1.1</w:t>
      </w:r>
      <w:r>
        <w:fldChar w:fldCharType="end"/>
      </w:r>
      <w:r w:rsidRPr="00C67620">
        <w:t xml:space="preserve"> should also be accessible via the driver interface on the controller.</w:t>
      </w:r>
    </w:p>
    <w:bookmarkEnd w:id="247"/>
    <w:bookmarkEnd w:id="248"/>
    <w:bookmarkEnd w:id="249"/>
    <w:bookmarkEnd w:id="250"/>
    <w:bookmarkEnd w:id="251"/>
    <w:bookmarkEnd w:id="252"/>
    <w:bookmarkEnd w:id="253"/>
    <w:bookmarkEnd w:id="254"/>
    <w:bookmarkEnd w:id="255"/>
    <w:bookmarkEnd w:id="256"/>
    <w:bookmarkEnd w:id="257"/>
    <w:p w14:paraId="7E483E87" w14:textId="77777777" w:rsidR="00820731" w:rsidRPr="00C67620" w:rsidRDefault="00820731" w:rsidP="006658FC">
      <w:pPr>
        <w:pStyle w:val="ObservationHeading"/>
      </w:pPr>
      <w:r w:rsidRPr="00C67620">
        <w:t>Observation – Likely Implementation for Trigger Functionality</w:t>
      </w:r>
    </w:p>
    <w:p w14:paraId="3493B196" w14:textId="6B331E13" w:rsidR="00820731" w:rsidRPr="00C67620" w:rsidRDefault="00820731" w:rsidP="00820731">
      <w:pPr>
        <w:pStyle w:val="LXIObservationBody"/>
      </w:pPr>
      <w:r w:rsidRPr="00C67620">
        <w:t xml:space="preserve">Triggering based on driver commands </w:t>
      </w:r>
      <w:r>
        <w:t>is</w:t>
      </w:r>
      <w:r w:rsidRPr="00C67620">
        <w:t xml:space="preserve"> usually implemented in firmware. </w:t>
      </w:r>
      <w:r w:rsidR="002B6E8A">
        <w:t>Dev</w:t>
      </w:r>
      <w:r w:rsidR="002D130E">
        <w:t>i</w:t>
      </w:r>
      <w:r w:rsidR="002B6E8A">
        <w:t>ce</w:t>
      </w:r>
      <w:r w:rsidRPr="00C67620">
        <w:t>-to-</w:t>
      </w:r>
      <w:r w:rsidR="002B6E8A">
        <w:t>dev</w:t>
      </w:r>
      <w:r w:rsidR="002D130E">
        <w:t>ice</w:t>
      </w:r>
      <w:r w:rsidRPr="00C67620">
        <w:t xml:space="preserve"> </w:t>
      </w:r>
      <w:r>
        <w:t>LXI Event Message</w:t>
      </w:r>
      <w:r w:rsidRPr="00C67620">
        <w:t xml:space="preserve">-based triggers will likely be implemented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will naturally be based in hardware.</w:t>
      </w:r>
    </w:p>
    <w:p w14:paraId="21109ABD" w14:textId="77777777" w:rsidR="00820731" w:rsidRDefault="00820731" w:rsidP="006658FC">
      <w:pPr>
        <w:pStyle w:val="ObservationHeading"/>
      </w:pPr>
    </w:p>
    <w:p w14:paraId="150D16EF" w14:textId="77777777" w:rsidR="00820731" w:rsidRPr="00C67620" w:rsidRDefault="00820731" w:rsidP="006658FC">
      <w:pPr>
        <w:pStyle w:val="ObservationHeading"/>
      </w:pPr>
      <w:r w:rsidRPr="00C67620">
        <w:t>Observation – Trigger Schemes Can Be Mixed</w:t>
      </w:r>
    </w:p>
    <w:p w14:paraId="3235933C" w14:textId="52FB4D4F" w:rsidR="00820731" w:rsidRPr="00C67620" w:rsidRDefault="00820731" w:rsidP="00820731">
      <w:pPr>
        <w:pStyle w:val="LXIObservationBody"/>
      </w:pPr>
      <w:r>
        <w:t xml:space="preserve">Rule </w:t>
      </w:r>
      <w:r>
        <w:fldChar w:fldCharType="begin"/>
      </w:r>
      <w:r>
        <w:instrText>REF _Ref205625831 \r</w:instrText>
      </w:r>
      <w:r>
        <w:fldChar w:fldCharType="separate"/>
      </w:r>
      <w:r w:rsidR="001475CE">
        <w:t>3.5.1</w:t>
      </w:r>
      <w:r>
        <w:fldChar w:fldCharType="end"/>
      </w:r>
      <w:r>
        <w:t xml:space="preserve"> and recommendation </w:t>
      </w:r>
      <w:r>
        <w:fldChar w:fldCharType="begin"/>
      </w:r>
      <w:r>
        <w:instrText>REF _Ref205625957 \r</w:instrText>
      </w:r>
      <w:r>
        <w:fldChar w:fldCharType="separate"/>
      </w:r>
      <w:r w:rsidR="001475CE">
        <w:t>3.5.1.1</w:t>
      </w:r>
      <w:r>
        <w:fldChar w:fldCharType="end"/>
      </w:r>
      <w:r w:rsidRPr="00C67620">
        <w:t xml:space="preserve"> allow system integrators to select or combine trigger schemes to meet the overall coordination requirements of the system.</w:t>
      </w:r>
    </w:p>
    <w:p w14:paraId="4C5E386B" w14:textId="77777777" w:rsidR="00820731" w:rsidRPr="00C67620" w:rsidRDefault="00820731" w:rsidP="00820731">
      <w:pPr>
        <w:pStyle w:val="LXIObservationBody"/>
      </w:pPr>
    </w:p>
    <w:p w14:paraId="55A72F9F" w14:textId="77777777" w:rsidR="00820731" w:rsidRPr="00C67620" w:rsidRDefault="00820731" w:rsidP="00820731"/>
    <w:p w14:paraId="09DABCEF" w14:textId="77777777" w:rsidR="00820731" w:rsidRPr="00C67620" w:rsidRDefault="00820731" w:rsidP="00206A69">
      <w:pPr>
        <w:pStyle w:val="Heading3"/>
      </w:pPr>
      <w:bookmarkStart w:id="261" w:name="_Toc112300500"/>
      <w:bookmarkStart w:id="262" w:name="_Toc113353384"/>
      <w:bookmarkStart w:id="263" w:name="_Ref113438696"/>
      <w:bookmarkStart w:id="264" w:name="_Toc128656146"/>
      <w:bookmarkStart w:id="265" w:name="_Ref205186842"/>
      <w:bookmarkStart w:id="266" w:name="_Ref205626653"/>
      <w:bookmarkStart w:id="267" w:name="_Toc443255299"/>
      <w:bookmarkStart w:id="268" w:name="_Toc106275956"/>
      <w:bookmarkStart w:id="269" w:name="_Ref95209533"/>
      <w:bookmarkStart w:id="270" w:name="_Ref99771741"/>
      <w:bookmarkStart w:id="271" w:name="_Toc101245372"/>
      <w:bookmarkStart w:id="272" w:name="_Toc103501611"/>
      <w:bookmarkStart w:id="273" w:name="_Toc104620813"/>
      <w:bookmarkStart w:id="274" w:name="_Toc104945904"/>
      <w:bookmarkStart w:id="275" w:name="_Toc104946744"/>
      <w:bookmarkStart w:id="276" w:name="_Toc104947164"/>
      <w:bookmarkStart w:id="277" w:name="_Toc104968455"/>
      <w:bookmarkStart w:id="278" w:name="_Toc105500826"/>
      <w:bookmarkStart w:id="279" w:name="_Toc105501308"/>
      <w:bookmarkStart w:id="280" w:name="_Toc106617313"/>
      <w:bookmarkStart w:id="281" w:name="_Toc111021177"/>
      <w:bookmarkStart w:id="282" w:name="_Toc111253086"/>
      <w:r>
        <w:t>Recommendation – Trigger Outputs Can Be Transmitted by Any Method</w:t>
      </w:r>
      <w:bookmarkEnd w:id="261"/>
      <w:bookmarkEnd w:id="262"/>
      <w:bookmarkEnd w:id="263"/>
      <w:bookmarkEnd w:id="264"/>
      <w:bookmarkEnd w:id="265"/>
      <w:bookmarkEnd w:id="266"/>
      <w:bookmarkEnd w:id="267"/>
      <w:bookmarkEnd w:id="268"/>
    </w:p>
    <w:p w14:paraId="278ECBF5" w14:textId="3DD256C8"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1475CE">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14:paraId="2C333326" w14:textId="5207CF1C" w:rsidR="00820731" w:rsidRPr="00C67620" w:rsidRDefault="00820731" w:rsidP="006658FC">
      <w:pPr>
        <w:pStyle w:val="ObservationHeading"/>
      </w:pPr>
      <w:r w:rsidRPr="00C67620">
        <w:t xml:space="preserve">Observation – Clarification of Intent of Recommendation </w:t>
      </w:r>
      <w:fldSimple w:instr="REF _Ref205626653 \r  \* MERGEFORMAT">
        <w:r w:rsidR="001475CE">
          <w:t>3.5.2</w:t>
        </w:r>
      </w:fldSimple>
    </w:p>
    <w:p w14:paraId="433DF4AC" w14:textId="1C3E06FB" w:rsidR="00820731" w:rsidRDefault="00820731" w:rsidP="00820731">
      <w:pPr>
        <w:pStyle w:val="LXIObservationBody"/>
      </w:pPr>
      <w:r w:rsidRPr="00C67620">
        <w:t>The intent of Recommendation</w:t>
      </w:r>
      <w:r>
        <w:t xml:space="preserve"> </w:t>
      </w:r>
      <w:fldSimple w:instr="REF _Ref205626653 \r  \* MERGEFORMAT">
        <w:r w:rsidR="001475CE">
          <w:t>3.5.2</w:t>
        </w:r>
      </w:fldSimple>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fldSimple w:instr="REF _Ref205626653 \r  \* MERGEFORMAT">
        <w:r w:rsidR="001475CE">
          <w:t>3.5.2</w:t>
        </w:r>
      </w:fldSimple>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fldSimple w:instr="REF _Ref205626653 \r  \* MERGEFORMAT">
        <w:r w:rsidR="001475CE">
          <w:t>3.5.2</w:t>
        </w:r>
      </w:fldSimple>
      <w:r w:rsidRPr="00C67620">
        <w:t xml:space="preserve"> to be a rule unless serious technical obstacles exist.</w:t>
      </w:r>
    </w:p>
    <w:p w14:paraId="3AE04958" w14:textId="77777777" w:rsidR="00820731" w:rsidRPr="00C67620" w:rsidRDefault="00820731" w:rsidP="00820731">
      <w:pPr>
        <w:pStyle w:val="LXIBody"/>
      </w:pPr>
    </w:p>
    <w:p w14:paraId="496A8D29" w14:textId="77777777" w:rsidR="00206A69" w:rsidRDefault="00206A69">
      <w:pPr>
        <w:rPr>
          <w:rFonts w:ascii="Arial" w:hAnsi="Arial"/>
          <w:b/>
          <w:sz w:val="22"/>
        </w:rPr>
      </w:pPr>
      <w:bookmarkStart w:id="283" w:name="_Toc112300502"/>
      <w:bookmarkStart w:id="284" w:name="_Toc113353386"/>
      <w:bookmarkStart w:id="285" w:name="_Toc128656147"/>
      <w:bookmarkStart w:id="286" w:name="_Ref96309085"/>
      <w:bookmarkStart w:id="287" w:name="_Toc101245376"/>
      <w:bookmarkStart w:id="288" w:name="_Toc103501615"/>
      <w:bookmarkStart w:id="289" w:name="_Toc104620817"/>
      <w:bookmarkStart w:id="290" w:name="_Toc104945908"/>
      <w:bookmarkStart w:id="291" w:name="_Toc104946748"/>
      <w:bookmarkStart w:id="292" w:name="_Toc104947168"/>
      <w:bookmarkStart w:id="293" w:name="_Toc104968459"/>
      <w:bookmarkStart w:id="294" w:name="_Toc105500830"/>
      <w:bookmarkStart w:id="295" w:name="_Toc105501312"/>
      <w:bookmarkStart w:id="296" w:name="_Toc106617317"/>
      <w:bookmarkStart w:id="297" w:name="_Toc111980661"/>
      <w:bookmarkStart w:id="298" w:name="_Toc111980660"/>
      <w:bookmarkStart w:id="299" w:name="_Toc113353385"/>
      <w:r>
        <w:br w:type="page"/>
      </w:r>
    </w:p>
    <w:p w14:paraId="17B62FB8" w14:textId="77777777" w:rsidR="00820731" w:rsidRPr="00C67620" w:rsidRDefault="00820731" w:rsidP="00206A69">
      <w:pPr>
        <w:pStyle w:val="Heading4"/>
      </w:pPr>
      <w:bookmarkStart w:id="300" w:name="_Ref450983769"/>
      <w:r>
        <w:lastRenderedPageBreak/>
        <w:t>RULE – Specify Trigger Output Response Times</w:t>
      </w:r>
      <w:bookmarkEnd w:id="283"/>
      <w:bookmarkEnd w:id="284"/>
      <w:bookmarkEnd w:id="285"/>
      <w:bookmarkEnd w:id="300"/>
    </w:p>
    <w:p w14:paraId="435166CF" w14:textId="656DEB10" w:rsidR="00820731" w:rsidRPr="00C67620" w:rsidRDefault="00820731" w:rsidP="00820731">
      <w:pPr>
        <w:pStyle w:val="LXIBody"/>
      </w:pPr>
      <w:r w:rsidRPr="00C67620">
        <w:t xml:space="preserve">If Recommendation </w:t>
      </w:r>
      <w:fldSimple w:instr="REF _Ref205626653 \r  \* MERGEFORMAT">
        <w:r w:rsidR="001475CE">
          <w:t>3.5.2</w:t>
        </w:r>
      </w:fldSimple>
      <w:r w:rsidRPr="00C67620">
        <w:t xml:space="preserve"> is implemented,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24E1D92F" w14:textId="670F63A5" w:rsidR="00820731" w:rsidRPr="00C67620" w:rsidRDefault="00820731" w:rsidP="00206A69">
      <w:pPr>
        <w:pStyle w:val="Heading4"/>
      </w:pPr>
      <w:bookmarkStart w:id="301" w:name="_Toc112300503"/>
      <w:bookmarkStart w:id="302" w:name="_Toc113353387"/>
      <w:bookmarkStart w:id="303" w:name="_Toc105501313"/>
      <w:bookmarkStart w:id="304" w:name="_Toc106617318"/>
      <w:bookmarkStart w:id="305" w:name="_Toc111021182"/>
      <w:bookmarkStart w:id="306" w:name="_Toc111253089"/>
      <w:bookmarkEnd w:id="286"/>
      <w:bookmarkEnd w:id="287"/>
      <w:bookmarkEnd w:id="288"/>
      <w:bookmarkEnd w:id="289"/>
      <w:bookmarkEnd w:id="290"/>
      <w:bookmarkEnd w:id="291"/>
      <w:bookmarkEnd w:id="292"/>
      <w:bookmarkEnd w:id="293"/>
      <w:bookmarkEnd w:id="294"/>
      <w:bookmarkEnd w:id="295"/>
      <w:bookmarkEnd w:id="296"/>
      <w:r>
        <w:t>Recommendation – Trigger Output Response Times Available via Driver</w:t>
      </w:r>
      <w:bookmarkEnd w:id="301"/>
      <w:bookmarkEnd w:id="302"/>
    </w:p>
    <w:p w14:paraId="0755AC94" w14:textId="5784BCE6"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1475CE">
        <w:t>3.5.2.1</w:t>
      </w:r>
      <w:r w:rsidR="00A953AB">
        <w:fldChar w:fldCharType="end"/>
      </w:r>
      <w:r w:rsidRPr="00C67620">
        <w:t xml:space="preserve"> should be available on the controller via the driver interface.</w:t>
      </w:r>
      <w:bookmarkStart w:id="307" w:name="_Toc128656148"/>
      <w:bookmarkEnd w:id="297"/>
      <w:bookmarkEnd w:id="303"/>
      <w:bookmarkEnd w:id="304"/>
      <w:bookmarkEnd w:id="305"/>
      <w:bookmarkEnd w:id="306"/>
    </w:p>
    <w:p w14:paraId="7CCA6EB2" w14:textId="77777777" w:rsidR="00820731" w:rsidRPr="00C67620" w:rsidRDefault="00820731" w:rsidP="00206A69">
      <w:pPr>
        <w:pStyle w:val="Heading4"/>
      </w:pPr>
      <w:r>
        <w:t>Recommendation – Events Available via Driver Call</w:t>
      </w:r>
      <w:bookmarkEnd w:id="298"/>
      <w:bookmarkEnd w:id="299"/>
      <w:bookmarkEnd w:id="307"/>
    </w:p>
    <w:p w14:paraId="7D05A70F" w14:textId="7EF95375" w:rsidR="00820731" w:rsidRPr="00C67620" w:rsidRDefault="00820731" w:rsidP="00820731">
      <w:pPr>
        <w:pStyle w:val="LXIBody"/>
      </w:pPr>
      <w:r w:rsidRPr="00C67620">
        <w:t xml:space="preserve">Events under Recommendation </w:t>
      </w:r>
      <w:fldSimple w:instr="REF _Ref205626653 \r  \* MERGEFORMAT">
        <w:r w:rsidR="001475CE">
          <w:t>3.5.2</w:t>
        </w:r>
      </w:fldSimple>
      <w:r w:rsidRPr="00C67620">
        <w:t xml:space="preserve"> should also be accessible via the driver interface on the controller.</w:t>
      </w:r>
    </w:p>
    <w:p w14:paraId="5CE6E927" w14:textId="77777777" w:rsidR="00820731" w:rsidRPr="00C67620" w:rsidRDefault="00820731" w:rsidP="006658FC">
      <w:pPr>
        <w:pStyle w:val="ObservationHeading"/>
      </w:pPr>
      <w:r w:rsidRPr="00C67620">
        <w:t>Observation – Possible Trigger Output Implementations</w:t>
      </w:r>
    </w:p>
    <w:p w14:paraId="218B5D01" w14:textId="2F86B858"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1475CE">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w:t>
      </w:r>
      <w:r w:rsidR="008535FE">
        <w:t>devic</w:t>
      </w:r>
      <w:r w:rsidR="000671F6">
        <w:t>es</w:t>
      </w:r>
      <w:r w:rsidRPr="00C67620">
        <w:t xml:space="preserve"> if the </w:t>
      </w:r>
      <w:r>
        <w:t>LXI Device</w:t>
      </w:r>
      <w:r w:rsidRPr="00C67620">
        <w:t xml:space="preserve"> has been programmed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14:paraId="7A7BAF0D" w14:textId="77777777" w:rsidR="00820731" w:rsidRPr="00C67620" w:rsidRDefault="00820731" w:rsidP="00820731">
      <w:pPr>
        <w:pStyle w:val="LXIBody"/>
      </w:pPr>
    </w:p>
    <w:p w14:paraId="75F76EB2" w14:textId="77777777" w:rsidR="00820731" w:rsidRPr="00C67620" w:rsidRDefault="00820731" w:rsidP="00273C02">
      <w:pPr>
        <w:pStyle w:val="Heading2"/>
        <w:numPr>
          <w:ilvl w:val="1"/>
          <w:numId w:val="32"/>
        </w:numPr>
      </w:pPr>
      <w:bookmarkStart w:id="308" w:name="_Toc111021196"/>
      <w:bookmarkStart w:id="309" w:name="_Toc111253100"/>
      <w:bookmarkStart w:id="310" w:name="_Toc112300512"/>
      <w:bookmarkStart w:id="311" w:name="_Toc113353398"/>
      <w:bookmarkStart w:id="312" w:name="_Ref113439953"/>
      <w:bookmarkStart w:id="313" w:name="_Toc128656157"/>
      <w:bookmarkStart w:id="314" w:name="_Ref205627397"/>
      <w:bookmarkStart w:id="315" w:name="_Ref205631808"/>
      <w:bookmarkStart w:id="316" w:name="_Ref205694549"/>
      <w:bookmarkStart w:id="317" w:name="_Ref205976579"/>
      <w:bookmarkStart w:id="318" w:name="_Ref206222698"/>
      <w:bookmarkStart w:id="319" w:name="_Toc443255300"/>
      <w:bookmarkStart w:id="320" w:name="_Toc106275957"/>
      <w:bookmarkStart w:id="321" w:name="_Ref99772178"/>
      <w:bookmarkStart w:id="322" w:name="_Toc101245388"/>
      <w:bookmarkStart w:id="323" w:name="_Toc103501627"/>
      <w:bookmarkStart w:id="324" w:name="_Toc104620829"/>
      <w:bookmarkStart w:id="325" w:name="_Toc104945920"/>
      <w:bookmarkStart w:id="326" w:name="_Toc104946760"/>
      <w:bookmarkStart w:id="327" w:name="_Toc104947180"/>
      <w:bookmarkStart w:id="328" w:name="_Toc104968471"/>
      <w:bookmarkStart w:id="329" w:name="_Toc105500842"/>
      <w:bookmarkStart w:id="330" w:name="_Toc105501327"/>
      <w:bookmarkStart w:id="331" w:name="_Toc106617332"/>
      <w:bookmarkStart w:id="332" w:name="Internal_Log"/>
      <w:bookmarkStart w:id="333" w:name="_Toc111980674"/>
      <w:r w:rsidRPr="00C67620">
        <w:t>RULE– Internal Log File for Events</w:t>
      </w:r>
      <w:bookmarkEnd w:id="308"/>
      <w:bookmarkEnd w:id="309"/>
      <w:bookmarkEnd w:id="310"/>
      <w:bookmarkEnd w:id="311"/>
      <w:bookmarkEnd w:id="312"/>
      <w:bookmarkEnd w:id="313"/>
      <w:bookmarkEnd w:id="314"/>
      <w:bookmarkEnd w:id="315"/>
      <w:bookmarkEnd w:id="316"/>
      <w:bookmarkEnd w:id="317"/>
      <w:bookmarkEnd w:id="318"/>
      <w:bookmarkEnd w:id="319"/>
      <w:bookmarkEnd w:id="320"/>
      <w:r w:rsidRPr="00C67620">
        <w:t xml:space="preserve"> </w:t>
      </w:r>
      <w:bookmarkEnd w:id="321"/>
      <w:bookmarkEnd w:id="322"/>
      <w:bookmarkEnd w:id="323"/>
      <w:bookmarkEnd w:id="324"/>
      <w:bookmarkEnd w:id="325"/>
      <w:bookmarkEnd w:id="326"/>
      <w:bookmarkEnd w:id="327"/>
      <w:bookmarkEnd w:id="328"/>
      <w:bookmarkEnd w:id="329"/>
      <w:bookmarkEnd w:id="330"/>
      <w:bookmarkEnd w:id="331"/>
    </w:p>
    <w:bookmarkEnd w:id="332"/>
    <w:p w14:paraId="305E8EF0" w14:textId="142FC404"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Section 6.7 of</w:t>
      </w:r>
      <w:r>
        <w:t xml:space="preserve"> the LXI Event Logs Extended Function document</w:t>
      </w:r>
      <w:r w:rsidRPr="0094492C">
        <w:t>)</w:t>
      </w:r>
      <w:r w:rsidRPr="00C67620">
        <w:t xml:space="preserve">  </w:t>
      </w:r>
    </w:p>
    <w:p w14:paraId="369E52CC" w14:textId="77777777" w:rsidR="00820731" w:rsidRDefault="00820731" w:rsidP="00820731">
      <w:pPr>
        <w:pStyle w:val="LXIBody"/>
      </w:pPr>
      <w:r w:rsidRPr="00C67620">
        <w:t>Logging shall be enabled or disabled via a driver command.  The timestamps</w:t>
      </w:r>
      <w:r>
        <w:t xml:space="preserve"> in the LXI Event Log</w:t>
      </w:r>
      <w:r w:rsidRPr="00C67620">
        <w:t xml:space="preserve"> shall be</w:t>
      </w:r>
      <w:r>
        <w:t>:</w:t>
      </w:r>
    </w:p>
    <w:p w14:paraId="72DB2C21" w14:textId="77777777" w:rsidR="00820731" w:rsidRDefault="00820731" w:rsidP="00273C02">
      <w:pPr>
        <w:pStyle w:val="LXIBody"/>
        <w:numPr>
          <w:ilvl w:val="0"/>
          <w:numId w:val="31"/>
        </w:numPr>
      </w:pPr>
      <w:r>
        <w:t>Based on the local</w:t>
      </w:r>
      <w:r w:rsidRPr="00C67620">
        <w:t xml:space="preserve"> IEEE 1588 clock </w:t>
      </w:r>
      <w:r>
        <w:t>if implemented, else</w:t>
      </w:r>
    </w:p>
    <w:p w14:paraId="5D38EDE4" w14:textId="52098143" w:rsidR="00820731" w:rsidRPr="00C67620" w:rsidRDefault="00820731" w:rsidP="00273C02">
      <w:pPr>
        <w:pStyle w:val="LXIBody"/>
        <w:numPr>
          <w:ilvl w:val="0"/>
          <w:numId w:val="31"/>
        </w:numPr>
      </w:pPr>
      <w:r>
        <w:t>S</w:t>
      </w:r>
      <w:r w:rsidRPr="00C67620">
        <w:t>hall be either 0 or base</w:t>
      </w:r>
      <w:r>
        <w:t>d</w:t>
      </w:r>
      <w:r w:rsidRPr="00C67620">
        <w:t xml:space="preserve"> on a time base consistent with the current IEEE</w:t>
      </w:r>
      <w:r w:rsidR="00E93850">
        <w:t>-</w:t>
      </w:r>
      <w:r w:rsidRPr="00C67620">
        <w:t>1588 time base of the system.</w:t>
      </w:r>
    </w:p>
    <w:bookmarkEnd w:id="333"/>
    <w:p w14:paraId="6C0B2010" w14:textId="5FFFEF16" w:rsidR="00820731" w:rsidRDefault="00820731" w:rsidP="006658FC">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1475CE">
        <w:t>3.7</w:t>
      </w:r>
      <w:r>
        <w:fldChar w:fldCharType="end"/>
      </w:r>
    </w:p>
    <w:p w14:paraId="3134E564" w14:textId="48DD5C27" w:rsidR="0040019D" w:rsidRDefault="0040019D" w:rsidP="0040019D">
      <w:pPr>
        <w:pStyle w:val="LXIObservationBody"/>
      </w:pPr>
      <w:r w:rsidRPr="00C67620">
        <w:t>The</w:t>
      </w:r>
      <w:r w:rsidR="00D43108">
        <w:t xml:space="preserve"> exist</w:t>
      </w:r>
      <w:r w:rsidR="00E22D28">
        <w:t xml:space="preserve">ence of such a log is invaluable in debugging </w:t>
      </w:r>
      <w:r w:rsidR="00416381">
        <w:t xml:space="preserve">a </w:t>
      </w:r>
      <w:r w:rsidR="00E22D28">
        <w:t>distributed LXI system</w:t>
      </w:r>
      <w:r w:rsidR="00416381">
        <w:t>.</w:t>
      </w:r>
    </w:p>
    <w:p w14:paraId="2EC0B036" w14:textId="77777777" w:rsidR="0040019D" w:rsidRPr="00C67620" w:rsidRDefault="0040019D" w:rsidP="006658FC">
      <w:pPr>
        <w:pStyle w:val="ObservationHeading"/>
      </w:pPr>
    </w:p>
    <w:p w14:paraId="03132E2D" w14:textId="77777777" w:rsidR="00820731" w:rsidRPr="00C67620" w:rsidRDefault="00820731" w:rsidP="006658FC">
      <w:pPr>
        <w:pStyle w:val="ObservationHeading"/>
      </w:pPr>
      <w:r w:rsidRPr="00C67620">
        <w:t>Observation – Size of Log File</w:t>
      </w:r>
    </w:p>
    <w:p w14:paraId="11DF2AE6" w14:textId="77777777" w:rsidR="00820731" w:rsidRDefault="00820731" w:rsidP="00820731">
      <w:pPr>
        <w:pStyle w:val="LXIObservationBody"/>
      </w:pPr>
      <w:r w:rsidRPr="00C67620">
        <w:lastRenderedPageBreak/>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14:paraId="397D7606" w14:textId="436C7CCC" w:rsidR="00820731" w:rsidRDefault="00820731" w:rsidP="00820731">
      <w:pPr>
        <w:pStyle w:val="Heading3"/>
        <w:tabs>
          <w:tab w:val="clear" w:pos="1440"/>
          <w:tab w:val="num" w:pos="1980"/>
        </w:tabs>
        <w:ind w:left="1980"/>
      </w:pPr>
      <w:bookmarkStart w:id="334" w:name="_Ref205686285"/>
      <w:bookmarkStart w:id="335" w:name="_Toc443255301"/>
      <w:bookmarkStart w:id="336" w:name="_Toc106275958"/>
      <w:r>
        <w:t xml:space="preserve">Recommendation – Events </w:t>
      </w:r>
      <w:r w:rsidR="00D27A75">
        <w:t>to</w:t>
      </w:r>
      <w:r>
        <w:t xml:space="preserve"> Be Logged</w:t>
      </w:r>
      <w:bookmarkEnd w:id="334"/>
      <w:bookmarkEnd w:id="335"/>
      <w:bookmarkEnd w:id="336"/>
    </w:p>
    <w:p w14:paraId="1D25A510" w14:textId="7A01F424" w:rsidR="00820731" w:rsidRDefault="00820731" w:rsidP="00820731">
      <w:pPr>
        <w:pStyle w:val="LXIBody"/>
      </w:pPr>
      <w:r>
        <w:t xml:space="preserve">In addition to the logging required by </w:t>
      </w:r>
      <w:r>
        <w:fldChar w:fldCharType="begin"/>
      </w:r>
      <w:r>
        <w:instrText>REF _Ref205627397 \r</w:instrText>
      </w:r>
      <w:r>
        <w:fldChar w:fldCharType="separate"/>
      </w:r>
      <w:r w:rsidR="001475CE">
        <w:t>3.7</w:t>
      </w:r>
      <w:r>
        <w:fldChar w:fldCharType="end"/>
      </w:r>
      <w:r>
        <w:t>, devices should log any events that are significant to the instrument or application domain, including driver commands, triggers of any form, or significant internal state change.</w:t>
      </w:r>
    </w:p>
    <w:p w14:paraId="483A2B55" w14:textId="77777777" w:rsidR="00820731" w:rsidRDefault="00820731" w:rsidP="00820731">
      <w:pPr>
        <w:pStyle w:val="LXIBody"/>
      </w:pPr>
      <w:r>
        <w:t>Vendors are allowed and encouraged to log additional events that are appropriate and meaningful for the application domain and device functionality.</w:t>
      </w:r>
    </w:p>
    <w:p w14:paraId="7B81ACC1" w14:textId="3A34FD8B" w:rsidR="00A122A9" w:rsidRDefault="008405AE" w:rsidP="00F71248">
      <w:pPr>
        <w:pStyle w:val="Heading1"/>
      </w:pPr>
      <w:bookmarkStart w:id="337" w:name="_Toc205697345"/>
      <w:bookmarkStart w:id="338" w:name="_Toc205972802"/>
      <w:bookmarkStart w:id="339" w:name="_Toc206213422"/>
      <w:bookmarkStart w:id="340" w:name="_Toc205697350"/>
      <w:bookmarkStart w:id="341" w:name="_Toc205972807"/>
      <w:bookmarkStart w:id="342" w:name="_Toc206213427"/>
      <w:bookmarkStart w:id="343" w:name="_Toc205697356"/>
      <w:bookmarkStart w:id="344" w:name="_Toc205972813"/>
      <w:bookmarkStart w:id="345" w:name="_Toc206213433"/>
      <w:bookmarkStart w:id="346" w:name="_Toc205697357"/>
      <w:bookmarkStart w:id="347" w:name="_Toc205972814"/>
      <w:bookmarkStart w:id="348" w:name="_Toc206213434"/>
      <w:bookmarkStart w:id="349" w:name="_Toc205697358"/>
      <w:bookmarkStart w:id="350" w:name="_Toc205972815"/>
      <w:bookmarkStart w:id="351" w:name="_Toc206213435"/>
      <w:bookmarkStart w:id="352" w:name="_Toc111978163"/>
      <w:bookmarkStart w:id="353" w:name="_Toc111983525"/>
      <w:bookmarkStart w:id="354" w:name="_Toc111978164"/>
      <w:bookmarkStart w:id="355" w:name="_Toc111980666"/>
      <w:bookmarkStart w:id="356" w:name="_Toc111982298"/>
      <w:bookmarkStart w:id="357" w:name="_Toc111983526"/>
      <w:bookmarkStart w:id="358" w:name="_Toc111978165"/>
      <w:bookmarkStart w:id="359" w:name="_Toc111980667"/>
      <w:bookmarkStart w:id="360" w:name="_Toc111982299"/>
      <w:bookmarkStart w:id="361" w:name="_Toc111983527"/>
      <w:bookmarkStart w:id="362" w:name="_Toc111978166"/>
      <w:bookmarkStart w:id="363" w:name="_Toc111980668"/>
      <w:bookmarkStart w:id="364" w:name="_Toc111982300"/>
      <w:bookmarkStart w:id="365" w:name="_Toc111983528"/>
      <w:bookmarkStart w:id="366" w:name="_Toc111260266"/>
      <w:bookmarkStart w:id="367" w:name="_Toc205697372"/>
      <w:bookmarkStart w:id="368" w:name="_Toc205972829"/>
      <w:bookmarkStart w:id="369" w:name="_Toc206213449"/>
      <w:bookmarkStart w:id="370" w:name="_Toc205697378"/>
      <w:bookmarkStart w:id="371" w:name="_Toc205972835"/>
      <w:bookmarkStart w:id="372" w:name="_Toc206213455"/>
      <w:bookmarkStart w:id="373" w:name="_Toc175120788"/>
      <w:bookmarkStart w:id="374" w:name="_Toc176296804"/>
      <w:bookmarkStart w:id="375" w:name="_Toc176343250"/>
      <w:bookmarkStart w:id="376" w:name="_Toc176577237"/>
      <w:bookmarkStart w:id="377" w:name="_Toc178588380"/>
      <w:bookmarkStart w:id="378" w:name="_Toc178605361"/>
      <w:bookmarkStart w:id="379" w:name="_Toc111980676"/>
      <w:bookmarkStart w:id="380" w:name="_Toc113353400"/>
      <w:bookmarkStart w:id="381" w:name="_Toc113776898"/>
      <w:bookmarkStart w:id="382" w:name="_Toc128656159"/>
      <w:bookmarkStart w:id="383" w:name="_Ref206215874"/>
      <w:bookmarkStart w:id="384" w:name="_Ref208644845"/>
      <w:bookmarkStart w:id="385" w:name="_Toc106275959"/>
      <w:bookmarkStart w:id="386" w:name="_Ref99849436"/>
      <w:bookmarkStart w:id="387" w:name="_Toc101245398"/>
      <w:bookmarkStart w:id="388" w:name="_Toc103501636"/>
      <w:bookmarkStart w:id="389" w:name="_Toc104620838"/>
      <w:bookmarkStart w:id="390" w:name="_Toc104945929"/>
      <w:bookmarkStart w:id="391" w:name="_Toc104946769"/>
      <w:bookmarkStart w:id="392" w:name="_Toc104947189"/>
      <w:bookmarkStart w:id="393" w:name="_Toc104968480"/>
      <w:bookmarkStart w:id="394" w:name="_Toc105500851"/>
      <w:bookmarkStart w:id="395" w:name="_Toc105501336"/>
      <w:bookmarkStart w:id="396" w:name="_Toc106617339"/>
      <w:bookmarkStart w:id="397" w:name="_Toc111021203"/>
      <w:bookmarkStart w:id="398" w:name="_Toc111253102"/>
      <w:bookmarkEnd w:id="185"/>
      <w:bookmarkEnd w:id="186"/>
      <w:bookmarkEnd w:id="187"/>
      <w:bookmarkEnd w:id="188"/>
      <w:bookmarkEnd w:id="189"/>
      <w:bookmarkEnd w:id="190"/>
      <w:bookmarkEnd w:id="191"/>
      <w:bookmarkEnd w:id="192"/>
      <w:bookmarkEnd w:id="193"/>
      <w:bookmarkEnd w:id="194"/>
      <w:bookmarkEnd w:id="195"/>
      <w:bookmarkEnd w:id="196"/>
      <w:bookmarkEnd w:id="197"/>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lastRenderedPageBreak/>
        <w:t>Device</w:t>
      </w:r>
      <w:r w:rsidR="00A122A9" w:rsidRPr="0075323E">
        <w:t>-to-</w:t>
      </w:r>
      <w:r>
        <w:t>Device</w:t>
      </w:r>
      <w:r w:rsidR="00A122A9" w:rsidRPr="0075323E">
        <w:t xml:space="preserve"> Data Communication</w:t>
      </w:r>
      <w:r w:rsidR="00E5487F" w:rsidRPr="0075323E">
        <w:t xml:space="preserve"> of LXI Event Message</w:t>
      </w:r>
      <w:r w:rsidR="00A122A9" w:rsidRPr="0075323E">
        <w:t>s</w:t>
      </w:r>
      <w:bookmarkEnd w:id="379"/>
      <w:bookmarkEnd w:id="380"/>
      <w:bookmarkEnd w:id="381"/>
      <w:bookmarkEnd w:id="382"/>
      <w:bookmarkEnd w:id="383"/>
      <w:bookmarkEnd w:id="384"/>
      <w:bookmarkEnd w:id="385"/>
    </w:p>
    <w:p w14:paraId="38CD689E" w14:textId="77777777" w:rsidR="006970F9" w:rsidRDefault="006970F9" w:rsidP="006970F9">
      <w:pPr>
        <w:pStyle w:val="Body1"/>
      </w:pPr>
    </w:p>
    <w:p w14:paraId="37AAC8E8" w14:textId="71A03E8A" w:rsidR="006970F9" w:rsidRPr="00E45C95" w:rsidRDefault="00A03EDB" w:rsidP="006970F9">
      <w:pPr>
        <w:pStyle w:val="LXIBody"/>
        <w:rPr>
          <w:sz w:val="28"/>
          <w:szCs w:val="28"/>
        </w:rPr>
      </w:pPr>
      <w:r>
        <w:t>D</w:t>
      </w:r>
      <w:r w:rsidR="008405AE">
        <w:t>evice</w:t>
      </w:r>
      <w:r w:rsidR="006970F9" w:rsidRPr="00C67620">
        <w:t>-to-</w:t>
      </w:r>
      <w:r w:rsidR="008405AE">
        <w:t>device</w:t>
      </w:r>
      <w:r w:rsidR="006970F9" w:rsidRPr="00C67620">
        <w:t xml:space="preserve"> messages are </w:t>
      </w:r>
      <w:r w:rsidR="006970F9">
        <w:t>LXI Event Message</w:t>
      </w:r>
      <w:r w:rsidR="006970F9" w:rsidRPr="00C67620">
        <w:t xml:space="preserve">s that are either multicast on the LAN via UDP or transmitted through a point-to-point TCP connection.   Each message is </w:t>
      </w:r>
      <w:r w:rsidR="006970F9">
        <w:t>timestamp</w:t>
      </w:r>
      <w:r w:rsidR="006970F9" w:rsidRPr="00C67620">
        <w:t xml:space="preserve">ed and signals the occurrence of some </w:t>
      </w:r>
      <w:r w:rsidR="006970F9">
        <w:t>LXI Event</w:t>
      </w:r>
      <w:r w:rsidR="006970F9" w:rsidRPr="00C67620">
        <w:t xml:space="preserve"> in the system.  </w:t>
      </w:r>
      <w:r w:rsidR="006970F9">
        <w:t>LXI Device</w:t>
      </w:r>
      <w:r w:rsidR="006970F9" w:rsidRPr="00C67620">
        <w:t>s in the system can be programmed to broadcast messages (or not) as needed.</w:t>
      </w:r>
    </w:p>
    <w:p w14:paraId="2DEA37E3" w14:textId="77777777" w:rsidR="006970F9" w:rsidRPr="006970F9" w:rsidRDefault="006970F9" w:rsidP="006970F9">
      <w:pPr>
        <w:pStyle w:val="LXIBody"/>
      </w:pPr>
    </w:p>
    <w:p w14:paraId="0D6EBD82" w14:textId="1093411D" w:rsidR="00283C6F" w:rsidRPr="00F8416B" w:rsidRDefault="00206A69" w:rsidP="001567BD">
      <w:pPr>
        <w:pStyle w:val="Body1"/>
      </w:pPr>
      <w:r>
        <w:t xml:space="preserve">The </w:t>
      </w:r>
      <w:r w:rsidR="006970F9">
        <w:t xml:space="preserve">rules and </w:t>
      </w:r>
      <w:r>
        <w:t xml:space="preserve">content </w:t>
      </w:r>
      <w:r w:rsidR="005F0FC4">
        <w:t xml:space="preserve">related to </w:t>
      </w:r>
      <w:r w:rsidR="006D7C6F">
        <w:t xml:space="preserve">LXI Event Messages is in </w:t>
      </w:r>
      <w:r w:rsidR="008F1B0B">
        <w:t xml:space="preserve">the </w:t>
      </w:r>
      <w:r w:rsidRPr="00206A69">
        <w:rPr>
          <w:b/>
          <w:i/>
        </w:rPr>
        <w:t>LXI Event Messaging Extended Function</w:t>
      </w:r>
      <w:r>
        <w:t xml:space="preserve"> document.</w:t>
      </w:r>
    </w:p>
    <w:p w14:paraId="6C68E6FC" w14:textId="77777777" w:rsidR="00A122A9" w:rsidRDefault="006D4AC1" w:rsidP="00F71248">
      <w:pPr>
        <w:pStyle w:val="Heading1"/>
      </w:pPr>
      <w:bookmarkStart w:id="399" w:name="_Toc439587844"/>
      <w:bookmarkStart w:id="400" w:name="_Toc439587847"/>
      <w:bookmarkStart w:id="401" w:name="_Toc439587849"/>
      <w:bookmarkStart w:id="402" w:name="_Toc439587851"/>
      <w:bookmarkStart w:id="403" w:name="_Toc439587853"/>
      <w:bookmarkStart w:id="404" w:name="_Toc439587855"/>
      <w:bookmarkStart w:id="405" w:name="_Toc439587868"/>
      <w:bookmarkStart w:id="406" w:name="_Toc439587872"/>
      <w:bookmarkStart w:id="407" w:name="_Toc439587874"/>
      <w:bookmarkStart w:id="408" w:name="_Toc439587875"/>
      <w:bookmarkStart w:id="409" w:name="_Toc439587876"/>
      <w:bookmarkStart w:id="410" w:name="_Toc439587878"/>
      <w:bookmarkStart w:id="411" w:name="_Toc439587880"/>
      <w:bookmarkStart w:id="412" w:name="_Toc439587881"/>
      <w:bookmarkStart w:id="413" w:name="_Toc439587882"/>
      <w:bookmarkStart w:id="414" w:name="_Toc439587889"/>
      <w:bookmarkStart w:id="415" w:name="_Toc439587892"/>
      <w:bookmarkStart w:id="416" w:name="_Toc439587893"/>
      <w:bookmarkStart w:id="417" w:name="_Toc439587894"/>
      <w:bookmarkStart w:id="418" w:name="_Toc439587895"/>
      <w:bookmarkStart w:id="419" w:name="_Toc439587897"/>
      <w:bookmarkStart w:id="420" w:name="_Toc439587898"/>
      <w:bookmarkStart w:id="421" w:name="_Toc439587904"/>
      <w:bookmarkStart w:id="422" w:name="_Toc439587905"/>
      <w:bookmarkStart w:id="423" w:name="_Toc439587906"/>
      <w:bookmarkStart w:id="424" w:name="_Toc439587907"/>
      <w:bookmarkStart w:id="425" w:name="_Toc439587908"/>
      <w:bookmarkStart w:id="426" w:name="_Toc439587909"/>
      <w:bookmarkStart w:id="427" w:name="_Toc439587910"/>
      <w:bookmarkStart w:id="428" w:name="_Toc439587913"/>
      <w:bookmarkStart w:id="429" w:name="_Toc439587917"/>
      <w:bookmarkStart w:id="430" w:name="_Toc439587919"/>
      <w:bookmarkStart w:id="431" w:name="_Toc439587920"/>
      <w:bookmarkStart w:id="432" w:name="_Toc439587921"/>
      <w:bookmarkStart w:id="433" w:name="_Toc439588007"/>
      <w:bookmarkStart w:id="434" w:name="_Toc439588011"/>
      <w:bookmarkStart w:id="435" w:name="_Toc439588014"/>
      <w:bookmarkStart w:id="436" w:name="_Toc439588019"/>
      <w:bookmarkStart w:id="437" w:name="_Toc439588023"/>
      <w:bookmarkStart w:id="438" w:name="_Toc439588025"/>
      <w:bookmarkStart w:id="439" w:name="_Toc439588026"/>
      <w:bookmarkStart w:id="440" w:name="_Toc439588027"/>
      <w:bookmarkStart w:id="441" w:name="_Toc439588028"/>
      <w:bookmarkStart w:id="442" w:name="_Toc439588030"/>
      <w:bookmarkStart w:id="443" w:name="_Toc439588031"/>
      <w:bookmarkStart w:id="444" w:name="_Toc439588037"/>
      <w:bookmarkStart w:id="445" w:name="_Toc439588047"/>
      <w:bookmarkStart w:id="446" w:name="_Toc439588073"/>
      <w:bookmarkStart w:id="447" w:name="_Toc439588074"/>
      <w:bookmarkStart w:id="448" w:name="_Toc439588075"/>
      <w:bookmarkStart w:id="449" w:name="_Toc112300527"/>
      <w:bookmarkStart w:id="450" w:name="_Toc112661497"/>
      <w:bookmarkStart w:id="451" w:name="_Toc128656170"/>
      <w:bookmarkStart w:id="452" w:name="_Ref205188215"/>
      <w:bookmarkStart w:id="453" w:name="_Ref205358737"/>
      <w:bookmarkStart w:id="454" w:name="_Ref205624102"/>
      <w:bookmarkStart w:id="455" w:name="_Ref206216095"/>
      <w:bookmarkStart w:id="456" w:name="_Ref206216654"/>
      <w:bookmarkStart w:id="457" w:name="_Ref207184454"/>
      <w:bookmarkStart w:id="458" w:name="_Toc106275960"/>
      <w:bookmarkStart w:id="459" w:name="_Toc111980687"/>
      <w:bookmarkStart w:id="460" w:name="_Toc101245411"/>
      <w:bookmarkStart w:id="461" w:name="_Toc103501649"/>
      <w:bookmarkStart w:id="462" w:name="_Toc104620851"/>
      <w:bookmarkStart w:id="463" w:name="_Toc104945942"/>
      <w:bookmarkStart w:id="464" w:name="_Toc104946782"/>
      <w:bookmarkStart w:id="465" w:name="_Toc104947202"/>
      <w:bookmarkStart w:id="466" w:name="_Toc104968493"/>
      <w:bookmarkStart w:id="467" w:name="_Toc105500864"/>
      <w:bookmarkStart w:id="468" w:name="_Toc105501353"/>
      <w:bookmarkStart w:id="469" w:name="_Toc106617356"/>
      <w:bookmarkStart w:id="470" w:name="_Toc111021220"/>
      <w:bookmarkStart w:id="471" w:name="_Toc111253115"/>
      <w:bookmarkStart w:id="472" w:name="_Toc11198073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rsidRPr="0075323E">
        <w:lastRenderedPageBreak/>
        <w:t>L</w:t>
      </w:r>
      <w:bookmarkEnd w:id="449"/>
      <w:bookmarkEnd w:id="450"/>
      <w:bookmarkEnd w:id="451"/>
      <w:bookmarkEnd w:id="452"/>
      <w:bookmarkEnd w:id="453"/>
      <w:bookmarkEnd w:id="454"/>
      <w:bookmarkEnd w:id="455"/>
      <w:bookmarkEnd w:id="456"/>
      <w:bookmarkEnd w:id="457"/>
      <w:r w:rsidR="00617021" w:rsidRPr="0075323E">
        <w:t>XI Device Wired Trigger Bus</w:t>
      </w:r>
      <w:bookmarkEnd w:id="458"/>
    </w:p>
    <w:p w14:paraId="36EFBB39" w14:textId="77777777"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25EE47B6" w14:textId="77777777" w:rsidR="006970F9" w:rsidRDefault="006970F9" w:rsidP="006970F9"/>
    <w:p w14:paraId="4141C7F7" w14:textId="77777777" w:rsidR="006970F9" w:rsidRPr="00C67620" w:rsidRDefault="006970F9" w:rsidP="006970F9">
      <w:pPr>
        <w:pStyle w:val="LXIBody"/>
        <w:jc w:val="center"/>
      </w:pPr>
      <w:r>
        <w:rPr>
          <w:noProof/>
        </w:rPr>
        <w:drawing>
          <wp:inline distT="0" distB="0" distL="0" distR="0" wp14:anchorId="1AA2918B" wp14:editId="69B64F1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13A12713" w14:textId="77777777" w:rsidR="006970F9" w:rsidRDefault="006970F9" w:rsidP="006970F9">
      <w:pPr>
        <w:pStyle w:val="StyleCaptionLXICentered"/>
      </w:pPr>
    </w:p>
    <w:p w14:paraId="2864BD4D" w14:textId="77777777" w:rsidR="006970F9" w:rsidRPr="009B72A2" w:rsidRDefault="006970F9" w:rsidP="006970F9">
      <w:pPr>
        <w:pStyle w:val="StyleCaptionLXICentered"/>
      </w:pPr>
      <w:r w:rsidRPr="009B72A2">
        <w:t xml:space="preserve">Figure 5.1 </w:t>
      </w:r>
      <w:r>
        <w:t>Configuration of LXI Devices using the LXI Wired Trigger Bus</w:t>
      </w:r>
    </w:p>
    <w:p w14:paraId="3BBEEBB2" w14:textId="77777777"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2664D266" w14:textId="77777777" w:rsidR="006970F9" w:rsidRDefault="006970F9" w:rsidP="006970F9">
      <w:pPr>
        <w:pStyle w:val="LXIBody"/>
      </w:pPr>
      <w:r w:rsidRPr="00ED0426">
        <w:t>Trigger events</w:t>
      </w:r>
      <w:r>
        <w:t xml:space="preserve"> </w:t>
      </w:r>
      <w:r w:rsidRPr="00ED0426">
        <w:t xml:space="preserve">made through the </w:t>
      </w:r>
      <w:r>
        <w:t xml:space="preserve">LXI Wired Trigger Bus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04E85884" w14:textId="1553AC3E" w:rsidR="00283C6F" w:rsidRPr="00F8416B" w:rsidRDefault="00206A69" w:rsidP="006970F9">
      <w:pPr>
        <w:pStyle w:val="LXIBody"/>
      </w:pPr>
      <w:r>
        <w:t>The</w:t>
      </w:r>
      <w:r w:rsidR="006970F9">
        <w:t xml:space="preserve"> rules and</w:t>
      </w:r>
      <w:r>
        <w:t xml:space="preserve"> content </w:t>
      </w:r>
      <w:r w:rsidR="00FE0318">
        <w:t xml:space="preserve">related to the LXI Device Wired Trigger Bus is in </w:t>
      </w:r>
      <w:r>
        <w:t xml:space="preserve">the </w:t>
      </w:r>
      <w:r w:rsidRPr="006970F9">
        <w:rPr>
          <w:b/>
          <w:i/>
        </w:rPr>
        <w:t>LXI Wired Trigger Bus Extended Function</w:t>
      </w:r>
      <w:r>
        <w:t xml:space="preserve"> document</w:t>
      </w:r>
      <w:r w:rsidR="00283C6F">
        <w:t>.</w:t>
      </w:r>
    </w:p>
    <w:p w14:paraId="6098820A" w14:textId="77777777" w:rsidR="00A122A9" w:rsidRPr="0075323E" w:rsidRDefault="00A122A9" w:rsidP="00F71248">
      <w:pPr>
        <w:pStyle w:val="Heading1"/>
      </w:pPr>
      <w:bookmarkStart w:id="473" w:name="_Toc439588077"/>
      <w:bookmarkStart w:id="474" w:name="_Toc439588079"/>
      <w:bookmarkStart w:id="475" w:name="_Toc439588080"/>
      <w:bookmarkStart w:id="476" w:name="_Toc439588081"/>
      <w:bookmarkStart w:id="477" w:name="_Toc439588082"/>
      <w:bookmarkStart w:id="478" w:name="_Toc439588083"/>
      <w:bookmarkStart w:id="479" w:name="_Toc439588084"/>
      <w:bookmarkStart w:id="480" w:name="_Toc439588085"/>
      <w:bookmarkStart w:id="481" w:name="_Toc439588088"/>
      <w:bookmarkStart w:id="482" w:name="_Toc439588091"/>
      <w:bookmarkStart w:id="483" w:name="_Toc439588092"/>
      <w:bookmarkStart w:id="484" w:name="_Toc439588095"/>
      <w:bookmarkStart w:id="485" w:name="_Toc439588096"/>
      <w:bookmarkStart w:id="486" w:name="_Toc439588097"/>
      <w:bookmarkStart w:id="487" w:name="_Toc439588098"/>
      <w:bookmarkStart w:id="488" w:name="_Toc439588099"/>
      <w:bookmarkStart w:id="489" w:name="_Toc439588100"/>
      <w:bookmarkStart w:id="490" w:name="_Toc439588101"/>
      <w:bookmarkStart w:id="491" w:name="_Toc205697398"/>
      <w:bookmarkStart w:id="492" w:name="_Toc205972855"/>
      <w:bookmarkStart w:id="493" w:name="_Toc206213475"/>
      <w:bookmarkStart w:id="494" w:name="_Toc439588102"/>
      <w:bookmarkStart w:id="495" w:name="_Toc439588107"/>
      <w:bookmarkStart w:id="496" w:name="_Toc174790720"/>
      <w:bookmarkStart w:id="497" w:name="_Toc175110751"/>
      <w:bookmarkStart w:id="498" w:name="_Toc175120814"/>
      <w:bookmarkStart w:id="499" w:name="_Toc176296831"/>
      <w:bookmarkStart w:id="500" w:name="_Toc176343277"/>
      <w:bookmarkStart w:id="501" w:name="_Toc176577264"/>
      <w:bookmarkStart w:id="502" w:name="_Toc178588407"/>
      <w:bookmarkStart w:id="503" w:name="_Toc178605388"/>
      <w:bookmarkStart w:id="504" w:name="_Toc439588116"/>
      <w:bookmarkStart w:id="505" w:name="_Toc439588117"/>
      <w:bookmarkStart w:id="506" w:name="_Toc439588118"/>
      <w:bookmarkStart w:id="507" w:name="_Toc439588120"/>
      <w:bookmarkStart w:id="508" w:name="_Toc439588121"/>
      <w:bookmarkStart w:id="509" w:name="_Toc439588123"/>
      <w:bookmarkStart w:id="510" w:name="_Toc439588125"/>
      <w:bookmarkStart w:id="511" w:name="_Toc439588126"/>
      <w:bookmarkStart w:id="512" w:name="_Toc439588127"/>
      <w:bookmarkStart w:id="513" w:name="_Toc439588129"/>
      <w:bookmarkStart w:id="514" w:name="_Toc439588131"/>
      <w:bookmarkStart w:id="515" w:name="_Toc439588132"/>
      <w:bookmarkStart w:id="516" w:name="_Toc439588134"/>
      <w:bookmarkStart w:id="517" w:name="_Toc439588138"/>
      <w:bookmarkStart w:id="518" w:name="_Toc439588140"/>
      <w:bookmarkStart w:id="519" w:name="_Toc439588142"/>
      <w:bookmarkStart w:id="520" w:name="_Toc439588146"/>
      <w:bookmarkStart w:id="521" w:name="_Toc439588147"/>
      <w:bookmarkStart w:id="522" w:name="_Toc439588149"/>
      <w:bookmarkStart w:id="523" w:name="_Toc439588152"/>
      <w:bookmarkStart w:id="524" w:name="_Toc439588157"/>
      <w:bookmarkStart w:id="525" w:name="_Toc439588158"/>
      <w:bookmarkStart w:id="526" w:name="_Toc439588160"/>
      <w:bookmarkStart w:id="527" w:name="_Toc439588161"/>
      <w:bookmarkStart w:id="528" w:name="_Toc439588162"/>
      <w:bookmarkStart w:id="529" w:name="_Toc439588163"/>
      <w:bookmarkStart w:id="530" w:name="_Toc439588164"/>
      <w:bookmarkStart w:id="531" w:name="_Toc439588167"/>
      <w:bookmarkStart w:id="532" w:name="_Toc439588170"/>
      <w:bookmarkStart w:id="533" w:name="_Toc439588172"/>
      <w:bookmarkStart w:id="534" w:name="_Toc439588173"/>
      <w:bookmarkStart w:id="535" w:name="_Toc439588178"/>
      <w:bookmarkStart w:id="536" w:name="_Toc439588179"/>
      <w:bookmarkStart w:id="537" w:name="_Toc439588180"/>
      <w:bookmarkStart w:id="538" w:name="_Toc439588181"/>
      <w:bookmarkStart w:id="539" w:name="_Toc439588182"/>
      <w:bookmarkStart w:id="540" w:name="_Toc439588184"/>
      <w:bookmarkStart w:id="541" w:name="_Toc439588185"/>
      <w:bookmarkStart w:id="542" w:name="_Toc439588186"/>
      <w:bookmarkStart w:id="543" w:name="_Toc439588192"/>
      <w:bookmarkStart w:id="544" w:name="_Toc439588196"/>
      <w:bookmarkStart w:id="545" w:name="_Toc439588200"/>
      <w:bookmarkStart w:id="546" w:name="_Toc439588202"/>
      <w:bookmarkStart w:id="547" w:name="_Toc439588204"/>
      <w:bookmarkStart w:id="548" w:name="_Toc439588206"/>
      <w:bookmarkStart w:id="549" w:name="_Toc439588207"/>
      <w:bookmarkStart w:id="550" w:name="_Toc439588208"/>
      <w:bookmarkStart w:id="551" w:name="_Toc439588209"/>
      <w:bookmarkStart w:id="552" w:name="_Toc439588210"/>
      <w:bookmarkStart w:id="553" w:name="_Toc439588292"/>
      <w:bookmarkStart w:id="554" w:name="_Toc439588293"/>
      <w:bookmarkStart w:id="555" w:name="_Toc439588294"/>
      <w:bookmarkStart w:id="556" w:name="_Toc112300567"/>
      <w:bookmarkStart w:id="557" w:name="_Toc113353455"/>
      <w:bookmarkStart w:id="558" w:name="_Toc113776908"/>
      <w:bookmarkStart w:id="559" w:name="_Toc128656214"/>
      <w:bookmarkStart w:id="560" w:name="_Ref205267180"/>
      <w:bookmarkStart w:id="561" w:name="_Ref205267229"/>
      <w:bookmarkStart w:id="562" w:name="_Ref205617451"/>
      <w:bookmarkStart w:id="563" w:name="_Ref205621749"/>
      <w:bookmarkStart w:id="564" w:name="_Toc106275961"/>
      <w:bookmarkStart w:id="565" w:name="_Toc111980736"/>
      <w:bookmarkStart w:id="566" w:name="_Toc101245464"/>
      <w:bookmarkStart w:id="567" w:name="_Ref102975158"/>
      <w:bookmarkStart w:id="568" w:name="_Toc103501700"/>
      <w:bookmarkStart w:id="569" w:name="_Toc104620902"/>
      <w:bookmarkStart w:id="570" w:name="_Toc104945993"/>
      <w:bookmarkStart w:id="571" w:name="_Toc104946833"/>
      <w:bookmarkStart w:id="572" w:name="_Toc104947253"/>
      <w:bookmarkStart w:id="573" w:name="_Toc104968544"/>
      <w:bookmarkStart w:id="574" w:name="_Toc105500915"/>
      <w:bookmarkStart w:id="575" w:name="_Toc105501404"/>
      <w:bookmarkStart w:id="576" w:name="_Toc106617415"/>
      <w:bookmarkStart w:id="577" w:name="_Toc111021271"/>
      <w:bookmarkStart w:id="578" w:name="_Toc111253167"/>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rsidRPr="0075323E">
        <w:lastRenderedPageBreak/>
        <w:t>LXI Programmatic Interface (Drivers)</w:t>
      </w:r>
      <w:bookmarkEnd w:id="556"/>
      <w:bookmarkEnd w:id="557"/>
      <w:bookmarkEnd w:id="558"/>
      <w:bookmarkEnd w:id="559"/>
      <w:bookmarkEnd w:id="560"/>
      <w:bookmarkEnd w:id="561"/>
      <w:bookmarkEnd w:id="562"/>
      <w:bookmarkEnd w:id="563"/>
      <w:bookmarkEnd w:id="564"/>
    </w:p>
    <w:p w14:paraId="55C19B6A" w14:textId="77777777"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579" w:name="_Toc106617416"/>
      <w:bookmarkStart w:id="580" w:name="_Toc111253168"/>
      <w:bookmarkStart w:id="581" w:name="_Toc113432809"/>
      <w:bookmarkStart w:id="582" w:name="_Toc113776909"/>
      <w:r w:rsidR="00484146">
        <w:t xml:space="preserve"> C</w:t>
      </w:r>
      <w:r w:rsidRPr="00C67620">
        <w:t>ustomers need a single standard driver to ensure interoperability</w:t>
      </w:r>
      <w:bookmarkEnd w:id="579"/>
      <w:r w:rsidRPr="00C67620">
        <w:t>.</w:t>
      </w:r>
      <w:bookmarkEnd w:id="580"/>
      <w:bookmarkEnd w:id="581"/>
      <w:bookmarkEnd w:id="582"/>
    </w:p>
    <w:p w14:paraId="7F740CEB" w14:textId="77777777" w:rsidR="00484146" w:rsidRDefault="00484146" w:rsidP="00A122A9">
      <w:pPr>
        <w:pStyle w:val="LXIBody"/>
      </w:pPr>
      <w:r>
        <w:t>Where noted, rules involving 6.1, 6.3, 6.4, and 6.5 refer to one or more of the following LXI Extended Functions:</w:t>
      </w:r>
    </w:p>
    <w:p w14:paraId="2220844A" w14:textId="77777777" w:rsidR="00484146" w:rsidRDefault="00484146" w:rsidP="00A122A9">
      <w:pPr>
        <w:pStyle w:val="LXIBody"/>
      </w:pPr>
    </w:p>
    <w:p w14:paraId="547FDA88" w14:textId="77777777" w:rsidR="00484146" w:rsidRDefault="00484146" w:rsidP="00F874AC">
      <w:pPr>
        <w:pStyle w:val="ListBullet0"/>
      </w:pPr>
      <w:r>
        <w:t xml:space="preserve">LXI Event Messaging </w:t>
      </w:r>
    </w:p>
    <w:p w14:paraId="47EF7078" w14:textId="77777777" w:rsidR="00484146" w:rsidRDefault="00484146">
      <w:pPr>
        <w:pStyle w:val="ListBullet0"/>
      </w:pPr>
      <w:r>
        <w:t>LXI Wired Trigger Bus</w:t>
      </w:r>
    </w:p>
    <w:p w14:paraId="47BA75FF" w14:textId="77777777" w:rsidR="00484146" w:rsidRDefault="00484146">
      <w:pPr>
        <w:pStyle w:val="ListBullet0"/>
      </w:pPr>
      <w:r>
        <w:t>LXI Clock Synchronization</w:t>
      </w:r>
    </w:p>
    <w:p w14:paraId="574D9FA3" w14:textId="77777777" w:rsidR="00484146" w:rsidRPr="00C67620" w:rsidRDefault="00484146">
      <w:pPr>
        <w:pStyle w:val="ListBullet0"/>
      </w:pPr>
      <w:r>
        <w:t>LXI Event Logging</w:t>
      </w:r>
    </w:p>
    <w:p w14:paraId="57F20E8C" w14:textId="77777777" w:rsidR="00A122A9" w:rsidRPr="00C67620" w:rsidRDefault="00A122A9" w:rsidP="00A122A9">
      <w:pPr>
        <w:pStyle w:val="Heading2"/>
      </w:pPr>
      <w:bookmarkStart w:id="583" w:name="_Toc101245465"/>
      <w:bookmarkStart w:id="584" w:name="_Toc103501701"/>
      <w:bookmarkStart w:id="585" w:name="_Toc104620903"/>
      <w:bookmarkStart w:id="586" w:name="_Toc104945994"/>
      <w:bookmarkStart w:id="587" w:name="_Toc104946834"/>
      <w:bookmarkStart w:id="588" w:name="_Toc104947254"/>
      <w:bookmarkStart w:id="589" w:name="_Toc104968545"/>
      <w:bookmarkStart w:id="590" w:name="_Toc105500916"/>
      <w:bookmarkStart w:id="591" w:name="_Toc105501405"/>
      <w:bookmarkStart w:id="592" w:name="_Toc106617417"/>
      <w:bookmarkStart w:id="593" w:name="_Toc111021272"/>
      <w:bookmarkStart w:id="594" w:name="_Toc111253169"/>
      <w:bookmarkStart w:id="595" w:name="_Toc112300568"/>
      <w:bookmarkStart w:id="596" w:name="_Toc113353456"/>
      <w:bookmarkStart w:id="597" w:name="_Ref113868309"/>
      <w:bookmarkStart w:id="598" w:name="_Toc128656215"/>
      <w:bookmarkStart w:id="599" w:name="_Ref205177617"/>
      <w:bookmarkStart w:id="600" w:name="_Ref205188259"/>
      <w:bookmarkStart w:id="601" w:name="_Toc106275962"/>
      <w:r w:rsidRPr="00C67620">
        <w:t>RULE – IVI Driver Requirement</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7C2504FF" w14:textId="77777777" w:rsidR="00A122A9" w:rsidRDefault="00A122A9" w:rsidP="00A122A9">
      <w:pPr>
        <w:pStyle w:val="LXIBody"/>
      </w:pPr>
      <w:r w:rsidRPr="00C67620">
        <w:t xml:space="preserve">All </w:t>
      </w:r>
      <w:r w:rsidR="003F722C">
        <w:t>LXI Device</w:t>
      </w:r>
      <w:r w:rsidRPr="00C67620">
        <w:t>s shall provide an IVI Specific Driver.  The details of this requirement are called out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14:paraId="333D994F" w14:textId="77777777" w:rsidR="00206A69" w:rsidRPr="00C67620" w:rsidRDefault="00206A69" w:rsidP="00206A69">
      <w:pPr>
        <w:pStyle w:val="Heading3"/>
      </w:pPr>
      <w:bookmarkStart w:id="602" w:name="_Toc113353457"/>
      <w:bookmarkStart w:id="603" w:name="_Toc128656216"/>
      <w:bookmarkStart w:id="604" w:name="_Ref205191117"/>
      <w:bookmarkStart w:id="605" w:name="_Ref208714447"/>
      <w:bookmarkStart w:id="606" w:name="_Toc443255304"/>
      <w:bookmarkStart w:id="607" w:name="_Toc106275963"/>
      <w:bookmarkStart w:id="608" w:name="_Toc111980739"/>
      <w:bookmarkStart w:id="609" w:name="_Toc101245469"/>
      <w:bookmarkStart w:id="610" w:name="_Toc103501705"/>
      <w:bookmarkStart w:id="611" w:name="_Toc104620907"/>
      <w:bookmarkStart w:id="612" w:name="_Toc104945998"/>
      <w:bookmarkStart w:id="613" w:name="_Toc104946838"/>
      <w:bookmarkStart w:id="614" w:name="_Toc104947258"/>
      <w:bookmarkStart w:id="615" w:name="_Toc104968549"/>
      <w:bookmarkStart w:id="616" w:name="_Toc105500920"/>
      <w:bookmarkStart w:id="617" w:name="_Toc105501409"/>
      <w:bookmarkStart w:id="618" w:name="_Toc106617421"/>
      <w:bookmarkStart w:id="619" w:name="_Toc111021276"/>
      <w:bookmarkStart w:id="620" w:name="_Toc111253170"/>
      <w:bookmarkStart w:id="621" w:name="_Toc112300569"/>
      <w:r>
        <w:t>RULE – Trigger and Event Required API</w:t>
      </w:r>
      <w:bookmarkEnd w:id="602"/>
      <w:bookmarkEnd w:id="603"/>
      <w:bookmarkEnd w:id="604"/>
      <w:bookmarkEnd w:id="605"/>
      <w:bookmarkEnd w:id="606"/>
      <w:bookmarkEnd w:id="607"/>
    </w:p>
    <w:p w14:paraId="5D2F2A1D" w14:textId="77777777" w:rsidR="00206A69" w:rsidRDefault="00206A69" w:rsidP="00484146">
      <w:pPr>
        <w:pStyle w:val="LXIBody"/>
      </w:pPr>
      <w:r>
        <w:t>IVI drivers for LXI Devices shall conform to the IVI-3.15 IviLxiSync specification when required by an LXI Extended Function.</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756F8023" w14:textId="77777777" w:rsidR="00A122A9" w:rsidRPr="00C67620" w:rsidRDefault="007A21DD" w:rsidP="00A122A9">
      <w:pPr>
        <w:pStyle w:val="Heading2"/>
      </w:pPr>
      <w:r>
        <w:br w:type="page"/>
      </w:r>
      <w:bookmarkStart w:id="622" w:name="_Toc439588302"/>
      <w:bookmarkStart w:id="623" w:name="_Toc207181442"/>
      <w:bookmarkStart w:id="624" w:name="_Toc207181755"/>
      <w:bookmarkStart w:id="625" w:name="_Toc207181443"/>
      <w:bookmarkStart w:id="626" w:name="_Toc207181756"/>
      <w:bookmarkStart w:id="627" w:name="_Toc207181444"/>
      <w:bookmarkStart w:id="628" w:name="_Toc207181757"/>
      <w:bookmarkStart w:id="629" w:name="_Toc207181445"/>
      <w:bookmarkStart w:id="630" w:name="_Toc207181758"/>
      <w:bookmarkStart w:id="631" w:name="_Toc207181446"/>
      <w:bookmarkStart w:id="632" w:name="_Toc207181759"/>
      <w:bookmarkStart w:id="633" w:name="_Toc207181447"/>
      <w:bookmarkStart w:id="634" w:name="_Toc207181760"/>
      <w:bookmarkStart w:id="635" w:name="_Toc207181448"/>
      <w:bookmarkStart w:id="636" w:name="_Toc207181761"/>
      <w:bookmarkStart w:id="637" w:name="_Toc207181449"/>
      <w:bookmarkStart w:id="638" w:name="_Toc207181762"/>
      <w:bookmarkStart w:id="639" w:name="_Toc207181450"/>
      <w:bookmarkStart w:id="640" w:name="_Toc207181763"/>
      <w:bookmarkStart w:id="641" w:name="_Toc207181451"/>
      <w:bookmarkStart w:id="642" w:name="_Toc207181764"/>
      <w:bookmarkStart w:id="643" w:name="_Toc207181452"/>
      <w:bookmarkStart w:id="644" w:name="_Toc207181765"/>
      <w:bookmarkStart w:id="645" w:name="_Toc207181453"/>
      <w:bookmarkStart w:id="646" w:name="_Toc207181766"/>
      <w:bookmarkStart w:id="647" w:name="_Toc207181454"/>
      <w:bookmarkStart w:id="648" w:name="_Toc207181767"/>
      <w:bookmarkStart w:id="649" w:name="_Toc207181455"/>
      <w:bookmarkStart w:id="650" w:name="_Toc207181768"/>
      <w:bookmarkStart w:id="651" w:name="_Toc207181456"/>
      <w:bookmarkStart w:id="652" w:name="_Toc207181769"/>
      <w:bookmarkStart w:id="653" w:name="_Toc101245471"/>
      <w:bookmarkStart w:id="654" w:name="_Toc103501707"/>
      <w:bookmarkStart w:id="655" w:name="_Toc104620909"/>
      <w:bookmarkStart w:id="656" w:name="_Toc104946000"/>
      <w:bookmarkStart w:id="657" w:name="_Toc104946840"/>
      <w:bookmarkStart w:id="658" w:name="_Toc104947260"/>
      <w:bookmarkStart w:id="659" w:name="_Toc104968551"/>
      <w:bookmarkStart w:id="660" w:name="_Toc105500922"/>
      <w:bookmarkStart w:id="661" w:name="_Toc105501411"/>
      <w:bookmarkStart w:id="662" w:name="_Toc106617423"/>
      <w:bookmarkStart w:id="663" w:name="_Toc111021278"/>
      <w:bookmarkStart w:id="664" w:name="_Toc111253172"/>
      <w:bookmarkStart w:id="665" w:name="_Toc112300570"/>
      <w:bookmarkStart w:id="666" w:name="_Toc113353460"/>
      <w:bookmarkStart w:id="667" w:name="_Toc128656218"/>
      <w:bookmarkStart w:id="668" w:name="_Ref205178132"/>
      <w:bookmarkStart w:id="669" w:name="_Toc106275964"/>
      <w:bookmarkStart w:id="670" w:name="_Toc111980740"/>
      <w:bookmarkEnd w:id="565"/>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r w:rsidR="00A122A9" w:rsidRPr="00C67620">
        <w:lastRenderedPageBreak/>
        <w:t>RULE – Syntax of the Device Address</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14:paraId="5193A43E" w14:textId="77777777" w:rsidR="00A122A9" w:rsidRPr="00C67620" w:rsidRDefault="00A122A9" w:rsidP="00A122A9">
      <w:pPr>
        <w:pStyle w:val="LXIBody"/>
      </w:pPr>
      <w:r w:rsidRPr="00C67620">
        <w:t>LXI IVI Drivers shall accept VISA resource names.</w:t>
      </w:r>
    </w:p>
    <w:p w14:paraId="2810BD29" w14:textId="75CF911F"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is permitted by </w:t>
      </w:r>
      <w:r w:rsidR="00A57852" w:rsidRPr="00FC4B0E">
        <w:rPr>
          <w:bCs/>
          <w:iCs/>
        </w:rPr>
        <w:t xml:space="preserve">sections </w:t>
      </w:r>
      <w:fldSimple w:instr="REF _Ref205630196 \r  \* MERGEFORMAT">
        <w:r w:rsidR="001475CE">
          <w:t>8.1</w:t>
        </w:r>
      </w:fldSimple>
      <w:r w:rsidRPr="00C67620">
        <w:t>.  However, the driver shall accept any valid VISA resource name as the network resource location as described in this section.</w:t>
      </w:r>
    </w:p>
    <w:p w14:paraId="2535912F" w14:textId="77777777"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14:paraId="130F6FE6" w14:textId="77777777" w:rsidR="00A122A9" w:rsidRDefault="00A122A9" w:rsidP="00A122A9">
      <w:pPr>
        <w:pStyle w:val="LXICode2"/>
        <w:rPr>
          <w:rFonts w:cs="Courier New"/>
        </w:rPr>
      </w:pPr>
      <w:r w:rsidRPr="00C67620">
        <w:rPr>
          <w:rFonts w:cs="Courier New"/>
        </w:rPr>
        <w:t>TCPIP[board]::host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14:paraId="52448A65" w14:textId="409A433B" w:rsidR="000B0D18" w:rsidRDefault="007A21DD" w:rsidP="00A122A9">
      <w:pPr>
        <w:pStyle w:val="LXICode2"/>
      </w:pPr>
      <w:r>
        <w:t>TCPIP[board]::host address[::HiSLIP device name[,HiSLIP port]][::INSTR]</w:t>
      </w:r>
    </w:p>
    <w:p w14:paraId="79120067" w14:textId="46037CD9" w:rsidR="00B61D0B" w:rsidRPr="000B0D18" w:rsidRDefault="00B61D0B" w:rsidP="00A122A9">
      <w:pPr>
        <w:pStyle w:val="LXICode2"/>
        <w:rPr>
          <w:rFonts w:cs="Courier New"/>
        </w:rPr>
      </w:pPr>
      <w:r>
        <w:t>TCPIP</w:t>
      </w:r>
      <w:r w:rsidR="0038561C">
        <w:t>[board]</w:t>
      </w:r>
      <w:r>
        <w:t>::</w:t>
      </w:r>
      <w:r w:rsidR="00113078">
        <w:t>c</w:t>
      </w:r>
      <w:r w:rsidR="00826940">
        <w:t>redential</w:t>
      </w:r>
      <w:r w:rsidR="00113078">
        <w:t xml:space="preserve"> i</w:t>
      </w:r>
      <w:r w:rsidR="00826940">
        <w:t>nformation</w:t>
      </w:r>
      <w:r>
        <w:t>@</w:t>
      </w:r>
      <w:r w:rsidR="00B95ACA">
        <w:t>host address</w:t>
      </w:r>
      <w:r w:rsidR="0061177D">
        <w:t>::HiSLIP device name[,HiSLIP</w:t>
      </w:r>
      <w:r w:rsidR="00C133BD">
        <w:t xml:space="preserve"> port]][::INSTR]</w:t>
      </w:r>
    </w:p>
    <w:p w14:paraId="2A7E153E" w14:textId="77777777" w:rsidR="00A122A9" w:rsidRPr="00C67620" w:rsidRDefault="00A122A9" w:rsidP="00A122A9">
      <w:pPr>
        <w:pStyle w:val="LXIBody"/>
      </w:pPr>
      <w:r w:rsidRPr="00C67620">
        <w:t>Where:</w:t>
      </w:r>
    </w:p>
    <w:p w14:paraId="4201A91D" w14:textId="77777777" w:rsidR="00A122A9" w:rsidRPr="00C67620" w:rsidRDefault="00A122A9" w:rsidP="00F874AC">
      <w:pPr>
        <w:pStyle w:val="ListBullet0"/>
      </w:pPr>
      <w:r w:rsidRPr="00C67620">
        <w:t xml:space="preserve">board </w:t>
      </w:r>
      <w:r w:rsidRPr="007076A2">
        <w:rPr>
          <w:i w:val="0"/>
          <w:iCs w:val="0"/>
        </w:rPr>
        <w:t>is an integer representing a physical network interface card in the computer</w:t>
      </w:r>
    </w:p>
    <w:p w14:paraId="54C1A336" w14:textId="77777777" w:rsidR="00A122A9" w:rsidRPr="007076A2" w:rsidRDefault="00A122A9">
      <w:pPr>
        <w:pStyle w:val="ListBullet0"/>
        <w:rPr>
          <w:i w:val="0"/>
          <w:iCs w:val="0"/>
        </w:rPr>
      </w:pPr>
      <w:r w:rsidRPr="00C67620">
        <w:t>host address</w:t>
      </w:r>
      <w:r w:rsidRPr="007076A2">
        <w:rPr>
          <w:i w:val="0"/>
          <w:iCs w:val="0"/>
        </w:rPr>
        <w:t xml:space="preserve"> is either a hostname or IP address (4 bytes in decimal separated by “.”)</w:t>
      </w:r>
    </w:p>
    <w:p w14:paraId="239F3B1E" w14:textId="5056B2AF" w:rsidR="00A122A9" w:rsidRPr="00C67620" w:rsidRDefault="00A122A9">
      <w:pPr>
        <w:pStyle w:val="ListBullet0"/>
      </w:pPr>
      <w:r w:rsidRPr="00C67620">
        <w:t>“INSTR”</w:t>
      </w:r>
      <w:r w:rsidRPr="007076A2">
        <w:rPr>
          <w:i w:val="0"/>
          <w:iCs w:val="0"/>
        </w:rPr>
        <w:t xml:space="preserve"> is the resource class.  It implies a protocol that supports read, write, trigger, status, and clear</w:t>
      </w:r>
    </w:p>
    <w:p w14:paraId="2EABA1FA" w14:textId="77777777" w:rsidR="00A122A9" w:rsidRDefault="00A122A9">
      <w:pPr>
        <w:pStyle w:val="ListBullet0"/>
      </w:pPr>
      <w:r w:rsidRPr="00C67620">
        <w:t xml:space="preserve">“SOCKET” </w:t>
      </w:r>
      <w:r w:rsidRPr="007076A2">
        <w:rPr>
          <w:i w:val="0"/>
          <w:iCs w:val="0"/>
        </w:rPr>
        <w:t>is the resource class.  It implies a protocol based on a raw tcp/ip connection that may only support read/write.</w:t>
      </w:r>
    </w:p>
    <w:p w14:paraId="0971B084" w14:textId="0ED95EC3" w:rsidR="000B0D18" w:rsidRDefault="000B0D18">
      <w:pPr>
        <w:pStyle w:val="ListBullet0"/>
      </w:pPr>
      <w:r>
        <w:t xml:space="preserve">HiSLIP device name </w:t>
      </w:r>
      <w:r w:rsidR="00A42053">
        <w:rPr>
          <w:i w:val="0"/>
          <w:iCs w:val="0"/>
        </w:rPr>
        <w:t>indicates the subaddress of the HiSLIP server within the device</w:t>
      </w:r>
      <w:r w:rsidR="009766F2">
        <w:rPr>
          <w:i w:val="0"/>
          <w:iCs w:val="0"/>
        </w:rPr>
        <w:t xml:space="preserve">.  It </w:t>
      </w:r>
      <w:r w:rsidRPr="007076A2">
        <w:rPr>
          <w:i w:val="0"/>
          <w:iCs w:val="0"/>
        </w:rPr>
        <w:t xml:space="preserve">begins with ‘hislip’.’hislip0’ is </w:t>
      </w:r>
      <w:r w:rsidR="009766F2">
        <w:rPr>
          <w:i w:val="0"/>
          <w:iCs w:val="0"/>
        </w:rPr>
        <w:t xml:space="preserve">typically </w:t>
      </w:r>
      <w:r w:rsidRPr="007076A2">
        <w:rPr>
          <w:i w:val="0"/>
          <w:iCs w:val="0"/>
        </w:rPr>
        <w:t>used</w:t>
      </w:r>
      <w:r w:rsidR="009766F2">
        <w:rPr>
          <w:i w:val="0"/>
          <w:iCs w:val="0"/>
        </w:rPr>
        <w:t xml:space="preserve"> when there is only a single </w:t>
      </w:r>
      <w:r w:rsidR="00B42FCC">
        <w:rPr>
          <w:i w:val="0"/>
          <w:iCs w:val="0"/>
        </w:rPr>
        <w:t>subaddress</w:t>
      </w:r>
      <w:r>
        <w:t xml:space="preserve">. </w:t>
      </w:r>
    </w:p>
    <w:p w14:paraId="698D705F" w14:textId="44150EB8" w:rsidR="000B0D18" w:rsidRDefault="000B0D18">
      <w:pPr>
        <w:pStyle w:val="ListBullet0"/>
      </w:pPr>
      <w:r>
        <w:t xml:space="preserve">HiSLIP port </w:t>
      </w:r>
      <w:r w:rsidRPr="007076A2">
        <w:rPr>
          <w:i w:val="0"/>
          <w:iCs w:val="0"/>
        </w:rPr>
        <w:t xml:space="preserve">is the port number to use for connections, </w:t>
      </w:r>
      <w:r w:rsidR="00814689" w:rsidRPr="007076A2">
        <w:rPr>
          <w:i w:val="0"/>
          <w:iCs w:val="0"/>
        </w:rPr>
        <w:t xml:space="preserve">the default value shall be the </w:t>
      </w:r>
      <w:r w:rsidR="00DC549D" w:rsidRPr="007076A2">
        <w:rPr>
          <w:i w:val="0"/>
          <w:iCs w:val="0"/>
        </w:rPr>
        <w:t xml:space="preserve">IANA assigned port </w:t>
      </w:r>
      <w:r w:rsidRPr="007076A2">
        <w:rPr>
          <w:i w:val="0"/>
          <w:iCs w:val="0"/>
        </w:rPr>
        <w:t>4880.</w:t>
      </w:r>
    </w:p>
    <w:p w14:paraId="392F97D0" w14:textId="0E3AE88A" w:rsidR="004A28B6" w:rsidRPr="00F874AC" w:rsidRDefault="00F874AC">
      <w:pPr>
        <w:pStyle w:val="ListBullet0"/>
      </w:pPr>
      <w:r>
        <w:t xml:space="preserve">credential information </w:t>
      </w:r>
      <w:r w:rsidRPr="007076A2">
        <w:rPr>
          <w:i w:val="0"/>
          <w:iCs w:val="0"/>
        </w:rPr>
        <w:t>specifies to the driver what credentials to use to securely connect t</w:t>
      </w:r>
      <w:r w:rsidR="00E141FD" w:rsidRPr="007076A2">
        <w:rPr>
          <w:i w:val="0"/>
          <w:iCs w:val="0"/>
        </w:rPr>
        <w:t>o the driver. T</w:t>
      </w:r>
      <w:r w:rsidR="00E25F75" w:rsidRPr="007076A2">
        <w:rPr>
          <w:i w:val="0"/>
          <w:iCs w:val="0"/>
        </w:rPr>
        <w:t xml:space="preserve">he way that drivers acquire the credentials from this token is </w:t>
      </w:r>
      <w:r w:rsidR="00EF340A" w:rsidRPr="007076A2">
        <w:rPr>
          <w:i w:val="0"/>
          <w:iCs w:val="0"/>
        </w:rPr>
        <w:t>driver specific</w:t>
      </w:r>
      <w:r w:rsidR="00E25F75" w:rsidRPr="007076A2">
        <w:rPr>
          <w:i w:val="0"/>
          <w:iCs w:val="0"/>
        </w:rPr>
        <w:t xml:space="preserve">.  The credential information may be preceded by </w:t>
      </w:r>
      <w:r w:rsidR="00AD7919" w:rsidRPr="007076A2">
        <w:rPr>
          <w:i w:val="0"/>
          <w:iCs w:val="0"/>
        </w:rPr>
        <w:t>a hash (#) or dollar sign ($).  For details of the use of this information, see VPP4.3.</w:t>
      </w:r>
    </w:p>
    <w:p w14:paraId="721CE418" w14:textId="77777777" w:rsidR="00A122A9" w:rsidRPr="00C67620" w:rsidRDefault="00A122A9" w:rsidP="00A122A9">
      <w:pPr>
        <w:pStyle w:val="LXIBody"/>
      </w:pPr>
      <w:r w:rsidRPr="00C67620">
        <w:t>Although VISA does not specify that the data being read/written to the device is an ASCII instrument control language (such as SCPI), it is implied by the INSTR and SOCKET resource classes.</w:t>
      </w:r>
    </w:p>
    <w:p w14:paraId="59676906" w14:textId="77777777" w:rsidR="00A122A9" w:rsidRPr="00C67620" w:rsidRDefault="00A122A9" w:rsidP="00A122A9">
      <w:pPr>
        <w:pStyle w:val="LXIBody"/>
      </w:pPr>
      <w:r w:rsidRPr="00C67620">
        <w:t>If the driver supports control of the device via either the SOCKET or INSTR protocols, the driver shall use the specified protocol, unless a subsequent driver call or initialization string alters that behavior.</w:t>
      </w:r>
    </w:p>
    <w:p w14:paraId="6F34F234" w14:textId="77777777" w:rsidR="00A122A9" w:rsidRPr="00C67620" w:rsidRDefault="00A122A9" w:rsidP="00A122A9">
      <w:pPr>
        <w:pStyle w:val="LXIBody"/>
      </w:pPr>
      <w:r w:rsidRPr="00C67620">
        <w:t xml:space="preserve">The driver shall choose the most appropriate protocol for controlling that device.  For the INSTR resource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14:paraId="5D3CABBA" w14:textId="77777777" w:rsidR="00A122A9" w:rsidRDefault="00A122A9" w:rsidP="00A122A9">
      <w:pPr>
        <w:pStyle w:val="LXIBody"/>
      </w:pPr>
      <w:r w:rsidRPr="00C67620">
        <w:t>Note that this resource descriptor may be passed directly by the customer to the open call or it may be extracted from the IVI Configuration Store.</w:t>
      </w:r>
    </w:p>
    <w:p w14:paraId="7B94DBB4" w14:textId="77777777" w:rsidR="005E0111" w:rsidRPr="00C67620" w:rsidRDefault="005E0111" w:rsidP="006658FC">
      <w:pPr>
        <w:pStyle w:val="ObservationHeading"/>
      </w:pPr>
      <w:r w:rsidRPr="00C67620">
        <w:t>Observation – Different Protocols May Be Supported by Additional Drivers</w:t>
      </w:r>
    </w:p>
    <w:p w14:paraId="18BD8021" w14:textId="77777777" w:rsidR="005E0111" w:rsidRPr="00C67620" w:rsidRDefault="005E0111" w:rsidP="005E0111">
      <w:pPr>
        <w:pStyle w:val="LXIObservationBody"/>
        <w:rPr>
          <w:b/>
          <w:bCs/>
        </w:rPr>
      </w:pPr>
      <w:r w:rsidRPr="00C67620">
        <w:t>If vendors wish to support multiple protocols for controlling their instrument, drivers for each protocol may be provided.</w:t>
      </w:r>
    </w:p>
    <w:p w14:paraId="38E92FA8" w14:textId="77777777" w:rsidR="005E0111" w:rsidRPr="00C67620" w:rsidRDefault="005E0111" w:rsidP="006658FC">
      <w:pPr>
        <w:pStyle w:val="ObservationHeading"/>
      </w:pPr>
      <w:r w:rsidRPr="00C67620">
        <w:lastRenderedPageBreak/>
        <w:t>Observation – SCPI Is Not Required</w:t>
      </w:r>
    </w:p>
    <w:p w14:paraId="64D60650" w14:textId="77777777" w:rsidR="005E0111" w:rsidRPr="00C67620" w:rsidRDefault="005E0111" w:rsidP="005E0111">
      <w:pPr>
        <w:pStyle w:val="LXIObservationBody"/>
      </w:pPr>
      <w:r w:rsidRPr="00C67620">
        <w:t>The LXI spec does not require an underlying SCPI interface to the device.  LXI presumes the primary control interface is IVI.</w:t>
      </w:r>
    </w:p>
    <w:p w14:paraId="01BD1371" w14:textId="77777777"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14:paraId="4D9F8A80" w14:textId="77777777" w:rsidR="00756C0E" w:rsidRDefault="00756C0E">
      <w:pPr>
        <w:rPr>
          <w:rFonts w:ascii="Arial" w:hAnsi="Arial"/>
          <w:b/>
          <w:sz w:val="28"/>
          <w:szCs w:val="28"/>
        </w:rPr>
      </w:pPr>
      <w:bookmarkStart w:id="671" w:name="_Toc101245474"/>
      <w:bookmarkStart w:id="672" w:name="_Toc103501710"/>
      <w:bookmarkStart w:id="673" w:name="_Toc104620912"/>
      <w:bookmarkStart w:id="674" w:name="_Toc104946003"/>
      <w:bookmarkStart w:id="675" w:name="_Toc104946843"/>
      <w:bookmarkStart w:id="676" w:name="_Toc104947263"/>
      <w:bookmarkStart w:id="677" w:name="_Toc104968554"/>
      <w:bookmarkStart w:id="678" w:name="_Toc105500925"/>
      <w:bookmarkStart w:id="679" w:name="_Toc105501414"/>
      <w:bookmarkStart w:id="680" w:name="_Toc106617426"/>
      <w:bookmarkStart w:id="681" w:name="_Toc111021281"/>
      <w:bookmarkStart w:id="682" w:name="_Toc111253173"/>
      <w:bookmarkStart w:id="683" w:name="_Toc112300571"/>
      <w:bookmarkStart w:id="684" w:name="_Ref113337869"/>
      <w:bookmarkStart w:id="685" w:name="_Ref113337918"/>
      <w:bookmarkStart w:id="686" w:name="_Ref113338133"/>
      <w:bookmarkStart w:id="687" w:name="_Toc113353461"/>
      <w:bookmarkStart w:id="688" w:name="_Toc128656219"/>
      <w:bookmarkStart w:id="689" w:name="_Ref205190444"/>
      <w:bookmarkStart w:id="690" w:name="_Toc443255305"/>
      <w:r>
        <w:br w:type="page"/>
      </w:r>
    </w:p>
    <w:p w14:paraId="7C913008" w14:textId="77777777" w:rsidR="00484146" w:rsidRPr="00C67620" w:rsidRDefault="00484146" w:rsidP="00273C02">
      <w:pPr>
        <w:pStyle w:val="Heading2"/>
        <w:numPr>
          <w:ilvl w:val="1"/>
          <w:numId w:val="34"/>
        </w:numPr>
      </w:pPr>
      <w:bookmarkStart w:id="691" w:name="_Toc106275965"/>
      <w:r w:rsidRPr="00C67620">
        <w:lastRenderedPageBreak/>
        <w:t>RULE – IVI Property for Referencing a Signal Source</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68ECAA73" w14:textId="6759D586"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w:t>
      </w:r>
      <w:r w:rsidR="00415598">
        <w:t xml:space="preserve">string </w:t>
      </w:r>
      <w:r w:rsidRPr="00C67620">
        <w:t xml:space="preserve">property named </w:t>
      </w:r>
      <w:r w:rsidRPr="005D4B11">
        <w:t>Source</w:t>
      </w:r>
      <w:r w:rsidRPr="00C67620">
        <w:t xml:space="preserve">, or ending in </w:t>
      </w:r>
      <w:r w:rsidRPr="005D4B11">
        <w:t>Source,</w:t>
      </w:r>
      <w:r w:rsidRPr="00C67620">
        <w:t xml:space="preserve"> if there is a prefix.  All actions within a device, which can be triggered by an </w:t>
      </w:r>
      <w:r>
        <w:t>LXI Wired Trigger Bus</w:t>
      </w:r>
      <w:r w:rsidRPr="00C67620">
        <w:t xml:space="preserve"> line, IEEE 1588 alarm, or LXI Event Message, shall be configurable via an interface that has a source property as stated </w:t>
      </w:r>
      <w:r>
        <w:t xml:space="preserve">in Rule 6.2 </w:t>
      </w:r>
      <w:bookmarkStart w:id="692" w:name="_Toc443255306"/>
      <w:r w:rsidR="00756C0E">
        <w:t>of the LXI Device Specification.</w:t>
      </w:r>
    </w:p>
    <w:p w14:paraId="5A53EE3E" w14:textId="77777777" w:rsidR="00484146" w:rsidRPr="00C67620" w:rsidRDefault="00484146" w:rsidP="00484146">
      <w:pPr>
        <w:pStyle w:val="Heading2"/>
      </w:pPr>
      <w:bookmarkStart w:id="693" w:name="_Toc106275966"/>
      <w:r w:rsidRPr="00C67620">
        <w:t xml:space="preserve">RULE – Eight </w:t>
      </w:r>
      <w:r>
        <w:t>LXI Event</w:t>
      </w:r>
      <w:r w:rsidRPr="00C67620">
        <w:t xml:space="preserve">s for Arm/Trigger and Eight for </w:t>
      </w:r>
      <w:r>
        <w:t xml:space="preserve">LXI </w:t>
      </w:r>
      <w:r w:rsidRPr="00C67620">
        <w:t>Event</w:t>
      </w:r>
      <w:r>
        <w:t xml:space="preserve"> Messages</w:t>
      </w:r>
      <w:bookmarkEnd w:id="692"/>
      <w:bookmarkEnd w:id="693"/>
    </w:p>
    <w:p w14:paraId="60E7B303" w14:textId="77777777"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14:paraId="33CB68E9" w14:textId="77777777" w:rsidR="00484146" w:rsidRPr="00334C4E" w:rsidRDefault="00484146" w:rsidP="00484146">
      <w:pPr>
        <w:pStyle w:val="LXITableHeader"/>
      </w:pPr>
      <w:r>
        <w:rPr>
          <w:rStyle w:val="StyleLXIBodyBold1Char"/>
        </w:rPr>
        <w:t>Illustrative e</w:t>
      </w:r>
      <w:r w:rsidRPr="00CD57B0">
        <w:rPr>
          <w:rStyle w:val="StyleLXIBodyBold1Char"/>
        </w:rPr>
        <w:t xml:space="preserve">xample </w:t>
      </w:r>
      <w:r>
        <w:rPr>
          <w:rStyle w:val="StyleLXIBodyBold1Char"/>
        </w:rPr>
        <w:t>block diagram of LXI Sync Subsystem</w:t>
      </w:r>
      <w:r w:rsidRPr="00C67620">
        <w:t xml:space="preserve"> (</w:t>
      </w:r>
      <w:r>
        <w:t>not part of Rule 6.4</w:t>
      </w:r>
      <w:r w:rsidRPr="00C67620">
        <w:t>).</w:t>
      </w:r>
      <w:r w:rsidRPr="00334C4E">
        <w:br/>
      </w:r>
    </w:p>
    <w:p w14:paraId="1D847EED" w14:textId="77777777" w:rsidR="00484146" w:rsidRPr="00C67620" w:rsidRDefault="00484146" w:rsidP="00484146"/>
    <w:p w14:paraId="7F05FA20" w14:textId="77777777" w:rsidR="00484146" w:rsidRDefault="00484146" w:rsidP="00484146">
      <w:r>
        <w:rPr>
          <w:noProof/>
        </w:rPr>
        <w:drawing>
          <wp:inline distT="0" distB="0" distL="0" distR="0" wp14:anchorId="120638FF" wp14:editId="13C55539">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14:paraId="23598806" w14:textId="77777777" w:rsidR="00484146" w:rsidRPr="00B014B7" w:rsidRDefault="00484146" w:rsidP="00484146"/>
    <w:p w14:paraId="3CC42552" w14:textId="77777777" w:rsidR="00484146" w:rsidRPr="00C67620" w:rsidRDefault="00484146" w:rsidP="00484146">
      <w:pPr>
        <w:pStyle w:val="Heading3"/>
        <w:tabs>
          <w:tab w:val="clear" w:pos="1440"/>
          <w:tab w:val="num" w:pos="1980"/>
        </w:tabs>
        <w:ind w:left="1980"/>
      </w:pPr>
      <w:bookmarkStart w:id="694" w:name="_Toc112300573"/>
      <w:bookmarkStart w:id="695" w:name="_Ref113337895"/>
      <w:bookmarkStart w:id="696" w:name="_Toc113353463"/>
      <w:bookmarkStart w:id="697" w:name="_Toc128656221"/>
      <w:bookmarkStart w:id="698" w:name="_Toc443255307"/>
      <w:bookmarkStart w:id="699" w:name="_Toc106275967"/>
      <w:bookmarkStart w:id="700" w:name="_Toc101245476"/>
      <w:bookmarkStart w:id="701" w:name="_Toc103501712"/>
      <w:bookmarkStart w:id="702" w:name="_Toc104620914"/>
      <w:bookmarkStart w:id="703" w:name="_Toc104946005"/>
      <w:bookmarkStart w:id="704" w:name="_Toc104946845"/>
      <w:bookmarkStart w:id="705" w:name="_Toc104947265"/>
      <w:bookmarkStart w:id="706" w:name="_Toc104968556"/>
      <w:bookmarkStart w:id="707" w:name="_Toc105500927"/>
      <w:bookmarkStart w:id="708" w:name="_Toc105501416"/>
      <w:bookmarkStart w:id="709" w:name="_Toc106617428"/>
      <w:bookmarkStart w:id="710" w:name="_Toc111021283"/>
      <w:bookmarkStart w:id="711" w:name="_Toc111253175"/>
      <w:r w:rsidRPr="00C67620">
        <w:t>Recommendation – Adding Additional Arm/Trigger Sources and Events</w:t>
      </w:r>
      <w:bookmarkEnd w:id="694"/>
      <w:bookmarkEnd w:id="695"/>
      <w:bookmarkEnd w:id="696"/>
      <w:bookmarkEnd w:id="697"/>
      <w:bookmarkEnd w:id="698"/>
      <w:bookmarkEnd w:id="699"/>
    </w:p>
    <w:p w14:paraId="4BD89E25" w14:textId="77777777" w:rsidR="00484146" w:rsidRPr="00C67620" w:rsidRDefault="00484146" w:rsidP="00484146">
      <w:pPr>
        <w:pStyle w:val="LXIBody"/>
      </w:pPr>
      <w:r>
        <w:t>LXI D</w:t>
      </w:r>
      <w:r w:rsidRPr="00C67620">
        <w:t>evices</w:t>
      </w:r>
      <w:r>
        <w:t xml:space="preserve"> </w:t>
      </w:r>
      <w:r w:rsidRPr="00C67620">
        <w:t>having an Arm-Trigger state machine should provide extensibility in their Arm, Trigger, and Event interfaces using Add() and Remove() methods.</w:t>
      </w:r>
    </w:p>
    <w:p w14:paraId="5037C5BC" w14:textId="77777777" w:rsidR="00484146" w:rsidRPr="00C67620" w:rsidRDefault="00484146" w:rsidP="00484146">
      <w:pPr>
        <w:pStyle w:val="Heading3"/>
        <w:tabs>
          <w:tab w:val="clear" w:pos="1440"/>
          <w:tab w:val="num" w:pos="1980"/>
        </w:tabs>
        <w:ind w:left="1980"/>
      </w:pPr>
      <w:bookmarkStart w:id="712" w:name="_Toc112300575"/>
      <w:bookmarkStart w:id="713" w:name="_Ref113337924"/>
      <w:bookmarkStart w:id="714" w:name="_Ref113338141"/>
      <w:bookmarkStart w:id="715" w:name="_Toc113353465"/>
      <w:bookmarkStart w:id="716" w:name="_Toc128656222"/>
      <w:bookmarkStart w:id="717" w:name="_Ref205188267"/>
      <w:bookmarkStart w:id="718" w:name="_Toc443255308"/>
      <w:bookmarkStart w:id="719" w:name="_Toc106275968"/>
      <w:r w:rsidRPr="00C67620">
        <w:t>RULE –</w:t>
      </w:r>
      <w:r>
        <w:t xml:space="preserve">IVI-3.15 IviLxiSync API </w:t>
      </w:r>
      <w:r w:rsidRPr="00C67620">
        <w:t>Routes Events to LAN</w:t>
      </w:r>
      <w:bookmarkEnd w:id="712"/>
      <w:bookmarkEnd w:id="713"/>
      <w:bookmarkEnd w:id="714"/>
      <w:bookmarkEnd w:id="715"/>
      <w:bookmarkEnd w:id="716"/>
      <w:bookmarkEnd w:id="717"/>
      <w:bookmarkEnd w:id="718"/>
      <w:bookmarkEnd w:id="719"/>
    </w:p>
    <w:p w14:paraId="06A9A467" w14:textId="77777777"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14:paraId="3514B47F" w14:textId="77777777" w:rsidR="00484146" w:rsidRPr="00C67620" w:rsidRDefault="00484146" w:rsidP="00484146">
      <w:pPr>
        <w:pStyle w:val="Heading3"/>
        <w:tabs>
          <w:tab w:val="clear" w:pos="1440"/>
          <w:tab w:val="num" w:pos="1980"/>
        </w:tabs>
        <w:ind w:left="1980"/>
      </w:pPr>
      <w:bookmarkStart w:id="720" w:name="_Toc112300576"/>
      <w:bookmarkStart w:id="721" w:name="_Ref113337926"/>
      <w:bookmarkStart w:id="722" w:name="_Ref113338143"/>
      <w:bookmarkStart w:id="723" w:name="_Toc113353466"/>
      <w:bookmarkStart w:id="724" w:name="_Toc128656223"/>
      <w:bookmarkStart w:id="725" w:name="_Toc443255309"/>
      <w:bookmarkStart w:id="726" w:name="_Toc106275969"/>
      <w:r w:rsidRPr="00C67620">
        <w:t xml:space="preserve">RULE – </w:t>
      </w:r>
      <w:r>
        <w:t>LXI Event</w:t>
      </w:r>
      <w:r w:rsidRPr="00C67620">
        <w:t>s Encode the Sense of the Event in Packet</w:t>
      </w:r>
      <w:bookmarkEnd w:id="720"/>
      <w:bookmarkEnd w:id="721"/>
      <w:bookmarkEnd w:id="722"/>
      <w:bookmarkEnd w:id="723"/>
      <w:bookmarkEnd w:id="724"/>
      <w:bookmarkEnd w:id="725"/>
      <w:bookmarkEnd w:id="726"/>
    </w:p>
    <w:p w14:paraId="765D4500" w14:textId="77777777"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14:paraId="732CFB2C" w14:textId="77777777" w:rsidR="00484146" w:rsidRDefault="00484146" w:rsidP="00F874AC">
      <w:pPr>
        <w:pStyle w:val="ListBullet0"/>
      </w:pPr>
      <w:r>
        <w:t xml:space="preserve">one of </w:t>
      </w:r>
      <w:r w:rsidRPr="00C67620">
        <w:t xml:space="preserve">the </w:t>
      </w:r>
      <w:r>
        <w:t>LXI Wired Trigger Bus</w:t>
      </w:r>
      <w:r w:rsidRPr="00C67620">
        <w:t xml:space="preserve"> lines</w:t>
      </w:r>
      <w:r>
        <w:t>,</w:t>
      </w:r>
    </w:p>
    <w:p w14:paraId="1FACAFA9" w14:textId="77777777" w:rsidR="00484146" w:rsidRDefault="00484146">
      <w:pPr>
        <w:pStyle w:val="ListBullet0"/>
      </w:pPr>
      <w:r w:rsidRPr="00C67620">
        <w:t>one of the signals from an Arm-trigger state machine</w:t>
      </w:r>
      <w:r>
        <w:t>, or</w:t>
      </w:r>
    </w:p>
    <w:p w14:paraId="3EDBB6CB" w14:textId="77777777" w:rsidR="00484146" w:rsidRDefault="00484146">
      <w:pPr>
        <w:pStyle w:val="ListBullet0"/>
      </w:pPr>
      <w:r w:rsidRPr="00C67620">
        <w:t>based on a logical signal within the device</w:t>
      </w:r>
    </w:p>
    <w:p w14:paraId="0E005FC4" w14:textId="77777777"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 xml:space="preserve">—and set </w:t>
      </w:r>
      <w:r>
        <w:lastRenderedPageBreak/>
        <w:t>Flag Bit 4 (Stateless Event) to 0</w:t>
      </w:r>
      <w:r w:rsidRPr="00C67620">
        <w:t>.  Hence, a rising edge transition records a logical one and a falling transition records a logical zero.</w:t>
      </w:r>
      <w:r>
        <w:t xml:space="preserve">  </w:t>
      </w:r>
    </w:p>
    <w:p w14:paraId="3F66A9C3" w14:textId="77777777" w:rsidR="00484146" w:rsidRPr="00756C0E" w:rsidRDefault="00484146" w:rsidP="00756C0E">
      <w:pPr>
        <w:pStyle w:val="LXIBody"/>
      </w:pPr>
      <w:r>
        <w:t>All devices transmitting LXI Events whose signal source is not based on logical signals as described in the previous paragraph (i.e., they are stateless or have some other semantics) shall have Flag Bit 4 (Stateless Event) set to 1. See also</w:t>
      </w:r>
      <w:r w:rsidR="00A953AB">
        <w:t xml:space="preserve"> Section 3.3.8 </w:t>
      </w:r>
      <w:r>
        <w:t>of the LXI Event Messaging Extended Function.</w:t>
      </w:r>
      <w:bookmarkStart w:id="727" w:name="_Toc112300577"/>
      <w:bookmarkStart w:id="728" w:name="_Ref113337928"/>
      <w:bookmarkStart w:id="729" w:name="_Ref113338147"/>
      <w:bookmarkStart w:id="730" w:name="_Toc113353467"/>
      <w:bookmarkStart w:id="731" w:name="_Toc128656224"/>
      <w:bookmarkStart w:id="732" w:name="_Ref205188283"/>
      <w:bookmarkStart w:id="733" w:name="_Ref205260459"/>
      <w:bookmarkStart w:id="734" w:name="_Ref205631185"/>
      <w:bookmarkStart w:id="735" w:name="_Ref207167752"/>
      <w:bookmarkStart w:id="736" w:name="_Ref207185762"/>
      <w:bookmarkStart w:id="737" w:name="_Ref208635518"/>
    </w:p>
    <w:p w14:paraId="608B6339" w14:textId="77777777" w:rsidR="00484146" w:rsidRPr="00C67620" w:rsidRDefault="00484146" w:rsidP="00484146">
      <w:pPr>
        <w:pStyle w:val="Heading3"/>
        <w:tabs>
          <w:tab w:val="clear" w:pos="1440"/>
          <w:tab w:val="num" w:pos="1980"/>
        </w:tabs>
        <w:ind w:left="1980"/>
      </w:pPr>
      <w:bookmarkStart w:id="738" w:name="_Toc443255310"/>
      <w:bookmarkStart w:id="739" w:name="_Toc106275970"/>
      <w:r w:rsidRPr="00C67620">
        <w:t>RULE – Standard Strings Used to Designate Events</w:t>
      </w:r>
      <w:bookmarkEnd w:id="727"/>
      <w:bookmarkEnd w:id="728"/>
      <w:bookmarkEnd w:id="729"/>
      <w:bookmarkEnd w:id="730"/>
      <w:bookmarkEnd w:id="731"/>
      <w:bookmarkEnd w:id="732"/>
      <w:bookmarkEnd w:id="733"/>
      <w:bookmarkEnd w:id="734"/>
      <w:bookmarkEnd w:id="735"/>
      <w:bookmarkEnd w:id="736"/>
      <w:bookmarkEnd w:id="737"/>
      <w:bookmarkEnd w:id="738"/>
      <w:bookmarkEnd w:id="739"/>
    </w:p>
    <w:p w14:paraId="5E6A6330" w14:textId="77777777" w:rsidR="00484146" w:rsidRDefault="00484146" w:rsidP="00484146">
      <w:pPr>
        <w:pStyle w:val="LXIBody"/>
      </w:pPr>
      <w:r w:rsidRPr="00C67620">
        <w:t>The strings listed in the following table</w:t>
      </w:r>
      <w:r>
        <w:t>s</w:t>
      </w:r>
      <w:r w:rsidRPr="00C67620">
        <w:t xml:space="preserve"> shall be used as indicated for triggering, synchronization, and </w:t>
      </w:r>
      <w:r>
        <w:t>LXI Event</w:t>
      </w:r>
      <w:r w:rsidRPr="00C67620">
        <w:t xml:space="preserve"> generation purposes.  Devices are not required to implement all signals.  Signal names are case sensitive.</w:t>
      </w:r>
    </w:p>
    <w:p w14:paraId="326C0E57" w14:textId="77777777" w:rsidR="00484146" w:rsidRPr="00C67620" w:rsidRDefault="00484146" w:rsidP="006658FC">
      <w:pPr>
        <w:pStyle w:val="ObservationHeading"/>
      </w:pPr>
      <w:r w:rsidRPr="00C67620">
        <w:t xml:space="preserve">Observation – </w:t>
      </w:r>
      <w:r>
        <w:t>User Defined Strings of EventIDs</w:t>
      </w:r>
    </w:p>
    <w:p w14:paraId="766EFAA4" w14:textId="77777777" w:rsidR="00484146" w:rsidRPr="00C67620" w:rsidRDefault="00484146" w:rsidP="00484146">
      <w:pPr>
        <w:pStyle w:val="LXIObservationBody"/>
      </w:pPr>
      <w:r>
        <w:t xml:space="preserve">Section </w:t>
      </w:r>
      <w:r w:rsidR="00A953AB">
        <w:t xml:space="preserve">4.3 </w:t>
      </w:r>
      <w:r>
        <w:t>of the LXI Event Message Extended Function document permits users to generate application specific EventID strings.</w:t>
      </w:r>
      <w:r w:rsidR="00AF6FED">
        <w:t xml:space="preserve"> Rule 6.4.4 </w:t>
      </w:r>
      <w:r>
        <w:t xml:space="preserve">only defines the use of LXI defined EventID strings. This rule does not preclude the use of user defined EventIDs for </w:t>
      </w:r>
      <w:r w:rsidRPr="00C67620">
        <w:t xml:space="preserve">triggering, synchronization, </w:t>
      </w:r>
      <w:r>
        <w:t>LXI Event</w:t>
      </w:r>
      <w:r w:rsidRPr="00C67620">
        <w:t xml:space="preserve"> generation</w:t>
      </w:r>
      <w:r>
        <w:t xml:space="preserve"> or any other </w:t>
      </w:r>
      <w:r w:rsidRPr="00C67620">
        <w:t>purpose.</w:t>
      </w:r>
    </w:p>
    <w:p w14:paraId="1A925A05" w14:textId="77777777"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14:paraId="7B942FC7" w14:textId="77777777" w:rsidR="00484146" w:rsidRDefault="00484146" w:rsidP="00484146">
      <w:pPr>
        <w:pStyle w:val="LXIBody"/>
        <w:rPr>
          <w:rStyle w:val="StyleLXIBodyBold1Char"/>
        </w:rPr>
      </w:pPr>
    </w:p>
    <w:p w14:paraId="7EF9EDCF" w14:textId="77777777" w:rsidR="00484146" w:rsidRPr="00334C4E" w:rsidRDefault="00484146" w:rsidP="00484146">
      <w:pPr>
        <w:pStyle w:val="LXITableHeader"/>
      </w:pPr>
      <w:r w:rsidRPr="00CD57B0">
        <w:rPr>
          <w:rStyle w:val="StyleLXIBodyBold1Char"/>
        </w:rPr>
        <w:t>Example Arm-Trigger State Machine</w:t>
      </w:r>
      <w:r w:rsidRPr="00C67620">
        <w:t xml:space="preserve"> (for signal name reference purposes).</w:t>
      </w:r>
      <w:r w:rsidRPr="00334C4E">
        <w:br/>
      </w:r>
      <w:bookmarkEnd w:id="700"/>
      <w:bookmarkEnd w:id="701"/>
      <w:bookmarkEnd w:id="702"/>
      <w:bookmarkEnd w:id="703"/>
      <w:bookmarkEnd w:id="704"/>
      <w:bookmarkEnd w:id="705"/>
      <w:bookmarkEnd w:id="706"/>
      <w:bookmarkEnd w:id="707"/>
      <w:bookmarkEnd w:id="708"/>
      <w:bookmarkEnd w:id="709"/>
      <w:bookmarkEnd w:id="710"/>
      <w:bookmarkEnd w:id="711"/>
    </w:p>
    <w:p w14:paraId="55251C9A" w14:textId="77777777" w:rsidR="00484146" w:rsidRPr="00C67620" w:rsidRDefault="00484146" w:rsidP="00484146">
      <w:bookmarkStart w:id="740" w:name="Trigger_Arm"/>
      <w:r>
        <w:rPr>
          <w:noProof/>
        </w:rPr>
        <w:drawing>
          <wp:inline distT="0" distB="0" distL="0" distR="0" wp14:anchorId="1463233B" wp14:editId="3A4B58C3">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40"/>
    </w:p>
    <w:p w14:paraId="0BC72A46" w14:textId="77777777" w:rsidR="00484146" w:rsidRDefault="00484146" w:rsidP="00484146"/>
    <w:p w14:paraId="72AD693D" w14:textId="77777777" w:rsidR="00484146" w:rsidRPr="00C67620" w:rsidRDefault="00484146" w:rsidP="00484146">
      <w:pPr>
        <w:pStyle w:val="LXITableHeader"/>
      </w:pPr>
      <w:r>
        <w:br w:type="page"/>
      </w:r>
      <w:r w:rsidRPr="000C6084">
        <w:rPr>
          <w:rStyle w:val="LXISubheading"/>
          <w:b/>
          <w:bCs/>
          <w:color w:val="000000"/>
        </w:rPr>
        <w:lastRenderedPageBreak/>
        <w:t>Arm-Trigger State Machine Signal Relationships:</w:t>
      </w:r>
      <w:r w:rsidRPr="000C6084">
        <w:rPr>
          <w:rStyle w:val="LXISubheading"/>
          <w:b/>
          <w:bCs/>
          <w:color w:val="000000"/>
        </w:rPr>
        <w:br/>
      </w:r>
    </w:p>
    <w:p w14:paraId="01AB30A4" w14:textId="77777777" w:rsidR="00484146" w:rsidRPr="00C67620" w:rsidRDefault="00484146" w:rsidP="00484146">
      <w:r>
        <w:rPr>
          <w:noProof/>
        </w:rPr>
        <w:drawing>
          <wp:inline distT="0" distB="0" distL="0" distR="0" wp14:anchorId="779911DE" wp14:editId="464F7A78">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14:paraId="1F75B136" w14:textId="77777777" w:rsidR="00484146" w:rsidRPr="00C67620" w:rsidRDefault="00484146" w:rsidP="00484146">
      <w:bookmarkStart w:id="741" w:name="_Toc106617433"/>
      <w:bookmarkStart w:id="742" w:name="_Toc111253180"/>
      <w:bookmarkStart w:id="743" w:name="_Toc113432810"/>
      <w:bookmarkStart w:id="744"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41"/>
      <w:bookmarkEnd w:id="742"/>
      <w:bookmarkEnd w:id="743"/>
      <w:bookmarkEnd w:id="744"/>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14:paraId="7538C75A" w14:textId="77777777" w:rsidTr="00484146">
        <w:tc>
          <w:tcPr>
            <w:tcW w:w="0" w:type="auto"/>
          </w:tcPr>
          <w:p w14:paraId="011C2FDA" w14:textId="77777777" w:rsidR="00484146" w:rsidRPr="000B2825" w:rsidRDefault="00484146" w:rsidP="00484146">
            <w:pPr>
              <w:pStyle w:val="LXIColumnHeader"/>
            </w:pPr>
            <w:bookmarkStart w:id="745" w:name="_Toc101245481"/>
            <w:bookmarkStart w:id="746" w:name="_Toc103501717"/>
            <w:bookmarkStart w:id="747" w:name="_Toc104620919"/>
            <w:bookmarkStart w:id="748" w:name="_Toc104946010"/>
            <w:bookmarkStart w:id="749" w:name="_Toc104946850"/>
            <w:bookmarkStart w:id="750" w:name="_Toc104947270"/>
            <w:r w:rsidRPr="000B2825">
              <w:t>String</w:t>
            </w:r>
            <w:bookmarkEnd w:id="745"/>
            <w:bookmarkEnd w:id="746"/>
            <w:bookmarkEnd w:id="747"/>
            <w:bookmarkEnd w:id="748"/>
            <w:bookmarkEnd w:id="749"/>
            <w:bookmarkEnd w:id="750"/>
          </w:p>
        </w:tc>
        <w:tc>
          <w:tcPr>
            <w:tcW w:w="0" w:type="auto"/>
          </w:tcPr>
          <w:p w14:paraId="31647066" w14:textId="77777777" w:rsidR="00484146" w:rsidRPr="000B2825" w:rsidRDefault="00484146" w:rsidP="00484146">
            <w:pPr>
              <w:pStyle w:val="LXIColumnHeader"/>
            </w:pPr>
            <w:bookmarkStart w:id="751" w:name="_Toc101245482"/>
            <w:bookmarkStart w:id="752" w:name="_Toc103501718"/>
            <w:bookmarkStart w:id="753" w:name="_Toc104620920"/>
            <w:bookmarkStart w:id="754" w:name="_Toc104946011"/>
            <w:bookmarkStart w:id="755" w:name="_Toc104946851"/>
            <w:bookmarkStart w:id="756" w:name="_Toc104947271"/>
            <w:r w:rsidRPr="000B2825">
              <w:t>Usage</w:t>
            </w:r>
            <w:bookmarkEnd w:id="751"/>
            <w:bookmarkEnd w:id="752"/>
            <w:bookmarkEnd w:id="753"/>
            <w:bookmarkEnd w:id="754"/>
            <w:bookmarkEnd w:id="755"/>
            <w:bookmarkEnd w:id="756"/>
          </w:p>
        </w:tc>
      </w:tr>
      <w:tr w:rsidR="00484146" w:rsidRPr="00C67620" w14:paraId="6C565BE6" w14:textId="77777777" w:rsidTr="00484146">
        <w:tc>
          <w:tcPr>
            <w:tcW w:w="0" w:type="auto"/>
          </w:tcPr>
          <w:p w14:paraId="1E44CC49" w14:textId="77777777" w:rsidR="00484146" w:rsidRPr="00C67620" w:rsidRDefault="00484146" w:rsidP="00484146">
            <w:r w:rsidRPr="00C67620">
              <w:t>LXI0</w:t>
            </w:r>
          </w:p>
        </w:tc>
        <w:tc>
          <w:tcPr>
            <w:tcW w:w="0" w:type="auto"/>
          </w:tcPr>
          <w:p w14:paraId="505DBCB3" w14:textId="77777777"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14:paraId="371CF100" w14:textId="77777777" w:rsidR="00484146" w:rsidRPr="00C67620" w:rsidRDefault="00484146" w:rsidP="00484146">
            <w:r>
              <w:t xml:space="preserve">As a signal Source in the </w:t>
            </w:r>
            <w:r w:rsidRPr="00C67620">
              <w:t>IviEvents interface.</w:t>
            </w:r>
          </w:p>
        </w:tc>
      </w:tr>
      <w:tr w:rsidR="00484146" w:rsidRPr="00C67620" w14:paraId="4FAEE5B5" w14:textId="77777777" w:rsidTr="00484146">
        <w:tc>
          <w:tcPr>
            <w:tcW w:w="0" w:type="auto"/>
          </w:tcPr>
          <w:p w14:paraId="48106AA9" w14:textId="77777777" w:rsidR="00484146" w:rsidRPr="00C67620" w:rsidRDefault="00484146" w:rsidP="00484146">
            <w:r w:rsidRPr="00C67620">
              <w:t>LAN0</w:t>
            </w:r>
          </w:p>
        </w:tc>
        <w:tc>
          <w:tcPr>
            <w:tcW w:w="0" w:type="auto"/>
          </w:tcPr>
          <w:p w14:paraId="38D8A2A5" w14:textId="77777777" w:rsidR="00484146" w:rsidRPr="00C67620" w:rsidRDefault="00484146" w:rsidP="00484146">
            <w:r w:rsidRPr="00C67620">
              <w:t xml:space="preserve">All repeated capability names referring to </w:t>
            </w:r>
            <w:r>
              <w:t>LXI Event</w:t>
            </w:r>
            <w:r w:rsidRPr="00C67620">
              <w:t xml:space="preserve"> 0.</w:t>
            </w:r>
            <w:r w:rsidRPr="00C67620">
              <w:br/>
              <w:t xml:space="preserve">All Source properties needing to refer to </w:t>
            </w:r>
            <w:r>
              <w:t>LXI Event</w:t>
            </w:r>
            <w:r w:rsidRPr="00C67620">
              <w:t xml:space="preserve"> 0.</w:t>
            </w:r>
            <w:r w:rsidRPr="00C67620">
              <w:br/>
              <w:t>This is the LAN analog to LXI0.</w:t>
            </w:r>
          </w:p>
          <w:p w14:paraId="69E47831" w14:textId="77777777" w:rsidR="00484146" w:rsidRDefault="00484146" w:rsidP="00484146">
            <w:r w:rsidRPr="00C67620">
              <w:t xml:space="preserve">As a signal Source in the </w:t>
            </w:r>
            <w:r>
              <w:t>Ivi</w:t>
            </w:r>
            <w:r w:rsidRPr="00C67620">
              <w:t>Events interface.</w:t>
            </w:r>
          </w:p>
          <w:p w14:paraId="7CE3F159" w14:textId="77777777" w:rsidR="00484146" w:rsidRPr="00C67620" w:rsidRDefault="00484146" w:rsidP="00484146">
            <w:r>
              <w:t>LXI Event Message shall have Stateless Event (Flags Bit 4) set to 0 (zero).</w:t>
            </w:r>
          </w:p>
        </w:tc>
      </w:tr>
      <w:tr w:rsidR="00484146" w:rsidRPr="00C67620" w14:paraId="59809652" w14:textId="77777777" w:rsidTr="00484146">
        <w:tc>
          <w:tcPr>
            <w:tcW w:w="0" w:type="auto"/>
          </w:tcPr>
          <w:p w14:paraId="03AF2CB2" w14:textId="77777777" w:rsidR="00484146" w:rsidRPr="00C67620" w:rsidRDefault="00484146" w:rsidP="00484146">
            <w:r w:rsidRPr="00C67620">
              <w:t>LXI1</w:t>
            </w:r>
          </w:p>
        </w:tc>
        <w:tc>
          <w:tcPr>
            <w:tcW w:w="0" w:type="auto"/>
          </w:tcPr>
          <w:p w14:paraId="72525744" w14:textId="77777777"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14:paraId="5BEACB28" w14:textId="77777777" w:rsidR="00484146" w:rsidRPr="00C67620" w:rsidRDefault="00484146" w:rsidP="00484146">
            <w:r w:rsidRPr="00C67620">
              <w:t xml:space="preserve">As a signal Source in the </w:t>
            </w:r>
            <w:r>
              <w:t>Ivi</w:t>
            </w:r>
            <w:r w:rsidRPr="00C67620">
              <w:t>Events interface.</w:t>
            </w:r>
          </w:p>
        </w:tc>
      </w:tr>
      <w:tr w:rsidR="00484146" w:rsidRPr="00C67620" w14:paraId="348C3344" w14:textId="77777777" w:rsidTr="00484146">
        <w:tc>
          <w:tcPr>
            <w:tcW w:w="0" w:type="auto"/>
          </w:tcPr>
          <w:p w14:paraId="3513AAFF" w14:textId="77777777" w:rsidR="00484146" w:rsidRPr="00C67620" w:rsidRDefault="00484146" w:rsidP="00484146">
            <w:r w:rsidRPr="00C67620">
              <w:t>LAN1</w:t>
            </w:r>
          </w:p>
        </w:tc>
        <w:tc>
          <w:tcPr>
            <w:tcW w:w="0" w:type="auto"/>
          </w:tcPr>
          <w:p w14:paraId="4E93BEFE" w14:textId="77777777" w:rsidR="00484146" w:rsidRPr="00C67620" w:rsidRDefault="00484146" w:rsidP="00484146">
            <w:r w:rsidRPr="00C67620">
              <w:t xml:space="preserve">All repeated capability names referring to </w:t>
            </w:r>
            <w:r>
              <w:t>LXI Event</w:t>
            </w:r>
            <w:r w:rsidRPr="00C67620">
              <w:t xml:space="preserve"> 1.</w:t>
            </w:r>
            <w:r w:rsidRPr="00C67620">
              <w:br/>
              <w:t xml:space="preserve">All Source properties needing to refer to </w:t>
            </w:r>
            <w:r>
              <w:t>LXI Event</w:t>
            </w:r>
            <w:r w:rsidRPr="00C67620">
              <w:t xml:space="preserve"> 1.</w:t>
            </w:r>
            <w:r w:rsidRPr="00C67620">
              <w:br/>
              <w:t>This is the LAN analog to LXI1.</w:t>
            </w:r>
          </w:p>
          <w:p w14:paraId="1513059F" w14:textId="77777777" w:rsidR="00484146" w:rsidRDefault="00484146" w:rsidP="00484146">
            <w:r w:rsidRPr="00C67620">
              <w:t xml:space="preserve">As a signal Source in the </w:t>
            </w:r>
            <w:r>
              <w:t>Ivi</w:t>
            </w:r>
            <w:r w:rsidRPr="00C67620">
              <w:t>Events interface.</w:t>
            </w:r>
          </w:p>
          <w:p w14:paraId="15CB5518" w14:textId="77777777" w:rsidR="00484146" w:rsidRPr="00C67620" w:rsidRDefault="00484146" w:rsidP="00484146">
            <w:r>
              <w:t>LXI Event Message shall have Stateless Event (Flags Bit 4) set to 0 (zero).</w:t>
            </w:r>
          </w:p>
        </w:tc>
      </w:tr>
      <w:tr w:rsidR="00484146" w:rsidRPr="00C67620" w14:paraId="751882E8" w14:textId="77777777" w:rsidTr="00484146">
        <w:tc>
          <w:tcPr>
            <w:tcW w:w="0" w:type="auto"/>
          </w:tcPr>
          <w:p w14:paraId="01977E5D" w14:textId="77777777" w:rsidR="00484146" w:rsidRPr="00C67620" w:rsidRDefault="00484146" w:rsidP="00484146">
            <w:r w:rsidRPr="00C67620">
              <w:t>LXI2</w:t>
            </w:r>
          </w:p>
        </w:tc>
        <w:tc>
          <w:tcPr>
            <w:tcW w:w="0" w:type="auto"/>
          </w:tcPr>
          <w:p w14:paraId="2BD77447" w14:textId="77777777"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14:paraId="03948E02" w14:textId="77777777" w:rsidR="00484146" w:rsidRPr="00C67620" w:rsidRDefault="00484146" w:rsidP="00484146">
            <w:r w:rsidRPr="00C67620">
              <w:t xml:space="preserve">As a signal Source in the </w:t>
            </w:r>
            <w:r>
              <w:t>Ivi</w:t>
            </w:r>
            <w:r w:rsidRPr="00C67620">
              <w:t>Events interface.</w:t>
            </w:r>
          </w:p>
        </w:tc>
      </w:tr>
      <w:tr w:rsidR="00484146" w:rsidRPr="00C67620" w14:paraId="10DB5F0C" w14:textId="77777777" w:rsidTr="00484146">
        <w:tc>
          <w:tcPr>
            <w:tcW w:w="0" w:type="auto"/>
          </w:tcPr>
          <w:p w14:paraId="4862EBDD" w14:textId="77777777" w:rsidR="00484146" w:rsidRPr="00C67620" w:rsidRDefault="00484146" w:rsidP="00484146">
            <w:r w:rsidRPr="00C67620">
              <w:t>LAN2</w:t>
            </w:r>
          </w:p>
        </w:tc>
        <w:tc>
          <w:tcPr>
            <w:tcW w:w="0" w:type="auto"/>
          </w:tcPr>
          <w:p w14:paraId="15FF5CF9" w14:textId="77777777" w:rsidR="00484146" w:rsidRPr="00C67620" w:rsidRDefault="00484146" w:rsidP="00484146">
            <w:r w:rsidRPr="00C67620">
              <w:t xml:space="preserve">All repeated capability names referring to </w:t>
            </w:r>
            <w:r>
              <w:t>LXI Event</w:t>
            </w:r>
            <w:r w:rsidRPr="00C67620">
              <w:t xml:space="preserve"> 2.</w:t>
            </w:r>
            <w:r w:rsidRPr="00C67620">
              <w:br/>
              <w:t xml:space="preserve">All Source properties needing to refer to </w:t>
            </w:r>
            <w:r>
              <w:t>LXI Event</w:t>
            </w:r>
            <w:r w:rsidRPr="00C67620">
              <w:t xml:space="preserve"> 2.</w:t>
            </w:r>
            <w:r w:rsidRPr="00C67620">
              <w:br/>
              <w:t>This is the LAN analog to LXI2.</w:t>
            </w:r>
          </w:p>
          <w:p w14:paraId="009E6E37" w14:textId="77777777" w:rsidR="00484146" w:rsidRDefault="00484146" w:rsidP="00484146">
            <w:r w:rsidRPr="00C67620">
              <w:t xml:space="preserve">As a signal Source in the </w:t>
            </w:r>
            <w:r>
              <w:t>Ivi</w:t>
            </w:r>
            <w:r w:rsidRPr="00C67620">
              <w:t>Events interface.</w:t>
            </w:r>
          </w:p>
          <w:p w14:paraId="58F6D878" w14:textId="77777777" w:rsidR="00484146" w:rsidRPr="00C67620" w:rsidRDefault="00484146" w:rsidP="00484146">
            <w:r>
              <w:t>LXI Event Message shall have Stateless Event (Flags Bit 4) set to 0 (zero).</w:t>
            </w:r>
          </w:p>
        </w:tc>
      </w:tr>
      <w:tr w:rsidR="00484146" w:rsidRPr="00C67620" w14:paraId="7B27D20E" w14:textId="77777777" w:rsidTr="00484146">
        <w:tc>
          <w:tcPr>
            <w:tcW w:w="0" w:type="auto"/>
          </w:tcPr>
          <w:p w14:paraId="4AD9FA11" w14:textId="77777777" w:rsidR="00484146" w:rsidRPr="00C67620" w:rsidRDefault="00484146" w:rsidP="00484146">
            <w:r w:rsidRPr="00C67620">
              <w:t>LXI3</w:t>
            </w:r>
          </w:p>
        </w:tc>
        <w:tc>
          <w:tcPr>
            <w:tcW w:w="0" w:type="auto"/>
          </w:tcPr>
          <w:p w14:paraId="275B4C8C" w14:textId="77777777"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14:paraId="74945FB0" w14:textId="77777777" w:rsidR="00484146" w:rsidRPr="00C67620" w:rsidRDefault="00484146" w:rsidP="00484146">
            <w:r w:rsidRPr="00C67620">
              <w:t xml:space="preserve">As a signal Source in the </w:t>
            </w:r>
            <w:r>
              <w:t>Ivi</w:t>
            </w:r>
            <w:r w:rsidRPr="00C67620">
              <w:t>Events interface.</w:t>
            </w:r>
          </w:p>
        </w:tc>
      </w:tr>
      <w:tr w:rsidR="00484146" w:rsidRPr="00C67620" w14:paraId="416EFDFA" w14:textId="77777777" w:rsidTr="00484146">
        <w:tc>
          <w:tcPr>
            <w:tcW w:w="0" w:type="auto"/>
          </w:tcPr>
          <w:p w14:paraId="41B24B50" w14:textId="77777777" w:rsidR="00484146" w:rsidRPr="00C67620" w:rsidRDefault="00484146" w:rsidP="00484146">
            <w:r w:rsidRPr="00C67620">
              <w:t>LAN3</w:t>
            </w:r>
          </w:p>
        </w:tc>
        <w:tc>
          <w:tcPr>
            <w:tcW w:w="0" w:type="auto"/>
          </w:tcPr>
          <w:p w14:paraId="70000903" w14:textId="77777777" w:rsidR="00484146" w:rsidRPr="00C67620" w:rsidRDefault="00484146" w:rsidP="00484146">
            <w:r w:rsidRPr="00C67620">
              <w:t xml:space="preserve">All repeated capability names referring to </w:t>
            </w:r>
            <w:r>
              <w:t>LXI Event</w:t>
            </w:r>
            <w:r w:rsidRPr="00C67620">
              <w:t xml:space="preserve"> 3.</w:t>
            </w:r>
            <w:r w:rsidRPr="00C67620">
              <w:br/>
              <w:t xml:space="preserve">All Source properties needing to refer to </w:t>
            </w:r>
            <w:r>
              <w:t>LXI Event</w:t>
            </w:r>
            <w:r w:rsidRPr="00C67620">
              <w:t xml:space="preserve"> 3.</w:t>
            </w:r>
            <w:r w:rsidRPr="00C67620">
              <w:br/>
              <w:t>This is the LAN analog to LXI3.</w:t>
            </w:r>
          </w:p>
          <w:p w14:paraId="4C66A6D5" w14:textId="77777777" w:rsidR="00484146" w:rsidRDefault="00484146" w:rsidP="00484146">
            <w:r w:rsidRPr="00C67620">
              <w:t xml:space="preserve">As a signal Source in the </w:t>
            </w:r>
            <w:r>
              <w:t>Ivi</w:t>
            </w:r>
            <w:r w:rsidRPr="00C67620">
              <w:t>Events interface.</w:t>
            </w:r>
          </w:p>
          <w:p w14:paraId="191B2534" w14:textId="77777777" w:rsidR="00484146" w:rsidRPr="00C67620" w:rsidRDefault="00484146" w:rsidP="00484146">
            <w:r>
              <w:lastRenderedPageBreak/>
              <w:t>LXI Event Message shall have Stateless Event (Flags Bit 4) set to 0 (zero).</w:t>
            </w:r>
          </w:p>
        </w:tc>
      </w:tr>
      <w:tr w:rsidR="00484146" w:rsidRPr="00C67620" w14:paraId="25789965" w14:textId="77777777" w:rsidTr="00484146">
        <w:tc>
          <w:tcPr>
            <w:tcW w:w="0" w:type="auto"/>
          </w:tcPr>
          <w:p w14:paraId="5A12419A" w14:textId="77777777" w:rsidR="00484146" w:rsidRPr="00C67620" w:rsidRDefault="00484146" w:rsidP="00484146">
            <w:r w:rsidRPr="00C67620">
              <w:lastRenderedPageBreak/>
              <w:t>LXI4</w:t>
            </w:r>
          </w:p>
        </w:tc>
        <w:tc>
          <w:tcPr>
            <w:tcW w:w="0" w:type="auto"/>
          </w:tcPr>
          <w:p w14:paraId="096B8C5D" w14:textId="77777777"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14:paraId="7DF46FF9" w14:textId="77777777" w:rsidR="00484146" w:rsidRPr="00C67620" w:rsidRDefault="00484146" w:rsidP="00484146">
            <w:r w:rsidRPr="00C67620">
              <w:t xml:space="preserve">As a signal Source in the </w:t>
            </w:r>
            <w:r>
              <w:t>Ivi</w:t>
            </w:r>
            <w:r w:rsidRPr="00C67620">
              <w:t>Events interface.</w:t>
            </w:r>
          </w:p>
        </w:tc>
      </w:tr>
      <w:tr w:rsidR="00484146" w:rsidRPr="00C67620" w14:paraId="1AA17505" w14:textId="77777777" w:rsidTr="00484146">
        <w:tc>
          <w:tcPr>
            <w:tcW w:w="0" w:type="auto"/>
          </w:tcPr>
          <w:p w14:paraId="1EA18DF0" w14:textId="77777777" w:rsidR="00484146" w:rsidRPr="00C67620" w:rsidRDefault="00484146" w:rsidP="00484146">
            <w:r w:rsidRPr="00C67620">
              <w:t>LAN4</w:t>
            </w:r>
          </w:p>
        </w:tc>
        <w:tc>
          <w:tcPr>
            <w:tcW w:w="0" w:type="auto"/>
          </w:tcPr>
          <w:p w14:paraId="36CEE649" w14:textId="77777777" w:rsidR="00484146" w:rsidRPr="00C67620" w:rsidRDefault="00484146" w:rsidP="00484146">
            <w:r w:rsidRPr="00C67620">
              <w:t xml:space="preserve">All repeated capability names referring to </w:t>
            </w:r>
            <w:r>
              <w:t>LXI Event</w:t>
            </w:r>
            <w:r w:rsidRPr="00C67620">
              <w:t xml:space="preserve"> 4.</w:t>
            </w:r>
            <w:r w:rsidRPr="00C67620">
              <w:br/>
              <w:t xml:space="preserve">All Source properties needing to refer to </w:t>
            </w:r>
            <w:r>
              <w:t>LXI Event</w:t>
            </w:r>
            <w:r w:rsidRPr="00C67620">
              <w:t xml:space="preserve"> 4.</w:t>
            </w:r>
            <w:r w:rsidRPr="00C67620">
              <w:br/>
              <w:t>This is the LAN analog to LXI4.</w:t>
            </w:r>
          </w:p>
          <w:p w14:paraId="3A655DE7" w14:textId="77777777" w:rsidR="00484146" w:rsidRDefault="00484146" w:rsidP="00484146">
            <w:r w:rsidRPr="00C67620">
              <w:t xml:space="preserve">As a signal Source in the </w:t>
            </w:r>
            <w:r>
              <w:t>Ivi</w:t>
            </w:r>
            <w:r w:rsidRPr="00C67620">
              <w:t>Events interface.</w:t>
            </w:r>
          </w:p>
          <w:p w14:paraId="5DD04986" w14:textId="77777777" w:rsidR="00484146" w:rsidRPr="00C67620" w:rsidRDefault="00484146" w:rsidP="00484146">
            <w:r>
              <w:t>LXI Event Message shall have Stateless Event (Flags Bit 4) set to 0 (zero).</w:t>
            </w:r>
          </w:p>
        </w:tc>
      </w:tr>
      <w:tr w:rsidR="00484146" w:rsidRPr="00C67620" w14:paraId="034EF4AA" w14:textId="77777777" w:rsidTr="00484146">
        <w:tc>
          <w:tcPr>
            <w:tcW w:w="0" w:type="auto"/>
          </w:tcPr>
          <w:p w14:paraId="3F130467" w14:textId="77777777" w:rsidR="00484146" w:rsidRPr="00C67620" w:rsidRDefault="00484146" w:rsidP="00484146">
            <w:r w:rsidRPr="00C67620">
              <w:t>LXI5</w:t>
            </w:r>
          </w:p>
        </w:tc>
        <w:tc>
          <w:tcPr>
            <w:tcW w:w="0" w:type="auto"/>
          </w:tcPr>
          <w:p w14:paraId="579CB71D" w14:textId="77777777"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14:paraId="3229A941" w14:textId="77777777" w:rsidR="00484146" w:rsidRPr="00C67620" w:rsidRDefault="00484146" w:rsidP="00484146">
            <w:r w:rsidRPr="00C67620">
              <w:t xml:space="preserve">As a signal Source in the </w:t>
            </w:r>
            <w:r>
              <w:t>Ivi</w:t>
            </w:r>
            <w:r w:rsidRPr="00C67620">
              <w:t>Events interface.</w:t>
            </w:r>
          </w:p>
        </w:tc>
      </w:tr>
      <w:tr w:rsidR="00484146" w:rsidRPr="00C67620" w14:paraId="40D63958" w14:textId="77777777" w:rsidTr="00484146">
        <w:tc>
          <w:tcPr>
            <w:tcW w:w="0" w:type="auto"/>
          </w:tcPr>
          <w:p w14:paraId="070CCD44" w14:textId="77777777" w:rsidR="00484146" w:rsidRPr="00C67620" w:rsidRDefault="00484146" w:rsidP="00484146">
            <w:r w:rsidRPr="00C67620">
              <w:t>LAN5</w:t>
            </w:r>
          </w:p>
        </w:tc>
        <w:tc>
          <w:tcPr>
            <w:tcW w:w="0" w:type="auto"/>
          </w:tcPr>
          <w:p w14:paraId="112B6354" w14:textId="77777777" w:rsidR="00484146" w:rsidRPr="00C67620" w:rsidRDefault="00484146" w:rsidP="00484146">
            <w:r w:rsidRPr="00C67620">
              <w:t xml:space="preserve">All repeated capability names referring to </w:t>
            </w:r>
            <w:r>
              <w:t>LXI Event</w:t>
            </w:r>
            <w:r w:rsidRPr="00C67620">
              <w:t xml:space="preserve"> 5.</w:t>
            </w:r>
            <w:r w:rsidRPr="00C67620">
              <w:br/>
              <w:t xml:space="preserve">All Source properties needing to refer to </w:t>
            </w:r>
            <w:r>
              <w:t>LXI Event</w:t>
            </w:r>
            <w:r w:rsidRPr="00C67620">
              <w:t xml:space="preserve"> 5.</w:t>
            </w:r>
            <w:r w:rsidRPr="00C67620">
              <w:br/>
              <w:t>This is the LAN analog to LXI5.</w:t>
            </w:r>
          </w:p>
          <w:p w14:paraId="488E4BC5" w14:textId="77777777" w:rsidR="00484146" w:rsidRDefault="00484146" w:rsidP="00484146">
            <w:r w:rsidRPr="00C67620">
              <w:t xml:space="preserve">As a signal Source in the </w:t>
            </w:r>
            <w:r>
              <w:t>Ivi</w:t>
            </w:r>
            <w:r w:rsidRPr="00C67620">
              <w:t>Events interface.</w:t>
            </w:r>
          </w:p>
          <w:p w14:paraId="15FDB35A" w14:textId="77777777" w:rsidR="00484146" w:rsidRPr="00C67620" w:rsidRDefault="00484146" w:rsidP="00484146">
            <w:r>
              <w:t>LXI Event Message shall have Stateless Event (Flags Bit 4) set to 0 (zero).</w:t>
            </w:r>
          </w:p>
        </w:tc>
      </w:tr>
      <w:tr w:rsidR="00484146" w:rsidRPr="00C67620" w14:paraId="1B283311" w14:textId="77777777" w:rsidTr="00484146">
        <w:tc>
          <w:tcPr>
            <w:tcW w:w="0" w:type="auto"/>
          </w:tcPr>
          <w:p w14:paraId="7562C0E7" w14:textId="77777777" w:rsidR="00484146" w:rsidRPr="00C67620" w:rsidRDefault="00484146" w:rsidP="00484146">
            <w:r w:rsidRPr="00C67620">
              <w:t>LXI6</w:t>
            </w:r>
          </w:p>
        </w:tc>
        <w:tc>
          <w:tcPr>
            <w:tcW w:w="0" w:type="auto"/>
          </w:tcPr>
          <w:p w14:paraId="688F593F" w14:textId="77777777"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14:paraId="5E5FC57D" w14:textId="77777777" w:rsidR="00484146" w:rsidRPr="00C67620" w:rsidRDefault="00484146" w:rsidP="00484146">
            <w:r w:rsidRPr="00C67620">
              <w:t xml:space="preserve">As a signal Source in the </w:t>
            </w:r>
            <w:r>
              <w:t>Ivi</w:t>
            </w:r>
            <w:r w:rsidRPr="00C67620">
              <w:t>Events interface.</w:t>
            </w:r>
          </w:p>
        </w:tc>
      </w:tr>
      <w:tr w:rsidR="00484146" w:rsidRPr="00C67620" w14:paraId="196D0F69" w14:textId="77777777" w:rsidTr="00484146">
        <w:tc>
          <w:tcPr>
            <w:tcW w:w="0" w:type="auto"/>
          </w:tcPr>
          <w:p w14:paraId="703BC0CE" w14:textId="77777777" w:rsidR="00484146" w:rsidRPr="00C67620" w:rsidRDefault="00484146" w:rsidP="00484146">
            <w:r w:rsidRPr="00C67620">
              <w:t>LAN6</w:t>
            </w:r>
          </w:p>
        </w:tc>
        <w:tc>
          <w:tcPr>
            <w:tcW w:w="0" w:type="auto"/>
          </w:tcPr>
          <w:p w14:paraId="3F60906D" w14:textId="77777777" w:rsidR="00484146" w:rsidRPr="00C67620" w:rsidRDefault="00484146" w:rsidP="00484146">
            <w:r w:rsidRPr="00C67620">
              <w:t xml:space="preserve">All repeated capability names referring to </w:t>
            </w:r>
            <w:r>
              <w:t>LXI Event</w:t>
            </w:r>
            <w:r w:rsidRPr="00C67620">
              <w:t xml:space="preserve"> 6.</w:t>
            </w:r>
            <w:r w:rsidRPr="00C67620">
              <w:br/>
              <w:t xml:space="preserve">All Source properties needing to refer to </w:t>
            </w:r>
            <w:r>
              <w:t>LXI Event</w:t>
            </w:r>
            <w:r w:rsidRPr="00C67620">
              <w:t xml:space="preserve"> 6.</w:t>
            </w:r>
            <w:r w:rsidRPr="00C67620">
              <w:br/>
              <w:t>This is the LAN analog to LXI6.</w:t>
            </w:r>
          </w:p>
          <w:p w14:paraId="76918D85" w14:textId="77777777" w:rsidR="00484146" w:rsidRDefault="00484146" w:rsidP="00484146">
            <w:r w:rsidRPr="00C67620">
              <w:t xml:space="preserve">As a signal Source in the </w:t>
            </w:r>
            <w:r>
              <w:t>Ivi</w:t>
            </w:r>
            <w:r w:rsidRPr="00C67620">
              <w:t>Events interface.</w:t>
            </w:r>
          </w:p>
          <w:p w14:paraId="48EF250C" w14:textId="77777777" w:rsidR="00484146" w:rsidRPr="00C67620" w:rsidRDefault="00484146" w:rsidP="00484146">
            <w:r>
              <w:t>LXI Event Message shall have Stateless Event (Flags Bit 4) set to 0 (zero).</w:t>
            </w:r>
          </w:p>
        </w:tc>
      </w:tr>
      <w:tr w:rsidR="00484146" w:rsidRPr="00C67620" w14:paraId="5D4245F5" w14:textId="77777777" w:rsidTr="00484146">
        <w:tc>
          <w:tcPr>
            <w:tcW w:w="0" w:type="auto"/>
          </w:tcPr>
          <w:p w14:paraId="07F4DEA7" w14:textId="77777777" w:rsidR="00484146" w:rsidRPr="00C67620" w:rsidRDefault="00484146" w:rsidP="00484146">
            <w:r w:rsidRPr="00C67620">
              <w:t>LXI7</w:t>
            </w:r>
          </w:p>
        </w:tc>
        <w:tc>
          <w:tcPr>
            <w:tcW w:w="0" w:type="auto"/>
          </w:tcPr>
          <w:p w14:paraId="580E6649" w14:textId="77777777"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14:paraId="3B76F282" w14:textId="77777777" w:rsidR="00484146" w:rsidRPr="00C67620" w:rsidRDefault="00484146" w:rsidP="00484146">
            <w:r w:rsidRPr="00C67620">
              <w:t xml:space="preserve">As a signal Source in the </w:t>
            </w:r>
            <w:r>
              <w:t>Ivi</w:t>
            </w:r>
            <w:r w:rsidRPr="00C67620">
              <w:t>Events interface.</w:t>
            </w:r>
          </w:p>
        </w:tc>
      </w:tr>
      <w:tr w:rsidR="00484146" w:rsidRPr="00C67620" w14:paraId="4F370886" w14:textId="77777777" w:rsidTr="00484146">
        <w:tc>
          <w:tcPr>
            <w:tcW w:w="0" w:type="auto"/>
          </w:tcPr>
          <w:p w14:paraId="5282B4F3" w14:textId="77777777" w:rsidR="00484146" w:rsidRPr="00C67620" w:rsidRDefault="00484146" w:rsidP="00484146">
            <w:r w:rsidRPr="00C67620">
              <w:t>LAN7</w:t>
            </w:r>
          </w:p>
        </w:tc>
        <w:tc>
          <w:tcPr>
            <w:tcW w:w="0" w:type="auto"/>
          </w:tcPr>
          <w:p w14:paraId="7B64AC29" w14:textId="77777777" w:rsidR="00484146" w:rsidRDefault="00484146" w:rsidP="00484146">
            <w:r w:rsidRPr="00C67620">
              <w:t xml:space="preserve">All repeated capability names referring to </w:t>
            </w:r>
            <w:r>
              <w:t>LXI Event</w:t>
            </w:r>
            <w:r w:rsidRPr="00C67620">
              <w:t xml:space="preserve"> 7.</w:t>
            </w:r>
            <w:r w:rsidRPr="00C67620">
              <w:br/>
              <w:t xml:space="preserve">All Source properties needing to refer to </w:t>
            </w:r>
            <w:r>
              <w:t>LXI Event</w:t>
            </w:r>
            <w:r w:rsidRPr="00C67620">
              <w:t xml:space="preserve"> 7.</w:t>
            </w:r>
            <w:r w:rsidRPr="00C67620">
              <w:br/>
              <w:t>This is the LAN analog to LXI7.</w:t>
            </w:r>
            <w:r w:rsidRPr="00C67620">
              <w:br/>
              <w:t xml:space="preserve">As a signal Source in the </w:t>
            </w:r>
            <w:r>
              <w:t>Ivi</w:t>
            </w:r>
            <w:r w:rsidRPr="00C67620">
              <w:t>Events interface.</w:t>
            </w:r>
          </w:p>
          <w:p w14:paraId="602D9196" w14:textId="77777777" w:rsidR="00484146" w:rsidRPr="00C67620" w:rsidRDefault="00484146" w:rsidP="00484146">
            <w:r>
              <w:t>LXI Event Message shall have Stateless Event (Flags Bit 4) set to 0 (zero).</w:t>
            </w:r>
          </w:p>
        </w:tc>
      </w:tr>
      <w:tr w:rsidR="00484146" w:rsidRPr="00C67620" w14:paraId="37365B84" w14:textId="77777777" w:rsidTr="00484146">
        <w:tc>
          <w:tcPr>
            <w:tcW w:w="0" w:type="auto"/>
          </w:tcPr>
          <w:p w14:paraId="0D4EDF24" w14:textId="77777777" w:rsidR="00484146" w:rsidRPr="00C67620" w:rsidRDefault="00484146" w:rsidP="00484146">
            <w:r w:rsidRPr="00C67620">
              <w:t>LXIERROR</w:t>
            </w:r>
          </w:p>
        </w:tc>
        <w:tc>
          <w:tcPr>
            <w:tcW w:w="0" w:type="auto"/>
          </w:tcPr>
          <w:p w14:paraId="25D30F1E" w14:textId="77777777" w:rsidR="00484146" w:rsidRDefault="00484146" w:rsidP="00484146">
            <w:r w:rsidRPr="00C67620">
              <w:t>Reserved for LXI defined error events.</w:t>
            </w:r>
          </w:p>
          <w:p w14:paraId="2CF7BDBA" w14:textId="77777777" w:rsidR="00484146" w:rsidRPr="00C67620" w:rsidRDefault="00484146" w:rsidP="00484146">
            <w:r>
              <w:t>LXI Event Message shall have Stateless Event (Flags Bit 4) set to 1.</w:t>
            </w:r>
          </w:p>
        </w:tc>
      </w:tr>
    </w:tbl>
    <w:p w14:paraId="3B61B3B7" w14:textId="77777777" w:rsidR="00484146" w:rsidRDefault="00484146" w:rsidP="00484146"/>
    <w:p w14:paraId="2E384860" w14:textId="77777777" w:rsidR="00484146" w:rsidRDefault="00484146" w:rsidP="00484146"/>
    <w:p w14:paraId="403D5CFF" w14:textId="77777777" w:rsidR="00484146" w:rsidRDefault="00484146" w:rsidP="00484146">
      <w:r w:rsidRPr="000B2825">
        <w:rPr>
          <w:rStyle w:val="LXIColumnHeaderChar"/>
        </w:rPr>
        <w:t>Note:</w:t>
      </w:r>
      <w:r w:rsidRPr="00C67620">
        <w:t xml:space="preserve"> These strings </w:t>
      </w:r>
      <w:r>
        <w:t xml:space="preserve">are for LXI Event Generation. They </w:t>
      </w:r>
      <w:r w:rsidRPr="00C67620">
        <w:t>are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6836"/>
      </w:tblGrid>
      <w:tr w:rsidR="00484146" w:rsidRPr="00C67620" w14:paraId="512FE64A" w14:textId="77777777" w:rsidTr="00484146">
        <w:tc>
          <w:tcPr>
            <w:tcW w:w="0" w:type="auto"/>
          </w:tcPr>
          <w:p w14:paraId="0D257F7A" w14:textId="77777777" w:rsidR="00484146" w:rsidRPr="0071790E" w:rsidRDefault="00484146" w:rsidP="00484146">
            <w:pPr>
              <w:rPr>
                <w:b/>
              </w:rPr>
            </w:pPr>
            <w:r>
              <w:rPr>
                <w:b/>
              </w:rPr>
              <w:t>String</w:t>
            </w:r>
          </w:p>
        </w:tc>
        <w:tc>
          <w:tcPr>
            <w:tcW w:w="0" w:type="auto"/>
          </w:tcPr>
          <w:p w14:paraId="729820D1" w14:textId="77777777" w:rsidR="00484146" w:rsidRPr="00C67620" w:rsidRDefault="00484146" w:rsidP="00484146">
            <w:r>
              <w:t>Usage</w:t>
            </w:r>
          </w:p>
        </w:tc>
      </w:tr>
      <w:tr w:rsidR="00484146" w:rsidRPr="00C67620" w14:paraId="0B8BA68B" w14:textId="77777777" w:rsidTr="00484146">
        <w:tc>
          <w:tcPr>
            <w:tcW w:w="0" w:type="auto"/>
          </w:tcPr>
          <w:p w14:paraId="35A2822B" w14:textId="77777777" w:rsidR="00484146" w:rsidRPr="00C67620" w:rsidRDefault="00484146" w:rsidP="00484146">
            <w:r w:rsidRPr="00C67620">
              <w:t>OperationComplete</w:t>
            </w:r>
          </w:p>
        </w:tc>
        <w:tc>
          <w:tcPr>
            <w:tcW w:w="0" w:type="auto"/>
          </w:tcPr>
          <w:p w14:paraId="36688AEE" w14:textId="77777777" w:rsidR="00484146" w:rsidRDefault="00484146" w:rsidP="00484146">
            <w:r w:rsidRPr="00C67620">
              <w:t xml:space="preserve">Used as a signal Source in the </w:t>
            </w:r>
            <w:r>
              <w:t>Ivi</w:t>
            </w:r>
            <w:r w:rsidRPr="00C67620">
              <w:t>Events interface.</w:t>
            </w:r>
            <w:r w:rsidRPr="00C67620">
              <w:br/>
              <w:t xml:space="preserve">In the Arm-Trigger state machine: this signal is set false when transitioning from the Idle state to the Initiated state.  It is set true when transitioning from the initiated state into the Idle state. </w:t>
            </w:r>
          </w:p>
          <w:p w14:paraId="63A6A819" w14:textId="77777777" w:rsidR="00484146" w:rsidRPr="00C67620" w:rsidRDefault="00484146" w:rsidP="00484146">
            <w:r>
              <w:t>LXI Event Message shall have Stateless Event (Flags Bit 4) set to 0 (zero).</w:t>
            </w:r>
          </w:p>
        </w:tc>
      </w:tr>
      <w:tr w:rsidR="00484146" w:rsidRPr="00C67620" w14:paraId="5FB0BC1E" w14:textId="77777777" w:rsidTr="00484146">
        <w:tc>
          <w:tcPr>
            <w:tcW w:w="0" w:type="auto"/>
          </w:tcPr>
          <w:p w14:paraId="0780E5B6" w14:textId="77777777" w:rsidR="00484146" w:rsidRPr="00C67620" w:rsidRDefault="00484146" w:rsidP="00484146">
            <w:r w:rsidRPr="00C67620">
              <w:t>Measuring</w:t>
            </w:r>
          </w:p>
        </w:tc>
        <w:tc>
          <w:tcPr>
            <w:tcW w:w="0" w:type="auto"/>
          </w:tcPr>
          <w:p w14:paraId="76F927F8" w14:textId="77777777" w:rsidR="00484146" w:rsidRDefault="00484146" w:rsidP="00484146">
            <w:r w:rsidRPr="00C67620">
              <w:t xml:space="preserve">Used as a signal Source in the </w:t>
            </w:r>
            <w:r>
              <w:t>Ivi</w:t>
            </w:r>
            <w:r w:rsidRPr="00C67620">
              <w:t>Events interface.</w:t>
            </w:r>
            <w:r w:rsidRPr="00C67620">
              <w:br/>
              <w:t>In the Arm-Trigger state machine of a measuring device: this signal is set true when transitioning out the bottom of the Trigger state.  It is set false when transitioning into the Trigger state from below.</w:t>
            </w:r>
          </w:p>
          <w:p w14:paraId="4F7F3F6B" w14:textId="77777777" w:rsidR="00484146" w:rsidRPr="00C67620" w:rsidRDefault="00484146" w:rsidP="00484146">
            <w:r>
              <w:t>LXI Event Message shall have Stateless Event (Flags Bit 4) set to 0 (zero).</w:t>
            </w:r>
          </w:p>
        </w:tc>
      </w:tr>
      <w:tr w:rsidR="00484146" w:rsidRPr="00C67620" w14:paraId="3086430E" w14:textId="77777777" w:rsidTr="00484146">
        <w:tc>
          <w:tcPr>
            <w:tcW w:w="0" w:type="auto"/>
          </w:tcPr>
          <w:p w14:paraId="1A2DB958" w14:textId="77777777" w:rsidR="00484146" w:rsidRPr="00C67620" w:rsidRDefault="00484146" w:rsidP="00484146">
            <w:r w:rsidRPr="00C67620">
              <w:t>Settling</w:t>
            </w:r>
          </w:p>
        </w:tc>
        <w:tc>
          <w:tcPr>
            <w:tcW w:w="0" w:type="auto"/>
          </w:tcPr>
          <w:p w14:paraId="672C34C4" w14:textId="77777777" w:rsidR="00484146" w:rsidRDefault="00484146" w:rsidP="00484146">
            <w:r w:rsidRPr="00C67620">
              <w:t xml:space="preserve">Used as a signal Source in the </w:t>
            </w:r>
            <w:r>
              <w:t>Ivi</w:t>
            </w:r>
            <w:r w:rsidRPr="00C67620">
              <w:t>Events interface.</w:t>
            </w:r>
            <w:r w:rsidRPr="00C67620">
              <w:br/>
              <w:t>In the Arm-Trigger state machine of a source or signal conditioning device: this signal is set true when transitioning out the bottom of the Trigger state.  It is set false when transitioning into the Trigger state from below.</w:t>
            </w:r>
          </w:p>
          <w:p w14:paraId="25F12E34" w14:textId="77777777" w:rsidR="00484146" w:rsidRPr="00C67620" w:rsidRDefault="00484146" w:rsidP="00484146">
            <w:r>
              <w:t>LXI Event Message shall have Stateless Event (Flags Bit 4) set to 0 (zero).</w:t>
            </w:r>
          </w:p>
        </w:tc>
      </w:tr>
      <w:tr w:rsidR="00484146" w:rsidRPr="00C67620" w14:paraId="5ADBC5C3" w14:textId="77777777" w:rsidTr="00484146">
        <w:tc>
          <w:tcPr>
            <w:tcW w:w="0" w:type="auto"/>
          </w:tcPr>
          <w:p w14:paraId="29C73279" w14:textId="77777777" w:rsidR="00484146" w:rsidRPr="00C67620" w:rsidRDefault="00484146" w:rsidP="00484146">
            <w:r w:rsidRPr="00C67620">
              <w:t>Sweeping</w:t>
            </w:r>
          </w:p>
        </w:tc>
        <w:tc>
          <w:tcPr>
            <w:tcW w:w="0" w:type="auto"/>
          </w:tcPr>
          <w:p w14:paraId="59E8233F" w14:textId="77777777" w:rsidR="00484146" w:rsidRDefault="00484146" w:rsidP="00484146">
            <w:r w:rsidRPr="00C67620">
              <w:t xml:space="preserve">Used as a signal Source in the </w:t>
            </w:r>
            <w:r>
              <w:t>Ivi</w:t>
            </w:r>
            <w:r w:rsidRPr="00C67620">
              <w:t>Events interface.</w:t>
            </w:r>
            <w:r w:rsidRPr="00C67620">
              <w:br/>
              <w:t xml:space="preserve">In the Arm-Trigger state machine: this signal is set true when transitioning from </w:t>
            </w:r>
            <w:r w:rsidRPr="00C67620">
              <w:lastRenderedPageBreak/>
              <w:t>the Ini</w:t>
            </w:r>
            <w:r>
              <w:t>ti</w:t>
            </w:r>
            <w:r w:rsidRPr="00C67620">
              <w:t>ated state to the Arm state.  It is set false when transitioning from the Arm state into the Ini</w:t>
            </w:r>
            <w:r>
              <w:t>ti</w:t>
            </w:r>
            <w:r w:rsidRPr="00C67620">
              <w:t>ated state.</w:t>
            </w:r>
          </w:p>
          <w:p w14:paraId="399D192E" w14:textId="77777777" w:rsidR="00484146" w:rsidRPr="00C67620" w:rsidRDefault="00484146" w:rsidP="00484146">
            <w:r>
              <w:t>LXI Event Message shall have Stateless Event (Flags Bit 4) set to 0 (zero).</w:t>
            </w:r>
          </w:p>
        </w:tc>
      </w:tr>
      <w:tr w:rsidR="00484146" w:rsidRPr="00C67620" w14:paraId="6C6EF3EA" w14:textId="77777777" w:rsidTr="00484146">
        <w:tc>
          <w:tcPr>
            <w:tcW w:w="0" w:type="auto"/>
          </w:tcPr>
          <w:p w14:paraId="3C3EB1B1" w14:textId="77777777" w:rsidR="00484146" w:rsidRPr="00C67620" w:rsidRDefault="00484146" w:rsidP="00484146">
            <w:r w:rsidRPr="00C67620">
              <w:lastRenderedPageBreak/>
              <w:t>WaitingForArm</w:t>
            </w:r>
          </w:p>
        </w:tc>
        <w:tc>
          <w:tcPr>
            <w:tcW w:w="0" w:type="auto"/>
          </w:tcPr>
          <w:p w14:paraId="4C33A3B3" w14:textId="77777777" w:rsidR="00484146" w:rsidRDefault="00484146" w:rsidP="00484146">
            <w:r w:rsidRPr="00C67620">
              <w:t xml:space="preserve">Used as a signal Source in the </w:t>
            </w:r>
            <w:r>
              <w:t>Ivi</w:t>
            </w:r>
            <w:r w:rsidRPr="00C67620">
              <w:t>Events interface.</w:t>
            </w:r>
            <w:r w:rsidRPr="00C67620">
              <w:br/>
              <w:t>In the Arm-Trigger state machine: this signal is set true in the Arm state to enable the Arm logic.  It is set false when transitioning from the Trigger state into the Arm state.</w:t>
            </w:r>
          </w:p>
          <w:p w14:paraId="741BE00B" w14:textId="77777777" w:rsidR="00484146" w:rsidRPr="00C67620" w:rsidRDefault="00484146" w:rsidP="00484146">
            <w:r>
              <w:t>LXI Event Message shall have Stateless Event (Flags Bit 4) set to 0 (zero).</w:t>
            </w:r>
          </w:p>
        </w:tc>
      </w:tr>
      <w:tr w:rsidR="00484146" w:rsidRPr="00C67620" w14:paraId="1A9F3757" w14:textId="77777777" w:rsidTr="00484146">
        <w:tc>
          <w:tcPr>
            <w:tcW w:w="0" w:type="auto"/>
          </w:tcPr>
          <w:p w14:paraId="779043D4" w14:textId="77777777" w:rsidR="00484146" w:rsidRPr="00C67620" w:rsidRDefault="00484146" w:rsidP="00484146">
            <w:r w:rsidRPr="00C67620">
              <w:t>WaitingForTrigger</w:t>
            </w:r>
          </w:p>
        </w:tc>
        <w:tc>
          <w:tcPr>
            <w:tcW w:w="0" w:type="auto"/>
          </w:tcPr>
          <w:p w14:paraId="7487048A" w14:textId="77777777" w:rsidR="00484146" w:rsidRDefault="00484146" w:rsidP="00484146">
            <w:r w:rsidRPr="00C67620">
              <w:t xml:space="preserve">Used as a signal Source in the </w:t>
            </w:r>
            <w:r>
              <w:t>Ivi</w:t>
            </w:r>
            <w:r w:rsidRPr="00C67620">
              <w:t>Events interface.</w:t>
            </w:r>
            <w:r w:rsidRPr="00C67620">
              <w:br/>
              <w:t>In the Arm-Trigger state machine: this signal is set true in the Trigger state to enable the Trigger logic.  It is set false after a trigger has been received.</w:t>
            </w:r>
          </w:p>
          <w:p w14:paraId="7AC60AF4" w14:textId="77777777" w:rsidR="00484146" w:rsidRPr="00C67620" w:rsidRDefault="00484146" w:rsidP="00484146">
            <w:r>
              <w:t>LXI Event Message shall have Stateless Event (Flags Bit 4) set to 0 (zero).</w:t>
            </w:r>
          </w:p>
        </w:tc>
      </w:tr>
      <w:tr w:rsidR="00484146" w:rsidRPr="00C67620" w14:paraId="77332FDF" w14:textId="77777777" w:rsidTr="00484146">
        <w:tc>
          <w:tcPr>
            <w:tcW w:w="0" w:type="auto"/>
          </w:tcPr>
          <w:p w14:paraId="691AD274" w14:textId="77777777" w:rsidR="00484146" w:rsidRPr="00C67620" w:rsidRDefault="00484146" w:rsidP="00484146">
            <w:r w:rsidRPr="00C67620">
              <w:t>All</w:t>
            </w:r>
          </w:p>
        </w:tc>
        <w:tc>
          <w:tcPr>
            <w:tcW w:w="0" w:type="auto"/>
          </w:tcPr>
          <w:p w14:paraId="4508A1C7" w14:textId="77777777"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14:paraId="01C08363" w14:textId="77777777" w:rsidR="00484146" w:rsidRPr="00C67620" w:rsidRDefault="00484146" w:rsidP="00484146"/>
    <w:p w14:paraId="517D2CBA" w14:textId="77777777" w:rsidR="00484146" w:rsidRPr="00C67620" w:rsidRDefault="00484146" w:rsidP="00484146">
      <w:pPr>
        <w:pStyle w:val="Heading4"/>
        <w:tabs>
          <w:tab w:val="clear" w:pos="1987"/>
          <w:tab w:val="num" w:pos="1404"/>
          <w:tab w:val="num" w:pos="2282"/>
        </w:tabs>
        <w:ind w:left="2282" w:hanging="864"/>
      </w:pPr>
      <w:bookmarkStart w:id="757" w:name="_Toc112300578"/>
      <w:bookmarkStart w:id="758" w:name="_Ref113337932"/>
      <w:bookmarkStart w:id="759" w:name="_Ref113338150"/>
      <w:bookmarkStart w:id="760" w:name="_Toc113353468"/>
      <w:bookmarkStart w:id="761" w:name="_Toc105501421"/>
      <w:bookmarkStart w:id="762" w:name="_Toc106617434"/>
      <w:bookmarkStart w:id="763" w:name="_Toc111021288"/>
      <w:bookmarkStart w:id="764" w:name="_Toc111253181"/>
      <w:r>
        <w:t xml:space="preserve"> </w:t>
      </w:r>
      <w:r w:rsidRPr="00C67620">
        <w:t>RULE – Only Signals Corresponding to Implemented Capability Required</w:t>
      </w:r>
      <w:bookmarkEnd w:id="757"/>
      <w:bookmarkEnd w:id="758"/>
      <w:bookmarkEnd w:id="759"/>
      <w:bookmarkEnd w:id="760"/>
    </w:p>
    <w:p w14:paraId="4A29CB84" w14:textId="77777777" w:rsidR="00484146" w:rsidRPr="00C67620" w:rsidRDefault="00484146" w:rsidP="00484146">
      <w:pPr>
        <w:pStyle w:val="LXIBody"/>
      </w:pPr>
      <w:r w:rsidRPr="00C67620">
        <w:t xml:space="preserve">Devices which only implement a portion of the Arm-trigger state machine shall only be required to implement those signals relating to the implemented portion.  </w:t>
      </w:r>
    </w:p>
    <w:p w14:paraId="40715FAB" w14:textId="77777777" w:rsidR="00484146" w:rsidRPr="00C67620" w:rsidRDefault="00484146" w:rsidP="00484146">
      <w:pPr>
        <w:pStyle w:val="Heading4"/>
        <w:tabs>
          <w:tab w:val="clear" w:pos="1987"/>
          <w:tab w:val="num" w:pos="1404"/>
          <w:tab w:val="num" w:pos="2282"/>
        </w:tabs>
        <w:ind w:left="2282" w:hanging="864"/>
      </w:pPr>
      <w:bookmarkStart w:id="765" w:name="_Toc112300579"/>
      <w:bookmarkStart w:id="766" w:name="_Ref113337933"/>
      <w:bookmarkStart w:id="767" w:name="_Ref113338152"/>
      <w:bookmarkStart w:id="768" w:name="_Toc113353469"/>
      <w:r>
        <w:t xml:space="preserve"> </w:t>
      </w:r>
      <w:r w:rsidRPr="00C67620">
        <w:t>RULE – Devices Shall Document Supported Signals</w:t>
      </w:r>
      <w:bookmarkEnd w:id="765"/>
      <w:bookmarkEnd w:id="766"/>
      <w:bookmarkEnd w:id="767"/>
      <w:bookmarkEnd w:id="768"/>
    </w:p>
    <w:p w14:paraId="586FFF5B" w14:textId="77777777" w:rsidR="00484146" w:rsidRPr="00C67620" w:rsidRDefault="00484146" w:rsidP="00484146">
      <w:pPr>
        <w:pStyle w:val="LXIBody"/>
      </w:pPr>
      <w:r w:rsidRPr="00C67620">
        <w:t>Every device shall document which signals are supported.</w:t>
      </w:r>
    </w:p>
    <w:p w14:paraId="5BA436E6" w14:textId="77777777" w:rsidR="00484146" w:rsidRPr="00C67620" w:rsidRDefault="00484146" w:rsidP="00484146">
      <w:pPr>
        <w:pStyle w:val="Heading3"/>
        <w:tabs>
          <w:tab w:val="clear" w:pos="1440"/>
          <w:tab w:val="num" w:pos="1980"/>
        </w:tabs>
        <w:ind w:left="1980"/>
      </w:pPr>
      <w:bookmarkStart w:id="769" w:name="_Toc112300580"/>
      <w:bookmarkStart w:id="770" w:name="_Toc113353470"/>
      <w:bookmarkStart w:id="771" w:name="_Toc128656225"/>
      <w:bookmarkStart w:id="772" w:name="_Ref208635748"/>
      <w:bookmarkStart w:id="773" w:name="_Toc443255311"/>
      <w:bookmarkStart w:id="774" w:name="_Toc106275971"/>
      <w:r w:rsidRPr="00C67620">
        <w:t xml:space="preserve">RULE – </w:t>
      </w:r>
      <w:r>
        <w:t>LXI Event</w:t>
      </w:r>
      <w:r w:rsidRPr="00C67620">
        <w:t xml:space="preserve"> Names Beginning with LXI Reserved</w:t>
      </w:r>
      <w:bookmarkEnd w:id="769"/>
      <w:bookmarkEnd w:id="770"/>
      <w:bookmarkEnd w:id="771"/>
      <w:bookmarkEnd w:id="772"/>
      <w:bookmarkEnd w:id="773"/>
      <w:bookmarkEnd w:id="774"/>
    </w:p>
    <w:p w14:paraId="45DB0486" w14:textId="77777777"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shall not be used for any </w:t>
      </w:r>
      <w:r>
        <w:t>LXI Event</w:t>
      </w:r>
      <w:r w:rsidRPr="00C67620">
        <w:t xml:space="preserve"> or trigger name that is not sanctioned by the consortium.</w:t>
      </w:r>
    </w:p>
    <w:p w14:paraId="7E4962E4" w14:textId="77777777" w:rsidR="00484146" w:rsidRPr="00C67620" w:rsidRDefault="00484146" w:rsidP="00484146">
      <w:pPr>
        <w:pStyle w:val="Heading3"/>
        <w:tabs>
          <w:tab w:val="clear" w:pos="1440"/>
          <w:tab w:val="num" w:pos="1980"/>
        </w:tabs>
        <w:ind w:left="1980"/>
      </w:pPr>
      <w:bookmarkStart w:id="775" w:name="_Toc112300581"/>
      <w:bookmarkStart w:id="776" w:name="_Ref113337936"/>
      <w:bookmarkStart w:id="777" w:name="_Ref113337999"/>
      <w:bookmarkStart w:id="778" w:name="_Ref113338157"/>
      <w:bookmarkStart w:id="779" w:name="_Toc113353471"/>
      <w:bookmarkStart w:id="780" w:name="_Toc128656226"/>
      <w:bookmarkStart w:id="781" w:name="_Ref205188306"/>
      <w:bookmarkStart w:id="782" w:name="_Toc443255312"/>
      <w:bookmarkStart w:id="783" w:name="_Toc106275972"/>
      <w:r w:rsidRPr="00C67620">
        <w:t>RULE – Destination Path Syntax</w:t>
      </w:r>
      <w:bookmarkEnd w:id="775"/>
      <w:bookmarkEnd w:id="776"/>
      <w:bookmarkEnd w:id="777"/>
      <w:bookmarkEnd w:id="778"/>
      <w:bookmarkEnd w:id="779"/>
      <w:bookmarkEnd w:id="780"/>
      <w:bookmarkEnd w:id="781"/>
      <w:bookmarkEnd w:id="782"/>
      <w:bookmarkEnd w:id="783"/>
    </w:p>
    <w:p w14:paraId="6063B957" w14:textId="77777777" w:rsidR="00484146" w:rsidRPr="00C67620" w:rsidRDefault="00484146" w:rsidP="00484146">
      <w:pPr>
        <w:pStyle w:val="LXIBody"/>
      </w:pPr>
      <w:r w:rsidRPr="00C67620">
        <w:t xml:space="preserve">Destination path syntax for </w:t>
      </w:r>
      <w:r>
        <w:t>LXI Event</w:t>
      </w:r>
      <w:r w:rsidRPr="00C67620">
        <w:t xml:space="preserve">s shall be ( [ ] denote optional items): </w:t>
      </w:r>
    </w:p>
    <w:p w14:paraId="6CCA29D3" w14:textId="77777777" w:rsidR="00484146" w:rsidRPr="00807513" w:rsidRDefault="00484146" w:rsidP="00484146">
      <w:pPr>
        <w:pStyle w:val="LXICode2"/>
        <w:rPr>
          <w:lang w:val="fr-FR"/>
        </w:rPr>
      </w:pPr>
      <w:r w:rsidRPr="00A76F43">
        <w:rPr>
          <w:lang w:val="fr-FR"/>
        </w:rPr>
        <w:br/>
      </w:r>
      <w:r w:rsidRPr="00807513">
        <w:rPr>
          <w:lang w:val="fr-FR"/>
        </w:rPr>
        <w:t>&lt;Destination Path&gt; ::= [host[:port]][/name][,&lt;Destination Path&gt;]</w:t>
      </w:r>
    </w:p>
    <w:p w14:paraId="22B38116" w14:textId="7C61580F" w:rsidR="00484146" w:rsidRPr="000C6084" w:rsidRDefault="003C3E29" w:rsidP="00484146">
      <w:pPr>
        <w:pStyle w:val="LXICode2"/>
      </w:pPr>
      <w:r>
        <w:t xml:space="preserve">If </w:t>
      </w:r>
      <w:r w:rsidR="00173D1B">
        <w:t xml:space="preserve">not present, the values </w:t>
      </w:r>
      <w:r w:rsidR="00484146" w:rsidRPr="000C6084">
        <w:t>for the optional items are:</w:t>
      </w:r>
      <w:bookmarkEnd w:id="761"/>
      <w:bookmarkEnd w:id="762"/>
      <w:bookmarkEnd w:id="763"/>
      <w:bookmarkEnd w:id="76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260"/>
      </w:tblGrid>
      <w:tr w:rsidR="00484146" w:rsidRPr="00C67620" w14:paraId="16B82329" w14:textId="77777777" w:rsidTr="00484146">
        <w:tc>
          <w:tcPr>
            <w:tcW w:w="0" w:type="auto"/>
          </w:tcPr>
          <w:p w14:paraId="5B6BDF2A" w14:textId="77777777" w:rsidR="00484146" w:rsidRPr="00C67620" w:rsidRDefault="00484146" w:rsidP="00484146">
            <w:r w:rsidRPr="00C67620">
              <w:t>host</w:t>
            </w:r>
          </w:p>
        </w:tc>
        <w:tc>
          <w:tcPr>
            <w:tcW w:w="0" w:type="auto"/>
          </w:tcPr>
          <w:p w14:paraId="545D349C" w14:textId="77777777" w:rsidR="00484146" w:rsidRPr="00C67620" w:rsidRDefault="00484146" w:rsidP="00484146">
            <w:r w:rsidRPr="00C67620">
              <w:t xml:space="preserve">The local device (most appropriate for </w:t>
            </w:r>
            <w:r>
              <w:t>LXI Wired Trigger Bus</w:t>
            </w:r>
            <w:r w:rsidRPr="00C67620">
              <w:t xml:space="preserve"> events).</w:t>
            </w:r>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14:paraId="361098BB" w14:textId="77777777" w:rsidTr="00484146">
        <w:tc>
          <w:tcPr>
            <w:tcW w:w="0" w:type="auto"/>
          </w:tcPr>
          <w:p w14:paraId="3129913F" w14:textId="77777777" w:rsidR="00484146" w:rsidRPr="00C67620" w:rsidRDefault="00484146" w:rsidP="00484146">
            <w:r w:rsidRPr="00C67620">
              <w:t>port</w:t>
            </w:r>
          </w:p>
        </w:tc>
        <w:tc>
          <w:tcPr>
            <w:tcW w:w="0" w:type="auto"/>
          </w:tcPr>
          <w:p w14:paraId="22B5DDF4" w14:textId="77777777" w:rsidR="00484146" w:rsidRPr="00C67620" w:rsidRDefault="00484146" w:rsidP="00484146">
            <w:r w:rsidRPr="00C67620">
              <w:t xml:space="preserve">The IANA registered port (5044) for </w:t>
            </w:r>
            <w:r>
              <w:t>LXI Event</w:t>
            </w:r>
            <w:r w:rsidRPr="00C67620">
              <w:t>s.</w:t>
            </w:r>
          </w:p>
        </w:tc>
      </w:tr>
      <w:tr w:rsidR="00484146" w:rsidRPr="00C67620" w14:paraId="09ADFC9E" w14:textId="77777777" w:rsidTr="00484146">
        <w:tc>
          <w:tcPr>
            <w:tcW w:w="0" w:type="auto"/>
          </w:tcPr>
          <w:p w14:paraId="35C01587" w14:textId="77777777" w:rsidR="00484146" w:rsidRPr="00C67620" w:rsidRDefault="00484146" w:rsidP="00484146">
            <w:r w:rsidRPr="00C67620">
              <w:t>name</w:t>
            </w:r>
          </w:p>
        </w:tc>
        <w:tc>
          <w:tcPr>
            <w:tcW w:w="0" w:type="auto"/>
          </w:tcPr>
          <w:p w14:paraId="25069C7C" w14:textId="77777777" w:rsidR="00484146" w:rsidRPr="00C67620" w:rsidRDefault="00484146" w:rsidP="00484146">
            <w:r w:rsidRPr="00C67620">
              <w:t xml:space="preserve">The Item string parameter used to select this </w:t>
            </w:r>
            <w:r>
              <w:t>LXI Event</w:t>
            </w:r>
            <w:r w:rsidRPr="00C67620">
              <w:t>.  This is the name associated with the event object.</w:t>
            </w:r>
          </w:p>
        </w:tc>
      </w:tr>
    </w:tbl>
    <w:p w14:paraId="72C0FC62" w14:textId="77777777" w:rsidR="00484146" w:rsidRPr="00C67620" w:rsidRDefault="00484146" w:rsidP="00484146">
      <w:pPr>
        <w:pStyle w:val="Heading3"/>
        <w:tabs>
          <w:tab w:val="clear" w:pos="1440"/>
          <w:tab w:val="num" w:pos="1980"/>
        </w:tabs>
        <w:ind w:left="1980"/>
      </w:pPr>
      <w:bookmarkStart w:id="784" w:name="_Toc112300582"/>
      <w:bookmarkStart w:id="785" w:name="_Toc113353472"/>
      <w:bookmarkStart w:id="786" w:name="_Toc128656227"/>
      <w:bookmarkStart w:id="787" w:name="_Toc443255313"/>
      <w:bookmarkStart w:id="788" w:name="_Toc106275973"/>
      <w:bookmarkStart w:id="789" w:name="_Toc101245485"/>
      <w:bookmarkStart w:id="790" w:name="_Toc103501721"/>
      <w:bookmarkStart w:id="791" w:name="_Toc104620923"/>
      <w:bookmarkStart w:id="792" w:name="_Toc104946014"/>
      <w:bookmarkStart w:id="793" w:name="_Toc104946854"/>
      <w:bookmarkStart w:id="794" w:name="_Toc104947274"/>
      <w:bookmarkStart w:id="795" w:name="_Toc104968563"/>
      <w:bookmarkStart w:id="796" w:name="_Toc105500934"/>
      <w:bookmarkStart w:id="797" w:name="_Toc105501425"/>
      <w:bookmarkStart w:id="798" w:name="_Toc106617438"/>
      <w:bookmarkStart w:id="799" w:name="_Toc111021292"/>
      <w:bookmarkStart w:id="800" w:name="_Toc111253185"/>
      <w:r w:rsidRPr="00C67620">
        <w:t>Recommendation – Create TCP Event Connections in Advance</w:t>
      </w:r>
      <w:bookmarkEnd w:id="784"/>
      <w:bookmarkEnd w:id="785"/>
      <w:bookmarkEnd w:id="786"/>
      <w:bookmarkEnd w:id="787"/>
      <w:bookmarkEnd w:id="788"/>
    </w:p>
    <w:p w14:paraId="709F2446" w14:textId="77777777"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14:paraId="243F8831" w14:textId="08CE6851" w:rsidR="00484146" w:rsidRPr="00C67620" w:rsidRDefault="00484146" w:rsidP="00484146">
      <w:pPr>
        <w:pStyle w:val="Heading2"/>
      </w:pPr>
      <w:bookmarkStart w:id="801" w:name="_Toc112300583"/>
      <w:bookmarkStart w:id="802" w:name="_Ref113337942"/>
      <w:bookmarkStart w:id="803" w:name="_Ref113338003"/>
      <w:bookmarkStart w:id="804" w:name="_Ref113338160"/>
      <w:bookmarkStart w:id="805" w:name="_Toc113353473"/>
      <w:bookmarkStart w:id="806" w:name="_Toc128656228"/>
      <w:bookmarkStart w:id="807" w:name="_Ref205621556"/>
      <w:bookmarkStart w:id="808" w:name="_Ref208714475"/>
      <w:bookmarkStart w:id="809" w:name="_Toc443255314"/>
      <w:bookmarkStart w:id="810" w:name="_Toc106275974"/>
      <w:r w:rsidRPr="00C67620">
        <w:lastRenderedPageBreak/>
        <w:t xml:space="preserve">RULE – API </w:t>
      </w:r>
      <w:r w:rsidR="006A3423">
        <w:t xml:space="preserve">Time </w:t>
      </w:r>
      <w:r w:rsidRPr="00C67620">
        <w:t>Represent</w:t>
      </w:r>
      <w:r w:rsidR="006A3423">
        <w:t>ation</w:t>
      </w:r>
      <w:bookmarkEnd w:id="801"/>
      <w:bookmarkEnd w:id="802"/>
      <w:bookmarkEnd w:id="803"/>
      <w:bookmarkEnd w:id="804"/>
      <w:bookmarkEnd w:id="805"/>
      <w:bookmarkEnd w:id="806"/>
      <w:bookmarkEnd w:id="807"/>
      <w:bookmarkEnd w:id="808"/>
      <w:bookmarkEnd w:id="809"/>
      <w:bookmarkEnd w:id="810"/>
    </w:p>
    <w:p w14:paraId="345895E5" w14:textId="7184A558" w:rsidR="00484146" w:rsidRPr="00C67620" w:rsidRDefault="00484146" w:rsidP="00484146">
      <w:pPr>
        <w:pStyle w:val="LXIBody"/>
      </w:pPr>
      <w:r w:rsidRPr="00C67620">
        <w:t xml:space="preserve">All IVI interfaces shall represent </w:t>
      </w:r>
      <w:r>
        <w:t>IEEE 1588</w:t>
      </w:r>
      <w:r w:rsidRPr="00C67620">
        <w:t xml:space="preserve"> time, time-stamps, or alarms </w:t>
      </w:r>
      <w:r w:rsidR="0067740C">
        <w:t>in a fashion that retains the IEEE 1588 dynamic range and resolution.</w:t>
      </w:r>
    </w:p>
    <w:p w14:paraId="457B40B7" w14:textId="77777777" w:rsidR="00484146" w:rsidRPr="00C67620" w:rsidRDefault="00484146" w:rsidP="006658FC">
      <w:pPr>
        <w:pStyle w:val="ObservationHeading"/>
      </w:pPr>
      <w:bookmarkStart w:id="811" w:name="_Toc101245487"/>
      <w:bookmarkStart w:id="812" w:name="_Toc103501723"/>
      <w:bookmarkStart w:id="813" w:name="_Toc104620925"/>
      <w:bookmarkStart w:id="814" w:name="_Toc104946016"/>
      <w:bookmarkStart w:id="815" w:name="_Toc104946856"/>
      <w:bookmarkStart w:id="816" w:name="_Toc104947276"/>
      <w:bookmarkStart w:id="817" w:name="_Toc104968565"/>
      <w:bookmarkStart w:id="818" w:name="_Toc105500936"/>
      <w:bookmarkStart w:id="819" w:name="_Toc105501427"/>
      <w:bookmarkStart w:id="820" w:name="_Toc106617440"/>
      <w:bookmarkStart w:id="821" w:name="_Toc111021294"/>
      <w:bookmarkEnd w:id="789"/>
      <w:bookmarkEnd w:id="790"/>
      <w:bookmarkEnd w:id="791"/>
      <w:bookmarkEnd w:id="792"/>
      <w:bookmarkEnd w:id="793"/>
      <w:bookmarkEnd w:id="794"/>
      <w:bookmarkEnd w:id="795"/>
      <w:bookmarkEnd w:id="796"/>
      <w:bookmarkEnd w:id="797"/>
      <w:bookmarkEnd w:id="798"/>
      <w:bookmarkEnd w:id="799"/>
      <w:bookmarkEnd w:id="800"/>
      <w:r w:rsidRPr="00C67620">
        <w:t>Observation – Explanation of Selected Time Representation</w:t>
      </w:r>
      <w:bookmarkEnd w:id="811"/>
      <w:bookmarkEnd w:id="812"/>
      <w:bookmarkEnd w:id="813"/>
      <w:bookmarkEnd w:id="814"/>
      <w:bookmarkEnd w:id="815"/>
      <w:bookmarkEnd w:id="816"/>
      <w:bookmarkEnd w:id="817"/>
      <w:bookmarkEnd w:id="818"/>
      <w:bookmarkEnd w:id="819"/>
      <w:bookmarkEnd w:id="820"/>
      <w:bookmarkEnd w:id="821"/>
    </w:p>
    <w:p w14:paraId="246E941C" w14:textId="77777777" w:rsidR="00484146" w:rsidRDefault="00484146" w:rsidP="00484146">
      <w:pPr>
        <w:pStyle w:val="LXIObservationBody"/>
      </w:pPr>
      <w:r>
        <w:t>IEEE 1588</w:t>
      </w:r>
      <w:r w:rsidRPr="00C67620">
        <w:t xml:space="preserve"> time needs to have sufficient resolution to represent nanosecond differences across time spans of multiple decades.</w:t>
      </w:r>
    </w:p>
    <w:p w14:paraId="08E86D16" w14:textId="77777777" w:rsidR="007B6B1C" w:rsidRDefault="007B6B1C" w:rsidP="00484146">
      <w:pPr>
        <w:pStyle w:val="LXIObservationBody"/>
      </w:pPr>
    </w:p>
    <w:p w14:paraId="395789EC" w14:textId="2BDF3B19" w:rsidR="007B6B1C" w:rsidRDefault="007B6B1C" w:rsidP="007B6B1C">
      <w:pPr>
        <w:pStyle w:val="ObservationHeading"/>
      </w:pPr>
      <w:r>
        <w:t xml:space="preserve">Observation – Representing </w:t>
      </w:r>
      <w:r w:rsidR="006411C5">
        <w:t xml:space="preserve">Time </w:t>
      </w:r>
      <w:r w:rsidR="00EF340A">
        <w:t>with</w:t>
      </w:r>
      <w:r w:rsidR="006411C5">
        <w:t xml:space="preserve"> Fundamental Data Types</w:t>
      </w:r>
    </w:p>
    <w:p w14:paraId="495E9448" w14:textId="65B8E7EF" w:rsidR="006411C5" w:rsidRPr="00C67620" w:rsidRDefault="00766E35" w:rsidP="006411C5">
      <w:pPr>
        <w:pStyle w:val="LXIObservationBody"/>
      </w:pPr>
      <w:r>
        <w:t xml:space="preserve">For programming environments that do not have data types that directly represent time in a way that maintains IEEE 1588 range and resolution, implementations should use </w:t>
      </w:r>
      <w:r w:rsidR="00831D62">
        <w:t>two 64-bit floating point numbers, once containing the whole seconds portion, and another containing fractional seconds.</w:t>
      </w:r>
    </w:p>
    <w:p w14:paraId="4134B1AA" w14:textId="23A4C67C" w:rsidR="00484146" w:rsidRPr="00C67620" w:rsidRDefault="001D032B" w:rsidP="00484146">
      <w:pPr>
        <w:pStyle w:val="Heading3"/>
        <w:tabs>
          <w:tab w:val="clear" w:pos="1440"/>
          <w:tab w:val="num" w:pos="1980"/>
        </w:tabs>
        <w:ind w:left="1980"/>
      </w:pPr>
      <w:bookmarkStart w:id="822" w:name="_Toc101245488"/>
      <w:bookmarkStart w:id="823" w:name="_Toc103501724"/>
      <w:bookmarkStart w:id="824" w:name="_Toc104620926"/>
      <w:bookmarkStart w:id="825" w:name="_Toc104946017"/>
      <w:bookmarkStart w:id="826" w:name="_Toc104946857"/>
      <w:bookmarkStart w:id="827" w:name="_Toc104947277"/>
      <w:bookmarkStart w:id="828" w:name="_Toc104968566"/>
      <w:bookmarkStart w:id="829" w:name="_Toc105500937"/>
      <w:bookmarkStart w:id="830" w:name="_Toc105501428"/>
      <w:bookmarkStart w:id="831" w:name="_Toc106617441"/>
      <w:bookmarkStart w:id="832" w:name="_Toc111021295"/>
      <w:bookmarkStart w:id="833" w:name="_Toc111253187"/>
      <w:bookmarkStart w:id="834" w:name="_Toc112300584"/>
      <w:bookmarkStart w:id="835" w:name="_Ref113337944"/>
      <w:bookmarkStart w:id="836" w:name="_Ref113338005"/>
      <w:bookmarkStart w:id="837" w:name="_Ref113338164"/>
      <w:bookmarkStart w:id="838" w:name="_Toc113353474"/>
      <w:bookmarkStart w:id="839" w:name="_Toc128656229"/>
      <w:bookmarkStart w:id="840" w:name="_Toc443255315"/>
      <w:bookmarkStart w:id="841" w:name="_Toc106275975"/>
      <w:r>
        <w:t xml:space="preserve">Deprecated </w:t>
      </w:r>
      <w:r w:rsidR="00484146">
        <w:t>RULE – Property Names for Real-Time Representation</w:t>
      </w:r>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14:paraId="1D90A924" w14:textId="44AEAADE" w:rsidR="00484146" w:rsidRPr="00C67620" w:rsidRDefault="00484146" w:rsidP="00484146">
      <w:pPr>
        <w:pStyle w:val="LXIBody"/>
      </w:pPr>
    </w:p>
    <w:p w14:paraId="51B59083" w14:textId="7C9463D8" w:rsidR="00484146" w:rsidRPr="00C67620" w:rsidRDefault="00974627" w:rsidP="00484146">
      <w:pPr>
        <w:pStyle w:val="Heading3"/>
        <w:tabs>
          <w:tab w:val="clear" w:pos="1440"/>
          <w:tab w:val="num" w:pos="1980"/>
        </w:tabs>
        <w:ind w:left="1980"/>
      </w:pPr>
      <w:bookmarkStart w:id="842" w:name="_Toc101245489"/>
      <w:bookmarkStart w:id="843" w:name="_Toc103501725"/>
      <w:bookmarkStart w:id="844" w:name="_Toc104620927"/>
      <w:bookmarkStart w:id="845" w:name="_Toc104946018"/>
      <w:bookmarkStart w:id="846" w:name="_Toc104946858"/>
      <w:bookmarkStart w:id="847" w:name="_Toc104947278"/>
      <w:bookmarkStart w:id="848" w:name="_Toc104968567"/>
      <w:bookmarkStart w:id="849" w:name="_Toc105500938"/>
      <w:bookmarkStart w:id="850" w:name="_Toc105501429"/>
      <w:bookmarkStart w:id="851" w:name="_Toc106617442"/>
      <w:bookmarkStart w:id="852" w:name="_Toc111021296"/>
      <w:bookmarkStart w:id="853" w:name="_Toc111253188"/>
      <w:bookmarkStart w:id="854" w:name="_Toc112300585"/>
      <w:bookmarkStart w:id="855" w:name="_Ref113337946"/>
      <w:bookmarkStart w:id="856" w:name="_Ref113338007"/>
      <w:bookmarkStart w:id="857" w:name="_Ref113338165"/>
      <w:bookmarkStart w:id="858" w:name="_Toc113353475"/>
      <w:bookmarkStart w:id="859" w:name="_Toc128656230"/>
      <w:bookmarkStart w:id="860" w:name="_Toc443255316"/>
      <w:bookmarkStart w:id="861" w:name="_Toc106275976"/>
      <w:r>
        <w:t xml:space="preserve">Deprecated </w:t>
      </w:r>
      <w:r w:rsidR="00484146">
        <w:t>RULE – Property Names for Real-Time Timestamp</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3D75C18A" w14:textId="4D968EDD" w:rsidR="00484146" w:rsidRPr="00C67620" w:rsidRDefault="00484146" w:rsidP="00484146">
      <w:pPr>
        <w:pStyle w:val="LXIBody"/>
      </w:pPr>
    </w:p>
    <w:p w14:paraId="698E9DB4" w14:textId="23F3A102" w:rsidR="00484146" w:rsidRPr="00C67620" w:rsidRDefault="00484146" w:rsidP="002E693E">
      <w:pPr>
        <w:pStyle w:val="Heading3"/>
      </w:pPr>
      <w:bookmarkStart w:id="862" w:name="_Toc105501430"/>
      <w:bookmarkStart w:id="863" w:name="_Toc106617443"/>
      <w:bookmarkStart w:id="864" w:name="_Toc111021297"/>
      <w:bookmarkStart w:id="865" w:name="_Toc111253189"/>
      <w:bookmarkStart w:id="866" w:name="_Toc112300586"/>
      <w:bookmarkStart w:id="867" w:name="_Toc113353476"/>
      <w:bookmarkStart w:id="868" w:name="_Toc106275977"/>
      <w:r w:rsidRPr="00C67620">
        <w:t xml:space="preserve">Recommendation – Use a Single </w:t>
      </w:r>
      <w:r>
        <w:t>Timestamp</w:t>
      </w:r>
      <w:r w:rsidRPr="00C67620">
        <w:t xml:space="preserve"> for Data Sets</w:t>
      </w:r>
      <w:bookmarkEnd w:id="862"/>
      <w:bookmarkEnd w:id="863"/>
      <w:bookmarkEnd w:id="864"/>
      <w:bookmarkEnd w:id="865"/>
      <w:bookmarkEnd w:id="866"/>
      <w:bookmarkEnd w:id="867"/>
      <w:bookmarkEnd w:id="868"/>
    </w:p>
    <w:p w14:paraId="1F44E2AD" w14:textId="77777777"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14:paraId="30B8C9FC" w14:textId="77777777" w:rsidR="00484146" w:rsidRPr="00C67620" w:rsidRDefault="00484146" w:rsidP="00484146">
      <w:pPr>
        <w:pStyle w:val="Heading2"/>
      </w:pPr>
      <w:bookmarkStart w:id="869" w:name="_Toc112300587"/>
      <w:bookmarkStart w:id="870" w:name="_Toc113353477"/>
      <w:bookmarkStart w:id="871" w:name="_Toc128656231"/>
      <w:bookmarkStart w:id="872" w:name="_Toc443255317"/>
      <w:bookmarkStart w:id="873" w:name="_Toc106275978"/>
      <w:bookmarkStart w:id="874" w:name="_Toc101245490"/>
      <w:bookmarkStart w:id="875" w:name="_Toc103501726"/>
      <w:bookmarkStart w:id="876" w:name="_Toc104620928"/>
      <w:bookmarkStart w:id="877" w:name="_Toc104946019"/>
      <w:bookmarkStart w:id="878" w:name="_Toc104946859"/>
      <w:bookmarkStart w:id="879" w:name="_Toc104947279"/>
      <w:bookmarkStart w:id="880" w:name="_Toc104968568"/>
      <w:bookmarkStart w:id="881" w:name="_Toc105500939"/>
      <w:bookmarkStart w:id="882" w:name="_Toc105501431"/>
      <w:bookmarkStart w:id="883" w:name="_Toc106617444"/>
      <w:bookmarkStart w:id="884" w:name="_Toc111021298"/>
      <w:bookmarkStart w:id="885" w:name="_Toc111253190"/>
      <w:r w:rsidRPr="00C67620">
        <w:t>RULE – Domain Property to Facilitate Multiple Systems on a Single LAN</w:t>
      </w:r>
      <w:bookmarkEnd w:id="869"/>
      <w:bookmarkEnd w:id="870"/>
      <w:bookmarkEnd w:id="871"/>
      <w:bookmarkEnd w:id="872"/>
      <w:bookmarkEnd w:id="873"/>
    </w:p>
    <w:p w14:paraId="3C2998CC" w14:textId="547492B5"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r w:rsidRPr="005D4B11">
        <w:t>LXIDomain</w:t>
      </w:r>
      <w:r w:rsidRPr="00C67620">
        <w:t xml:space="preserve"> of type LONG for setting the LXI domain </w:t>
      </w:r>
      <w:r>
        <w:t>field</w:t>
      </w:r>
      <w:r w:rsidRPr="00C67620">
        <w:t xml:space="preserve"> transmitted and received in all </w:t>
      </w:r>
      <w:r>
        <w:t>LXI Event</w:t>
      </w:r>
      <w:r w:rsidRPr="00C67620">
        <w:t>s.  The allowed range of this property is 0 – 255.  The default value for this property shall be zero.</w:t>
      </w:r>
    </w:p>
    <w:p w14:paraId="22D79231" w14:textId="77777777" w:rsidR="00484146" w:rsidRPr="00C67620" w:rsidRDefault="00484146" w:rsidP="00484146">
      <w:pPr>
        <w:pStyle w:val="Heading3"/>
        <w:tabs>
          <w:tab w:val="clear" w:pos="1440"/>
          <w:tab w:val="num" w:pos="1980"/>
        </w:tabs>
        <w:ind w:left="1980"/>
      </w:pPr>
      <w:bookmarkStart w:id="886" w:name="_Toc112300588"/>
      <w:bookmarkStart w:id="887" w:name="_Toc113353478"/>
      <w:bookmarkStart w:id="888" w:name="_Toc128656232"/>
      <w:bookmarkStart w:id="889" w:name="_Toc443255318"/>
      <w:bookmarkStart w:id="890" w:name="_Toc106275979"/>
      <w:r>
        <w:t>Recommendation – Domain Property Is Persistent</w:t>
      </w:r>
      <w:bookmarkEnd w:id="886"/>
      <w:bookmarkEnd w:id="887"/>
      <w:bookmarkEnd w:id="888"/>
      <w:bookmarkEnd w:id="889"/>
      <w:bookmarkEnd w:id="890"/>
    </w:p>
    <w:p w14:paraId="43103199" w14:textId="77777777" w:rsidR="00484146" w:rsidRPr="00C67620" w:rsidRDefault="00484146" w:rsidP="00484146">
      <w:pPr>
        <w:pStyle w:val="LXIBody"/>
      </w:pPr>
      <w:r w:rsidRPr="00C67620">
        <w:t xml:space="preserve">The value of the </w:t>
      </w:r>
      <w:r w:rsidRPr="005D4B11">
        <w:t>LXIDomain</w:t>
      </w:r>
      <w:r w:rsidRPr="00C67620">
        <w:t xml:space="preserve"> property should persist through power cycles of the device.</w:t>
      </w:r>
    </w:p>
    <w:p w14:paraId="5F4BA594" w14:textId="77777777" w:rsidR="00484146" w:rsidRPr="00C158D5" w:rsidRDefault="00484146" w:rsidP="6DC87575">
      <w:pPr>
        <w:pStyle w:val="Heading3"/>
        <w:tabs>
          <w:tab w:val="clear" w:pos="1440"/>
          <w:tab w:val="num" w:pos="1980"/>
        </w:tabs>
        <w:ind w:left="1980"/>
        <w:rPr>
          <w:i/>
          <w:iCs/>
        </w:rPr>
      </w:pPr>
      <w:bookmarkStart w:id="891" w:name="_Toc112300589"/>
      <w:bookmarkStart w:id="892" w:name="_Toc113353479"/>
      <w:bookmarkStart w:id="893" w:name="_Toc443255319"/>
      <w:bookmarkStart w:id="894" w:name="_Toc106275980"/>
      <w:r>
        <w:t>Recommendation – Location of Domain Property in API</w:t>
      </w:r>
      <w:bookmarkEnd w:id="891"/>
      <w:bookmarkEnd w:id="892"/>
      <w:bookmarkEnd w:id="893"/>
      <w:bookmarkEnd w:id="894"/>
    </w:p>
    <w:p w14:paraId="741C074A" w14:textId="77777777" w:rsidR="00484146" w:rsidRDefault="00484146" w:rsidP="00DC302E">
      <w:pPr>
        <w:pStyle w:val="LXIBody"/>
        <w:rPr>
          <w:rFonts w:ascii="Arial" w:hAnsi="Arial"/>
          <w:b/>
          <w:sz w:val="28"/>
          <w:szCs w:val="28"/>
        </w:rPr>
      </w:pPr>
      <w:r w:rsidRPr="00C67620">
        <w:t xml:space="preserve">The </w:t>
      </w:r>
      <w:r w:rsidRPr="005D4B11">
        <w:t>LXIDomain</w:t>
      </w:r>
      <w:r w:rsidRPr="00C67620">
        <w:t xml:space="preserve"> property should be placed in the same interface that contains the instrument I/O object (if present).  This is commonly named System (often with a prefix).</w:t>
      </w:r>
      <w:bookmarkEnd w:id="874"/>
      <w:bookmarkEnd w:id="875"/>
      <w:bookmarkEnd w:id="876"/>
      <w:bookmarkEnd w:id="877"/>
      <w:bookmarkEnd w:id="878"/>
      <w:bookmarkEnd w:id="879"/>
      <w:bookmarkEnd w:id="880"/>
      <w:bookmarkEnd w:id="881"/>
      <w:bookmarkEnd w:id="882"/>
      <w:bookmarkEnd w:id="883"/>
      <w:bookmarkEnd w:id="884"/>
      <w:bookmarkEnd w:id="885"/>
    </w:p>
    <w:p w14:paraId="72508AA1" w14:textId="77777777" w:rsidR="005E0111" w:rsidRPr="00C67620" w:rsidRDefault="005E0111" w:rsidP="00273C02">
      <w:pPr>
        <w:pStyle w:val="Heading2"/>
        <w:numPr>
          <w:ilvl w:val="1"/>
          <w:numId w:val="22"/>
        </w:numPr>
      </w:pPr>
      <w:bookmarkStart w:id="895" w:name="_Toc103501737"/>
      <w:bookmarkStart w:id="896" w:name="_Toc104620939"/>
      <w:bookmarkStart w:id="897" w:name="_Toc104946030"/>
      <w:bookmarkStart w:id="898" w:name="_Toc104946870"/>
      <w:bookmarkStart w:id="899" w:name="_Toc104947290"/>
      <w:bookmarkStart w:id="900" w:name="_Toc104968579"/>
      <w:bookmarkStart w:id="901" w:name="_Toc105500950"/>
      <w:bookmarkStart w:id="902" w:name="_Toc105501442"/>
      <w:bookmarkStart w:id="903" w:name="_Toc106617455"/>
      <w:bookmarkStart w:id="904" w:name="_Toc111021309"/>
      <w:bookmarkStart w:id="905" w:name="_Toc111253201"/>
      <w:bookmarkStart w:id="906" w:name="_Toc112300598"/>
      <w:bookmarkStart w:id="907" w:name="_Toc113353488"/>
      <w:bookmarkStart w:id="908" w:name="_Toc128656240"/>
      <w:bookmarkStart w:id="909" w:name="_Ref205178914"/>
      <w:bookmarkStart w:id="910" w:name="_Ref205188328"/>
      <w:bookmarkStart w:id="911" w:name="_Ref208637527"/>
      <w:bookmarkStart w:id="912" w:name="_Toc440807406"/>
      <w:bookmarkStart w:id="913" w:name="_Ref450984374"/>
      <w:bookmarkStart w:id="914" w:name="_Ref450984393"/>
      <w:bookmarkStart w:id="915" w:name="_Toc106275981"/>
      <w:r w:rsidRPr="00C67620">
        <w:lastRenderedPageBreak/>
        <w:t>Recommendation – Control Identification Light</w:t>
      </w:r>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p>
    <w:p w14:paraId="16E3404C" w14:textId="370A4835"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should be implemented as a Boolean property.  For details of the behavior of the </w:t>
      </w:r>
      <w:r>
        <w:t>Device</w:t>
      </w:r>
      <w:r w:rsidRPr="00C67620">
        <w:t xml:space="preserve"> </w:t>
      </w:r>
      <w:r>
        <w:t>Identity indication</w:t>
      </w:r>
      <w:r w:rsidRPr="00C67620">
        <w:t xml:space="preserve">, see </w:t>
      </w:r>
      <w:bookmarkEnd w:id="670"/>
      <w:r w:rsidR="00493EC2">
        <w:fldChar w:fldCharType="begin"/>
      </w:r>
      <w:r w:rsidR="00493EC2">
        <w:instrText xml:space="preserve"> HYPERLINK  \l "_RULE_–_Provide" </w:instrText>
      </w:r>
      <w:r w:rsidR="00493EC2">
        <w:fldChar w:fldCharType="separate"/>
      </w:r>
      <w:r w:rsidR="00493EC2" w:rsidRPr="00493EC2">
        <w:rPr>
          <w:rStyle w:val="Hyperlink"/>
        </w:rPr>
        <w:t>RULE 8.10</w:t>
      </w:r>
      <w:r w:rsidR="00493EC2">
        <w:fldChar w:fldCharType="end"/>
      </w:r>
    </w:p>
    <w:p w14:paraId="27265630" w14:textId="77777777" w:rsidR="00A122A9" w:rsidRPr="00C67620" w:rsidRDefault="00A122A9" w:rsidP="004554BA">
      <w:pPr>
        <w:pStyle w:val="Heading1"/>
      </w:pPr>
      <w:bookmarkStart w:id="916" w:name="_Toc439588308"/>
      <w:bookmarkStart w:id="917" w:name="_Toc439588310"/>
      <w:bookmarkStart w:id="918" w:name="_Toc439588312"/>
      <w:bookmarkStart w:id="919" w:name="_Toc439588313"/>
      <w:bookmarkStart w:id="920" w:name="_Toc439588314"/>
      <w:bookmarkStart w:id="921" w:name="_Toc439588318"/>
      <w:bookmarkStart w:id="922" w:name="_Toc439588321"/>
      <w:bookmarkStart w:id="923" w:name="_Toc439588322"/>
      <w:bookmarkStart w:id="924" w:name="_Toc439588323"/>
      <w:bookmarkStart w:id="925" w:name="_Toc439588325"/>
      <w:bookmarkStart w:id="926" w:name="_Toc439588327"/>
      <w:bookmarkStart w:id="927" w:name="_Toc439588328"/>
      <w:bookmarkStart w:id="928" w:name="_Toc439588331"/>
      <w:bookmarkStart w:id="929" w:name="_Toc439588333"/>
      <w:bookmarkStart w:id="930" w:name="_Toc439588334"/>
      <w:bookmarkStart w:id="931" w:name="String_Table"/>
      <w:bookmarkStart w:id="932" w:name="_Toc439588336"/>
      <w:bookmarkStart w:id="933" w:name="_Toc439588415"/>
      <w:bookmarkStart w:id="934" w:name="_Toc439588416"/>
      <w:bookmarkStart w:id="935" w:name="_Toc439588417"/>
      <w:bookmarkStart w:id="936" w:name="_Toc439588448"/>
      <w:bookmarkStart w:id="937" w:name="_Toc439588454"/>
      <w:bookmarkStart w:id="938" w:name="_Toc178605437"/>
      <w:bookmarkStart w:id="939" w:name="_Toc439588457"/>
      <w:bookmarkStart w:id="940" w:name="_Toc439588476"/>
      <w:bookmarkStart w:id="941" w:name="_Toc439588479"/>
      <w:bookmarkStart w:id="942" w:name="_Toc178605443"/>
      <w:bookmarkStart w:id="943" w:name="_Toc439588484"/>
      <w:bookmarkStart w:id="944" w:name="_Toc439588485"/>
      <w:bookmarkStart w:id="945" w:name="_Toc178605446"/>
      <w:bookmarkStart w:id="946" w:name="_Toc439588486"/>
      <w:bookmarkStart w:id="947" w:name="_Toc439588487"/>
      <w:bookmarkStart w:id="948" w:name="_Toc439588488"/>
      <w:bookmarkStart w:id="949" w:name="_Toc439588489"/>
      <w:bookmarkStart w:id="950" w:name="_Toc439588492"/>
      <w:bookmarkStart w:id="951" w:name="_Toc439588494"/>
      <w:bookmarkStart w:id="952" w:name="_Toc439588497"/>
      <w:bookmarkStart w:id="953" w:name="_Toc439588499"/>
      <w:bookmarkStart w:id="954" w:name="_Toc439588500"/>
      <w:bookmarkStart w:id="955" w:name="_Toc439588502"/>
      <w:bookmarkStart w:id="956" w:name="_Toc439588505"/>
      <w:bookmarkStart w:id="957" w:name="_Toc111980775"/>
      <w:bookmarkStart w:id="958" w:name="_Toc113353498"/>
      <w:bookmarkStart w:id="959" w:name="_Toc113776911"/>
      <w:bookmarkStart w:id="960" w:name="_Toc128656249"/>
      <w:bookmarkStart w:id="961" w:name="_Ref205177345"/>
      <w:bookmarkStart w:id="962" w:name="_Toc106275982"/>
      <w:bookmarkEnd w:id="566"/>
      <w:bookmarkEnd w:id="567"/>
      <w:bookmarkEnd w:id="568"/>
      <w:bookmarkEnd w:id="569"/>
      <w:bookmarkEnd w:id="570"/>
      <w:bookmarkEnd w:id="571"/>
      <w:bookmarkEnd w:id="572"/>
      <w:bookmarkEnd w:id="573"/>
      <w:bookmarkEnd w:id="574"/>
      <w:bookmarkEnd w:id="575"/>
      <w:bookmarkEnd w:id="576"/>
      <w:bookmarkEnd w:id="577"/>
      <w:bookmarkEnd w:id="578"/>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r w:rsidRPr="00C67620">
        <w:lastRenderedPageBreak/>
        <w:t>LAN Specifications</w:t>
      </w:r>
      <w:bookmarkEnd w:id="957"/>
      <w:bookmarkEnd w:id="958"/>
      <w:bookmarkEnd w:id="959"/>
      <w:bookmarkEnd w:id="960"/>
      <w:bookmarkEnd w:id="961"/>
      <w:bookmarkEnd w:id="962"/>
      <w:r w:rsidRPr="00C67620">
        <w:t xml:space="preserve"> </w:t>
      </w:r>
    </w:p>
    <w:p w14:paraId="04C53A38" w14:textId="77777777" w:rsidR="00A122A9" w:rsidRPr="00C67620" w:rsidRDefault="00A122A9" w:rsidP="00A122A9">
      <w:pPr>
        <w:pStyle w:val="Heading2"/>
      </w:pPr>
      <w:bookmarkStart w:id="963" w:name="_Toc111980776"/>
      <w:bookmarkStart w:id="964" w:name="_Toc113353499"/>
      <w:bookmarkStart w:id="965" w:name="_Toc128656250"/>
      <w:bookmarkStart w:id="966" w:name="_Toc106275983"/>
      <w:r w:rsidRPr="00C67620">
        <w:t>RULE – Ethernet Required</w:t>
      </w:r>
      <w:bookmarkEnd w:id="963"/>
      <w:bookmarkEnd w:id="964"/>
      <w:bookmarkEnd w:id="965"/>
      <w:bookmarkEnd w:id="966"/>
    </w:p>
    <w:p w14:paraId="1D573476" w14:textId="7828B99B" w:rsidR="00A122A9" w:rsidRPr="00C67620" w:rsidRDefault="003F722C" w:rsidP="00A122A9">
      <w:pPr>
        <w:pStyle w:val="LXIBody"/>
      </w:pPr>
      <w:r>
        <w:t>LXI Device</w:t>
      </w:r>
      <w:r w:rsidR="00A122A9" w:rsidRPr="00C67620">
        <w:t xml:space="preserve">s shall implement </w:t>
      </w:r>
      <w:r w:rsidR="005E2BFB" w:rsidRPr="00C67620">
        <w:t xml:space="preserve">Ethernet </w:t>
      </w:r>
      <w:r w:rsidR="005E2BFB">
        <w:t>f</w:t>
      </w:r>
      <w:r w:rsidR="005E2BFB" w:rsidRPr="00C67620">
        <w:t>or</w:t>
      </w:r>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100 Mbits/second</w:t>
      </w:r>
      <w:r w:rsidR="009B442F">
        <w:t>,</w:t>
      </w:r>
      <w:r w:rsidR="00A122A9" w:rsidRPr="00C67620">
        <w:t xml:space="preserve"> IEEE 802.3</w:t>
      </w:r>
      <w:r w:rsidR="009B442F">
        <w:t xml:space="preserve"> Type 100 BASE-T</w:t>
      </w:r>
      <w:r w:rsidR="00D824CC">
        <w:t>X</w:t>
      </w:r>
      <w:r w:rsidR="00A122A9" w:rsidRPr="00C67620">
        <w:t xml:space="preserve">.  </w:t>
      </w:r>
    </w:p>
    <w:p w14:paraId="35845C99" w14:textId="77777777" w:rsidR="00A122A9" w:rsidRPr="00C67620" w:rsidRDefault="00A122A9" w:rsidP="007A634D">
      <w:pPr>
        <w:pStyle w:val="Heading3"/>
      </w:pPr>
      <w:bookmarkStart w:id="967" w:name="_Toc106275984"/>
      <w:bookmarkStart w:id="968" w:name="_Toc111980777"/>
      <w:bookmarkStart w:id="969" w:name="_Toc113353500"/>
      <w:bookmarkStart w:id="970" w:name="_Toc128656251"/>
      <w:r>
        <w:t>Recommendation - Gigabit Ethernet</w:t>
      </w:r>
      <w:bookmarkEnd w:id="967"/>
      <w:r>
        <w:t xml:space="preserve"> </w:t>
      </w:r>
      <w:bookmarkEnd w:id="968"/>
      <w:bookmarkEnd w:id="969"/>
      <w:bookmarkEnd w:id="970"/>
    </w:p>
    <w:p w14:paraId="31E1293B" w14:textId="77777777"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14:paraId="25F7997F" w14:textId="77777777" w:rsidR="00A122A9" w:rsidRPr="00C67620" w:rsidRDefault="00A122A9" w:rsidP="00722290">
      <w:pPr>
        <w:pStyle w:val="Heading3"/>
      </w:pPr>
      <w:bookmarkStart w:id="971" w:name="_Toc111980778"/>
      <w:bookmarkStart w:id="972" w:name="_Toc113353502"/>
      <w:bookmarkStart w:id="973" w:name="_Toc128656252"/>
      <w:bookmarkStart w:id="974" w:name="_Toc106275985"/>
      <w:r>
        <w:t>RULE – Proper Operation in Slower Networks</w:t>
      </w:r>
      <w:bookmarkEnd w:id="971"/>
      <w:bookmarkEnd w:id="972"/>
      <w:bookmarkEnd w:id="973"/>
      <w:bookmarkEnd w:id="974"/>
    </w:p>
    <w:p w14:paraId="26C8678B" w14:textId="2983C837" w:rsidR="00761DC8" w:rsidRDefault="00761DC8" w:rsidP="00761DC8">
      <w:pPr>
        <w:ind w:left="720"/>
        <w:rPr>
          <w:szCs w:val="20"/>
        </w:rPr>
      </w:pPr>
      <w:r>
        <w:rPr>
          <w:szCs w:val="20"/>
        </w:rPr>
        <w:t xml:space="preserve">LXI Devices shall operate properly in Ethernet networks of equal or slower speed than themselves, at least down to 100 Mbits/sec Ethernet.  </w:t>
      </w:r>
      <w:r w:rsidR="007A634D">
        <w:rPr>
          <w:szCs w:val="20"/>
        </w:rPr>
        <w:t xml:space="preserve">If </w:t>
      </w:r>
      <w:r>
        <w:rPr>
          <w:szCs w:val="20"/>
        </w:rPr>
        <w:t xml:space="preserve">LXI Devices </w:t>
      </w:r>
      <w:r w:rsidR="00013524">
        <w:rPr>
          <w:szCs w:val="20"/>
        </w:rPr>
        <w:t xml:space="preserve">can </w:t>
      </w:r>
      <w:r>
        <w:rPr>
          <w:szCs w:val="20"/>
        </w:rPr>
        <w:t>operate at 10 Mbits/</w:t>
      </w:r>
      <w:r w:rsidR="00083673">
        <w:rPr>
          <w:szCs w:val="20"/>
        </w:rPr>
        <w:t xml:space="preserve">second, </w:t>
      </w:r>
      <w:r w:rsidR="001274B5">
        <w:rPr>
          <w:szCs w:val="20"/>
        </w:rPr>
        <w:t>they shall</w:t>
      </w:r>
      <w:r>
        <w:rPr>
          <w:szCs w:val="20"/>
        </w:rPr>
        <w:t xml:space="preserve"> be IEEE 802.3 Type 10 BASE-T.</w:t>
      </w:r>
    </w:p>
    <w:p w14:paraId="71390121" w14:textId="77777777" w:rsidR="0052397B" w:rsidRPr="00C67620" w:rsidRDefault="00A122A9" w:rsidP="006658FC">
      <w:pPr>
        <w:pStyle w:val="ObservationHeading"/>
      </w:pPr>
      <w:r w:rsidRPr="00C67620">
        <w:t xml:space="preserve">Observation – Ethernet Networks and Backwards Compatibility </w:t>
      </w:r>
    </w:p>
    <w:p w14:paraId="32ED53B0" w14:textId="77777777" w:rsidR="0052397B" w:rsidRDefault="0052397B" w:rsidP="0052397B">
      <w:pPr>
        <w:pStyle w:val="LXIObservationBody"/>
      </w:pPr>
      <w:r w:rsidRPr="00761DC8">
        <w:t>Ethernet networks are usually backward compatible such that Ethernet devices with different maximum speeds can interoperate together.  LXI Devices must have the capability of operating on a 100 Mbits/sec only network</w:t>
      </w:r>
      <w:r>
        <w:t>.</w:t>
      </w:r>
    </w:p>
    <w:p w14:paraId="55B054C9" w14:textId="77777777" w:rsidR="00A122A9" w:rsidRPr="00C67620" w:rsidRDefault="00A122A9" w:rsidP="0052397B">
      <w:pPr>
        <w:pStyle w:val="LXIBody"/>
        <w:ind w:left="0"/>
      </w:pPr>
    </w:p>
    <w:p w14:paraId="68B198A8" w14:textId="77777777" w:rsidR="00A122A9" w:rsidRPr="00C67620" w:rsidRDefault="00A122A9" w:rsidP="00A122A9">
      <w:pPr>
        <w:pStyle w:val="Heading2"/>
      </w:pPr>
      <w:bookmarkStart w:id="975" w:name="_Toc111980779"/>
      <w:bookmarkStart w:id="976" w:name="_Toc113353503"/>
      <w:bookmarkStart w:id="977" w:name="_Toc128656253"/>
      <w:bookmarkStart w:id="978" w:name="_Toc106275986"/>
      <w:r w:rsidRPr="00C67620">
        <w:t>RULE – MAC Address Display</w:t>
      </w:r>
      <w:bookmarkEnd w:id="975"/>
      <w:bookmarkEnd w:id="976"/>
      <w:bookmarkEnd w:id="977"/>
      <w:bookmarkEnd w:id="978"/>
    </w:p>
    <w:p w14:paraId="003A459E" w14:textId="77777777"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14:paraId="568D770B" w14:textId="77777777" w:rsidR="00A122A9" w:rsidRPr="00C67620" w:rsidRDefault="00A122A9" w:rsidP="00722290">
      <w:pPr>
        <w:pStyle w:val="Heading3"/>
      </w:pPr>
      <w:bookmarkStart w:id="979" w:name="_Toc111980780"/>
      <w:bookmarkStart w:id="980" w:name="_Toc113353504"/>
      <w:bookmarkStart w:id="981" w:name="_Toc128656254"/>
      <w:bookmarkStart w:id="982" w:name="_Toc106275987"/>
      <w:r>
        <w:t>Recommendation – MAC Address Visible While in Rack</w:t>
      </w:r>
      <w:bookmarkEnd w:id="979"/>
      <w:bookmarkEnd w:id="980"/>
      <w:bookmarkEnd w:id="981"/>
      <w:bookmarkEnd w:id="982"/>
    </w:p>
    <w:p w14:paraId="0C1CC721" w14:textId="77777777"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14:paraId="470FEE97" w14:textId="77777777" w:rsidR="00A538FA" w:rsidRDefault="00A538FA">
      <w:pPr>
        <w:rPr>
          <w:rFonts w:ascii="Arial" w:hAnsi="Arial"/>
          <w:b/>
          <w:sz w:val="28"/>
          <w:szCs w:val="28"/>
        </w:rPr>
      </w:pPr>
      <w:bookmarkStart w:id="983" w:name="_Toc101245514"/>
      <w:bookmarkStart w:id="984" w:name="_Toc103501754"/>
      <w:bookmarkStart w:id="985" w:name="_Toc104620956"/>
      <w:bookmarkStart w:id="986" w:name="_Toc104946047"/>
      <w:bookmarkStart w:id="987" w:name="_Toc104946887"/>
      <w:bookmarkStart w:id="988" w:name="_Toc104947307"/>
      <w:bookmarkStart w:id="989" w:name="_Toc104968596"/>
      <w:bookmarkStart w:id="990" w:name="_Toc105500967"/>
      <w:bookmarkStart w:id="991" w:name="_Toc105501462"/>
      <w:bookmarkStart w:id="992" w:name="_Toc106617475"/>
      <w:bookmarkStart w:id="993" w:name="_Toc111021329"/>
      <w:bookmarkStart w:id="994" w:name="_Toc111253218"/>
      <w:bookmarkStart w:id="995" w:name="_Toc112300612"/>
      <w:bookmarkStart w:id="996" w:name="_Toc113353505"/>
      <w:bookmarkStart w:id="997" w:name="_Toc128656255"/>
      <w:bookmarkStart w:id="998" w:name="_Toc111980781"/>
    </w:p>
    <w:p w14:paraId="4940FA23" w14:textId="77777777" w:rsidR="0052397B" w:rsidRDefault="0052397B">
      <w:pPr>
        <w:rPr>
          <w:rFonts w:ascii="Arial" w:hAnsi="Arial"/>
          <w:b/>
          <w:sz w:val="28"/>
          <w:szCs w:val="28"/>
        </w:rPr>
      </w:pPr>
      <w:r>
        <w:br w:type="page"/>
      </w:r>
    </w:p>
    <w:p w14:paraId="5CC8DE0A" w14:textId="77777777" w:rsidR="00A122A9" w:rsidRPr="00C67620" w:rsidRDefault="00A122A9" w:rsidP="00A122A9">
      <w:pPr>
        <w:pStyle w:val="Heading2"/>
      </w:pPr>
      <w:bookmarkStart w:id="999" w:name="_Toc106275988"/>
      <w:r w:rsidRPr="00C67620">
        <w:lastRenderedPageBreak/>
        <w:t xml:space="preserve">RULE – Ethernet Connection </w:t>
      </w:r>
      <w:bookmarkEnd w:id="983"/>
      <w:bookmarkEnd w:id="984"/>
      <w:bookmarkEnd w:id="985"/>
      <w:bookmarkEnd w:id="986"/>
      <w:bookmarkEnd w:id="987"/>
      <w:bookmarkEnd w:id="988"/>
      <w:bookmarkEnd w:id="989"/>
      <w:bookmarkEnd w:id="990"/>
      <w:bookmarkEnd w:id="991"/>
      <w:bookmarkEnd w:id="992"/>
      <w:r w:rsidRPr="00C67620">
        <w:t>Monitoring</w:t>
      </w:r>
      <w:bookmarkEnd w:id="993"/>
      <w:bookmarkEnd w:id="994"/>
      <w:bookmarkEnd w:id="995"/>
      <w:bookmarkEnd w:id="996"/>
      <w:bookmarkEnd w:id="997"/>
      <w:bookmarkEnd w:id="999"/>
    </w:p>
    <w:p w14:paraId="20FB10DB" w14:textId="77777777" w:rsidR="00A122A9" w:rsidRPr="00C67620" w:rsidRDefault="00E5487F" w:rsidP="00A122A9">
      <w:pPr>
        <w:pStyle w:val="LXIBody"/>
      </w:pPr>
      <w:r>
        <w:t>LXI Device</w:t>
      </w:r>
      <w:r w:rsidR="00A122A9" w:rsidRPr="00C67620">
        <w:t>s shall incorporate Ethernet connection monitoring (one possible implementation of which is commonly known as Media Sense in Microsoft operating systems).  Upon detecting a connection event, the current IP configuration shall be validated (including duplicate IP address detection) and, if necessary, updated.</w:t>
      </w:r>
      <w:bookmarkEnd w:id="998"/>
    </w:p>
    <w:p w14:paraId="5AC278A0" w14:textId="77777777" w:rsidR="004F587A" w:rsidRPr="00C67620" w:rsidRDefault="004F587A" w:rsidP="006658FC">
      <w:pPr>
        <w:pStyle w:val="ObservationHeading"/>
      </w:pPr>
      <w:r>
        <w:t xml:space="preserve">Observation </w:t>
      </w:r>
    </w:p>
    <w:p w14:paraId="719A6E82" w14:textId="77777777" w:rsidR="004F587A" w:rsidRDefault="004F587A" w:rsidP="001567BD">
      <w:pPr>
        <w:pStyle w:val="LXIObservationBody"/>
      </w:pPr>
      <w:r>
        <w:t>From observation of several devices being tested, the behavior of a LAN Stack includes using last valid DHCP address – an ARP request is required to validate the availability of the IP address – until such time as it acquires a new DHCP lease or times out looking for a DHCP server (approximately 2 minutes).  If no DHCP server is found,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14:paraId="4C8E7001" w14:textId="77777777" w:rsidR="004F587A" w:rsidRDefault="004F587A" w:rsidP="001567BD">
      <w:pPr>
        <w:pStyle w:val="LXIObservationBody"/>
      </w:pPr>
      <w:r>
        <w:t>The test procedure specifically allow</w:t>
      </w:r>
      <w:r w:rsidR="00065DF5">
        <w:t>s</w:t>
      </w:r>
      <w:r>
        <w:t xml:space="preserve"> the above behavior as long as the timeout is no longer than the normal search for a DHCP Server.</w:t>
      </w:r>
    </w:p>
    <w:p w14:paraId="0F6BBD18" w14:textId="77777777" w:rsidR="00A122A9" w:rsidRDefault="00A122A9" w:rsidP="006658FC">
      <w:pPr>
        <w:pStyle w:val="ObservationHeading"/>
      </w:pPr>
    </w:p>
    <w:p w14:paraId="3341F652" w14:textId="77777777" w:rsidR="00A122A9" w:rsidRDefault="00A122A9" w:rsidP="006658FC">
      <w:pPr>
        <w:pStyle w:val="ObservationHeading"/>
      </w:pPr>
    </w:p>
    <w:p w14:paraId="04936EE6" w14:textId="77777777" w:rsidR="00A122A9" w:rsidRPr="00C67620" w:rsidRDefault="00A122A9" w:rsidP="006658FC">
      <w:pPr>
        <w:pStyle w:val="ObservationHeading"/>
      </w:pPr>
      <w:r w:rsidRPr="00C67620">
        <w:t>Observation – Advantages of Connection Monitoring</w:t>
      </w:r>
    </w:p>
    <w:p w14:paraId="27122F7E" w14:textId="77777777" w:rsidR="00A122A9" w:rsidRPr="00C67620" w:rsidRDefault="00A122A9" w:rsidP="00007362">
      <w:pPr>
        <w:pStyle w:val="LXIObservationBody"/>
      </w:pPr>
      <w:r w:rsidRPr="00C67620">
        <w:t>Ethernet connection monitoring (e.g. Media Sense) allows a network host’s operating system and applications to respond to the network media being connected and disconnected.  Responses to link detection (media connected) might include network configuration.</w:t>
      </w:r>
      <w:bookmarkStart w:id="1000" w:name="LAN_Specification"/>
      <w:bookmarkStart w:id="1001" w:name="_Toc101245516"/>
      <w:bookmarkStart w:id="1002" w:name="_Ref102365422"/>
      <w:bookmarkStart w:id="1003" w:name="_Toc103501756"/>
      <w:bookmarkStart w:id="1004" w:name="_Toc104620958"/>
      <w:bookmarkStart w:id="1005" w:name="_Toc104946049"/>
      <w:bookmarkStart w:id="1006" w:name="_Toc104946889"/>
      <w:bookmarkStart w:id="1007" w:name="_Toc104947309"/>
      <w:bookmarkStart w:id="1008" w:name="_Toc104968598"/>
      <w:bookmarkStart w:id="1009" w:name="_Toc105500969"/>
      <w:bookmarkStart w:id="1010" w:name="_Toc105501464"/>
      <w:bookmarkStart w:id="1011" w:name="_Toc106617477"/>
      <w:bookmarkStart w:id="1012" w:name="_Toc111021331"/>
      <w:bookmarkStart w:id="1013" w:name="_Toc111253219"/>
      <w:bookmarkStart w:id="1014" w:name="_Toc111980782"/>
      <w:bookmarkEnd w:id="1000"/>
    </w:p>
    <w:p w14:paraId="7FB4C89D" w14:textId="77777777" w:rsidR="00A122A9" w:rsidRPr="00455032" w:rsidRDefault="00A122A9" w:rsidP="00A122A9">
      <w:pPr>
        <w:pStyle w:val="LXIBody"/>
      </w:pPr>
    </w:p>
    <w:p w14:paraId="5581390D" w14:textId="77777777" w:rsidR="00A122A9" w:rsidRPr="00C67620" w:rsidRDefault="00A122A9" w:rsidP="00A122A9">
      <w:pPr>
        <w:pStyle w:val="Heading2"/>
      </w:pPr>
      <w:bookmarkStart w:id="1015" w:name="_Toc101245517"/>
      <w:bookmarkStart w:id="1016" w:name="_Toc103501757"/>
      <w:bookmarkStart w:id="1017" w:name="_Toc104620959"/>
      <w:bookmarkStart w:id="1018" w:name="_Toc104946050"/>
      <w:bookmarkStart w:id="1019" w:name="_Toc104946890"/>
      <w:bookmarkStart w:id="1020" w:name="_Toc104947310"/>
      <w:bookmarkStart w:id="1021" w:name="_Toc104968599"/>
      <w:bookmarkStart w:id="1022" w:name="_Toc105500970"/>
      <w:bookmarkStart w:id="1023" w:name="_Toc105501466"/>
      <w:bookmarkStart w:id="1024" w:name="_Toc106617479"/>
      <w:bookmarkStart w:id="1025" w:name="_Toc111021333"/>
      <w:bookmarkStart w:id="1026" w:name="_Toc111253221"/>
      <w:bookmarkStart w:id="1027" w:name="_Toc112300615"/>
      <w:bookmarkStart w:id="1028" w:name="_Toc113353508"/>
      <w:bookmarkStart w:id="1029" w:name="_Toc128656257"/>
      <w:bookmarkStart w:id="1030" w:name="_Toc106275989"/>
      <w:r w:rsidRPr="00C67620">
        <w:t>Recommendation – Incorporate Auto-MDIX</w:t>
      </w:r>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14:paraId="5976980A" w14:textId="77777777" w:rsidR="00A122A9" w:rsidRPr="00C67620" w:rsidRDefault="003F722C" w:rsidP="00A122A9">
      <w:pPr>
        <w:pStyle w:val="LXIBody"/>
      </w:pPr>
      <w:r>
        <w:t>LXI Device</w:t>
      </w:r>
      <w:r w:rsidR="00A122A9" w:rsidRPr="00C67620">
        <w:t>s should incorporate Auto-MDIX.</w:t>
      </w:r>
    </w:p>
    <w:p w14:paraId="35B39C30" w14:textId="77777777" w:rsidR="00A122A9" w:rsidRPr="00C67620" w:rsidRDefault="00A122A9" w:rsidP="00A122A9">
      <w:pPr>
        <w:pStyle w:val="Heading2"/>
      </w:pPr>
      <w:bookmarkStart w:id="1031" w:name="_Toc111980785"/>
      <w:bookmarkStart w:id="1032" w:name="_Toc113353510"/>
      <w:bookmarkStart w:id="1033" w:name="_Toc128656258"/>
      <w:bookmarkStart w:id="1034" w:name="_Toc106275990"/>
      <w:bookmarkStart w:id="1035" w:name="_Toc105501465"/>
      <w:bookmarkStart w:id="1036" w:name="_Toc106617478"/>
      <w:bookmarkStart w:id="1037" w:name="_Toc111021332"/>
      <w:bookmarkStart w:id="1038" w:name="_Toc11125322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r w:rsidRPr="00C67620">
        <w:t xml:space="preserve">RULE – Label Required on </w:t>
      </w:r>
      <w:r w:rsidR="00E5487F">
        <w:t>LXI Device</w:t>
      </w:r>
      <w:r w:rsidRPr="00C67620">
        <w:t>s Without Auto-MDIX</w:t>
      </w:r>
      <w:bookmarkEnd w:id="1031"/>
      <w:bookmarkEnd w:id="1032"/>
      <w:bookmarkEnd w:id="1033"/>
      <w:bookmarkEnd w:id="1034"/>
    </w:p>
    <w:p w14:paraId="467BAE23" w14:textId="77777777"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14:paraId="11D4403F" w14:textId="77777777" w:rsidR="001E4DD7" w:rsidRPr="00C67620" w:rsidRDefault="001E4DD7" w:rsidP="006658FC">
      <w:pPr>
        <w:pStyle w:val="ObservationHeading"/>
      </w:pPr>
      <w:r w:rsidRPr="00C67620">
        <w:t>Observation – Purpose of Auto-MDIX</w:t>
      </w:r>
    </w:p>
    <w:p w14:paraId="16B167F6" w14:textId="77777777" w:rsidR="001E4DD7" w:rsidRDefault="001E4DD7" w:rsidP="001E4DD7">
      <w:pPr>
        <w:pStyle w:val="LXIObservationBody"/>
      </w:pPr>
      <w:r w:rsidRPr="00C67620">
        <w:t>Auto-MDIX functionality, built into Ethernet PHY devices, allows network equipment to be connected without the need for special “crossover” cables, simplifying installation, troubleshooting, and maintenance. Currently, 1GB or higher LAN devices incorporate Auto-MDIX.  This industry trend is expected to continue.</w:t>
      </w:r>
    </w:p>
    <w:p w14:paraId="2EEE0F40" w14:textId="191EC0DC" w:rsidR="001E4DD7" w:rsidRPr="00C67620" w:rsidRDefault="001E4DD7" w:rsidP="001E4DD7">
      <w:pPr>
        <w:pStyle w:val="LXIObservationBody"/>
      </w:pPr>
      <w:r>
        <w:t xml:space="preserve">The requirement for a physical label is to remove confusion when connecting LXI Devices to </w:t>
      </w:r>
      <w:r w:rsidR="00635C1F">
        <w:t>networks or</w:t>
      </w:r>
      <w:r>
        <w:t xml:space="preserve"> diagnosing connectivity issues.</w:t>
      </w:r>
    </w:p>
    <w:p w14:paraId="7DCBDDA4" w14:textId="77777777" w:rsidR="001E4DD7" w:rsidRDefault="001E4DD7" w:rsidP="001E4DD7">
      <w:pPr>
        <w:pStyle w:val="LXIBody"/>
      </w:pPr>
      <w:bookmarkStart w:id="1039" w:name="_Toc101245521"/>
      <w:bookmarkStart w:id="1040" w:name="_Ref102367614"/>
      <w:bookmarkStart w:id="1041" w:name="_Toc103501761"/>
      <w:bookmarkStart w:id="1042" w:name="_Toc104620963"/>
      <w:bookmarkStart w:id="1043" w:name="_Toc104946054"/>
      <w:bookmarkStart w:id="1044" w:name="_Toc104946894"/>
      <w:bookmarkStart w:id="1045" w:name="_Toc104947314"/>
      <w:bookmarkStart w:id="1046" w:name="_Toc104968603"/>
      <w:bookmarkStart w:id="1047" w:name="_Toc105500974"/>
      <w:bookmarkStart w:id="1048" w:name="_Toc105501470"/>
      <w:bookmarkStart w:id="1049" w:name="_Toc106617483"/>
      <w:bookmarkStart w:id="1050" w:name="_Toc111021337"/>
      <w:bookmarkStart w:id="1051" w:name="_Toc111253224"/>
      <w:bookmarkStart w:id="1052" w:name="_Toc112300617"/>
      <w:bookmarkStart w:id="1053" w:name="_Toc113353511"/>
      <w:bookmarkStart w:id="1054" w:name="_Toc128656259"/>
      <w:bookmarkStart w:id="1055" w:name="_Toc111980786"/>
    </w:p>
    <w:p w14:paraId="1102E327" w14:textId="77777777" w:rsidR="00A122A9" w:rsidRPr="00C67620" w:rsidRDefault="00A122A9" w:rsidP="001E4DD7">
      <w:pPr>
        <w:pStyle w:val="Heading2"/>
      </w:pPr>
      <w:bookmarkStart w:id="1056" w:name="_Toc106275991"/>
      <w:r w:rsidRPr="00C67620">
        <w:lastRenderedPageBreak/>
        <w:t xml:space="preserve">RULE – Enable Auto-Negotiation by </w:t>
      </w:r>
      <w:bookmarkEnd w:id="1039"/>
      <w:bookmarkEnd w:id="1040"/>
      <w:bookmarkEnd w:id="1041"/>
      <w:bookmarkEnd w:id="1042"/>
      <w:bookmarkEnd w:id="1043"/>
      <w:bookmarkEnd w:id="1044"/>
      <w:bookmarkEnd w:id="1045"/>
      <w:bookmarkEnd w:id="1046"/>
      <w:bookmarkEnd w:id="1047"/>
      <w:bookmarkEnd w:id="1048"/>
      <w:bookmarkEnd w:id="1049"/>
      <w:r w:rsidRPr="00C67620">
        <w:t>Default</w:t>
      </w:r>
      <w:bookmarkEnd w:id="1050"/>
      <w:bookmarkEnd w:id="1051"/>
      <w:bookmarkEnd w:id="1052"/>
      <w:bookmarkEnd w:id="1053"/>
      <w:bookmarkEnd w:id="1054"/>
      <w:bookmarkEnd w:id="1056"/>
    </w:p>
    <w:p w14:paraId="36D10B56" w14:textId="77777777"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to explicitly set the operating modes at both ends of the cable.  Most Ethernet products enable Auto-Negotiation by default.  </w:t>
      </w:r>
      <w:bookmarkEnd w:id="1055"/>
    </w:p>
    <w:p w14:paraId="1AE68859" w14:textId="77777777" w:rsidR="00A122A9" w:rsidRPr="00C67620" w:rsidRDefault="00A122A9" w:rsidP="00722290">
      <w:pPr>
        <w:pStyle w:val="Heading3"/>
      </w:pPr>
      <w:bookmarkStart w:id="1057" w:name="_Toc101245523"/>
      <w:bookmarkStart w:id="1058" w:name="_Toc103501763"/>
      <w:bookmarkStart w:id="1059" w:name="_Toc104620965"/>
      <w:bookmarkStart w:id="1060" w:name="_Toc104946056"/>
      <w:bookmarkStart w:id="1061" w:name="_Toc104946896"/>
      <w:bookmarkStart w:id="1062" w:name="_Toc104947316"/>
      <w:bookmarkStart w:id="1063" w:name="_Toc104968605"/>
      <w:bookmarkStart w:id="1064" w:name="_Toc105500976"/>
      <w:bookmarkStart w:id="1065" w:name="_Toc105501472"/>
      <w:bookmarkStart w:id="1066" w:name="_Toc106617485"/>
      <w:bookmarkStart w:id="1067" w:name="_Toc111021339"/>
      <w:bookmarkStart w:id="1068" w:name="_Toc111253225"/>
      <w:bookmarkStart w:id="1069" w:name="_Toc112300618"/>
      <w:bookmarkStart w:id="1070" w:name="_Toc113353512"/>
      <w:bookmarkStart w:id="1071" w:name="_Toc128656260"/>
      <w:bookmarkStart w:id="1072" w:name="_Toc106275992"/>
      <w:bookmarkStart w:id="1073" w:name="_Toc111980787"/>
      <w:r>
        <w:t>Recommendation – Provide Override for Auto-Negotiation</w:t>
      </w:r>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19097136" w14:textId="77777777"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is recommended that </w:t>
      </w:r>
      <w:r>
        <w:t>LXI Device</w:t>
      </w:r>
      <w:r w:rsidR="00A122A9" w:rsidRPr="00C67620">
        <w:t xml:space="preserve">s allow the user to override Auto-Negotiation.  </w:t>
      </w:r>
    </w:p>
    <w:bookmarkEnd w:id="1073"/>
    <w:p w14:paraId="1A48E4E9" w14:textId="3C479060" w:rsidR="001E4DD7" w:rsidRDefault="001E4DD7">
      <w:pPr>
        <w:rPr>
          <w:rFonts w:ascii="Arial" w:eastAsia="MS Mincho" w:hAnsi="Arial" w:cs="Arial"/>
          <w:b/>
          <w:i/>
          <w:color w:val="000000"/>
          <w:sz w:val="22"/>
          <w:szCs w:val="22"/>
          <w:lang w:eastAsia="ja-JP"/>
        </w:rPr>
      </w:pPr>
    </w:p>
    <w:p w14:paraId="79826C46" w14:textId="77777777" w:rsidR="00A122A9" w:rsidRPr="00C67620" w:rsidRDefault="00A122A9" w:rsidP="006658FC">
      <w:pPr>
        <w:pStyle w:val="ObservationHeading"/>
      </w:pPr>
      <w:r w:rsidRPr="00C67620">
        <w:t>Observation – Purpose of Auto-Negotiation</w:t>
      </w:r>
    </w:p>
    <w:p w14:paraId="1B80AB06" w14:textId="77777777" w:rsidR="00A122A9" w:rsidRPr="00C67620" w:rsidRDefault="00A122A9" w:rsidP="00A122A9">
      <w:pPr>
        <w:pStyle w:val="LXIObservationBody"/>
      </w:pPr>
      <w:r w:rsidRPr="00C67620">
        <w:t>Auto-Negotiation is the Ethernet capability to automatically determine the proper Ethernet link speed and duplex mode.  The Auto-Negotiate process works by having each Ethernet device exchanging its speed/duplex capabilities with the other end of the cable, and then the highest operating mode available on both ends is selected.</w:t>
      </w:r>
    </w:p>
    <w:p w14:paraId="322DC6BE" w14:textId="77777777" w:rsidR="00A122A9" w:rsidRPr="00D24F9D" w:rsidRDefault="00A122A9" w:rsidP="00A122A9">
      <w:pPr>
        <w:pStyle w:val="LXIObservationBody"/>
      </w:pPr>
    </w:p>
    <w:p w14:paraId="212E3E64" w14:textId="77777777" w:rsidR="00A122A9" w:rsidRPr="00C67620" w:rsidRDefault="00A122A9" w:rsidP="00A122A9">
      <w:pPr>
        <w:pStyle w:val="LXIObservationBody"/>
      </w:pPr>
      <w:r w:rsidRPr="00C67620">
        <w:t xml:space="preserve">The implementation of Auto-Negotiation has both hardware and software components.  The software parts of Auto-Negotiation are documented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14:paraId="061C543B" w14:textId="77777777"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14:paraId="3A946AF3" w14:textId="77777777">
        <w:trPr>
          <w:jc w:val="center"/>
        </w:trPr>
        <w:tc>
          <w:tcPr>
            <w:tcW w:w="1908" w:type="dxa"/>
            <w:shd w:val="clear" w:color="auto" w:fill="FFFF99"/>
          </w:tcPr>
          <w:p w14:paraId="07D7FD01" w14:textId="77777777" w:rsidR="00A122A9" w:rsidRPr="0084665B" w:rsidRDefault="00A122A9" w:rsidP="00A122A9">
            <w:r w:rsidRPr="0084665B">
              <w:t>Ethernet Speed</w:t>
            </w:r>
          </w:p>
        </w:tc>
        <w:tc>
          <w:tcPr>
            <w:tcW w:w="2709" w:type="dxa"/>
            <w:shd w:val="clear" w:color="auto" w:fill="FFFF99"/>
          </w:tcPr>
          <w:p w14:paraId="0411D13B" w14:textId="77777777" w:rsidR="00A122A9" w:rsidRPr="0084665B" w:rsidRDefault="00A122A9" w:rsidP="00A122A9">
            <w:r w:rsidRPr="0084665B">
              <w:t>Ethernet Duplex Mode</w:t>
            </w:r>
          </w:p>
        </w:tc>
      </w:tr>
      <w:tr w:rsidR="00A122A9" w:rsidRPr="00C67620" w14:paraId="7F3A6812" w14:textId="77777777">
        <w:trPr>
          <w:jc w:val="center"/>
        </w:trPr>
        <w:tc>
          <w:tcPr>
            <w:tcW w:w="1908" w:type="dxa"/>
          </w:tcPr>
          <w:p w14:paraId="6AD7ADB0" w14:textId="77777777" w:rsidR="00A122A9" w:rsidRPr="00C67620" w:rsidRDefault="00A122A9" w:rsidP="00A122A9">
            <w:pPr>
              <w:keepNext/>
            </w:pPr>
            <w:r w:rsidRPr="00C67620">
              <w:t>100 Mbits/sec</w:t>
            </w:r>
          </w:p>
        </w:tc>
        <w:tc>
          <w:tcPr>
            <w:tcW w:w="2709" w:type="dxa"/>
          </w:tcPr>
          <w:p w14:paraId="6F2F28BA" w14:textId="77777777" w:rsidR="00A122A9" w:rsidRPr="00C67620" w:rsidRDefault="00A122A9" w:rsidP="00A122A9">
            <w:pPr>
              <w:keepNext/>
            </w:pPr>
            <w:r w:rsidRPr="00C67620">
              <w:t>Half</w:t>
            </w:r>
          </w:p>
        </w:tc>
      </w:tr>
      <w:tr w:rsidR="00A122A9" w:rsidRPr="00C67620" w14:paraId="3F107D1D" w14:textId="77777777">
        <w:trPr>
          <w:jc w:val="center"/>
        </w:trPr>
        <w:tc>
          <w:tcPr>
            <w:tcW w:w="1908" w:type="dxa"/>
          </w:tcPr>
          <w:p w14:paraId="7EB76828" w14:textId="77777777" w:rsidR="00A122A9" w:rsidRPr="00C67620" w:rsidRDefault="00A122A9" w:rsidP="00A122A9">
            <w:pPr>
              <w:keepNext/>
            </w:pPr>
            <w:r w:rsidRPr="00C67620">
              <w:t>100 Mbits/sec</w:t>
            </w:r>
          </w:p>
        </w:tc>
        <w:tc>
          <w:tcPr>
            <w:tcW w:w="2709" w:type="dxa"/>
          </w:tcPr>
          <w:p w14:paraId="5D23BCD7" w14:textId="77777777" w:rsidR="00A122A9" w:rsidRPr="00C67620" w:rsidRDefault="00A122A9" w:rsidP="00A122A9">
            <w:pPr>
              <w:keepNext/>
            </w:pPr>
            <w:r w:rsidRPr="00C67620">
              <w:t>Full</w:t>
            </w:r>
          </w:p>
        </w:tc>
      </w:tr>
      <w:tr w:rsidR="00A122A9" w:rsidRPr="00C67620" w14:paraId="7D5C75C0" w14:textId="77777777">
        <w:trPr>
          <w:jc w:val="center"/>
        </w:trPr>
        <w:tc>
          <w:tcPr>
            <w:tcW w:w="1908" w:type="dxa"/>
          </w:tcPr>
          <w:p w14:paraId="769CA8C9" w14:textId="77777777" w:rsidR="00A122A9" w:rsidRPr="00C67620" w:rsidRDefault="00A122A9" w:rsidP="00A122A9">
            <w:r w:rsidRPr="00C67620">
              <w:t>1000 Mbits/sec</w:t>
            </w:r>
          </w:p>
        </w:tc>
        <w:tc>
          <w:tcPr>
            <w:tcW w:w="2709" w:type="dxa"/>
          </w:tcPr>
          <w:p w14:paraId="73040C65" w14:textId="77777777" w:rsidR="00A122A9" w:rsidRPr="00C67620" w:rsidRDefault="00A122A9" w:rsidP="00A122A9">
            <w:r w:rsidRPr="00C67620">
              <w:t>Full</w:t>
            </w:r>
          </w:p>
        </w:tc>
      </w:tr>
    </w:tbl>
    <w:p w14:paraId="5F1E38B7" w14:textId="77777777" w:rsidR="00193F7B" w:rsidRDefault="0075323E" w:rsidP="0075323E">
      <w:pPr>
        <w:pStyle w:val="Heading2"/>
      </w:pPr>
      <w:bookmarkStart w:id="1074" w:name="_Toc290283188"/>
      <w:bookmarkStart w:id="1075" w:name="_Toc106275993"/>
      <w:r w:rsidRPr="00330C1F">
        <w:t>RULE – Multiple LAN Interfaces</w:t>
      </w:r>
      <w:bookmarkEnd w:id="1074"/>
      <w:bookmarkEnd w:id="1075"/>
    </w:p>
    <w:p w14:paraId="2572A8F6" w14:textId="77777777"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NIC’s don’t have to provide any LXI capabilities.</w:t>
      </w:r>
    </w:p>
    <w:p w14:paraId="3AC8AF19" w14:textId="77081A3B"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All NIC’s claiming to be LXI conformant will be tested when submitted for LXI Compliance Testing.</w:t>
      </w:r>
    </w:p>
    <w:p w14:paraId="3FF221BB" w14:textId="77777777" w:rsidR="0075323E" w:rsidRDefault="0075323E" w:rsidP="0075323E">
      <w:pPr>
        <w:pStyle w:val="Body1"/>
      </w:pPr>
    </w:p>
    <w:p w14:paraId="4704DFFF" w14:textId="77777777" w:rsidR="001E4DD7" w:rsidRPr="00865A95" w:rsidRDefault="001E4DD7" w:rsidP="006658FC">
      <w:pPr>
        <w:pStyle w:val="ObservationHeading"/>
      </w:pPr>
      <w:r w:rsidRPr="00193F7B">
        <w:t xml:space="preserve">Observation </w:t>
      </w:r>
      <w:r>
        <w:t xml:space="preserve">- </w:t>
      </w:r>
      <w:r w:rsidRPr="00193F7B">
        <w:t>Use separate NIC for LXI Extended Functions</w:t>
      </w:r>
    </w:p>
    <w:p w14:paraId="2112040B" w14:textId="0CE34465" w:rsidR="001E4DD7" w:rsidRPr="00193F7B" w:rsidRDefault="001E4DD7" w:rsidP="001E4DD7">
      <w:pPr>
        <w:pStyle w:val="LXIObservationBody"/>
      </w:pPr>
      <w:r>
        <w:t>It may be a good idea to have one NIC fully conformant with the LXI Device Specification and use other NIC(s) for the extended functions: Event Messaging, Clock Synchronization, IPv6, etc.</w:t>
      </w:r>
    </w:p>
    <w:p w14:paraId="4B31DBA2" w14:textId="77777777" w:rsidR="001E4DD7" w:rsidRPr="00193F7B" w:rsidRDefault="001E4DD7" w:rsidP="001E4DD7">
      <w:pPr>
        <w:pStyle w:val="LXIBody"/>
      </w:pPr>
      <w:r w:rsidRPr="00193F7B">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14:paraId="52C3B42F" w14:textId="77777777" w:rsidR="001E4DD7" w:rsidRPr="00865A95" w:rsidRDefault="001E4DD7" w:rsidP="00273C02">
      <w:pPr>
        <w:numPr>
          <w:ilvl w:val="0"/>
          <w:numId w:val="35"/>
        </w:numPr>
        <w:spacing w:before="100" w:beforeAutospacing="1" w:after="100" w:afterAutospacing="1"/>
        <w:rPr>
          <w:szCs w:val="20"/>
        </w:rPr>
      </w:pPr>
      <w:r w:rsidRPr="00865A95">
        <w:rPr>
          <w:szCs w:val="20"/>
        </w:rPr>
        <w:lastRenderedPageBreak/>
        <w:t xml:space="preserve">The web pages, xml identification schema, mDNS, etc., contain or advertise the information for ALL LXI conformant NIC’s on all NIC’s. </w:t>
      </w:r>
    </w:p>
    <w:p w14:paraId="38E46337" w14:textId="77777777" w:rsidR="001E4DD7" w:rsidRPr="00865A95" w:rsidRDefault="001E4DD7" w:rsidP="00273C02">
      <w:pPr>
        <w:numPr>
          <w:ilvl w:val="0"/>
          <w:numId w:val="35"/>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received </w:t>
      </w:r>
    </w:p>
    <w:p w14:paraId="3607BE39" w14:textId="77777777" w:rsidR="00A122A9" w:rsidRDefault="003274F3" w:rsidP="004B2537">
      <w:pPr>
        <w:pStyle w:val="Heading1"/>
      </w:pPr>
      <w:bookmarkStart w:id="1076" w:name="_Toc443255812"/>
      <w:bookmarkStart w:id="1077" w:name="_Toc443255813"/>
      <w:bookmarkStart w:id="1078" w:name="_Toc113776912"/>
      <w:bookmarkStart w:id="1079" w:name="_Toc112300619"/>
      <w:bookmarkStart w:id="1080" w:name="_Toc113353513"/>
      <w:bookmarkStart w:id="1081" w:name="_Toc128656261"/>
      <w:bookmarkStart w:id="1082" w:name="_Ref205177312"/>
      <w:bookmarkStart w:id="1083" w:name="_Toc106275994"/>
      <w:bookmarkStart w:id="1084" w:name="_Toc111980788"/>
      <w:bookmarkStart w:id="1085" w:name="_Toc101245525"/>
      <w:bookmarkStart w:id="1086" w:name="_Toc103501765"/>
      <w:bookmarkStart w:id="1087" w:name="_Toc104620967"/>
      <w:bookmarkStart w:id="1088" w:name="_Toc104946058"/>
      <w:bookmarkStart w:id="1089" w:name="_Toc104946898"/>
      <w:bookmarkStart w:id="1090" w:name="_Toc104947318"/>
      <w:bookmarkStart w:id="1091" w:name="_Toc104968607"/>
      <w:bookmarkStart w:id="1092" w:name="_Toc105500978"/>
      <w:bookmarkStart w:id="1093" w:name="_Toc105501474"/>
      <w:bookmarkStart w:id="1094" w:name="_Toc106617487"/>
      <w:bookmarkStart w:id="1095" w:name="_Toc111021341"/>
      <w:bookmarkStart w:id="1096" w:name="_Toc111253226"/>
      <w:bookmarkEnd w:id="1035"/>
      <w:bookmarkEnd w:id="1036"/>
      <w:bookmarkEnd w:id="1037"/>
      <w:bookmarkEnd w:id="1038"/>
      <w:bookmarkEnd w:id="1076"/>
      <w:bookmarkEnd w:id="1077"/>
      <w:r>
        <w:lastRenderedPageBreak/>
        <w:t xml:space="preserve">IPv4 </w:t>
      </w:r>
      <w:r w:rsidR="00A122A9" w:rsidRPr="00C67620">
        <w:t>LAN Configuration</w:t>
      </w:r>
      <w:bookmarkEnd w:id="1078"/>
      <w:bookmarkEnd w:id="1079"/>
      <w:bookmarkEnd w:id="1080"/>
      <w:bookmarkEnd w:id="1081"/>
      <w:bookmarkEnd w:id="1082"/>
      <w:bookmarkEnd w:id="1083"/>
      <w:r w:rsidR="00A122A9" w:rsidRPr="00C67620">
        <w:t xml:space="preserve"> </w:t>
      </w:r>
    </w:p>
    <w:p w14:paraId="52580328" w14:textId="0C202D7C" w:rsidR="00A5016E" w:rsidRPr="00A5016E" w:rsidRDefault="00A5016E" w:rsidP="00A5016E">
      <w:pPr>
        <w:pStyle w:val="Body1"/>
      </w:pPr>
      <w:r>
        <w:t>The following sections describe IPv4 requirements.  See the LXI IPv6 Extended Function for rules related to IPv6 implementations</w:t>
      </w:r>
      <w:r w:rsidR="00913851">
        <w:t xml:space="preserve"> and additional requirements regarding IPv4</w:t>
      </w:r>
      <w:r>
        <w:t>.</w:t>
      </w:r>
    </w:p>
    <w:p w14:paraId="62196F57" w14:textId="77777777" w:rsidR="00A122A9" w:rsidRPr="00C67620" w:rsidRDefault="00A122A9" w:rsidP="00A122A9">
      <w:pPr>
        <w:pStyle w:val="Heading2"/>
      </w:pPr>
      <w:bookmarkStart w:id="1097" w:name="_Toc101245526"/>
      <w:bookmarkStart w:id="1098" w:name="_Toc103501766"/>
      <w:bookmarkStart w:id="1099" w:name="_Toc104620968"/>
      <w:bookmarkStart w:id="1100" w:name="_Toc104946059"/>
      <w:bookmarkStart w:id="1101" w:name="_Toc104946899"/>
      <w:bookmarkStart w:id="1102" w:name="_Toc104947319"/>
      <w:bookmarkStart w:id="1103" w:name="_Toc104968608"/>
      <w:bookmarkStart w:id="1104" w:name="_Toc105500979"/>
      <w:bookmarkStart w:id="1105" w:name="_Toc105501475"/>
      <w:bookmarkStart w:id="1106" w:name="_Toc106617488"/>
      <w:bookmarkStart w:id="1107" w:name="_Toc111021342"/>
      <w:bookmarkStart w:id="1108" w:name="_Toc111253227"/>
      <w:bookmarkStart w:id="1109" w:name="_Toc112300620"/>
      <w:bookmarkStart w:id="1110" w:name="_Toc113353514"/>
      <w:bookmarkStart w:id="1111" w:name="_Toc128656262"/>
      <w:bookmarkStart w:id="1112" w:name="_Ref205630196"/>
      <w:bookmarkStart w:id="1113" w:name="_Toc106275995"/>
      <w:r w:rsidRPr="00C67620">
        <w:t xml:space="preserve">RULE – TCP/IP, UDP, IPv4 Network </w:t>
      </w:r>
      <w:bookmarkEnd w:id="1097"/>
      <w:bookmarkEnd w:id="1098"/>
      <w:bookmarkEnd w:id="1099"/>
      <w:bookmarkEnd w:id="1100"/>
      <w:bookmarkEnd w:id="1101"/>
      <w:bookmarkEnd w:id="1102"/>
      <w:bookmarkEnd w:id="1103"/>
      <w:bookmarkEnd w:id="1104"/>
      <w:bookmarkEnd w:id="1105"/>
      <w:bookmarkEnd w:id="1106"/>
      <w:r w:rsidRPr="00C67620">
        <w:t>Protocols</w:t>
      </w:r>
      <w:bookmarkEnd w:id="1107"/>
      <w:bookmarkEnd w:id="1108"/>
      <w:bookmarkEnd w:id="1109"/>
      <w:bookmarkEnd w:id="1110"/>
      <w:bookmarkEnd w:id="1111"/>
      <w:bookmarkEnd w:id="1112"/>
      <w:bookmarkEnd w:id="1113"/>
    </w:p>
    <w:p w14:paraId="04D14642" w14:textId="6098A2B1" w:rsidR="00A122A9" w:rsidRPr="00C67620" w:rsidRDefault="003F722C" w:rsidP="00A122A9">
      <w:pPr>
        <w:pStyle w:val="LXIBody"/>
      </w:pPr>
      <w:r>
        <w:t>LXI Device</w:t>
      </w:r>
      <w:r w:rsidR="00A122A9" w:rsidRPr="00C67620">
        <w:t xml:space="preserve">s shall support TCP/IP networking, as outlined in a number of RFCs, including </w:t>
      </w:r>
      <w:r w:rsidR="00102E72">
        <w:t>RFC</w:t>
      </w:r>
      <w:r w:rsidR="00502EF2">
        <w:t xml:space="preserve"> </w:t>
      </w:r>
      <w:r w:rsidR="00A122A9" w:rsidRPr="00C67620">
        <w:t xml:space="preserve">791 (IP), </w:t>
      </w:r>
      <w:r w:rsidR="00502EF2">
        <w:t xml:space="preserve">RFC </w:t>
      </w:r>
      <w:r w:rsidR="00A122A9" w:rsidRPr="00C67620">
        <w:t xml:space="preserve">793 (TCP), and </w:t>
      </w:r>
      <w:r w:rsidR="00502EF2">
        <w:t xml:space="preserve">RFC </w:t>
      </w:r>
      <w:r w:rsidR="00A122A9" w:rsidRPr="00C67620">
        <w:t>768 (UDP).  IPv4 shall be supported at a minimum.</w:t>
      </w:r>
    </w:p>
    <w:p w14:paraId="6B8109CC" w14:textId="77777777" w:rsidR="00A122A9" w:rsidRDefault="003F722C" w:rsidP="00A122A9">
      <w:pPr>
        <w:pStyle w:val="LXIBody"/>
      </w:pPr>
      <w:r>
        <w:t>LXI Device</w:t>
      </w:r>
      <w:r w:rsidR="00A122A9" w:rsidRPr="00C67620">
        <w:t xml:space="preserve">s can be controlled and communicated with using any higher-level protocol (such as RPC), as long as it is built on top of the TCP or UDP transport layers. </w:t>
      </w:r>
    </w:p>
    <w:p w14:paraId="5061BD50" w14:textId="77777777" w:rsidR="00BF1392" w:rsidRDefault="00BF1392" w:rsidP="00BF1392">
      <w:pPr>
        <w:pStyle w:val="Heading3"/>
      </w:pPr>
      <w:bookmarkStart w:id="1114" w:name="_Toc106275996"/>
      <w:r>
        <w:t xml:space="preserve">Recommendation – </w:t>
      </w:r>
      <w:r w:rsidR="00FD7AD8">
        <w:t>LXI Devices should also support IPv6 to ensure long-term network compatibility</w:t>
      </w:r>
      <w:bookmarkEnd w:id="1114"/>
    </w:p>
    <w:p w14:paraId="50A8769C" w14:textId="77777777" w:rsidR="00B467F9" w:rsidRPr="00C67620" w:rsidRDefault="00B467F9" w:rsidP="006658FC">
      <w:pPr>
        <w:pStyle w:val="ObservationHeading"/>
      </w:pPr>
      <w:r w:rsidRPr="00C67620">
        <w:t xml:space="preserve">Observation – </w:t>
      </w:r>
      <w:r>
        <w:t>supporting IPv6</w:t>
      </w:r>
    </w:p>
    <w:p w14:paraId="69DB22A0" w14:textId="2080DF50" w:rsidR="00A122A9" w:rsidRPr="00BF1392" w:rsidRDefault="00B467F9" w:rsidP="00AF6FED">
      <w:pPr>
        <w:pStyle w:val="LXIObservationBody"/>
        <w:rPr>
          <w:b/>
        </w:rPr>
      </w:pPr>
      <w:r>
        <w:t xml:space="preserve">Any implementation of IPv6 should follow the </w:t>
      </w:r>
      <w:hyperlink r:id="rId29" w:history="1">
        <w:r w:rsidRPr="00B467F9">
          <w:rPr>
            <w:rStyle w:val="Hyperlink"/>
          </w:rPr>
          <w:t>LXI IPv6 Extended Function</w:t>
        </w:r>
      </w:hyperlink>
    </w:p>
    <w:p w14:paraId="16CC39CE" w14:textId="36E78EA6" w:rsidR="00A122A9" w:rsidRPr="00C67620" w:rsidRDefault="00A122A9" w:rsidP="00A122A9">
      <w:pPr>
        <w:pStyle w:val="Heading2"/>
      </w:pPr>
      <w:bookmarkStart w:id="1115" w:name="_Toc113352458"/>
      <w:bookmarkStart w:id="1116" w:name="_Toc113353518"/>
      <w:bookmarkStart w:id="1117" w:name="_Toc112300622"/>
      <w:bookmarkStart w:id="1118" w:name="_Toc113353519"/>
      <w:bookmarkStart w:id="1119" w:name="_Toc128656264"/>
      <w:bookmarkStart w:id="1120" w:name="_Toc106275997"/>
      <w:bookmarkStart w:id="1121" w:name="_Toc111980792"/>
      <w:bookmarkEnd w:id="1084"/>
      <w:bookmarkEnd w:id="1115"/>
      <w:bookmarkEnd w:id="1116"/>
      <w:r w:rsidRPr="00C67620">
        <w:t xml:space="preserve">RULE – ICMP </w:t>
      </w:r>
      <w:r>
        <w:t>P</w:t>
      </w:r>
      <w:r w:rsidR="00445AA9">
        <w:t>ing</w:t>
      </w:r>
      <w:r>
        <w:t xml:space="preserve"> Responder</w:t>
      </w:r>
      <w:bookmarkEnd w:id="1117"/>
      <w:bookmarkEnd w:id="1118"/>
      <w:bookmarkEnd w:id="1119"/>
      <w:bookmarkEnd w:id="1120"/>
    </w:p>
    <w:p w14:paraId="33D259F8" w14:textId="19B56E26" w:rsidR="00A122A9" w:rsidRPr="00C67620" w:rsidRDefault="003F722C" w:rsidP="00A122A9">
      <w:pPr>
        <w:pStyle w:val="LXIBody"/>
      </w:pPr>
      <w:r>
        <w:t>LXI Device</w:t>
      </w:r>
      <w:r w:rsidR="00A122A9" w:rsidRPr="00C67620">
        <w:t xml:space="preserve">s shall support </w:t>
      </w:r>
      <w:r w:rsidR="00FE4AF0">
        <w:t>IP</w:t>
      </w:r>
      <w:r w:rsidR="009C73AB">
        <w:t>v</w:t>
      </w:r>
      <w:r w:rsidR="00FE4AF0">
        <w:t xml:space="preserve">4 </w:t>
      </w:r>
      <w:r w:rsidR="00A122A9" w:rsidRPr="00C67620">
        <w:t xml:space="preserve">ICMP (Internet Control Message Protocol, used for a </w:t>
      </w:r>
      <w:r w:rsidR="00A122A9">
        <w:t>P</w:t>
      </w:r>
      <w:r w:rsidR="00A122A9" w:rsidRPr="00C67620">
        <w:t xml:space="preserve">ing </w:t>
      </w:r>
      <w:r w:rsidR="00A122A9">
        <w:t>Responder</w:t>
      </w:r>
      <w:r w:rsidR="00A122A9" w:rsidRPr="00C67620">
        <w:t>)</w:t>
      </w:r>
      <w:r w:rsidR="005333A2">
        <w:t>.</w:t>
      </w:r>
    </w:p>
    <w:p w14:paraId="27D25989" w14:textId="604F60D3" w:rsidR="00A122A9" w:rsidRPr="00C67620" w:rsidRDefault="00A122A9" w:rsidP="00A122A9">
      <w:pPr>
        <w:pStyle w:val="LXIBody"/>
      </w:pPr>
      <w:r w:rsidRPr="00C67620">
        <w:t xml:space="preserve">The TCP/IP stack shall be able to respond to the ICMP echo message used by the ping command.  The ‘ping &lt;hostname&gt;’ or ‘ping &lt;IP address&gt;’ command is the standard way to </w:t>
      </w:r>
      <w:r w:rsidR="00680E3F">
        <w:t>determine</w:t>
      </w:r>
      <w:r w:rsidR="00680E3F" w:rsidRPr="00C67620">
        <w:t xml:space="preserve"> </w:t>
      </w:r>
      <w:r w:rsidRPr="00C67620">
        <w:t>whether a user’s connection to an Ethernet device is working.</w:t>
      </w:r>
    </w:p>
    <w:p w14:paraId="4BC19976" w14:textId="77777777" w:rsidR="00A122A9" w:rsidRPr="00C67620" w:rsidRDefault="00A122A9" w:rsidP="00A122A9">
      <w:pPr>
        <w:pStyle w:val="Heading2"/>
      </w:pPr>
      <w:bookmarkStart w:id="1122" w:name="_Toc111980793"/>
      <w:bookmarkStart w:id="1123" w:name="_Ref112842114"/>
      <w:bookmarkStart w:id="1124" w:name="_Toc113353520"/>
      <w:bookmarkStart w:id="1125" w:name="_Toc128656265"/>
      <w:bookmarkStart w:id="1126" w:name="_Toc106275998"/>
      <w:bookmarkEnd w:id="1121"/>
      <w:r w:rsidRPr="00C67620">
        <w:t xml:space="preserve">RULE – </w:t>
      </w:r>
      <w:r>
        <w:t xml:space="preserve">ICMP </w:t>
      </w:r>
      <w:r w:rsidRPr="00C67620">
        <w:t xml:space="preserve">Ping </w:t>
      </w:r>
      <w:r>
        <w:t>Responder</w:t>
      </w:r>
      <w:r w:rsidRPr="00C67620">
        <w:t xml:space="preserve"> Enabled by Default</w:t>
      </w:r>
      <w:bookmarkEnd w:id="1122"/>
      <w:bookmarkEnd w:id="1123"/>
      <w:bookmarkEnd w:id="1124"/>
      <w:bookmarkEnd w:id="1125"/>
      <w:bookmarkEnd w:id="1126"/>
    </w:p>
    <w:p w14:paraId="5D2922A6" w14:textId="77777777" w:rsidR="00A122A9" w:rsidRPr="00C67620" w:rsidRDefault="00A122A9" w:rsidP="00A122A9">
      <w:pPr>
        <w:pStyle w:val="LXIBody"/>
      </w:pPr>
      <w:r>
        <w:t xml:space="preserve">ICMP </w:t>
      </w:r>
      <w:r w:rsidRPr="00C67620">
        <w:t>Ping service</w:t>
      </w:r>
      <w:r>
        <w:t xml:space="preserve"> (“Ping Responder”)</w:t>
      </w:r>
      <w:r w:rsidRPr="00C67620">
        <w:t xml:space="preserve"> shall be enabled by default. </w:t>
      </w:r>
    </w:p>
    <w:p w14:paraId="0E2331E5" w14:textId="60426142" w:rsidR="00A122A9" w:rsidRPr="00C67620" w:rsidRDefault="00100ABD" w:rsidP="00A122A9">
      <w:pPr>
        <w:pStyle w:val="Heading2"/>
      </w:pPr>
      <w:bookmarkStart w:id="1127" w:name="_Toc111980794"/>
      <w:bookmarkStart w:id="1128" w:name="_Toc113353521"/>
      <w:bookmarkStart w:id="1129" w:name="_Toc128656266"/>
      <w:bookmarkStart w:id="1130" w:name="_Toc106275999"/>
      <w:r>
        <w:t>Rule</w:t>
      </w:r>
      <w:r w:rsidR="00A122A9" w:rsidRPr="00C67620">
        <w:t xml:space="preserve"> – Provide Way to Disable </w:t>
      </w:r>
      <w:r w:rsidR="00A122A9">
        <w:t xml:space="preserve">ICMP </w:t>
      </w:r>
      <w:r w:rsidR="00A122A9" w:rsidRPr="00C67620">
        <w:t xml:space="preserve">Ping </w:t>
      </w:r>
      <w:bookmarkEnd w:id="1127"/>
      <w:bookmarkEnd w:id="1128"/>
      <w:bookmarkEnd w:id="1129"/>
      <w:r w:rsidR="00A122A9">
        <w:t>Responder</w:t>
      </w:r>
      <w:bookmarkEnd w:id="1130"/>
    </w:p>
    <w:p w14:paraId="6B564908" w14:textId="7758F29F" w:rsidR="00506FA3" w:rsidRPr="00C67620" w:rsidRDefault="00506FA3" w:rsidP="00A122A9">
      <w:pPr>
        <w:pStyle w:val="LXIBody"/>
      </w:pPr>
      <w:r>
        <w:t>LXI Devices shall provide a way to disable the IPv4 ICMP ping responder</w:t>
      </w:r>
      <w:r w:rsidR="00CE2189">
        <w:t>.</w:t>
      </w:r>
    </w:p>
    <w:p w14:paraId="190BE585" w14:textId="2B7E47D4" w:rsidR="00A122A9" w:rsidRPr="00C67620" w:rsidRDefault="00A122A9" w:rsidP="006658FC">
      <w:pPr>
        <w:pStyle w:val="ObservationHeading"/>
      </w:pPr>
      <w:r w:rsidRPr="00C67620">
        <w:t xml:space="preserve">Observation – Disabling </w:t>
      </w:r>
      <w:r>
        <w:t xml:space="preserve">ICMP </w:t>
      </w:r>
      <w:r w:rsidRPr="00C67620">
        <w:t xml:space="preserve">Ping </w:t>
      </w:r>
      <w:r>
        <w:t>Responder</w:t>
      </w:r>
    </w:p>
    <w:p w14:paraId="7870E8F8" w14:textId="77777777"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alter the configuration of the </w:t>
      </w:r>
      <w:r w:rsidR="00E5487F">
        <w:t>LXI Device</w:t>
      </w:r>
      <w:r w:rsidRPr="00C67620">
        <w:t>.</w:t>
      </w:r>
    </w:p>
    <w:p w14:paraId="1EA66124" w14:textId="77777777" w:rsidR="00A122A9" w:rsidRPr="00C67620" w:rsidRDefault="00A122A9" w:rsidP="00A122A9">
      <w:pPr>
        <w:pStyle w:val="Heading2"/>
      </w:pPr>
      <w:bookmarkStart w:id="1131" w:name="_Toc111980795"/>
      <w:bookmarkStart w:id="1132" w:name="_Toc113353522"/>
      <w:bookmarkStart w:id="1133" w:name="_Toc128656267"/>
      <w:bookmarkStart w:id="1134" w:name="_Toc106276000"/>
      <w:r w:rsidRPr="00C67620">
        <w:t>Recommendation – Support ICMP Ping Client</w:t>
      </w:r>
      <w:bookmarkEnd w:id="1131"/>
      <w:bookmarkEnd w:id="1132"/>
      <w:bookmarkEnd w:id="1133"/>
      <w:bookmarkEnd w:id="1134"/>
    </w:p>
    <w:p w14:paraId="6FE95D0B" w14:textId="77777777"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35" w:name="_Toc101245534"/>
      <w:bookmarkStart w:id="1136" w:name="_Toc103501774"/>
      <w:bookmarkStart w:id="1137" w:name="_Toc104620976"/>
      <w:bookmarkStart w:id="1138" w:name="_Toc104946067"/>
      <w:bookmarkStart w:id="1139" w:name="_Toc104946907"/>
      <w:bookmarkStart w:id="1140" w:name="_Toc104947327"/>
      <w:bookmarkStart w:id="1141" w:name="_Toc104968616"/>
      <w:bookmarkStart w:id="1142" w:name="_Toc105500987"/>
      <w:bookmarkStart w:id="1143" w:name="_Toc105501483"/>
      <w:bookmarkStart w:id="1144" w:name="_Toc106617497"/>
      <w:bookmarkStart w:id="1145" w:name="_Toc111021350"/>
      <w:bookmarkEnd w:id="1085"/>
      <w:bookmarkEnd w:id="1086"/>
      <w:bookmarkEnd w:id="1087"/>
      <w:bookmarkEnd w:id="1088"/>
      <w:bookmarkEnd w:id="1089"/>
      <w:bookmarkEnd w:id="1090"/>
      <w:bookmarkEnd w:id="1091"/>
      <w:bookmarkEnd w:id="1092"/>
      <w:bookmarkEnd w:id="1093"/>
      <w:bookmarkEnd w:id="1094"/>
      <w:bookmarkEnd w:id="1095"/>
      <w:bookmarkEnd w:id="1096"/>
    </w:p>
    <w:p w14:paraId="66A36D53" w14:textId="77777777" w:rsidR="00A122A9" w:rsidRPr="00C67620" w:rsidRDefault="00A122A9" w:rsidP="006658FC">
      <w:pPr>
        <w:pStyle w:val="ObservationHeading"/>
      </w:pPr>
      <w:r w:rsidRPr="00C67620">
        <w:t xml:space="preserve">Observation – Ping </w:t>
      </w:r>
      <w:bookmarkEnd w:id="1135"/>
      <w:bookmarkEnd w:id="1136"/>
      <w:bookmarkEnd w:id="1137"/>
      <w:bookmarkEnd w:id="1138"/>
      <w:bookmarkEnd w:id="1139"/>
      <w:bookmarkEnd w:id="1140"/>
      <w:bookmarkEnd w:id="1141"/>
      <w:bookmarkEnd w:id="1142"/>
      <w:bookmarkEnd w:id="1143"/>
      <w:bookmarkEnd w:id="1144"/>
      <w:r w:rsidRPr="00C67620">
        <w:t>Client Usage</w:t>
      </w:r>
      <w:bookmarkEnd w:id="1145"/>
    </w:p>
    <w:p w14:paraId="26A5EC96" w14:textId="03AC7DFA"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w:t>
      </w:r>
      <w:r w:rsidR="003F6CD5">
        <w:t>device</w:t>
      </w:r>
      <w:r w:rsidRPr="00C67620">
        <w:t xml:space="preserve"> may be useful in debugging communication problems with a TCP/IP configuration </w:t>
      </w:r>
      <w:r w:rsidR="006A542A" w:rsidRPr="00C67620">
        <w:t>on a</w:t>
      </w:r>
      <w:r w:rsidRPr="00C67620">
        <w:t xml:space="preserve"> </w:t>
      </w:r>
      <w:r w:rsidR="004E0059">
        <w:t>device</w:t>
      </w:r>
      <w:r w:rsidR="00D23D06">
        <w:t>.</w:t>
      </w:r>
      <w:bookmarkStart w:id="1146" w:name="_Toc176577355"/>
      <w:bookmarkStart w:id="1147" w:name="_Toc178588498"/>
      <w:bookmarkStart w:id="1148" w:name="_Toc178605482"/>
      <w:bookmarkStart w:id="1149" w:name="_Toc101245536"/>
      <w:bookmarkStart w:id="1150" w:name="_Toc103501776"/>
      <w:bookmarkStart w:id="1151" w:name="_Toc104620978"/>
      <w:bookmarkStart w:id="1152" w:name="_Toc104946069"/>
      <w:bookmarkStart w:id="1153" w:name="_Toc104946909"/>
      <w:bookmarkStart w:id="1154" w:name="_Toc104947329"/>
      <w:bookmarkStart w:id="1155" w:name="_Toc104968618"/>
      <w:bookmarkStart w:id="1156" w:name="_Toc105500989"/>
      <w:bookmarkStart w:id="1157" w:name="_Toc105501485"/>
      <w:bookmarkStart w:id="1158" w:name="_Toc106617499"/>
      <w:bookmarkStart w:id="1159" w:name="_Toc111021352"/>
      <w:bookmarkStart w:id="1160" w:name="_Toc111253234"/>
      <w:bookmarkEnd w:id="1146"/>
      <w:bookmarkEnd w:id="1147"/>
      <w:bookmarkEnd w:id="1148"/>
      <w:r w:rsidRPr="00C67620">
        <w:t xml:space="preserve"> </w:t>
      </w:r>
    </w:p>
    <w:p w14:paraId="4671EB64" w14:textId="77777777" w:rsidR="0084665B" w:rsidRDefault="0084665B">
      <w:pPr>
        <w:rPr>
          <w:rFonts w:ascii="Arial" w:hAnsi="Arial"/>
          <w:b/>
          <w:sz w:val="28"/>
          <w:szCs w:val="28"/>
        </w:rPr>
      </w:pPr>
      <w:bookmarkStart w:id="1161" w:name="_Toc176577357"/>
      <w:bookmarkStart w:id="1162" w:name="_Ref204481804"/>
      <w:bookmarkStart w:id="1163" w:name="_Ref208642689"/>
      <w:bookmarkStart w:id="1164" w:name="_Ref208714321"/>
      <w:r>
        <w:br w:type="page"/>
      </w:r>
    </w:p>
    <w:p w14:paraId="1B603E50" w14:textId="77777777" w:rsidR="006F5DD0" w:rsidRDefault="006F5DD0" w:rsidP="006F5DD0">
      <w:pPr>
        <w:pStyle w:val="Heading2"/>
      </w:pPr>
      <w:bookmarkStart w:id="1165" w:name="_Ref450984569"/>
      <w:bookmarkStart w:id="1166" w:name="_Ref450984820"/>
      <w:bookmarkStart w:id="1167" w:name="_Toc106276001"/>
      <w:r w:rsidRPr="00C67620">
        <w:lastRenderedPageBreak/>
        <w:t>RULE – IP Address Configuration Techniques</w:t>
      </w:r>
      <w:bookmarkEnd w:id="1161"/>
      <w:bookmarkEnd w:id="1162"/>
      <w:bookmarkEnd w:id="1163"/>
      <w:bookmarkEnd w:id="1164"/>
      <w:bookmarkEnd w:id="1165"/>
      <w:bookmarkEnd w:id="1166"/>
      <w:bookmarkEnd w:id="1167"/>
    </w:p>
    <w:p w14:paraId="772F3BD5" w14:textId="393BD41B" w:rsidR="00590BAA" w:rsidRDefault="00E5487F" w:rsidP="00A122A9">
      <w:pPr>
        <w:pStyle w:val="LXIBody"/>
      </w:pPr>
      <w:r>
        <w:t>LXI Device</w:t>
      </w:r>
      <w:r w:rsidR="00A122A9" w:rsidRPr="00C67620">
        <w:t>s shall support three LAN configuration techniques: DHCP, Dynamically Configured Link Local Addressing (Auto-IP), and manual. LAN configuration refers to the mechanism that the device uses to obtain IP Address, Subnet Mask, Default Gateway IP Address, and DNS Server IP Address(es).</w:t>
      </w:r>
    </w:p>
    <w:p w14:paraId="56433484" w14:textId="791F4BF4" w:rsidR="00A122A9" w:rsidRDefault="00A122A9" w:rsidP="00A122A9">
      <w:pPr>
        <w:pStyle w:val="LXIBody"/>
      </w:pPr>
      <w:r w:rsidRPr="00C67620">
        <w:t xml:space="preserve">Collectively, DHCP and Dynamically Configured Link Local Addressing are considered automatic configuration methods.  These automatic methods may provide additional or supplemental user entries for DNS servers as appropriate.  </w:t>
      </w:r>
      <w:r w:rsidRPr="00C67620">
        <w:rPr>
          <w:szCs w:val="16"/>
        </w:rPr>
        <w:t xml:space="preserve">The DHCP and Manual </w:t>
      </w:r>
      <w:r w:rsidR="00083673" w:rsidRPr="00C67620">
        <w:rPr>
          <w:szCs w:val="16"/>
        </w:rPr>
        <w:t xml:space="preserve">configuration </w:t>
      </w:r>
      <w:r w:rsidR="00083673" w:rsidRPr="00C67620">
        <w:t>methods</w:t>
      </w:r>
      <w:r w:rsidRPr="00C67620">
        <w:t xml:space="preserve"> provide configuration for: 1) </w:t>
      </w:r>
      <w:r w:rsidR="002A51B8">
        <w:t>device</w:t>
      </w:r>
      <w:r w:rsidRPr="00C67620">
        <w:t xml:space="preserve"> IP address, 2) Subnet Mask, 3) Default Gateway IP Address, 4) DNS server IP addresses.</w:t>
      </w:r>
    </w:p>
    <w:p w14:paraId="6B42814B" w14:textId="77777777" w:rsidR="006F5DD0" w:rsidRDefault="006F5DD0" w:rsidP="00A122A9">
      <w:pPr>
        <w:pStyle w:val="LXIBody"/>
      </w:pPr>
    </w:p>
    <w:p w14:paraId="7167162D" w14:textId="77777777" w:rsidR="00A122A9" w:rsidRPr="00C67620" w:rsidRDefault="00A122A9" w:rsidP="006658FC">
      <w:pPr>
        <w:pStyle w:val="ObservationHeading"/>
      </w:pPr>
      <w:bookmarkStart w:id="1168" w:name="_Toc101245538"/>
      <w:bookmarkStart w:id="1169" w:name="_Toc103501778"/>
      <w:bookmarkStart w:id="1170" w:name="_Toc104620980"/>
      <w:bookmarkStart w:id="1171" w:name="_Toc104946071"/>
      <w:bookmarkStart w:id="1172" w:name="_Toc104946911"/>
      <w:bookmarkStart w:id="1173" w:name="_Toc104947331"/>
      <w:bookmarkStart w:id="1174" w:name="_Toc104968620"/>
      <w:bookmarkStart w:id="1175" w:name="_Toc105500991"/>
      <w:bookmarkStart w:id="1176" w:name="_Toc105501487"/>
      <w:bookmarkStart w:id="1177" w:name="_Toc106617501"/>
      <w:bookmarkStart w:id="1178" w:name="_Toc111021354"/>
      <w:bookmarkEnd w:id="1149"/>
      <w:bookmarkEnd w:id="1150"/>
      <w:bookmarkEnd w:id="1151"/>
      <w:bookmarkEnd w:id="1152"/>
      <w:bookmarkEnd w:id="1153"/>
      <w:bookmarkEnd w:id="1154"/>
      <w:bookmarkEnd w:id="1155"/>
      <w:bookmarkEnd w:id="1156"/>
      <w:bookmarkEnd w:id="1157"/>
      <w:bookmarkEnd w:id="1158"/>
      <w:bookmarkEnd w:id="1159"/>
      <w:bookmarkEnd w:id="1160"/>
      <w:r w:rsidRPr="00C67620">
        <w:t>Observation – Dynamic Link-Local Addressing</w:t>
      </w:r>
    </w:p>
    <w:p w14:paraId="1ACAA6F9" w14:textId="77777777"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14:paraId="6B746437" w14:textId="77777777" w:rsidR="00A122A9" w:rsidRPr="00C67620" w:rsidRDefault="00A122A9" w:rsidP="006658FC">
      <w:pPr>
        <w:pStyle w:val="ObservationHeading"/>
      </w:pPr>
      <w:r w:rsidRPr="00C67620">
        <w:t>Observation – Manually Configured Networks</w:t>
      </w:r>
    </w:p>
    <w:p w14:paraId="6B356FF0" w14:textId="23E8B9D2" w:rsidR="00A122A9" w:rsidRPr="00C67620" w:rsidRDefault="00A122A9" w:rsidP="00A122A9">
      <w:pPr>
        <w:pStyle w:val="LXIObservationBody"/>
      </w:pPr>
      <w:r w:rsidRPr="00C67620">
        <w:t xml:space="preserve">Manually configured networks might be used on small test systems in which a user desires complete control of </w:t>
      </w:r>
      <w:r w:rsidR="002A51B8">
        <w:t>device</w:t>
      </w:r>
      <w:r w:rsidRPr="00C67620">
        <w:t xml:space="preserve"> IP configuration.  Also, some users do not permit Dynamic Configured Link-Local Addressing on their networks.</w:t>
      </w:r>
    </w:p>
    <w:p w14:paraId="727F5594" w14:textId="77777777" w:rsidR="00A122A9" w:rsidRDefault="00A122A9" w:rsidP="00A122A9">
      <w:pPr>
        <w:pStyle w:val="LXIBody"/>
      </w:pPr>
    </w:p>
    <w:p w14:paraId="54B9E356" w14:textId="06A315DB" w:rsidR="00A122A9" w:rsidRDefault="00A122A9" w:rsidP="006658FC">
      <w:pPr>
        <w:pStyle w:val="ObservationHeading"/>
      </w:pPr>
      <w:r w:rsidRPr="00C67620">
        <w:t>Observation – DHCP Used for Automatic IP Assignment</w:t>
      </w:r>
    </w:p>
    <w:p w14:paraId="7A532EFC" w14:textId="77777777"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14:paraId="643E6418" w14:textId="77777777" w:rsidR="00A122A9" w:rsidRPr="00D24F9D" w:rsidRDefault="00A122A9" w:rsidP="00A122A9">
      <w:pPr>
        <w:pStyle w:val="LXIObservationBody"/>
      </w:pPr>
    </w:p>
    <w:p w14:paraId="4892D1F2" w14:textId="77777777" w:rsidR="00A122A9" w:rsidRPr="00C67620" w:rsidRDefault="00A122A9" w:rsidP="00A122A9">
      <w:pPr>
        <w:pStyle w:val="LXIObservationBody"/>
      </w:pPr>
      <w:r w:rsidRPr="00C67620">
        <w:t>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is supported in most operating systems, including Windows, VxWorks, and Linux.</w:t>
      </w:r>
    </w:p>
    <w:p w14:paraId="5EEBD288" w14:textId="77777777" w:rsidR="00695668" w:rsidRDefault="00695668" w:rsidP="00A122A9">
      <w:pPr>
        <w:pStyle w:val="LXIBody"/>
      </w:pPr>
    </w:p>
    <w:p w14:paraId="17F8852C" w14:textId="0BA1F21D" w:rsidR="00A122A9" w:rsidRPr="00C67620" w:rsidRDefault="00A122A9" w:rsidP="00A122A9">
      <w:pPr>
        <w:pStyle w:val="LXIBody"/>
      </w:pPr>
      <w:r w:rsidRPr="00C67620">
        <w:t>DHCP current specifications RFC 2131 and RFC 2132 are found at</w:t>
      </w:r>
      <w:r w:rsidR="00445E96">
        <w:t xml:space="preserve"> the IETF Website</w:t>
      </w:r>
      <w:r w:rsidRPr="00C67620">
        <w:t>:</w:t>
      </w:r>
    </w:p>
    <w:p w14:paraId="3419B3B0" w14:textId="0B03D389" w:rsidR="00A122A9" w:rsidRPr="00C67620" w:rsidRDefault="00A122A9" w:rsidP="00A122A9">
      <w:pPr>
        <w:pStyle w:val="LXIBody"/>
      </w:pPr>
      <w:r w:rsidRPr="00C67620">
        <w:t>"</w:t>
      </w:r>
      <w:hyperlink r:id="rId30" w:history="1">
        <w:r w:rsidRPr="00C67620">
          <w:rPr>
            <w:rStyle w:val="Hyperlink"/>
            <w:color w:val="auto"/>
            <w:u w:val="none"/>
          </w:rPr>
          <w:t>RFC 2131 Dynamic Host Configuration Protocol," R. Droms, March 1997 (Obsoletes RFC1541) (Status: DRAFT STANDARD)</w:t>
        </w:r>
      </w:hyperlink>
    </w:p>
    <w:p w14:paraId="590F4472" w14:textId="2CD6EF96" w:rsidR="00A122A9" w:rsidRPr="00C67620" w:rsidRDefault="00A122A9" w:rsidP="00A122A9">
      <w:pPr>
        <w:pStyle w:val="LXIBody"/>
      </w:pPr>
      <w:r w:rsidRPr="00C67620">
        <w:t>"</w:t>
      </w:r>
      <w:hyperlink r:id="rId31" w:history="1">
        <w:r w:rsidRPr="00C67620">
          <w:rPr>
            <w:rStyle w:val="Hyperlink"/>
            <w:color w:val="auto"/>
            <w:u w:val="none"/>
          </w:rPr>
          <w:t>RFC 2132 DHCP Options and BOOTP Vendor Extensions," S. Alexander, R. Droms, March 1997 (Obsoletes RFC1533) (Status: DRAFT STANDARD)</w:t>
        </w:r>
      </w:hyperlink>
      <w:r w:rsidRPr="00C67620">
        <w:t xml:space="preserve"> </w:t>
      </w:r>
      <w:bookmarkStart w:id="1179" w:name="_Toc111980799"/>
    </w:p>
    <w:p w14:paraId="39C1BDA1" w14:textId="77777777" w:rsidR="00A122A9" w:rsidRPr="00C67620" w:rsidRDefault="00A122A9" w:rsidP="00A122A9">
      <w:pPr>
        <w:pStyle w:val="LXIBody"/>
      </w:pPr>
      <w:r w:rsidRPr="00C67620">
        <w:t>"RFC 3927 Dynamic Configuration of IPv4 Link-Local Addresses," S. Cheshire, B. Aboba, E. Guttman, Ma</w:t>
      </w:r>
      <w:r w:rsidR="006772E1">
        <w:t>y</w:t>
      </w:r>
      <w:r w:rsidRPr="00C67620">
        <w:t xml:space="preserve"> 2005 (Status: Proposed Standard)</w:t>
      </w:r>
    </w:p>
    <w:p w14:paraId="589498C3" w14:textId="77777777" w:rsidR="00A122A9" w:rsidRPr="00C67620" w:rsidRDefault="00A122A9" w:rsidP="00722290">
      <w:pPr>
        <w:pStyle w:val="Heading3"/>
      </w:pPr>
      <w:bookmarkStart w:id="1180" w:name="_Toc113353525"/>
      <w:bookmarkStart w:id="1181" w:name="_Toc128656270"/>
      <w:bookmarkStart w:id="1182" w:name="_Toc106276002"/>
      <w:r>
        <w:lastRenderedPageBreak/>
        <w:t>RULE – Options for LAN configuration</w:t>
      </w:r>
      <w:bookmarkEnd w:id="1180"/>
      <w:bookmarkEnd w:id="1181"/>
      <w:bookmarkEnd w:id="1182"/>
    </w:p>
    <w:p w14:paraId="57B5516C" w14:textId="77777777" w:rsidR="00A122A9" w:rsidRPr="00C67620" w:rsidRDefault="00E5487F" w:rsidP="00A122A9">
      <w:pPr>
        <w:pStyle w:val="LXIBody"/>
      </w:pPr>
      <w:r>
        <w:t>LXI Device</w:t>
      </w:r>
      <w:r w:rsidR="00A122A9" w:rsidRPr="00C67620">
        <w:t>s shall support one of the following options for LAN configuration:</w:t>
      </w:r>
    </w:p>
    <w:p w14:paraId="62017B3E" w14:textId="77777777" w:rsidR="00A122A9" w:rsidRPr="00C67620" w:rsidRDefault="00A122A9" w:rsidP="00A122A9">
      <w:pPr>
        <w:pStyle w:val="LXIBody"/>
      </w:pPr>
      <w:r w:rsidRPr="00C67620">
        <w:t>A single configuration setting of Automatic (implying DHCP and Dynamically Configured Link Local Addressing) or Manual.</w:t>
      </w:r>
    </w:p>
    <w:p w14:paraId="6DE1DFA6" w14:textId="77777777" w:rsidR="00A122A9" w:rsidRPr="00C67620" w:rsidRDefault="00A122A9" w:rsidP="00A122A9">
      <w:pPr>
        <w:pStyle w:val="LXIBody"/>
      </w:pPr>
      <w:r w:rsidRPr="00813FA5">
        <w:t xml:space="preserve">Individual configuration settings for: DHCP, Dynamically Configured Link Local Addressing, and Manual. If more than one is enabled, the </w:t>
      </w:r>
      <w:r w:rsidR="00E5487F">
        <w:t>LXI Device</w:t>
      </w:r>
      <w:r w:rsidRPr="00813FA5">
        <w:t>’s LAN configuration shall proceed in the following order: 1) DHCP, 2) Dynamically Configured Link Local Addressing, 3) manual.</w:t>
      </w:r>
      <w:r w:rsidRPr="00C67620">
        <w:br/>
      </w:r>
    </w:p>
    <w:p w14:paraId="0D4DD340" w14:textId="77777777" w:rsidR="00A122A9" w:rsidRPr="00C67620" w:rsidRDefault="00A122A9" w:rsidP="00722290">
      <w:pPr>
        <w:pStyle w:val="Heading3"/>
      </w:pPr>
      <w:bookmarkStart w:id="1183" w:name="_Toc113353526"/>
      <w:bookmarkStart w:id="1184" w:name="_Toc128656271"/>
      <w:bookmarkStart w:id="1185" w:name="_Toc106276003"/>
      <w:r>
        <w:t>Recommendation – 30-Second DHCP Timeout</w:t>
      </w:r>
      <w:bookmarkEnd w:id="1179"/>
      <w:bookmarkEnd w:id="1183"/>
      <w:bookmarkEnd w:id="1184"/>
      <w:bookmarkEnd w:id="1185"/>
    </w:p>
    <w:p w14:paraId="7DAE001C" w14:textId="77777777"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14:paraId="1747256A" w14:textId="77777777" w:rsidR="00A122A9" w:rsidRPr="00C67620" w:rsidRDefault="00A122A9" w:rsidP="006658FC">
      <w:pPr>
        <w:pStyle w:val="ObservationHeading"/>
      </w:pPr>
      <w:r w:rsidRPr="00C67620">
        <w:t>Observation – Length of Timeout Important</w:t>
      </w:r>
    </w:p>
    <w:p w14:paraId="1F731513" w14:textId="22F94D30" w:rsidR="00A122A9" w:rsidRPr="00C67620" w:rsidRDefault="00A122A9" w:rsidP="00A122A9">
      <w:pPr>
        <w:pStyle w:val="LXIObservationBody"/>
      </w:pPr>
      <w:r w:rsidRPr="00C67620">
        <w:t xml:space="preserve">A time-out that is too short will result in failing to contact a server, if the DHCP server is busy or the LAN is congested.  On the other hand, a time-out that is too long will cause the </w:t>
      </w:r>
      <w:r w:rsidR="004E0059">
        <w:t>device</w:t>
      </w:r>
      <w:r w:rsidRPr="00C67620">
        <w:t xml:space="preserve"> to appear to hang (or the network configuration to hang) while booting, if it is on a LAN with no DHCP server.</w:t>
      </w:r>
    </w:p>
    <w:p w14:paraId="1CFC2AE8" w14:textId="77777777" w:rsidR="00A122A9" w:rsidRPr="00C67620" w:rsidRDefault="00A122A9" w:rsidP="00A122A9">
      <w:pPr>
        <w:pStyle w:val="LXIBody"/>
      </w:pPr>
    </w:p>
    <w:p w14:paraId="1106D82E" w14:textId="77777777" w:rsidR="00A122A9" w:rsidRPr="00C67620" w:rsidRDefault="00A122A9" w:rsidP="00722290">
      <w:pPr>
        <w:pStyle w:val="Heading3"/>
      </w:pPr>
      <w:bookmarkStart w:id="1186" w:name="_Toc112300631"/>
      <w:bookmarkStart w:id="1187" w:name="_Toc113353527"/>
      <w:bookmarkStart w:id="1188" w:name="_Toc128656272"/>
      <w:bookmarkStart w:id="1189" w:name="_Toc106276004"/>
      <w:bookmarkStart w:id="1190" w:name="_Toc111980800"/>
      <w:r>
        <w:t>RULE – Explicitly Request All Desired DHCP Parameters</w:t>
      </w:r>
      <w:bookmarkEnd w:id="1186"/>
      <w:bookmarkEnd w:id="1187"/>
      <w:bookmarkEnd w:id="1188"/>
      <w:bookmarkEnd w:id="1189"/>
    </w:p>
    <w:p w14:paraId="7DDC9316" w14:textId="5112FCF8" w:rsidR="00FA2E78" w:rsidRDefault="003F722C" w:rsidP="00FA2E78">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w:t>
      </w:r>
      <w:r w:rsidR="00FA45FC">
        <w:t xml:space="preserve">the following </w:t>
      </w:r>
      <w:r w:rsidR="00A122A9" w:rsidRPr="00C67620">
        <w:t xml:space="preserve">parameters </w:t>
      </w:r>
      <w:r w:rsidR="00FA2E78">
        <w:t>are present</w:t>
      </w:r>
      <w:r w:rsidR="00C54389">
        <w:t xml:space="preserve"> </w:t>
      </w:r>
      <w:r w:rsidR="00C54389" w:rsidRPr="00C67620">
        <w:t>in the “parameter request list"</w:t>
      </w:r>
      <w:r w:rsidR="00FA2E78">
        <w:t xml:space="preserve">: </w:t>
      </w:r>
      <w:r w:rsidR="00A122A9" w:rsidRPr="00C67620">
        <w:t xml:space="preserve"> </w:t>
      </w:r>
    </w:p>
    <w:p w14:paraId="4AE16339" w14:textId="20863B45" w:rsidR="00C54389" w:rsidRDefault="00A122A9" w:rsidP="00273C02">
      <w:pPr>
        <w:pStyle w:val="LXIBody"/>
        <w:numPr>
          <w:ilvl w:val="0"/>
          <w:numId w:val="39"/>
        </w:numPr>
      </w:pPr>
      <w:r w:rsidRPr="00C67620">
        <w:t>default gateway</w:t>
      </w:r>
      <w:r w:rsidR="00755399">
        <w:t xml:space="preserve"> (not to be confused with the </w:t>
      </w:r>
      <w:r w:rsidR="00033743">
        <w:t>reset value of gateway)</w:t>
      </w:r>
    </w:p>
    <w:p w14:paraId="4EA024A4" w14:textId="0110BB76" w:rsidR="00A122A9" w:rsidRDefault="002640E9" w:rsidP="00273C02">
      <w:pPr>
        <w:pStyle w:val="LXIBody"/>
        <w:numPr>
          <w:ilvl w:val="0"/>
          <w:numId w:val="39"/>
        </w:numPr>
      </w:pPr>
      <w:r>
        <w:t>S</w:t>
      </w:r>
      <w:r w:rsidR="00A122A9" w:rsidRPr="00C67620">
        <w:t xml:space="preserve">ubnet mask </w:t>
      </w:r>
    </w:p>
    <w:p w14:paraId="51D22819" w14:textId="4DF41128" w:rsidR="00FB2D06" w:rsidRPr="00C67620" w:rsidRDefault="002640E9" w:rsidP="00273C02">
      <w:pPr>
        <w:pStyle w:val="LXIBody"/>
        <w:numPr>
          <w:ilvl w:val="0"/>
          <w:numId w:val="39"/>
        </w:numPr>
      </w:pPr>
      <w:r>
        <w:t>DNS Server</w:t>
      </w:r>
    </w:p>
    <w:p w14:paraId="70AA8FCD" w14:textId="77777777" w:rsidR="00A122A9" w:rsidRPr="00C67620" w:rsidRDefault="00A122A9" w:rsidP="00722290">
      <w:pPr>
        <w:pStyle w:val="Heading3"/>
      </w:pPr>
      <w:bookmarkStart w:id="1191" w:name="_Toc113352470"/>
      <w:bookmarkStart w:id="1192" w:name="_Toc113353530"/>
      <w:bookmarkStart w:id="1193" w:name="_Toc113352473"/>
      <w:bookmarkStart w:id="1194" w:name="_Toc113353533"/>
      <w:bookmarkStart w:id="1195" w:name="_Toc112300635"/>
      <w:bookmarkStart w:id="1196" w:name="_Toc113353535"/>
      <w:bookmarkStart w:id="1197" w:name="_Toc128656273"/>
      <w:bookmarkStart w:id="1198" w:name="_Toc106276005"/>
      <w:bookmarkStart w:id="1199" w:name="_Toc101245548"/>
      <w:bookmarkStart w:id="1200" w:name="_Toc103501788"/>
      <w:bookmarkStart w:id="1201" w:name="_Toc104620990"/>
      <w:bookmarkStart w:id="1202" w:name="_Toc104946081"/>
      <w:bookmarkStart w:id="1203" w:name="_Toc104946921"/>
      <w:bookmarkStart w:id="1204" w:name="_Toc104947341"/>
      <w:bookmarkStart w:id="1205" w:name="_Toc104968630"/>
      <w:bookmarkStart w:id="1206" w:name="_Toc105501001"/>
      <w:bookmarkStart w:id="1207" w:name="_Toc105501497"/>
      <w:bookmarkStart w:id="1208" w:name="_Toc106617512"/>
      <w:bookmarkStart w:id="1209" w:name="_Toc111021364"/>
      <w:bookmarkStart w:id="1210" w:name="_Toc111253241"/>
      <w:bookmarkStart w:id="1211" w:name="_Toc101245546"/>
      <w:bookmarkStart w:id="1212" w:name="_Toc103501786"/>
      <w:bookmarkStart w:id="1213" w:name="_Toc104620988"/>
      <w:bookmarkStart w:id="1214" w:name="_Toc104946079"/>
      <w:bookmarkStart w:id="1215" w:name="_Toc104946919"/>
      <w:bookmarkStart w:id="1216" w:name="_Toc104947339"/>
      <w:bookmarkStart w:id="1217" w:name="_Toc104968628"/>
      <w:bookmarkStart w:id="1218" w:name="_Toc105500999"/>
      <w:bookmarkStart w:id="1219" w:name="_Toc105501495"/>
      <w:bookmarkStart w:id="1220" w:name="_Toc106617510"/>
      <w:bookmarkStart w:id="1221" w:name="_Toc111021362"/>
      <w:bookmarkStart w:id="1222" w:name="_Toc111253239"/>
      <w:bookmarkStart w:id="1223" w:name="_Toc111980802"/>
      <w:bookmarkEnd w:id="1168"/>
      <w:bookmarkEnd w:id="1169"/>
      <w:bookmarkEnd w:id="1170"/>
      <w:bookmarkEnd w:id="1171"/>
      <w:bookmarkEnd w:id="1172"/>
      <w:bookmarkEnd w:id="1173"/>
      <w:bookmarkEnd w:id="1174"/>
      <w:bookmarkEnd w:id="1175"/>
      <w:bookmarkEnd w:id="1176"/>
      <w:bookmarkEnd w:id="1177"/>
      <w:bookmarkEnd w:id="1178"/>
      <w:bookmarkEnd w:id="1190"/>
      <w:bookmarkEnd w:id="1191"/>
      <w:bookmarkEnd w:id="1192"/>
      <w:bookmarkEnd w:id="1193"/>
      <w:bookmarkEnd w:id="1194"/>
      <w:r>
        <w:t>Recommendation – Accept the First DHCP Offer Received</w:t>
      </w:r>
      <w:bookmarkEnd w:id="1195"/>
      <w:bookmarkEnd w:id="1196"/>
      <w:bookmarkEnd w:id="1197"/>
      <w:bookmarkEnd w:id="1198"/>
    </w:p>
    <w:p w14:paraId="5A5B9EB6" w14:textId="77777777" w:rsidR="00A122A9" w:rsidRPr="00C67620" w:rsidRDefault="00E5487F" w:rsidP="00A122A9">
      <w:pPr>
        <w:pStyle w:val="LXIBody"/>
      </w:pPr>
      <w:r>
        <w:t>LXI Device</w:t>
      </w:r>
      <w:r w:rsidR="00A122A9" w:rsidRPr="00C67620">
        <w:t>s should accept the first DHCP OFFER message received.</w:t>
      </w:r>
    </w:p>
    <w:p w14:paraId="07E4940C" w14:textId="77777777"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14:paraId="6710415C" w14:textId="77777777" w:rsidR="00A122A9" w:rsidRPr="00C67620" w:rsidRDefault="00A122A9" w:rsidP="00722290">
      <w:pPr>
        <w:pStyle w:val="Heading3"/>
      </w:pPr>
      <w:bookmarkStart w:id="1224" w:name="_Toc112300636"/>
      <w:bookmarkStart w:id="1225" w:name="_Toc113353536"/>
      <w:bookmarkStart w:id="1226" w:name="_Toc128656274"/>
      <w:bookmarkStart w:id="1227" w:name="_Toc106276006"/>
      <w:bookmarkStart w:id="1228" w:name="_Toc101245549"/>
      <w:bookmarkStart w:id="1229" w:name="_Toc103501789"/>
      <w:bookmarkStart w:id="1230" w:name="_Toc104620991"/>
      <w:bookmarkStart w:id="1231" w:name="_Toc104946082"/>
      <w:bookmarkStart w:id="1232" w:name="_Toc104946922"/>
      <w:bookmarkStart w:id="1233" w:name="_Toc104947342"/>
      <w:bookmarkStart w:id="1234" w:name="_Toc104968631"/>
      <w:bookmarkStart w:id="1235" w:name="_Toc105501002"/>
      <w:bookmarkStart w:id="1236" w:name="_Toc105501498"/>
      <w:bookmarkStart w:id="1237" w:name="_Toc106617513"/>
      <w:bookmarkStart w:id="1238" w:name="_Toc111021365"/>
      <w:bookmarkStart w:id="1239" w:name="_Toc111253242"/>
      <w:bookmarkEnd w:id="1199"/>
      <w:bookmarkEnd w:id="1200"/>
      <w:bookmarkEnd w:id="1201"/>
      <w:bookmarkEnd w:id="1202"/>
      <w:bookmarkEnd w:id="1203"/>
      <w:bookmarkEnd w:id="1204"/>
      <w:bookmarkEnd w:id="1205"/>
      <w:bookmarkEnd w:id="1206"/>
      <w:bookmarkEnd w:id="1207"/>
      <w:bookmarkEnd w:id="1208"/>
      <w:bookmarkEnd w:id="1209"/>
      <w:bookmarkEnd w:id="1210"/>
      <w:r>
        <w:t>RULE – Do Not Require Additional DHCP Options for Normal Operations</w:t>
      </w:r>
      <w:bookmarkEnd w:id="1224"/>
      <w:bookmarkEnd w:id="1225"/>
      <w:bookmarkEnd w:id="1226"/>
      <w:bookmarkEnd w:id="1227"/>
    </w:p>
    <w:p w14:paraId="75A85EAE" w14:textId="77777777" w:rsidR="00A122A9" w:rsidRPr="00C67620" w:rsidRDefault="00E5487F" w:rsidP="00A122A9">
      <w:pPr>
        <w:pStyle w:val="LXIBody"/>
      </w:pPr>
      <w:r>
        <w:t>LXI Device</w:t>
      </w:r>
      <w:r w:rsidR="00A122A9" w:rsidRPr="00C67620">
        <w:t xml:space="preserve">s shall not require any additional DHCP options for normal operations beyond what is needed for IP and DNS configuration.  Other options may be requested, but the operation of the </w:t>
      </w:r>
      <w:r>
        <w:t>LXI Device</w:t>
      </w:r>
      <w:r w:rsidR="00A122A9" w:rsidRPr="00C67620">
        <w:t xml:space="preserve"> shall not depend on receiving these parameters.</w:t>
      </w:r>
    </w:p>
    <w:p w14:paraId="57452781" w14:textId="77777777" w:rsidR="00A122A9" w:rsidRPr="00C67620" w:rsidRDefault="00A122A9" w:rsidP="006658FC">
      <w:pPr>
        <w:pStyle w:val="ObservationHeading"/>
      </w:pPr>
      <w:bookmarkStart w:id="1240" w:name="_Toc101245547"/>
      <w:bookmarkStart w:id="1241" w:name="_Toc103501787"/>
      <w:bookmarkStart w:id="1242" w:name="_Toc104620989"/>
      <w:bookmarkStart w:id="1243" w:name="_Toc104946080"/>
      <w:bookmarkStart w:id="1244" w:name="_Toc104946920"/>
      <w:bookmarkStart w:id="1245" w:name="_Toc104947340"/>
      <w:bookmarkStart w:id="1246" w:name="_Toc104968629"/>
      <w:bookmarkStart w:id="1247" w:name="_Toc105501000"/>
      <w:bookmarkStart w:id="1248" w:name="_Toc105501496"/>
      <w:bookmarkStart w:id="1249" w:name="_Toc106617511"/>
      <w:bookmarkStart w:id="1250" w:name="_Toc111021363"/>
      <w:bookmarkStart w:id="1251" w:name="_Toc11125324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8"/>
      <w:bookmarkEnd w:id="1229"/>
      <w:bookmarkEnd w:id="1230"/>
      <w:bookmarkEnd w:id="1231"/>
      <w:bookmarkEnd w:id="1232"/>
      <w:bookmarkEnd w:id="1233"/>
      <w:bookmarkEnd w:id="1234"/>
      <w:bookmarkEnd w:id="1235"/>
      <w:bookmarkEnd w:id="1236"/>
      <w:bookmarkEnd w:id="1237"/>
      <w:bookmarkEnd w:id="1238"/>
      <w:bookmarkEnd w:id="1239"/>
      <w:r w:rsidRPr="00C67620">
        <w:lastRenderedPageBreak/>
        <w:t>Observation – DHCP Option Uses</w:t>
      </w:r>
    </w:p>
    <w:p w14:paraId="13096817" w14:textId="77777777" w:rsidR="00A122A9" w:rsidRPr="00C67620" w:rsidRDefault="00A122A9" w:rsidP="00A122A9">
      <w:pPr>
        <w:pStyle w:val="LXIObservationBody"/>
      </w:pPr>
      <w:r w:rsidRPr="00C67620">
        <w:t>When generating a discover or request packet, the DHCP client (</w:t>
      </w:r>
      <w:r w:rsidR="003F722C">
        <w:t>LXI Device</w:t>
      </w:r>
      <w:r w:rsidRPr="00C67620">
        <w:t>) is permitted to send a list of DHCP options for which it requires answers before it can properly boot. The options may also be used to provide additional information to the server. This information can be used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14:paraId="6AEB073B" w14:textId="77777777" w:rsidR="00A122A9" w:rsidRPr="00C67620" w:rsidRDefault="00A122A9" w:rsidP="00A122A9">
      <w:pPr>
        <w:pStyle w:val="Heading4"/>
      </w:pPr>
      <w:bookmarkStart w:id="1252" w:name="_Toc113353537"/>
      <w:r>
        <w:t xml:space="preserve">Permission – Additional DHCP Options Allowed for </w:t>
      </w:r>
      <w:r w:rsidR="00E5487F">
        <w:t>LXI Device</w:t>
      </w:r>
      <w:r>
        <w:t xml:space="preserve"> Updates</w:t>
      </w:r>
      <w:bookmarkEnd w:id="1252"/>
    </w:p>
    <w:p w14:paraId="55814A35" w14:textId="77777777" w:rsidR="00A122A9" w:rsidRPr="00C67620" w:rsidRDefault="00A122A9" w:rsidP="00A122A9">
      <w:pPr>
        <w:pStyle w:val="LXIBody"/>
      </w:pPr>
      <w:r w:rsidRPr="00C67620">
        <w:t xml:space="preserve">Network boot support, which requires an additional DHCP option, may be used to update </w:t>
      </w:r>
      <w:r w:rsidR="00E5487F">
        <w:t>LXI Device</w:t>
      </w:r>
      <w:r w:rsidRPr="00C67620">
        <w:t>s.</w:t>
      </w:r>
    </w:p>
    <w:p w14:paraId="5C08C31F" w14:textId="77777777" w:rsidR="00A122A9" w:rsidRPr="00C67620" w:rsidRDefault="00A122A9" w:rsidP="00722290">
      <w:pPr>
        <w:pStyle w:val="Heading3"/>
      </w:pPr>
      <w:bookmarkStart w:id="1253" w:name="_Toc128656275"/>
      <w:bookmarkStart w:id="1254" w:name="_Ref208716504"/>
      <w:bookmarkStart w:id="1255" w:name="_Ref450984457"/>
      <w:bookmarkStart w:id="1256" w:name="_Toc106276007"/>
      <w:bookmarkStart w:id="1257" w:name="_Toc111980806"/>
      <w:bookmarkStart w:id="1258" w:name="_Toc113353538"/>
      <w:r>
        <w:t>RULE – Stop Using IP Address If DHCP Lease Not Renewed</w:t>
      </w:r>
      <w:bookmarkEnd w:id="1253"/>
      <w:bookmarkEnd w:id="1254"/>
      <w:bookmarkEnd w:id="1255"/>
      <w:bookmarkEnd w:id="1256"/>
    </w:p>
    <w:p w14:paraId="57325D5E" w14:textId="655D68C8"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w:t>
      </w:r>
      <w:r w:rsidR="002D081E">
        <w:t xml:space="preserve"> </w:t>
      </w:r>
      <w:r w:rsidRPr="00C67620">
        <w:t>and</w:t>
      </w:r>
      <w:r w:rsidR="00A0102A">
        <w:t xml:space="preserve"> </w:t>
      </w:r>
      <w:r w:rsidR="00A0102A">
        <w:rPr>
          <w:rStyle w:val="normaltextrun"/>
          <w:color w:val="000000"/>
          <w:bdr w:val="none" w:sz="0" w:space="0" w:color="auto" w:frame="1"/>
        </w:rPr>
        <w:t>LAN Status Indicator must indicate a fault</w:t>
      </w:r>
      <w:r w:rsidR="00561E41">
        <w:rPr>
          <w:rStyle w:val="normaltextrun"/>
          <w:color w:val="000000"/>
          <w:bdr w:val="none" w:sz="0" w:space="0" w:color="auto" w:frame="1"/>
        </w:rPr>
        <w:t xml:space="preserve"> (See Rule 8.10)</w:t>
      </w:r>
    </w:p>
    <w:p w14:paraId="4234C893" w14:textId="77777777" w:rsidR="00A122A9" w:rsidRPr="00C67620" w:rsidRDefault="00A122A9" w:rsidP="00722290">
      <w:pPr>
        <w:pStyle w:val="Heading3"/>
      </w:pPr>
      <w:bookmarkStart w:id="1259" w:name="_Toc128656276"/>
      <w:bookmarkStart w:id="1260" w:name="_Toc106276008"/>
      <w:r>
        <w:t>RULE – Honor New DHCP Options at Lease Renewal</w:t>
      </w:r>
      <w:bookmarkEnd w:id="1257"/>
      <w:bookmarkEnd w:id="1258"/>
      <w:bookmarkEnd w:id="1259"/>
      <w:bookmarkEnd w:id="1260"/>
    </w:p>
    <w:p w14:paraId="7DFF78AE" w14:textId="77777777" w:rsidR="00A122A9" w:rsidRPr="00C67620" w:rsidRDefault="003F722C" w:rsidP="00A122A9">
      <w:pPr>
        <w:pStyle w:val="LXIBody"/>
      </w:pPr>
      <w:r>
        <w:t>LXI Device</w:t>
      </w:r>
      <w:r w:rsidR="00A122A9" w:rsidRPr="00C67620">
        <w:t xml:space="preserve">s shall honor new DHCP options provided when renewing a lease. </w:t>
      </w:r>
    </w:p>
    <w:p w14:paraId="4CC59DC7" w14:textId="77777777" w:rsidR="00A122A9" w:rsidRPr="00C67620" w:rsidRDefault="00A122A9" w:rsidP="006658FC">
      <w:pPr>
        <w:pStyle w:val="ObservationHeading"/>
      </w:pPr>
      <w:r w:rsidRPr="00C67620">
        <w:t>Observation – DHCP Lease Renewal</w:t>
      </w:r>
    </w:p>
    <w:p w14:paraId="5442AACA" w14:textId="77777777" w:rsidR="00A122A9" w:rsidRPr="00C67620" w:rsidRDefault="00A122A9" w:rsidP="00A122A9">
      <w:pPr>
        <w:pStyle w:val="LXIObservationBody"/>
      </w:pPr>
      <w:r w:rsidRPr="00C67620">
        <w:t>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is not explicitly stated in the DHCP protocol. The DHCP client should honor new DHCP options provided, when renewing a lease.</w:t>
      </w:r>
    </w:p>
    <w:p w14:paraId="1C9EFCDF" w14:textId="77777777" w:rsidR="00A122A9" w:rsidRPr="00C67620" w:rsidRDefault="00A122A9" w:rsidP="00722290">
      <w:pPr>
        <w:pStyle w:val="Heading3"/>
      </w:pPr>
      <w:bookmarkStart w:id="1261" w:name="_Toc101245554"/>
      <w:bookmarkStart w:id="1262" w:name="_Toc103501794"/>
      <w:bookmarkStart w:id="1263" w:name="_Toc104620996"/>
      <w:bookmarkStart w:id="1264" w:name="_Toc104946087"/>
      <w:bookmarkStart w:id="1265" w:name="_Toc104946927"/>
      <w:bookmarkStart w:id="1266" w:name="_Toc104947347"/>
      <w:bookmarkStart w:id="1267" w:name="_Toc104968636"/>
      <w:bookmarkStart w:id="1268" w:name="_Toc105501007"/>
      <w:bookmarkStart w:id="1269" w:name="_Toc105501503"/>
      <w:bookmarkStart w:id="1270" w:name="_Toc106617518"/>
      <w:bookmarkStart w:id="1271" w:name="_Toc111021370"/>
      <w:bookmarkStart w:id="1272" w:name="_Toc111253245"/>
      <w:bookmarkStart w:id="1273" w:name="_Toc112300638"/>
      <w:bookmarkStart w:id="1274" w:name="_Toc113353539"/>
      <w:bookmarkStart w:id="1275" w:name="_Toc128656277"/>
      <w:bookmarkStart w:id="1276" w:name="_Toc106276009"/>
      <w:bookmarkStart w:id="1277" w:name="_Toc111980807"/>
      <w:r>
        <w:t>Recommendation – Provide Manual DNS IP Address Entry</w:t>
      </w:r>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p>
    <w:p w14:paraId="1A57C9A9" w14:textId="77777777"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77"/>
    <w:p w14:paraId="34E01949" w14:textId="77777777" w:rsidR="00A122A9" w:rsidRPr="00C67620" w:rsidRDefault="00955738" w:rsidP="006658FC">
      <w:pPr>
        <w:pStyle w:val="ObservationHeading"/>
      </w:pPr>
      <w:r>
        <w:br w:type="page"/>
      </w:r>
      <w:r w:rsidR="00A122A9" w:rsidRPr="00C67620">
        <w:lastRenderedPageBreak/>
        <w:t>Observation – Manual Network Configuration</w:t>
      </w:r>
    </w:p>
    <w:p w14:paraId="1436C48A" w14:textId="36AB19F9" w:rsidR="00A122A9" w:rsidRPr="00C67620" w:rsidRDefault="00A122A9" w:rsidP="00A122A9">
      <w:pPr>
        <w:pStyle w:val="LXIObservationBody"/>
      </w:pPr>
      <w:r w:rsidRPr="00C67620">
        <w:t>Some TCP/IP networks require each device to be manually</w:t>
      </w:r>
      <w:r w:rsidR="00FB1752">
        <w:t xml:space="preserve"> </w:t>
      </w:r>
      <w:r w:rsidRPr="00C67620">
        <w:t xml:space="preserve">configured with an IP address, subnet mask, default gateway, and optionally DNS server(s) IP addresses.  On manually configured networks, the network administrator will provide the network configuration values to the </w:t>
      </w:r>
      <w:r w:rsidR="001A4939">
        <w:t>device</w:t>
      </w:r>
      <w:r w:rsidRPr="00C67620">
        <w:t xml:space="preserve"> user.  </w:t>
      </w:r>
    </w:p>
    <w:p w14:paraId="141E8C65" w14:textId="77777777" w:rsidR="00A122A9" w:rsidRPr="00C67620" w:rsidRDefault="00A122A9" w:rsidP="00722290">
      <w:pPr>
        <w:pStyle w:val="Heading3"/>
      </w:pPr>
      <w:bookmarkStart w:id="1278" w:name="_Toc106276010"/>
      <w:bookmarkStart w:id="1279" w:name="_Toc128656278"/>
      <w:bookmarkStart w:id="1280" w:name="_Toc111980808"/>
      <w:bookmarkStart w:id="1281" w:name="_Toc113353540"/>
      <w:r>
        <w:t>Permission – User Configured Hosts File Allowed</w:t>
      </w:r>
      <w:bookmarkEnd w:id="1278"/>
      <w:r>
        <w:t xml:space="preserve"> </w:t>
      </w:r>
      <w:bookmarkEnd w:id="1279"/>
    </w:p>
    <w:p w14:paraId="72FCC33F" w14:textId="77777777" w:rsidR="00A122A9" w:rsidRPr="00C67620" w:rsidRDefault="00E5487F" w:rsidP="00A122A9">
      <w:pPr>
        <w:pStyle w:val="LXIBody"/>
      </w:pPr>
      <w:r>
        <w:t>LXI Device</w:t>
      </w:r>
      <w:r w:rsidR="00A122A9" w:rsidRPr="00C67620">
        <w:t>s may support a user configured hosts file.</w:t>
      </w:r>
    </w:p>
    <w:p w14:paraId="65DB4FCE" w14:textId="5AC0A0E5"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r w:rsidR="00A26686" w:rsidRPr="00C67620">
        <w:t>etc.</w:t>
      </w:r>
      <w:r w:rsidRPr="00C67620">
        <w:t xml:space="preserve">) directly on the </w:t>
      </w:r>
      <w:r w:rsidR="00E5487F">
        <w:t>LXI Device</w:t>
      </w:r>
      <w:r w:rsidRPr="00C67620">
        <w:t xml:space="preserve"> may want to support the ability to set up a hosts file.  A hosts file is a manual way for the user to set up specific mappings between hostnames and IP addresses.</w:t>
      </w:r>
    </w:p>
    <w:p w14:paraId="29917EDC" w14:textId="449705BD" w:rsidR="005C43CD" w:rsidRPr="00C67620" w:rsidRDefault="0048073C" w:rsidP="005C43CD">
      <w:pPr>
        <w:pStyle w:val="Heading3"/>
      </w:pPr>
      <w:r>
        <w:t xml:space="preserve"> </w:t>
      </w:r>
      <w:bookmarkStart w:id="1282" w:name="_Toc106276011"/>
      <w:r w:rsidR="005C43CD">
        <w:t xml:space="preserve">RULE – </w:t>
      </w:r>
      <w:r w:rsidR="00A65952">
        <w:t>Dynamic Link-Local Address</w:t>
      </w:r>
      <w:bookmarkEnd w:id="1282"/>
    </w:p>
    <w:p w14:paraId="4DBC7C69" w14:textId="77777777" w:rsidR="005C43CD" w:rsidRDefault="005C43CD" w:rsidP="001567BD">
      <w:pPr>
        <w:pStyle w:val="LXIBody"/>
      </w:pPr>
      <w:r>
        <w:t>LXI Devices shall conform to RFC 3927 Section 2.6.2</w:t>
      </w:r>
    </w:p>
    <w:p w14:paraId="52FDB4B7" w14:textId="77777777" w:rsidR="005C43CD" w:rsidRPr="00C67620" w:rsidRDefault="005C43CD" w:rsidP="006658FC">
      <w:pPr>
        <w:pStyle w:val="ObservationHeading"/>
      </w:pPr>
      <w:r w:rsidRPr="00C67620">
        <w:t xml:space="preserve">Observation – </w:t>
      </w:r>
      <w:r>
        <w:t xml:space="preserve">Default Route with </w:t>
      </w:r>
      <w:r w:rsidRPr="00C67620">
        <w:t>Dynamic Link-Local Addressing</w:t>
      </w:r>
    </w:p>
    <w:p w14:paraId="6A0AB1E3" w14:textId="77777777" w:rsidR="005C43CD" w:rsidRPr="00C67620" w:rsidRDefault="005C43CD" w:rsidP="005C43CD">
      <w:pPr>
        <w:pStyle w:val="LXIObservationBody"/>
      </w:pPr>
      <w:r>
        <w:t>Implementers should take particular note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14:paraId="37573066" w14:textId="77777777" w:rsidR="00FB1752" w:rsidRDefault="00FB1752">
      <w:pPr>
        <w:rPr>
          <w:rFonts w:ascii="Arial" w:hAnsi="Arial"/>
          <w:b/>
          <w:sz w:val="28"/>
          <w:szCs w:val="28"/>
        </w:rPr>
      </w:pPr>
      <w:r>
        <w:br w:type="page"/>
      </w:r>
    </w:p>
    <w:p w14:paraId="26E89837" w14:textId="77777777" w:rsidR="00A122A9" w:rsidRPr="00C67620" w:rsidRDefault="00A122A9" w:rsidP="00E956A1">
      <w:pPr>
        <w:pStyle w:val="Heading2"/>
      </w:pPr>
      <w:bookmarkStart w:id="1283" w:name="_Toc439588537"/>
      <w:bookmarkStart w:id="1284" w:name="_Toc128656279"/>
      <w:bookmarkStart w:id="1285" w:name="_Toc106276012"/>
      <w:bookmarkEnd w:id="1283"/>
      <w:r w:rsidRPr="00C67620">
        <w:lastRenderedPageBreak/>
        <w:t>RULE – Duplicate IP Address Detection</w:t>
      </w:r>
      <w:bookmarkEnd w:id="1280"/>
      <w:bookmarkEnd w:id="1281"/>
      <w:bookmarkEnd w:id="1284"/>
      <w:bookmarkEnd w:id="1285"/>
    </w:p>
    <w:p w14:paraId="442443AE" w14:textId="77777777"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14:paraId="3E4551EA" w14:textId="77777777" w:rsidR="00A122A9" w:rsidRDefault="00E5487F" w:rsidP="00A122A9">
      <w:pPr>
        <w:pStyle w:val="LXIBody"/>
      </w:pPr>
      <w:r>
        <w:t>LXI Device</w:t>
      </w:r>
      <w:r w:rsidR="00A122A9" w:rsidRPr="00C67620">
        <w:t xml:space="preserve">s shall disconnect from the network when a duplicate IP address is detected.  </w:t>
      </w:r>
    </w:p>
    <w:p w14:paraId="04644079" w14:textId="77777777" w:rsidR="00770AEA" w:rsidRPr="0036486D" w:rsidRDefault="00770AEA" w:rsidP="006658FC">
      <w:pPr>
        <w:pStyle w:val="ObservationHeading"/>
      </w:pPr>
      <w:r w:rsidRPr="0036486D">
        <w:t>Observation – Duplicate IP Address Detected</w:t>
      </w:r>
    </w:p>
    <w:p w14:paraId="150A19DB" w14:textId="77777777"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address it has been assigned is in use before using it. This is true for DHCP assigned addresses, Link-Local addresses or static IP address</w:t>
      </w:r>
      <w:r>
        <w:t xml:space="preserve">es. This is also true for whichever method is </w:t>
      </w:r>
      <w:r w:rsidRPr="00A32FB8">
        <w:t>used to change the IP configuration: front panel, Web page, Power on or pressing the LAN Configuration Initialization mechanism.</w:t>
      </w:r>
    </w:p>
    <w:p w14:paraId="3F8EAD5E" w14:textId="77777777" w:rsidR="00A01402" w:rsidRDefault="00A01402" w:rsidP="00A01402">
      <w:pPr>
        <w:pStyle w:val="LXIObservationBody"/>
      </w:pPr>
    </w:p>
    <w:p w14:paraId="5F9DBB93" w14:textId="77777777"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14:paraId="4131DABB" w14:textId="77777777" w:rsidR="00A01402" w:rsidRDefault="00A01402" w:rsidP="00A01402">
      <w:pPr>
        <w:pStyle w:val="LXIObservationBody"/>
      </w:pPr>
      <w:r>
        <w:t xml:space="preserve"> </w:t>
      </w:r>
      <w:r>
        <w:tab/>
      </w:r>
    </w:p>
    <w:p w14:paraId="30A11A17" w14:textId="70C40849" w:rsidR="00A01402" w:rsidRDefault="00A01402" w:rsidP="00273C02">
      <w:pPr>
        <w:pStyle w:val="LXIObservationBody"/>
        <w:numPr>
          <w:ilvl w:val="0"/>
          <w:numId w:val="21"/>
        </w:numPr>
      </w:pPr>
      <w:r>
        <w:t xml:space="preserve">When the duplicate address has been detected, the device should show an assigned IP address of 0.0.0.0 and show a LAN fault on the LXI LAN Status Indicator. </w:t>
      </w:r>
    </w:p>
    <w:p w14:paraId="2F72BC3F" w14:textId="77777777" w:rsidR="00A01402" w:rsidRDefault="00A01402" w:rsidP="00A01402">
      <w:pPr>
        <w:pStyle w:val="LXIObservationBody"/>
      </w:pPr>
    </w:p>
    <w:p w14:paraId="5FAC9932" w14:textId="77777777" w:rsidR="00A01402" w:rsidRDefault="00A01402" w:rsidP="00273C02">
      <w:pPr>
        <w:pStyle w:val="LXIObservationBody"/>
        <w:numPr>
          <w:ilvl w:val="0"/>
          <w:numId w:val="21"/>
        </w:numPr>
      </w:pPr>
      <w:r>
        <w:t>When the duplicate address has been detected, the device can fall back to the currently valid IP address and not show a fault on the LXI LAN Status Indicator.</w:t>
      </w:r>
      <w:r>
        <w:br/>
      </w:r>
    </w:p>
    <w:p w14:paraId="7B7E0AF9" w14:textId="77777777" w:rsidR="00A01402" w:rsidRDefault="00A01402" w:rsidP="00273C02">
      <w:pPr>
        <w:pStyle w:val="LXIObservationBody"/>
        <w:numPr>
          <w:ilvl w:val="0"/>
          <w:numId w:val="21"/>
        </w:numPr>
      </w:pPr>
      <w:r w:rsidRPr="00B63D7B">
        <w:t>When the duplicate address has been detected the device can fall back to an Auto-IP address (169.254.x.x) and show a fault on the LXI LAN Status Indicator.</w:t>
      </w:r>
      <w:r>
        <w:br/>
      </w:r>
    </w:p>
    <w:p w14:paraId="2D77DD4E" w14:textId="77777777" w:rsidR="00A01402" w:rsidRDefault="00A01402" w:rsidP="00273C02">
      <w:pPr>
        <w:pStyle w:val="LXIObservationBody"/>
        <w:numPr>
          <w:ilvl w:val="0"/>
          <w:numId w:val="21"/>
        </w:numPr>
      </w:pPr>
      <w:r>
        <w:t xml:space="preserve">For issues related to IPv6 Duplicate IP detection refer to LXI IPv6 Extended Function </w:t>
      </w:r>
    </w:p>
    <w:p w14:paraId="6A71D412" w14:textId="77777777" w:rsidR="007F3E38" w:rsidRPr="00C67620" w:rsidRDefault="007F3E38" w:rsidP="007F3E38">
      <w:pPr>
        <w:pStyle w:val="LXIBody"/>
      </w:pPr>
    </w:p>
    <w:p w14:paraId="2BE1B578" w14:textId="77777777" w:rsidR="00A122A9" w:rsidRPr="00C67620" w:rsidRDefault="00A122A9" w:rsidP="00A122A9">
      <w:pPr>
        <w:pStyle w:val="Heading2"/>
      </w:pPr>
      <w:bookmarkStart w:id="1286" w:name="_Toc101245560"/>
      <w:bookmarkStart w:id="1287" w:name="_Toc103501800"/>
      <w:bookmarkStart w:id="1288" w:name="_Toc104621003"/>
      <w:bookmarkStart w:id="1289" w:name="_Toc104946094"/>
      <w:bookmarkStart w:id="1290" w:name="_Toc104946934"/>
      <w:bookmarkStart w:id="1291" w:name="_Toc104947354"/>
      <w:bookmarkStart w:id="1292" w:name="_Toc104968641"/>
      <w:bookmarkStart w:id="1293" w:name="_Toc105501012"/>
      <w:bookmarkStart w:id="1294" w:name="_Toc105501508"/>
      <w:bookmarkStart w:id="1295" w:name="_Toc106617523"/>
      <w:bookmarkStart w:id="1296" w:name="_Toc111021375"/>
      <w:bookmarkStart w:id="1297" w:name="_Toc111253247"/>
      <w:bookmarkStart w:id="1298" w:name="_Toc112300640"/>
      <w:bookmarkStart w:id="1299" w:name="_Toc113353541"/>
      <w:bookmarkStart w:id="1300" w:name="_Toc128656280"/>
      <w:bookmarkStart w:id="1301" w:name="_Toc106276013"/>
      <w:bookmarkStart w:id="1302" w:name="_Toc111980809"/>
      <w:r w:rsidRPr="00C67620">
        <w:t xml:space="preserve">Recommendation – Check </w:t>
      </w:r>
      <w:bookmarkEnd w:id="1286"/>
      <w:bookmarkEnd w:id="1287"/>
      <w:bookmarkEnd w:id="1288"/>
      <w:bookmarkEnd w:id="1289"/>
      <w:bookmarkEnd w:id="1290"/>
      <w:bookmarkEnd w:id="1291"/>
      <w:bookmarkEnd w:id="1292"/>
      <w:bookmarkEnd w:id="1293"/>
      <w:bookmarkEnd w:id="1294"/>
      <w:bookmarkEnd w:id="1295"/>
      <w:r w:rsidRPr="00C67620">
        <w:t>Network Configuration Values for Validity</w:t>
      </w:r>
      <w:bookmarkEnd w:id="1296"/>
      <w:bookmarkEnd w:id="1297"/>
      <w:bookmarkEnd w:id="1298"/>
      <w:bookmarkEnd w:id="1299"/>
      <w:bookmarkEnd w:id="1300"/>
      <w:bookmarkEnd w:id="1301"/>
    </w:p>
    <w:p w14:paraId="0CFB8AE6" w14:textId="3180395D" w:rsidR="00A122A9" w:rsidRPr="00C67620" w:rsidRDefault="00A122A9" w:rsidP="00A122A9">
      <w:pPr>
        <w:pStyle w:val="LXIBody"/>
      </w:pPr>
      <w:r w:rsidRPr="00C67620">
        <w:t xml:space="preserve">The values entered by the </w:t>
      </w:r>
      <w:r w:rsidR="001A4939">
        <w:t>device</w:t>
      </w:r>
      <w:r w:rsidRPr="00C67620">
        <w:t xml:space="preserve"> user should be checked to ensure they are in the valid range.  </w:t>
      </w:r>
    </w:p>
    <w:p w14:paraId="290C45EA" w14:textId="77777777" w:rsidR="00FB1752" w:rsidRDefault="00FB1752">
      <w:pPr>
        <w:rPr>
          <w:rFonts w:ascii="Arial" w:hAnsi="Arial"/>
          <w:b/>
          <w:sz w:val="28"/>
          <w:szCs w:val="28"/>
        </w:rPr>
      </w:pPr>
      <w:bookmarkStart w:id="1303" w:name="_Toc101245561"/>
      <w:bookmarkStart w:id="1304" w:name="_Toc103501801"/>
      <w:bookmarkStart w:id="1305" w:name="_Toc104621004"/>
      <w:bookmarkStart w:id="1306" w:name="_Toc104946095"/>
      <w:bookmarkStart w:id="1307" w:name="_Toc104946935"/>
      <w:bookmarkStart w:id="1308" w:name="_Toc104947355"/>
      <w:bookmarkStart w:id="1309" w:name="_Toc104968642"/>
      <w:bookmarkStart w:id="1310" w:name="_Toc105501013"/>
      <w:bookmarkStart w:id="1311" w:name="_Toc105501509"/>
      <w:bookmarkStart w:id="1312" w:name="_Toc106617524"/>
      <w:bookmarkStart w:id="1313" w:name="_Toc111021376"/>
      <w:bookmarkStart w:id="1314" w:name="_Toc111253248"/>
      <w:bookmarkStart w:id="1315" w:name="_Toc112300641"/>
      <w:bookmarkStart w:id="1316" w:name="_Toc113353542"/>
      <w:bookmarkStart w:id="1317" w:name="_Toc128656281"/>
      <w:bookmarkStart w:id="1318" w:name="_Ref205956718"/>
      <w:bookmarkStart w:id="1319" w:name="_Ref208642413"/>
      <w:r>
        <w:br w:type="page"/>
      </w:r>
    </w:p>
    <w:p w14:paraId="56E2E9DD" w14:textId="77777777" w:rsidR="00A122A9" w:rsidRPr="00C67620" w:rsidRDefault="00A122A9" w:rsidP="00A122A9">
      <w:pPr>
        <w:pStyle w:val="Heading2"/>
      </w:pPr>
      <w:bookmarkStart w:id="1320" w:name="_Ref450985106"/>
      <w:bookmarkStart w:id="1321" w:name="_Toc106276014"/>
      <w:r w:rsidRPr="00C67620">
        <w:lastRenderedPageBreak/>
        <w:t xml:space="preserve">Recommendation – Single </w:t>
      </w:r>
      <w:bookmarkEnd w:id="1303"/>
      <w:bookmarkEnd w:id="1304"/>
      <w:bookmarkEnd w:id="1305"/>
      <w:bookmarkEnd w:id="1306"/>
      <w:bookmarkEnd w:id="1307"/>
      <w:bookmarkEnd w:id="1308"/>
      <w:bookmarkEnd w:id="1309"/>
      <w:bookmarkEnd w:id="1310"/>
      <w:bookmarkEnd w:id="1311"/>
      <w:bookmarkEnd w:id="1312"/>
      <w:r w:rsidRPr="00C67620">
        <w:t>Hostname for All Naming Services</w:t>
      </w:r>
      <w:bookmarkEnd w:id="1313"/>
      <w:bookmarkEnd w:id="1314"/>
      <w:bookmarkEnd w:id="1315"/>
      <w:bookmarkEnd w:id="1316"/>
      <w:bookmarkEnd w:id="1317"/>
      <w:bookmarkEnd w:id="1318"/>
      <w:bookmarkEnd w:id="1319"/>
      <w:bookmarkEnd w:id="1320"/>
      <w:bookmarkEnd w:id="1321"/>
    </w:p>
    <w:p w14:paraId="5A32A48A" w14:textId="0ED3A01E" w:rsidR="00A122A9" w:rsidRPr="00C67620" w:rsidRDefault="003F722C" w:rsidP="00A122A9">
      <w:pPr>
        <w:pStyle w:val="LXIBody"/>
      </w:pPr>
      <w:r>
        <w:t>LXI Device</w:t>
      </w:r>
      <w:r w:rsidR="00A122A9" w:rsidRPr="00C67620">
        <w:t xml:space="preserve">s should have a single </w:t>
      </w:r>
      <w:r w:rsidR="001A4939">
        <w:t>device</w:t>
      </w:r>
      <w:r w:rsidR="00A122A9" w:rsidRPr="00C67620">
        <w:t xml:space="preserve"> default hostname used for all dynamic naming services.  The single </w:t>
      </w:r>
      <w:r w:rsidR="000B72C9">
        <w:t>device</w:t>
      </w:r>
      <w:r w:rsidR="00A122A9" w:rsidRPr="00C67620">
        <w:t xml:space="preserve"> hostname shall be a legal DNS name.  </w:t>
      </w:r>
    </w:p>
    <w:p w14:paraId="63DF397E" w14:textId="5908EB62" w:rsidR="00A122A9" w:rsidRPr="00C67620" w:rsidRDefault="00A122A9" w:rsidP="00A122A9">
      <w:pPr>
        <w:pStyle w:val="LXIBody"/>
      </w:pPr>
      <w:r w:rsidRPr="00C67620">
        <w:t xml:space="preserve">Default Hostname </w:t>
      </w:r>
      <w:r w:rsidR="00113684">
        <w:t xml:space="preserve">syntax </w:t>
      </w:r>
      <w:r w:rsidRPr="00C67620">
        <w:t>recommendations:</w:t>
      </w:r>
    </w:p>
    <w:p w14:paraId="6BCE514C" w14:textId="77777777" w:rsidR="00A122A9" w:rsidRPr="00C67620" w:rsidRDefault="00A122A9">
      <w:pPr>
        <w:pStyle w:val="ListBullet0"/>
      </w:pPr>
      <w:r w:rsidRPr="00C67620">
        <w:t>Maximum length of 15 characters.</w:t>
      </w:r>
    </w:p>
    <w:p w14:paraId="6511BF5A" w14:textId="77777777" w:rsidR="00A122A9" w:rsidRPr="00177446" w:rsidRDefault="00A122A9">
      <w:pPr>
        <w:pStyle w:val="ListBullet0"/>
      </w:pPr>
      <w:r w:rsidRPr="00177446">
        <w:t>First character must be a letter (RFC 1035).</w:t>
      </w:r>
    </w:p>
    <w:p w14:paraId="74E6CB84" w14:textId="77777777" w:rsidR="00A122A9" w:rsidRPr="00177446" w:rsidRDefault="00A122A9">
      <w:pPr>
        <w:pStyle w:val="ListBullet0"/>
      </w:pPr>
      <w:r w:rsidRPr="00177446">
        <w:t>Last character must be either a letter or a digit (RFC 1035).</w:t>
      </w:r>
    </w:p>
    <w:p w14:paraId="551A6F67" w14:textId="49FC9F89" w:rsidR="00607EDC" w:rsidRPr="00177446" w:rsidRDefault="00A122A9">
      <w:pPr>
        <w:pStyle w:val="ListBullet0"/>
      </w:pPr>
      <w:r w:rsidRPr="00177446">
        <w:t>Intervening characters must be either a letter or a digit or a hyphen (RFC 1035).</w:t>
      </w:r>
    </w:p>
    <w:p w14:paraId="159807CB" w14:textId="3FBC51F0" w:rsidR="0038000E" w:rsidRPr="00C67620" w:rsidRDefault="0038000E" w:rsidP="0038000E">
      <w:pPr>
        <w:pStyle w:val="ObservationHeading"/>
      </w:pPr>
      <w:bookmarkStart w:id="1322" w:name="_Toc112300642"/>
      <w:bookmarkStart w:id="1323" w:name="_Toc113353543"/>
      <w:bookmarkStart w:id="1324" w:name="_Ref113775788"/>
      <w:bookmarkStart w:id="1325" w:name="_Toc128656282"/>
      <w:bookmarkStart w:id="1326" w:name="_Ref208635175"/>
      <w:bookmarkStart w:id="1327" w:name="_Ref208637819"/>
      <w:bookmarkStart w:id="1328" w:name="_Ref208716898"/>
      <w:bookmarkStart w:id="1329" w:name="_Ref450983507"/>
      <w:bookmarkStart w:id="1330" w:name="_Ref450983548"/>
      <w:bookmarkStart w:id="1331" w:name="_Ref450984705"/>
      <w:bookmarkStart w:id="1332" w:name="_Toc101245562"/>
      <w:bookmarkStart w:id="1333" w:name="_Toc103501802"/>
      <w:bookmarkStart w:id="1334" w:name="_Toc104621005"/>
      <w:bookmarkStart w:id="1335" w:name="_Toc104946096"/>
      <w:bookmarkStart w:id="1336" w:name="_Toc104946936"/>
      <w:bookmarkStart w:id="1337" w:name="_Toc104947356"/>
      <w:bookmarkStart w:id="1338" w:name="_Toc104968643"/>
      <w:bookmarkStart w:id="1339" w:name="_Toc105501014"/>
      <w:bookmarkStart w:id="1340" w:name="_Toc105501510"/>
      <w:bookmarkStart w:id="1341" w:name="_Toc106617525"/>
      <w:bookmarkStart w:id="1342" w:name="_Toc111021377"/>
      <w:bookmarkStart w:id="1343" w:name="_Toc111253249"/>
      <w:r w:rsidRPr="00C67620">
        <w:t>Observation –</w:t>
      </w:r>
      <w:r w:rsidR="00B67D0F">
        <w:t xml:space="preserve"> Hostname </w:t>
      </w:r>
      <w:r w:rsidR="006F7669">
        <w:t>Naming Conventions</w:t>
      </w:r>
    </w:p>
    <w:p w14:paraId="046FB457" w14:textId="573A903A" w:rsidR="0038000E" w:rsidRDefault="0038000E" w:rsidP="0038000E">
      <w:pPr>
        <w:pStyle w:val="LXIObservationBody"/>
      </w:pPr>
      <w:r w:rsidRPr="00C67620">
        <w:t>The</w:t>
      </w:r>
      <w:r w:rsidR="004C5700">
        <w:t xml:space="preserve"> above Hostname </w:t>
      </w:r>
      <w:r w:rsidR="00282358">
        <w:t xml:space="preserve">naming </w:t>
      </w:r>
      <w:r w:rsidR="00CF7CDF">
        <w:t xml:space="preserve">convention </w:t>
      </w:r>
      <w:r w:rsidR="00282358">
        <w:t xml:space="preserve">is only a recommendation. </w:t>
      </w:r>
      <w:r w:rsidR="0080440E">
        <w:t>Hostnames</w:t>
      </w:r>
      <w:r w:rsidR="00282358">
        <w:t xml:space="preserve"> should be any valid host</w:t>
      </w:r>
      <w:r w:rsidR="008E35C3">
        <w:t>name. RFC 921 a</w:t>
      </w:r>
      <w:r w:rsidR="00EF3F94">
        <w:t xml:space="preserve">nd </w:t>
      </w:r>
      <w:r w:rsidR="003A2C33">
        <w:t xml:space="preserve">RFC </w:t>
      </w:r>
      <w:r w:rsidR="00EF3F94">
        <w:t xml:space="preserve">1035 </w:t>
      </w:r>
      <w:r w:rsidR="00623EF6">
        <w:t>dictate</w:t>
      </w:r>
      <w:r w:rsidR="00120390">
        <w:t xml:space="preserve"> these recommendations. Subsequently</w:t>
      </w:r>
      <w:r w:rsidR="003A2C33">
        <w:t>,</w:t>
      </w:r>
      <w:r w:rsidR="00120390">
        <w:t xml:space="preserve"> </w:t>
      </w:r>
      <w:r w:rsidR="00F54097">
        <w:t>RFC 1123 allow</w:t>
      </w:r>
      <w:r w:rsidR="005A2B05">
        <w:t>ed</w:t>
      </w:r>
      <w:r w:rsidR="00F54097">
        <w:t xml:space="preserve"> </w:t>
      </w:r>
      <w:r w:rsidR="00126641">
        <w:t xml:space="preserve">the first character to be a numeric value. There are also </w:t>
      </w:r>
      <w:r w:rsidR="004D0A9B">
        <w:t xml:space="preserve">RFCs 5890-5893 </w:t>
      </w:r>
      <w:r w:rsidR="00126641">
        <w:t xml:space="preserve">dealing with </w:t>
      </w:r>
      <w:r w:rsidR="00C45CF2">
        <w:t>Unicode</w:t>
      </w:r>
      <w:r w:rsidR="007374EE">
        <w:t xml:space="preserve"> characters</w:t>
      </w:r>
      <w:r w:rsidR="00D45806">
        <w:t xml:space="preserve">. The RFC 589x series is the current mechanism to encode Unicode strings into something that conforms to </w:t>
      </w:r>
      <w:r w:rsidR="00AE5E4A">
        <w:t>RF</w:t>
      </w:r>
      <w:r w:rsidR="00E10E8A">
        <w:t xml:space="preserve">C </w:t>
      </w:r>
      <w:r w:rsidR="00D45806">
        <w:t>1123</w:t>
      </w:r>
      <w:r w:rsidR="00126012">
        <w:t>.</w:t>
      </w:r>
    </w:p>
    <w:p w14:paraId="12BC45A7" w14:textId="77777777" w:rsidR="00143CCC" w:rsidRDefault="00143CCC" w:rsidP="0038000E">
      <w:pPr>
        <w:pStyle w:val="LXIObservationBody"/>
      </w:pPr>
    </w:p>
    <w:p w14:paraId="0ABFC077" w14:textId="51E31F1D" w:rsidR="00974249" w:rsidRPr="00C67620" w:rsidRDefault="0007755C" w:rsidP="0038000E">
      <w:pPr>
        <w:pStyle w:val="LXIObservationBody"/>
      </w:pPr>
      <w:r>
        <w:t>Hostnames are now allowed to be up to 63 characters. This LXI recommend</w:t>
      </w:r>
      <w:r w:rsidR="00143CCC">
        <w:t xml:space="preserve">ation for </w:t>
      </w:r>
      <w:r w:rsidR="00177446">
        <w:t>hostname</w:t>
      </w:r>
      <w:r w:rsidR="00143CCC">
        <w:t xml:space="preserve">s is </w:t>
      </w:r>
      <w:r w:rsidR="00177446">
        <w:t xml:space="preserve">more </w:t>
      </w:r>
      <w:r w:rsidR="00AC1023">
        <w:t xml:space="preserve">restrictive </w:t>
      </w:r>
      <w:r w:rsidR="00177446">
        <w:t xml:space="preserve">than </w:t>
      </w:r>
      <w:r w:rsidR="00AC1023">
        <w:t>required</w:t>
      </w:r>
      <w:r w:rsidR="00143CCC">
        <w:t xml:space="preserve"> in practice.</w:t>
      </w:r>
    </w:p>
    <w:p w14:paraId="21C38143" w14:textId="77777777" w:rsidR="0038000E" w:rsidRDefault="0038000E" w:rsidP="00850A1F">
      <w:pPr>
        <w:pStyle w:val="Heading2"/>
        <w:numPr>
          <w:ilvl w:val="0"/>
          <w:numId w:val="0"/>
        </w:numPr>
        <w:ind w:left="756"/>
      </w:pPr>
    </w:p>
    <w:p w14:paraId="7230A459" w14:textId="47123D39" w:rsidR="00A122A9" w:rsidRPr="00C67620" w:rsidRDefault="00A122A9" w:rsidP="00A122A9">
      <w:pPr>
        <w:pStyle w:val="Heading2"/>
      </w:pPr>
      <w:bookmarkStart w:id="1344" w:name="_RULE_–_Provide"/>
      <w:bookmarkStart w:id="1345" w:name="_Toc106276015"/>
      <w:bookmarkEnd w:id="1344"/>
      <w:r w:rsidRPr="00C67620">
        <w:t>RULE – Provide an Error Indicator for LAN Configuration Faults</w:t>
      </w:r>
      <w:bookmarkEnd w:id="1322"/>
      <w:bookmarkEnd w:id="1323"/>
      <w:bookmarkEnd w:id="1324"/>
      <w:bookmarkEnd w:id="1325"/>
      <w:bookmarkEnd w:id="1326"/>
      <w:bookmarkEnd w:id="1327"/>
      <w:bookmarkEnd w:id="1328"/>
      <w:bookmarkEnd w:id="1329"/>
      <w:bookmarkEnd w:id="1330"/>
      <w:bookmarkEnd w:id="1331"/>
      <w:bookmarkEnd w:id="1345"/>
    </w:p>
    <w:p w14:paraId="4F1DD3AE" w14:textId="77777777" w:rsidR="00A122A9" w:rsidRPr="00C67620" w:rsidRDefault="003F722C" w:rsidP="00A122A9">
      <w:pPr>
        <w:pStyle w:val="LXIBody"/>
      </w:pPr>
      <w:r>
        <w:t>LXI Device</w:t>
      </w:r>
      <w:r w:rsidR="00A122A9" w:rsidRPr="00C67620">
        <w:t>s shall make use of the LXI LAN Status Indicator to inform the user of a LAN fault or error caused by:</w:t>
      </w:r>
    </w:p>
    <w:p w14:paraId="464EA309" w14:textId="77777777" w:rsidR="00A122A9" w:rsidRPr="00C67620" w:rsidRDefault="00A122A9" w:rsidP="00F874AC">
      <w:pPr>
        <w:pStyle w:val="ListBullet0"/>
      </w:pPr>
      <w:r w:rsidRPr="00C67620">
        <w:t xml:space="preserve">failure to acquire a valid IP address </w:t>
      </w:r>
    </w:p>
    <w:p w14:paraId="51D16E87" w14:textId="77777777" w:rsidR="00A122A9" w:rsidRPr="00C67620" w:rsidRDefault="00A122A9">
      <w:pPr>
        <w:pStyle w:val="ListBullet0"/>
      </w:pPr>
      <w:r w:rsidRPr="00C67620">
        <w:t xml:space="preserve">detection of a duplicate IP address </w:t>
      </w:r>
    </w:p>
    <w:p w14:paraId="6A8A1E36" w14:textId="77777777" w:rsidR="00A122A9" w:rsidRPr="00C67620" w:rsidRDefault="00A122A9">
      <w:pPr>
        <w:pStyle w:val="ListBullet0"/>
      </w:pPr>
      <w:r w:rsidRPr="00C67620">
        <w:t xml:space="preserve">failure to renew an already acquired DHCP lease (failure to obtain an initial DHCP lease is not a failure) </w:t>
      </w:r>
    </w:p>
    <w:p w14:paraId="4FB5F068" w14:textId="77777777" w:rsidR="00A122A9" w:rsidRPr="00E47138" w:rsidRDefault="00A122A9">
      <w:pPr>
        <w:pStyle w:val="ListBullet0"/>
      </w:pPr>
      <w:r w:rsidRPr="00E47138">
        <w:t>LAN cable disconnected (as reported by Ethernet connection monitoring)</w:t>
      </w:r>
    </w:p>
    <w:p w14:paraId="11D4AA1D" w14:textId="4CB2058A" w:rsidR="00A122A9" w:rsidRPr="00C67620" w:rsidRDefault="00A122A9" w:rsidP="00A122A9">
      <w:pPr>
        <w:pStyle w:val="LXIBody"/>
      </w:pPr>
      <w:r w:rsidRPr="00C67620">
        <w:t>See</w:t>
      </w:r>
      <w:r w:rsidR="00666DEE">
        <w:t xml:space="preserve"> </w:t>
      </w:r>
      <w:hyperlink w:anchor="_RULE_–_LAN" w:history="1">
        <w:r w:rsidR="00666DEE">
          <w:rPr>
            <w:rStyle w:val="Hyperlink"/>
          </w:rPr>
          <w:t>Section 2.5.2</w:t>
        </w:r>
      </w:hyperlink>
      <w:r w:rsidR="000764EE">
        <w:t xml:space="preserve"> </w:t>
      </w:r>
      <w:r w:rsidR="00B467F9">
        <w:t xml:space="preserve">LAN </w:t>
      </w:r>
      <w:r w:rsidRPr="00C67620">
        <w:t>Status Indicator for annunciation details.</w:t>
      </w:r>
    </w:p>
    <w:p w14:paraId="268ED654" w14:textId="4CD00F1C"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hyperlink w:anchor="_RULE_–_LAN" w:history="1">
        <w:r w:rsidR="002E26B8">
          <w:rPr>
            <w:rStyle w:val="Hyperlink"/>
          </w:rPr>
          <w:t>Section 2.5.2</w:t>
        </w:r>
      </w:hyperlink>
      <w:r w:rsidR="00497BE7" w:rsidRPr="00C67620">
        <w:t>.</w:t>
      </w:r>
      <w:r w:rsidR="00497BE7">
        <w:t xml:space="preserve"> This identifying indication is</w:t>
      </w:r>
      <w:r w:rsidRPr="00C67620">
        <w:t xml:space="preserve"> initiated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1475CE">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1475CE">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is not specified.</w:t>
      </w:r>
    </w:p>
    <w:p w14:paraId="50C12C68" w14:textId="77777777" w:rsidR="00A122A9" w:rsidRDefault="00A122A9" w:rsidP="00A122A9">
      <w:pPr>
        <w:pStyle w:val="LXIBody"/>
      </w:pPr>
      <w:r>
        <w:t xml:space="preserve">Regarding </w:t>
      </w:r>
      <w:r w:rsidRPr="00543B57">
        <w:t>DHCP lease renewal failure and Auto-IP</w:t>
      </w:r>
      <w:r>
        <w:t xml:space="preserve">, there are two cases to consider.  In both </w:t>
      </w:r>
      <w:r w:rsidR="006A542A">
        <w:t>cases,</w:t>
      </w:r>
      <w:r>
        <w:t xml:space="preserve"> the instrument is configured to automatically obtain an IP Address (with both DHCP and Auto-IP on).  In the first case, when the device is connected to the network, it fails to obtain an IP Address through DHCP, and therefore claims an Auto-IP address.  When this happens, the LAN Status Indicator should indicate no fault.</w:t>
      </w:r>
    </w:p>
    <w:p w14:paraId="1DD16E18" w14:textId="12BA902C" w:rsidR="00A122A9" w:rsidRDefault="00A122A9" w:rsidP="00A122A9">
      <w:pPr>
        <w:pStyle w:val="LXIBody"/>
      </w:pPr>
      <w:r>
        <w:t xml:space="preserve"> In the second case, when the device is connected to the network, it does successfully obtain a DHCP lease.  However, at a later time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r w:rsidR="001475CE">
        <w:t>8.6.6</w:t>
      </w:r>
      <w:r w:rsidR="00020B65">
        <w:fldChar w:fldCharType="end"/>
      </w:r>
      <w:r>
        <w:t xml:space="preserve"> the device must stop using the IP Address it had obtained through DHCP at this point and the </w:t>
      </w:r>
      <w:r>
        <w:lastRenderedPageBreak/>
        <w:t>LAN Status Indicator must indicate a fault.  Now, since Auto-IP is configured the device will then obtain an Auto-IP address.  Despite the fact that the device now has an Auto-IP address, the LAN Status Indicator must remain in the fault state.  This is to indicate to the user that a DHCP lease renewal has failed and that the device does not have the same IP Address that it did before.</w:t>
      </w:r>
    </w:p>
    <w:p w14:paraId="0679602B" w14:textId="77777777"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is configured to periodically attempt to obtain a new DHCP lease.).  2) The device is restarted.  3) The LAN Configuration is reinitialized for the device by the user.  (This could be done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14:paraId="796B161A" w14:textId="77777777" w:rsidR="00A122A9" w:rsidRPr="00C67620" w:rsidRDefault="00A122A9" w:rsidP="00A122A9">
      <w:pPr>
        <w:pStyle w:val="LXIBody"/>
      </w:pPr>
    </w:p>
    <w:p w14:paraId="1C3BE466" w14:textId="77777777" w:rsidR="00A122A9" w:rsidRPr="00C67620" w:rsidRDefault="00F53734" w:rsidP="00A122A9">
      <w:pPr>
        <w:pStyle w:val="LXIBody"/>
      </w:pPr>
      <w:r>
        <w:rPr>
          <w:noProof/>
        </w:rPr>
        <w:drawing>
          <wp:inline distT="0" distB="0" distL="0" distR="0" wp14:anchorId="1B763CC3" wp14:editId="2205BADE">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32"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14:paraId="12B06068" w14:textId="13752F63" w:rsidR="00B22E39" w:rsidRDefault="00CB1588" w:rsidP="00CB1588">
      <w:pPr>
        <w:pStyle w:val="Heading3"/>
      </w:pPr>
      <w:bookmarkStart w:id="1346" w:name="_Toc106276016"/>
      <w:r>
        <w:lastRenderedPageBreak/>
        <w:t>Permission</w:t>
      </w:r>
      <w:r w:rsidR="00B22E39" w:rsidRPr="00C67620">
        <w:t xml:space="preserve"> </w:t>
      </w:r>
      <w:r w:rsidR="00B22E39">
        <w:t>–</w:t>
      </w:r>
      <w:r w:rsidR="00B22E39" w:rsidRPr="00C67620">
        <w:t xml:space="preserve"> </w:t>
      </w:r>
      <w:r w:rsidR="006C533B">
        <w:t>To s</w:t>
      </w:r>
      <w:r>
        <w:t xml:space="preserve">how no </w:t>
      </w:r>
      <w:r w:rsidR="007735A7">
        <w:t>fault</w:t>
      </w:r>
      <w:r>
        <w:t xml:space="preserve"> </w:t>
      </w:r>
      <w:r w:rsidR="00FA6976">
        <w:t xml:space="preserve">if </w:t>
      </w:r>
      <w:r w:rsidR="00A83CAF">
        <w:t xml:space="preserve">the </w:t>
      </w:r>
      <w:r w:rsidR="009F3E1D">
        <w:t xml:space="preserve">LAN </w:t>
      </w:r>
      <w:r w:rsidR="00DD1775">
        <w:t xml:space="preserve">is </w:t>
      </w:r>
      <w:r w:rsidR="00A549D7">
        <w:t>inactive</w:t>
      </w:r>
      <w:bookmarkEnd w:id="1346"/>
      <w:r w:rsidR="00A549D7">
        <w:t xml:space="preserve"> </w:t>
      </w:r>
    </w:p>
    <w:p w14:paraId="6D1F4A32" w14:textId="6946950D" w:rsidR="00FA6976" w:rsidRPr="00FA6976" w:rsidRDefault="00FA6976" w:rsidP="00BF6249">
      <w:pPr>
        <w:pStyle w:val="Body1"/>
      </w:pPr>
      <w:r>
        <w:t>The s</w:t>
      </w:r>
      <w:r w:rsidR="009F3E1D">
        <w:t>t</w:t>
      </w:r>
      <w:r>
        <w:t xml:space="preserve">ate machine in </w:t>
      </w:r>
      <w:r w:rsidR="000B5007">
        <w:t xml:space="preserve">Rule </w:t>
      </w:r>
      <w:r>
        <w:t xml:space="preserve">8.10 shows </w:t>
      </w:r>
      <w:r w:rsidR="002A49B9">
        <w:t xml:space="preserve">that </w:t>
      </w:r>
      <w:r>
        <w:t xml:space="preserve">if no cable is plugged in then </w:t>
      </w:r>
      <w:r w:rsidR="006A64EC">
        <w:t>the LXI device shall show a</w:t>
      </w:r>
      <w:r w:rsidR="000262D5">
        <w:t xml:space="preserve"> fault</w:t>
      </w:r>
      <w:r w:rsidR="006A64EC">
        <w:t xml:space="preserve">. </w:t>
      </w:r>
      <w:r w:rsidR="00C8691B">
        <w:t xml:space="preserve">A LAN status indicator </w:t>
      </w:r>
      <w:r w:rsidR="007045A8">
        <w:t>showing a</w:t>
      </w:r>
      <w:r w:rsidR="00887052">
        <w:t xml:space="preserve"> </w:t>
      </w:r>
      <w:r w:rsidR="000262D5">
        <w:t>fault</w:t>
      </w:r>
      <w:r w:rsidR="00887052">
        <w:t xml:space="preserve"> when </w:t>
      </w:r>
      <w:r w:rsidR="00A32F75">
        <w:t>the</w:t>
      </w:r>
      <w:r w:rsidR="00887052">
        <w:t xml:space="preserve"> </w:t>
      </w:r>
      <w:r w:rsidR="00F55962">
        <w:t xml:space="preserve">LAN </w:t>
      </w:r>
      <w:r w:rsidR="00A32F75">
        <w:t>is inactive</w:t>
      </w:r>
      <w:r w:rsidR="00887052">
        <w:t xml:space="preserve"> can </w:t>
      </w:r>
      <w:r w:rsidR="00A856D0">
        <w:t xml:space="preserve">be disconcerting to users </w:t>
      </w:r>
      <w:r w:rsidR="00270D6A">
        <w:t xml:space="preserve">when </w:t>
      </w:r>
      <w:r w:rsidR="006C50D9">
        <w:t xml:space="preserve">using </w:t>
      </w:r>
      <w:r w:rsidR="00EB6845">
        <w:t>the front panel display</w:t>
      </w:r>
      <w:r w:rsidR="006C50D9">
        <w:t xml:space="preserve"> or </w:t>
      </w:r>
      <w:r w:rsidR="00270D6A">
        <w:t xml:space="preserve">using another </w:t>
      </w:r>
      <w:r w:rsidR="00763170">
        <w:t>Command-and-Control</w:t>
      </w:r>
      <w:r w:rsidR="00EB6845">
        <w:t xml:space="preserve"> interface </w:t>
      </w:r>
      <w:r w:rsidR="00270D6A">
        <w:t>like USB.</w:t>
      </w:r>
    </w:p>
    <w:p w14:paraId="40B5E7C2" w14:textId="112D6CFC" w:rsidR="00A122A9" w:rsidRPr="00C67620" w:rsidRDefault="004C2198" w:rsidP="00A122A9">
      <w:pPr>
        <w:pStyle w:val="LXIBody"/>
      </w:pPr>
      <w:r>
        <w:t xml:space="preserve">LXI device manufacturers may </w:t>
      </w:r>
      <w:r w:rsidR="00317B82">
        <w:t xml:space="preserve">show no </w:t>
      </w:r>
      <w:r w:rsidR="00F01D12">
        <w:t xml:space="preserve">fault </w:t>
      </w:r>
      <w:r w:rsidR="00B047AD">
        <w:t xml:space="preserve">on the Status Indicator </w:t>
      </w:r>
      <w:r w:rsidR="00680339">
        <w:t>when the LAN cable is not plugged.</w:t>
      </w:r>
    </w:p>
    <w:p w14:paraId="1D88DAFD" w14:textId="77777777" w:rsidR="00300142" w:rsidRDefault="00300142">
      <w:pPr>
        <w:rPr>
          <w:rFonts w:ascii="Arial" w:hAnsi="Arial"/>
          <w:b/>
          <w:sz w:val="28"/>
          <w:szCs w:val="28"/>
        </w:rPr>
      </w:pPr>
      <w:bookmarkStart w:id="1347" w:name="_Toc113352484"/>
      <w:bookmarkStart w:id="1348" w:name="_Toc113353544"/>
      <w:bookmarkStart w:id="1349" w:name="_Toc112300643"/>
      <w:bookmarkStart w:id="1350" w:name="_Toc113353545"/>
      <w:bookmarkStart w:id="1351" w:name="_Toc128656283"/>
      <w:bookmarkEnd w:id="1347"/>
      <w:bookmarkEnd w:id="1348"/>
    </w:p>
    <w:p w14:paraId="6325AD1D" w14:textId="77777777" w:rsidR="00A122A9" w:rsidRPr="00C67620" w:rsidRDefault="00A122A9" w:rsidP="00A122A9">
      <w:pPr>
        <w:pStyle w:val="Heading2"/>
      </w:pPr>
      <w:bookmarkStart w:id="1352" w:name="_Toc106276017"/>
      <w:r w:rsidRPr="00C67620">
        <w:t xml:space="preserve">Recommendation </w:t>
      </w:r>
      <w:r w:rsidR="00153BB3">
        <w:t>–</w:t>
      </w:r>
      <w:r w:rsidRPr="00C67620">
        <w:t xml:space="preserve"> Support Dynamic DNS Hostname Registration</w:t>
      </w:r>
      <w:bookmarkEnd w:id="1349"/>
      <w:bookmarkEnd w:id="1350"/>
      <w:bookmarkEnd w:id="1351"/>
      <w:bookmarkEnd w:id="1352"/>
      <w:r w:rsidRPr="00C67620">
        <w:t xml:space="preserve"> </w:t>
      </w:r>
    </w:p>
    <w:p w14:paraId="376F121E" w14:textId="77777777"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302"/>
    <w:bookmarkEnd w:id="1332"/>
    <w:bookmarkEnd w:id="1333"/>
    <w:bookmarkEnd w:id="1334"/>
    <w:bookmarkEnd w:id="1335"/>
    <w:bookmarkEnd w:id="1336"/>
    <w:bookmarkEnd w:id="1337"/>
    <w:bookmarkEnd w:id="1338"/>
    <w:bookmarkEnd w:id="1339"/>
    <w:bookmarkEnd w:id="1340"/>
    <w:bookmarkEnd w:id="1341"/>
    <w:bookmarkEnd w:id="1342"/>
    <w:bookmarkEnd w:id="1343"/>
    <w:p w14:paraId="4761BF60" w14:textId="77777777" w:rsidR="00A122A9" w:rsidRPr="00C67620" w:rsidRDefault="00A122A9" w:rsidP="00A122A9"/>
    <w:p w14:paraId="0BF7AB8E" w14:textId="77777777" w:rsidR="00300142" w:rsidRDefault="00300142">
      <w:pPr>
        <w:rPr>
          <w:rFonts w:ascii="Arial" w:hAnsi="Arial"/>
          <w:b/>
          <w:sz w:val="24"/>
        </w:rPr>
      </w:pPr>
      <w:bookmarkStart w:id="1353" w:name="_Toc101245564"/>
      <w:bookmarkStart w:id="1354" w:name="_Toc103501805"/>
      <w:bookmarkStart w:id="1355" w:name="_Toc104621008"/>
      <w:bookmarkStart w:id="1356" w:name="_Toc104946099"/>
      <w:bookmarkStart w:id="1357" w:name="_Toc104946939"/>
      <w:bookmarkStart w:id="1358" w:name="_Toc104947359"/>
      <w:bookmarkStart w:id="1359" w:name="_Toc104968646"/>
      <w:bookmarkStart w:id="1360" w:name="_Toc105501017"/>
      <w:bookmarkStart w:id="1361" w:name="_Toc105501513"/>
      <w:bookmarkStart w:id="1362" w:name="_Toc106617529"/>
      <w:bookmarkStart w:id="1363" w:name="_Toc111021380"/>
      <w:bookmarkStart w:id="1364" w:name="_Toc111253251"/>
      <w:bookmarkStart w:id="1365" w:name="_Toc112300644"/>
      <w:bookmarkStart w:id="1366" w:name="_Toc113353546"/>
      <w:bookmarkStart w:id="1367" w:name="_Toc128656284"/>
      <w:bookmarkStart w:id="1368" w:name="_Toc111980813"/>
      <w:r>
        <w:br w:type="page"/>
      </w:r>
    </w:p>
    <w:p w14:paraId="377D2CB8" w14:textId="41F5C2B5" w:rsidR="00A122A9" w:rsidRPr="00C67620" w:rsidRDefault="00A122A9" w:rsidP="00722290">
      <w:pPr>
        <w:pStyle w:val="Heading3"/>
      </w:pPr>
      <w:bookmarkStart w:id="1369" w:name="_Toc106276018"/>
      <w:r>
        <w:lastRenderedPageBreak/>
        <w:t>Recommendation – Provide User Control of Dynamic DNS Registration</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9"/>
    </w:p>
    <w:p w14:paraId="58296948" w14:textId="2E195B20" w:rsidR="00A122A9" w:rsidRDefault="00E5487F" w:rsidP="00A122A9">
      <w:pPr>
        <w:pStyle w:val="LXIBody"/>
      </w:pPr>
      <w:r>
        <w:t>LXI Device</w:t>
      </w:r>
      <w:r w:rsidR="00A122A9" w:rsidRPr="00C67620">
        <w:t xml:space="preserve">s should allow the user to turn the Dynamic DNS capability on or off.  On networks without Dynamic DNS support, the network ignores the hostname request sent out by the </w:t>
      </w:r>
      <w:r w:rsidR="001C76E6">
        <w:t>device</w:t>
      </w:r>
      <w:r w:rsidR="00A122A9" w:rsidRPr="00C67620">
        <w:t xml:space="preserve">.  Some users may want to disable Dynamic DNS at the </w:t>
      </w:r>
      <w:r w:rsidR="000B72C9">
        <w:t>device</w:t>
      </w:r>
      <w:r w:rsidR="00A122A9" w:rsidRPr="00C67620">
        <w:t xml:space="preserve"> to make use of a default hostname assigned by the network.</w:t>
      </w:r>
    </w:p>
    <w:p w14:paraId="45946246" w14:textId="77777777" w:rsidR="00DD367D" w:rsidRDefault="00DD367D" w:rsidP="00DD367D"/>
    <w:p w14:paraId="45B395AA" w14:textId="77777777" w:rsidR="005E142E" w:rsidRDefault="005E142E" w:rsidP="005E142E">
      <w:pPr>
        <w:ind w:firstLine="576"/>
      </w:pPr>
      <w:r w:rsidRPr="00305B9D">
        <w:t>DHCP Options are additional IP address settings that a DHCP server passes to DHCP clients. </w:t>
      </w:r>
    </w:p>
    <w:p w14:paraId="15816431" w14:textId="61EB6587" w:rsidR="005E142E" w:rsidRPr="00AE4087" w:rsidRDefault="005E142E" w:rsidP="00273C02">
      <w:pPr>
        <w:pStyle w:val="ListParagraph"/>
        <w:numPr>
          <w:ilvl w:val="0"/>
          <w:numId w:val="46"/>
        </w:numPr>
        <w:rPr>
          <w:rFonts w:ascii="Times New Roman" w:hAnsi="Times New Roman"/>
          <w:sz w:val="20"/>
          <w:szCs w:val="20"/>
        </w:rPr>
      </w:pPr>
      <w:r w:rsidRPr="00AE4087">
        <w:rPr>
          <w:rFonts w:ascii="Times New Roman" w:hAnsi="Times New Roman"/>
          <w:sz w:val="20"/>
          <w:szCs w:val="20"/>
        </w:rPr>
        <w:t>DHCP Client Option 12 feature specifies the hostname of the client</w:t>
      </w:r>
    </w:p>
    <w:p w14:paraId="1FED5F94" w14:textId="77777777" w:rsidR="005E142E" w:rsidRPr="00C977DA" w:rsidRDefault="005E142E" w:rsidP="00273C02">
      <w:pPr>
        <w:pStyle w:val="ListParagraph"/>
        <w:numPr>
          <w:ilvl w:val="0"/>
          <w:numId w:val="45"/>
        </w:numPr>
        <w:rPr>
          <w:rFonts w:ascii="Times New Roman" w:hAnsi="Times New Roman"/>
          <w:sz w:val="20"/>
          <w:szCs w:val="20"/>
        </w:rPr>
      </w:pPr>
      <w:r w:rsidRPr="00C977DA">
        <w:rPr>
          <w:rStyle w:val="hgkelc"/>
          <w:rFonts w:ascii="Times New Roman" w:hAnsi="Times New Roman"/>
          <w:color w:val="202124"/>
          <w:sz w:val="20"/>
          <w:szCs w:val="20"/>
          <w:shd w:val="clear" w:color="auto" w:fill="FFFFFF"/>
        </w:rPr>
        <w:t>DHCP option 81</w:t>
      </w:r>
      <w:r>
        <w:rPr>
          <w:rStyle w:val="hgkelc"/>
          <w:rFonts w:ascii="Times New Roman" w:hAnsi="Times New Roman"/>
          <w:color w:val="202124"/>
          <w:sz w:val="20"/>
          <w:szCs w:val="20"/>
          <w:shd w:val="clear" w:color="auto" w:fill="FFFFFF"/>
        </w:rPr>
        <w:t xml:space="preserve"> is the</w:t>
      </w:r>
      <w:r w:rsidRPr="00C977DA">
        <w:rPr>
          <w:rStyle w:val="hgkelc"/>
          <w:rFonts w:ascii="Times New Roman" w:hAnsi="Times New Roman"/>
          <w:color w:val="202124"/>
          <w:sz w:val="20"/>
          <w:szCs w:val="20"/>
          <w:shd w:val="clear" w:color="auto" w:fill="FFFFFF"/>
        </w:rPr>
        <w:t> </w:t>
      </w:r>
      <w:r w:rsidRPr="001D6F0B">
        <w:rPr>
          <w:rStyle w:val="hgkelc"/>
          <w:rFonts w:ascii="Times New Roman" w:hAnsi="Times New Roman"/>
          <w:b/>
          <w:bCs/>
          <w:color w:val="202124"/>
          <w:sz w:val="20"/>
          <w:szCs w:val="20"/>
          <w:shd w:val="clear" w:color="auto" w:fill="FFFFFF"/>
        </w:rPr>
        <w:t>Client Fully Qualified Domain Name</w:t>
      </w:r>
      <w:r w:rsidRPr="00C977DA">
        <w:rPr>
          <w:rStyle w:val="hgkelc"/>
          <w:rFonts w:ascii="Times New Roman" w:hAnsi="Times New Roman"/>
          <w:color w:val="202124"/>
          <w:sz w:val="20"/>
          <w:szCs w:val="20"/>
          <w:shd w:val="clear" w:color="auto" w:fill="FFFFFF"/>
        </w:rPr>
        <w:t xml:space="preserve"> – this option allows automatic update of the DNS records associated to the client. </w:t>
      </w:r>
      <w:r>
        <w:rPr>
          <w:rStyle w:val="hgkelc"/>
          <w:rFonts w:ascii="Times New Roman" w:hAnsi="Times New Roman"/>
          <w:color w:val="202124"/>
          <w:sz w:val="20"/>
          <w:szCs w:val="20"/>
          <w:shd w:val="clear" w:color="auto" w:fill="FFFFFF"/>
        </w:rPr>
        <w:t>This</w:t>
      </w:r>
      <w:r w:rsidRPr="00C977DA">
        <w:rPr>
          <w:rStyle w:val="hgkelc"/>
          <w:rFonts w:ascii="Times New Roman" w:hAnsi="Times New Roman"/>
          <w:color w:val="202124"/>
          <w:sz w:val="20"/>
          <w:szCs w:val="20"/>
          <w:shd w:val="clear" w:color="auto" w:fill="FFFFFF"/>
        </w:rPr>
        <w:t xml:space="preserve"> option can specify whether the client or the server will update the records and the FQDN associated to the client</w:t>
      </w:r>
      <w:r>
        <w:rPr>
          <w:rStyle w:val="hgkelc"/>
          <w:rFonts w:ascii="Times New Roman" w:hAnsi="Times New Roman"/>
          <w:color w:val="202124"/>
          <w:sz w:val="20"/>
          <w:szCs w:val="20"/>
          <w:shd w:val="clear" w:color="auto" w:fill="FFFFFF"/>
        </w:rPr>
        <w:t>.</w:t>
      </w:r>
    </w:p>
    <w:p w14:paraId="707877F2" w14:textId="77777777" w:rsidR="005E142E" w:rsidRPr="00857CAD" w:rsidRDefault="005E142E" w:rsidP="005E142E">
      <w:pPr>
        <w:pStyle w:val="LXIBody"/>
      </w:pPr>
      <w:r w:rsidRPr="00D44576">
        <w:t>Both option 12 and option 81 should be present to enable Dynamic DNS. The reason why both options are needed is because in testing it has been found that if only option 12 is present then Windows</w:t>
      </w:r>
      <w:r w:rsidRPr="00857CAD">
        <w:t xml:space="preserve"> routers which are looking at option 81 only would not disable Dynamic DNS when removing option 12 only. </w:t>
      </w:r>
    </w:p>
    <w:p w14:paraId="589E6E2E" w14:textId="77777777" w:rsidR="005E142E" w:rsidRPr="00857CAD" w:rsidRDefault="005E142E" w:rsidP="005E142E">
      <w:pPr>
        <w:pStyle w:val="LXIBody"/>
      </w:pPr>
      <w:r w:rsidRPr="00857CAD">
        <w:t>Some Linux routers only listen to the option 12, therefore not having option 12 broadcasted when option 81 is set might lead to not having Dynamic DNS enabled when expected. This is due to some Linux routers not keeping entirely to the RFC. </w:t>
      </w:r>
    </w:p>
    <w:p w14:paraId="50F5D0DF" w14:textId="58261980" w:rsidR="005E142E" w:rsidRPr="00915FA1" w:rsidRDefault="00BE0689" w:rsidP="005E142E">
      <w:pPr>
        <w:pStyle w:val="LXIBody"/>
      </w:pPr>
      <w:r>
        <w:t xml:space="preserve">LXI devices </w:t>
      </w:r>
      <w:r w:rsidR="00970DC8">
        <w:t>that support user control of Dynamic DNS</w:t>
      </w:r>
      <w:r w:rsidR="00E306B0">
        <w:t xml:space="preserve"> should</w:t>
      </w:r>
      <w:r>
        <w:t xml:space="preserve"> support both option 12 and option 81</w:t>
      </w:r>
      <w:r w:rsidR="00D8043D">
        <w:t xml:space="preserve"> when it is re-enabled</w:t>
      </w:r>
      <w:r>
        <w:t xml:space="preserve">.  </w:t>
      </w:r>
      <w:r w:rsidR="00651455">
        <w:t>O</w:t>
      </w:r>
      <w:r w:rsidR="005E142E" w:rsidRPr="00915FA1">
        <w:t xml:space="preserve">ption 12 and option 81 </w:t>
      </w:r>
      <w:r w:rsidR="008E548F">
        <w:t>sh</w:t>
      </w:r>
      <w:r w:rsidR="00CF1F0D">
        <w:t>ould</w:t>
      </w:r>
      <w:r w:rsidR="008E548F">
        <w:t xml:space="preserve"> </w:t>
      </w:r>
      <w:r w:rsidR="005E142E" w:rsidRPr="00915FA1">
        <w:t xml:space="preserve">be present and removed when enabling/disabling Dynamic DNS </w:t>
      </w:r>
      <w:r w:rsidR="00763170" w:rsidRPr="00915FA1">
        <w:t>respectively</w:t>
      </w:r>
      <w:r w:rsidR="00763170">
        <w:t>.</w:t>
      </w:r>
      <w:r w:rsidR="005E142E" w:rsidRPr="00915FA1">
        <w:t xml:space="preserve"> Even though having both options provide redundant information.  </w:t>
      </w:r>
    </w:p>
    <w:p w14:paraId="015AE603" w14:textId="77777777" w:rsidR="005E142E" w:rsidRPr="00C67620" w:rsidRDefault="005E142E" w:rsidP="005E142E">
      <w:pPr>
        <w:pStyle w:val="ObservationHeading"/>
      </w:pPr>
      <w:r w:rsidRPr="00C67620">
        <w:t xml:space="preserve">Observation – </w:t>
      </w:r>
      <w:r>
        <w:t>Kerberos Conformance Testing</w:t>
      </w:r>
    </w:p>
    <w:p w14:paraId="1736C341" w14:textId="5B86C25A" w:rsidR="005E142E" w:rsidRPr="007F6C49" w:rsidRDefault="005E142E" w:rsidP="005E142E">
      <w:pPr>
        <w:pStyle w:val="LXIObservationBody"/>
      </w:pPr>
      <w:r w:rsidRPr="007F6C49">
        <w:t>The TSEP Kerberos Test Suite checks to make sure both option 12 and option 81 are present for enabling Dynamic DNS. If both options 12 and 81 are missing Dynamic DNS is disabled. </w:t>
      </w:r>
    </w:p>
    <w:p w14:paraId="2AED5701" w14:textId="77777777" w:rsidR="005E142E" w:rsidRPr="00C67620" w:rsidRDefault="005E142E" w:rsidP="005E142E">
      <w:pPr>
        <w:pStyle w:val="LXIObservationBody"/>
      </w:pPr>
    </w:p>
    <w:bookmarkEnd w:id="1368"/>
    <w:p w14:paraId="47B8D236" w14:textId="77777777" w:rsidR="00A122A9" w:rsidRPr="00C67620" w:rsidRDefault="00A122A9" w:rsidP="006658FC">
      <w:pPr>
        <w:pStyle w:val="ObservationHeading"/>
      </w:pPr>
      <w:r w:rsidRPr="00C67620">
        <w:t>Observation – DNS Client Usage</w:t>
      </w:r>
    </w:p>
    <w:p w14:paraId="4DA7E985" w14:textId="7B38C487" w:rsidR="00A122A9" w:rsidRPr="00C67620" w:rsidRDefault="00A122A9" w:rsidP="00A122A9">
      <w:pPr>
        <w:pStyle w:val="LXIObservationBody"/>
      </w:pPr>
      <w:r w:rsidRPr="00C67620">
        <w:t xml:space="preserve">The previous section discussed how to make a </w:t>
      </w:r>
      <w:r w:rsidR="001563FB">
        <w:t>device</w:t>
      </w:r>
      <w:r w:rsidRPr="00C67620">
        <w:t xml:space="preserve"> reachable as a server via a hostname.  This section discusses the ability of the </w:t>
      </w:r>
      <w:r w:rsidR="00F05014">
        <w:t>device</w:t>
      </w:r>
      <w:r w:rsidRPr="00C67620">
        <w:t xml:space="preserve"> to become a client in the network running things like a Web browser.  This capability may not be used on all </w:t>
      </w:r>
      <w:r w:rsidR="00652BEC">
        <w:t>device</w:t>
      </w:r>
      <w:r w:rsidRPr="00C67620">
        <w:t xml:space="preserve">s because they have little need to become a client on the network.  In order to be a client on the network the </w:t>
      </w:r>
      <w:r w:rsidR="001563FB">
        <w:t>device</w:t>
      </w:r>
      <w:r w:rsidRPr="00C67620">
        <w:t xml:space="preserve"> needs to be able to do hostname look-ups just like any other computer in the network.</w:t>
      </w:r>
    </w:p>
    <w:p w14:paraId="3DB67A58" w14:textId="77777777" w:rsidR="00A122A9" w:rsidRPr="00C67620" w:rsidRDefault="00A122A9" w:rsidP="00A122A9">
      <w:pPr>
        <w:pStyle w:val="Heading4"/>
        <w:tabs>
          <w:tab w:val="num" w:pos="1404"/>
        </w:tabs>
      </w:pPr>
      <w:bookmarkStart w:id="1370" w:name="_Ref111956585"/>
      <w:bookmarkStart w:id="1371" w:name="_Toc112300645"/>
      <w:bookmarkStart w:id="1372" w:name="_Toc113353547"/>
      <w:r>
        <w:t>RULE – If Dynamic DNS Can Be Disabled, Its Default State Is Enabled</w:t>
      </w:r>
      <w:bookmarkEnd w:id="1370"/>
      <w:bookmarkEnd w:id="1371"/>
      <w:bookmarkEnd w:id="1372"/>
    </w:p>
    <w:p w14:paraId="1C805272" w14:textId="09709C7F" w:rsidR="00A122A9" w:rsidRPr="00C67620" w:rsidRDefault="00E5487F" w:rsidP="00A122A9">
      <w:pPr>
        <w:pStyle w:val="LXIBody"/>
      </w:pPr>
      <w:r>
        <w:t>LXI Device</w:t>
      </w:r>
      <w:r w:rsidR="00A122A9" w:rsidRPr="00C67620">
        <w:t>s that allow Dynamic DNS to be turned off shall have the Dynamic DNS capability enabled by</w:t>
      </w:r>
      <w:r w:rsidR="00287B81">
        <w:t xml:space="preserve"> either default or </w:t>
      </w:r>
      <w:r w:rsidR="008572F6">
        <w:t xml:space="preserve">after an </w:t>
      </w:r>
      <w:r w:rsidR="00287B81">
        <w:t>LCI</w:t>
      </w:r>
      <w:r w:rsidR="00485523">
        <w:t>.</w:t>
      </w:r>
      <w:r w:rsidR="00485523" w:rsidRPr="00C67620" w:rsidDel="00485523">
        <w:t xml:space="preserve"> </w:t>
      </w:r>
    </w:p>
    <w:p w14:paraId="01E7960A" w14:textId="77777777" w:rsidR="009205C0" w:rsidRPr="007E7B0A" w:rsidRDefault="009205C0" w:rsidP="00A122A9">
      <w:pPr>
        <w:pStyle w:val="LXIBody"/>
      </w:pPr>
      <w:bookmarkStart w:id="1373" w:name="_Toc113352496"/>
      <w:bookmarkStart w:id="1374" w:name="_Toc113353556"/>
      <w:bookmarkStart w:id="1375" w:name="_Toc113352499"/>
      <w:bookmarkStart w:id="1376" w:name="_Toc113353559"/>
      <w:bookmarkStart w:id="1377" w:name="_Toc113352500"/>
      <w:bookmarkStart w:id="1378" w:name="_Toc113353560"/>
      <w:bookmarkStart w:id="1379" w:name="_Toc111980817"/>
      <w:bookmarkEnd w:id="1373"/>
      <w:bookmarkEnd w:id="1374"/>
      <w:bookmarkEnd w:id="1375"/>
      <w:bookmarkEnd w:id="1376"/>
      <w:bookmarkEnd w:id="1377"/>
      <w:bookmarkEnd w:id="1378"/>
    </w:p>
    <w:p w14:paraId="2C73C112" w14:textId="77777777" w:rsidR="00416E42" w:rsidRPr="00C67620" w:rsidRDefault="00416E42" w:rsidP="00416E42">
      <w:pPr>
        <w:pStyle w:val="Heading2"/>
      </w:pPr>
      <w:bookmarkStart w:id="1380" w:name="_Toc106276019"/>
      <w:bookmarkStart w:id="1381" w:name="_Toc112300649"/>
      <w:bookmarkStart w:id="1382" w:name="_Ref112841382"/>
      <w:bookmarkStart w:id="1383" w:name="_Toc113353565"/>
      <w:bookmarkStart w:id="1384" w:name="_Ref113409870"/>
      <w:bookmarkStart w:id="1385" w:name="_Ref113409881"/>
      <w:bookmarkStart w:id="1386" w:name="_Ref113775667"/>
      <w:bookmarkStart w:id="1387" w:name="_Toc128656288"/>
      <w:r w:rsidRPr="00C67620">
        <w:lastRenderedPageBreak/>
        <w:t>Recommendation - Provide DNS Client</w:t>
      </w:r>
      <w:bookmarkEnd w:id="1380"/>
      <w:r w:rsidRPr="00C67620">
        <w:t xml:space="preserve"> </w:t>
      </w:r>
    </w:p>
    <w:p w14:paraId="6FC2954C" w14:textId="77777777" w:rsidR="00416E42" w:rsidRPr="00C67620" w:rsidRDefault="00416E42" w:rsidP="00416E42">
      <w:pPr>
        <w:pStyle w:val="LXIBody"/>
      </w:pPr>
      <w:r>
        <w:t>LXI Device</w:t>
      </w:r>
      <w:r w:rsidRPr="00C67620">
        <w:t>s should support a DNS client for resolving hostnames.</w:t>
      </w:r>
    </w:p>
    <w:p w14:paraId="16E67993" w14:textId="77777777" w:rsidR="00416E42" w:rsidRPr="00C67620" w:rsidRDefault="00416E42" w:rsidP="006658FC">
      <w:pPr>
        <w:pStyle w:val="ObservationHeading"/>
      </w:pPr>
      <w:r w:rsidRPr="00C67620">
        <w:t>Observation – DNS Client Advantages</w:t>
      </w:r>
    </w:p>
    <w:p w14:paraId="22D2C4B6" w14:textId="77777777"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14:paraId="0AD13876" w14:textId="3B2DA8B1" w:rsidR="00416E42" w:rsidRPr="00C67620" w:rsidRDefault="00416E42" w:rsidP="00416E42">
      <w:pPr>
        <w:pStyle w:val="LXIObservationBody"/>
      </w:pPr>
      <w:r w:rsidRPr="00C67620">
        <w:t xml:space="preserve">Running client applications (like a web browser) on the </w:t>
      </w:r>
      <w:r>
        <w:t>LXI Device</w:t>
      </w:r>
      <w:r w:rsidRPr="00C67620">
        <w:t xml:space="preserve"> to connect to other resources and/or servers on the network.</w:t>
      </w:r>
      <w:r w:rsidR="006439DF">
        <w:t xml:space="preserve"> </w:t>
      </w:r>
      <w:r w:rsidRPr="00C67620">
        <w:t>This would be used, for example, to do firmware updates from a supplier’s website.</w:t>
      </w:r>
    </w:p>
    <w:p w14:paraId="4DC9D30E" w14:textId="77777777" w:rsidR="000763E7" w:rsidRDefault="000763E7" w:rsidP="00416E42">
      <w:pPr>
        <w:pStyle w:val="LXIObservationBody"/>
      </w:pPr>
    </w:p>
    <w:p w14:paraId="176FBF24" w14:textId="71546594" w:rsidR="00416E42" w:rsidRPr="00C67620" w:rsidRDefault="00416E42" w:rsidP="00416E42">
      <w:pPr>
        <w:pStyle w:val="LXIObservationBody"/>
      </w:pPr>
      <w:r w:rsidRPr="00C67620">
        <w:t xml:space="preserve">Doing reverse look-ups of IP addresses that have a connection to the </w:t>
      </w:r>
      <w:r>
        <w:t>LXI Device</w:t>
      </w:r>
      <w:r w:rsidRPr="00C67620">
        <w:t xml:space="preserve"> to get the hostname of the user connected, which is more recognizable than an IP address.</w:t>
      </w:r>
    </w:p>
    <w:p w14:paraId="283DF0FB" w14:textId="77777777" w:rsidR="000763E7" w:rsidRDefault="000763E7" w:rsidP="00416E42">
      <w:pPr>
        <w:pStyle w:val="LXIObservationBody"/>
      </w:pPr>
    </w:p>
    <w:p w14:paraId="35048B5D" w14:textId="52B29654" w:rsidR="00416E42" w:rsidRPr="00C67620" w:rsidRDefault="00416E42" w:rsidP="00416E42">
      <w:pPr>
        <w:pStyle w:val="LXIObservationBody"/>
      </w:pPr>
      <w:r w:rsidRPr="00C67620">
        <w:t>Enabling a connection by hostname to nodes on the organization’s LAN, such as servers or printers.</w:t>
      </w:r>
    </w:p>
    <w:p w14:paraId="57F35B7F" w14:textId="77777777" w:rsidR="000763E7" w:rsidRDefault="000763E7" w:rsidP="00416E42">
      <w:pPr>
        <w:pStyle w:val="LXIObservationBody"/>
      </w:pPr>
    </w:p>
    <w:p w14:paraId="0A634CF9" w14:textId="6B528634" w:rsidR="00416E42" w:rsidRPr="00C67620" w:rsidRDefault="00416E42" w:rsidP="00416E42">
      <w:pPr>
        <w:pStyle w:val="LXIObservationBody"/>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
    <w:p w14:paraId="1E8CAC4C" w14:textId="77777777" w:rsidR="00A122A9" w:rsidRPr="00C67620" w:rsidRDefault="00A122A9" w:rsidP="00A122A9">
      <w:pPr>
        <w:pStyle w:val="Heading2"/>
      </w:pPr>
      <w:bookmarkStart w:id="1388" w:name="_Ref207183966"/>
      <w:bookmarkStart w:id="1389" w:name="_Toc106276020"/>
      <w:r w:rsidRPr="00C67620">
        <w:t>RULE – LAN Configuration Initialize (LCI)</w:t>
      </w:r>
      <w:bookmarkEnd w:id="1381"/>
      <w:bookmarkEnd w:id="1382"/>
      <w:bookmarkEnd w:id="1383"/>
      <w:bookmarkEnd w:id="1384"/>
      <w:bookmarkEnd w:id="1385"/>
      <w:bookmarkEnd w:id="1386"/>
      <w:bookmarkEnd w:id="1387"/>
      <w:bookmarkEnd w:id="1388"/>
      <w:bookmarkEnd w:id="1389"/>
      <w:r w:rsidRPr="00C67620">
        <w:t xml:space="preserve"> </w:t>
      </w:r>
    </w:p>
    <w:p w14:paraId="15BAB029" w14:textId="2EE2B17B" w:rsidR="00A122A9"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1475CE">
        <w:t>2.4.5</w:t>
      </w:r>
      <w:r w:rsidR="00020B65">
        <w:fldChar w:fldCharType="end"/>
      </w:r>
      <w:r w:rsidR="00A122A9" w:rsidRPr="002E3199">
        <w:t>,</w:t>
      </w:r>
      <w:r w:rsidR="00A122A9">
        <w:t xml:space="preserve"> </w:t>
      </w:r>
      <w:r w:rsidR="00A122A9" w:rsidRPr="002E3199">
        <w:t xml:space="preserve">that when activated places </w:t>
      </w:r>
      <w:r w:rsidR="00F0314E">
        <w:t xml:space="preserve">many of </w:t>
      </w:r>
      <w:r w:rsidR="00A122A9" w:rsidRPr="002E3199">
        <w:t xml:space="preserve">the </w:t>
      </w:r>
      <w:r w:rsidR="00E5487F">
        <w:t>LXI Device</w:t>
      </w:r>
      <w:r w:rsidR="00A122A9" w:rsidRPr="002E3199">
        <w:t xml:space="preserve">'s network settings to a </w:t>
      </w:r>
      <w:r w:rsidR="00F0314E">
        <w:t xml:space="preserve">specified </w:t>
      </w:r>
      <w:r w:rsidR="00A122A9" w:rsidRPr="002E3199">
        <w:t>state.</w:t>
      </w:r>
      <w:r w:rsidR="00A122A9" w:rsidRPr="00C67620">
        <w:t xml:space="preserve">  </w:t>
      </w:r>
      <w:r w:rsidR="00A122A9" w:rsidRPr="0063363B">
        <w:t xml:space="preserve">These settings shall take effect when the LCI mechanism is activated,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w:t>
      </w:r>
    </w:p>
    <w:p w14:paraId="166444DD" w14:textId="5ADD41ED" w:rsidR="00E56783" w:rsidRPr="00C67620" w:rsidRDefault="000313D3" w:rsidP="00A122A9">
      <w:pPr>
        <w:pStyle w:val="LXIBody"/>
      </w:pPr>
      <w:r>
        <w:t xml:space="preserve">The LCI reset mechanism </w:t>
      </w:r>
      <w:r w:rsidR="00706295">
        <w:t>may</w:t>
      </w:r>
      <w:r>
        <w:t xml:space="preserve"> affect </w:t>
      </w:r>
      <w:r w:rsidR="00026F4D">
        <w:t xml:space="preserve">settings </w:t>
      </w:r>
      <w:r w:rsidR="00706295">
        <w:t xml:space="preserve">not called out by LXI that enable </w:t>
      </w:r>
      <w:r w:rsidR="00026F4D">
        <w:t>the customer to re-establish network communication with the device.</w:t>
      </w:r>
      <w:r w:rsidR="00570CA6" w:rsidRPr="0063363B">
        <w:t xml:space="preserve">  </w:t>
      </w:r>
      <w:r w:rsidR="00570CA6" w:rsidRPr="00C67620">
        <w:t xml:space="preserve">The </w:t>
      </w:r>
      <w:r w:rsidR="00570CA6">
        <w:t>LXI Device</w:t>
      </w:r>
      <w:r w:rsidR="00570CA6" w:rsidRPr="00C67620">
        <w:t xml:space="preserve"> </w:t>
      </w:r>
      <w:r w:rsidR="00570CA6">
        <w:t>LCI</w:t>
      </w:r>
      <w:r w:rsidR="00570CA6" w:rsidRPr="00C67620">
        <w:t xml:space="preserve"> state shall be fully documented and available in the manufacturer’s supplied documentation.</w:t>
      </w:r>
    </w:p>
    <w:p w14:paraId="3604D27D" w14:textId="77777777" w:rsidR="00A122A9" w:rsidRPr="00C67620" w:rsidRDefault="00A122A9" w:rsidP="00A122A9"/>
    <w:p w14:paraId="720BC4B9" w14:textId="77777777" w:rsidR="00A122A9" w:rsidRPr="00C67620" w:rsidRDefault="00A122A9" w:rsidP="00A122A9">
      <w:pPr>
        <w:pStyle w:val="LXITableHeader"/>
      </w:pPr>
      <w:bookmarkStart w:id="1390" w:name="_Toc106617538"/>
      <w:bookmarkStart w:id="1391" w:name="_Toc111253257"/>
      <w:bookmarkStart w:id="1392" w:name="_Toc113432814"/>
      <w:bookmarkStart w:id="1393" w:name="_Toc113776914"/>
      <w:r w:rsidRPr="00C67620">
        <w:t xml:space="preserve">Table of items affected by LAN Configuration Initialize </w:t>
      </w:r>
      <w:bookmarkEnd w:id="1390"/>
      <w:bookmarkEnd w:id="1391"/>
      <w:bookmarkEnd w:id="1392"/>
      <w:r w:rsidRPr="00C67620">
        <w:t>Mechanism</w:t>
      </w:r>
      <w:bookmarkEnd w:id="1393"/>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14:paraId="606E8179" w14:textId="77777777">
        <w:tc>
          <w:tcPr>
            <w:tcW w:w="4428" w:type="dxa"/>
            <w:tcBorders>
              <w:top w:val="single" w:sz="6" w:space="0" w:color="auto"/>
              <w:left w:val="single" w:sz="6" w:space="0" w:color="auto"/>
              <w:bottom w:val="single" w:sz="6" w:space="0" w:color="auto"/>
              <w:right w:val="single" w:sz="6" w:space="0" w:color="auto"/>
            </w:tcBorders>
          </w:tcPr>
          <w:p w14:paraId="4886D9B4" w14:textId="77777777"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14:paraId="785AA8D3" w14:textId="77777777"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14:paraId="490BB012" w14:textId="77777777" w:rsidR="00A122A9" w:rsidRPr="00C67620" w:rsidRDefault="00A122A9" w:rsidP="00A122A9">
            <w:r w:rsidRPr="00C67620">
              <w:t>Section</w:t>
            </w:r>
          </w:p>
        </w:tc>
      </w:tr>
      <w:tr w:rsidR="00413CD5" w:rsidRPr="00C67620" w14:paraId="664547A5" w14:textId="77777777">
        <w:tc>
          <w:tcPr>
            <w:tcW w:w="4428" w:type="dxa"/>
            <w:tcBorders>
              <w:top w:val="single" w:sz="6" w:space="0" w:color="auto"/>
              <w:left w:val="single" w:sz="6" w:space="0" w:color="auto"/>
              <w:bottom w:val="single" w:sz="6" w:space="0" w:color="auto"/>
              <w:right w:val="single" w:sz="6" w:space="0" w:color="auto"/>
            </w:tcBorders>
          </w:tcPr>
          <w:p w14:paraId="109E811C" w14:textId="7FC4BEFE" w:rsidR="00413CD5" w:rsidRPr="00221F89" w:rsidRDefault="00B42172" w:rsidP="00A122A9">
            <w:pPr>
              <w:widowControl w:val="0"/>
              <w:autoSpaceDE w:val="0"/>
              <w:autoSpaceDN w:val="0"/>
              <w:adjustRightInd w:val="0"/>
              <w:rPr>
                <w:szCs w:val="20"/>
              </w:rPr>
            </w:pPr>
            <w:r>
              <w:rPr>
                <w:szCs w:val="20"/>
              </w:rPr>
              <w:t>IPv4 Interface</w:t>
            </w:r>
          </w:p>
        </w:tc>
        <w:tc>
          <w:tcPr>
            <w:tcW w:w="2160" w:type="dxa"/>
            <w:tcBorders>
              <w:top w:val="single" w:sz="6" w:space="0" w:color="auto"/>
              <w:left w:val="single" w:sz="6" w:space="0" w:color="auto"/>
              <w:bottom w:val="single" w:sz="6" w:space="0" w:color="auto"/>
              <w:right w:val="single" w:sz="6" w:space="0" w:color="auto"/>
            </w:tcBorders>
            <w:vAlign w:val="bottom"/>
          </w:tcPr>
          <w:p w14:paraId="2BCBC259" w14:textId="6667C216" w:rsidR="00413CD5" w:rsidRPr="00C67620" w:rsidDel="00657D0D" w:rsidRDefault="00B42172"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2EBAC7E" w14:textId="355E36A8" w:rsidR="00413CD5" w:rsidRPr="00C67620" w:rsidRDefault="002E3214" w:rsidP="00A122A9">
            <w:pPr>
              <w:widowControl w:val="0"/>
              <w:autoSpaceDE w:val="0"/>
              <w:autoSpaceDN w:val="0"/>
              <w:adjustRightInd w:val="0"/>
              <w:rPr>
                <w:szCs w:val="20"/>
              </w:rPr>
            </w:pPr>
            <w:r>
              <w:rPr>
                <w:szCs w:val="20"/>
              </w:rPr>
              <w:t xml:space="preserve">Pertains to devices that implement the </w:t>
            </w:r>
            <w:r w:rsidR="00DF3AE1">
              <w:rPr>
                <w:szCs w:val="20"/>
              </w:rPr>
              <w:t xml:space="preserve">LXI </w:t>
            </w:r>
            <w:r>
              <w:rPr>
                <w:szCs w:val="20"/>
              </w:rPr>
              <w:t>IPv6 Extended Function.</w:t>
            </w:r>
          </w:p>
        </w:tc>
      </w:tr>
      <w:tr w:rsidR="00A122A9" w:rsidRPr="00C67620" w14:paraId="24DBAFAF" w14:textId="77777777">
        <w:tc>
          <w:tcPr>
            <w:tcW w:w="4428" w:type="dxa"/>
            <w:tcBorders>
              <w:top w:val="single" w:sz="6" w:space="0" w:color="auto"/>
              <w:left w:val="single" w:sz="6" w:space="0" w:color="auto"/>
              <w:bottom w:val="single" w:sz="6" w:space="0" w:color="auto"/>
              <w:right w:val="single" w:sz="6" w:space="0" w:color="auto"/>
            </w:tcBorders>
          </w:tcPr>
          <w:p w14:paraId="0A69DE1F" w14:textId="1CA5945E" w:rsidR="00A122A9" w:rsidRPr="00221F89" w:rsidRDefault="00A122A9" w:rsidP="00A122A9">
            <w:pPr>
              <w:widowControl w:val="0"/>
              <w:autoSpaceDE w:val="0"/>
              <w:autoSpaceDN w:val="0"/>
              <w:adjustRightInd w:val="0"/>
              <w:rPr>
                <w:szCs w:val="20"/>
              </w:rPr>
            </w:pPr>
            <w:r w:rsidRPr="00221F89">
              <w:rPr>
                <w:szCs w:val="20"/>
              </w:rPr>
              <w:t>IP</w:t>
            </w:r>
            <w:r w:rsidR="00AF5264">
              <w:rPr>
                <w:szCs w:val="20"/>
              </w:rPr>
              <w:t>v4</w:t>
            </w:r>
            <w:r w:rsidRPr="00221F89">
              <w:rPr>
                <w:szCs w:val="20"/>
              </w:rPr>
              <w:t xml:space="preserve"> Address Configuration:</w:t>
            </w:r>
          </w:p>
          <w:p w14:paraId="1A7AF29A" w14:textId="0C993436" w:rsidR="008B1282" w:rsidRPr="005105C3" w:rsidRDefault="005105C3" w:rsidP="00657D0D">
            <w:r>
              <w:t xml:space="preserve">    </w:t>
            </w:r>
            <w:r w:rsidR="00A122A9" w:rsidRPr="00657D0D">
              <w:t>DHCP</w:t>
            </w:r>
          </w:p>
          <w:p w14:paraId="79B9BF48" w14:textId="6A34F415" w:rsidR="00A122A9" w:rsidRPr="00345BC7" w:rsidRDefault="005105C3" w:rsidP="005105C3">
            <w:r>
              <w:t xml:space="preserve">    </w:t>
            </w:r>
            <w:r w:rsidR="008B1282" w:rsidRPr="005105C3">
              <w:t>AutoIP</w:t>
            </w:r>
          </w:p>
        </w:tc>
        <w:tc>
          <w:tcPr>
            <w:tcW w:w="2160" w:type="dxa"/>
            <w:tcBorders>
              <w:top w:val="single" w:sz="6" w:space="0" w:color="auto"/>
              <w:left w:val="single" w:sz="6" w:space="0" w:color="auto"/>
              <w:bottom w:val="single" w:sz="6" w:space="0" w:color="auto"/>
              <w:right w:val="single" w:sz="6" w:space="0" w:color="auto"/>
            </w:tcBorders>
            <w:vAlign w:val="bottom"/>
          </w:tcPr>
          <w:p w14:paraId="2D141C85" w14:textId="77777777" w:rsidR="008B1282" w:rsidRPr="00657D0D" w:rsidRDefault="00A122A9" w:rsidP="00221F89">
            <w:pPr>
              <w:rPr>
                <w:szCs w:val="20"/>
              </w:rPr>
            </w:pPr>
            <w:r w:rsidRPr="00221F89">
              <w:rPr>
                <w:szCs w:val="20"/>
              </w:rPr>
              <w:t>Enabled</w:t>
            </w:r>
          </w:p>
          <w:p w14:paraId="7796E817" w14:textId="77777777" w:rsidR="00A122A9" w:rsidRPr="00C67620" w:rsidRDefault="008B1282" w:rsidP="00657D0D">
            <w:r w:rsidRPr="00657D0D">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352A906" w14:textId="77777777" w:rsidR="00A122A9" w:rsidRPr="00C67620" w:rsidRDefault="00A122A9" w:rsidP="00A122A9">
            <w:pPr>
              <w:widowControl w:val="0"/>
              <w:autoSpaceDE w:val="0"/>
              <w:autoSpaceDN w:val="0"/>
              <w:adjustRightInd w:val="0"/>
              <w:rPr>
                <w:szCs w:val="20"/>
              </w:rPr>
            </w:pPr>
          </w:p>
          <w:p w14:paraId="452B2FF5" w14:textId="538AC1DD"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1475CE">
              <w:rPr>
                <w:szCs w:val="20"/>
              </w:rPr>
              <w:t>8.6</w:t>
            </w:r>
            <w:r>
              <w:rPr>
                <w:szCs w:val="20"/>
              </w:rPr>
              <w:fldChar w:fldCharType="end"/>
            </w:r>
          </w:p>
        </w:tc>
      </w:tr>
      <w:tr w:rsidR="00A122A9" w:rsidRPr="00C67620" w14:paraId="54D5E67E" w14:textId="77777777">
        <w:tc>
          <w:tcPr>
            <w:tcW w:w="4428" w:type="dxa"/>
            <w:tcBorders>
              <w:top w:val="single" w:sz="6" w:space="0" w:color="auto"/>
              <w:left w:val="single" w:sz="6" w:space="0" w:color="auto"/>
              <w:bottom w:val="single" w:sz="6" w:space="0" w:color="auto"/>
              <w:right w:val="single" w:sz="6" w:space="0" w:color="auto"/>
            </w:tcBorders>
          </w:tcPr>
          <w:p w14:paraId="1AEF92B6" w14:textId="7A3B7C50" w:rsidR="00A122A9" w:rsidRPr="00C67620" w:rsidRDefault="00A122A9" w:rsidP="00A122A9">
            <w:pPr>
              <w:widowControl w:val="0"/>
              <w:autoSpaceDE w:val="0"/>
              <w:autoSpaceDN w:val="0"/>
              <w:adjustRightInd w:val="0"/>
              <w:rPr>
                <w:szCs w:val="20"/>
              </w:rPr>
            </w:pPr>
            <w:r>
              <w:rPr>
                <w:szCs w:val="20"/>
              </w:rPr>
              <w:t>ICMP</w:t>
            </w:r>
            <w:r w:rsidR="00835A15">
              <w:rPr>
                <w:szCs w:val="20"/>
              </w:rPr>
              <w:t>v4</w:t>
            </w:r>
            <w:r>
              <w:rPr>
                <w:szCs w:val="20"/>
              </w:rPr>
              <w:t xml:space="preserve">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14:paraId="73DC0431"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5A99AEDB" w14:textId="55119DA6"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1475CE">
              <w:t>8.3</w:t>
            </w:r>
            <w:r>
              <w:fldChar w:fldCharType="end"/>
            </w:r>
          </w:p>
        </w:tc>
      </w:tr>
      <w:tr w:rsidR="00A122A9" w:rsidRPr="00C67620" w14:paraId="231A9211" w14:textId="77777777">
        <w:tc>
          <w:tcPr>
            <w:tcW w:w="4428" w:type="dxa"/>
            <w:tcBorders>
              <w:top w:val="single" w:sz="6" w:space="0" w:color="auto"/>
              <w:left w:val="single" w:sz="6" w:space="0" w:color="auto"/>
              <w:bottom w:val="single" w:sz="6" w:space="0" w:color="auto"/>
              <w:right w:val="single" w:sz="6" w:space="0" w:color="auto"/>
            </w:tcBorders>
          </w:tcPr>
          <w:p w14:paraId="2CF84EEF" w14:textId="77777777"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1051791" w14:textId="71113E4C" w:rsidR="00A122A9" w:rsidRDefault="00A122A9" w:rsidP="00A122A9">
            <w:pPr>
              <w:widowControl w:val="0"/>
              <w:autoSpaceDE w:val="0"/>
              <w:autoSpaceDN w:val="0"/>
              <w:adjustRightInd w:val="0"/>
              <w:rPr>
                <w:szCs w:val="20"/>
              </w:rPr>
            </w:pPr>
            <w:r w:rsidRPr="00C67620">
              <w:rPr>
                <w:szCs w:val="20"/>
              </w:rPr>
              <w:t>Default</w:t>
            </w:r>
          </w:p>
          <w:p w14:paraId="4CF8F486" w14:textId="1921E52E" w:rsidR="005208FD" w:rsidRPr="00C67620" w:rsidRDefault="007A023E" w:rsidP="00A122A9">
            <w:pPr>
              <w:widowControl w:val="0"/>
              <w:autoSpaceDE w:val="0"/>
              <w:autoSpaceDN w:val="0"/>
              <w:adjustRightInd w:val="0"/>
              <w:rPr>
                <w:szCs w:val="20"/>
              </w:rPr>
            </w:pPr>
            <w:r>
              <w:rPr>
                <w:szCs w:val="20"/>
              </w:rPr>
              <w:t xml:space="preserve">LXI Security Extended Function obviates this </w:t>
            </w:r>
            <w:r w:rsidR="0000096C">
              <w:rPr>
                <w:szCs w:val="20"/>
              </w:rPr>
              <w:t>setting</w:t>
            </w:r>
          </w:p>
        </w:tc>
        <w:tc>
          <w:tcPr>
            <w:tcW w:w="2268" w:type="dxa"/>
            <w:tcBorders>
              <w:top w:val="single" w:sz="6" w:space="0" w:color="auto"/>
              <w:left w:val="single" w:sz="6" w:space="0" w:color="auto"/>
              <w:bottom w:val="single" w:sz="6" w:space="0" w:color="auto"/>
              <w:right w:val="single" w:sz="6" w:space="0" w:color="auto"/>
            </w:tcBorders>
          </w:tcPr>
          <w:p w14:paraId="05C9A062" w14:textId="02B8363E"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1475CE">
              <w:t>9.8</w:t>
            </w:r>
            <w:r>
              <w:fldChar w:fldCharType="end"/>
            </w:r>
          </w:p>
        </w:tc>
      </w:tr>
      <w:tr w:rsidR="00A122A9" w:rsidRPr="00C67620" w14:paraId="6DDE9FD3" w14:textId="77777777">
        <w:tc>
          <w:tcPr>
            <w:tcW w:w="4428" w:type="dxa"/>
            <w:tcBorders>
              <w:top w:val="single" w:sz="6" w:space="0" w:color="auto"/>
              <w:left w:val="single" w:sz="6" w:space="0" w:color="auto"/>
              <w:bottom w:val="single" w:sz="6" w:space="0" w:color="auto"/>
              <w:right w:val="single" w:sz="6" w:space="0" w:color="auto"/>
            </w:tcBorders>
          </w:tcPr>
          <w:p w14:paraId="4D624E12" w14:textId="0A9D0C2D" w:rsidR="00A122A9" w:rsidRPr="00C67620" w:rsidRDefault="000E3359" w:rsidP="00A122A9">
            <w:pPr>
              <w:widowControl w:val="0"/>
              <w:autoSpaceDE w:val="0"/>
              <w:autoSpaceDN w:val="0"/>
              <w:adjustRightInd w:val="0"/>
              <w:rPr>
                <w:szCs w:val="20"/>
              </w:rPr>
            </w:pPr>
            <w:r>
              <w:rPr>
                <w:szCs w:val="20"/>
              </w:rPr>
              <w:t xml:space="preserve">IPv4 </w:t>
            </w:r>
            <w:r w:rsidR="00A122A9"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14:paraId="4F59F5B5"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934138B" w14:textId="233E522B"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1475CE">
              <w:rPr>
                <w:szCs w:val="20"/>
              </w:rPr>
              <w:t>8.11.1.1</w:t>
            </w:r>
            <w:r>
              <w:rPr>
                <w:szCs w:val="20"/>
              </w:rPr>
              <w:fldChar w:fldCharType="end"/>
            </w:r>
          </w:p>
        </w:tc>
      </w:tr>
      <w:tr w:rsidR="0019617B" w:rsidRPr="00C67620" w14:paraId="43646F59" w14:textId="77777777">
        <w:tc>
          <w:tcPr>
            <w:tcW w:w="4428" w:type="dxa"/>
            <w:tcBorders>
              <w:top w:val="single" w:sz="6" w:space="0" w:color="auto"/>
              <w:left w:val="single" w:sz="6" w:space="0" w:color="auto"/>
              <w:bottom w:val="single" w:sz="6" w:space="0" w:color="auto"/>
              <w:right w:val="single" w:sz="6" w:space="0" w:color="auto"/>
            </w:tcBorders>
          </w:tcPr>
          <w:p w14:paraId="10A643D0" w14:textId="77777777"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5584343D" w14:textId="77777777"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BD4F268" w14:textId="64B1F661"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1475CE">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1475CE">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1475CE">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1475CE">
              <w:rPr>
                <w:szCs w:val="20"/>
              </w:rPr>
              <w:t>10.7.1</w:t>
            </w:r>
            <w:r w:rsidR="00737874">
              <w:rPr>
                <w:szCs w:val="20"/>
              </w:rPr>
              <w:fldChar w:fldCharType="end"/>
            </w:r>
          </w:p>
        </w:tc>
      </w:tr>
    </w:tbl>
    <w:p w14:paraId="7F1094ED" w14:textId="77777777" w:rsidR="00E32AB7" w:rsidRDefault="00E32AB7" w:rsidP="00E32AB7">
      <w:pPr>
        <w:pStyle w:val="NoteHeading"/>
      </w:pPr>
    </w:p>
    <w:p w14:paraId="3A2E4202" w14:textId="77777777" w:rsidR="00E32AB7" w:rsidRDefault="00E32AB7" w:rsidP="00A122A9">
      <w:pPr>
        <w:pStyle w:val="LXIBody"/>
      </w:pPr>
    </w:p>
    <w:p w14:paraId="1BA70E96" w14:textId="1AD86BD0" w:rsidR="00A122A9" w:rsidRPr="00C67620" w:rsidRDefault="00A122A9" w:rsidP="00A122A9">
      <w:pPr>
        <w:pStyle w:val="LXIBody"/>
      </w:pPr>
      <w:r w:rsidRPr="00C67620">
        <w:lastRenderedPageBreak/>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w:t>
      </w:r>
      <w:r w:rsidR="00050D15">
        <w:t xml:space="preserve">to manually </w:t>
      </w:r>
      <w:r w:rsidR="00E8796E">
        <w:t>adjust</w:t>
      </w:r>
      <w:r w:rsidR="00050D15">
        <w:t xml:space="preserve"> the configurations changed by LCI</w:t>
      </w:r>
    </w:p>
    <w:p w14:paraId="7DD9F5D7" w14:textId="77777777" w:rsidR="00A122A9" w:rsidRPr="00C67620" w:rsidRDefault="00A122A9" w:rsidP="00722290">
      <w:pPr>
        <w:pStyle w:val="Heading3"/>
      </w:pPr>
      <w:bookmarkStart w:id="1394" w:name="_Toc106276021"/>
      <w:bookmarkStart w:id="1395" w:name="_Toc113353566"/>
      <w:bookmarkStart w:id="1396" w:name="_Toc128656289"/>
      <w:bookmarkEnd w:id="1379"/>
      <w:r>
        <w:t>Recommendation – LAN Configuration Initialize (LCI) Additional Settings</w:t>
      </w:r>
      <w:bookmarkEnd w:id="1394"/>
      <w:r>
        <w:t xml:space="preserve"> </w:t>
      </w:r>
      <w:bookmarkEnd w:id="1395"/>
      <w:bookmarkEnd w:id="1396"/>
    </w:p>
    <w:p w14:paraId="2DB93364" w14:textId="02C1DA49" w:rsidR="00A122A9" w:rsidRPr="00C67620" w:rsidRDefault="00A122A9" w:rsidP="00A122A9">
      <w:pPr>
        <w:pStyle w:val="LXIBody"/>
      </w:pPr>
      <w:r w:rsidRPr="00C67620">
        <w:t>In addition to the settings listed in</w:t>
      </w:r>
      <w:r w:rsidR="00B70F30">
        <w:t xml:space="preserve"> </w:t>
      </w:r>
      <w:r w:rsidR="00B70F30">
        <w:fldChar w:fldCharType="begin"/>
      </w:r>
      <w:r w:rsidR="00B70F30">
        <w:instrText xml:space="preserve"> REF _Ref207183966 \r \h </w:instrText>
      </w:r>
      <w:r w:rsidR="00B70F30">
        <w:fldChar w:fldCharType="separate"/>
      </w:r>
      <w:r w:rsidR="001475CE">
        <w:t>8.13</w:t>
      </w:r>
      <w:r w:rsidR="00B70F30">
        <w:fldChar w:fldCharType="end"/>
      </w:r>
      <w:r w:rsidRPr="00C67620">
        <w:t xml:space="preserve">, The LCI mechanism </w:t>
      </w:r>
      <w:r w:rsidR="00763170" w:rsidRPr="00C67620">
        <w:t xml:space="preserve">should </w:t>
      </w:r>
      <w:r w:rsidR="00763170">
        <w:t>enable</w:t>
      </w:r>
      <w:r>
        <w:t xml:space="preserve"> auto-negotiation.</w:t>
      </w:r>
      <w:bookmarkEnd w:id="1240"/>
      <w:bookmarkEnd w:id="1241"/>
      <w:bookmarkEnd w:id="1242"/>
      <w:bookmarkEnd w:id="1243"/>
      <w:bookmarkEnd w:id="1244"/>
      <w:bookmarkEnd w:id="1245"/>
      <w:bookmarkEnd w:id="1246"/>
      <w:bookmarkEnd w:id="1247"/>
      <w:bookmarkEnd w:id="1248"/>
      <w:bookmarkEnd w:id="1249"/>
      <w:bookmarkEnd w:id="1250"/>
      <w:bookmarkEnd w:id="1251"/>
    </w:p>
    <w:p w14:paraId="34F54797" w14:textId="77777777" w:rsidR="00A122A9" w:rsidRPr="00C67620" w:rsidRDefault="00A122A9" w:rsidP="00A122A9">
      <w:pPr>
        <w:pStyle w:val="LXIBody"/>
      </w:pPr>
    </w:p>
    <w:p w14:paraId="40C8318A" w14:textId="77777777" w:rsidR="00A122A9" w:rsidRPr="00C67620" w:rsidRDefault="00A122A9" w:rsidP="004B2537">
      <w:pPr>
        <w:pStyle w:val="Heading1"/>
      </w:pPr>
      <w:bookmarkStart w:id="1397" w:name="_Toc112300650"/>
      <w:bookmarkStart w:id="1398" w:name="_Toc113353567"/>
      <w:bookmarkStart w:id="1399" w:name="_Toc113776915"/>
      <w:bookmarkStart w:id="1400" w:name="_Toc128656290"/>
      <w:bookmarkStart w:id="1401" w:name="_Toc106276022"/>
      <w:bookmarkStart w:id="1402" w:name="_Toc101245574"/>
      <w:bookmarkStart w:id="1403" w:name="_Toc103501815"/>
      <w:bookmarkStart w:id="1404" w:name="_Toc104621018"/>
      <w:bookmarkStart w:id="1405" w:name="_Toc104946109"/>
      <w:bookmarkStart w:id="1406" w:name="_Toc104946949"/>
      <w:bookmarkStart w:id="1407" w:name="_Toc104947369"/>
      <w:bookmarkStart w:id="1408" w:name="_Toc104968656"/>
      <w:bookmarkStart w:id="1409" w:name="_Toc105501027"/>
      <w:bookmarkStart w:id="1410" w:name="_Toc105501523"/>
      <w:bookmarkStart w:id="1411" w:name="_Toc106617540"/>
      <w:bookmarkStart w:id="1412" w:name="_Toc111021390"/>
      <w:bookmarkStart w:id="1413" w:name="_Toc111253258"/>
      <w:bookmarkStart w:id="1414" w:name="_Toc111980820"/>
      <w:r w:rsidRPr="00C67620">
        <w:lastRenderedPageBreak/>
        <w:t>Web Interface</w:t>
      </w:r>
      <w:bookmarkEnd w:id="1397"/>
      <w:bookmarkEnd w:id="1398"/>
      <w:bookmarkEnd w:id="1399"/>
      <w:bookmarkEnd w:id="1400"/>
      <w:bookmarkEnd w:id="1401"/>
      <w:r w:rsidRPr="00C67620">
        <w:t xml:space="preserve"> </w:t>
      </w:r>
    </w:p>
    <w:p w14:paraId="481A9B62" w14:textId="77777777" w:rsidR="007A658A" w:rsidRPr="00C67620" w:rsidRDefault="007A658A" w:rsidP="007A658A">
      <w:pPr>
        <w:pStyle w:val="Heading2"/>
      </w:pPr>
      <w:bookmarkStart w:id="1415" w:name="_Toc106617541"/>
      <w:bookmarkStart w:id="1416" w:name="_Toc111021391"/>
      <w:bookmarkStart w:id="1417" w:name="_Toc111253259"/>
      <w:bookmarkStart w:id="1418" w:name="_Toc112300651"/>
      <w:bookmarkStart w:id="1419" w:name="_Toc113353568"/>
      <w:bookmarkStart w:id="1420" w:name="_Toc128656291"/>
      <w:bookmarkStart w:id="1421" w:name="_Ref205179145"/>
      <w:bookmarkStart w:id="1422" w:name="_Toc454020573"/>
      <w:bookmarkStart w:id="1423" w:name="_Toc106276023"/>
      <w:bookmarkStart w:id="1424" w:name="_Toc106617543"/>
      <w:bookmarkStart w:id="1425" w:name="_Toc111021393"/>
      <w:bookmarkStart w:id="1426" w:name="_Toc111253261"/>
      <w:bookmarkStart w:id="1427" w:name="_Toc112300653"/>
      <w:bookmarkStart w:id="1428" w:name="_Toc113353570"/>
      <w:bookmarkStart w:id="1429" w:name="_Toc128656294"/>
      <w:bookmarkStart w:id="1430" w:name="_Ref208715038"/>
      <w:r w:rsidRPr="00C67620">
        <w:t xml:space="preserve">RULE – </w:t>
      </w:r>
      <w:bookmarkEnd w:id="1415"/>
      <w:bookmarkEnd w:id="1416"/>
      <w:bookmarkEnd w:id="1417"/>
      <w:r w:rsidRPr="00C67620">
        <w:t>Web Pages Using W3C Compliant Browsers</w:t>
      </w:r>
      <w:bookmarkEnd w:id="1418"/>
      <w:bookmarkEnd w:id="1419"/>
      <w:bookmarkEnd w:id="1420"/>
      <w:bookmarkEnd w:id="1421"/>
      <w:bookmarkEnd w:id="1422"/>
      <w:bookmarkEnd w:id="1423"/>
    </w:p>
    <w:p w14:paraId="49EDA38B" w14:textId="38303705" w:rsidR="00F2023E" w:rsidRPr="00D86307" w:rsidRDefault="007A658A" w:rsidP="00F2023E">
      <w:pPr>
        <w:pStyle w:val="LXIBody"/>
      </w:pPr>
      <w:r>
        <w:t>LXI Device</w:t>
      </w:r>
      <w:r w:rsidRPr="00C67620">
        <w:t xml:space="preserve">s shall serve a HTML web page that works correctly with all W3C compliant browsers.  </w:t>
      </w:r>
      <w:r>
        <w:t>LXI Device</w:t>
      </w:r>
      <w:r w:rsidRPr="00C67620">
        <w:t xml:space="preserve"> web servers shall conform to HTTP </w:t>
      </w:r>
      <w:r>
        <w:t>(</w:t>
      </w:r>
      <w:r w:rsidR="00F2023E" w:rsidRPr="00D86307">
        <w:t xml:space="preserve">HTTP/1.1 </w:t>
      </w:r>
      <w:r w:rsidR="00F2023E" w:rsidRPr="00877C66">
        <w:t xml:space="preserve">- RFC 2616) and </w:t>
      </w:r>
      <w:r w:rsidR="0092533A">
        <w:t xml:space="preserve">serve content via </w:t>
      </w:r>
      <w:r w:rsidR="00F2023E" w:rsidRPr="00877C66">
        <w:t>TLS (Version 1.2 or greater – RFC 8446)</w:t>
      </w:r>
      <w:r w:rsidR="0092533A">
        <w:t>, this is colloquially known as HTTPS.</w:t>
      </w:r>
    </w:p>
    <w:p w14:paraId="3CA7E902" w14:textId="77777777" w:rsidR="00F2023E" w:rsidRPr="00D86307" w:rsidRDefault="00F2023E" w:rsidP="00F2023E">
      <w:pPr>
        <w:pStyle w:val="LXIBody"/>
      </w:pPr>
      <w:r w:rsidRPr="00D86307">
        <w:t>The HTML pages served shall conform to HTML (version 4.01 or greater) or XHTML (version 1.0 or greater).</w:t>
      </w:r>
    </w:p>
    <w:p w14:paraId="10A2BF95" w14:textId="77777777" w:rsidR="00F2023E" w:rsidRPr="00877C66" w:rsidRDefault="00F2023E" w:rsidP="00F2023E">
      <w:pPr>
        <w:pStyle w:val="ObservationHeading"/>
      </w:pPr>
      <w:r w:rsidRPr="00877C66">
        <w:t>Observation – HTTP Versions</w:t>
      </w:r>
    </w:p>
    <w:p w14:paraId="4E9C600A"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HTTP/1.1 has been the default standard for web servers since 1999. HTTP/2.0 and HTTP/3.0 are newer and have many additional benefits, especially in performance. They also support transferring binary data more efficiently and could be a benefit for LXI Devices. HTTP/2.0 and HTTP/3.0 are backward compatible with HTTP/1.1</w:t>
      </w:r>
    </w:p>
    <w:p w14:paraId="601D4037" w14:textId="77777777" w:rsidR="00F2023E" w:rsidRPr="00877C66" w:rsidRDefault="00F2023E" w:rsidP="00F2023E">
      <w:pPr>
        <w:pStyle w:val="ObservationHeading"/>
      </w:pPr>
      <w:r w:rsidRPr="00877C66">
        <w:t>Observation – HTTP/3.0</w:t>
      </w:r>
    </w:p>
    <w:p w14:paraId="5D355CFD"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HTTP/3.0 is relatively new but is gaining traction with the major browsers. It replaces the transport layer protocol TCP with a new transport protocol layer called QUIC. QUIC was developed by Google to improve the performance of HTTP connections.</w:t>
      </w:r>
    </w:p>
    <w:p w14:paraId="633D3C09" w14:textId="77777777" w:rsidR="00F2023E" w:rsidRPr="00877C66" w:rsidRDefault="00F2023E" w:rsidP="00F2023E">
      <w:pPr>
        <w:pStyle w:val="LXIBody"/>
      </w:pPr>
    </w:p>
    <w:p w14:paraId="3F351536" w14:textId="5C47BB17" w:rsidR="00F2023E" w:rsidRPr="006F1C32" w:rsidRDefault="00E77842" w:rsidP="00F2023E">
      <w:pPr>
        <w:pStyle w:val="Heading3"/>
      </w:pPr>
      <w:bookmarkStart w:id="1431" w:name="_Toc83913062"/>
      <w:bookmarkStart w:id="1432" w:name="_Toc106276024"/>
      <w:r>
        <w:t xml:space="preserve">Deprecated </w:t>
      </w:r>
      <w:r w:rsidR="00F2023E" w:rsidRPr="006F1C32">
        <w:t>RULE – Protocol and Port Number</w:t>
      </w:r>
      <w:bookmarkEnd w:id="1431"/>
      <w:bookmarkEnd w:id="1432"/>
      <w:r w:rsidR="00F2023E" w:rsidRPr="006F1C32">
        <w:t xml:space="preserve"> </w:t>
      </w:r>
    </w:p>
    <w:p w14:paraId="5A8882F6" w14:textId="5C9D8905" w:rsidR="00F2023E" w:rsidRPr="009D71EF" w:rsidRDefault="00F2023E" w:rsidP="00F2023E">
      <w:pPr>
        <w:pStyle w:val="Heading3"/>
      </w:pPr>
      <w:bookmarkStart w:id="1433" w:name="_Toc106276025"/>
      <w:r w:rsidRPr="00E564DF">
        <w:rPr>
          <w:bCs/>
        </w:rPr>
        <w:t>Deprecated in LXI Version 1.6 - see Rule 9.1.4</w:t>
      </w:r>
      <w:bookmarkStart w:id="1434" w:name="_Toc83913063"/>
      <w:r w:rsidRPr="009D71EF">
        <w:t>Recommendation – Web Server Root Document</w:t>
      </w:r>
      <w:bookmarkEnd w:id="1433"/>
      <w:bookmarkEnd w:id="1434"/>
      <w:r w:rsidRPr="009D71EF">
        <w:t> </w:t>
      </w:r>
    </w:p>
    <w:p w14:paraId="42150669" w14:textId="77777777" w:rsidR="00F2023E" w:rsidRPr="00F62A2D" w:rsidRDefault="00F2023E" w:rsidP="00F2023E">
      <w:pPr>
        <w:pStyle w:val="LXIBody"/>
      </w:pPr>
      <w:r w:rsidRPr="00F62A2D">
        <w:t>The device web server root document (home page) should be the LXI Welcome Page (defined below) or a web page with a hyper-link to the LXI Welcome page. If the default landing page is not the LXI Welcome Page, then it should be clear and obvious how to navigate to the LXI Welcome Page from the initial landing page.</w:t>
      </w:r>
    </w:p>
    <w:p w14:paraId="3BA3CB54" w14:textId="77777777" w:rsidR="00F2023E" w:rsidRPr="00F62A2D" w:rsidRDefault="00F2023E" w:rsidP="00F2023E">
      <w:pPr>
        <w:pStyle w:val="Heading3"/>
      </w:pPr>
      <w:bookmarkStart w:id="1435" w:name="_Toc83913064"/>
      <w:bookmarkStart w:id="1436" w:name="_Toc106276026"/>
      <w:r w:rsidRPr="00F62A2D">
        <w:t>Recommendation – Implement HTTP/2.0</w:t>
      </w:r>
      <w:bookmarkEnd w:id="1435"/>
      <w:bookmarkEnd w:id="1436"/>
    </w:p>
    <w:p w14:paraId="15BC1F8C" w14:textId="77777777" w:rsidR="00F2023E" w:rsidRPr="00F62A2D" w:rsidRDefault="00F2023E" w:rsidP="00F2023E">
      <w:pPr>
        <w:pStyle w:val="Body1"/>
      </w:pPr>
      <w:r w:rsidRPr="00F62A2D">
        <w:t>LXI devices should implement HTTP/2.0. HTTP/2.0 is backward compatible with HTTP/1.1 and future proofs the vendors device. It is a rule (9.1) that LXI Devices need to implement HTTP/1.1 but this has been around since 1999. Browser vendors may stop support for HTTP/1.1 in the future.</w:t>
      </w:r>
    </w:p>
    <w:p w14:paraId="6D130304" w14:textId="7E172B43" w:rsidR="00F2023E" w:rsidRPr="00E564DF" w:rsidRDefault="00F2023E" w:rsidP="00F2023E">
      <w:pPr>
        <w:pStyle w:val="Heading3"/>
      </w:pPr>
      <w:bookmarkStart w:id="1437" w:name="_Toc83913065"/>
      <w:bookmarkStart w:id="1438" w:name="_Toc106276027"/>
      <w:r w:rsidRPr="00F62A2D">
        <w:t>RULE – HTTP</w:t>
      </w:r>
      <w:r w:rsidR="00E838BA">
        <w:t xml:space="preserve"> </w:t>
      </w:r>
      <w:r w:rsidR="00852B2A">
        <w:t xml:space="preserve">Transport </w:t>
      </w:r>
      <w:r w:rsidRPr="00F62A2D">
        <w:t>and Port Number</w:t>
      </w:r>
      <w:bookmarkEnd w:id="1437"/>
      <w:bookmarkEnd w:id="1438"/>
      <w:r w:rsidRPr="00E564DF">
        <w:t xml:space="preserve"> </w:t>
      </w:r>
    </w:p>
    <w:p w14:paraId="3DAFDA08" w14:textId="123426E5" w:rsidR="00B45F71" w:rsidRDefault="00B45F71" w:rsidP="00F2023E">
      <w:pPr>
        <w:pStyle w:val="LXIBody"/>
      </w:pPr>
      <w:r>
        <w:t xml:space="preserve">The default port number for </w:t>
      </w:r>
      <w:r w:rsidR="00C47A0F">
        <w:t>the web server shall be 443.  The default web server shall use HTTP over a TLS connection, colloquially referred to as HTTPS</w:t>
      </w:r>
      <w:r w:rsidR="00DA2BE0">
        <w:t xml:space="preserve"> (and henceforth referred to as HTTPS in this document)</w:t>
      </w:r>
      <w:r w:rsidR="00FA5BEE">
        <w:t>.</w:t>
      </w:r>
    </w:p>
    <w:p w14:paraId="0D67A366" w14:textId="349BB6EC" w:rsidR="00F2023E" w:rsidRDefault="00F2023E" w:rsidP="00F2023E">
      <w:pPr>
        <w:pStyle w:val="LXIBody"/>
      </w:pPr>
      <w:r w:rsidRPr="00E564DF">
        <w:t>Navigation buttons, hyperlinks or port redirection are allowed to access other ports as desired by the web page authors.</w:t>
      </w:r>
    </w:p>
    <w:p w14:paraId="10060D34" w14:textId="77777777" w:rsidR="005353BB" w:rsidRPr="00E564DF" w:rsidRDefault="005353BB" w:rsidP="005353BB">
      <w:pPr>
        <w:pStyle w:val="ObservationHeading"/>
      </w:pPr>
      <w:r w:rsidRPr="00E564DF">
        <w:t>Observation – HTTP Connections</w:t>
      </w:r>
    </w:p>
    <w:p w14:paraId="53353A36" w14:textId="52878DB2"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r w:rsidRPr="00E564DF">
        <w:t>Previous versions of the LXI Standard required a HTTP Connection on port 80 (Rule 9.1.1). These Web Pages are</w:t>
      </w:r>
      <w:r w:rsidR="00F731E5">
        <w:t xml:space="preserve"> typically</w:t>
      </w:r>
      <w:r w:rsidRPr="00E564DF">
        <w:t xml:space="preserve"> </w:t>
      </w:r>
      <w:r w:rsidR="00D95B68">
        <w:t>un</w:t>
      </w:r>
      <w:r w:rsidRPr="0067578A">
        <w:t>secure</w:t>
      </w:r>
      <w:r w:rsidRPr="00E564DF">
        <w:t xml:space="preserve">. All modern browsers show warnings or prevent connections to </w:t>
      </w:r>
      <w:r w:rsidR="009C4854">
        <w:t>un</w:t>
      </w:r>
      <w:r w:rsidR="00521417">
        <w:t xml:space="preserve">secure </w:t>
      </w:r>
      <w:r w:rsidRPr="00E564DF">
        <w:t xml:space="preserve">HTTP Web Servers. </w:t>
      </w:r>
      <w:r w:rsidR="00763170" w:rsidRPr="00E564DF">
        <w:t>Th</w:t>
      </w:r>
      <w:r w:rsidR="00763170">
        <w:t>us,</w:t>
      </w:r>
      <w:r w:rsidR="006363A4">
        <w:t xml:space="preserve"> LXI versions 1.6 and beyond </w:t>
      </w:r>
      <w:r w:rsidRPr="00E564DF">
        <w:t xml:space="preserve">now </w:t>
      </w:r>
      <w:r w:rsidR="000A3627">
        <w:t xml:space="preserve">require </w:t>
      </w:r>
      <w:r w:rsidRPr="00E564DF">
        <w:t>a HTTPS connection</w:t>
      </w:r>
      <w:r w:rsidR="0062460B">
        <w:t xml:space="preserve"> </w:t>
      </w:r>
      <w:r w:rsidRPr="00E564DF">
        <w:t>instead of a HTTP connection.</w:t>
      </w:r>
    </w:p>
    <w:p w14:paraId="3C071DE8" w14:textId="77777777"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p>
    <w:p w14:paraId="78132385" w14:textId="24BF4F30" w:rsidR="005353BB" w:rsidRPr="00CD7A9C" w:rsidRDefault="005353BB" w:rsidP="005353BB">
      <w:pPr>
        <w:pStyle w:val="LXIObservationBody"/>
        <w:pBdr>
          <w:top w:val="none" w:sz="0" w:space="0" w:color="auto"/>
          <w:left w:val="none" w:sz="0" w:space="0" w:color="auto"/>
          <w:bottom w:val="none" w:sz="0" w:space="0" w:color="auto"/>
          <w:right w:val="none" w:sz="0" w:space="0" w:color="auto"/>
        </w:pBdr>
      </w:pPr>
      <w:r>
        <w:lastRenderedPageBreak/>
        <w:t xml:space="preserve">The LXI Device </w:t>
      </w:r>
      <w:r w:rsidR="00881FD2">
        <w:t xml:space="preserve">Specification </w:t>
      </w:r>
      <w:r w:rsidR="000A3627">
        <w:t>does not prevent</w:t>
      </w:r>
      <w:r w:rsidRPr="00870E46">
        <w:t xml:space="preserve"> HTTP connections to the device web server or any REST APIs that maybe supported by the device It is up to the vendor to decide if they need this capability for backward c</w:t>
      </w:r>
      <w:r>
        <w:t>ompatibility</w:t>
      </w:r>
      <w:r w:rsidRPr="00CD7A9C">
        <w:t>.</w:t>
      </w:r>
    </w:p>
    <w:p w14:paraId="3CC5EC46" w14:textId="77777777" w:rsidR="005353BB" w:rsidRDefault="005353BB" w:rsidP="00953083">
      <w:pPr>
        <w:pStyle w:val="ObservationHeading"/>
      </w:pPr>
    </w:p>
    <w:p w14:paraId="0A1FD7AE" w14:textId="142DD15F" w:rsidR="00953083" w:rsidRPr="00E564DF" w:rsidRDefault="00953083" w:rsidP="00953083">
      <w:pPr>
        <w:pStyle w:val="ObservationHeading"/>
      </w:pPr>
      <w:r w:rsidRPr="00E564DF">
        <w:t xml:space="preserve">Observation – </w:t>
      </w:r>
      <w:r w:rsidR="00FE620F">
        <w:t>LXI API Extended Function</w:t>
      </w:r>
    </w:p>
    <w:p w14:paraId="445A2336" w14:textId="564D8BF5" w:rsidR="00953083" w:rsidRPr="00CD7A9C" w:rsidRDefault="001C407D" w:rsidP="008C54DE">
      <w:pPr>
        <w:pStyle w:val="LXIObservationBody"/>
        <w:pBdr>
          <w:top w:val="none" w:sz="0" w:space="0" w:color="auto"/>
          <w:left w:val="none" w:sz="0" w:space="0" w:color="auto"/>
          <w:bottom w:val="none" w:sz="0" w:space="0" w:color="auto"/>
          <w:right w:val="none" w:sz="0" w:space="0" w:color="auto"/>
        </w:pBdr>
      </w:pPr>
      <w:r>
        <w:t xml:space="preserve">The API Extended Function can disable </w:t>
      </w:r>
      <w:r w:rsidR="006B256C">
        <w:t>HTTPS</w:t>
      </w:r>
      <w:r w:rsidR="00D6284B">
        <w:t xml:space="preserve"> and change the port number.</w:t>
      </w:r>
    </w:p>
    <w:p w14:paraId="24D34CD6" w14:textId="77777777" w:rsidR="00F2023E" w:rsidRPr="00CD7A9C" w:rsidRDefault="00F2023E" w:rsidP="00F2023E">
      <w:pPr>
        <w:pStyle w:val="LXIBody"/>
      </w:pPr>
    </w:p>
    <w:p w14:paraId="59377320" w14:textId="77777777" w:rsidR="00F2023E" w:rsidRPr="00CD7A9C" w:rsidRDefault="00F2023E" w:rsidP="00F2023E">
      <w:pPr>
        <w:pStyle w:val="Heading3"/>
      </w:pPr>
      <w:bookmarkStart w:id="1439" w:name="_Toc83913066"/>
      <w:bookmarkStart w:id="1440" w:name="_Toc106276028"/>
      <w:r w:rsidRPr="00CD7A9C">
        <w:t>Permission – To still allow HTTP Connections</w:t>
      </w:r>
      <w:bookmarkEnd w:id="1439"/>
      <w:bookmarkEnd w:id="1440"/>
    </w:p>
    <w:p w14:paraId="3F48741B" w14:textId="15AD0D79" w:rsidR="00F2023E" w:rsidRDefault="00F2023E" w:rsidP="00F2023E">
      <w:pPr>
        <w:pStyle w:val="Body1"/>
      </w:pPr>
      <w:r w:rsidRPr="00CD7A9C">
        <w:t>HTTP connections are still allowed but not recommended. See observation in Rule 9.1.4.</w:t>
      </w:r>
    </w:p>
    <w:p w14:paraId="7BFB2E2C" w14:textId="54CBBC8D" w:rsidR="00AB7778" w:rsidRDefault="006D58C4" w:rsidP="007B0B7B">
      <w:pPr>
        <w:pStyle w:val="LXIBody"/>
      </w:pPr>
      <w:r>
        <w:t>For backward compatibility reasons LXI vendors should conside</w:t>
      </w:r>
      <w:r w:rsidR="00CC0A64">
        <w:t>r</w:t>
      </w:r>
      <w:r w:rsidR="00AB7778">
        <w:t>:</w:t>
      </w:r>
    </w:p>
    <w:p w14:paraId="2AEA8CB6" w14:textId="46A4414E" w:rsidR="007B0B7B" w:rsidRDefault="004D52C9" w:rsidP="00273C02">
      <w:pPr>
        <w:pStyle w:val="LXIBody"/>
        <w:numPr>
          <w:ilvl w:val="0"/>
          <w:numId w:val="48"/>
        </w:numPr>
      </w:pPr>
      <w:r>
        <w:t xml:space="preserve">If the </w:t>
      </w:r>
      <w:r w:rsidR="00C31235">
        <w:t>device</w:t>
      </w:r>
      <w:r>
        <w:t xml:space="preserve"> support</w:t>
      </w:r>
      <w:r w:rsidR="008678E4">
        <w:t>s only</w:t>
      </w:r>
      <w:r>
        <w:t xml:space="preserve"> HTTPS </w:t>
      </w:r>
      <w:r w:rsidR="002D15B2">
        <w:t>connections,</w:t>
      </w:r>
      <w:r w:rsidR="008678E4">
        <w:t xml:space="preserve"> </w:t>
      </w:r>
      <w:r>
        <w:t>then r</w:t>
      </w:r>
      <w:r w:rsidR="006D58C4">
        <w:t xml:space="preserve">edirect any HTTP </w:t>
      </w:r>
      <w:r w:rsidR="000F623E">
        <w:t>requests</w:t>
      </w:r>
      <w:r w:rsidR="00BC3C34">
        <w:t xml:space="preserve"> to HTTPS</w:t>
      </w:r>
    </w:p>
    <w:p w14:paraId="79016149" w14:textId="6633A72B" w:rsidR="003F5052" w:rsidRPr="007B0B7B" w:rsidRDefault="00372B1D" w:rsidP="00273C02">
      <w:pPr>
        <w:pStyle w:val="LXIBody"/>
        <w:numPr>
          <w:ilvl w:val="0"/>
          <w:numId w:val="48"/>
        </w:numPr>
      </w:pPr>
      <w:r>
        <w:t>Devices that s</w:t>
      </w:r>
      <w:r w:rsidR="003F5052">
        <w:t xml:space="preserve">upport HTTP connections </w:t>
      </w:r>
      <w:r>
        <w:t>should</w:t>
      </w:r>
      <w:r w:rsidR="002A4AE8">
        <w:t xml:space="preserve"> have a mechanism to disable HTTP</w:t>
      </w:r>
      <w:r w:rsidR="004409BE">
        <w:t xml:space="preserve"> if the customer so desires. </w:t>
      </w:r>
      <w:r w:rsidR="00505F45">
        <w:t>See observation in Rule 9.1.4</w:t>
      </w:r>
    </w:p>
    <w:p w14:paraId="2D9CC228" w14:textId="77777777" w:rsidR="00F2023E" w:rsidRPr="00CD7A9C" w:rsidRDefault="00F2023E" w:rsidP="00F2023E">
      <w:pPr>
        <w:pStyle w:val="Heading3"/>
      </w:pPr>
      <w:bookmarkStart w:id="1441" w:name="_Toc83913067"/>
      <w:bookmarkStart w:id="1442" w:name="_Toc106276029"/>
      <w:r w:rsidRPr="00CD7A9C">
        <w:t>Recommendation – HTTPS X.509 Certificate Requirement</w:t>
      </w:r>
      <w:bookmarkEnd w:id="1441"/>
      <w:bookmarkEnd w:id="1442"/>
    </w:p>
    <w:p w14:paraId="71D1469B" w14:textId="66A10166" w:rsidR="00F2023E" w:rsidRPr="00CD7A9C" w:rsidRDefault="00F2023E" w:rsidP="00F2023E">
      <w:pPr>
        <w:pStyle w:val="Body1"/>
      </w:pPr>
      <w:r w:rsidRPr="00CD7A9C">
        <w:t>HTTPS connections require a X.509 certificate installed on the device. To facilitate this requirement, it is recommended that the LXI Security and API Extended functions be supported by the device.</w:t>
      </w:r>
    </w:p>
    <w:p w14:paraId="048E8C7E" w14:textId="77777777" w:rsidR="00F2023E" w:rsidRPr="00CD7A9C" w:rsidRDefault="00F2023E" w:rsidP="00F2023E">
      <w:pPr>
        <w:pStyle w:val="Heading3"/>
      </w:pPr>
      <w:bookmarkStart w:id="1443" w:name="_Toc83913068"/>
      <w:bookmarkStart w:id="1444" w:name="_Toc106276030"/>
      <w:r w:rsidRPr="00CD7A9C">
        <w:t>Rule – Alias for Welcome Page</w:t>
      </w:r>
      <w:bookmarkEnd w:id="1443"/>
      <w:bookmarkEnd w:id="1444"/>
    </w:p>
    <w:p w14:paraId="4DBB090F" w14:textId="24A5F983" w:rsidR="00765B43" w:rsidRDefault="00172683" w:rsidP="00F2023E">
      <w:pPr>
        <w:pStyle w:val="LXIBody"/>
      </w:pPr>
      <w:r w:rsidRPr="00CD7A9C">
        <w:t xml:space="preserve">All LXI Devices shall provide an alias or redirect for the </w:t>
      </w:r>
      <w:r>
        <w:t xml:space="preserve">LXI </w:t>
      </w:r>
      <w:r w:rsidRPr="00CD7A9C">
        <w:t>Welcome Web Page document that can be queried via a GET at</w:t>
      </w:r>
      <w:r w:rsidR="007B206F">
        <w:t>:</w:t>
      </w:r>
      <w:r w:rsidR="00CB1277">
        <w:t xml:space="preserve"> </w:t>
      </w:r>
      <w:r w:rsidR="00160709">
        <w:t>https:</w:t>
      </w:r>
      <w:r w:rsidR="00035CC1">
        <w:t>/</w:t>
      </w:r>
      <w:r w:rsidR="00160709">
        <w:t>/</w:t>
      </w:r>
      <w:r w:rsidR="00ED61E9">
        <w:t>&lt;</w:t>
      </w:r>
      <w:r w:rsidR="00F14176">
        <w:t>device</w:t>
      </w:r>
      <w:r w:rsidR="00ED61E9">
        <w:t>&gt;</w:t>
      </w:r>
      <w:r w:rsidR="00160709">
        <w:t>/lxi</w:t>
      </w:r>
      <w:r w:rsidR="00077EF9">
        <w:t>.</w:t>
      </w:r>
      <w:r w:rsidRPr="007B49A4">
        <w:t xml:space="preserve"> </w:t>
      </w:r>
    </w:p>
    <w:p w14:paraId="5B6E5205" w14:textId="614899F0" w:rsidR="003F212C" w:rsidRDefault="00244F3E" w:rsidP="00F2023E">
      <w:pPr>
        <w:pStyle w:val="LXIBody"/>
      </w:pPr>
      <w:r>
        <w:t>For s</w:t>
      </w:r>
      <w:r w:rsidR="003F212C">
        <w:t xml:space="preserve">ome LXI devices </w:t>
      </w:r>
      <w:r>
        <w:t xml:space="preserve">the </w:t>
      </w:r>
      <w:r w:rsidR="003F212C">
        <w:t xml:space="preserve">Web </w:t>
      </w:r>
      <w:r w:rsidR="00770311">
        <w:t xml:space="preserve">Server root </w:t>
      </w:r>
      <w:r w:rsidR="00A064A2">
        <w:t>document</w:t>
      </w:r>
      <w:r w:rsidR="00770311">
        <w:t xml:space="preserve"> </w:t>
      </w:r>
      <w:r w:rsidR="003F212C">
        <w:t xml:space="preserve">is not the LXI Welcome </w:t>
      </w:r>
      <w:r w:rsidR="00817A28">
        <w:t>page,</w:t>
      </w:r>
      <w:r w:rsidR="003F212C">
        <w:t xml:space="preserve"> so this is a convenient </w:t>
      </w:r>
      <w:r w:rsidR="006B5657">
        <w:t>shortcut to get to the LXI Welcome page</w:t>
      </w:r>
      <w:r w:rsidR="00864336">
        <w:t>.</w:t>
      </w:r>
    </w:p>
    <w:p w14:paraId="73671EB1" w14:textId="2C7BA0CB" w:rsidR="00A122A9" w:rsidRPr="00C67620" w:rsidRDefault="00A122A9" w:rsidP="00A122A9">
      <w:pPr>
        <w:pStyle w:val="Heading2"/>
      </w:pPr>
      <w:bookmarkStart w:id="1445" w:name="_Ref94162889"/>
      <w:bookmarkStart w:id="1446" w:name="_Ref94162895"/>
      <w:bookmarkStart w:id="1447" w:name="_Toc106276031"/>
      <w:r w:rsidRPr="00C67620">
        <w:t xml:space="preserve">RULE – </w:t>
      </w:r>
      <w:bookmarkEnd w:id="1424"/>
      <w:r w:rsidRPr="00C67620">
        <w:t>Welcome Web Page Display Items</w:t>
      </w:r>
      <w:bookmarkEnd w:id="1425"/>
      <w:bookmarkEnd w:id="1426"/>
      <w:bookmarkEnd w:id="1427"/>
      <w:bookmarkEnd w:id="1428"/>
      <w:bookmarkEnd w:id="1429"/>
      <w:bookmarkEnd w:id="1430"/>
      <w:bookmarkEnd w:id="1445"/>
      <w:bookmarkEnd w:id="1446"/>
      <w:bookmarkEnd w:id="1447"/>
    </w:p>
    <w:p w14:paraId="561151D4" w14:textId="77777777" w:rsidR="00A122A9" w:rsidRPr="00C67620" w:rsidRDefault="00A122A9" w:rsidP="00A122A9">
      <w:pPr>
        <w:pStyle w:val="LXIBody"/>
      </w:pPr>
      <w:r w:rsidRPr="00C67620">
        <w:t>The primary LXI welcome page shall display the following information in a read-only format.</w:t>
      </w:r>
    </w:p>
    <w:p w14:paraId="717D10A6" w14:textId="77777777"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14:paraId="65F499F4" w14:textId="77777777" w:rsidR="00A122A9" w:rsidRPr="00C67620" w:rsidRDefault="00A122A9" w:rsidP="008A021D">
      <w:pPr>
        <w:pStyle w:val="ListBullet3"/>
        <w:numPr>
          <w:ilvl w:val="0"/>
          <w:numId w:val="12"/>
        </w:numPr>
      </w:pPr>
      <w:r w:rsidRPr="00C67620">
        <w:t>Manufacturer</w:t>
      </w:r>
    </w:p>
    <w:p w14:paraId="73C303F9" w14:textId="77777777" w:rsidR="00A122A9" w:rsidRPr="00C67620" w:rsidRDefault="00A122A9" w:rsidP="008A021D">
      <w:pPr>
        <w:pStyle w:val="ListBullet3"/>
        <w:numPr>
          <w:ilvl w:val="0"/>
          <w:numId w:val="12"/>
        </w:numPr>
      </w:pPr>
      <w:r w:rsidRPr="00C67620">
        <w:t xml:space="preserve">Serial Number </w:t>
      </w:r>
    </w:p>
    <w:p w14:paraId="1B7C5B99" w14:textId="77777777"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14:paraId="0CD2C50B" w14:textId="77777777"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14:paraId="0CDDDCEA" w14:textId="77777777" w:rsidR="00A122A9" w:rsidRPr="00C67620" w:rsidRDefault="00A122A9" w:rsidP="008A021D">
      <w:pPr>
        <w:pStyle w:val="ListBullet3"/>
        <w:numPr>
          <w:ilvl w:val="0"/>
          <w:numId w:val="12"/>
        </w:numPr>
      </w:pPr>
      <w:r w:rsidRPr="00C67620">
        <w:t xml:space="preserve">LXI version </w:t>
      </w:r>
    </w:p>
    <w:p w14:paraId="3670AD0A" w14:textId="77777777" w:rsidR="00A122A9" w:rsidRPr="00C67620" w:rsidRDefault="00A122A9" w:rsidP="008A021D">
      <w:pPr>
        <w:pStyle w:val="ListBullet3"/>
        <w:numPr>
          <w:ilvl w:val="0"/>
          <w:numId w:val="12"/>
        </w:numPr>
      </w:pPr>
      <w:r w:rsidRPr="00C67620">
        <w:t>Hostname</w:t>
      </w:r>
      <w:r w:rsidRPr="009B7066">
        <w:rPr>
          <w:rStyle w:val="FootnoteReference"/>
        </w:rPr>
        <w:footnoteReference w:id="13"/>
      </w:r>
    </w:p>
    <w:p w14:paraId="1BAB1CAC" w14:textId="77777777" w:rsidR="00A122A9" w:rsidRPr="00C67620" w:rsidRDefault="00A122A9" w:rsidP="008A021D">
      <w:pPr>
        <w:pStyle w:val="ListBullet3"/>
        <w:numPr>
          <w:ilvl w:val="0"/>
          <w:numId w:val="12"/>
        </w:numPr>
      </w:pPr>
      <w:r w:rsidRPr="00C67620">
        <w:t>MAC Address &lt;XX-XX-XX-XX-XX-XX&gt;</w:t>
      </w:r>
    </w:p>
    <w:p w14:paraId="0E77A344" w14:textId="77777777" w:rsidR="00A122A9" w:rsidRPr="00C67620" w:rsidRDefault="00A122A9" w:rsidP="008A021D">
      <w:pPr>
        <w:pStyle w:val="ListBullet3"/>
        <w:numPr>
          <w:ilvl w:val="0"/>
          <w:numId w:val="12"/>
        </w:numPr>
      </w:pPr>
      <w:r w:rsidRPr="00C67620">
        <w:t>TCP/IP Address &lt;DDD.DDD.DDD.DDD&gt;</w:t>
      </w:r>
    </w:p>
    <w:p w14:paraId="1EBF24B2" w14:textId="77777777" w:rsidR="00A122A9" w:rsidRPr="00C67620" w:rsidRDefault="00A122A9" w:rsidP="008A021D">
      <w:pPr>
        <w:pStyle w:val="ListBullet3"/>
        <w:numPr>
          <w:ilvl w:val="0"/>
          <w:numId w:val="12"/>
        </w:numPr>
      </w:pPr>
      <w:r w:rsidRPr="00C67620">
        <w:t xml:space="preserve">Firmware and/or Software Revision </w:t>
      </w:r>
    </w:p>
    <w:p w14:paraId="25EF94F6" w14:textId="77777777" w:rsidR="009205C0" w:rsidRDefault="002D481C" w:rsidP="001567BD">
      <w:pPr>
        <w:pStyle w:val="ListBullet3"/>
        <w:numPr>
          <w:ilvl w:val="0"/>
          <w:numId w:val="12"/>
        </w:numPr>
      </w:pPr>
      <w:r>
        <w:lastRenderedPageBreak/>
        <w:t>LXI Device</w:t>
      </w:r>
      <w:r w:rsidR="0057165D">
        <w:t xml:space="preserve"> Address String</w:t>
      </w:r>
      <w:r w:rsidR="00647BF0">
        <w:t xml:space="preserve"> [VISA</w:t>
      </w:r>
      <w:r w:rsidR="00957658">
        <w:t>]</w:t>
      </w:r>
    </w:p>
    <w:p w14:paraId="237A16E6" w14:textId="20B6D69C" w:rsidR="00E23924" w:rsidRPr="00C67620" w:rsidRDefault="001162FB" w:rsidP="007C6E65">
      <w:pPr>
        <w:pStyle w:val="LXIBody"/>
      </w:pPr>
      <w:r>
        <w:t xml:space="preserve">If the device supports </w:t>
      </w:r>
      <w:r w:rsidR="0002052B">
        <w:t xml:space="preserve">any </w:t>
      </w:r>
      <w:r>
        <w:t>Extended Functions check the Extended Function specification document</w:t>
      </w:r>
      <w:r w:rsidR="0074290D">
        <w:t>s</w:t>
      </w:r>
      <w:r>
        <w:t xml:space="preserve"> for any further </w:t>
      </w:r>
      <w:r w:rsidR="00770B6A">
        <w:t>items that need to be displayed here</w:t>
      </w:r>
    </w:p>
    <w:p w14:paraId="7332621A" w14:textId="77777777" w:rsidR="00A122A9" w:rsidRPr="00C67620" w:rsidRDefault="00A122A9" w:rsidP="00722290">
      <w:pPr>
        <w:pStyle w:val="Heading3"/>
      </w:pPr>
      <w:bookmarkStart w:id="1448" w:name="_Toc106276032"/>
      <w:bookmarkStart w:id="1449" w:name="_Toc101245578"/>
      <w:bookmarkStart w:id="1450" w:name="_Toc103501819"/>
      <w:bookmarkStart w:id="1451" w:name="_Toc104621022"/>
      <w:bookmarkStart w:id="1452" w:name="_Toc104946113"/>
      <w:bookmarkStart w:id="1453" w:name="_Toc104946953"/>
      <w:bookmarkStart w:id="1454" w:name="_Toc104947373"/>
      <w:bookmarkStart w:id="1455" w:name="_Toc104968660"/>
      <w:bookmarkStart w:id="1456" w:name="_Toc105501031"/>
      <w:bookmarkStart w:id="1457" w:name="_Toc105501527"/>
      <w:bookmarkStart w:id="1458" w:name="_Toc106617544"/>
      <w:bookmarkStart w:id="1459" w:name="_Toc111021394"/>
      <w:bookmarkStart w:id="1460" w:name="_Toc111253262"/>
      <w:bookmarkStart w:id="1461" w:name="_Toc112300654"/>
      <w:bookmarkStart w:id="1462" w:name="_Toc113353571"/>
      <w:bookmarkStart w:id="1463" w:name="_Toc128656295"/>
      <w:r>
        <w:t>R</w:t>
      </w:r>
      <w:r w:rsidR="00C01959">
        <w:t>ULE</w:t>
      </w:r>
      <w:r>
        <w:t xml:space="preserve"> – </w:t>
      </w:r>
      <w:r w:rsidR="002D481C">
        <w:t>LXI Device</w:t>
      </w:r>
      <w:r w:rsidR="00C01959">
        <w:t xml:space="preserve"> Address</w:t>
      </w:r>
      <w:r>
        <w:t xml:space="preserve"> String on Welcome Page</w:t>
      </w:r>
      <w:bookmarkEnd w:id="1448"/>
      <w:r>
        <w:t xml:space="preserve">  </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p>
    <w:p w14:paraId="6EEA7D3F" w14:textId="77777777"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14:paraId="370CAD1E" w14:textId="77777777" w:rsidR="00A122A9" w:rsidRDefault="003F0F50" w:rsidP="00A122A9">
      <w:pPr>
        <w:pStyle w:val="LXIBody"/>
      </w:pPr>
      <w:r>
        <w:t>For VISA R</w:t>
      </w:r>
      <w:r w:rsidR="00C01959">
        <w:t xml:space="preserve">esources of the </w:t>
      </w:r>
      <w:r w:rsidR="00432933">
        <w:t>form</w:t>
      </w:r>
    </w:p>
    <w:p w14:paraId="7C5A1D81" w14:textId="3007A4D9" w:rsidR="00432933" w:rsidRDefault="00432933" w:rsidP="00432933">
      <w:pPr>
        <w:pStyle w:val="LXICode2"/>
      </w:pPr>
      <w:r>
        <w:t>TCPIP[board]::host address[::LAN device name]</w:t>
      </w:r>
    </w:p>
    <w:p w14:paraId="282AD440" w14:textId="77777777" w:rsidR="00432933" w:rsidRDefault="00432933" w:rsidP="00432933">
      <w:pPr>
        <w:pStyle w:val="LXIBody"/>
      </w:pPr>
      <w:r>
        <w:t>or</w:t>
      </w:r>
    </w:p>
    <w:p w14:paraId="0E1D74CB" w14:textId="77777777" w:rsidR="00432933" w:rsidRDefault="00432933" w:rsidP="00432933">
      <w:pPr>
        <w:pStyle w:val="LXICode2"/>
      </w:pPr>
      <w:r>
        <w:t>TCPIP[board]::host address::port::SOCKET</w:t>
      </w:r>
    </w:p>
    <w:p w14:paraId="1B16458C" w14:textId="77777777" w:rsidR="00432933" w:rsidRDefault="009E4C1F" w:rsidP="003F0F50">
      <w:pPr>
        <w:pStyle w:val="LXIBody"/>
      </w:pPr>
      <w:r>
        <w:t>The</w:t>
      </w:r>
      <w:r w:rsidR="006B50E6">
        <w:t xml:space="preserve"> value of “[board]” must be empty since the instrument cannot know which interface board a client may be using.</w:t>
      </w:r>
    </w:p>
    <w:p w14:paraId="4076CF5F" w14:textId="77777777" w:rsidR="003F0F50" w:rsidRDefault="003F0F50" w:rsidP="003F0F50">
      <w:pPr>
        <w:pStyle w:val="Heading4"/>
      </w:pPr>
      <w:r>
        <w:t xml:space="preserve">Recommendation – </w:t>
      </w:r>
      <w:r w:rsidR="002D481C">
        <w:t>LXI Device</w:t>
      </w:r>
      <w:r>
        <w:t xml:space="preserve"> Address String Label</w:t>
      </w:r>
    </w:p>
    <w:p w14:paraId="28FE3C3D" w14:textId="77777777" w:rsidR="003F0F50" w:rsidRPr="003F0F50" w:rsidRDefault="003F0F50" w:rsidP="003F0F50">
      <w:pPr>
        <w:pStyle w:val="Body1"/>
      </w:pPr>
      <w:r>
        <w:t>This string should be labeled “Instrument Address String.”</w:t>
      </w:r>
    </w:p>
    <w:p w14:paraId="3C59CA00" w14:textId="77777777" w:rsidR="00A122A9" w:rsidRPr="00C67620" w:rsidRDefault="00A122A9" w:rsidP="00722290">
      <w:pPr>
        <w:pStyle w:val="Heading3"/>
      </w:pPr>
      <w:bookmarkStart w:id="1464" w:name="_Toc111260589"/>
      <w:bookmarkStart w:id="1465" w:name="_Toc106276033"/>
      <w:bookmarkStart w:id="1466" w:name="_Toc112300655"/>
      <w:bookmarkStart w:id="1467" w:name="_Toc113353572"/>
      <w:bookmarkStart w:id="1468" w:name="_Toc128656296"/>
      <w:bookmarkEnd w:id="1464"/>
      <w:r>
        <w:t>Recommendation – Web Page Title</w:t>
      </w:r>
      <w:bookmarkEnd w:id="1465"/>
      <w:r>
        <w:t xml:space="preserve">  </w:t>
      </w:r>
      <w:bookmarkEnd w:id="1466"/>
      <w:bookmarkEnd w:id="1467"/>
      <w:bookmarkEnd w:id="1468"/>
    </w:p>
    <w:p w14:paraId="5BA733AC" w14:textId="77777777"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14:paraId="387626E0" w14:textId="77777777" w:rsidR="009205C0" w:rsidRDefault="00A122A9" w:rsidP="009205C0">
      <w:pPr>
        <w:pStyle w:val="LXICode2"/>
      </w:pPr>
      <w:r w:rsidRPr="00C67620">
        <w:t xml:space="preserve">LXI – Manufacturer-Model-&lt;Optional Serial Number&gt;-&lt;Optional Description&gt; </w:t>
      </w:r>
    </w:p>
    <w:p w14:paraId="27BE2D9A" w14:textId="0F897C69" w:rsidR="00FB1752" w:rsidRDefault="00FB1752">
      <w:pPr>
        <w:rPr>
          <w:rFonts w:ascii="Arial" w:hAnsi="Arial"/>
          <w:b/>
          <w:sz w:val="24"/>
        </w:rPr>
      </w:pPr>
      <w:bookmarkStart w:id="1469" w:name="_Ref208642420"/>
    </w:p>
    <w:p w14:paraId="45E838B3" w14:textId="77777777" w:rsidR="00416E42" w:rsidRPr="00C67620" w:rsidRDefault="00416E42" w:rsidP="00416E42">
      <w:pPr>
        <w:pStyle w:val="Heading3"/>
      </w:pPr>
      <w:bookmarkStart w:id="1470" w:name="_Toc106276034"/>
      <w:r>
        <w:t>RULE – Actual Hostname Display</w:t>
      </w:r>
      <w:bookmarkEnd w:id="1469"/>
      <w:bookmarkEnd w:id="1470"/>
    </w:p>
    <w:p w14:paraId="78D3F700" w14:textId="77777777" w:rsidR="00416E42" w:rsidRDefault="00416E42" w:rsidP="008B4674">
      <w:pPr>
        <w:pStyle w:val="LXIBody"/>
      </w:pPr>
      <w:r>
        <w:t>LXI Device</w:t>
      </w:r>
      <w:r w:rsidRPr="00104C2B">
        <w:t>s shall display the validated hostname(s) (DNS and/or mDNS) on the LXI Welcome Web page.  The hostname(s) displayed on the LAN Configuration page need not be validated since they represent desired configuration values</w:t>
      </w:r>
      <w:r w:rsidR="008B4674">
        <w:t>.</w:t>
      </w:r>
    </w:p>
    <w:p w14:paraId="76B7C23E" w14:textId="77777777" w:rsidR="00416E42" w:rsidRPr="00C67620" w:rsidRDefault="00416E42" w:rsidP="006658FC">
      <w:pPr>
        <w:pStyle w:val="ObservationHeading"/>
      </w:pPr>
      <w:r w:rsidRPr="00C67620">
        <w:t>Observation – How a Hostname May Be Assigned on the Network</w:t>
      </w:r>
    </w:p>
    <w:p w14:paraId="02A3BF7C" w14:textId="77777777"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than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be used in place of the hostname.</w:t>
      </w:r>
    </w:p>
    <w:p w14:paraId="5EF5AE5E" w14:textId="77777777" w:rsidR="00416E42" w:rsidRPr="00C67620" w:rsidRDefault="00416E42" w:rsidP="00416E42">
      <w:pPr>
        <w:pStyle w:val="LXIObservationBody"/>
      </w:pPr>
    </w:p>
    <w:p w14:paraId="122F4071" w14:textId="77777777"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14:paraId="39C7F5EF" w14:textId="77777777" w:rsidR="00416E42" w:rsidRPr="00C67620" w:rsidRDefault="00CA5C73" w:rsidP="00CA5C73">
      <w:pPr>
        <w:pStyle w:val="LXIObservationBody"/>
        <w:ind w:firstLine="461"/>
      </w:pPr>
      <w:r>
        <w:t>Device</w:t>
      </w:r>
      <w:r w:rsidRPr="00C67620">
        <w:t xml:space="preserve"> </w:t>
      </w:r>
      <w:r w:rsidR="00416E42" w:rsidRPr="00C67620">
        <w:t>has Dynamic DNS Naming disabled</w:t>
      </w:r>
    </w:p>
    <w:p w14:paraId="4732A538" w14:textId="77777777" w:rsidR="00416E42" w:rsidRPr="00C67620" w:rsidRDefault="00416E42" w:rsidP="00CA5C73">
      <w:pPr>
        <w:pStyle w:val="LXIObservationBody"/>
        <w:ind w:firstLine="461"/>
      </w:pPr>
      <w:r w:rsidRPr="00C67620">
        <w:t>A network without any DNS server</w:t>
      </w:r>
    </w:p>
    <w:p w14:paraId="7CF9358C" w14:textId="77777777" w:rsidR="00416E42" w:rsidRPr="00C67620" w:rsidRDefault="00416E42" w:rsidP="00CA5C73">
      <w:pPr>
        <w:pStyle w:val="LXIObservationBody"/>
        <w:ind w:firstLine="461"/>
      </w:pPr>
      <w:r w:rsidRPr="00C67620">
        <w:t>A network with a non-dynamic (static) DNS server</w:t>
      </w:r>
    </w:p>
    <w:p w14:paraId="7F8844C0" w14:textId="77777777" w:rsidR="00416E42" w:rsidRPr="00C67620" w:rsidRDefault="009E4C1F" w:rsidP="00CA5C73">
      <w:pPr>
        <w:pStyle w:val="LXIObservationBody"/>
        <w:ind w:firstLine="461"/>
      </w:pPr>
      <w:r w:rsidRPr="00C67620">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14:paraId="29C2748F" w14:textId="77777777" w:rsidR="00416E42" w:rsidRPr="00C67620" w:rsidRDefault="00416E42" w:rsidP="00416E42">
      <w:pPr>
        <w:pStyle w:val="LXIObservationBody"/>
      </w:pPr>
    </w:p>
    <w:p w14:paraId="23FE60B3" w14:textId="77777777" w:rsidR="00416E42" w:rsidRPr="00C67620" w:rsidRDefault="00416E42" w:rsidP="00416E42">
      <w:pPr>
        <w:pStyle w:val="LXIObservationBody"/>
      </w:pPr>
      <w:r w:rsidRPr="00C67620">
        <w:lastRenderedPageBreak/>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hostname will be ignored.</w:t>
      </w:r>
    </w:p>
    <w:p w14:paraId="70D08931" w14:textId="2E02DDEF" w:rsidR="00416E42" w:rsidRPr="00C67620" w:rsidRDefault="00416E42" w:rsidP="00416E42">
      <w:pPr>
        <w:pStyle w:val="Heading4"/>
      </w:pPr>
      <w:bookmarkStart w:id="1471" w:name="_Ref204152120"/>
      <w:r>
        <w:t xml:space="preserve">Recommendation – How </w:t>
      </w:r>
      <w:r w:rsidR="00817A28">
        <w:t>to</w:t>
      </w:r>
      <w:r>
        <w:t xml:space="preserve"> Determine Actual Hostname</w:t>
      </w:r>
      <w:r w:rsidR="008946AB">
        <w:t xml:space="preserve"> with Unicast DNS</w:t>
      </w:r>
      <w:bookmarkEnd w:id="1471"/>
    </w:p>
    <w:p w14:paraId="0B2C18A9" w14:textId="53FD2380"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w:t>
      </w:r>
      <w:r w:rsidR="00817A28" w:rsidRPr="00C67620">
        <w:t>above and</w:t>
      </w:r>
      <w:r w:rsidRPr="00C67620">
        <w:t xml:space="preserve"> allows the </w:t>
      </w:r>
      <w:r>
        <w:t>LXI Device</w:t>
      </w:r>
      <w:r w:rsidRPr="00C67620">
        <w:t xml:space="preserve"> to determine its hostname.  The algorithm is:</w:t>
      </w:r>
      <w:r>
        <w:br/>
      </w:r>
    </w:p>
    <w:p w14:paraId="35BAC89D" w14:textId="77777777"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14:paraId="59AEF1DF" w14:textId="77777777"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14:paraId="2781D2C0" w14:textId="77777777"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14:paraId="3A7EE851" w14:textId="77777777" w:rsidR="00416E42" w:rsidRPr="00C67620" w:rsidRDefault="00416E42" w:rsidP="00416E42">
      <w:pPr>
        <w:pStyle w:val="ListNumber30"/>
        <w:numPr>
          <w:ilvl w:val="2"/>
          <w:numId w:val="6"/>
        </w:numPr>
      </w:pPr>
      <w:r w:rsidRPr="00C67620">
        <w:t>If the lookup fails, then go to step 2.</w:t>
      </w:r>
    </w:p>
    <w:p w14:paraId="31A339BA" w14:textId="7FFD95C7" w:rsidR="00416E42" w:rsidRPr="00C67620" w:rsidRDefault="00416E42" w:rsidP="00416E42">
      <w:pPr>
        <w:pStyle w:val="ListNumber30"/>
        <w:numPr>
          <w:ilvl w:val="2"/>
          <w:numId w:val="6"/>
        </w:numPr>
      </w:pPr>
      <w:r w:rsidRPr="00C67620">
        <w:t>Do a forward</w:t>
      </w:r>
      <w:r w:rsidR="008946AB">
        <w:t xml:space="preserve"> </w:t>
      </w:r>
      <w:r w:rsidR="00817A28">
        <w:t xml:space="preserve">unicast </w:t>
      </w:r>
      <w:r w:rsidR="00817A28" w:rsidRPr="00C67620">
        <w:t>DNS</w:t>
      </w:r>
      <w:r w:rsidRPr="00C67620">
        <w:t xml:space="preserve"> look-up (hostname name to IP address lookup) to validate that the hostname can be resolved, and the same IP address is returned.</w:t>
      </w:r>
    </w:p>
    <w:p w14:paraId="5DEA674A" w14:textId="77777777" w:rsidR="00416E42" w:rsidRPr="00C67620" w:rsidRDefault="00416E42" w:rsidP="00416E42">
      <w:pPr>
        <w:pStyle w:val="ListNumber30"/>
        <w:numPr>
          <w:ilvl w:val="2"/>
          <w:numId w:val="6"/>
        </w:numPr>
      </w:pPr>
      <w:r w:rsidRPr="00C67620">
        <w:t>If the lookup fails, then go to step 2.</w:t>
      </w:r>
    </w:p>
    <w:p w14:paraId="0489701B" w14:textId="77777777"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DNS hostname configuration. Proceed to step 2.</w:t>
      </w:r>
    </w:p>
    <w:p w14:paraId="279E76B4" w14:textId="77777777" w:rsidR="00416E42" w:rsidRDefault="00416E42" w:rsidP="00416E42">
      <w:pPr>
        <w:pStyle w:val="ListNumber30"/>
        <w:numPr>
          <w:ilvl w:val="2"/>
          <w:numId w:val="6"/>
        </w:numPr>
      </w:pPr>
      <w:r w:rsidRPr="00C67620">
        <w:t xml:space="preserve">The hostname determined in step 1c is the correct hostname, and this hostname can be presented through the appropriate places in the </w:t>
      </w:r>
      <w:r>
        <w:t>LXI Device</w:t>
      </w:r>
      <w:r w:rsidRPr="00C67620">
        <w:t>’s user interface.</w:t>
      </w:r>
      <w:r>
        <w:br/>
      </w:r>
    </w:p>
    <w:p w14:paraId="053CA864" w14:textId="77777777" w:rsidR="00CA5C73" w:rsidRPr="00C67620" w:rsidRDefault="00CA5C73" w:rsidP="00CA5C73">
      <w:pPr>
        <w:pStyle w:val="ListNumber30"/>
        <w:ind w:left="2340"/>
      </w:pPr>
    </w:p>
    <w:p w14:paraId="0314C55F" w14:textId="77777777" w:rsidR="00416E42" w:rsidRPr="007E7B0A" w:rsidRDefault="00416E42" w:rsidP="008A021D">
      <w:pPr>
        <w:pStyle w:val="ListNumber30"/>
        <w:numPr>
          <w:ilvl w:val="0"/>
          <w:numId w:val="15"/>
        </w:numPr>
      </w:pPr>
      <w:r w:rsidRPr="00C67620">
        <w:t xml:space="preserve">There is no hostname assigned to this </w:t>
      </w:r>
      <w:r>
        <w:t>LXI Device</w:t>
      </w:r>
      <w:r w:rsidRPr="00C67620">
        <w:t>.</w:t>
      </w:r>
    </w:p>
    <w:p w14:paraId="4EE47419" w14:textId="77777777" w:rsidR="00416E42" w:rsidRDefault="00416E42" w:rsidP="008A021D">
      <w:pPr>
        <w:pStyle w:val="ListNumber30"/>
        <w:numPr>
          <w:ilvl w:val="2"/>
          <w:numId w:val="15"/>
        </w:numPr>
      </w:pPr>
      <w:r w:rsidRPr="00C67620">
        <w:t xml:space="preserve">Use the IP address in place of an actual hostname, and the IP address can be presented through the </w:t>
      </w:r>
      <w:r>
        <w:t>LXI Device</w:t>
      </w:r>
      <w:r w:rsidRPr="00C67620">
        <w:t xml:space="preserve"> user interface.</w:t>
      </w:r>
    </w:p>
    <w:p w14:paraId="2D46D1D4" w14:textId="77777777" w:rsidR="006504CB" w:rsidRDefault="006504CB" w:rsidP="006504CB">
      <w:pPr>
        <w:pStyle w:val="ListNumber30"/>
      </w:pPr>
    </w:p>
    <w:p w14:paraId="10EC8E55" w14:textId="77777777" w:rsidR="006504CB" w:rsidRDefault="006504CB" w:rsidP="006658FC">
      <w:pPr>
        <w:pStyle w:val="ObservationHeading"/>
      </w:pPr>
      <w:r>
        <w:rPr>
          <w:rStyle w:val="msoins0"/>
        </w:rPr>
        <w:t xml:space="preserve">Observation – </w:t>
      </w:r>
      <w:r>
        <w:t>mDNS Hostnames Require No Validation</w:t>
      </w:r>
    </w:p>
    <w:p w14:paraId="5E1CFDF6" w14:textId="77777777" w:rsidR="006504CB" w:rsidRDefault="006504CB" w:rsidP="006504CB">
      <w:pPr>
        <w:pStyle w:val="LXIObservationBody"/>
      </w:pPr>
      <w:r>
        <w:t xml:space="preserve">Given the nature of mDNS and its conflict resolution mechanism, when a </w:t>
      </w:r>
      <w:r w:rsidR="00756CCE">
        <w:t xml:space="preserve">device </w:t>
      </w:r>
      <w:r>
        <w:t>has successfully registered an mDNS hostname, the hostname requires no further validation since it is implicitly validated as part of the registration process.</w:t>
      </w:r>
    </w:p>
    <w:p w14:paraId="1947B138" w14:textId="77777777" w:rsidR="006504CB" w:rsidRDefault="006504CB" w:rsidP="006504CB">
      <w:pPr>
        <w:pStyle w:val="ListNumber30"/>
      </w:pPr>
    </w:p>
    <w:p w14:paraId="6E666591" w14:textId="77777777" w:rsidR="00416E42" w:rsidRDefault="00416E42" w:rsidP="00416E42">
      <w:pPr>
        <w:pStyle w:val="Heading4"/>
      </w:pPr>
      <w:r>
        <w:t>Rule – Hostname Display</w:t>
      </w:r>
    </w:p>
    <w:p w14:paraId="69535CAA" w14:textId="34F97EA2" w:rsidR="00416E42" w:rsidRDefault="00416E42" w:rsidP="00416E42">
      <w:pPr>
        <w:pStyle w:val="LXIBody"/>
      </w:pPr>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1475CE">
        <w:t>9.2.3.1</w:t>
      </w:r>
      <w:r w:rsidR="00737874">
        <w:fldChar w:fldCharType="end"/>
      </w:r>
      <w:r w:rsidR="008946AB">
        <w:t xml:space="preserve"> </w:t>
      </w:r>
      <w:r>
        <w:t xml:space="preserve">or if mDNS is </w:t>
      </w:r>
      <w:r w:rsidR="003A13CB">
        <w:t>disabled,</w:t>
      </w:r>
      <w:r>
        <w:t xml:space="preserve"> then it shall show the assigned IP address or a blank field for the hostname.</w:t>
      </w:r>
    </w:p>
    <w:p w14:paraId="3E16E2AA" w14:textId="77777777" w:rsidR="008946AB" w:rsidRPr="00C67620" w:rsidRDefault="008946AB" w:rsidP="006658FC">
      <w:pPr>
        <w:pStyle w:val="ObservationHeading"/>
      </w:pPr>
      <w:r w:rsidRPr="00C67620">
        <w:t xml:space="preserve">Observation – </w:t>
      </w:r>
      <w:r>
        <w:t>Hostname Display</w:t>
      </w:r>
    </w:p>
    <w:p w14:paraId="0F0265BC" w14:textId="77777777"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14:paraId="6A0585D5" w14:textId="77777777" w:rsidR="00416E42" w:rsidRDefault="00416E42" w:rsidP="00416E42">
      <w:pPr>
        <w:pStyle w:val="Heading4"/>
      </w:pPr>
      <w:r>
        <w:lastRenderedPageBreak/>
        <w:t xml:space="preserve">Rule – mDNS </w:t>
      </w:r>
      <w:r w:rsidR="00756CCE">
        <w:t>H</w:t>
      </w:r>
      <w:r>
        <w:t xml:space="preserve">ostname </w:t>
      </w:r>
      <w:r w:rsidR="00756CCE">
        <w:t>F</w:t>
      </w:r>
      <w:r>
        <w:t>ormat</w:t>
      </w:r>
    </w:p>
    <w:p w14:paraId="70EC207B" w14:textId="126F8D89"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r w:rsidR="008946AB">
        <w:t>shall</w:t>
      </w:r>
      <w:r w:rsidR="00416E42">
        <w:t xml:space="preserve"> be displayed with its </w:t>
      </w:r>
      <w:r w:rsidR="00416E42" w:rsidRPr="004B3370">
        <w:t xml:space="preserve">domain of </w:t>
      </w:r>
      <w:r w:rsidR="00F70318" w:rsidRPr="004B3370">
        <w:t>“</w:t>
      </w:r>
      <w:r w:rsidR="00416E42" w:rsidRPr="004B3370">
        <w:t>.</w:t>
      </w:r>
      <w:r w:rsidR="009E4C1F" w:rsidRPr="004B3370">
        <w:t>local.</w:t>
      </w:r>
      <w:r w:rsidR="00F70318" w:rsidRPr="004B3370">
        <w:t>”</w:t>
      </w:r>
    </w:p>
    <w:p w14:paraId="2DA7024D" w14:textId="77777777" w:rsidR="00416E42" w:rsidRPr="00C67620" w:rsidRDefault="00416E42" w:rsidP="006658FC">
      <w:pPr>
        <w:pStyle w:val="ObservationHeading"/>
      </w:pPr>
      <w:r w:rsidRPr="00C67620">
        <w:t xml:space="preserve">Observation – </w:t>
      </w:r>
      <w:r>
        <w:t>Using Fully Qualified Domain Names with mDNS</w:t>
      </w:r>
    </w:p>
    <w:p w14:paraId="7B1001EF" w14:textId="77777777"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should be addressed as "dev-123.local."</w:t>
      </w:r>
    </w:p>
    <w:p w14:paraId="30273658" w14:textId="77777777" w:rsidR="00416E42" w:rsidRPr="00C67620" w:rsidRDefault="00416E42" w:rsidP="00416E42">
      <w:pPr>
        <w:pStyle w:val="LXIObservationBody"/>
      </w:pPr>
    </w:p>
    <w:p w14:paraId="6B5CA602" w14:textId="77777777" w:rsidR="00416E42" w:rsidRDefault="00416E42" w:rsidP="00416E42">
      <w:pPr>
        <w:pStyle w:val="LXIBody"/>
      </w:pPr>
    </w:p>
    <w:p w14:paraId="5C5984F9" w14:textId="77777777" w:rsidR="00416E42" w:rsidRDefault="00416E42" w:rsidP="00416E42">
      <w:pPr>
        <w:pStyle w:val="Heading4"/>
      </w:pPr>
      <w:r>
        <w:t>Permission – If both DNS and mDNS are enabled</w:t>
      </w:r>
    </w:p>
    <w:p w14:paraId="714F342C" w14:textId="49693FB1"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r w:rsidR="00BD7B9B" w:rsidRPr="00104C2B">
        <w:rPr>
          <w:szCs w:val="20"/>
        </w:rPr>
        <w:t>may be</w:t>
      </w:r>
      <w:r w:rsidRPr="00104C2B">
        <w:rPr>
          <w:szCs w:val="20"/>
        </w:rPr>
        <w:t xml:space="preserve"> displayed in the one defined hostname field of the LXI Welcome Web page, separated by commas, or additional fields may be added on the LXI Welcome page for the additional hostnames</w:t>
      </w:r>
    </w:p>
    <w:p w14:paraId="06917586" w14:textId="77777777" w:rsidR="00066A8D" w:rsidRDefault="00066A8D" w:rsidP="00066A8D">
      <w:pPr>
        <w:pStyle w:val="Heading4"/>
      </w:pPr>
      <w:r>
        <w:t xml:space="preserve">Rule – Description Field contains Resolved Service Name </w:t>
      </w:r>
    </w:p>
    <w:p w14:paraId="15563AC6" w14:textId="476A792B" w:rsidR="00066A8D" w:rsidRDefault="00066A8D" w:rsidP="00066A8D">
      <w:pPr>
        <w:pStyle w:val="LXIBody"/>
      </w:pPr>
      <w:r>
        <w:t xml:space="preserve">The unique and resolved service name shall be shown in the description field of the Welcome page defined in section </w:t>
      </w:r>
      <w:r w:rsidR="00737874">
        <w:fldChar w:fldCharType="begin"/>
      </w:r>
      <w:r w:rsidR="00492110">
        <w:instrText xml:space="preserve"> REF _Ref208715038 \r </w:instrText>
      </w:r>
      <w:r w:rsidR="00737874">
        <w:fldChar w:fldCharType="separate"/>
      </w:r>
      <w:r w:rsidR="001475CE">
        <w:t>9.1</w:t>
      </w:r>
      <w:r w:rsidR="00737874">
        <w:fldChar w:fldCharType="end"/>
      </w:r>
      <w:r>
        <w:t>.</w:t>
      </w:r>
    </w:p>
    <w:p w14:paraId="28196E09" w14:textId="77777777" w:rsidR="00416E42" w:rsidRPr="00C67620" w:rsidRDefault="00416E42" w:rsidP="009205C0">
      <w:pPr>
        <w:pStyle w:val="LXICode2"/>
      </w:pPr>
    </w:p>
    <w:p w14:paraId="729F1A45" w14:textId="77777777" w:rsidR="00A122A9" w:rsidRPr="00C67620" w:rsidRDefault="00A122A9" w:rsidP="00A122A9">
      <w:pPr>
        <w:pStyle w:val="Heading2"/>
      </w:pPr>
      <w:bookmarkStart w:id="1472" w:name="_Toc106617547"/>
      <w:bookmarkStart w:id="1473" w:name="_Toc111021398"/>
      <w:bookmarkStart w:id="1474" w:name="_Toc111253266"/>
      <w:bookmarkStart w:id="1475" w:name="_Toc112300656"/>
      <w:bookmarkStart w:id="1476" w:name="_Toc113353573"/>
      <w:bookmarkStart w:id="1477" w:name="_Toc128656297"/>
      <w:bookmarkStart w:id="1478" w:name="_Ref208637403"/>
      <w:bookmarkStart w:id="1479" w:name="_Ref450984299"/>
      <w:bookmarkStart w:id="1480" w:name="_Toc106276035"/>
      <w:r w:rsidRPr="00C67620">
        <w:t xml:space="preserve">RULE – </w:t>
      </w:r>
      <w:bookmarkEnd w:id="1472"/>
      <w:r w:rsidRPr="00C67620">
        <w:t>Device Identification Functionality on the Web Page</w:t>
      </w:r>
      <w:bookmarkEnd w:id="1473"/>
      <w:bookmarkEnd w:id="1474"/>
      <w:bookmarkEnd w:id="1475"/>
      <w:bookmarkEnd w:id="1476"/>
      <w:bookmarkEnd w:id="1477"/>
      <w:bookmarkEnd w:id="1478"/>
      <w:bookmarkEnd w:id="1479"/>
      <w:bookmarkEnd w:id="1480"/>
      <w:r w:rsidRPr="00C67620">
        <w:t xml:space="preserve">   </w:t>
      </w:r>
    </w:p>
    <w:p w14:paraId="5CBFC273" w14:textId="4CCBCDC6" w:rsidR="00A122A9" w:rsidRDefault="00A122A9" w:rsidP="00A122A9">
      <w:pPr>
        <w:pStyle w:val="LXIBody"/>
      </w:pPr>
      <w:r w:rsidRPr="00C67620">
        <w:t>There shall be a device identification indicator functionality on the web page to control the LAN Status Indicator (see Section</w:t>
      </w:r>
      <w:r w:rsidR="002620B1">
        <w:t>s</w:t>
      </w:r>
      <w:r w:rsidRPr="00C67620">
        <w:t xml:space="preserve"> </w:t>
      </w:r>
      <w:hyperlink w:anchor="_RULE_–_LAN" w:history="1">
        <w:r w:rsidR="0068384D" w:rsidRPr="0068384D">
          <w:rPr>
            <w:rStyle w:val="Hyperlink"/>
          </w:rPr>
          <w:t>2.5.2</w:t>
        </w:r>
      </w:hyperlink>
      <w:r w:rsidR="009B6988">
        <w:t xml:space="preserve"> </w:t>
      </w:r>
      <w:r w:rsidR="002620B1">
        <w:t>and</w:t>
      </w:r>
      <w:r w:rsidR="00790501">
        <w:t xml:space="preserve"> </w:t>
      </w:r>
      <w:hyperlink w:anchor="_RULE_–_Provide" w:history="1">
        <w:r w:rsidR="00171006" w:rsidRPr="00171006">
          <w:rPr>
            <w:rStyle w:val="Hyperlink"/>
          </w:rPr>
          <w:t>RULE 8.10</w:t>
        </w:r>
      </w:hyperlink>
      <w:r w:rsidRPr="00C67620">
        <w:t>).</w:t>
      </w:r>
    </w:p>
    <w:p w14:paraId="43939982" w14:textId="77777777" w:rsidR="00A122A9" w:rsidRDefault="00A122A9" w:rsidP="00722290">
      <w:pPr>
        <w:pStyle w:val="Heading3"/>
      </w:pPr>
      <w:bookmarkStart w:id="1481" w:name="_Toc106276036"/>
      <w:r>
        <w:t>Permission – No password protection for device identification indicator</w:t>
      </w:r>
      <w:bookmarkEnd w:id="1481"/>
    </w:p>
    <w:p w14:paraId="1074E101" w14:textId="77777777" w:rsidR="009205C0" w:rsidRPr="00FA748C" w:rsidRDefault="00A122A9" w:rsidP="00A122A9">
      <w:pPr>
        <w:pStyle w:val="LXIBody"/>
      </w:pPr>
      <w:r w:rsidRPr="00FA748C">
        <w:t xml:space="preserve">The device’s identification indicator functionality is not considered as an instrument setting. </w:t>
      </w:r>
      <w:r w:rsidR="009E4C1F" w:rsidRPr="00FA748C">
        <w:t>Therefore,</w:t>
      </w:r>
      <w:r w:rsidRPr="00FA748C">
        <w:t xml:space="preserve"> the web page </w:t>
      </w:r>
      <w:r>
        <w:t xml:space="preserve">that </w:t>
      </w:r>
      <w:r w:rsidRPr="00FA748C">
        <w:t>exposes this functionality may not be password protected.</w:t>
      </w:r>
    </w:p>
    <w:p w14:paraId="6EE88F7E" w14:textId="5AD4C064" w:rsidR="00A122A9" w:rsidRPr="00C67620" w:rsidRDefault="00A122A9" w:rsidP="00A122A9">
      <w:pPr>
        <w:pStyle w:val="Heading2"/>
      </w:pPr>
      <w:bookmarkStart w:id="1482" w:name="_Toc112300657"/>
      <w:bookmarkStart w:id="1483" w:name="_Toc113353574"/>
      <w:bookmarkStart w:id="1484" w:name="_Toc128656298"/>
      <w:bookmarkStart w:id="1485" w:name="_Toc106276037"/>
      <w:r w:rsidRPr="00C67620">
        <w:t>RULE – LAN and Sync Configuration Links on the Welcome Page</w:t>
      </w:r>
      <w:bookmarkEnd w:id="1482"/>
      <w:bookmarkEnd w:id="1483"/>
      <w:bookmarkEnd w:id="1484"/>
      <w:bookmarkEnd w:id="1485"/>
      <w:r w:rsidRPr="00C67620">
        <w:t xml:space="preserve">     </w:t>
      </w:r>
    </w:p>
    <w:p w14:paraId="6AD5D473" w14:textId="6CC1C116" w:rsidR="00A122A9" w:rsidRDefault="00A122A9" w:rsidP="00A122A9">
      <w:pPr>
        <w:pStyle w:val="LXIBody"/>
      </w:pPr>
      <w:r w:rsidRPr="00DB3C76">
        <w:t xml:space="preserve">The Welcome page shall contain </w:t>
      </w:r>
      <w:r w:rsidR="00D96280">
        <w:t>a</w:t>
      </w:r>
      <w:r w:rsidRPr="00DB3C76">
        <w:t xml:space="preserve"> hyperlink/button</w:t>
      </w:r>
      <w:r w:rsidRPr="00C67620">
        <w:t xml:space="preserve"> to provide further information or to allow the user to configure </w:t>
      </w:r>
      <w:r w:rsidR="00E5487F">
        <w:t>LXI Device</w:t>
      </w:r>
      <w:r w:rsidRPr="00C67620">
        <w:t xml:space="preserve"> settings. </w:t>
      </w:r>
      <w:r w:rsidR="00D445EB">
        <w:t>Thi</w:t>
      </w:r>
      <w:r w:rsidR="00FD6974">
        <w:t xml:space="preserve">s link will take you to the information </w:t>
      </w:r>
      <w:r w:rsidR="00B91159">
        <w:t>described in Section 9.5</w:t>
      </w:r>
    </w:p>
    <w:p w14:paraId="01F983C7" w14:textId="692B8EA8" w:rsidR="00A30700" w:rsidRDefault="00CE2D32" w:rsidP="00A122A9">
      <w:pPr>
        <w:pStyle w:val="LXIBody"/>
      </w:pPr>
      <w:r>
        <w:t xml:space="preserve">If the device supports Rule 9.6 then there needs to be a </w:t>
      </w:r>
      <w:r w:rsidR="00DE626A">
        <w:t>hyperlink/button to access the LXI Sync Web page</w:t>
      </w:r>
      <w:r w:rsidR="008810AD">
        <w:t xml:space="preserve"> from the LXI Welcome page.</w:t>
      </w:r>
    </w:p>
    <w:p w14:paraId="470CAA35" w14:textId="1B2599D0" w:rsidR="00926030" w:rsidRPr="00C67620" w:rsidRDefault="00926030" w:rsidP="00A122A9">
      <w:pPr>
        <w:pStyle w:val="LXIBody"/>
      </w:pPr>
      <w:r>
        <w:t xml:space="preserve">LXI doesn’t want to dictate how </w:t>
      </w:r>
      <w:r w:rsidR="0086005E">
        <w:t>the Web page(s) are laid</w:t>
      </w:r>
      <w:r w:rsidR="00540833">
        <w:t xml:space="preserve"> </w:t>
      </w:r>
      <w:r w:rsidR="0086005E">
        <w:t>out but it needs to be ob</w:t>
      </w:r>
      <w:r w:rsidR="00540833">
        <w:t>vious how to access the</w:t>
      </w:r>
      <w:r w:rsidR="0015253E">
        <w:t xml:space="preserve">: LXI Welcome page, </w:t>
      </w:r>
      <w:r w:rsidR="00F70B29">
        <w:t>the LAN</w:t>
      </w:r>
      <w:r w:rsidR="00540833">
        <w:t xml:space="preserve"> Configuration </w:t>
      </w:r>
      <w:r w:rsidR="004502E2">
        <w:t>and optionally the LXI Sync page</w:t>
      </w:r>
      <w:r w:rsidR="00153F5B">
        <w:t xml:space="preserve"> from the landing page of the instrument.</w:t>
      </w:r>
    </w:p>
    <w:p w14:paraId="28442D66" w14:textId="77777777" w:rsidR="00A122A9" w:rsidRPr="00C67620" w:rsidRDefault="00A122A9" w:rsidP="00722290">
      <w:pPr>
        <w:pStyle w:val="Heading3"/>
      </w:pPr>
      <w:bookmarkStart w:id="1486" w:name="_Toc106276038"/>
      <w:bookmarkStart w:id="1487" w:name="_Toc112300658"/>
      <w:bookmarkStart w:id="1488" w:name="_Toc113353575"/>
      <w:bookmarkStart w:id="1489" w:name="_Toc128656299"/>
      <w:r>
        <w:lastRenderedPageBreak/>
        <w:t>Recommendation – Status Page Link on the Welcome Page</w:t>
      </w:r>
      <w:bookmarkEnd w:id="1486"/>
      <w:r>
        <w:t xml:space="preserve">    </w:t>
      </w:r>
      <w:bookmarkEnd w:id="1487"/>
      <w:bookmarkEnd w:id="1488"/>
      <w:bookmarkEnd w:id="1489"/>
    </w:p>
    <w:p w14:paraId="5A8E7200" w14:textId="77777777" w:rsidR="009205C0" w:rsidRPr="00C67620" w:rsidRDefault="00A122A9" w:rsidP="009205C0">
      <w:pPr>
        <w:pStyle w:val="LXIBody"/>
      </w:pPr>
      <w:r w:rsidRPr="00C67620">
        <w:t>There should be an additional hyperlink/button – Status/Miscellaneous page on the LXI welcome page.</w:t>
      </w:r>
    </w:p>
    <w:p w14:paraId="25B862F0" w14:textId="77777777" w:rsidR="00A122A9" w:rsidRPr="00C67620" w:rsidRDefault="00A122A9" w:rsidP="00A122A9">
      <w:pPr>
        <w:pStyle w:val="Heading2"/>
      </w:pPr>
      <w:bookmarkStart w:id="1490" w:name="_Toc112300659"/>
      <w:bookmarkStart w:id="1491" w:name="_Toc113353576"/>
      <w:bookmarkStart w:id="1492" w:name="_Toc128656300"/>
      <w:bookmarkStart w:id="1493" w:name="_Ref205179389"/>
      <w:bookmarkStart w:id="1494" w:name="_Ref208716372"/>
      <w:bookmarkStart w:id="1495" w:name="_Toc106276039"/>
      <w:r w:rsidRPr="00C67620">
        <w:t>RULE – LAN Configuration Web Page Contents</w:t>
      </w:r>
      <w:bookmarkEnd w:id="1490"/>
      <w:bookmarkEnd w:id="1491"/>
      <w:bookmarkEnd w:id="1492"/>
      <w:bookmarkEnd w:id="1493"/>
      <w:bookmarkEnd w:id="1494"/>
      <w:bookmarkEnd w:id="1495"/>
      <w:r w:rsidRPr="00C67620">
        <w:t xml:space="preserve">  </w:t>
      </w:r>
    </w:p>
    <w:p w14:paraId="2DB84B1C" w14:textId="77777777" w:rsidR="00A122A9" w:rsidRPr="00C67620" w:rsidRDefault="00A122A9" w:rsidP="00A122A9">
      <w:pPr>
        <w:pStyle w:val="LXIBody"/>
      </w:pPr>
      <w:r w:rsidRPr="00C67620">
        <w:t>The LAN configuration page shall contain the following parameters to configure the LAN settings:</w:t>
      </w:r>
      <w:r>
        <w:br/>
      </w:r>
    </w:p>
    <w:p w14:paraId="12263450" w14:textId="77777777" w:rsidR="00A122A9" w:rsidRPr="00C67620" w:rsidRDefault="00A122A9" w:rsidP="00F874AC">
      <w:pPr>
        <w:pStyle w:val="ListBullet0"/>
      </w:pPr>
      <w:r w:rsidRPr="00C67620">
        <w:t>Hostname</w:t>
      </w:r>
    </w:p>
    <w:p w14:paraId="5EB18AF2" w14:textId="77777777" w:rsidR="00A122A9" w:rsidRPr="00C67620" w:rsidRDefault="00A122A9">
      <w:pPr>
        <w:pStyle w:val="ListBullet0"/>
      </w:pPr>
      <w:r w:rsidRPr="00C67620">
        <w:t>Description</w:t>
      </w:r>
    </w:p>
    <w:p w14:paraId="5C2C545B" w14:textId="77777777" w:rsidR="00A122A9" w:rsidRPr="00C67620" w:rsidRDefault="00A122A9">
      <w:pPr>
        <w:pStyle w:val="ListBullet0"/>
      </w:pPr>
      <w:r w:rsidRPr="00C67620">
        <w:t xml:space="preserve">TCP/IP Configuration Mode </w:t>
      </w:r>
    </w:p>
    <w:p w14:paraId="2BAD1D39" w14:textId="77777777" w:rsidR="00A122A9" w:rsidRPr="00C67620" w:rsidRDefault="00CC7F84">
      <w:pPr>
        <w:pStyle w:val="ListBullet0"/>
      </w:pPr>
      <w:r>
        <w:t xml:space="preserve">Static </w:t>
      </w:r>
      <w:r w:rsidR="00A122A9" w:rsidRPr="00C67620">
        <w:t xml:space="preserve">IP address  </w:t>
      </w:r>
    </w:p>
    <w:p w14:paraId="2B46D858" w14:textId="77777777" w:rsidR="00A122A9" w:rsidRPr="00C67620" w:rsidRDefault="00A122A9">
      <w:pPr>
        <w:pStyle w:val="ListBullet0"/>
      </w:pPr>
      <w:r w:rsidRPr="00C67620">
        <w:t xml:space="preserve">Subnet mask </w:t>
      </w:r>
    </w:p>
    <w:p w14:paraId="57E66A21" w14:textId="77777777" w:rsidR="00A122A9" w:rsidRPr="00C67620" w:rsidRDefault="00A122A9">
      <w:pPr>
        <w:pStyle w:val="ListBullet0"/>
      </w:pPr>
      <w:r w:rsidRPr="00C67620">
        <w:t>Default Gateway</w:t>
      </w:r>
    </w:p>
    <w:p w14:paraId="3D825CBD" w14:textId="77777777" w:rsidR="00A122A9" w:rsidRPr="00C67620" w:rsidRDefault="00A122A9">
      <w:pPr>
        <w:pStyle w:val="ListBullet0"/>
      </w:pPr>
      <w:r w:rsidRPr="00C67620">
        <w:t xml:space="preserve">DNS Server(s) </w:t>
      </w:r>
    </w:p>
    <w:p w14:paraId="4D2C95F3" w14:textId="45390922" w:rsidR="00A122A9" w:rsidRPr="00C67620" w:rsidRDefault="00A122A9" w:rsidP="00A122A9">
      <w:pPr>
        <w:pStyle w:val="LXIBody"/>
      </w:pPr>
      <w:r w:rsidRPr="00C67620">
        <w:t xml:space="preserve">The TCP/IP configuration field controls how the IP address for the instrument </w:t>
      </w:r>
      <w:r w:rsidR="009E4C1F" w:rsidRPr="00C67620">
        <w:t>is</w:t>
      </w:r>
      <w:r w:rsidRPr="00C67620">
        <w:t xml:space="preserve"> assigned. For the manual configuration mode, the static IP address, subnet mask, and default gateway are used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1475CE">
        <w:t>8.6</w:t>
      </w:r>
      <w:r w:rsidR="009B6988">
        <w:fldChar w:fldCharType="end"/>
      </w:r>
      <w:r w:rsidRPr="00C67620">
        <w:t xml:space="preserve"> to obtain the instrument IP address.</w:t>
      </w:r>
    </w:p>
    <w:p w14:paraId="42817C92" w14:textId="77777777" w:rsidR="00A122A9" w:rsidRPr="00C67620" w:rsidRDefault="00A122A9" w:rsidP="00722290">
      <w:pPr>
        <w:pStyle w:val="Heading3"/>
      </w:pPr>
      <w:bookmarkStart w:id="1496" w:name="_Toc106276040"/>
      <w:bookmarkStart w:id="1497" w:name="_Toc112300660"/>
      <w:bookmarkStart w:id="1498" w:name="_Toc113353577"/>
      <w:bookmarkStart w:id="1499" w:name="_Toc128656301"/>
      <w:bookmarkStart w:id="1500" w:name="_Ref208716127"/>
      <w:r>
        <w:t xml:space="preserve">Recommendation – Default Description for </w:t>
      </w:r>
      <w:r w:rsidR="002D481C">
        <w:t>LXI Device</w:t>
      </w:r>
      <w:bookmarkEnd w:id="1496"/>
      <w:r>
        <w:t xml:space="preserve">  </w:t>
      </w:r>
      <w:bookmarkEnd w:id="1497"/>
      <w:bookmarkEnd w:id="1498"/>
      <w:bookmarkEnd w:id="1499"/>
      <w:bookmarkEnd w:id="1500"/>
    </w:p>
    <w:p w14:paraId="7C94B917" w14:textId="77777777"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Xyz Oscilloscope 54321D – 123456).</w:t>
      </w:r>
    </w:p>
    <w:p w14:paraId="708D8F34" w14:textId="77777777" w:rsidR="00A122A9" w:rsidRPr="00C67620" w:rsidRDefault="00A122A9" w:rsidP="00722290">
      <w:pPr>
        <w:pStyle w:val="Heading3"/>
      </w:pPr>
      <w:bookmarkStart w:id="1501" w:name="_Toc112300661"/>
      <w:bookmarkStart w:id="1502" w:name="_Toc113353578"/>
      <w:bookmarkStart w:id="1503" w:name="_Toc128656302"/>
      <w:bookmarkStart w:id="1504" w:name="_Toc106276041"/>
      <w:r>
        <w:t>Recommendation – Auto-Negotiate Enable/Disable Through Web Page</w:t>
      </w:r>
      <w:bookmarkEnd w:id="1501"/>
      <w:bookmarkEnd w:id="1502"/>
      <w:bookmarkEnd w:id="1503"/>
      <w:bookmarkEnd w:id="1504"/>
    </w:p>
    <w:p w14:paraId="01BBB4CE" w14:textId="77777777" w:rsidR="00A122A9" w:rsidRPr="00C67620" w:rsidRDefault="00A122A9" w:rsidP="00A122A9">
      <w:pPr>
        <w:pStyle w:val="LXIBody"/>
      </w:pPr>
      <w:r w:rsidRPr="00C67620">
        <w:t xml:space="preserve">If the </w:t>
      </w:r>
      <w:r w:rsidR="003F722C">
        <w:t>LXI Device</w:t>
      </w:r>
      <w:r w:rsidRPr="00C67620">
        <w:t xml:space="preserve"> implements auto-negotiate enable/disable, then it should be exposed through the web page.</w:t>
      </w:r>
    </w:p>
    <w:p w14:paraId="19140081" w14:textId="77777777" w:rsidR="00A122A9" w:rsidRPr="00C67620" w:rsidRDefault="00A122A9" w:rsidP="00722290">
      <w:pPr>
        <w:pStyle w:val="Heading3"/>
      </w:pPr>
      <w:bookmarkStart w:id="1505" w:name="_Toc106276042"/>
      <w:bookmarkStart w:id="1506" w:name="_Toc112300662"/>
      <w:bookmarkStart w:id="1507" w:name="_Toc113353579"/>
      <w:bookmarkStart w:id="1508" w:name="_Toc128656303"/>
      <w:r>
        <w:t>Recommendation – Ping Enable/Disable Through Web Page</w:t>
      </w:r>
      <w:bookmarkEnd w:id="1505"/>
      <w:r>
        <w:t xml:space="preserve">  </w:t>
      </w:r>
      <w:bookmarkEnd w:id="1506"/>
      <w:bookmarkEnd w:id="1507"/>
      <w:bookmarkEnd w:id="1508"/>
    </w:p>
    <w:p w14:paraId="2F641B26" w14:textId="77777777" w:rsidR="00A122A9" w:rsidRPr="00C67620" w:rsidRDefault="00A122A9" w:rsidP="00A122A9">
      <w:pPr>
        <w:pStyle w:val="LXIBody"/>
      </w:pPr>
      <w:r w:rsidRPr="00C67620">
        <w:t xml:space="preserve">If the </w:t>
      </w:r>
      <w:r w:rsidR="003F722C">
        <w:t>LXI Device</w:t>
      </w:r>
      <w:r w:rsidRPr="00C67620">
        <w:t xml:space="preserve"> implements ping enable/disable, then it should be exposed through the web page.</w:t>
      </w:r>
    </w:p>
    <w:p w14:paraId="2E7259D2" w14:textId="77777777" w:rsidR="00A122A9" w:rsidRPr="00C67620" w:rsidRDefault="00A122A9" w:rsidP="00722290">
      <w:pPr>
        <w:pStyle w:val="Heading3"/>
      </w:pPr>
      <w:bookmarkStart w:id="1509" w:name="_Toc111021396"/>
      <w:bookmarkStart w:id="1510" w:name="_Toc111253264"/>
      <w:bookmarkStart w:id="1511" w:name="_Toc111255478"/>
      <w:bookmarkStart w:id="1512" w:name="_Toc106276043"/>
      <w:bookmarkStart w:id="1513" w:name="_Toc111980833"/>
      <w:bookmarkStart w:id="1514" w:name="_Toc113353580"/>
      <w:bookmarkStart w:id="1515" w:name="_Toc128656304"/>
      <w:bookmarkStart w:id="1516" w:name="_Toc101245582"/>
      <w:bookmarkStart w:id="1517" w:name="_Toc103501823"/>
      <w:bookmarkStart w:id="1518" w:name="_Toc104621026"/>
      <w:bookmarkStart w:id="1519" w:name="_Toc104946117"/>
      <w:bookmarkStart w:id="1520" w:name="_Toc104946957"/>
      <w:bookmarkStart w:id="1521" w:name="_Toc104947377"/>
      <w:bookmarkStart w:id="1522" w:name="_Toc104968664"/>
      <w:bookmarkStart w:id="1523" w:name="_Toc105501035"/>
      <w:bookmarkStart w:id="1524" w:name="_Toc105501531"/>
      <w:bookmarkStart w:id="1525" w:name="_Toc106617548"/>
      <w:bookmarkStart w:id="1526" w:name="_Toc111021399"/>
      <w:bookmarkStart w:id="1527" w:name="_Toc111253267"/>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509"/>
      <w:bookmarkEnd w:id="1510"/>
      <w:bookmarkEnd w:id="1511"/>
      <w:r>
        <w:t>Permission – Other Information on the LAN Configuration Page</w:t>
      </w:r>
      <w:bookmarkEnd w:id="1512"/>
      <w:r>
        <w:t xml:space="preserve">  </w:t>
      </w:r>
      <w:bookmarkEnd w:id="1513"/>
      <w:bookmarkEnd w:id="1514"/>
      <w:bookmarkEnd w:id="1515"/>
    </w:p>
    <w:p w14:paraId="73EC9F08" w14:textId="77777777" w:rsidR="00A122A9" w:rsidRPr="00C67620" w:rsidRDefault="00A122A9" w:rsidP="00A122A9">
      <w:pPr>
        <w:pStyle w:val="LXIBody"/>
      </w:pPr>
      <w:r w:rsidRPr="00C67620">
        <w:t>Other additional information/IP configuration settings may be added to the IP configuration page (e.g., Domain Name).</w:t>
      </w:r>
    </w:p>
    <w:p w14:paraId="579DFCA0" w14:textId="77777777" w:rsidR="00A122A9" w:rsidRPr="00C67620" w:rsidRDefault="00A122A9" w:rsidP="00722290">
      <w:pPr>
        <w:pStyle w:val="Heading3"/>
      </w:pPr>
      <w:bookmarkStart w:id="1528" w:name="_Toc106276044"/>
      <w:bookmarkStart w:id="1529" w:name="_Toc111980834"/>
      <w:bookmarkStart w:id="1530" w:name="_Toc113353581"/>
      <w:bookmarkStart w:id="1531" w:name="_Toc128656305"/>
      <w:r>
        <w:t>Permission – Disable Switch for LAN Configuration Page</w:t>
      </w:r>
      <w:bookmarkEnd w:id="1528"/>
      <w:r>
        <w:t xml:space="preserve">  </w:t>
      </w:r>
      <w:bookmarkEnd w:id="1529"/>
      <w:bookmarkEnd w:id="1530"/>
      <w:bookmarkEnd w:id="1531"/>
    </w:p>
    <w:p w14:paraId="62F176BE" w14:textId="77777777" w:rsidR="0057165D" w:rsidRDefault="00A122A9" w:rsidP="0057165D">
      <w:pPr>
        <w:pStyle w:val="LXIBody"/>
      </w:pPr>
      <w:r w:rsidRPr="00C67620">
        <w:t>The IP configuration web interface may be disabled with a non-volatile switch or a key. For example, this switch may be a physical jumper setting or a front panel menu item in the</w:t>
      </w:r>
      <w:r w:rsidR="0057165D" w:rsidRPr="0057165D">
        <w:t xml:space="preserve"> </w:t>
      </w:r>
      <w:r w:rsidR="003F722C">
        <w:t>LXI Device</w:t>
      </w:r>
      <w:r w:rsidR="004F635E">
        <w:t>.</w:t>
      </w:r>
    </w:p>
    <w:p w14:paraId="64653116" w14:textId="28768E35" w:rsidR="0057165D" w:rsidRDefault="00133BF7" w:rsidP="0057165D">
      <w:pPr>
        <w:pStyle w:val="Heading3"/>
      </w:pPr>
      <w:bookmarkStart w:id="1532" w:name="_Toc201731886"/>
      <w:bookmarkStart w:id="1533" w:name="_Ref207779387"/>
      <w:bookmarkStart w:id="1534" w:name="_Toc106276045"/>
      <w:r>
        <w:t xml:space="preserve">Rule </w:t>
      </w:r>
      <w:r w:rsidR="0057165D">
        <w:t>– mDNS Enable/Disable Through Web Page</w:t>
      </w:r>
      <w:bookmarkEnd w:id="1532"/>
      <w:bookmarkEnd w:id="1533"/>
      <w:bookmarkEnd w:id="1534"/>
    </w:p>
    <w:p w14:paraId="1918FF92" w14:textId="673A3FDC" w:rsidR="0057165D" w:rsidRDefault="0057165D" w:rsidP="00ED0C26">
      <w:pPr>
        <w:pStyle w:val="LXIBody"/>
      </w:pPr>
      <w:r>
        <w:t xml:space="preserve">If the </w:t>
      </w:r>
      <w:r w:rsidR="003F722C">
        <w:t>LXI Device</w:t>
      </w:r>
      <w:r w:rsidRPr="00F35DA9">
        <w:t xml:space="preserve"> implements mDNS enable/disable, then it </w:t>
      </w:r>
      <w:r w:rsidR="00ED0C26">
        <w:t>shall</w:t>
      </w:r>
      <w:r w:rsidR="00ED0C26" w:rsidRPr="00F35DA9">
        <w:t xml:space="preserve"> </w:t>
      </w:r>
      <w:r w:rsidRPr="00F35DA9">
        <w:t>be exposed through the web page.</w:t>
      </w:r>
    </w:p>
    <w:p w14:paraId="6F115110" w14:textId="77777777" w:rsidR="000B1D73" w:rsidRDefault="00E417A5" w:rsidP="00E417A5">
      <w:pPr>
        <w:pStyle w:val="Heading3"/>
        <w:rPr>
          <w:szCs w:val="20"/>
        </w:rPr>
      </w:pPr>
      <w:bookmarkStart w:id="1535" w:name="_Toc106276046"/>
      <w:r>
        <w:rPr>
          <w:szCs w:val="20"/>
        </w:rPr>
        <w:t>Rule – Reverting Hostname to Factory Default</w:t>
      </w:r>
      <w:bookmarkEnd w:id="1535"/>
    </w:p>
    <w:p w14:paraId="065FC887" w14:textId="77777777" w:rsidR="00E417A5" w:rsidRDefault="00E417A5" w:rsidP="00E417A5">
      <w:pPr>
        <w:pStyle w:val="Body1"/>
      </w:pPr>
      <w:r>
        <w:t>Setting the hostname field to the empty string (i.e., a string of length zero, or one consisting entirely of whitespace characters) shall revert the hostname to the factory default value.</w:t>
      </w:r>
    </w:p>
    <w:p w14:paraId="239CA44F" w14:textId="77777777" w:rsidR="00E417A5" w:rsidRDefault="00E417A5" w:rsidP="00E417A5">
      <w:pPr>
        <w:pStyle w:val="Heading3"/>
      </w:pPr>
      <w:bookmarkStart w:id="1536" w:name="_Ref207779395"/>
      <w:bookmarkStart w:id="1537" w:name="_Toc106276047"/>
      <w:r>
        <w:lastRenderedPageBreak/>
        <w:t>Rule – Reverting Device Description to Factory Default</w:t>
      </w:r>
      <w:bookmarkEnd w:id="1536"/>
      <w:bookmarkEnd w:id="1537"/>
    </w:p>
    <w:p w14:paraId="4B582631" w14:textId="77777777" w:rsidR="000B1D73" w:rsidRPr="00E417A5" w:rsidRDefault="00E417A5" w:rsidP="00E417A5">
      <w:pPr>
        <w:pStyle w:val="Body1"/>
      </w:pPr>
      <w:r>
        <w:t>Setting the Device Description field to the empty string (i.e., a string of length zero, or one consisting entirely of whitespace characters) shall revert the Device Description to the factory default.</w:t>
      </w:r>
    </w:p>
    <w:p w14:paraId="0FBE082F" w14:textId="77777777" w:rsidR="00A122A9" w:rsidRPr="00C67620" w:rsidRDefault="00A122A9" w:rsidP="00A122A9">
      <w:pPr>
        <w:pStyle w:val="LXIBody"/>
      </w:pPr>
    </w:p>
    <w:p w14:paraId="084CB983" w14:textId="77777777" w:rsidR="003B473C" w:rsidRDefault="003B473C">
      <w:pPr>
        <w:rPr>
          <w:rFonts w:ascii="Arial" w:hAnsi="Arial"/>
          <w:b/>
          <w:sz w:val="28"/>
          <w:szCs w:val="28"/>
        </w:rPr>
      </w:pPr>
      <w:bookmarkStart w:id="1538" w:name="_Toc112300663"/>
      <w:bookmarkStart w:id="1539" w:name="_Toc113353582"/>
      <w:bookmarkStart w:id="1540" w:name="_Toc128656306"/>
      <w:bookmarkStart w:id="1541" w:name="_Ref205189200"/>
      <w:bookmarkStart w:id="1542" w:name="_Ref205693994"/>
      <w:bookmarkStart w:id="1543" w:name="_Ref207779338"/>
      <w:bookmarkStart w:id="1544" w:name="_Ref208716375"/>
      <w:bookmarkStart w:id="1545" w:name="_Toc111980835"/>
      <w:r>
        <w:br w:type="page"/>
      </w:r>
    </w:p>
    <w:p w14:paraId="0275802E" w14:textId="77777777" w:rsidR="00FA63F0" w:rsidRPr="00C67620" w:rsidRDefault="00FA63F0" w:rsidP="00273C02">
      <w:pPr>
        <w:pStyle w:val="Heading2"/>
        <w:numPr>
          <w:ilvl w:val="1"/>
          <w:numId w:val="29"/>
        </w:numPr>
      </w:pPr>
      <w:bookmarkStart w:id="1546" w:name="_Toc443255323"/>
      <w:bookmarkStart w:id="1547" w:name="_Ref450984759"/>
      <w:bookmarkStart w:id="1548" w:name="_Toc106276048"/>
      <w:bookmarkEnd w:id="1538"/>
      <w:bookmarkEnd w:id="1539"/>
      <w:bookmarkEnd w:id="1540"/>
      <w:bookmarkEnd w:id="1541"/>
      <w:bookmarkEnd w:id="1542"/>
      <w:bookmarkEnd w:id="1543"/>
      <w:bookmarkEnd w:id="1544"/>
      <w:r w:rsidRPr="00C67620">
        <w:lastRenderedPageBreak/>
        <w:t>RULE – Sync Configuration Web Page Contents</w:t>
      </w:r>
      <w:bookmarkEnd w:id="1546"/>
      <w:bookmarkEnd w:id="1547"/>
      <w:bookmarkEnd w:id="1548"/>
    </w:p>
    <w:p w14:paraId="70C310EA" w14:textId="493EBC69" w:rsidR="003B473C" w:rsidRDefault="003B473C" w:rsidP="00FA63F0">
      <w:pPr>
        <w:pStyle w:val="LXIBody"/>
      </w:pPr>
      <w:r>
        <w:t>For LXI Devices implementing any of the following Extended Functions, the sync configuration web page is required and shall be populated with</w:t>
      </w:r>
      <w:r w:rsidR="00602550">
        <w:t xml:space="preserve"> the</w:t>
      </w:r>
      <w:r>
        <w:t xml:space="preserve"> information </w:t>
      </w:r>
      <w:r w:rsidR="002B6C9F">
        <w:t>defined in the appropriate Extended Function document</w:t>
      </w:r>
      <w:r w:rsidR="000273EC">
        <w:t>s</w:t>
      </w:r>
      <w:r w:rsidR="003250FF">
        <w:t xml:space="preserve"> in the s</w:t>
      </w:r>
      <w:r w:rsidR="000273EC">
        <w:t>e</w:t>
      </w:r>
      <w:r w:rsidR="003250FF">
        <w:t>ction on Web Page</w:t>
      </w:r>
      <w:r w:rsidR="00F36272">
        <w:t xml:space="preserve"> Requirements</w:t>
      </w:r>
      <w:r w:rsidR="00FF61FD">
        <w:t>:</w:t>
      </w:r>
    </w:p>
    <w:p w14:paraId="066CE7A9" w14:textId="77777777" w:rsidR="003B473C" w:rsidRDefault="003B473C" w:rsidP="003B473C">
      <w:pPr>
        <w:pStyle w:val="LXIBody"/>
        <w:ind w:left="720"/>
      </w:pPr>
      <w:r>
        <w:t>LXI Clock Synchronization Extended Function (IEEE 1588)</w:t>
      </w:r>
    </w:p>
    <w:p w14:paraId="1AFFF22C" w14:textId="77777777" w:rsidR="003B473C" w:rsidRDefault="003B473C" w:rsidP="003B473C">
      <w:pPr>
        <w:pStyle w:val="LXIBody"/>
        <w:ind w:left="720"/>
      </w:pPr>
      <w:r>
        <w:t>LXI Event Messages Extended Function</w:t>
      </w:r>
    </w:p>
    <w:p w14:paraId="67FA492A" w14:textId="77777777" w:rsidR="003B473C" w:rsidRDefault="003B473C" w:rsidP="003B473C">
      <w:pPr>
        <w:pStyle w:val="LXIBody"/>
        <w:ind w:left="720"/>
      </w:pPr>
      <w:r>
        <w:t>LXI Wired Trigger Bus Extended Function</w:t>
      </w:r>
    </w:p>
    <w:p w14:paraId="70EF8C36" w14:textId="77777777" w:rsidR="007633F1" w:rsidRDefault="007633F1">
      <w:pPr>
        <w:rPr>
          <w:rFonts w:ascii="Arial" w:hAnsi="Arial"/>
          <w:b/>
          <w:sz w:val="28"/>
          <w:szCs w:val="28"/>
        </w:rPr>
      </w:pPr>
      <w:bookmarkStart w:id="1549" w:name="_Toc101245591"/>
      <w:bookmarkStart w:id="1550" w:name="_Toc103501833"/>
      <w:bookmarkStart w:id="1551" w:name="_Toc104621036"/>
      <w:bookmarkStart w:id="1552" w:name="_Toc104946127"/>
      <w:bookmarkStart w:id="1553" w:name="_Toc104946967"/>
      <w:bookmarkStart w:id="1554" w:name="_Toc104947387"/>
      <w:bookmarkStart w:id="1555" w:name="_Toc104968674"/>
      <w:bookmarkStart w:id="1556" w:name="_Toc105501045"/>
      <w:bookmarkStart w:id="1557" w:name="_Toc105501541"/>
      <w:bookmarkStart w:id="1558" w:name="_Toc106617557"/>
      <w:bookmarkStart w:id="1559" w:name="_Toc111021408"/>
      <w:bookmarkStart w:id="1560" w:name="_Toc111253276"/>
      <w:bookmarkStart w:id="1561" w:name="_Toc112300664"/>
      <w:bookmarkStart w:id="1562" w:name="_Toc113353583"/>
      <w:bookmarkStart w:id="1563" w:name="_Toc128656307"/>
      <w:bookmarkStart w:id="1564" w:name="_Ref205179403"/>
    </w:p>
    <w:p w14:paraId="3D76723E" w14:textId="1ECAF576" w:rsidR="009B7D94" w:rsidRPr="00C67620" w:rsidRDefault="00D327E2" w:rsidP="009B7D94">
      <w:pPr>
        <w:pStyle w:val="Heading2"/>
      </w:pPr>
      <w:bookmarkStart w:id="1565" w:name="_Toc454020594"/>
      <w:bookmarkStart w:id="1566" w:name="_Toc106276049"/>
      <w:bookmarkStart w:id="1567" w:name="_Toc112300666"/>
      <w:bookmarkStart w:id="1568" w:name="_Toc113353586"/>
      <w:bookmarkStart w:id="1569" w:name="_Toc128656309"/>
      <w:bookmarkStart w:id="1570" w:name="_Toc101245595"/>
      <w:bookmarkStart w:id="1571" w:name="_Toc103501837"/>
      <w:bookmarkStart w:id="1572" w:name="_Toc104621040"/>
      <w:bookmarkStart w:id="1573" w:name="_Toc104946131"/>
      <w:bookmarkStart w:id="1574" w:name="_Toc104946971"/>
      <w:bookmarkStart w:id="1575" w:name="_Toc104947391"/>
      <w:bookmarkStart w:id="1576" w:name="_Toc104968678"/>
      <w:bookmarkStart w:id="1577" w:name="_Toc105501049"/>
      <w:bookmarkStart w:id="1578" w:name="_Toc105501545"/>
      <w:bookmarkStart w:id="1579" w:name="_Toc106617560"/>
      <w:bookmarkStart w:id="1580" w:name="_Toc111021411"/>
      <w:bookmarkStart w:id="1581" w:name="_Toc111253279"/>
      <w:bookmarkStart w:id="1582" w:name="_Toc111980837"/>
      <w:bookmarkEnd w:id="1545"/>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r>
        <w:t xml:space="preserve">Deprecated </w:t>
      </w:r>
      <w:r w:rsidR="009B7D94" w:rsidRPr="00C67620">
        <w:t>Recommendation – Status Web Page Contents</w:t>
      </w:r>
      <w:bookmarkEnd w:id="1565"/>
      <w:bookmarkEnd w:id="1566"/>
      <w:r w:rsidR="009B7D94" w:rsidRPr="00C67620">
        <w:t xml:space="preserve">  </w:t>
      </w:r>
    </w:p>
    <w:p w14:paraId="37E3E5D1" w14:textId="2A347F41" w:rsidR="009B7D94" w:rsidRDefault="006372BF" w:rsidP="009B7D94">
      <w:pPr>
        <w:pStyle w:val="LXIBody"/>
      </w:pPr>
      <w:r>
        <w:t>Deprecated in LXI Version 1.</w:t>
      </w:r>
      <w:r w:rsidR="0008283A">
        <w:t>6</w:t>
      </w:r>
      <w:r w:rsidR="00BB405D">
        <w:t xml:space="preserve"> </w:t>
      </w:r>
    </w:p>
    <w:p w14:paraId="73C5CB34" w14:textId="2055B33D" w:rsidR="009B7D94" w:rsidRPr="00C67620" w:rsidRDefault="009B7D94" w:rsidP="009B7D94">
      <w:pPr>
        <w:pStyle w:val="Heading2"/>
      </w:pPr>
      <w:bookmarkStart w:id="1583" w:name="_Toc101245593"/>
      <w:bookmarkStart w:id="1584" w:name="_Ref102367768"/>
      <w:bookmarkStart w:id="1585" w:name="_Toc103501835"/>
      <w:bookmarkStart w:id="1586" w:name="_Toc104621038"/>
      <w:bookmarkStart w:id="1587" w:name="_Toc104946129"/>
      <w:bookmarkStart w:id="1588" w:name="_Toc104946969"/>
      <w:bookmarkStart w:id="1589" w:name="_Toc104947389"/>
      <w:bookmarkStart w:id="1590" w:name="_Toc104968676"/>
      <w:bookmarkStart w:id="1591" w:name="_Toc105501047"/>
      <w:bookmarkStart w:id="1592" w:name="_Toc105501543"/>
      <w:bookmarkStart w:id="1593" w:name="_Toc106617559"/>
      <w:bookmarkStart w:id="1594" w:name="_Toc106276050"/>
      <w:bookmarkStart w:id="1595" w:name="_Toc111021410"/>
      <w:bookmarkStart w:id="1596" w:name="_Toc111253278"/>
      <w:bookmarkStart w:id="1597" w:name="_Toc112300665"/>
      <w:bookmarkStart w:id="1598" w:name="_Toc113353585"/>
      <w:bookmarkStart w:id="1599" w:name="_Toc128656308"/>
      <w:bookmarkStart w:id="1600" w:name="_Toc454020596"/>
      <w:r w:rsidRPr="00C67620">
        <w:t>RULE</w:t>
      </w:r>
      <w:bookmarkEnd w:id="1583"/>
      <w:bookmarkEnd w:id="1584"/>
      <w:bookmarkEnd w:id="1585"/>
      <w:bookmarkEnd w:id="1586"/>
      <w:bookmarkEnd w:id="1587"/>
      <w:bookmarkEnd w:id="1588"/>
      <w:bookmarkEnd w:id="1589"/>
      <w:bookmarkEnd w:id="1590"/>
      <w:bookmarkEnd w:id="1591"/>
      <w:bookmarkEnd w:id="1592"/>
      <w:r w:rsidRPr="00C67620">
        <w:t xml:space="preserve"> – </w:t>
      </w:r>
      <w:bookmarkEnd w:id="1593"/>
      <w:r w:rsidRPr="00C67620">
        <w:t xml:space="preserve">Web Page </w:t>
      </w:r>
      <w:r w:rsidR="00CE184C">
        <w:t>Password Protection</w:t>
      </w:r>
      <w:bookmarkEnd w:id="1594"/>
      <w:r w:rsidR="00C91A59">
        <w:t xml:space="preserve"> </w:t>
      </w:r>
      <w:bookmarkEnd w:id="1595"/>
      <w:bookmarkEnd w:id="1596"/>
      <w:bookmarkEnd w:id="1597"/>
      <w:bookmarkEnd w:id="1598"/>
      <w:bookmarkEnd w:id="1599"/>
      <w:bookmarkEnd w:id="1600"/>
      <w:r w:rsidRPr="00C67620">
        <w:t xml:space="preserve">  </w:t>
      </w:r>
    </w:p>
    <w:p w14:paraId="30ABE316" w14:textId="77777777" w:rsidR="009D5ACA" w:rsidRDefault="009B7D94" w:rsidP="009B7D94">
      <w:pPr>
        <w:pStyle w:val="LXIBody"/>
      </w:pPr>
      <w:r w:rsidRPr="00C67620">
        <w:t xml:space="preserve">Any page(s) that allows </w:t>
      </w:r>
      <w:r w:rsidR="00543B6B">
        <w:t xml:space="preserve">the </w:t>
      </w:r>
      <w:r w:rsidRPr="00C67620">
        <w:t>user to change the instrument’s settings shall be password protected; user changeable default passwords are acceptable</w:t>
      </w:r>
      <w:r w:rsidRPr="00C67620">
        <w:rPr>
          <w:i/>
          <w:iCs/>
        </w:rPr>
        <w:t>.</w:t>
      </w:r>
      <w:r w:rsidR="0085530F">
        <w:rPr>
          <w:i/>
          <w:iCs/>
        </w:rPr>
        <w:t xml:space="preserve"> </w:t>
      </w:r>
      <w:r w:rsidR="0085530F" w:rsidRPr="00F374E7">
        <w:t>This applies to the HTTPS connection and the HTTP connection if still supported</w:t>
      </w:r>
      <w:r w:rsidR="00382544">
        <w:t>.</w:t>
      </w:r>
      <w:r w:rsidR="00353213">
        <w:t xml:space="preserve"> </w:t>
      </w:r>
    </w:p>
    <w:p w14:paraId="0B366E18" w14:textId="29ED83EF" w:rsidR="000A1DB0" w:rsidRDefault="009D5ACA" w:rsidP="00167175">
      <w:pPr>
        <w:pStyle w:val="LXIBody"/>
        <w:rPr>
          <w:rFonts w:ascii="Arial" w:eastAsia="MS Mincho" w:hAnsi="Arial" w:cs="Arial"/>
          <w:b/>
          <w:i/>
          <w:color w:val="000000"/>
          <w:sz w:val="22"/>
          <w:szCs w:val="22"/>
          <w:lang w:eastAsia="ja-JP"/>
        </w:rPr>
      </w:pPr>
      <w:r>
        <w:t xml:space="preserve">If the LXI Security Extended Function is implemented, </w:t>
      </w:r>
      <w:r w:rsidR="00BF711D">
        <w:t xml:space="preserve">the web page password </w:t>
      </w:r>
      <w:r w:rsidR="00464C3B">
        <w:t>shall be</w:t>
      </w:r>
      <w:r w:rsidR="00BF711D">
        <w:t xml:space="preserve"> replaced by the credential management required by the LXI Security Extended Function.</w:t>
      </w:r>
    </w:p>
    <w:p w14:paraId="0A43E7EF" w14:textId="2A1BE53F" w:rsidR="00167175" w:rsidRPr="00A00789" w:rsidRDefault="00167175" w:rsidP="00167175">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6A257465" w14:textId="77777777" w:rsidR="00167175" w:rsidRPr="00C67620" w:rsidRDefault="00167175" w:rsidP="00167175">
      <w:pPr>
        <w:pStyle w:val="LXIObservationBody"/>
      </w:pPr>
      <w:r>
        <w:t xml:space="preserve">Various guidelines and laws </w:t>
      </w:r>
      <w:r w:rsidRPr="00A00789">
        <w:t xml:space="preserve">are being considered or have been </w:t>
      </w:r>
      <w:r>
        <w:t>established</w:t>
      </w:r>
      <w:r w:rsidRPr="00A00789">
        <w:t xml:space="preserve"> that affect password requirements. It is the LXI Vendor responsibility to adhere to </w:t>
      </w:r>
      <w:r>
        <w:t xml:space="preserve">relevant guidelines and </w:t>
      </w:r>
      <w:r w:rsidRPr="00A00789">
        <w:t>laws.</w:t>
      </w:r>
    </w:p>
    <w:p w14:paraId="620A1850" w14:textId="77777777" w:rsidR="00167175" w:rsidRDefault="00167175" w:rsidP="009B7D94">
      <w:pPr>
        <w:pStyle w:val="LXIBody"/>
        <w:rPr>
          <w:iCs/>
        </w:rPr>
      </w:pPr>
    </w:p>
    <w:p w14:paraId="67BDFC7B" w14:textId="3D588BAC" w:rsidR="009B7D94" w:rsidRPr="00E25B4C" w:rsidRDefault="002009CD" w:rsidP="009B7D94">
      <w:pPr>
        <w:pStyle w:val="Heading3"/>
      </w:pPr>
      <w:bookmarkStart w:id="1601" w:name="_Toc454020597"/>
      <w:bookmarkStart w:id="1602" w:name="_Toc106276051"/>
      <w:r>
        <w:t>Deprecated</w:t>
      </w:r>
      <w:r w:rsidR="00D327E2">
        <w:t xml:space="preserve"> </w:t>
      </w:r>
      <w:r w:rsidR="009B7D94" w:rsidRPr="00E25B4C">
        <w:t>Permission –</w:t>
      </w:r>
      <w:r w:rsidR="009B7D94">
        <w:t xml:space="preserve"> B</w:t>
      </w:r>
      <w:r w:rsidR="009B7D94" w:rsidRPr="00E25B4C">
        <w:t>lank password</w:t>
      </w:r>
      <w:bookmarkEnd w:id="1601"/>
      <w:bookmarkEnd w:id="1602"/>
    </w:p>
    <w:p w14:paraId="7E8BEB39" w14:textId="4956D566" w:rsidR="009B7D94" w:rsidRDefault="00104F85" w:rsidP="009B7D94">
      <w:pPr>
        <w:pStyle w:val="LXIBody"/>
        <w:rPr>
          <w:iCs/>
        </w:rPr>
      </w:pPr>
      <w:r>
        <w:rPr>
          <w:iCs/>
        </w:rPr>
        <w:t>Deprecated in LXI Version 1.6</w:t>
      </w:r>
    </w:p>
    <w:p w14:paraId="545FED25" w14:textId="77777777" w:rsidR="00A122A9" w:rsidRPr="00C67620" w:rsidRDefault="00A122A9" w:rsidP="00A122A9">
      <w:pPr>
        <w:pStyle w:val="Heading2"/>
      </w:pPr>
      <w:bookmarkStart w:id="1603" w:name="_Toc106276052"/>
      <w:r w:rsidRPr="00C67620">
        <w:t>RULE – LXI Logo</w:t>
      </w:r>
      <w:bookmarkEnd w:id="1567"/>
      <w:bookmarkEnd w:id="1568"/>
      <w:bookmarkEnd w:id="1569"/>
      <w:bookmarkEnd w:id="1603"/>
    </w:p>
    <w:p w14:paraId="7F198AB7" w14:textId="26BA654A"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r w:rsidR="00BD7B9B">
        <w:t>(see</w:t>
      </w:r>
      <w:r w:rsidR="00933953">
        <w:t xml:space="preserve"> LXI Consortium Trademark and Logo Usage Guidelines).</w:t>
      </w:r>
    </w:p>
    <w:p w14:paraId="11EB8C5D" w14:textId="77777777" w:rsidR="00A122A9" w:rsidRPr="00C67620" w:rsidRDefault="00A122A9" w:rsidP="00A122A9">
      <w:pPr>
        <w:pStyle w:val="Heading2"/>
      </w:pPr>
      <w:bookmarkStart w:id="1604" w:name="_Toc112300667"/>
      <w:bookmarkStart w:id="1605" w:name="_Toc113353587"/>
      <w:bookmarkStart w:id="1606" w:name="_Toc128656310"/>
      <w:bookmarkStart w:id="1607" w:name="_Toc106276053"/>
      <w:r w:rsidRPr="00C67620">
        <w:t>Recommendation</w:t>
      </w:r>
      <w:bookmarkEnd w:id="1570"/>
      <w:bookmarkEnd w:id="1571"/>
      <w:bookmarkEnd w:id="1572"/>
      <w:bookmarkEnd w:id="1573"/>
      <w:bookmarkEnd w:id="1574"/>
      <w:bookmarkEnd w:id="1575"/>
      <w:bookmarkEnd w:id="1576"/>
      <w:bookmarkEnd w:id="1577"/>
      <w:bookmarkEnd w:id="1578"/>
      <w:r w:rsidRPr="00C67620">
        <w:t xml:space="preserve"> – LXI </w:t>
      </w:r>
      <w:bookmarkEnd w:id="1579"/>
      <w:r w:rsidRPr="00C67620">
        <w:t>Web Interface Example</w:t>
      </w:r>
      <w:bookmarkEnd w:id="1580"/>
      <w:bookmarkEnd w:id="1581"/>
      <w:bookmarkEnd w:id="1604"/>
      <w:bookmarkEnd w:id="1605"/>
      <w:bookmarkEnd w:id="1606"/>
      <w:bookmarkEnd w:id="1607"/>
      <w:r w:rsidRPr="00C67620">
        <w:t xml:space="preserve">  </w:t>
      </w:r>
    </w:p>
    <w:p w14:paraId="14748542" w14:textId="08E88A18"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33" w:history="1">
        <w:r w:rsidRPr="00AF6FED">
          <w:rPr>
            <w:rStyle w:val="Hyperlink"/>
            <w:i/>
          </w:rPr>
          <w:t>LXI Example and Reference Material</w:t>
        </w:r>
      </w:hyperlink>
      <w:r>
        <w:rPr>
          <w:rStyle w:val="Hyperlink"/>
          <w:i/>
        </w:rPr>
        <w:t xml:space="preserve"> </w:t>
      </w:r>
      <w:r>
        <w:t>document</w:t>
      </w:r>
      <w:r w:rsidR="0016075D">
        <w:t>.</w:t>
      </w:r>
    </w:p>
    <w:p w14:paraId="5528F4AA" w14:textId="1954F852" w:rsidR="00A122A9" w:rsidRPr="00C67620" w:rsidRDefault="00A122A9" w:rsidP="00A122A9">
      <w:pPr>
        <w:pStyle w:val="Heading2"/>
      </w:pPr>
      <w:bookmarkStart w:id="1608" w:name="_Toc101245596"/>
      <w:bookmarkStart w:id="1609" w:name="_Toc103501838"/>
      <w:bookmarkStart w:id="1610" w:name="_Toc104621041"/>
      <w:bookmarkStart w:id="1611" w:name="_Toc104946132"/>
      <w:bookmarkStart w:id="1612" w:name="_Toc104946972"/>
      <w:bookmarkStart w:id="1613" w:name="_Toc104947392"/>
      <w:bookmarkStart w:id="1614" w:name="_Toc104968679"/>
      <w:bookmarkStart w:id="1615" w:name="_Toc105501050"/>
      <w:bookmarkStart w:id="1616" w:name="_Toc105501546"/>
      <w:bookmarkStart w:id="1617" w:name="_Toc106617561"/>
      <w:bookmarkStart w:id="1618" w:name="_Toc111021412"/>
      <w:bookmarkStart w:id="1619" w:name="_Toc111253280"/>
      <w:bookmarkStart w:id="1620" w:name="_Toc112300668"/>
      <w:bookmarkStart w:id="1621" w:name="_Toc113353588"/>
      <w:bookmarkStart w:id="1622" w:name="_Toc128656311"/>
      <w:bookmarkStart w:id="1623" w:name="_Toc106276054"/>
      <w:r w:rsidRPr="00C67620">
        <w:t>Recommendation</w:t>
      </w:r>
      <w:bookmarkEnd w:id="1608"/>
      <w:bookmarkEnd w:id="1609"/>
      <w:bookmarkEnd w:id="1610"/>
      <w:bookmarkEnd w:id="1611"/>
      <w:bookmarkEnd w:id="1612"/>
      <w:bookmarkEnd w:id="1613"/>
      <w:bookmarkEnd w:id="1614"/>
      <w:bookmarkEnd w:id="1615"/>
      <w:bookmarkEnd w:id="1616"/>
      <w:r w:rsidRPr="00C67620">
        <w:t xml:space="preserve"> –</w:t>
      </w:r>
      <w:bookmarkEnd w:id="1617"/>
      <w:r w:rsidR="003B1DEA">
        <w:t xml:space="preserve"> </w:t>
      </w:r>
      <w:r w:rsidR="002D481C">
        <w:t>LXI Device</w:t>
      </w:r>
      <w:r w:rsidRPr="00C67620">
        <w:t xml:space="preserve"> Control Using Web Page</w:t>
      </w:r>
      <w:bookmarkEnd w:id="1618"/>
      <w:bookmarkEnd w:id="1619"/>
      <w:bookmarkEnd w:id="1620"/>
      <w:bookmarkEnd w:id="1621"/>
      <w:bookmarkEnd w:id="1622"/>
      <w:bookmarkEnd w:id="1623"/>
      <w:r w:rsidRPr="00C67620">
        <w:t xml:space="preserve">  </w:t>
      </w:r>
    </w:p>
    <w:p w14:paraId="1F3F06BC" w14:textId="77777777"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14:paraId="4FF22021" w14:textId="77777777" w:rsidR="00A122A9" w:rsidRPr="00C67620" w:rsidRDefault="00A122A9" w:rsidP="00A122A9">
      <w:pPr>
        <w:pStyle w:val="Heading2"/>
      </w:pPr>
      <w:bookmarkStart w:id="1624" w:name="_Toc112300669"/>
      <w:bookmarkStart w:id="1625" w:name="_Toc113353589"/>
      <w:bookmarkStart w:id="1626" w:name="_Toc128656312"/>
      <w:bookmarkStart w:id="1627" w:name="_Toc106276055"/>
      <w:bookmarkStart w:id="1628" w:name="_Toc101245597"/>
      <w:bookmarkStart w:id="1629" w:name="_Toc103501839"/>
      <w:bookmarkStart w:id="1630" w:name="_Toc104621042"/>
      <w:bookmarkStart w:id="1631" w:name="_Toc104946133"/>
      <w:bookmarkStart w:id="1632" w:name="_Toc104946973"/>
      <w:bookmarkStart w:id="1633" w:name="_Toc104947393"/>
      <w:bookmarkStart w:id="1634" w:name="_Toc104968680"/>
      <w:bookmarkStart w:id="1635" w:name="_Toc105501051"/>
      <w:bookmarkStart w:id="1636" w:name="_Toc105501547"/>
      <w:bookmarkStart w:id="1637" w:name="_Toc106617562"/>
      <w:bookmarkStart w:id="1638" w:name="_Toc111021413"/>
      <w:bookmarkStart w:id="1639" w:name="_Toc111253281"/>
      <w:r w:rsidRPr="00C67620">
        <w:lastRenderedPageBreak/>
        <w:t>Recommendation – Software/Firmware Upgrade Using Web Interface</w:t>
      </w:r>
      <w:bookmarkEnd w:id="1624"/>
      <w:bookmarkEnd w:id="1625"/>
      <w:bookmarkEnd w:id="1626"/>
      <w:bookmarkEnd w:id="1627"/>
      <w:r w:rsidRPr="00C67620">
        <w:t xml:space="preserve">  </w:t>
      </w:r>
    </w:p>
    <w:p w14:paraId="16C776EB" w14:textId="77777777"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14:paraId="7D29E28B" w14:textId="1638BFB2" w:rsidR="00B3300D" w:rsidRDefault="00B3300D">
      <w:pPr>
        <w:rPr>
          <w:rFonts w:ascii="Arial" w:hAnsi="Arial"/>
          <w:b/>
          <w:sz w:val="28"/>
          <w:szCs w:val="28"/>
        </w:rPr>
      </w:pPr>
      <w:bookmarkStart w:id="1640" w:name="_Toc112300670"/>
      <w:bookmarkStart w:id="1641" w:name="_Toc113353590"/>
      <w:bookmarkStart w:id="1642" w:name="_Toc128656313"/>
    </w:p>
    <w:p w14:paraId="4AE4F225" w14:textId="77777777" w:rsidR="00A122A9" w:rsidRPr="00C67620" w:rsidRDefault="00A122A9" w:rsidP="00A122A9">
      <w:pPr>
        <w:pStyle w:val="Heading2"/>
      </w:pPr>
      <w:bookmarkStart w:id="1643" w:name="_Toc106276056"/>
      <w:r w:rsidRPr="00C67620">
        <w:t>Recommendation – LXI Glossary</w:t>
      </w:r>
      <w:bookmarkEnd w:id="1640"/>
      <w:bookmarkEnd w:id="1641"/>
      <w:bookmarkEnd w:id="1642"/>
      <w:bookmarkEnd w:id="1643"/>
      <w:r w:rsidRPr="00C67620">
        <w:t xml:space="preserve">  </w:t>
      </w:r>
    </w:p>
    <w:p w14:paraId="4C2A54D3" w14:textId="77777777"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14:paraId="0F050543" w14:textId="5C066580" w:rsidR="008D4B5B" w:rsidRPr="00B37AD8" w:rsidRDefault="008D4B5B" w:rsidP="00F874AC">
      <w:pPr>
        <w:pStyle w:val="ListBullet0"/>
      </w:pPr>
      <w:r w:rsidRPr="00B37AD8">
        <w:t xml:space="preserve">Copy of the glossary from the </w:t>
      </w:r>
      <w:hyperlink r:id="rId34" w:history="1">
        <w:r w:rsidRPr="00AF6FED">
          <w:rPr>
            <w:rStyle w:val="Hyperlink"/>
          </w:rPr>
          <w:t>LXI Example and Reference Material</w:t>
        </w:r>
      </w:hyperlink>
      <w:r>
        <w:rPr>
          <w:rStyle w:val="Hyperlink"/>
        </w:rPr>
        <w:t xml:space="preserve"> </w:t>
      </w:r>
      <w:r>
        <w:t>document</w:t>
      </w:r>
    </w:p>
    <w:p w14:paraId="4EA79050" w14:textId="77777777" w:rsidR="00A122A9" w:rsidRPr="00B37AD8" w:rsidRDefault="00A122A9">
      <w:pPr>
        <w:pStyle w:val="ListBullet0"/>
      </w:pPr>
      <w:r w:rsidRPr="00B37AD8">
        <w:t>Link to a help file contains the glossary</w:t>
      </w:r>
    </w:p>
    <w:p w14:paraId="0D583704" w14:textId="77777777" w:rsidR="00A122A9" w:rsidRPr="00C67620" w:rsidRDefault="00A122A9">
      <w:pPr>
        <w:pStyle w:val="ListBullet0"/>
      </w:pPr>
      <w:r w:rsidRPr="00B37AD8">
        <w:t>Link to a help file contains the glossary on the instrument vendor's home page</w:t>
      </w:r>
      <w:r w:rsidRPr="00C67620">
        <w:t xml:space="preserve">  </w:t>
      </w:r>
      <w:bookmarkEnd w:id="1628"/>
      <w:bookmarkEnd w:id="1629"/>
      <w:bookmarkEnd w:id="1630"/>
      <w:bookmarkEnd w:id="1631"/>
      <w:bookmarkEnd w:id="1632"/>
      <w:bookmarkEnd w:id="1633"/>
      <w:bookmarkEnd w:id="1634"/>
      <w:bookmarkEnd w:id="1635"/>
      <w:bookmarkEnd w:id="1636"/>
      <w:bookmarkEnd w:id="1637"/>
      <w:bookmarkEnd w:id="1638"/>
      <w:bookmarkEnd w:id="1639"/>
    </w:p>
    <w:bookmarkEnd w:id="1516"/>
    <w:bookmarkEnd w:id="1517"/>
    <w:bookmarkEnd w:id="1518"/>
    <w:bookmarkEnd w:id="1519"/>
    <w:bookmarkEnd w:id="1520"/>
    <w:bookmarkEnd w:id="1521"/>
    <w:bookmarkEnd w:id="1522"/>
    <w:bookmarkEnd w:id="1523"/>
    <w:bookmarkEnd w:id="1524"/>
    <w:bookmarkEnd w:id="1525"/>
    <w:bookmarkEnd w:id="1526"/>
    <w:bookmarkEnd w:id="1527"/>
    <w:bookmarkEnd w:id="1582"/>
    <w:p w14:paraId="0C4341CA" w14:textId="77777777" w:rsidR="00A122A9" w:rsidRPr="00C67620" w:rsidRDefault="00A122A9" w:rsidP="00A122A9">
      <w:pPr>
        <w:pStyle w:val="LXIBody"/>
      </w:pPr>
    </w:p>
    <w:p w14:paraId="0B3F91BE" w14:textId="77777777" w:rsidR="00A122A9" w:rsidRDefault="00D70C78" w:rsidP="00D70C78">
      <w:pPr>
        <w:pStyle w:val="Heading2"/>
      </w:pPr>
      <w:bookmarkStart w:id="1644" w:name="_Ref205179427"/>
      <w:bookmarkStart w:id="1645" w:name="_Toc106276057"/>
      <w:r>
        <w:t>RULE – All URLs Beginning With “LXI” Are Reserved by the LXI Consortium</w:t>
      </w:r>
      <w:bookmarkEnd w:id="1644"/>
      <w:bookmarkEnd w:id="1645"/>
    </w:p>
    <w:p w14:paraId="20C6D1B5" w14:textId="1CA2CFC1" w:rsidR="00D70C78" w:rsidRDefault="00D70C78" w:rsidP="00D70C78">
      <w:pPr>
        <w:pStyle w:val="LXIBody"/>
      </w:pPr>
      <w:r>
        <w:t xml:space="preserve">RFC </w:t>
      </w:r>
      <w:r w:rsidR="00C24484">
        <w:t xml:space="preserve">4248 and </w:t>
      </w:r>
      <w:r w:rsidR="00B0260A">
        <w:t xml:space="preserve">4266 (obsoleted RFC </w:t>
      </w:r>
      <w:r>
        <w:t>1738</w:t>
      </w:r>
      <w:r w:rsidR="00B0260A">
        <w:t>)</w:t>
      </w:r>
      <w:r>
        <w:t xml:space="preserve"> define the HTTP URL as the following:</w:t>
      </w:r>
    </w:p>
    <w:p w14:paraId="0667E2A0" w14:textId="487DA5C4" w:rsidR="00D70C78" w:rsidRDefault="00D30452" w:rsidP="00D70C78">
      <w:pPr>
        <w:pStyle w:val="LXICode2"/>
      </w:pPr>
      <w:r w:rsidRPr="001169BF">
        <w:t>http://&lt;host&gt;[:&lt;port&gt;]/&lt;path&gt;?&lt;searchpart</w:t>
      </w:r>
      <w:r>
        <w:t>&gt;</w:t>
      </w:r>
    </w:p>
    <w:p w14:paraId="5A6DCDBE" w14:textId="05722935" w:rsidR="00D70C78" w:rsidRDefault="00D70C78" w:rsidP="00D70C78">
      <w:pPr>
        <w:pStyle w:val="LXIBody"/>
      </w:pPr>
      <w:r>
        <w:t xml:space="preserve">Any URL with a &lt;path&gt; that begins with the strings “lxi” </w:t>
      </w:r>
      <w:r w:rsidR="0071303D">
        <w:t xml:space="preserve">or </w:t>
      </w:r>
      <w:r>
        <w:t xml:space="preserve">“LXI” or any combination of lowercase and uppercase letters combined to spell LXI </w:t>
      </w:r>
      <w:r w:rsidR="005C3F55">
        <w:t xml:space="preserve">shall be </w:t>
      </w:r>
      <w:r>
        <w:t>reserved for Consortium-defined uses.  This includes the directory-like syntax in which the first part of &lt;path&gt; is any combination of lowercase and uppercase letters that spell LXI terminated with a “/”:</w:t>
      </w:r>
    </w:p>
    <w:p w14:paraId="22D6E1D3" w14:textId="1800A98E" w:rsidR="00D70C78" w:rsidRDefault="008B635C" w:rsidP="00D70C78">
      <w:pPr>
        <w:pStyle w:val="LXICode2"/>
      </w:pPr>
      <w:r w:rsidRPr="001169BF">
        <w:t>http://&lt;host&gt;[:&lt;port&gt;]/lxi/&lt;path&gt;?&lt;searchpart</w:t>
      </w:r>
      <w:r w:rsidR="00251B32">
        <w:t>&gt;</w:t>
      </w:r>
    </w:p>
    <w:p w14:paraId="28A2223D" w14:textId="77777777" w:rsidR="00A122A9" w:rsidRPr="00C67620" w:rsidRDefault="00A122A9" w:rsidP="004B2537">
      <w:pPr>
        <w:pStyle w:val="Heading1"/>
      </w:pPr>
      <w:bookmarkStart w:id="1646" w:name="_Toc112300674"/>
      <w:bookmarkStart w:id="1647" w:name="_Toc113353594"/>
      <w:bookmarkStart w:id="1648" w:name="_Toc113776916"/>
      <w:bookmarkStart w:id="1649" w:name="_Toc128656317"/>
      <w:bookmarkStart w:id="1650" w:name="_Ref205177278"/>
      <w:bookmarkStart w:id="1651" w:name="_Toc106276058"/>
      <w:bookmarkStart w:id="1652" w:name="_Toc111980845"/>
      <w:bookmarkStart w:id="1653" w:name="_Toc101245603"/>
      <w:bookmarkStart w:id="1654" w:name="_Toc103501845"/>
      <w:bookmarkStart w:id="1655" w:name="_Toc104621048"/>
      <w:bookmarkStart w:id="1656" w:name="_Toc104946139"/>
      <w:bookmarkStart w:id="1657" w:name="_Toc104946979"/>
      <w:bookmarkStart w:id="1658" w:name="_Toc104947399"/>
      <w:bookmarkStart w:id="1659" w:name="_Toc104968686"/>
      <w:bookmarkStart w:id="1660" w:name="_Toc105501057"/>
      <w:bookmarkStart w:id="1661" w:name="_Toc105501553"/>
      <w:bookmarkStart w:id="1662" w:name="_Toc106617568"/>
      <w:bookmarkStart w:id="1663" w:name="_Toc111021419"/>
      <w:bookmarkStart w:id="1664" w:name="_Toc111253286"/>
      <w:r w:rsidRPr="00C67620">
        <w:lastRenderedPageBreak/>
        <w:t>LAN Discovery</w:t>
      </w:r>
      <w:bookmarkEnd w:id="1646"/>
      <w:bookmarkEnd w:id="1647"/>
      <w:bookmarkEnd w:id="1648"/>
      <w:bookmarkEnd w:id="1649"/>
      <w:r w:rsidRPr="00C67620">
        <w:t xml:space="preserve"> </w:t>
      </w:r>
      <w:r w:rsidR="00AA26BF">
        <w:t>and Identification</w:t>
      </w:r>
      <w:bookmarkEnd w:id="1650"/>
      <w:bookmarkEnd w:id="1651"/>
    </w:p>
    <w:p w14:paraId="6F0835AE" w14:textId="77777777" w:rsidR="006C0433" w:rsidRDefault="006C0433" w:rsidP="006C0433">
      <w:pPr>
        <w:pStyle w:val="NoteHeading"/>
      </w:pPr>
      <w:bookmarkStart w:id="1665" w:name="_Toc106617569"/>
      <w:bookmarkStart w:id="1666" w:name="_Toc111253287"/>
      <w:bookmarkStart w:id="1667" w:name="_Toc113432817"/>
      <w:bookmarkStart w:id="1668" w:name="_Toc113776917"/>
    </w:p>
    <w:p w14:paraId="290044E8" w14:textId="77777777" w:rsidR="00AA26BF" w:rsidRDefault="00AA26BF" w:rsidP="00273C02">
      <w:pPr>
        <w:pStyle w:val="Heading2"/>
        <w:numPr>
          <w:ilvl w:val="1"/>
          <w:numId w:val="27"/>
        </w:numPr>
      </w:pPr>
      <w:bookmarkStart w:id="1669" w:name="_Ref207779409"/>
      <w:bookmarkStart w:id="1670" w:name="_Toc106276059"/>
      <w:bookmarkEnd w:id="1652"/>
      <w:bookmarkEnd w:id="1665"/>
      <w:bookmarkEnd w:id="1666"/>
      <w:bookmarkEnd w:id="1667"/>
      <w:bookmarkEnd w:id="1668"/>
      <w:r>
        <w:t>RULE – XML Identification Document</w:t>
      </w:r>
      <w:bookmarkEnd w:id="1669"/>
      <w:bookmarkEnd w:id="1670"/>
    </w:p>
    <w:p w14:paraId="0A6032F4" w14:textId="70AB4113" w:rsidR="00AA26BF" w:rsidRDefault="00AA26BF" w:rsidP="00AA26BF">
      <w:pPr>
        <w:pStyle w:val="LXIBody"/>
      </w:pPr>
      <w:r>
        <w:t xml:space="preserve">All </w:t>
      </w:r>
      <w:r w:rsidR="003F722C">
        <w:t>LXI Device</w:t>
      </w:r>
      <w:r>
        <w:t xml:space="preserve">s shall provide an XML identification document that can be queried via a GET at </w:t>
      </w:r>
      <w:r w:rsidR="00ED4C11">
        <w:t>“</w:t>
      </w:r>
      <w:r w:rsidRPr="00ED4C11">
        <w:t>http://&lt;hostname&gt;:</w:t>
      </w:r>
      <w:r w:rsidR="0031329C">
        <w:t>&lt;</w:t>
      </w:r>
      <w:r w:rsidR="00C01B3F">
        <w:t>port&gt;</w:t>
      </w:r>
      <w:r w:rsidRPr="00ED4C11">
        <w:t>/lxi/identification</w:t>
      </w:r>
      <w:r w:rsidR="00ED4C11">
        <w:t>”</w:t>
      </w:r>
      <w:r>
        <w:t xml:space="preserve"> that conforms to the LXI XSD Schema (</w:t>
      </w:r>
      <w:r w:rsidR="00420E1C">
        <w:t xml:space="preserve">available at </w:t>
      </w:r>
      <w:hyperlink r:id="rId35" w:history="1">
        <w:r w:rsidR="009205C0" w:rsidRPr="00996F01">
          <w:rPr>
            <w:rStyle w:val="Hyperlink"/>
          </w:rPr>
          <w:t>http://www.lxistandard.org/InstrumentIdentification/1.0</w:t>
        </w:r>
      </w:hyperlink>
      <w:r>
        <w:t>) and the W3C XML Schema Standards (</w:t>
      </w:r>
      <w:hyperlink r:id="rId36" w:history="1">
        <w:r w:rsidRPr="00BC172A">
          <w:rPr>
            <w:rStyle w:val="Hyperlink"/>
          </w:rPr>
          <w:t>http://www.w3.org/XML/Schema</w:t>
        </w:r>
      </w:hyperlink>
      <w:r>
        <w:t>).</w:t>
      </w:r>
    </w:p>
    <w:p w14:paraId="278F76BC" w14:textId="55061B21" w:rsidR="00D77F5B" w:rsidRDefault="008D4B5B" w:rsidP="00AA26BF">
      <w:pPr>
        <w:pStyle w:val="LXIBody"/>
      </w:pPr>
      <w:r>
        <w:t xml:space="preserve">Please see </w:t>
      </w:r>
      <w:r w:rsidRPr="00495B60">
        <w:rPr>
          <w:b/>
          <w:i/>
        </w:rPr>
        <w:t>Example XML Identification Content</w:t>
      </w:r>
      <w:r>
        <w:rPr>
          <w:b/>
          <w:i/>
        </w:rPr>
        <w:t xml:space="preserve"> </w:t>
      </w:r>
      <w:r>
        <w:t xml:space="preserve">found in the </w:t>
      </w:r>
      <w:hyperlink r:id="rId37" w:history="1">
        <w:r w:rsidRPr="00AF6FED">
          <w:rPr>
            <w:rStyle w:val="Hyperlink"/>
            <w:i/>
          </w:rPr>
          <w:t>LXI Example and Reference Material</w:t>
        </w:r>
      </w:hyperlink>
      <w:r w:rsidRPr="00AF6FED">
        <w:rPr>
          <w:i/>
        </w:rPr>
        <w:t xml:space="preserve"> </w:t>
      </w:r>
      <w:r>
        <w:t>document</w:t>
      </w:r>
      <w:r w:rsidR="0016075D">
        <w:t>.</w:t>
      </w:r>
    </w:p>
    <w:p w14:paraId="45CAD7B3" w14:textId="77777777" w:rsidR="00AA26BF" w:rsidRDefault="00AA26BF" w:rsidP="00AA26BF">
      <w:pPr>
        <w:pStyle w:val="Heading3"/>
      </w:pPr>
      <w:bookmarkStart w:id="1671" w:name="_Toc106276060"/>
      <w:r>
        <w:t>Permission – HTTP Redirection</w:t>
      </w:r>
      <w:bookmarkEnd w:id="1671"/>
    </w:p>
    <w:p w14:paraId="11C1B9DC" w14:textId="516C8980" w:rsidR="00AA26BF" w:rsidRDefault="003F722C" w:rsidP="00AA26BF">
      <w:pPr>
        <w:pStyle w:val="LXIBody"/>
      </w:pPr>
      <w:r>
        <w:t>LXI Device</w:t>
      </w:r>
      <w:r w:rsidR="0026342E">
        <w:t xml:space="preserve">s may return an HTTP Status Code indicating Redirection – the 3xx range of values (e.g., 300, 301, 302, etc. of RFC </w:t>
      </w:r>
      <w:r w:rsidR="00BD7B9B">
        <w:t>7231)</w:t>
      </w:r>
      <w:r w:rsidR="0026342E">
        <w:t xml:space="preserve"> – in response to a GET request on the URL defined in </w:t>
      </w:r>
      <w:r w:rsidR="00737874">
        <w:fldChar w:fldCharType="begin"/>
      </w:r>
      <w:r w:rsidR="00492110">
        <w:instrText xml:space="preserve"> REF _Ref207779409 \r </w:instrText>
      </w:r>
      <w:r w:rsidR="00737874">
        <w:fldChar w:fldCharType="separate"/>
      </w:r>
      <w:r w:rsidR="001475CE">
        <w:t>10.2</w:t>
      </w:r>
      <w:r w:rsidR="00737874">
        <w:fldChar w:fldCharType="end"/>
      </w:r>
      <w:r w:rsidR="0026342E">
        <w:t>.  Clients are expected to handle these redirections appropriately.</w:t>
      </w:r>
    </w:p>
    <w:p w14:paraId="5003D981" w14:textId="77777777" w:rsidR="0026342E" w:rsidRDefault="0026342E" w:rsidP="0026342E">
      <w:pPr>
        <w:pStyle w:val="Heading3"/>
      </w:pPr>
      <w:bookmarkStart w:id="1672" w:name="_Toc106276061"/>
      <w:r>
        <w:t>RULE – Content Type Header</w:t>
      </w:r>
      <w:bookmarkEnd w:id="1672"/>
    </w:p>
    <w:p w14:paraId="3EBC06A0" w14:textId="77777777" w:rsidR="0026342E" w:rsidRDefault="0026342E" w:rsidP="0026342E">
      <w:pPr>
        <w:pStyle w:val="LXIBody"/>
      </w:pPr>
      <w:r>
        <w:t>The response to the GET request on the URL defined in 10.2 or to the URL that actually returns the XML document after possible redirection(s) shall include the “Content-Type” header with “text/xml”</w:t>
      </w:r>
      <w:r w:rsidR="004A3EF1">
        <w:t xml:space="preserve"> as the value</w:t>
      </w:r>
      <w:r>
        <w:t>.</w:t>
      </w:r>
    </w:p>
    <w:p w14:paraId="4E56FD05" w14:textId="77777777" w:rsidR="0026342E" w:rsidRDefault="0026342E" w:rsidP="0026342E">
      <w:pPr>
        <w:pStyle w:val="Heading3"/>
      </w:pPr>
      <w:bookmarkStart w:id="1673" w:name="_Toc106276062"/>
      <w:r>
        <w:t>RULE – Schema Location Attribute</w:t>
      </w:r>
      <w:bookmarkEnd w:id="1673"/>
    </w:p>
    <w:p w14:paraId="7A357AEF" w14:textId="37DBA96A" w:rsidR="0026342E" w:rsidRDefault="0026342E" w:rsidP="00BC172A">
      <w:pPr>
        <w:pStyle w:val="LXIBody"/>
      </w:pPr>
      <w:r>
        <w:t>The xsi:schemaLocation attribute of the root element of the identification document shall contain an entry for the LXI XSD namespace with an accompanying absolute URI on the instrument that shall return th</w:t>
      </w:r>
      <w:r w:rsidR="00994879">
        <w:t>e actual XSD schema document fro</w:t>
      </w:r>
      <w:r>
        <w:t xml:space="preserve">m the </w:t>
      </w:r>
      <w:r w:rsidR="004A3EF1">
        <w:t>instrument</w:t>
      </w:r>
      <w:r w:rsidR="00ED4C11">
        <w:t xml:space="preserve"> </w:t>
      </w:r>
      <w:r w:rsidR="004A3EF1">
        <w:t>(</w:t>
      </w:r>
      <w:hyperlink r:id="rId38" w:history="1">
        <w:r w:rsidR="002C05BD">
          <w:rPr>
            <w:rStyle w:val="Hyperlink"/>
          </w:rPr>
          <w:t>https://www.w3.org/standards/xml/schema</w:t>
        </w:r>
      </w:hyperlink>
      <w:r w:rsidR="004A3EF1">
        <w:t>)</w:t>
      </w:r>
      <w:r w:rsidR="003D135A">
        <w:t xml:space="preserve">. </w:t>
      </w:r>
      <w:r w:rsidR="00ED4C11">
        <w:t xml:space="preserve"> </w:t>
      </w:r>
      <w:r w:rsidR="003D135A">
        <w:t>The W3C XSD Schema itself does not need to be available via a URI on the instrument.</w:t>
      </w:r>
    </w:p>
    <w:p w14:paraId="70BA2605" w14:textId="77777777" w:rsidR="009E1422" w:rsidRDefault="009E1422" w:rsidP="009E1422">
      <w:pPr>
        <w:pStyle w:val="LXIBody"/>
      </w:pPr>
      <w:r>
        <w:t xml:space="preserve">Example: </w:t>
      </w:r>
    </w:p>
    <w:p w14:paraId="3051901E" w14:textId="1E2AC207" w:rsidR="009E1422" w:rsidRDefault="009E1422" w:rsidP="009E1422">
      <w:pPr>
        <w:pStyle w:val="LXICode2"/>
      </w:pPr>
      <w:r>
        <w:t>&lt;LXIDevice</w:t>
      </w:r>
      <w:r>
        <w:br/>
        <w:t xml:space="preserve">  xmlns='</w:t>
      </w:r>
      <w:hyperlink r:id="rId39" w:history="1">
        <w:r>
          <w:rPr>
            <w:rStyle w:val="Hyperlink"/>
          </w:rPr>
          <w:t>http://www.lxistandard.org/InstrumentIdentification/1.0</w:t>
        </w:r>
      </w:hyperlink>
      <w:r>
        <w:t>'</w:t>
      </w:r>
      <w:r>
        <w:br/>
        <w:t xml:space="preserve">  xmlns:xsi='</w:t>
      </w:r>
      <w:hyperlink r:id="rId40" w:history="1">
        <w:r>
          <w:rPr>
            <w:rStyle w:val="Hyperlink"/>
          </w:rPr>
          <w:t>http://www.w3.org/2001/XMLSchema-instance</w:t>
        </w:r>
      </w:hyperlink>
      <w:r>
        <w:t>'</w:t>
      </w:r>
      <w:r>
        <w:br/>
        <w:t xml:space="preserve">  </w:t>
      </w:r>
      <w:r w:rsidRPr="001D2A35">
        <w:rPr>
          <w:spacing w:val="-20"/>
          <w:szCs w:val="18"/>
        </w:rPr>
        <w:t>xsi:schemaLocation='</w:t>
      </w:r>
      <w:hyperlink r:id="rId41" w:history="1">
        <w:r w:rsidRPr="001D2A35">
          <w:rPr>
            <w:rStyle w:val="Hyperlink"/>
            <w:spacing w:val="-20"/>
            <w:szCs w:val="18"/>
          </w:rPr>
          <w:t>http://www.lxistandard.org/InstrumentIdentification/1.0</w:t>
        </w:r>
      </w:hyperlink>
      <w:r>
        <w:br/>
        <w:t xml:space="preserve">  </w:t>
      </w:r>
      <w:hyperlink r:id="rId42" w:history="1">
        <w:r>
          <w:rPr>
            <w:rStyle w:val="Hyperlink"/>
          </w:rPr>
          <w:t>http://1.2.3.4/identification.xsd</w:t>
        </w:r>
      </w:hyperlink>
      <w:r w:rsidR="006C0433">
        <w:t>'&gt;</w:t>
      </w:r>
      <w:r w:rsidR="006C0433">
        <w:br/>
      </w:r>
      <w:r>
        <w:t>&lt;!-- other elements and attributes not shown here --&gt;</w:t>
      </w:r>
      <w:r>
        <w:br/>
        <w:t>&lt;/LXIDevice&gt;</w:t>
      </w:r>
    </w:p>
    <w:p w14:paraId="4412A3F1" w14:textId="77777777" w:rsidR="009E1422" w:rsidRDefault="009E1422" w:rsidP="009E1422">
      <w:pPr>
        <w:pStyle w:val="Heading3"/>
      </w:pPr>
      <w:bookmarkStart w:id="1674" w:name="_Ref208715190"/>
      <w:bookmarkStart w:id="1675" w:name="_Toc106276063"/>
      <w:r>
        <w:t>RULE – Connected Device URLs</w:t>
      </w:r>
      <w:bookmarkEnd w:id="1674"/>
      <w:bookmarkEnd w:id="1675"/>
    </w:p>
    <w:p w14:paraId="1A28349D" w14:textId="77777777" w:rsidR="009E1422" w:rsidRDefault="009E1422" w:rsidP="009E1422">
      <w:pPr>
        <w:pStyle w:val="LXIBody"/>
      </w:pPr>
      <w:r>
        <w:t>Devices that support connected devices (e.g., bridges) shall provide base URLs for all connected devices in the ConnectedDevices element of the identification docume</w:t>
      </w:r>
      <w:r w:rsidR="00BC172A">
        <w:t xml:space="preserve">nt.  A base URL is defined as a URL </w:t>
      </w:r>
      <w:r>
        <w:t xml:space="preserve">with a “url-path” that clearly identifies the connected device and </w:t>
      </w:r>
      <w:r w:rsidR="00565668">
        <w:t xml:space="preserve">one </w:t>
      </w:r>
      <w:r>
        <w:t>onto which a suffix path may be added to access properties of that connected d</w:t>
      </w:r>
      <w:r w:rsidR="00565668">
        <w:t>evice.  The base URL</w:t>
      </w:r>
      <w:r>
        <w:t xml:space="preserve"> allows clients to enumerate devices connected to the bridge device.</w:t>
      </w:r>
    </w:p>
    <w:p w14:paraId="13771945" w14:textId="77777777" w:rsidR="009E1422" w:rsidRDefault="009E1422" w:rsidP="009E1422">
      <w:pPr>
        <w:pStyle w:val="LXIBody"/>
      </w:pPr>
      <w:r>
        <w:t xml:space="preserve">For example, the base URL for a connected device might be </w:t>
      </w:r>
      <w:r w:rsidR="00565668">
        <w:t>“</w:t>
      </w:r>
      <w:r w:rsidR="00BF3EE9" w:rsidRPr="00E8717D">
        <w:t>http://hostname/device0</w:t>
      </w:r>
      <w:r w:rsidR="00565668">
        <w:t>”</w:t>
      </w:r>
      <w:r w:rsidR="00BF3EE9">
        <w:t xml:space="preserve"> while another connected device might have a base URL of “</w:t>
      </w:r>
      <w:r w:rsidR="00BF3EE9" w:rsidRPr="00BF3EE9">
        <w:t>http://hostname/device5</w:t>
      </w:r>
      <w:r w:rsidR="00BF3EE9">
        <w:t>”.  The format and path naming conventions for these connected device base URLs are left up to the vendor.</w:t>
      </w:r>
    </w:p>
    <w:p w14:paraId="5B112250" w14:textId="77777777" w:rsidR="00BF3EE9" w:rsidRDefault="00BF3EE9" w:rsidP="009E1422">
      <w:pPr>
        <w:pStyle w:val="LXIBody"/>
      </w:pPr>
      <w:r>
        <w:t>The following is an example snippet from an identification document with connected device DeviceURI elements:</w:t>
      </w:r>
    </w:p>
    <w:p w14:paraId="3B5E4462" w14:textId="77777777" w:rsidR="00BF3EE9" w:rsidRDefault="00BF3EE9" w:rsidP="00BF3EE9">
      <w:pPr>
        <w:pStyle w:val="LXICode2"/>
      </w:pPr>
      <w:r>
        <w:lastRenderedPageBreak/>
        <w:t xml:space="preserve">  &lt;</w:t>
      </w:r>
      <w:r>
        <w:rPr>
          <w:rStyle w:val="start-tag"/>
        </w:rPr>
        <w:t>ConnectedDevices</w:t>
      </w:r>
      <w:r>
        <w:t>&gt;</w:t>
      </w:r>
      <w:r>
        <w:br/>
        <w:t xml:space="preserve">    &lt;</w:t>
      </w:r>
      <w:r>
        <w:rPr>
          <w:rStyle w:val="start-tag"/>
        </w:rPr>
        <w:t>DeviceURI</w:t>
      </w:r>
      <w:r>
        <w:t>&gt;http://10.1.2.60/devices/LogicalAddress/0/&lt;/</w:t>
      </w:r>
      <w:r>
        <w:rPr>
          <w:rStyle w:val="end-tag"/>
        </w:rPr>
        <w:t>DeviceURI</w:t>
      </w:r>
      <w:r>
        <w:t>&gt;</w:t>
      </w:r>
      <w:r>
        <w:br/>
        <w:t xml:space="preserve">    &lt;</w:t>
      </w:r>
      <w:r>
        <w:rPr>
          <w:rStyle w:val="start-tag"/>
        </w:rPr>
        <w:t>DeviceURI</w:t>
      </w:r>
      <w:r>
        <w:t>&gt;http://10.1.2.60/devices/LogicalAddress/1/&lt;/</w:t>
      </w:r>
      <w:r>
        <w:rPr>
          <w:rStyle w:val="end-tag"/>
        </w:rPr>
        <w:t>DeviceURI</w:t>
      </w:r>
      <w:r>
        <w:t>&gt;</w:t>
      </w:r>
      <w:r>
        <w:br/>
        <w:t xml:space="preserve">  &lt;/</w:t>
      </w:r>
      <w:r>
        <w:rPr>
          <w:rStyle w:val="end-tag"/>
        </w:rPr>
        <w:t>ConnectedDevices</w:t>
      </w:r>
      <w:r>
        <w:t>&gt;</w:t>
      </w:r>
    </w:p>
    <w:p w14:paraId="2A723DF7" w14:textId="77777777" w:rsidR="00BF3EE9" w:rsidRDefault="00BF3EE9" w:rsidP="00BF3EE9">
      <w:pPr>
        <w:pStyle w:val="Heading4"/>
      </w:pPr>
      <w:bookmarkStart w:id="1676" w:name="_Ref208715156"/>
      <w:r>
        <w:t>RULE – Connected Device XML Identification Document URLs</w:t>
      </w:r>
      <w:bookmarkEnd w:id="1676"/>
    </w:p>
    <w:p w14:paraId="7BC008D0" w14:textId="58BF1201" w:rsidR="00BF3EE9" w:rsidRDefault="00BF3EE9" w:rsidP="00BF3EE9">
      <w:pPr>
        <w:pStyle w:val="LXIBody"/>
      </w:pPr>
      <w:r>
        <w:t xml:space="preserve">Devices that support connected devices shall provide identification documents that can be queried via a GET on &lt;baseURL&gt;/lxi/identification that conform to the LXI XSD Schema or one derived from that Schema according to the rules of XSD inheritance.  </w:t>
      </w:r>
      <w:r w:rsidR="00ED4C11">
        <w:t xml:space="preserve">The </w:t>
      </w:r>
      <w:r>
        <w:t xml:space="preserve">&lt;baseURL&gt; values may be found in DeviceURI elements of the </w:t>
      </w:r>
      <w:r w:rsidR="00994879">
        <w:t xml:space="preserve">ConnectedDevice element of the root element of the identification document of Rule </w:t>
      </w:r>
      <w:r w:rsidR="00737874">
        <w:fldChar w:fldCharType="begin"/>
      </w:r>
      <w:r w:rsidR="00492110">
        <w:instrText xml:space="preserve"> REF _Ref207779409 \r </w:instrText>
      </w:r>
      <w:r w:rsidR="00737874">
        <w:fldChar w:fldCharType="separate"/>
      </w:r>
      <w:r w:rsidR="001475CE">
        <w:t>10.2</w:t>
      </w:r>
      <w:r w:rsidR="00737874">
        <w:fldChar w:fldCharType="end"/>
      </w:r>
      <w:r w:rsidR="00994879">
        <w:t xml:space="preserve">.  This rule coupled with Rule </w:t>
      </w:r>
      <w:r w:rsidR="00737874">
        <w:fldChar w:fldCharType="begin"/>
      </w:r>
      <w:r w:rsidR="00492110">
        <w:instrText xml:space="preserve"> REF _Ref208715190 \r </w:instrText>
      </w:r>
      <w:r w:rsidR="00737874">
        <w:fldChar w:fldCharType="separate"/>
      </w:r>
      <w:r w:rsidR="001475CE">
        <w:t>10.2.4</w:t>
      </w:r>
      <w:r w:rsidR="00737874">
        <w:fldChar w:fldCharType="end"/>
      </w:r>
      <w:r w:rsidR="00994879">
        <w:t xml:space="preserve"> allows clients to enumerate (discover) and identify all connected devices.</w:t>
      </w:r>
    </w:p>
    <w:p w14:paraId="111F1CD6" w14:textId="77777777" w:rsidR="00994879" w:rsidRDefault="00994879" w:rsidP="00994879">
      <w:pPr>
        <w:pStyle w:val="Heading4"/>
      </w:pPr>
      <w:r>
        <w:t>RULE – Connected Device XML Identification Document Schema Location Attribute</w:t>
      </w:r>
    </w:p>
    <w:p w14:paraId="71A1E839" w14:textId="549FE62E" w:rsidR="00004EB0" w:rsidRDefault="00994879" w:rsidP="00EC05BF">
      <w:pPr>
        <w:pStyle w:val="Body1"/>
        <w:rPr>
          <w:rStyle w:val="LXIBodyCharChar"/>
        </w:rPr>
      </w:pPr>
      <w:r w:rsidRPr="00BC172A">
        <w:rPr>
          <w:rStyle w:val="LXIBodyCharChar"/>
        </w:rPr>
        <w:t>The xsi:schemaLocation attribute of the root element of the identification document shall contain an entry for the LXI XSD namespace with an accompanying absolute URI on the instrument that shall return the actual XSD schema document from the instrument</w:t>
      </w:r>
      <w:r w:rsidR="00BC172A">
        <w:t xml:space="preserve"> </w:t>
      </w:r>
      <w:r w:rsidR="00BC172A" w:rsidRPr="00994879">
        <w:rPr>
          <w:rStyle w:val="LXIBodyCharChar"/>
        </w:rPr>
        <w:t>(</w:t>
      </w:r>
      <w:hyperlink r:id="rId43" w:history="1">
        <w:r w:rsidR="00687C74">
          <w:rPr>
            <w:rStyle w:val="Hyperlink"/>
          </w:rPr>
          <w:t>https://www.w3.org/standards/xml/schema)</w:t>
        </w:r>
      </w:hyperlink>
      <w:r w:rsidR="00BC172A" w:rsidRPr="00994879">
        <w:rPr>
          <w:rStyle w:val="LXIBodyCharChar"/>
        </w:rPr>
        <w:t>)</w:t>
      </w:r>
      <w:r>
        <w:t xml:space="preserve">.  </w:t>
      </w:r>
      <w:r w:rsidR="004A3EF1">
        <w:rPr>
          <w:rStyle w:val="LXIBodyCharChar"/>
        </w:rPr>
        <w:t>The W3C XSD S</w:t>
      </w:r>
      <w:r w:rsidR="004A3EF1" w:rsidRPr="00994879">
        <w:rPr>
          <w:rStyle w:val="LXIBodyCharChar"/>
        </w:rPr>
        <w:t xml:space="preserve">chema itself </w:t>
      </w:r>
      <w:r w:rsidR="00EC05BF">
        <w:rPr>
          <w:rStyle w:val="LXIBodyCharChar"/>
        </w:rPr>
        <w:t>does not need to be available via a URI on the instrument.</w:t>
      </w:r>
    </w:p>
    <w:p w14:paraId="6B56D288" w14:textId="77777777" w:rsidR="00FA5718" w:rsidRDefault="00FA5718" w:rsidP="00E47F44">
      <w:pPr>
        <w:pStyle w:val="LXIBody"/>
      </w:pPr>
    </w:p>
    <w:p w14:paraId="7CD7A71C" w14:textId="77777777" w:rsidR="00687C74" w:rsidRDefault="00687C74" w:rsidP="00273C02">
      <w:pPr>
        <w:pStyle w:val="Heading3"/>
        <w:numPr>
          <w:ilvl w:val="2"/>
          <w:numId w:val="28"/>
        </w:numPr>
        <w:tabs>
          <w:tab w:val="num" w:pos="1980"/>
        </w:tabs>
      </w:pPr>
      <w:bookmarkStart w:id="1677" w:name="_Toc443255326"/>
      <w:bookmarkStart w:id="1678" w:name="_Toc106276064"/>
      <w:r>
        <w:t>RULE – LXI Extended Function Elements</w:t>
      </w:r>
      <w:bookmarkEnd w:id="1677"/>
      <w:bookmarkEnd w:id="1678"/>
    </w:p>
    <w:p w14:paraId="7832D92D" w14:textId="77777777" w:rsidR="00687C74" w:rsidRPr="00641859" w:rsidRDefault="00687C74" w:rsidP="00641859">
      <w:pPr>
        <w:pStyle w:val="Body1"/>
      </w:pPr>
    </w:p>
    <w:p w14:paraId="51C284DD" w14:textId="77777777" w:rsidR="00687C74" w:rsidRDefault="00687C74" w:rsidP="00687C74">
      <w:pPr>
        <w:pStyle w:val="Body1"/>
      </w:pPr>
      <w:r>
        <w:t>Devices that support LXI E</w:t>
      </w:r>
      <w:r w:rsidRPr="005A73AB">
        <w:t>x</w:t>
      </w:r>
      <w:r>
        <w:t>tended Functions shall provide F</w:t>
      </w:r>
      <w:r w:rsidRPr="005A73AB">
        <w:t>unction elements within the LXIExtendedFunction</w:t>
      </w:r>
      <w:r>
        <w:t>s</w:t>
      </w:r>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14:paraId="2E6FF352" w14:textId="77777777" w:rsidR="00687C74" w:rsidRPr="00641859" w:rsidRDefault="00687C74" w:rsidP="00641859">
      <w:pPr>
        <w:pStyle w:val="LXIBody"/>
      </w:pPr>
    </w:p>
    <w:p w14:paraId="17D64CE2" w14:textId="154E50AD" w:rsidR="00994879" w:rsidRPr="00EC05BF" w:rsidRDefault="008D4B5B" w:rsidP="00EC05BF">
      <w:pPr>
        <w:pStyle w:val="Body1"/>
        <w:rPr>
          <w:rStyle w:val="LXIBodyCharChar"/>
          <w:u w:val="single"/>
        </w:rPr>
      </w:pPr>
      <w:r w:rsidRPr="008D4B5B">
        <w:t xml:space="preserve">See </w:t>
      </w:r>
      <w:r w:rsidRPr="001E2235">
        <w:rPr>
          <w:b/>
          <w:i/>
        </w:rPr>
        <w:t>Example XML Identification Content</w:t>
      </w:r>
      <w:r>
        <w:t xml:space="preserve"> in the </w:t>
      </w:r>
      <w:hyperlink r:id="rId44" w:history="1">
        <w:r w:rsidRPr="00AF6FED">
          <w:rPr>
            <w:rStyle w:val="Hyperlink"/>
            <w:i/>
          </w:rPr>
          <w:t>LXI Example and Reference Material</w:t>
        </w:r>
      </w:hyperlink>
      <w:r>
        <w:rPr>
          <w:rStyle w:val="Hyperlink"/>
          <w:i/>
        </w:rPr>
        <w:t xml:space="preserve"> </w:t>
      </w:r>
      <w:r>
        <w:t>document</w:t>
      </w:r>
      <w:r w:rsidR="00641859">
        <w:t>.</w:t>
      </w:r>
    </w:p>
    <w:p w14:paraId="13504781" w14:textId="77777777" w:rsidR="00641859" w:rsidRDefault="00641859">
      <w:pPr>
        <w:rPr>
          <w:rFonts w:ascii="Arial" w:hAnsi="Arial"/>
          <w:b/>
          <w:sz w:val="28"/>
          <w:szCs w:val="28"/>
        </w:rPr>
      </w:pPr>
      <w:bookmarkStart w:id="1679" w:name="_Ref208716651"/>
      <w:bookmarkStart w:id="1680" w:name="Support_mDNS"/>
      <w:r>
        <w:br w:type="page"/>
      </w:r>
    </w:p>
    <w:p w14:paraId="09D3EBB2" w14:textId="77777777" w:rsidR="006857DF" w:rsidRDefault="006857DF" w:rsidP="006857DF">
      <w:pPr>
        <w:pStyle w:val="Heading2"/>
      </w:pPr>
      <w:bookmarkStart w:id="1681" w:name="_Ref450984596"/>
      <w:bookmarkStart w:id="1682" w:name="_Toc106276065"/>
      <w:r>
        <w:lastRenderedPageBreak/>
        <w:t>RULE – Support mDNS</w:t>
      </w:r>
      <w:bookmarkEnd w:id="1679"/>
      <w:bookmarkEnd w:id="1681"/>
      <w:bookmarkEnd w:id="1682"/>
    </w:p>
    <w:p w14:paraId="2205B840" w14:textId="77777777" w:rsidR="00641859" w:rsidRDefault="00641859" w:rsidP="00641859">
      <w:pPr>
        <w:pStyle w:val="LXIBody"/>
      </w:pPr>
      <w:r>
        <w:t>LXI Devices shall support Multicast DNS (mDNS) as defined by RFC6762 and RFC6763</w:t>
      </w:r>
    </w:p>
    <w:p w14:paraId="507A25A6" w14:textId="77777777" w:rsidR="00641859" w:rsidRPr="00641859" w:rsidRDefault="00641859" w:rsidP="00641859">
      <w:pPr>
        <w:pStyle w:val="Body1"/>
      </w:pPr>
    </w:p>
    <w:bookmarkEnd w:id="1680"/>
    <w:p w14:paraId="79032632" w14:textId="77777777" w:rsidR="006C0433" w:rsidRDefault="006C0433" w:rsidP="006658FC">
      <w:pPr>
        <w:pStyle w:val="ObservationHeading"/>
      </w:pPr>
      <w:r>
        <w:t>Observation</w:t>
      </w:r>
    </w:p>
    <w:p w14:paraId="08DD44A7" w14:textId="77777777" w:rsidR="006C0433" w:rsidRDefault="003F722C" w:rsidP="006C0433">
      <w:pPr>
        <w:pStyle w:val="LXIObservationBody"/>
      </w:pPr>
      <w:r>
        <w:t>LXI Device</w:t>
      </w:r>
      <w:r w:rsidR="006C0433">
        <w:t xml:space="preserve">s, which implement Dynamic Configuration of Link Local Addresses (AutoIP),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14:paraId="2B9F7124" w14:textId="77777777" w:rsidR="00211037" w:rsidRDefault="00211037" w:rsidP="00211037">
      <w:pPr>
        <w:pStyle w:val="Heading3"/>
      </w:pPr>
      <w:bookmarkStart w:id="1683" w:name="_Toc106276066"/>
      <w:r>
        <w:t>RULE – Claiming Hostnames</w:t>
      </w:r>
      <w:bookmarkEnd w:id="1683"/>
    </w:p>
    <w:p w14:paraId="1EC44DF1" w14:textId="77777777"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14:paraId="46C2D26F" w14:textId="77777777" w:rsidR="00211037" w:rsidRDefault="00211037" w:rsidP="00211037">
      <w:pPr>
        <w:pStyle w:val="Heading4"/>
      </w:pPr>
      <w:r>
        <w:t>RULE – Hostname Conflicts</w:t>
      </w:r>
    </w:p>
    <w:p w14:paraId="3B0FC4AA" w14:textId="77777777"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shall be generated by appending a number to the end of the hostname.  For example, a conflict on “Instr-ABC” would become “Instr-ABC-2” after the</w:t>
      </w:r>
      <w:r w:rsidR="00C51DB5">
        <w:t xml:space="preserve"> first collision, “Instr</w:t>
      </w:r>
      <w:r>
        <w:t>-ABC-3” on the second, and so on.</w:t>
      </w:r>
    </w:p>
    <w:p w14:paraId="66F88D84" w14:textId="77777777" w:rsidR="00211037" w:rsidRDefault="00211037" w:rsidP="00211037">
      <w:pPr>
        <w:pStyle w:val="Heading3"/>
      </w:pPr>
      <w:bookmarkStart w:id="1684" w:name="_Toc106276067"/>
      <w:r>
        <w:t xml:space="preserve">Recommendation – Default </w:t>
      </w:r>
      <w:r w:rsidR="006D3FD2">
        <w:t>mDNS</w:t>
      </w:r>
      <w:r w:rsidR="00C51DB5">
        <w:t xml:space="preserve"> </w:t>
      </w:r>
      <w:r>
        <w:t>Hostname</w:t>
      </w:r>
      <w:bookmarkEnd w:id="1684"/>
    </w:p>
    <w:p w14:paraId="6859E009" w14:textId="0D80AC00"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1475CE">
        <w:t>8.9</w:t>
      </w:r>
      <w:r w:rsidR="009B6988">
        <w:fldChar w:fldCharType="end"/>
      </w:r>
      <w:r>
        <w:t xml:space="preserve"> should be used</w:t>
      </w:r>
      <w:r w:rsidR="00BF346F">
        <w:t xml:space="preserve"> as the default </w:t>
      </w:r>
      <w:r w:rsidR="006D3FD2">
        <w:t>mDNS</w:t>
      </w:r>
      <w:r w:rsidR="00BF346F">
        <w:t xml:space="preserve"> hostname</w:t>
      </w:r>
      <w:r>
        <w:t xml:space="preserve">. </w:t>
      </w:r>
    </w:p>
    <w:p w14:paraId="5AF4A65D" w14:textId="77777777" w:rsidR="00211037" w:rsidRDefault="00211037" w:rsidP="00211037">
      <w:pPr>
        <w:pStyle w:val="Heading3"/>
      </w:pPr>
      <w:bookmarkStart w:id="1685" w:name="_Toc106276068"/>
      <w:r>
        <w:t>RULE – Dynamic DNS Update and mDNS Hostname</w:t>
      </w:r>
      <w:bookmarkEnd w:id="1685"/>
    </w:p>
    <w:p w14:paraId="769F299B" w14:textId="77777777"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14:paraId="530C07C2" w14:textId="77777777" w:rsidR="00FE5AAF" w:rsidRDefault="00FE5AAF" w:rsidP="00FE5AAF">
      <w:pPr>
        <w:pStyle w:val="Heading3"/>
      </w:pPr>
      <w:bookmarkStart w:id="1686" w:name="_Toc106276069"/>
      <w:r>
        <w:t>RULE – DHCP “Host Name” Option and mDNS Hostname</w:t>
      </w:r>
      <w:bookmarkEnd w:id="1686"/>
    </w:p>
    <w:p w14:paraId="0F927F69" w14:textId="3E3D0DE6"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1475CE">
        <w:t>10.7</w:t>
      </w:r>
      <w:r w:rsidR="00737874">
        <w:fldChar w:fldCharType="end"/>
      </w:r>
      <w:r w:rsidR="00BF346F">
        <w:t>)</w:t>
      </w:r>
    </w:p>
    <w:p w14:paraId="022EA222" w14:textId="77777777" w:rsidR="00FE5AAF" w:rsidRDefault="00FE5AAF" w:rsidP="00FE5AAF">
      <w:pPr>
        <w:pStyle w:val="LXIBody"/>
      </w:pPr>
      <w:r>
        <w:t>.</w:t>
      </w:r>
    </w:p>
    <w:p w14:paraId="520EB4AA" w14:textId="77777777" w:rsidR="001F047D" w:rsidRDefault="001F047D" w:rsidP="006658FC">
      <w:pPr>
        <w:pStyle w:val="ObservationHeading"/>
      </w:pPr>
      <w:r>
        <w:t>Observation</w:t>
      </w:r>
    </w:p>
    <w:p w14:paraId="1935AE16" w14:textId="77777777" w:rsidR="001F047D" w:rsidRPr="001F047D" w:rsidRDefault="001F047D" w:rsidP="001F047D">
      <w:pPr>
        <w:pStyle w:val="LXIObservationBody"/>
      </w:pPr>
      <w:r w:rsidRPr="001F047D">
        <w:t>This rule helps ensure stability since the mDNS hostname should remain unchanged when the device is moved between different networks</w:t>
      </w:r>
    </w:p>
    <w:p w14:paraId="3B6441AF" w14:textId="2B2605A4" w:rsidR="00FE5AAF" w:rsidRDefault="00FE5AAF" w:rsidP="00FE5AAF">
      <w:pPr>
        <w:pStyle w:val="Heading2"/>
      </w:pPr>
      <w:bookmarkStart w:id="1687" w:name="_Ref208716667"/>
      <w:bookmarkStart w:id="1688" w:name="_Toc106276070"/>
      <w:bookmarkStart w:id="1689" w:name="Support_DNS"/>
      <w:r>
        <w:t xml:space="preserve">RULE – </w:t>
      </w:r>
      <w:bookmarkEnd w:id="1687"/>
      <w:r w:rsidR="00E70D1F">
        <w:t>Support mDNS Service Discovery</w:t>
      </w:r>
      <w:bookmarkEnd w:id="1688"/>
    </w:p>
    <w:bookmarkEnd w:id="1689"/>
    <w:p w14:paraId="10389930" w14:textId="53617ECA" w:rsidR="00BF5444" w:rsidRDefault="006D5B56" w:rsidP="00BF5444">
      <w:pPr>
        <w:pStyle w:val="LXIBody"/>
      </w:pPr>
      <w:r>
        <w:t xml:space="preserve">LXI </w:t>
      </w:r>
      <w:r w:rsidR="00BF5444">
        <w:t xml:space="preserve">Devices </w:t>
      </w:r>
      <w:r w:rsidR="001773D3">
        <w:t>shall support</w:t>
      </w:r>
      <w:r w:rsidR="00E70D1F">
        <w:t xml:space="preserve">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14:paraId="66598C45" w14:textId="77777777" w:rsidR="00BF5444" w:rsidRDefault="00C6352A" w:rsidP="00BF5444">
      <w:pPr>
        <w:pStyle w:val="Heading3"/>
      </w:pPr>
      <w:bookmarkStart w:id="1690" w:name="_Toc106276071"/>
      <w:r>
        <w:lastRenderedPageBreak/>
        <w:t>RULE – Claiming Service</w:t>
      </w:r>
      <w:r w:rsidR="00E5248D">
        <w:t xml:space="preserve"> Name</w:t>
      </w:r>
      <w:bookmarkEnd w:id="1690"/>
    </w:p>
    <w:p w14:paraId="146717FF" w14:textId="77777777"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14:paraId="52105ED0" w14:textId="77777777" w:rsidR="00FE5AAF" w:rsidRDefault="00FE5AAF" w:rsidP="006658FC">
      <w:pPr>
        <w:pStyle w:val="ObservationHeading"/>
      </w:pPr>
      <w:r>
        <w:t>Observation</w:t>
      </w:r>
    </w:p>
    <w:p w14:paraId="59122ED9" w14:textId="77777777" w:rsidR="00FE5AAF" w:rsidRDefault="00FE5AAF" w:rsidP="00FE5AAF">
      <w:pPr>
        <w:pStyle w:val="LXIObservationBody"/>
      </w:pPr>
      <w:r>
        <w:t>Service names are meant to be browse-able and should be as descriptive as possible.  Spaces are encouraged to promote readability.</w:t>
      </w:r>
    </w:p>
    <w:p w14:paraId="299C1A24" w14:textId="77777777" w:rsidR="00BF5444" w:rsidRDefault="00BF5444" w:rsidP="00BF5444">
      <w:pPr>
        <w:pStyle w:val="Heading3"/>
      </w:pPr>
      <w:bookmarkStart w:id="1691" w:name="_Toc106276072"/>
      <w:r>
        <w:t>RULE – Single Service Instance Name for LXI Defined Services</w:t>
      </w:r>
      <w:bookmarkEnd w:id="1691"/>
    </w:p>
    <w:p w14:paraId="64A3B2B7" w14:textId="77777777"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14:paraId="770BF5F0" w14:textId="77777777" w:rsidR="00BF5444" w:rsidRDefault="00BF5444" w:rsidP="00BF5444">
      <w:pPr>
        <w:pStyle w:val="LXIBody"/>
      </w:pPr>
      <w:r>
        <w:t>&lt;instance&gt;</w:t>
      </w:r>
      <w:r w:rsidR="00F71B6B">
        <w:t>.</w:t>
      </w:r>
      <w:r>
        <w:t xml:space="preserve"> &lt;service&gt;</w:t>
      </w:r>
      <w:r w:rsidR="00F71B6B">
        <w:t>.</w:t>
      </w:r>
      <w:r>
        <w:t xml:space="preserve"> &lt;domain&gt;</w:t>
      </w:r>
    </w:p>
    <w:p w14:paraId="20E6E1C4" w14:textId="77777777" w:rsidR="00BF5444" w:rsidRDefault="00776458" w:rsidP="00BF5444">
      <w:pPr>
        <w:pStyle w:val="LXIBody"/>
      </w:pPr>
      <w:r>
        <w:t>Thus,</w:t>
      </w:r>
      <w:r w:rsidR="00BF5444">
        <w:t xml:space="preserve"> an HTTP service with an instance name of “Instrument ABC” in the “.local” domain</w:t>
      </w:r>
      <w:r w:rsidR="0004327C">
        <w:t xml:space="preserve"> will have </w:t>
      </w:r>
      <w:r w:rsidR="00BD2FB5">
        <w:t xml:space="preserve">“Instrument </w:t>
      </w:r>
      <w:r w:rsidR="00BF5444">
        <w:t>ABC._http._tcp.local”</w:t>
      </w:r>
      <w:r w:rsidR="000631BE">
        <w:t xml:space="preserve"> as the service name</w:t>
      </w:r>
      <w:r w:rsidR="0019617B">
        <w:t>.</w:t>
      </w:r>
    </w:p>
    <w:p w14:paraId="546FCD21" w14:textId="77777777" w:rsidR="0004327C" w:rsidRDefault="0004327C" w:rsidP="0004327C">
      <w:pPr>
        <w:pStyle w:val="Heading4"/>
      </w:pPr>
      <w:r>
        <w:t>RULE – User Configurable Service Name</w:t>
      </w:r>
    </w:p>
    <w:p w14:paraId="601D5C47" w14:textId="77777777"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14:paraId="616A0235" w14:textId="77777777" w:rsidR="0004327C" w:rsidRDefault="002D0B30" w:rsidP="0004327C">
      <w:pPr>
        <w:pStyle w:val="Heading4"/>
      </w:pPr>
      <w:r>
        <w:t>Recommendation</w:t>
      </w:r>
      <w:r w:rsidR="0004327C">
        <w:t xml:space="preserve"> – Default Service Name</w:t>
      </w:r>
    </w:p>
    <w:p w14:paraId="3AE3931B" w14:textId="235C4791"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1475CE">
        <w:t>9.5.1</w:t>
      </w:r>
      <w:r w:rsidR="00737874">
        <w:fldChar w:fldCharType="end"/>
      </w:r>
      <w:r w:rsidR="0004327C">
        <w:t xml:space="preserve"> for their default service name truncated to the first 63 bytes of UTF-8.</w:t>
      </w:r>
    </w:p>
    <w:p w14:paraId="478F4335" w14:textId="77777777" w:rsidR="00C03BB9" w:rsidRDefault="00A413EE" w:rsidP="00A413EE">
      <w:pPr>
        <w:pStyle w:val="Heading4"/>
      </w:pPr>
      <w:r>
        <w:t>RULE – Service Name Conflicts</w:t>
      </w:r>
    </w:p>
    <w:p w14:paraId="5E121E45" w14:textId="00B9A64B" w:rsidR="008E10FA" w:rsidRDefault="00A413EE" w:rsidP="00A413EE">
      <w:pPr>
        <w:pStyle w:val="LXIBody"/>
      </w:pPr>
      <w:r>
        <w:t>If a</w:t>
      </w:r>
      <w:r w:rsidR="008E10FA">
        <w:t>n mDNS</w:t>
      </w:r>
      <w:r>
        <w:t xml:space="preserve"> service name conflict occurs, the </w:t>
      </w:r>
      <w:r w:rsidR="003F722C">
        <w:t>LXI Device</w:t>
      </w:r>
      <w:r>
        <w:t xml:space="preserve"> shall assign itself a new service name and retry until the conflict is resolved.  New service names shall be generated by appending a number to the end of the service name.  For example, a conflict on “Vendor Instrument” would become “Vendor Instrument (2)” after the first collision, “Vendor Instrument (3)” on the second, and so on.</w:t>
      </w:r>
    </w:p>
    <w:p w14:paraId="78202AFC" w14:textId="0DF6C20A" w:rsidR="00A413EE" w:rsidRDefault="00A413EE" w:rsidP="00641859">
      <w:pPr>
        <w:rPr>
          <w:szCs w:val="20"/>
        </w:rPr>
      </w:pPr>
    </w:p>
    <w:p w14:paraId="6B7C3716" w14:textId="77777777" w:rsidR="00513E48" w:rsidRPr="00833837" w:rsidRDefault="00513E48" w:rsidP="00513E48">
      <w:pPr>
        <w:pStyle w:val="LXIBody"/>
      </w:pPr>
      <w:r w:rsidRPr="006C2DAB">
        <w:t>The character setting-off the appended number can be a dash, parenthesis or any other legal character, or no extra character at all.</w:t>
      </w:r>
    </w:p>
    <w:p w14:paraId="175A3870" w14:textId="77777777" w:rsidR="00513E48" w:rsidRPr="00833837" w:rsidRDefault="00513E48" w:rsidP="00513E48">
      <w:pPr>
        <w:pStyle w:val="LXIBody"/>
      </w:pPr>
      <w:r w:rsidRPr="00833837">
        <w:t>The following are some examples of valid ways to append the number to the device name:</w:t>
      </w:r>
    </w:p>
    <w:p w14:paraId="7B33D476" w14:textId="77777777" w:rsidR="00513E48" w:rsidRPr="00833837" w:rsidRDefault="00513E48" w:rsidP="00F874AC">
      <w:pPr>
        <w:pStyle w:val="ListBullet0"/>
      </w:pPr>
      <w:r w:rsidRPr="00833837">
        <w:t>Mydevice1</w:t>
      </w:r>
    </w:p>
    <w:p w14:paraId="0E6AA06A" w14:textId="77777777" w:rsidR="00513E48" w:rsidRPr="00833837" w:rsidRDefault="00513E48">
      <w:pPr>
        <w:pStyle w:val="ListBullet0"/>
        <w:rPr>
          <w:rFonts w:ascii="Calibri" w:hAnsi="Calibri"/>
          <w:sz w:val="22"/>
          <w:szCs w:val="22"/>
        </w:rPr>
      </w:pPr>
      <w:r w:rsidRPr="00833837">
        <w:t>Mydevice-1</w:t>
      </w:r>
    </w:p>
    <w:p w14:paraId="2B98CB91" w14:textId="77777777" w:rsidR="00513E48" w:rsidRPr="00833837" w:rsidRDefault="00513E48">
      <w:pPr>
        <w:pStyle w:val="ListBullet0"/>
      </w:pPr>
      <w:r w:rsidRPr="00833837">
        <w:t>Mydevice(1)</w:t>
      </w:r>
    </w:p>
    <w:p w14:paraId="1FC630FA" w14:textId="77777777" w:rsidR="00513E48" w:rsidRPr="00674E61" w:rsidRDefault="00513E48" w:rsidP="00513E48">
      <w:pPr>
        <w:pStyle w:val="LXIBody"/>
        <w:rPr>
          <w:b/>
        </w:rPr>
      </w:pPr>
      <w:r w:rsidRPr="00833837">
        <w:t>This applies to both the mDNS Hostname and mDNS service name.</w:t>
      </w:r>
    </w:p>
    <w:p w14:paraId="4E7EA491" w14:textId="77777777" w:rsidR="00513E48" w:rsidRPr="00641859" w:rsidRDefault="00513E48" w:rsidP="00641859">
      <w:pPr>
        <w:rPr>
          <w:szCs w:val="20"/>
        </w:rPr>
      </w:pPr>
    </w:p>
    <w:p w14:paraId="051DF14C" w14:textId="77777777" w:rsidR="00A413EE" w:rsidRDefault="00D5557A" w:rsidP="00A413EE">
      <w:pPr>
        <w:pStyle w:val="Heading3"/>
      </w:pPr>
      <w:bookmarkStart w:id="1692" w:name="_Toc106276073"/>
      <w:r>
        <w:t>Rule - Required Service Advertisements and TXT Record Keys</w:t>
      </w:r>
      <w:bookmarkEnd w:id="1692"/>
    </w:p>
    <w:p w14:paraId="68BEABE0" w14:textId="715CAC9A" w:rsidR="00A413EE" w:rsidRDefault="00F71B6B" w:rsidP="00A413EE">
      <w:pPr>
        <w:pStyle w:val="LXIBody"/>
      </w:pPr>
      <w:r>
        <w:t xml:space="preserve">LXI </w:t>
      </w:r>
      <w:r w:rsidR="00674F45">
        <w:t xml:space="preserve">Devices </w:t>
      </w:r>
      <w:r w:rsidR="00A413EE">
        <w:t xml:space="preserve">shall, at a minimum, advertise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1475CE">
        <w:t>10.4.3.5</w:t>
      </w:r>
      <w:r w:rsidR="00737874">
        <w:fldChar w:fldCharType="end"/>
      </w:r>
      <w:r w:rsidR="00674F45">
        <w:t xml:space="preserve"> for Permission on TXT Record Keys with default values</w:t>
      </w:r>
      <w:r w:rsidR="00826619">
        <w:t xml:space="preserve"> (NOTE: in this section, the term default is used to refer to the value of a field </w:t>
      </w:r>
      <w:r w:rsidR="00895D9E">
        <w:t>when it is absent).</w:t>
      </w:r>
    </w:p>
    <w:p w14:paraId="75D4A436" w14:textId="77777777"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874"/>
        <w:gridCol w:w="2875"/>
        <w:gridCol w:w="2875"/>
      </w:tblGrid>
      <w:tr w:rsidR="00A413EE" w14:paraId="4B227D7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9ACA4C6" w14:textId="77777777"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F3A3531" w14:textId="77777777"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27177CFB" w14:textId="77777777" w:rsidR="00A413EE" w:rsidRPr="006719BF" w:rsidRDefault="00A413EE" w:rsidP="00082CDD">
            <w:pPr>
              <w:rPr>
                <w:b/>
              </w:rPr>
            </w:pPr>
            <w:r w:rsidRPr="006719BF">
              <w:rPr>
                <w:b/>
              </w:rPr>
              <w:t>Description</w:t>
            </w:r>
          </w:p>
        </w:tc>
      </w:tr>
      <w:tr w:rsidR="00A413EE" w14:paraId="637A6F4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0534986D" w14:textId="77777777" w:rsidR="00A413EE" w:rsidRPr="00A413EE" w:rsidRDefault="00A413EE" w:rsidP="00082CDD">
            <w:r w:rsidRPr="00A413EE">
              <w:t>http (_http._tcp)</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4DC83EAD" w14:textId="77777777" w:rsidR="00A413EE" w:rsidRPr="00A413EE" w:rsidRDefault="00A413EE" w:rsidP="00082CDD">
            <w:r w:rsidRPr="00A413EE">
              <w:t>txtvers=&lt;version of TXT record"&gt;; default "txtvers=1";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16194BB7" w14:textId="77777777" w:rsidR="00A413EE" w:rsidRPr="00A413EE" w:rsidRDefault="00FD0FF9" w:rsidP="00082CDD">
            <w:r>
              <w:t>A</w:t>
            </w:r>
            <w:r w:rsidR="00A413EE" w:rsidRPr="00A413EE">
              <w:t>ll HTTP servers that a device supports that may be used with a typical web browser</w:t>
            </w:r>
          </w:p>
        </w:tc>
      </w:tr>
      <w:tr w:rsidR="00A413EE" w14:paraId="098AAE08"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B0C527B" w14:textId="77777777" w:rsidR="00A413EE" w:rsidRPr="00A413EE" w:rsidRDefault="00A413EE" w:rsidP="00082CDD">
            <w:r w:rsidRPr="00A413EE">
              <w:t>lxi (_lxi._tcp)</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52C52867" w14:textId="77777777" w:rsidR="00A413EE" w:rsidRPr="00A413EE" w:rsidRDefault="00A413EE" w:rsidP="00082CDD">
            <w:r w:rsidRPr="00A413EE">
              <w:t>txtvers=&lt;version of TXT record"&gt;; default "txtvers=1";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t>SerialNumber=&lt;third element of response to IEEE 488.2 *IDN?&gt;</w:t>
            </w:r>
            <w:r w:rsidRPr="00A413EE">
              <w:br/>
            </w:r>
            <w:r w:rsidRPr="00A413EE">
              <w:br/>
              <w:t>FirmwareVersion=&lt;fourth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0ABCAA9" w14:textId="77777777" w:rsidR="00A413EE" w:rsidRPr="00A413EE" w:rsidRDefault="00FD0FF9" w:rsidP="00082CDD">
            <w:r>
              <w:t>A</w:t>
            </w:r>
            <w:r w:rsidR="00A413EE" w:rsidRPr="00A413EE">
              <w:t>n LXI service that uses the HTTP protocol for identification and other operations as defined by this standard</w:t>
            </w:r>
          </w:p>
        </w:tc>
      </w:tr>
    </w:tbl>
    <w:p w14:paraId="28432D78" w14:textId="77777777" w:rsidR="00A413EE" w:rsidRDefault="00A413EE" w:rsidP="00A413EE">
      <w:pPr>
        <w:rPr>
          <w:rFonts w:ascii="Verdana" w:hAnsi="Verdana"/>
          <w:szCs w:val="20"/>
        </w:rPr>
      </w:pPr>
    </w:p>
    <w:p w14:paraId="34340FCA" w14:textId="77777777" w:rsidR="00A413EE" w:rsidRDefault="00A413EE" w:rsidP="006658FC">
      <w:pPr>
        <w:pStyle w:val="ObservationHeading"/>
      </w:pPr>
      <w:r>
        <w:t>Observation</w:t>
      </w:r>
    </w:p>
    <w:p w14:paraId="6D81C70C" w14:textId="7F6E8D51" w:rsidR="00B163CE" w:rsidRPr="007A5DBA" w:rsidRDefault="00B25564" w:rsidP="00A413EE">
      <w:pPr>
        <w:pStyle w:val="LXIObservationBody"/>
      </w:pPr>
      <w:r w:rsidRPr="00E17D67">
        <w:t xml:space="preserve">The </w:t>
      </w:r>
      <w:r w:rsidR="00767FD4" w:rsidRPr="00E17D67">
        <w:t xml:space="preserve">_http._tcp and _lxi._tcp service types </w:t>
      </w:r>
      <w:r w:rsidR="006F5B0B" w:rsidRPr="00E17D67">
        <w:t>sh</w:t>
      </w:r>
      <w:r w:rsidR="00B729C0">
        <w:t>ould</w:t>
      </w:r>
      <w:r w:rsidR="009F1817">
        <w:t xml:space="preserve">: if </w:t>
      </w:r>
      <w:r w:rsidR="009F1817" w:rsidRPr="001B3032">
        <w:t xml:space="preserve">the </w:t>
      </w:r>
      <w:r w:rsidR="009F1817" w:rsidRPr="007A5DBA">
        <w:t>un</w:t>
      </w:r>
      <w:r w:rsidR="00DC754B" w:rsidRPr="007A5DBA">
        <w:t>secure HTTP service is enabled then it should</w:t>
      </w:r>
      <w:r w:rsidR="006F5B0B" w:rsidRPr="007A5DBA">
        <w:t xml:space="preserve"> </w:t>
      </w:r>
      <w:r w:rsidR="00BD2716" w:rsidRPr="007A5DBA">
        <w:t xml:space="preserve">advertise </w:t>
      </w:r>
      <w:r w:rsidR="00726FF9" w:rsidRPr="007A5DBA">
        <w:t xml:space="preserve">the </w:t>
      </w:r>
      <w:r w:rsidR="0028700E" w:rsidRPr="007A5DBA">
        <w:t>port</w:t>
      </w:r>
      <w:r w:rsidR="00573D69" w:rsidRPr="007A5DBA">
        <w:t xml:space="preserve"> (default 80)</w:t>
      </w:r>
      <w:r w:rsidR="0028700E" w:rsidRPr="007A5DBA">
        <w:t xml:space="preserve"> where the </w:t>
      </w:r>
      <w:r w:rsidR="00BE36A4" w:rsidRPr="007A5DBA">
        <w:t>un</w:t>
      </w:r>
      <w:r w:rsidR="00033A54" w:rsidRPr="007A5DBA">
        <w:t xml:space="preserve">secure </w:t>
      </w:r>
      <w:r w:rsidR="00F761DD" w:rsidRPr="007A5DBA">
        <w:t xml:space="preserve">HTTP </w:t>
      </w:r>
      <w:r w:rsidR="004C2D87" w:rsidRPr="007A5DBA">
        <w:t>service is configured</w:t>
      </w:r>
      <w:r w:rsidR="00CA66CE" w:rsidRPr="007A5DBA">
        <w:t xml:space="preserve">. </w:t>
      </w:r>
      <w:r w:rsidR="005C7798" w:rsidRPr="007A5DBA">
        <w:t xml:space="preserve">If </w:t>
      </w:r>
      <w:r w:rsidR="003C3D64" w:rsidRPr="007A5DBA">
        <w:t xml:space="preserve">the </w:t>
      </w:r>
      <w:r w:rsidR="00BE36A4" w:rsidRPr="007A5DBA">
        <w:t>unsecure</w:t>
      </w:r>
      <w:r w:rsidR="005C7798" w:rsidRPr="007A5DBA">
        <w:t xml:space="preserve"> </w:t>
      </w:r>
      <w:r w:rsidR="003C3D64" w:rsidRPr="007A5DBA">
        <w:t xml:space="preserve">HTTP service </w:t>
      </w:r>
      <w:r w:rsidR="005C7798" w:rsidRPr="007A5DBA">
        <w:t xml:space="preserve">is </w:t>
      </w:r>
      <w:r w:rsidR="003C3D64" w:rsidRPr="007A5DBA">
        <w:t xml:space="preserve">not enabled </w:t>
      </w:r>
      <w:r w:rsidR="005C7798" w:rsidRPr="007A5DBA">
        <w:t>then it sh</w:t>
      </w:r>
      <w:r w:rsidR="00B729C0" w:rsidRPr="007A5DBA">
        <w:t>ould</w:t>
      </w:r>
      <w:r w:rsidR="005C7798" w:rsidRPr="007A5DBA">
        <w:t xml:space="preserve"> advertise </w:t>
      </w:r>
      <w:r w:rsidR="003C3D64" w:rsidRPr="007A5DBA">
        <w:t xml:space="preserve">the </w:t>
      </w:r>
      <w:r w:rsidR="005C7798" w:rsidRPr="007A5DBA">
        <w:t xml:space="preserve">port </w:t>
      </w:r>
      <w:r w:rsidR="00D715A4" w:rsidRPr="007A5DBA">
        <w:t xml:space="preserve">where the </w:t>
      </w:r>
      <w:r w:rsidR="00726FF9" w:rsidRPr="007A5DBA">
        <w:t xml:space="preserve">secure </w:t>
      </w:r>
      <w:r w:rsidR="00281ECE" w:rsidRPr="007A5DBA">
        <w:t>HTTP</w:t>
      </w:r>
      <w:r w:rsidR="00C71126" w:rsidRPr="007A5DBA">
        <w:t xml:space="preserve"> (HTTPS)</w:t>
      </w:r>
      <w:r w:rsidR="00D715A4" w:rsidRPr="007A5DBA">
        <w:t xml:space="preserve"> service is </w:t>
      </w:r>
      <w:r w:rsidR="009055FF" w:rsidRPr="007A5DBA">
        <w:t>configured</w:t>
      </w:r>
      <w:r w:rsidR="0099370D" w:rsidRPr="007A5DBA">
        <w:t>.</w:t>
      </w:r>
      <w:r w:rsidR="00B163CE" w:rsidRPr="007A5DBA">
        <w:t xml:space="preserve"> </w:t>
      </w:r>
    </w:p>
    <w:p w14:paraId="62D1E121" w14:textId="77777777" w:rsidR="00B163CE" w:rsidRPr="007A5DBA" w:rsidRDefault="00B163CE" w:rsidP="00A413EE">
      <w:pPr>
        <w:pStyle w:val="LXIObservationBody"/>
      </w:pPr>
    </w:p>
    <w:p w14:paraId="3B951DF6" w14:textId="2ECBA72C" w:rsidR="00B163CE" w:rsidRDefault="009C1B75" w:rsidP="00A413EE">
      <w:pPr>
        <w:pStyle w:val="LXIObservationBody"/>
      </w:pPr>
      <w:r w:rsidRPr="007A5DBA">
        <w:t xml:space="preserve">Note that the </w:t>
      </w:r>
      <w:r w:rsidR="00B163CE" w:rsidRPr="007A5DBA">
        <w:t>un</w:t>
      </w:r>
      <w:r w:rsidR="00B163CE" w:rsidRPr="003B7F68">
        <w:t>secure HTTP service may redirect to the secure HTTP</w:t>
      </w:r>
      <w:r w:rsidR="00B163CE">
        <w:t xml:space="preserve"> (HTTPS) server (default 443)</w:t>
      </w:r>
      <w:r w:rsidR="00B163CE" w:rsidRPr="00E17D67">
        <w:t>.</w:t>
      </w:r>
    </w:p>
    <w:p w14:paraId="7A66C7BE" w14:textId="77777777" w:rsidR="00A413EE" w:rsidRDefault="00A413EE" w:rsidP="00A413EE">
      <w:pPr>
        <w:pStyle w:val="Heading4"/>
      </w:pPr>
      <w:r>
        <w:t>RULE – TXT Records Are Required</w:t>
      </w:r>
    </w:p>
    <w:p w14:paraId="5409B8D6" w14:textId="11FBFE1B"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being advertised.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1475CE">
        <w:t>10.4.3.5</w:t>
      </w:r>
      <w:r w:rsidR="00737874">
        <w:fldChar w:fldCharType="end"/>
      </w:r>
      <w:r w:rsidR="00674F45">
        <w:t>)</w:t>
      </w:r>
      <w:r w:rsidR="00A27A8D">
        <w:t>, an empty TXT r</w:t>
      </w:r>
      <w:r>
        <w:t>ecord shall be provided.</w:t>
      </w:r>
    </w:p>
    <w:p w14:paraId="1404CA7A" w14:textId="77777777" w:rsidR="00A413EE" w:rsidRDefault="00A413EE" w:rsidP="00A413EE">
      <w:pPr>
        <w:pStyle w:val="Heading4"/>
      </w:pPr>
      <w:r>
        <w:t>RULE – TXT Records Consist of Key/Value Pairs</w:t>
      </w:r>
    </w:p>
    <w:p w14:paraId="16D870E8" w14:textId="77777777"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14:paraId="08702BCF" w14:textId="77777777" w:rsidR="004C4119" w:rsidRDefault="004C4119" w:rsidP="004C4119">
      <w:pPr>
        <w:pStyle w:val="Heading4"/>
      </w:pPr>
      <w:r>
        <w:t>RULE – TXT Record Keys Are Case-Insensitive ASCII</w:t>
      </w:r>
    </w:p>
    <w:p w14:paraId="524D482A" w14:textId="77777777" w:rsidR="004C4119" w:rsidRDefault="00A27A8D" w:rsidP="004C4119">
      <w:pPr>
        <w:pStyle w:val="LXIBody"/>
      </w:pPr>
      <w:r>
        <w:t>All TXT record keys (n</w:t>
      </w:r>
      <w:r w:rsidR="004C4119">
        <w:t>ames) shall be printable ASCII characters (0x20-0x7E), excluding “=” (0x3D), and shall be case-insensitive.</w:t>
      </w:r>
    </w:p>
    <w:p w14:paraId="79D65449" w14:textId="77777777" w:rsidR="004C4119" w:rsidRDefault="004C4119" w:rsidP="004C4119">
      <w:pPr>
        <w:pStyle w:val="Heading4"/>
      </w:pPr>
      <w:r>
        <w:lastRenderedPageBreak/>
        <w:t>RULE – TXT Record Values</w:t>
      </w:r>
    </w:p>
    <w:p w14:paraId="2E6C7D57" w14:textId="52AD4B8E" w:rsidR="004C4119" w:rsidRDefault="00A27A8D" w:rsidP="004C4119">
      <w:pPr>
        <w:pStyle w:val="LXIBody"/>
      </w:pPr>
      <w:r>
        <w:t>TXT record v</w:t>
      </w:r>
      <w:r w:rsidR="004C4119">
        <w:t>alues (data beginning after the ASCII equal sign “=” [0x3D])</w:t>
      </w:r>
      <w:r>
        <w:t xml:space="preserve"> in general shall be opaque binary </w:t>
      </w:r>
      <w:r w:rsidR="00E91766">
        <w:t>data but</w:t>
      </w:r>
      <w:r>
        <w:t xml:space="preserve"> may be ASCII or UTF-8 for particular keys.</w:t>
      </w:r>
    </w:p>
    <w:p w14:paraId="13114029" w14:textId="77777777" w:rsidR="00A27A8D" w:rsidRDefault="00A27A8D" w:rsidP="00A27A8D">
      <w:pPr>
        <w:pStyle w:val="Heading4"/>
      </w:pPr>
      <w:bookmarkStart w:id="1693" w:name="_Ref208715625"/>
      <w:r>
        <w:t>Permission – TXT Record Key Default Values</w:t>
      </w:r>
      <w:bookmarkEnd w:id="1693"/>
    </w:p>
    <w:p w14:paraId="17D7184C" w14:textId="77777777" w:rsidR="00A27A8D" w:rsidRDefault="00A27A8D" w:rsidP="00A27A8D">
      <w:pPr>
        <w:pStyle w:val="LXIBody"/>
      </w:pPr>
      <w:r>
        <w:t>If the value of a TXT record key is equal to the default value for that key, it may be omitted from the TXT record.</w:t>
      </w:r>
    </w:p>
    <w:p w14:paraId="31CBE650" w14:textId="77777777" w:rsidR="00A27A8D" w:rsidRDefault="00A27A8D" w:rsidP="00A27A8D">
      <w:pPr>
        <w:pStyle w:val="Heading4"/>
      </w:pPr>
      <w:r>
        <w:t>RULE – TXT Record Key Order</w:t>
      </w:r>
    </w:p>
    <w:p w14:paraId="764F6892" w14:textId="77777777" w:rsidR="00A27A8D" w:rsidRDefault="00A27A8D" w:rsidP="00A27A8D">
      <w:pPr>
        <w:pStyle w:val="LXIBody"/>
      </w:pPr>
      <w:r>
        <w:t xml:space="preserve">For any service that has a defined TXT record key of “txtvers” the “txtvers” key, if present, shall be the first key in the TXT record. </w:t>
      </w:r>
    </w:p>
    <w:p w14:paraId="5F6B9D40" w14:textId="77777777" w:rsidR="00A27A8D" w:rsidRDefault="00A27A8D" w:rsidP="006658FC">
      <w:pPr>
        <w:pStyle w:val="ObservationHeading"/>
      </w:pPr>
      <w:r>
        <w:t>Observation</w:t>
      </w:r>
    </w:p>
    <w:p w14:paraId="3E7C95F6" w14:textId="77777777" w:rsidR="00A318DB" w:rsidRDefault="00A318DB" w:rsidP="00A318DB">
      <w:pPr>
        <w:pStyle w:val="LXIObservationBody"/>
      </w:pPr>
      <w:r>
        <w:t>The “txtvers” key is recommended by the DNS-SD maintainers for all new protocols to promote compatibility across versions of the protocol.  This key must be provided if it has a value other than 1 and, if present, it must be the first key in the TXT record so that clients can easily parse the TXT record.</w:t>
      </w:r>
    </w:p>
    <w:p w14:paraId="4C91E5EB" w14:textId="77777777" w:rsidR="00A27A8D" w:rsidRDefault="00A318DB" w:rsidP="00A318DB">
      <w:pPr>
        <w:pStyle w:val="Heading4"/>
      </w:pPr>
      <w:r>
        <w:t>RULE – LXI Consortium TXT Record Keys</w:t>
      </w:r>
    </w:p>
    <w:p w14:paraId="142E4343" w14:textId="77777777" w:rsidR="00A73227" w:rsidRDefault="00A73227" w:rsidP="00A73227">
      <w:pPr>
        <w:pStyle w:val="LXIBody"/>
      </w:pPr>
      <w:r>
        <w:t>All TXT record keys beginning with “LXI” or “lxi” are reserved for Consortium-defined usage.</w:t>
      </w:r>
    </w:p>
    <w:p w14:paraId="4DD7217A" w14:textId="77777777" w:rsidR="00A73227" w:rsidRPr="00A73227" w:rsidRDefault="00A73227" w:rsidP="00A73227">
      <w:pPr>
        <w:pStyle w:val="Heading4"/>
      </w:pPr>
      <w:r>
        <w:t>RULE – Vendor Defined TXT Record Keys</w:t>
      </w:r>
    </w:p>
    <w:p w14:paraId="512C31BE" w14:textId="1847B663" w:rsidR="00A318DB" w:rsidRDefault="00B65C92" w:rsidP="00B65C92">
      <w:pPr>
        <w:pStyle w:val="LXIBody"/>
      </w:pPr>
      <w:r>
        <w:t>All TXT record keys (names) used with LXI Consortium required or recommended services shall be either keys (names) as defined by t</w:t>
      </w:r>
      <w:r w:rsidR="00A73227">
        <w:t>his standard or vendor-specific keys.  Vendor-specific keys shall end with the vendor’s domain name in accordance with section 6.4 of</w:t>
      </w:r>
      <w:r w:rsidR="0000340F">
        <w:t xml:space="preserve">  </w:t>
      </w:r>
      <w:hyperlink r:id="rId45" w:history="1">
        <w:r w:rsidR="0000340F" w:rsidRPr="00FF14B1">
          <w:rPr>
            <w:rStyle w:val="Hyperlink"/>
          </w:rPr>
          <w:t>http://files.dns-sd.org/draft-cheshire-dnsext-dns-sd.txt</w:t>
        </w:r>
      </w:hyperlink>
      <w:r w:rsidR="0000340F">
        <w:t xml:space="preserve">. </w:t>
      </w:r>
      <w:r w:rsidR="00A73227">
        <w:t>That is, vendor-defined keys shall be of the form “keyname.company.com=.”</w:t>
      </w:r>
    </w:p>
    <w:p w14:paraId="277D197F" w14:textId="77777777" w:rsidR="00A73227" w:rsidRDefault="00B33CF3" w:rsidP="00B33CF3">
      <w:pPr>
        <w:pStyle w:val="Heading4"/>
      </w:pPr>
      <w:r>
        <w:t>Recommendation – Maximum Length of TXT Record</w:t>
      </w:r>
    </w:p>
    <w:p w14:paraId="0547DDF4" w14:textId="77777777" w:rsidR="00B33CF3" w:rsidRDefault="00B33CF3" w:rsidP="00B33CF3">
      <w:pPr>
        <w:pStyle w:val="LXIBody"/>
      </w:pPr>
      <w:r>
        <w:t>TXT records should be no longer than 512 bytes.</w:t>
      </w:r>
    </w:p>
    <w:p w14:paraId="311A91B0" w14:textId="77777777" w:rsidR="0000340F" w:rsidRPr="00584A44" w:rsidRDefault="0000340F" w:rsidP="00584A44">
      <w:pPr>
        <w:rPr>
          <w:szCs w:val="20"/>
        </w:rPr>
      </w:pPr>
    </w:p>
    <w:p w14:paraId="6353E1AE" w14:textId="77777777" w:rsidR="00B33CF3" w:rsidRDefault="00B33CF3" w:rsidP="00B33CF3">
      <w:pPr>
        <w:pStyle w:val="Heading4"/>
        <w:ind w:left="1620" w:hanging="1044"/>
      </w:pPr>
      <w:r>
        <w:t>Recommendation – Additional Service Advertisements</w:t>
      </w:r>
    </w:p>
    <w:p w14:paraId="2405BAC3" w14:textId="70565BBF" w:rsidR="00A07C6C" w:rsidRDefault="00B33CF3" w:rsidP="00B33CF3">
      <w:pPr>
        <w:pStyle w:val="LXIBody"/>
      </w:pPr>
      <w:r>
        <w:t xml:space="preserve">If </w:t>
      </w:r>
      <w:r w:rsidR="003F722C">
        <w:t>LXI Device</w:t>
      </w:r>
      <w:r>
        <w:t>s support the following services, they should advertise the services via mDNS</w:t>
      </w:r>
      <w:r w:rsidR="00D31C09">
        <w:t xml:space="preserve">, as </w:t>
      </w:r>
      <w:r w:rsidR="00CD2F2B">
        <w:t xml:space="preserve">shown </w:t>
      </w:r>
      <w:r w:rsidR="00D31C09">
        <w:t>in the table below</w:t>
      </w:r>
      <w:r w:rsidR="00A07C6C">
        <w:t xml:space="preserve">.  </w:t>
      </w:r>
    </w:p>
    <w:p w14:paraId="24A5FFDA" w14:textId="77777777" w:rsidR="00607EDC" w:rsidRPr="00B33CF3" w:rsidRDefault="00782BE6" w:rsidP="00D31C09">
      <w:pPr>
        <w:pStyle w:val="LXIBody"/>
        <w:ind w:left="0"/>
      </w:pP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487"/>
        <w:gridCol w:w="3476"/>
        <w:gridCol w:w="2661"/>
      </w:tblGrid>
      <w:tr w:rsidR="00B33CF3" w14:paraId="66E7A9B1"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0F551588" w14:textId="77777777" w:rsidR="00B33CF3" w:rsidRPr="006719BF" w:rsidRDefault="00B33CF3" w:rsidP="00782BE6">
            <w:pPr>
              <w:rPr>
                <w:b/>
              </w:rPr>
            </w:pPr>
            <w:r w:rsidRPr="006719BF">
              <w:rPr>
                <w:b/>
              </w:rPr>
              <w:t>Service Type</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4E27B2E2" w14:textId="77777777" w:rsidR="00B33CF3" w:rsidRPr="006719BF" w:rsidRDefault="00B33CF3" w:rsidP="00782BE6">
            <w:pPr>
              <w:rPr>
                <w:b/>
              </w:rPr>
            </w:pPr>
            <w:r w:rsidRPr="006719BF">
              <w:rPr>
                <w:b/>
              </w:rPr>
              <w:t>TXT Record Keys</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0675F2" w14:textId="77777777" w:rsidR="00B33CF3" w:rsidRPr="006719BF" w:rsidRDefault="00B33CF3" w:rsidP="00782BE6">
            <w:pPr>
              <w:rPr>
                <w:b/>
              </w:rPr>
            </w:pPr>
            <w:r w:rsidRPr="006719BF">
              <w:rPr>
                <w:b/>
              </w:rPr>
              <w:t>Description</w:t>
            </w:r>
          </w:p>
        </w:tc>
      </w:tr>
      <w:tr w:rsidR="00B33CF3" w14:paraId="5B00BFEF"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6065D0E7" w14:textId="77777777" w:rsidR="00B42171" w:rsidRDefault="00B33CF3" w:rsidP="00782BE6">
            <w:r w:rsidRPr="00B33CF3">
              <w:t>scpi-raw</w:t>
            </w:r>
          </w:p>
          <w:p w14:paraId="3D0C1372" w14:textId="77777777" w:rsidR="00B42171" w:rsidRDefault="00B42171" w:rsidP="00782BE6"/>
          <w:p w14:paraId="1352DAFA" w14:textId="77777777" w:rsidR="00B33CF3" w:rsidRPr="00B33CF3" w:rsidRDefault="00203FAC" w:rsidP="00782BE6">
            <w:r>
              <w:t>(_scpi-raw._tcp)</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6CA76523" w14:textId="77777777" w:rsidR="00B33CF3" w:rsidRPr="00E6680A" w:rsidRDefault="00B33CF3" w:rsidP="00782BE6">
            <w:pPr>
              <w:rPr>
                <w:color w:val="002060"/>
              </w:rPr>
            </w:pPr>
            <w:r w:rsidRPr="00E6680A">
              <w:rPr>
                <w:color w:val="002060"/>
              </w:rPr>
              <w:t>txtvers=&lt;version of TXT record"&gt;; default "txtvers=1";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lastRenderedPageBreak/>
              <w:br/>
              <w:t>SerialNumber=&lt;third element of response to IEEE 488.2 *IDN?&gt;</w:t>
            </w:r>
            <w:r w:rsidRPr="00E6680A">
              <w:rPr>
                <w:color w:val="002060"/>
              </w:rPr>
              <w:br/>
            </w:r>
            <w:r w:rsidRPr="00E6680A">
              <w:rPr>
                <w:color w:val="002060"/>
              </w:rPr>
              <w:br/>
              <w:t xml:space="preserve">FirmwareVersion=&lt;fourth element of response to IEEE 488.2 *IDN?&gt; </w:t>
            </w:r>
          </w:p>
          <w:p w14:paraId="6CDFD205" w14:textId="77777777" w:rsidR="00943523" w:rsidRDefault="00943523" w:rsidP="00782BE6"/>
          <w:p w14:paraId="6188EFA4" w14:textId="77777777" w:rsidR="00943523" w:rsidRDefault="00943523" w:rsidP="00782BE6">
            <w:r w:rsidRPr="0096257E">
              <w:t>Address=&lt;VISA Address&gt;</w:t>
            </w:r>
          </w:p>
          <w:p w14:paraId="5D5E6116" w14:textId="77777777" w:rsidR="00461204" w:rsidRDefault="00461204" w:rsidP="00782BE6"/>
          <w:p w14:paraId="08BF6229" w14:textId="2158384B" w:rsidR="00461204" w:rsidRDefault="00461204" w:rsidP="00782BE6">
            <w:r>
              <w:t>Example</w:t>
            </w:r>
            <w:r w:rsidR="00054AB1">
              <w:t>s</w:t>
            </w:r>
            <w:r>
              <w:t>:</w:t>
            </w:r>
          </w:p>
          <w:p w14:paraId="45C70ABB" w14:textId="77777777" w:rsidR="00461204" w:rsidRDefault="001E796B" w:rsidP="00E6680A">
            <w:pPr>
              <w:jc w:val="center"/>
              <w:rPr>
                <w:rFonts w:asciiTheme="minorHAnsi" w:hAnsiTheme="minorHAnsi"/>
                <w:bCs/>
                <w:iCs/>
                <w:color w:val="000000" w:themeColor="text1"/>
              </w:rPr>
            </w:pPr>
            <w:r w:rsidRPr="001E796B">
              <w:rPr>
                <w:rFonts w:asciiTheme="minorHAnsi" w:hAnsiTheme="minorHAnsi"/>
                <w:bCs/>
                <w:iCs/>
                <w:color w:val="000000" w:themeColor="text1"/>
              </w:rPr>
              <w:t>TCPIP::myH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p w14:paraId="3C1F7698" w14:textId="7FC92DDA" w:rsidR="000F6CE1" w:rsidRDefault="000F6CE1" w:rsidP="0096257E">
            <w:pPr>
              <w:rPr>
                <w:rFonts w:asciiTheme="minorHAnsi" w:hAnsiTheme="minorHAnsi"/>
                <w:bCs/>
                <w:iCs/>
                <w:color w:val="000000" w:themeColor="text1"/>
              </w:rPr>
            </w:pPr>
            <w:r w:rsidRPr="001E796B">
              <w:rPr>
                <w:rFonts w:asciiTheme="minorHAnsi" w:hAnsiTheme="minorHAnsi"/>
                <w:bCs/>
                <w:iCs/>
                <w:color w:val="000000" w:themeColor="text1"/>
              </w:rPr>
              <w:t>TCPIP::</w:t>
            </w:r>
            <w:r w:rsidR="00311541">
              <w:rPr>
                <w:rFonts w:asciiTheme="minorHAnsi" w:hAnsiTheme="minorHAnsi"/>
                <w:bCs/>
                <w:iCs/>
                <w:color w:val="000000" w:themeColor="text1"/>
              </w:rPr>
              <w:t>10.1.1.2</w:t>
            </w:r>
            <w:r w:rsidRPr="00495B60">
              <w:rPr>
                <w:rFonts w:asciiTheme="minorHAnsi" w:hAnsiTheme="minorHAnsi"/>
                <w:bCs/>
                <w:iCs/>
                <w:color w:val="000000" w:themeColor="text1"/>
              </w:rPr>
              <w:t>::</w:t>
            </w:r>
            <w:r>
              <w:rPr>
                <w:rFonts w:asciiTheme="minorHAnsi" w:hAnsiTheme="minorHAnsi"/>
                <w:bCs/>
                <w:iCs/>
                <w:color w:val="000000" w:themeColor="text1"/>
              </w:rPr>
              <w:t>5025</w:t>
            </w:r>
            <w:r w:rsidRPr="00495B60">
              <w:rPr>
                <w:rFonts w:asciiTheme="minorHAnsi" w:hAnsiTheme="minorHAnsi"/>
                <w:bCs/>
                <w:iCs/>
                <w:color w:val="000000" w:themeColor="text1"/>
              </w:rPr>
              <w:t>::</w:t>
            </w:r>
            <w:r>
              <w:rPr>
                <w:rFonts w:asciiTheme="minorHAnsi" w:hAnsiTheme="minorHAnsi"/>
                <w:bCs/>
                <w:iCs/>
                <w:color w:val="000000" w:themeColor="text1"/>
              </w:rPr>
              <w:t>SOCKET</w:t>
            </w:r>
          </w:p>
          <w:p w14:paraId="31257837" w14:textId="3FB960E5" w:rsidR="000F6CE1" w:rsidRPr="00B33CF3" w:rsidRDefault="000F6CE1" w:rsidP="00E6680A">
            <w:pPr>
              <w:jc w:val="center"/>
            </w:pP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0581AE1A" w14:textId="77777777" w:rsidR="00B33CF3" w:rsidRPr="00B33CF3" w:rsidRDefault="00B33CF3" w:rsidP="00782BE6">
            <w:r w:rsidRPr="00B33CF3">
              <w:lastRenderedPageBreak/>
              <w:t>Raw SCPI (IEEE 488.2) command interpreter</w:t>
            </w:r>
          </w:p>
        </w:tc>
      </w:tr>
      <w:tr w:rsidR="00B33CF3" w14:paraId="0403F803"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46D01F45" w14:textId="77777777" w:rsidR="00B42171" w:rsidRDefault="00B33CF3" w:rsidP="00782BE6">
            <w:pPr>
              <w:rPr>
                <w:lang w:val="de-DE"/>
              </w:rPr>
            </w:pPr>
            <w:r w:rsidRPr="00203FAC">
              <w:rPr>
                <w:lang w:val="de-DE"/>
              </w:rPr>
              <w:t>scpi-telnet</w:t>
            </w:r>
          </w:p>
          <w:p w14:paraId="394C860A" w14:textId="77777777" w:rsidR="00B42171" w:rsidRDefault="00B42171" w:rsidP="00782BE6">
            <w:pPr>
              <w:rPr>
                <w:lang w:val="de-DE"/>
              </w:rPr>
            </w:pPr>
          </w:p>
          <w:p w14:paraId="47BEFDA8" w14:textId="77777777" w:rsidR="00B33CF3" w:rsidRPr="00203FAC" w:rsidRDefault="00203FAC" w:rsidP="00782BE6">
            <w:pPr>
              <w:rPr>
                <w:lang w:val="de-DE"/>
              </w:rPr>
            </w:pPr>
            <w:r w:rsidRPr="00203FAC">
              <w:rPr>
                <w:lang w:val="de-DE"/>
              </w:rPr>
              <w:t>(_scpi-telnet._tcp)</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0515EF93" w14:textId="77777777" w:rsidR="002153FF" w:rsidRDefault="00461204" w:rsidP="00782BE6">
            <w:r>
              <w:t xml:space="preserve">Same </w:t>
            </w:r>
            <w:r w:rsidR="00E6680A">
              <w:t xml:space="preserve">TXT Record Keys </w:t>
            </w:r>
            <w:r>
              <w:t>as above except Address should only contain IP address and port number</w:t>
            </w:r>
          </w:p>
          <w:p w14:paraId="35949034" w14:textId="77777777" w:rsidR="002153FF" w:rsidRDefault="002153FF" w:rsidP="00782BE6"/>
          <w:p w14:paraId="1F6CDE67" w14:textId="77777777"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14:paraId="2E9CE225" w14:textId="77777777" w:rsidR="00461204" w:rsidRDefault="00461204" w:rsidP="00782BE6"/>
          <w:p w14:paraId="539C7F48" w14:textId="77777777" w:rsidR="00461204" w:rsidRDefault="00461204" w:rsidP="00461204">
            <w:r>
              <w:t>Examp</w:t>
            </w:r>
            <w:r w:rsidR="006227D3">
              <w:t>le</w:t>
            </w:r>
            <w:r>
              <w:t>:</w:t>
            </w:r>
          </w:p>
          <w:p w14:paraId="35CBBED4" w14:textId="77777777" w:rsidR="00943523" w:rsidRPr="00B33CF3" w:rsidRDefault="001E796B" w:rsidP="008A5B90">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64A467" w14:textId="77777777" w:rsidR="00B33CF3" w:rsidRPr="00B33CF3" w:rsidRDefault="00B33CF3" w:rsidP="00782BE6">
            <w:r w:rsidRPr="00B33CF3">
              <w:t>Telnet server supporting SCPI (IEEE 488.2) commands</w:t>
            </w:r>
          </w:p>
        </w:tc>
      </w:tr>
    </w:tbl>
    <w:p w14:paraId="043F06AF" w14:textId="77777777" w:rsidR="00A07C6C" w:rsidRDefault="00A07C6C" w:rsidP="00042241">
      <w:pPr>
        <w:pStyle w:val="NoteHeading"/>
        <w:rPr>
          <w:rFonts w:ascii="Arial" w:eastAsia="MS Mincho" w:hAnsi="Arial" w:cs="Arial"/>
          <w:b/>
          <w:color w:val="000000"/>
          <w:sz w:val="22"/>
          <w:szCs w:val="22"/>
          <w:lang w:eastAsia="ja-JP"/>
        </w:rPr>
      </w:pPr>
    </w:p>
    <w:p w14:paraId="52FEFDAC" w14:textId="77777777" w:rsidR="00461204" w:rsidRDefault="00461204" w:rsidP="00A07C6C">
      <w:pPr>
        <w:rPr>
          <w:lang w:eastAsia="ja-JP"/>
        </w:rPr>
      </w:pPr>
    </w:p>
    <w:p w14:paraId="32FA1865" w14:textId="040ED091" w:rsidR="003F5DBC" w:rsidRDefault="00B275B6" w:rsidP="003F5DBC">
      <w:pPr>
        <w:pStyle w:val="Heading4"/>
      </w:pPr>
      <w:bookmarkStart w:id="1694" w:name="_Ref205956539"/>
      <w:r>
        <w:t xml:space="preserve">Deprecated </w:t>
      </w:r>
      <w:r w:rsidR="003F5DBC">
        <w:t>RULE – Service Advertisement Order</w:t>
      </w:r>
      <w:bookmarkEnd w:id="1694"/>
    </w:p>
    <w:p w14:paraId="7739E245" w14:textId="28730A4C" w:rsidR="003F5DBC" w:rsidRDefault="002C4D22" w:rsidP="003F5DBC">
      <w:pPr>
        <w:pStyle w:val="Heading4"/>
      </w:pPr>
      <w:r>
        <w:t>Deprecated in LXI Version 1.6</w:t>
      </w:r>
      <w:r w:rsidR="00B275B6">
        <w:t xml:space="preserve">Deprecated </w:t>
      </w:r>
      <w:r w:rsidR="003F5DBC">
        <w:t>Recommendation – Additional Service Advertisement Order</w:t>
      </w:r>
    </w:p>
    <w:p w14:paraId="0408DE20" w14:textId="511CCBCD" w:rsidR="003F5DBC" w:rsidRDefault="006B5076" w:rsidP="00A64DC3">
      <w:pPr>
        <w:pStyle w:val="Body1"/>
      </w:pPr>
      <w:r>
        <w:t>Deprecated in LXI Version 1.6</w:t>
      </w:r>
    </w:p>
    <w:p w14:paraId="530E38F0" w14:textId="77777777" w:rsidR="000E1E58" w:rsidRDefault="000E1E58" w:rsidP="000E1E58">
      <w:pPr>
        <w:pStyle w:val="ObservationHeading"/>
      </w:pPr>
      <w:r>
        <w:t>Observation – Service Advertisement Order</w:t>
      </w:r>
    </w:p>
    <w:p w14:paraId="63AB21C2" w14:textId="589D3587" w:rsidR="000E1E58" w:rsidRPr="0053238C" w:rsidRDefault="000E1E58" w:rsidP="000E1E58">
      <w:pPr>
        <w:pStyle w:val="LXIObservationBody"/>
      </w:pPr>
      <w:r w:rsidRPr="0053238C">
        <w:t>In previous versions of this specification rules (10.4.3.11 and 10.4.</w:t>
      </w:r>
      <w:r w:rsidR="004D1920">
        <w:t>3.</w:t>
      </w:r>
      <w:r>
        <w:t>12</w:t>
      </w:r>
      <w:r w:rsidRPr="0053238C">
        <w:t xml:space="preserve">) </w:t>
      </w:r>
      <w:r w:rsidR="00432681">
        <w:t xml:space="preserve">specified </w:t>
      </w:r>
      <w:r w:rsidRPr="0053238C">
        <w:t>the order in which service advertisements should be done. These rules have now been removed (</w:t>
      </w:r>
      <w:r w:rsidR="009651F7">
        <w:t>deprecated</w:t>
      </w:r>
      <w:r w:rsidRPr="0053238C">
        <w:t>).</w:t>
      </w:r>
    </w:p>
    <w:p w14:paraId="373AEFC3" w14:textId="77777777" w:rsidR="000E1E58" w:rsidRPr="0053238C" w:rsidRDefault="000E1E58" w:rsidP="000E1E58">
      <w:pPr>
        <w:pStyle w:val="LXIObservationBody"/>
      </w:pPr>
    </w:p>
    <w:p w14:paraId="6B0CCEF9" w14:textId="4D1BC6CF" w:rsidR="000E1E58" w:rsidRDefault="000E1E58" w:rsidP="000E1E58">
      <w:pPr>
        <w:pStyle w:val="LXIObservationBody"/>
      </w:pPr>
      <w:r w:rsidRPr="0053238C">
        <w:t xml:space="preserve">RFC 6762 </w:t>
      </w:r>
      <w:r w:rsidR="00901C85">
        <w:t>is the definition</w:t>
      </w:r>
      <w:r w:rsidRPr="0053238C">
        <w:t xml:space="preserve"> for mDNS and it states the primary objective of mDNS is to minimize network traffic. For LXI to enforce an order in the advertising of services and conflict resolving them one by one would cause significantly more traffic than advertising all supported services in one packet.</w:t>
      </w:r>
      <w:r w:rsidRPr="00606AB4">
        <w:t xml:space="preserve"> </w:t>
      </w:r>
    </w:p>
    <w:p w14:paraId="656D1D11" w14:textId="77777777" w:rsidR="000E1E58" w:rsidRPr="00606AB4" w:rsidRDefault="000E1E58" w:rsidP="000E1E58">
      <w:pPr>
        <w:pStyle w:val="LXIObservationBody"/>
      </w:pPr>
    </w:p>
    <w:p w14:paraId="260103B2" w14:textId="77777777" w:rsidR="000E1E58" w:rsidRPr="00606AB4" w:rsidRDefault="000E1E58" w:rsidP="000E1E58">
      <w:pPr>
        <w:pStyle w:val="LXIObservationBody"/>
      </w:pPr>
      <w:r w:rsidRPr="00606AB4">
        <w:t>LXI devices must conflict resolve duplicate service names as in Rule 10.4.2.3. The LXI specification doesn’t generally tell a device how to accomplish a rule which is what rules 10.4.3.11 and 10.4.3.12 are implying.</w:t>
      </w:r>
    </w:p>
    <w:p w14:paraId="0FF79A6F" w14:textId="77777777" w:rsidR="000E1E58" w:rsidRDefault="000E1E58" w:rsidP="000E1E58">
      <w:pPr>
        <w:pStyle w:val="LXIObservationBody"/>
      </w:pPr>
    </w:p>
    <w:p w14:paraId="28EC54D7" w14:textId="0CC35BE6" w:rsidR="000E1E58" w:rsidRPr="00606AB4" w:rsidRDefault="00224AD4" w:rsidP="000E1E58">
      <w:pPr>
        <w:pStyle w:val="LXIObservationBody"/>
      </w:pPr>
      <w:r>
        <w:t>D</w:t>
      </w:r>
      <w:r w:rsidR="000E1E58" w:rsidRPr="00606AB4">
        <w:t xml:space="preserve">evice vendor </w:t>
      </w:r>
      <w:r>
        <w:t xml:space="preserve">may </w:t>
      </w:r>
      <w:r w:rsidR="000E1E58" w:rsidRPr="00606AB4">
        <w:t>advertise all their supported services, one at a time or add all the supported services in a single record. Whichever method they choose they can advertise the services in any order they wish.</w:t>
      </w:r>
    </w:p>
    <w:p w14:paraId="0D7F7EA5" w14:textId="77777777" w:rsidR="000E1E58" w:rsidRDefault="000E1E58" w:rsidP="000E1E58">
      <w:pPr>
        <w:pStyle w:val="LXIObservationBody"/>
      </w:pPr>
    </w:p>
    <w:p w14:paraId="5E31014E" w14:textId="77777777" w:rsidR="00D41CF6" w:rsidRDefault="00D41CF6" w:rsidP="00D41CF6">
      <w:pPr>
        <w:rPr>
          <w:lang w:eastAsia="ja-JP"/>
        </w:rPr>
      </w:pPr>
    </w:p>
    <w:p w14:paraId="633E1D02" w14:textId="77777777" w:rsidR="003F5DBC" w:rsidRDefault="003F5DBC" w:rsidP="003F5DBC">
      <w:pPr>
        <w:pStyle w:val="Heading4"/>
      </w:pPr>
      <w:r>
        <w:lastRenderedPageBreak/>
        <w:t>Recommendation – Description Service Advertisements and TXT Record Keys</w:t>
      </w:r>
    </w:p>
    <w:p w14:paraId="60EBB615" w14:textId="77777777" w:rsidR="003F5DBC" w:rsidRPr="00C32066" w:rsidRDefault="003F5DBC" w:rsidP="003F5DBC">
      <w:pPr>
        <w:pStyle w:val="LXIBody"/>
      </w:pPr>
      <w:r>
        <w:t>*IDN responses should be consistent with Rule 10.4.3 descriptions to ease machine readability.</w:t>
      </w:r>
    </w:p>
    <w:p w14:paraId="19199066" w14:textId="77777777" w:rsidR="00B33CF3" w:rsidRDefault="008122DC" w:rsidP="008122DC">
      <w:pPr>
        <w:pStyle w:val="Heading2"/>
      </w:pPr>
      <w:bookmarkStart w:id="1695" w:name="_Toc106276074"/>
      <w:r>
        <w:t>RULE – mDNS and DNS-SD Enabled by Default</w:t>
      </w:r>
      <w:bookmarkEnd w:id="1695"/>
    </w:p>
    <w:p w14:paraId="04C5493D" w14:textId="77777777" w:rsidR="008122DC" w:rsidRDefault="008122DC" w:rsidP="008122DC">
      <w:pPr>
        <w:pStyle w:val="LXIBody"/>
      </w:pPr>
      <w:r>
        <w:t xml:space="preserve">Both mDNS and DNS-SD shall be enabled by default on </w:t>
      </w:r>
      <w:r w:rsidR="003F722C">
        <w:t>LXI Device</w:t>
      </w:r>
      <w:r>
        <w:t>s.</w:t>
      </w:r>
    </w:p>
    <w:p w14:paraId="1F9754C5" w14:textId="77777777" w:rsidR="008122DC" w:rsidRDefault="008122DC" w:rsidP="008122DC">
      <w:pPr>
        <w:pStyle w:val="Heading3"/>
      </w:pPr>
      <w:bookmarkStart w:id="1696" w:name="_Ref204481805"/>
      <w:bookmarkStart w:id="1697" w:name="_Toc106276075"/>
      <w:r>
        <w:t>RULE – mDNS and DNS-SD Enabled by LAN Configuration Initialize (LCI)</w:t>
      </w:r>
      <w:bookmarkEnd w:id="1696"/>
      <w:bookmarkEnd w:id="1697"/>
    </w:p>
    <w:p w14:paraId="0B9BD878" w14:textId="7C9335A8" w:rsidR="00584A44" w:rsidRDefault="008122DC" w:rsidP="00CC7F84">
      <w:pPr>
        <w:pStyle w:val="Body1"/>
      </w:pPr>
      <w:r>
        <w:t>When the LCI reset mechanism is activated, it shall enable mDNS and DNS-SD.</w:t>
      </w:r>
    </w:p>
    <w:p w14:paraId="0F8A54E4" w14:textId="71D2360C" w:rsidR="00477142" w:rsidRDefault="00477142" w:rsidP="00477142">
      <w:pPr>
        <w:pStyle w:val="Heading3"/>
      </w:pPr>
      <w:bookmarkStart w:id="1698" w:name="_Toc106276076"/>
      <w:r>
        <w:t>Rule – Provide way to Disable mDNS and DNS-SD</w:t>
      </w:r>
      <w:bookmarkEnd w:id="1698"/>
    </w:p>
    <w:p w14:paraId="48E75557" w14:textId="300303DD" w:rsidR="00477142" w:rsidRPr="00713F4F" w:rsidRDefault="00766747" w:rsidP="00477142">
      <w:pPr>
        <w:pStyle w:val="Body1"/>
      </w:pPr>
      <w:r>
        <w:t>Devices shall p</w:t>
      </w:r>
      <w:r w:rsidR="00477142">
        <w:t>rovide a way to enable and disable mDNS and DNS-SD.</w:t>
      </w:r>
    </w:p>
    <w:p w14:paraId="140C5BBF" w14:textId="77777777" w:rsidR="00C5047C" w:rsidRDefault="00C5047C" w:rsidP="00C5047C">
      <w:pPr>
        <w:pStyle w:val="ObservationHeading"/>
      </w:pPr>
      <w:r>
        <w:t>Observation</w:t>
      </w:r>
    </w:p>
    <w:p w14:paraId="39285C05" w14:textId="1D5F0289" w:rsidR="00C5047C" w:rsidRDefault="00C5047C" w:rsidP="00C5047C">
      <w:pPr>
        <w:pStyle w:val="LXIObservationBody"/>
      </w:pPr>
      <w:r>
        <w:t xml:space="preserve">Devices shall provide a way to </w:t>
      </w:r>
      <w:r w:rsidR="00631026">
        <w:t xml:space="preserve">disable </w:t>
      </w:r>
      <w:r w:rsidR="00EC3C24">
        <w:t>mDNS (</w:t>
      </w:r>
      <w:r>
        <w:t xml:space="preserve">e.g., via a web interface), but mDNS shall be re-enabled when the LCI is activated, as mDNS and DNS-SD are useful in locating instruments on the LAN. </w:t>
      </w:r>
      <w:r w:rsidRPr="00E417A5">
        <w:t xml:space="preserve">The </w:t>
      </w:r>
      <w:r w:rsidR="00352CB0" w:rsidRPr="00E417A5">
        <w:t>principal</w:t>
      </w:r>
      <w:r w:rsidRPr="00E417A5">
        <w:t xml:space="preserve"> reason for disabling mDNS and DSN-SD is to suppress service announcement traffic</w:t>
      </w:r>
      <w:r w:rsidR="00D427D0">
        <w:t xml:space="preserve"> which some IT organizations consider to be a security risk</w:t>
      </w:r>
      <w:r w:rsidRPr="00E417A5">
        <w:t>.</w:t>
      </w:r>
    </w:p>
    <w:p w14:paraId="47142F1A" w14:textId="4592FB7E" w:rsidR="008122DC" w:rsidRDefault="00FD0FF9" w:rsidP="00FD0FF9">
      <w:pPr>
        <w:pStyle w:val="Heading2"/>
      </w:pPr>
      <w:bookmarkStart w:id="1699" w:name="_Toc106276077"/>
      <w:r>
        <w:t>RULE – mDNS Name Resolution</w:t>
      </w:r>
      <w:bookmarkEnd w:id="1699"/>
    </w:p>
    <w:p w14:paraId="6C5FDA99" w14:textId="77777777" w:rsidR="00FD0FF9" w:rsidRDefault="006D5B56" w:rsidP="00FD0FF9">
      <w:pPr>
        <w:pStyle w:val="LXIBody"/>
      </w:pPr>
      <w:r>
        <w:t xml:space="preserve">LXI </w:t>
      </w:r>
      <w:r w:rsidR="00FD0FF9">
        <w:t>Devices shall use mDNS for name resolution</w:t>
      </w:r>
      <w:r w:rsidR="00790BC3">
        <w:t xml:space="preserve"> of hostnames in the ".local." domain</w:t>
      </w:r>
      <w:r w:rsidR="00E417A5">
        <w:t>.</w:t>
      </w:r>
      <w:r w:rsidR="00790BC3">
        <w:t xml:space="preserve">  </w:t>
      </w:r>
      <w:r w:rsidR="008B4674">
        <w:t>Reverse lookups of addresses in the 169.254/16 subnet (Dynamic Link-Local Addresses) shall be resolved via mDNS.</w:t>
      </w:r>
    </w:p>
    <w:p w14:paraId="4D4F7721" w14:textId="77777777" w:rsidR="00D31C09" w:rsidRDefault="00D31C09" w:rsidP="00FD0FF9">
      <w:pPr>
        <w:pStyle w:val="LXIBody"/>
      </w:pPr>
    </w:p>
    <w:p w14:paraId="7C9A0566" w14:textId="77777777" w:rsidR="00FD0FF9" w:rsidRDefault="002462DA" w:rsidP="006658FC">
      <w:pPr>
        <w:pStyle w:val="ObservationHeading"/>
      </w:pPr>
      <w:r>
        <w:t>Observation</w:t>
      </w:r>
    </w:p>
    <w:p w14:paraId="3BCE2725" w14:textId="77777777"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".local." domain.</w:t>
      </w:r>
    </w:p>
    <w:p w14:paraId="6EC0917A" w14:textId="77777777" w:rsidR="002462DA" w:rsidRDefault="002462DA" w:rsidP="002462DA">
      <w:pPr>
        <w:pStyle w:val="Heading2"/>
      </w:pPr>
      <w:bookmarkStart w:id="1700" w:name="_Ref208716794"/>
      <w:bookmarkStart w:id="1701" w:name="_Toc106276078"/>
      <w:r>
        <w:t>RULE – Nonvolatile Hostnames and Service Names</w:t>
      </w:r>
      <w:bookmarkEnd w:id="1700"/>
      <w:bookmarkEnd w:id="1701"/>
    </w:p>
    <w:p w14:paraId="6C99E9C2" w14:textId="77777777"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14:paraId="67A99BCE" w14:textId="77777777" w:rsidR="00FD16BF" w:rsidRDefault="00FD16BF" w:rsidP="006658FC">
      <w:pPr>
        <w:pStyle w:val="ObservationHeading"/>
      </w:pPr>
      <w:r>
        <w:t>Observation</w:t>
      </w:r>
    </w:p>
    <w:p w14:paraId="70CB1010" w14:textId="77777777"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14:paraId="39343B09" w14:textId="77777777" w:rsidR="00496B42" w:rsidRDefault="00496B42" w:rsidP="00496B42">
      <w:pPr>
        <w:pStyle w:val="Heading3"/>
      </w:pPr>
      <w:bookmarkStart w:id="1702" w:name="_Ref208716675"/>
      <w:bookmarkStart w:id="1703" w:name="_Toc106276079"/>
      <w:r>
        <w:lastRenderedPageBreak/>
        <w:t>RULE – Hostname and Service Name Revert to Default</w:t>
      </w:r>
      <w:bookmarkEnd w:id="1702"/>
      <w:bookmarkEnd w:id="1703"/>
    </w:p>
    <w:p w14:paraId="23C9A09D" w14:textId="77777777"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14:paraId="0923606F" w14:textId="77777777" w:rsidR="00B33CF3" w:rsidRDefault="005A3EBD" w:rsidP="005A3EBD">
      <w:pPr>
        <w:pStyle w:val="Heading2"/>
      </w:pPr>
      <w:bookmarkStart w:id="1704" w:name="_Toc106276080"/>
      <w:r>
        <w:t>RULE – Link Changes</w:t>
      </w:r>
      <w:bookmarkEnd w:id="1704"/>
    </w:p>
    <w:p w14:paraId="2D373B0C" w14:textId="77777777"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53"/>
    <w:bookmarkEnd w:id="1654"/>
    <w:bookmarkEnd w:id="1655"/>
    <w:bookmarkEnd w:id="1656"/>
    <w:bookmarkEnd w:id="1657"/>
    <w:bookmarkEnd w:id="1658"/>
    <w:bookmarkEnd w:id="1659"/>
    <w:bookmarkEnd w:id="1660"/>
    <w:bookmarkEnd w:id="1661"/>
    <w:bookmarkEnd w:id="1662"/>
    <w:bookmarkEnd w:id="1663"/>
    <w:bookmarkEnd w:id="1664"/>
    <w:p w14:paraId="3AE10218" w14:textId="77777777" w:rsidR="00A122A9" w:rsidRPr="00C67620" w:rsidRDefault="00A122A9" w:rsidP="00A122A9">
      <w:pPr>
        <w:pStyle w:val="LXIBody"/>
      </w:pPr>
    </w:p>
    <w:p w14:paraId="651A182D" w14:textId="77777777" w:rsidR="00A122A9" w:rsidRPr="00C67620" w:rsidRDefault="00A122A9" w:rsidP="004B2537">
      <w:pPr>
        <w:pStyle w:val="Heading1"/>
      </w:pPr>
      <w:bookmarkStart w:id="1705" w:name="_Toc113979775"/>
      <w:bookmarkStart w:id="1706" w:name="_Toc129063190"/>
      <w:bookmarkStart w:id="1707" w:name="_Ref205697219"/>
      <w:bookmarkStart w:id="1708" w:name="_Toc106276081"/>
      <w:bookmarkStart w:id="1709" w:name="_Toc101245612"/>
      <w:bookmarkStart w:id="1710" w:name="_Toc103501854"/>
      <w:bookmarkStart w:id="1711" w:name="_Toc104621057"/>
      <w:bookmarkStart w:id="1712" w:name="_Toc104946148"/>
      <w:bookmarkStart w:id="1713" w:name="_Toc104946988"/>
      <w:bookmarkStart w:id="1714" w:name="_Toc104947408"/>
      <w:bookmarkStart w:id="1715" w:name="_Toc104968695"/>
      <w:bookmarkStart w:id="1716" w:name="_Toc105501066"/>
      <w:bookmarkStart w:id="1717" w:name="_Toc105501562"/>
      <w:bookmarkStart w:id="1718" w:name="_Toc106617579"/>
      <w:bookmarkStart w:id="1719" w:name="_Toc111021428"/>
      <w:bookmarkStart w:id="1720" w:name="_Toc111253297"/>
      <w:bookmarkStart w:id="1721" w:name="_Toc111980853"/>
      <w:bookmarkStart w:id="1722" w:name="_Toc112300679"/>
      <w:bookmarkStart w:id="1723" w:name="_Toc113353600"/>
      <w:bookmarkStart w:id="1724" w:name="_Toc113776920"/>
      <w:r w:rsidRPr="00C67620">
        <w:lastRenderedPageBreak/>
        <w:t>Documentation</w:t>
      </w:r>
      <w:bookmarkEnd w:id="1705"/>
      <w:bookmarkEnd w:id="1706"/>
      <w:bookmarkEnd w:id="1707"/>
      <w:bookmarkEnd w:id="1708"/>
    </w:p>
    <w:p w14:paraId="351E5ECC" w14:textId="140995DF" w:rsidR="00A122A9" w:rsidRPr="00C67620" w:rsidRDefault="00A122A9" w:rsidP="00A122A9">
      <w:pPr>
        <w:pStyle w:val="Heading2"/>
      </w:pPr>
      <w:bookmarkStart w:id="1725" w:name="_Toc113979776"/>
      <w:bookmarkStart w:id="1726" w:name="_Toc129063191"/>
      <w:bookmarkStart w:id="1727" w:name="_Toc106276082"/>
      <w:r w:rsidRPr="00C67620">
        <w:t>RULE – Full Documentation on IVI Interface</w:t>
      </w:r>
      <w:bookmarkEnd w:id="1725"/>
      <w:bookmarkEnd w:id="1726"/>
      <w:bookmarkEnd w:id="1727"/>
    </w:p>
    <w:p w14:paraId="692799E3" w14:textId="77777777"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14:paraId="2F479B3E" w14:textId="77777777" w:rsidR="00A122A9" w:rsidRPr="00C67620" w:rsidRDefault="00A122A9" w:rsidP="00A122A9">
      <w:pPr>
        <w:pStyle w:val="Heading2"/>
      </w:pPr>
      <w:bookmarkStart w:id="1728" w:name="_Toc113979777"/>
      <w:bookmarkStart w:id="1729" w:name="_Toc113979778"/>
      <w:bookmarkStart w:id="1730" w:name="_Toc129063192"/>
      <w:bookmarkStart w:id="1731" w:name="_Toc106276083"/>
      <w:bookmarkEnd w:id="1728"/>
      <w:r w:rsidRPr="00C67620">
        <w:t>RULE – Registration of the IVI Driver</w:t>
      </w:r>
      <w:bookmarkEnd w:id="1729"/>
      <w:bookmarkEnd w:id="1730"/>
      <w:bookmarkEnd w:id="1731"/>
    </w:p>
    <w:p w14:paraId="691B6413" w14:textId="77777777" w:rsidR="00A122A9" w:rsidRPr="002D66EF" w:rsidRDefault="00A122A9" w:rsidP="00A122A9">
      <w:pPr>
        <w:pStyle w:val="LXIBody"/>
      </w:pPr>
      <w:r w:rsidRPr="00C67620">
        <w:t>The IVI driver shall be registered at the IVI Foundation website and be listed on the IVI Foundation driver registration database.</w:t>
      </w:r>
    </w:p>
    <w:p w14:paraId="5ADB22D7" w14:textId="77777777" w:rsidR="00A122A9" w:rsidRPr="00F42F21" w:rsidRDefault="00FA63F0" w:rsidP="00A122A9">
      <w:pPr>
        <w:pStyle w:val="Heading2"/>
        <w:rPr>
          <w:lang w:val="fr-FR"/>
        </w:rPr>
      </w:pPr>
      <w:bookmarkStart w:id="1732" w:name="_Toc113979779"/>
      <w:bookmarkStart w:id="1733" w:name="_Toc129063193"/>
      <w:bookmarkStart w:id="1734" w:name="_Toc106276084"/>
      <w:r w:rsidRPr="00C67620">
        <w:t xml:space="preserve">Recommendation </w:t>
      </w:r>
      <w:r w:rsidR="00A122A9" w:rsidRPr="00F42F21">
        <w:rPr>
          <w:lang w:val="fr-FR"/>
        </w:rPr>
        <w:t xml:space="preserve">– Documentation on </w:t>
      </w:r>
      <w:r w:rsidR="00E5487F">
        <w:rPr>
          <w:lang w:val="fr-FR"/>
        </w:rPr>
        <w:t>LXI Device</w:t>
      </w:r>
      <w:r w:rsidR="00A122A9" w:rsidRPr="00F42F21">
        <w:rPr>
          <w:lang w:val="fr-FR"/>
        </w:rPr>
        <w:t xml:space="preserve"> Web Page</w:t>
      </w:r>
      <w:bookmarkEnd w:id="1732"/>
      <w:bookmarkEnd w:id="1733"/>
      <w:bookmarkEnd w:id="1734"/>
    </w:p>
    <w:p w14:paraId="23D46833" w14:textId="77777777"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14:paraId="26AE3B0E" w14:textId="77777777" w:rsidR="00A122A9" w:rsidRPr="00C67620" w:rsidRDefault="00A122A9" w:rsidP="006658FC">
      <w:pPr>
        <w:pStyle w:val="ObservationHeading"/>
      </w:pPr>
      <w:r w:rsidRPr="00C67620">
        <w:t xml:space="preserve">Observation </w:t>
      </w:r>
    </w:p>
    <w:p w14:paraId="051C495A" w14:textId="77777777" w:rsidR="00A122A9" w:rsidRPr="00C67620" w:rsidRDefault="00A122A9" w:rsidP="00A122A9">
      <w:pPr>
        <w:pStyle w:val="LXIObservationBody"/>
      </w:pPr>
      <w:r w:rsidRPr="00C67620">
        <w:t>A sufficiently powerful device could provide an html version of the documentation through its own web interface.</w:t>
      </w:r>
    </w:p>
    <w:p w14:paraId="44B3F5BA" w14:textId="77777777" w:rsidR="00A122A9" w:rsidRDefault="00A122A9" w:rsidP="005168FB">
      <w:pPr>
        <w:pStyle w:val="RoadmapItem"/>
      </w:pPr>
      <w:bookmarkStart w:id="1735" w:name="_Toc111260683"/>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35"/>
    </w:p>
    <w:sectPr w:rsidR="00A122A9" w:rsidSect="008925CD">
      <w:footerReference w:type="even" r:id="rId46"/>
      <w:footerReference w:type="default" r:id="rId47"/>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6841" w14:textId="77777777" w:rsidR="001047FB" w:rsidRDefault="001047FB">
      <w:r>
        <w:separator/>
      </w:r>
    </w:p>
  </w:endnote>
  <w:endnote w:type="continuationSeparator" w:id="0">
    <w:p w14:paraId="2BA33996" w14:textId="77777777" w:rsidR="001047FB" w:rsidRDefault="001047FB">
      <w:r>
        <w:continuationSeparator/>
      </w:r>
    </w:p>
  </w:endnote>
  <w:endnote w:type="continuationNotice" w:id="1">
    <w:p w14:paraId="7DF1F296" w14:textId="77777777" w:rsidR="001047FB" w:rsidRDefault="00104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BDC6" w14:textId="77777777" w:rsidR="00111B32" w:rsidRDefault="00111B3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C951657" w14:textId="77777777" w:rsidR="00111B32" w:rsidRDefault="00111B3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DE31" w14:textId="02898B20" w:rsidR="00111B32" w:rsidRDefault="00111B32" w:rsidP="00DD3826">
    <w:pPr>
      <w:pStyle w:val="Footer"/>
      <w:jc w:val="center"/>
    </w:pPr>
    <w:r>
      <w:t xml:space="preserve">Copyright 2004 </w:t>
    </w:r>
    <w:r w:rsidR="001B5417">
      <w:t>–</w:t>
    </w:r>
    <w:r>
      <w:t xml:space="preserve"> </w:t>
    </w:r>
    <w:r w:rsidR="001B5417">
      <w:t xml:space="preserve">2022 </w:t>
    </w:r>
    <w:r>
      <w:t xml:space="preserve"> LXI Consortium, Inc.  All rights reserved.</w:t>
    </w:r>
  </w:p>
  <w:p w14:paraId="46D1EB59" w14:textId="77777777" w:rsidR="00111B32" w:rsidRDefault="00111B32">
    <w:pPr>
      <w:pStyle w:val="Footer"/>
    </w:pPr>
    <w:r>
      <w:ptab w:relativeTo="margin" w:alignment="center"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8AD8" w14:textId="77777777" w:rsidR="001047FB" w:rsidRDefault="001047FB">
      <w:r>
        <w:separator/>
      </w:r>
    </w:p>
  </w:footnote>
  <w:footnote w:type="continuationSeparator" w:id="0">
    <w:p w14:paraId="79826E15" w14:textId="77777777" w:rsidR="001047FB" w:rsidRDefault="001047FB">
      <w:r>
        <w:continuationSeparator/>
      </w:r>
    </w:p>
  </w:footnote>
  <w:footnote w:type="continuationNotice" w:id="1">
    <w:p w14:paraId="18E77A69" w14:textId="77777777" w:rsidR="001047FB" w:rsidRDefault="001047FB"/>
  </w:footnote>
  <w:footnote w:id="2">
    <w:p w14:paraId="54DDCB10" w14:textId="77777777" w:rsidR="00111B32" w:rsidRDefault="00111B32"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3">
    <w:p w14:paraId="5BC3F9C8" w14:textId="77777777" w:rsidR="00111B32" w:rsidRPr="00253C36" w:rsidRDefault="00111B32"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4">
    <w:p w14:paraId="085246C0" w14:textId="77777777" w:rsidR="00111B32" w:rsidRPr="00C50A28" w:rsidRDefault="00111B32"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5">
    <w:p w14:paraId="5770E61A" w14:textId="77777777" w:rsidR="00111B32" w:rsidRDefault="00111B32">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6">
    <w:p w14:paraId="21384FAF" w14:textId="065BC247" w:rsidR="00111B32" w:rsidRPr="00725ABE" w:rsidRDefault="00111B32" w:rsidP="00CB4336">
      <w:pPr>
        <w:pStyle w:val="FootnoteText"/>
      </w:pPr>
      <w:r>
        <w:rPr>
          <w:rStyle w:val="FootnoteReference"/>
        </w:rPr>
        <w:footnoteRef/>
      </w:r>
      <w:r>
        <w:t xml:space="preserve"> IVI specifications are available from the IVI Foundation at </w:t>
      </w:r>
      <w:hyperlink r:id="rId4" w:history="1">
        <w:r w:rsidR="00F76366" w:rsidRPr="00F76366">
          <w:rPr>
            <w:rStyle w:val="Hyperlink"/>
          </w:rPr>
          <w:t>https://www.ivifoundation.org</w:t>
        </w:r>
      </w:hyperlink>
      <w:r>
        <w:t xml:space="preserve"> </w:t>
      </w:r>
    </w:p>
  </w:footnote>
  <w:footnote w:id="7">
    <w:p w14:paraId="0855B70F" w14:textId="543411FF" w:rsidR="00111B32" w:rsidRDefault="00111B32">
      <w:pPr>
        <w:pStyle w:val="FootnoteText"/>
      </w:pPr>
      <w:r>
        <w:rPr>
          <w:rStyle w:val="FootnoteReference"/>
        </w:rPr>
        <w:footnoteRef/>
      </w:r>
      <w:r>
        <w:t xml:space="preserve"> LXI Standards are available from the LXI Consortium at </w:t>
      </w:r>
      <w:hyperlink r:id="rId5" w:history="1">
        <w:r w:rsidR="00F76366" w:rsidRPr="00F76366">
          <w:rPr>
            <w:rStyle w:val="Hyperlink"/>
          </w:rPr>
          <w:t>http</w:t>
        </w:r>
        <w:r w:rsidR="00F76366" w:rsidRPr="00A52E1C">
          <w:rPr>
            <w:rStyle w:val="Hyperlink"/>
          </w:rPr>
          <w:t>s://www.lxistandard.org</w:t>
        </w:r>
      </w:hyperlink>
      <w:r>
        <w:t xml:space="preserve"> </w:t>
      </w:r>
    </w:p>
  </w:footnote>
  <w:footnote w:id="8">
    <w:p w14:paraId="5B5C5CB1" w14:textId="77777777" w:rsidR="00111B32" w:rsidRPr="00725ABE" w:rsidRDefault="00111B32"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9">
    <w:p w14:paraId="14A37A99" w14:textId="73E70FF1" w:rsidR="00111B32" w:rsidRDefault="00111B32">
      <w:pPr>
        <w:pStyle w:val="FootnoteText"/>
      </w:pPr>
      <w:r>
        <w:rPr>
          <w:rStyle w:val="FootnoteReference"/>
        </w:rPr>
        <w:footnoteRef/>
      </w:r>
      <w:r>
        <w:t xml:space="preserve"> LXI supplementary documents are available from the LXI Consortium at http</w:t>
      </w:r>
      <w:r w:rsidR="00BA3F21">
        <w:t>s</w:t>
      </w:r>
      <w:r>
        <w:t>://www.lxistandard.org</w:t>
      </w:r>
    </w:p>
  </w:footnote>
  <w:footnote w:id="10">
    <w:p w14:paraId="5EA2F4C8" w14:textId="77777777" w:rsidR="00111B32" w:rsidRDefault="00111B32">
      <w:pPr>
        <w:pStyle w:val="FootnoteText"/>
      </w:pPr>
      <w:r>
        <w:rPr>
          <w:rStyle w:val="FootnoteReference"/>
        </w:rPr>
        <w:footnoteRef/>
      </w:r>
      <w:r>
        <w:t xml:space="preserve"> For more information on IVI or to download the specifications, see www.ivifoundation.org</w:t>
      </w:r>
    </w:p>
  </w:footnote>
  <w:footnote w:id="11">
    <w:p w14:paraId="2C957526" w14:textId="77777777" w:rsidR="00111B32" w:rsidRDefault="00111B32" w:rsidP="00A122A9">
      <w:pPr>
        <w:pStyle w:val="FootnoteText"/>
      </w:pPr>
      <w:r>
        <w:rPr>
          <w:rStyle w:val="FootnoteReference"/>
        </w:rPr>
        <w:footnoteRef/>
      </w:r>
      <w:r>
        <w:t xml:space="preserve"> For additional information see VPP-4.3.docs at http://www.ivifoundation.org/Downloads/Specifications.htm</w:t>
      </w:r>
    </w:p>
  </w:footnote>
  <w:footnote w:id="12">
    <w:p w14:paraId="7CBBFA22" w14:textId="77777777" w:rsidR="00111B32" w:rsidRDefault="00111B32"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14:paraId="5277E78E" w14:textId="77777777" w:rsidR="00111B32" w:rsidRDefault="00111B32"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06B48C32"/>
    <w:lvl w:ilvl="0">
      <w:start w:val="1"/>
      <w:numFmt w:val="decimal"/>
      <w:pStyle w:val="Heading1"/>
      <w:lvlText w:val="%1"/>
      <w:lvlJc w:val="left"/>
      <w:pPr>
        <w:tabs>
          <w:tab w:val="num" w:pos="1152"/>
        </w:tabs>
        <w:ind w:left="115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A13A38"/>
    <w:multiLevelType w:val="hybridMultilevel"/>
    <w:tmpl w:val="D1DA58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 w15:restartNumberingAfterBreak="0">
    <w:nsid w:val="12033300"/>
    <w:multiLevelType w:val="hybridMultilevel"/>
    <w:tmpl w:val="A136438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574065C"/>
    <w:multiLevelType w:val="multilevel"/>
    <w:tmpl w:val="D9343F3E"/>
    <w:lvl w:ilvl="0">
      <w:start w:val="1"/>
      <w:numFmt w:val="decimal"/>
      <w:pStyle w:val="berschrift1"/>
      <w:lvlText w:val="%1"/>
      <w:lvlJc w:val="left"/>
      <w:pPr>
        <w:ind w:left="425" w:hanging="425"/>
      </w:pPr>
    </w:lvl>
    <w:lvl w:ilvl="1">
      <w:start w:val="1"/>
      <w:numFmt w:val="decimal"/>
      <w:lvlText w:val="%1.%2"/>
      <w:lvlJc w:val="left"/>
      <w:pPr>
        <w:ind w:left="595" w:hanging="595"/>
      </w:pPr>
    </w:lvl>
    <w:lvl w:ilvl="2">
      <w:start w:val="1"/>
      <w:numFmt w:val="decimal"/>
      <w:lvlText w:val="%1.%2.%3"/>
      <w:lvlJc w:val="left"/>
      <w:pPr>
        <w:ind w:left="765" w:hanging="765"/>
      </w:pPr>
    </w:lvl>
    <w:lvl w:ilvl="3">
      <w:start w:val="1"/>
      <w:numFmt w:val="decimal"/>
      <w:lvlText w:val="%1.%2.%3.%4"/>
      <w:lvlJc w:val="left"/>
      <w:pPr>
        <w:ind w:left="936" w:hanging="936"/>
      </w:pPr>
    </w:lvl>
    <w:lvl w:ilvl="4">
      <w:start w:val="1"/>
      <w:numFmt w:val="decimal"/>
      <w:lvlText w:val="%1.%2.%3.%4.%5"/>
      <w:lvlJc w:val="left"/>
      <w:pPr>
        <w:ind w:left="1106" w:hanging="1106"/>
      </w:pPr>
    </w:lvl>
    <w:lvl w:ilvl="5">
      <w:start w:val="1"/>
      <w:numFmt w:val="decimal"/>
      <w:lvlText w:val="%1.%2.%3.%4.%5.%6"/>
      <w:lvlJc w:val="left"/>
      <w:pPr>
        <w:ind w:left="1276" w:hanging="1276"/>
      </w:pPr>
    </w:lvl>
    <w:lvl w:ilvl="6">
      <w:start w:val="1"/>
      <w:numFmt w:val="decimal"/>
      <w:lvlText w:val="%1.%2.%3.%4.%5.%6.%7"/>
      <w:lvlJc w:val="left"/>
      <w:pPr>
        <w:ind w:left="1446" w:hanging="1446"/>
      </w:pPr>
    </w:lvl>
    <w:lvl w:ilvl="7">
      <w:start w:val="1"/>
      <w:numFmt w:val="decimal"/>
      <w:lvlText w:val="%1.%2.%3.%4.%5.%6.%7.%8"/>
      <w:lvlJc w:val="left"/>
      <w:pPr>
        <w:ind w:left="1616" w:hanging="1616"/>
      </w:pPr>
    </w:lvl>
    <w:lvl w:ilvl="8">
      <w:start w:val="1"/>
      <w:numFmt w:val="decimal"/>
      <w:lvlText w:val="%1.%2.%3.%4.%5.%6.%7.%8.%9"/>
      <w:lvlJc w:val="left"/>
      <w:pPr>
        <w:ind w:left="1786" w:hanging="1786"/>
      </w:pPr>
    </w:lvl>
  </w:abstractNum>
  <w:abstractNum w:abstractNumId="7"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9706247"/>
    <w:multiLevelType w:val="hybridMultilevel"/>
    <w:tmpl w:val="606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46F5A"/>
    <w:multiLevelType w:val="hybridMultilevel"/>
    <w:tmpl w:val="EA0A4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6"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C52CD5"/>
    <w:multiLevelType w:val="hybridMultilevel"/>
    <w:tmpl w:val="C750F480"/>
    <w:lvl w:ilvl="0" w:tplc="6DCA65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15:restartNumberingAfterBreak="0">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B92344E"/>
    <w:multiLevelType w:val="hybridMultilevel"/>
    <w:tmpl w:val="AE126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C9474A4"/>
    <w:multiLevelType w:val="hybridMultilevel"/>
    <w:tmpl w:val="374E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8D75A0"/>
    <w:multiLevelType w:val="hybridMultilevel"/>
    <w:tmpl w:val="8352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31" w15:restartNumberingAfterBreak="0">
    <w:nsid w:val="6E267589"/>
    <w:multiLevelType w:val="hybridMultilevel"/>
    <w:tmpl w:val="A49A146A"/>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32"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B12E9"/>
    <w:multiLevelType w:val="hybridMultilevel"/>
    <w:tmpl w:val="536CE318"/>
    <w:lvl w:ilvl="0" w:tplc="D1564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3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16cid:durableId="337587736">
    <w:abstractNumId w:val="24"/>
  </w:num>
  <w:num w:numId="2" w16cid:durableId="856117328">
    <w:abstractNumId w:val="0"/>
  </w:num>
  <w:num w:numId="3" w16cid:durableId="575479266">
    <w:abstractNumId w:val="8"/>
  </w:num>
  <w:num w:numId="4" w16cid:durableId="1871186649">
    <w:abstractNumId w:val="12"/>
  </w:num>
  <w:num w:numId="5" w16cid:durableId="2020963937">
    <w:abstractNumId w:val="15"/>
  </w:num>
  <w:num w:numId="6" w16cid:durableId="53894391">
    <w:abstractNumId w:val="20"/>
  </w:num>
  <w:num w:numId="7" w16cid:durableId="1505120778">
    <w:abstractNumId w:val="19"/>
  </w:num>
  <w:num w:numId="8" w16cid:durableId="336463369">
    <w:abstractNumId w:val="1"/>
  </w:num>
  <w:num w:numId="9" w16cid:durableId="256211715">
    <w:abstractNumId w:val="2"/>
  </w:num>
  <w:num w:numId="10" w16cid:durableId="905532146">
    <w:abstractNumId w:val="30"/>
  </w:num>
  <w:num w:numId="11" w16cid:durableId="395978623">
    <w:abstractNumId w:val="14"/>
  </w:num>
  <w:num w:numId="12" w16cid:durableId="1995253658">
    <w:abstractNumId w:val="21"/>
  </w:num>
  <w:num w:numId="13" w16cid:durableId="1579287340">
    <w:abstractNumId w:val="18"/>
  </w:num>
  <w:num w:numId="14" w16cid:durableId="1900241466">
    <w:abstractNumId w:val="16"/>
  </w:num>
  <w:num w:numId="15" w16cid:durableId="690302359">
    <w:abstractNumId w:val="7"/>
  </w:num>
  <w:num w:numId="16" w16cid:durableId="1132863821">
    <w:abstractNumId w:val="26"/>
  </w:num>
  <w:num w:numId="17" w16cid:durableId="1492286981">
    <w:abstractNumId w:val="27"/>
  </w:num>
  <w:num w:numId="18" w16cid:durableId="2142990957">
    <w:abstractNumId w:val="17"/>
  </w:num>
  <w:num w:numId="19" w16cid:durableId="961691139">
    <w:abstractNumId w:val="29"/>
  </w:num>
  <w:num w:numId="20" w16cid:durableId="826214789">
    <w:abstractNumId w:val="11"/>
  </w:num>
  <w:num w:numId="21" w16cid:durableId="1367096536">
    <w:abstractNumId w:val="4"/>
  </w:num>
  <w:num w:numId="22" w16cid:durableId="2060519760">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6453051">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2804590">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83806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4715241">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4395590">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5719087">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5100870">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6584242">
    <w:abstractNumId w:val="35"/>
  </w:num>
  <w:num w:numId="31" w16cid:durableId="418063151">
    <w:abstractNumId w:val="28"/>
  </w:num>
  <w:num w:numId="32" w16cid:durableId="1566530062">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325982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4631416">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9882971">
    <w:abstractNumId w:val="34"/>
  </w:num>
  <w:num w:numId="36" w16cid:durableId="748695992">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7" w16cid:durableId="129520948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8" w16cid:durableId="908425011">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7021346">
    <w:abstractNumId w:val="5"/>
  </w:num>
  <w:num w:numId="40" w16cid:durableId="1235512177">
    <w:abstractNumId w:val="9"/>
  </w:num>
  <w:num w:numId="41" w16cid:durableId="448159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2080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0440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260262">
    <w:abstractNumId w:val="10"/>
  </w:num>
  <w:num w:numId="45" w16cid:durableId="302199857">
    <w:abstractNumId w:val="3"/>
  </w:num>
  <w:num w:numId="46" w16cid:durableId="290090557">
    <w:abstractNumId w:val="22"/>
  </w:num>
  <w:num w:numId="47" w16cid:durableId="765424704">
    <w:abstractNumId w:val="33"/>
  </w:num>
  <w:num w:numId="48" w16cid:durableId="619609279">
    <w:abstractNumId w:val="31"/>
  </w:num>
  <w:num w:numId="49" w16cid:durableId="282464866">
    <w:abstractNumId w:val="13"/>
  </w:num>
  <w:num w:numId="50" w16cid:durableId="655838022">
    <w:abstractNumId w:val="23"/>
  </w:num>
  <w:num w:numId="51" w16cid:durableId="192040720">
    <w:abstractNumId w:val="25"/>
  </w:num>
  <w:num w:numId="52" w16cid:durableId="427434718">
    <w:abstractNumId w:val="32"/>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Ryland">
    <w15:presenceInfo w15:providerId="None" w15:userId="John Ry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6C"/>
    <w:rsid w:val="00000DA2"/>
    <w:rsid w:val="000020D3"/>
    <w:rsid w:val="0000217C"/>
    <w:rsid w:val="00002588"/>
    <w:rsid w:val="00002C9B"/>
    <w:rsid w:val="0000340F"/>
    <w:rsid w:val="000035C8"/>
    <w:rsid w:val="00004556"/>
    <w:rsid w:val="000048F0"/>
    <w:rsid w:val="00004B1F"/>
    <w:rsid w:val="00004EB0"/>
    <w:rsid w:val="000052D7"/>
    <w:rsid w:val="0000551D"/>
    <w:rsid w:val="0000557E"/>
    <w:rsid w:val="000059B5"/>
    <w:rsid w:val="000072A6"/>
    <w:rsid w:val="00007362"/>
    <w:rsid w:val="00007818"/>
    <w:rsid w:val="000101C2"/>
    <w:rsid w:val="000101FD"/>
    <w:rsid w:val="0001056A"/>
    <w:rsid w:val="000108C9"/>
    <w:rsid w:val="00011423"/>
    <w:rsid w:val="00011B11"/>
    <w:rsid w:val="000126CF"/>
    <w:rsid w:val="000130F0"/>
    <w:rsid w:val="00013524"/>
    <w:rsid w:val="00013B24"/>
    <w:rsid w:val="00013DC0"/>
    <w:rsid w:val="0001550C"/>
    <w:rsid w:val="00015514"/>
    <w:rsid w:val="000156E8"/>
    <w:rsid w:val="0001582F"/>
    <w:rsid w:val="000158DD"/>
    <w:rsid w:val="00015941"/>
    <w:rsid w:val="00015CFC"/>
    <w:rsid w:val="000166F5"/>
    <w:rsid w:val="00017017"/>
    <w:rsid w:val="0001716B"/>
    <w:rsid w:val="0001729C"/>
    <w:rsid w:val="000177A9"/>
    <w:rsid w:val="000177C7"/>
    <w:rsid w:val="00017FDE"/>
    <w:rsid w:val="0002052B"/>
    <w:rsid w:val="0002083A"/>
    <w:rsid w:val="00020B65"/>
    <w:rsid w:val="00020EEE"/>
    <w:rsid w:val="000211FE"/>
    <w:rsid w:val="00021A06"/>
    <w:rsid w:val="00022111"/>
    <w:rsid w:val="00023C44"/>
    <w:rsid w:val="00023F0A"/>
    <w:rsid w:val="00024055"/>
    <w:rsid w:val="00025545"/>
    <w:rsid w:val="00025780"/>
    <w:rsid w:val="00025AB7"/>
    <w:rsid w:val="00025FDC"/>
    <w:rsid w:val="000262D5"/>
    <w:rsid w:val="00026E39"/>
    <w:rsid w:val="00026F4D"/>
    <w:rsid w:val="000273EC"/>
    <w:rsid w:val="00027BF1"/>
    <w:rsid w:val="000303CE"/>
    <w:rsid w:val="00030C99"/>
    <w:rsid w:val="000313D3"/>
    <w:rsid w:val="00031498"/>
    <w:rsid w:val="00031843"/>
    <w:rsid w:val="000325D7"/>
    <w:rsid w:val="0003292C"/>
    <w:rsid w:val="00032BD6"/>
    <w:rsid w:val="00032C9B"/>
    <w:rsid w:val="00032FB4"/>
    <w:rsid w:val="00033743"/>
    <w:rsid w:val="00033754"/>
    <w:rsid w:val="00033A54"/>
    <w:rsid w:val="00033C42"/>
    <w:rsid w:val="0003597A"/>
    <w:rsid w:val="00035CC1"/>
    <w:rsid w:val="00036419"/>
    <w:rsid w:val="0003662E"/>
    <w:rsid w:val="00036BEA"/>
    <w:rsid w:val="000403AF"/>
    <w:rsid w:val="00041160"/>
    <w:rsid w:val="00041439"/>
    <w:rsid w:val="00041BD3"/>
    <w:rsid w:val="00041D3C"/>
    <w:rsid w:val="00041FAD"/>
    <w:rsid w:val="00042241"/>
    <w:rsid w:val="00042ADC"/>
    <w:rsid w:val="00042C61"/>
    <w:rsid w:val="00043002"/>
    <w:rsid w:val="0004327C"/>
    <w:rsid w:val="00043B7A"/>
    <w:rsid w:val="000440F6"/>
    <w:rsid w:val="0004414A"/>
    <w:rsid w:val="0004426B"/>
    <w:rsid w:val="00044A5F"/>
    <w:rsid w:val="00045528"/>
    <w:rsid w:val="00045621"/>
    <w:rsid w:val="00045A8C"/>
    <w:rsid w:val="00045DBC"/>
    <w:rsid w:val="00046A8F"/>
    <w:rsid w:val="00047FC6"/>
    <w:rsid w:val="0005022D"/>
    <w:rsid w:val="00050307"/>
    <w:rsid w:val="00050D15"/>
    <w:rsid w:val="000513AD"/>
    <w:rsid w:val="00051407"/>
    <w:rsid w:val="00051746"/>
    <w:rsid w:val="000533C5"/>
    <w:rsid w:val="00053E68"/>
    <w:rsid w:val="0005471B"/>
    <w:rsid w:val="00054AB1"/>
    <w:rsid w:val="00054C62"/>
    <w:rsid w:val="00055091"/>
    <w:rsid w:val="00055266"/>
    <w:rsid w:val="00055882"/>
    <w:rsid w:val="00056049"/>
    <w:rsid w:val="00056078"/>
    <w:rsid w:val="00057474"/>
    <w:rsid w:val="00057509"/>
    <w:rsid w:val="0006018D"/>
    <w:rsid w:val="0006146A"/>
    <w:rsid w:val="00061EDB"/>
    <w:rsid w:val="0006284D"/>
    <w:rsid w:val="000631BE"/>
    <w:rsid w:val="000632B0"/>
    <w:rsid w:val="00063B7D"/>
    <w:rsid w:val="00063ED2"/>
    <w:rsid w:val="000649BC"/>
    <w:rsid w:val="00065781"/>
    <w:rsid w:val="00065C79"/>
    <w:rsid w:val="00065DF5"/>
    <w:rsid w:val="00065E62"/>
    <w:rsid w:val="0006619B"/>
    <w:rsid w:val="000663A1"/>
    <w:rsid w:val="00066775"/>
    <w:rsid w:val="00066A8D"/>
    <w:rsid w:val="000671F6"/>
    <w:rsid w:val="00067201"/>
    <w:rsid w:val="00067D03"/>
    <w:rsid w:val="00071460"/>
    <w:rsid w:val="00071560"/>
    <w:rsid w:val="000716BB"/>
    <w:rsid w:val="00071837"/>
    <w:rsid w:val="00071B33"/>
    <w:rsid w:val="000729BF"/>
    <w:rsid w:val="00073441"/>
    <w:rsid w:val="00073694"/>
    <w:rsid w:val="00073D9D"/>
    <w:rsid w:val="00074342"/>
    <w:rsid w:val="000746C6"/>
    <w:rsid w:val="00074804"/>
    <w:rsid w:val="00074C8C"/>
    <w:rsid w:val="00075245"/>
    <w:rsid w:val="00076226"/>
    <w:rsid w:val="000763E7"/>
    <w:rsid w:val="000764EE"/>
    <w:rsid w:val="0007651E"/>
    <w:rsid w:val="00076A80"/>
    <w:rsid w:val="00076E4F"/>
    <w:rsid w:val="000774E6"/>
    <w:rsid w:val="0007755C"/>
    <w:rsid w:val="00077EF9"/>
    <w:rsid w:val="00080416"/>
    <w:rsid w:val="0008087F"/>
    <w:rsid w:val="00081DAD"/>
    <w:rsid w:val="00082448"/>
    <w:rsid w:val="0008283A"/>
    <w:rsid w:val="00082CD9"/>
    <w:rsid w:val="00082CDD"/>
    <w:rsid w:val="00082D93"/>
    <w:rsid w:val="0008360D"/>
    <w:rsid w:val="00083673"/>
    <w:rsid w:val="00083B0F"/>
    <w:rsid w:val="00084503"/>
    <w:rsid w:val="000847AD"/>
    <w:rsid w:val="000848F4"/>
    <w:rsid w:val="00084C98"/>
    <w:rsid w:val="00084D71"/>
    <w:rsid w:val="00085248"/>
    <w:rsid w:val="0008656D"/>
    <w:rsid w:val="00086CE3"/>
    <w:rsid w:val="00091354"/>
    <w:rsid w:val="000922F9"/>
    <w:rsid w:val="00092C1C"/>
    <w:rsid w:val="000934EC"/>
    <w:rsid w:val="00093971"/>
    <w:rsid w:val="00094264"/>
    <w:rsid w:val="00095885"/>
    <w:rsid w:val="00095F21"/>
    <w:rsid w:val="00096164"/>
    <w:rsid w:val="000967F1"/>
    <w:rsid w:val="000975B4"/>
    <w:rsid w:val="000975D7"/>
    <w:rsid w:val="00097CEB"/>
    <w:rsid w:val="00097CF7"/>
    <w:rsid w:val="000A1725"/>
    <w:rsid w:val="000A1DB0"/>
    <w:rsid w:val="000A21AA"/>
    <w:rsid w:val="000A21FF"/>
    <w:rsid w:val="000A2422"/>
    <w:rsid w:val="000A2729"/>
    <w:rsid w:val="000A2D0D"/>
    <w:rsid w:val="000A2F83"/>
    <w:rsid w:val="000A32B8"/>
    <w:rsid w:val="000A3511"/>
    <w:rsid w:val="000A3627"/>
    <w:rsid w:val="000A3A5B"/>
    <w:rsid w:val="000A3D1C"/>
    <w:rsid w:val="000A4B86"/>
    <w:rsid w:val="000A5984"/>
    <w:rsid w:val="000A6928"/>
    <w:rsid w:val="000A704F"/>
    <w:rsid w:val="000A709B"/>
    <w:rsid w:val="000A7B24"/>
    <w:rsid w:val="000B01F9"/>
    <w:rsid w:val="000B0D18"/>
    <w:rsid w:val="000B1902"/>
    <w:rsid w:val="000B1D73"/>
    <w:rsid w:val="000B2825"/>
    <w:rsid w:val="000B4914"/>
    <w:rsid w:val="000B5007"/>
    <w:rsid w:val="000B50D2"/>
    <w:rsid w:val="000B5321"/>
    <w:rsid w:val="000B5B31"/>
    <w:rsid w:val="000B72C9"/>
    <w:rsid w:val="000C03B5"/>
    <w:rsid w:val="000C0A23"/>
    <w:rsid w:val="000C2BCA"/>
    <w:rsid w:val="000C30F6"/>
    <w:rsid w:val="000C3890"/>
    <w:rsid w:val="000C3D54"/>
    <w:rsid w:val="000C3F0D"/>
    <w:rsid w:val="000C3FDF"/>
    <w:rsid w:val="000C4A5D"/>
    <w:rsid w:val="000C4D26"/>
    <w:rsid w:val="000C553D"/>
    <w:rsid w:val="000C5801"/>
    <w:rsid w:val="000C6084"/>
    <w:rsid w:val="000C625F"/>
    <w:rsid w:val="000C6482"/>
    <w:rsid w:val="000C66A8"/>
    <w:rsid w:val="000C6D90"/>
    <w:rsid w:val="000C7CD5"/>
    <w:rsid w:val="000D0AA5"/>
    <w:rsid w:val="000D0B18"/>
    <w:rsid w:val="000D150A"/>
    <w:rsid w:val="000D1582"/>
    <w:rsid w:val="000D1A95"/>
    <w:rsid w:val="000D1BA9"/>
    <w:rsid w:val="000D1BF6"/>
    <w:rsid w:val="000D1C4E"/>
    <w:rsid w:val="000D2591"/>
    <w:rsid w:val="000D2B99"/>
    <w:rsid w:val="000D2E56"/>
    <w:rsid w:val="000D3000"/>
    <w:rsid w:val="000D3089"/>
    <w:rsid w:val="000D3327"/>
    <w:rsid w:val="000D45DD"/>
    <w:rsid w:val="000D478A"/>
    <w:rsid w:val="000D4C76"/>
    <w:rsid w:val="000D4FE3"/>
    <w:rsid w:val="000D54E7"/>
    <w:rsid w:val="000D6183"/>
    <w:rsid w:val="000D62AD"/>
    <w:rsid w:val="000D7D2E"/>
    <w:rsid w:val="000D7E2B"/>
    <w:rsid w:val="000D7E70"/>
    <w:rsid w:val="000E1E58"/>
    <w:rsid w:val="000E23F0"/>
    <w:rsid w:val="000E2B08"/>
    <w:rsid w:val="000E2E3A"/>
    <w:rsid w:val="000E3359"/>
    <w:rsid w:val="000E36EA"/>
    <w:rsid w:val="000E45F6"/>
    <w:rsid w:val="000E4AD6"/>
    <w:rsid w:val="000E4D85"/>
    <w:rsid w:val="000E4DD4"/>
    <w:rsid w:val="000E5204"/>
    <w:rsid w:val="000E5280"/>
    <w:rsid w:val="000E5386"/>
    <w:rsid w:val="000E5594"/>
    <w:rsid w:val="000E6090"/>
    <w:rsid w:val="000E6E36"/>
    <w:rsid w:val="000E79B1"/>
    <w:rsid w:val="000F0072"/>
    <w:rsid w:val="000F079D"/>
    <w:rsid w:val="000F0A0E"/>
    <w:rsid w:val="000F0EC0"/>
    <w:rsid w:val="000F1C7F"/>
    <w:rsid w:val="000F1CBF"/>
    <w:rsid w:val="000F2392"/>
    <w:rsid w:val="000F2E74"/>
    <w:rsid w:val="000F3154"/>
    <w:rsid w:val="000F36E4"/>
    <w:rsid w:val="000F3828"/>
    <w:rsid w:val="000F392A"/>
    <w:rsid w:val="000F3DCE"/>
    <w:rsid w:val="000F446B"/>
    <w:rsid w:val="000F4910"/>
    <w:rsid w:val="000F4AD9"/>
    <w:rsid w:val="000F51FE"/>
    <w:rsid w:val="000F527D"/>
    <w:rsid w:val="000F623E"/>
    <w:rsid w:val="000F6525"/>
    <w:rsid w:val="000F6BEF"/>
    <w:rsid w:val="000F6CE1"/>
    <w:rsid w:val="000F78B2"/>
    <w:rsid w:val="000F7B6D"/>
    <w:rsid w:val="000F7C9B"/>
    <w:rsid w:val="00100888"/>
    <w:rsid w:val="00100ABD"/>
    <w:rsid w:val="00100C36"/>
    <w:rsid w:val="00101108"/>
    <w:rsid w:val="0010117F"/>
    <w:rsid w:val="00101294"/>
    <w:rsid w:val="00102864"/>
    <w:rsid w:val="00102E72"/>
    <w:rsid w:val="00102F2C"/>
    <w:rsid w:val="0010357A"/>
    <w:rsid w:val="001047FB"/>
    <w:rsid w:val="00104F85"/>
    <w:rsid w:val="00104FE2"/>
    <w:rsid w:val="001051CA"/>
    <w:rsid w:val="0010555F"/>
    <w:rsid w:val="00105814"/>
    <w:rsid w:val="00105FDF"/>
    <w:rsid w:val="00106047"/>
    <w:rsid w:val="001064E7"/>
    <w:rsid w:val="00107CAC"/>
    <w:rsid w:val="00111B32"/>
    <w:rsid w:val="00111EE2"/>
    <w:rsid w:val="001129E8"/>
    <w:rsid w:val="00112B90"/>
    <w:rsid w:val="00112DDD"/>
    <w:rsid w:val="00113078"/>
    <w:rsid w:val="00113684"/>
    <w:rsid w:val="00113978"/>
    <w:rsid w:val="00113B29"/>
    <w:rsid w:val="00113C2E"/>
    <w:rsid w:val="001140AC"/>
    <w:rsid w:val="00114321"/>
    <w:rsid w:val="001150FA"/>
    <w:rsid w:val="0011516D"/>
    <w:rsid w:val="001156DC"/>
    <w:rsid w:val="001158D1"/>
    <w:rsid w:val="00115A4B"/>
    <w:rsid w:val="001162D0"/>
    <w:rsid w:val="001162FB"/>
    <w:rsid w:val="001169BF"/>
    <w:rsid w:val="00120390"/>
    <w:rsid w:val="00120C2D"/>
    <w:rsid w:val="00120E46"/>
    <w:rsid w:val="00121CCA"/>
    <w:rsid w:val="001221CB"/>
    <w:rsid w:val="001231E5"/>
    <w:rsid w:val="00123492"/>
    <w:rsid w:val="0012414C"/>
    <w:rsid w:val="001242D4"/>
    <w:rsid w:val="0012450D"/>
    <w:rsid w:val="00124B04"/>
    <w:rsid w:val="00124B70"/>
    <w:rsid w:val="00124C92"/>
    <w:rsid w:val="00124FBD"/>
    <w:rsid w:val="00126012"/>
    <w:rsid w:val="00126641"/>
    <w:rsid w:val="0012689F"/>
    <w:rsid w:val="0012694F"/>
    <w:rsid w:val="00126B0E"/>
    <w:rsid w:val="00126C71"/>
    <w:rsid w:val="001274B5"/>
    <w:rsid w:val="001301DC"/>
    <w:rsid w:val="0013021C"/>
    <w:rsid w:val="001316D2"/>
    <w:rsid w:val="00132090"/>
    <w:rsid w:val="0013288C"/>
    <w:rsid w:val="00132A61"/>
    <w:rsid w:val="00133B9D"/>
    <w:rsid w:val="00133BF7"/>
    <w:rsid w:val="001351BF"/>
    <w:rsid w:val="00135584"/>
    <w:rsid w:val="00135D1C"/>
    <w:rsid w:val="00135FB3"/>
    <w:rsid w:val="00136637"/>
    <w:rsid w:val="0013797A"/>
    <w:rsid w:val="0014061D"/>
    <w:rsid w:val="00140AFB"/>
    <w:rsid w:val="00141EA6"/>
    <w:rsid w:val="00142A91"/>
    <w:rsid w:val="00142CA9"/>
    <w:rsid w:val="00143436"/>
    <w:rsid w:val="001434E7"/>
    <w:rsid w:val="0014356D"/>
    <w:rsid w:val="00143AC5"/>
    <w:rsid w:val="00143CCC"/>
    <w:rsid w:val="00144283"/>
    <w:rsid w:val="00145735"/>
    <w:rsid w:val="001460BE"/>
    <w:rsid w:val="001475CE"/>
    <w:rsid w:val="001477AF"/>
    <w:rsid w:val="00147A63"/>
    <w:rsid w:val="00150508"/>
    <w:rsid w:val="0015211F"/>
    <w:rsid w:val="00152296"/>
    <w:rsid w:val="00152356"/>
    <w:rsid w:val="0015253E"/>
    <w:rsid w:val="001525F9"/>
    <w:rsid w:val="00152ED5"/>
    <w:rsid w:val="00153572"/>
    <w:rsid w:val="00153BB3"/>
    <w:rsid w:val="00153F5B"/>
    <w:rsid w:val="001553D3"/>
    <w:rsid w:val="001556B2"/>
    <w:rsid w:val="0015594C"/>
    <w:rsid w:val="00155A02"/>
    <w:rsid w:val="00155BA8"/>
    <w:rsid w:val="001563FB"/>
    <w:rsid w:val="0015652A"/>
    <w:rsid w:val="001567BD"/>
    <w:rsid w:val="00156BC4"/>
    <w:rsid w:val="00156F65"/>
    <w:rsid w:val="0015718A"/>
    <w:rsid w:val="001574EC"/>
    <w:rsid w:val="00157E13"/>
    <w:rsid w:val="0016003C"/>
    <w:rsid w:val="00160709"/>
    <w:rsid w:val="0016075D"/>
    <w:rsid w:val="001612A8"/>
    <w:rsid w:val="00161F9B"/>
    <w:rsid w:val="00162F5D"/>
    <w:rsid w:val="00163B18"/>
    <w:rsid w:val="00164983"/>
    <w:rsid w:val="00164A80"/>
    <w:rsid w:val="00165207"/>
    <w:rsid w:val="001658B1"/>
    <w:rsid w:val="00165A47"/>
    <w:rsid w:val="00165A5D"/>
    <w:rsid w:val="00165D8F"/>
    <w:rsid w:val="00167175"/>
    <w:rsid w:val="00167536"/>
    <w:rsid w:val="00167A54"/>
    <w:rsid w:val="00167DF9"/>
    <w:rsid w:val="00170C1D"/>
    <w:rsid w:val="00171006"/>
    <w:rsid w:val="001711FD"/>
    <w:rsid w:val="00171B64"/>
    <w:rsid w:val="00171B8E"/>
    <w:rsid w:val="00172683"/>
    <w:rsid w:val="00172FBF"/>
    <w:rsid w:val="001730B0"/>
    <w:rsid w:val="001734BC"/>
    <w:rsid w:val="00173D1B"/>
    <w:rsid w:val="00174ED7"/>
    <w:rsid w:val="001756F2"/>
    <w:rsid w:val="00175B63"/>
    <w:rsid w:val="00175F04"/>
    <w:rsid w:val="0017723D"/>
    <w:rsid w:val="001773D3"/>
    <w:rsid w:val="00177446"/>
    <w:rsid w:val="00177F6C"/>
    <w:rsid w:val="0018000E"/>
    <w:rsid w:val="001802C0"/>
    <w:rsid w:val="001804A1"/>
    <w:rsid w:val="001807F5"/>
    <w:rsid w:val="00180A36"/>
    <w:rsid w:val="00180FB2"/>
    <w:rsid w:val="001810C2"/>
    <w:rsid w:val="00181711"/>
    <w:rsid w:val="00181C2B"/>
    <w:rsid w:val="00181EE7"/>
    <w:rsid w:val="0018272F"/>
    <w:rsid w:val="001828CF"/>
    <w:rsid w:val="001831E7"/>
    <w:rsid w:val="0018325D"/>
    <w:rsid w:val="0018381C"/>
    <w:rsid w:val="0018394C"/>
    <w:rsid w:val="00184689"/>
    <w:rsid w:val="0018473D"/>
    <w:rsid w:val="00185911"/>
    <w:rsid w:val="001859D7"/>
    <w:rsid w:val="00185B65"/>
    <w:rsid w:val="00185D9B"/>
    <w:rsid w:val="00185F36"/>
    <w:rsid w:val="00186E35"/>
    <w:rsid w:val="00187438"/>
    <w:rsid w:val="00190055"/>
    <w:rsid w:val="0019069D"/>
    <w:rsid w:val="001911E6"/>
    <w:rsid w:val="00191A02"/>
    <w:rsid w:val="00192280"/>
    <w:rsid w:val="001924AD"/>
    <w:rsid w:val="00192883"/>
    <w:rsid w:val="00192C0C"/>
    <w:rsid w:val="0019319F"/>
    <w:rsid w:val="00193680"/>
    <w:rsid w:val="00193F7B"/>
    <w:rsid w:val="00194448"/>
    <w:rsid w:val="001946B4"/>
    <w:rsid w:val="001947BE"/>
    <w:rsid w:val="00194B69"/>
    <w:rsid w:val="00194C4C"/>
    <w:rsid w:val="00195335"/>
    <w:rsid w:val="0019595B"/>
    <w:rsid w:val="0019617B"/>
    <w:rsid w:val="001961B5"/>
    <w:rsid w:val="001979CB"/>
    <w:rsid w:val="00197A42"/>
    <w:rsid w:val="001A00E6"/>
    <w:rsid w:val="001A026A"/>
    <w:rsid w:val="001A090C"/>
    <w:rsid w:val="001A0A1C"/>
    <w:rsid w:val="001A0A84"/>
    <w:rsid w:val="001A1635"/>
    <w:rsid w:val="001A24DE"/>
    <w:rsid w:val="001A2612"/>
    <w:rsid w:val="001A29FE"/>
    <w:rsid w:val="001A3A48"/>
    <w:rsid w:val="001A4939"/>
    <w:rsid w:val="001A4AE0"/>
    <w:rsid w:val="001A4D00"/>
    <w:rsid w:val="001A5CB0"/>
    <w:rsid w:val="001A6126"/>
    <w:rsid w:val="001A72E7"/>
    <w:rsid w:val="001B043B"/>
    <w:rsid w:val="001B0CF4"/>
    <w:rsid w:val="001B1608"/>
    <w:rsid w:val="001B1844"/>
    <w:rsid w:val="001B2DA7"/>
    <w:rsid w:val="001B3032"/>
    <w:rsid w:val="001B3CD5"/>
    <w:rsid w:val="001B4798"/>
    <w:rsid w:val="001B4C40"/>
    <w:rsid w:val="001B5417"/>
    <w:rsid w:val="001B56FF"/>
    <w:rsid w:val="001B6CE0"/>
    <w:rsid w:val="001B6D4C"/>
    <w:rsid w:val="001B707D"/>
    <w:rsid w:val="001B79B9"/>
    <w:rsid w:val="001C00D9"/>
    <w:rsid w:val="001C0A8C"/>
    <w:rsid w:val="001C1961"/>
    <w:rsid w:val="001C1BAB"/>
    <w:rsid w:val="001C268A"/>
    <w:rsid w:val="001C3402"/>
    <w:rsid w:val="001C407D"/>
    <w:rsid w:val="001C61A0"/>
    <w:rsid w:val="001C6FEF"/>
    <w:rsid w:val="001C74A8"/>
    <w:rsid w:val="001C76E6"/>
    <w:rsid w:val="001C77F9"/>
    <w:rsid w:val="001D01C5"/>
    <w:rsid w:val="001D032B"/>
    <w:rsid w:val="001D068F"/>
    <w:rsid w:val="001D06BC"/>
    <w:rsid w:val="001D09D4"/>
    <w:rsid w:val="001D0D04"/>
    <w:rsid w:val="001D0E8A"/>
    <w:rsid w:val="001D1C58"/>
    <w:rsid w:val="001D2161"/>
    <w:rsid w:val="001D28FD"/>
    <w:rsid w:val="001D2A03"/>
    <w:rsid w:val="001D2A35"/>
    <w:rsid w:val="001D30C4"/>
    <w:rsid w:val="001D32F8"/>
    <w:rsid w:val="001D3A0D"/>
    <w:rsid w:val="001D3A7B"/>
    <w:rsid w:val="001D5144"/>
    <w:rsid w:val="001D5197"/>
    <w:rsid w:val="001D5EF9"/>
    <w:rsid w:val="001D603E"/>
    <w:rsid w:val="001D6437"/>
    <w:rsid w:val="001D6611"/>
    <w:rsid w:val="001D6A49"/>
    <w:rsid w:val="001D6ADB"/>
    <w:rsid w:val="001D6D26"/>
    <w:rsid w:val="001D6F0B"/>
    <w:rsid w:val="001D7CD4"/>
    <w:rsid w:val="001D7F89"/>
    <w:rsid w:val="001E05BB"/>
    <w:rsid w:val="001E065A"/>
    <w:rsid w:val="001E1142"/>
    <w:rsid w:val="001E1B16"/>
    <w:rsid w:val="001E1BAE"/>
    <w:rsid w:val="001E21D7"/>
    <w:rsid w:val="001E2BD8"/>
    <w:rsid w:val="001E2C93"/>
    <w:rsid w:val="001E331D"/>
    <w:rsid w:val="001E4CAB"/>
    <w:rsid w:val="001E4DD7"/>
    <w:rsid w:val="001E506A"/>
    <w:rsid w:val="001E5516"/>
    <w:rsid w:val="001E59A5"/>
    <w:rsid w:val="001E5A3D"/>
    <w:rsid w:val="001E6806"/>
    <w:rsid w:val="001E6821"/>
    <w:rsid w:val="001E6E7A"/>
    <w:rsid w:val="001E6EB0"/>
    <w:rsid w:val="001E714E"/>
    <w:rsid w:val="001E796B"/>
    <w:rsid w:val="001F047D"/>
    <w:rsid w:val="001F1714"/>
    <w:rsid w:val="001F1B4F"/>
    <w:rsid w:val="001F27AE"/>
    <w:rsid w:val="001F2A1B"/>
    <w:rsid w:val="001F34CC"/>
    <w:rsid w:val="001F3550"/>
    <w:rsid w:val="001F3ADB"/>
    <w:rsid w:val="001F3BFB"/>
    <w:rsid w:val="001F4166"/>
    <w:rsid w:val="001F4EC0"/>
    <w:rsid w:val="001F5388"/>
    <w:rsid w:val="001F5B26"/>
    <w:rsid w:val="001F6230"/>
    <w:rsid w:val="001F64EA"/>
    <w:rsid w:val="001F7428"/>
    <w:rsid w:val="001F7430"/>
    <w:rsid w:val="001F793F"/>
    <w:rsid w:val="001F798B"/>
    <w:rsid w:val="002009CD"/>
    <w:rsid w:val="00200D98"/>
    <w:rsid w:val="002023EC"/>
    <w:rsid w:val="00202BBD"/>
    <w:rsid w:val="002036A8"/>
    <w:rsid w:val="00203BE8"/>
    <w:rsid w:val="00203FAC"/>
    <w:rsid w:val="00204566"/>
    <w:rsid w:val="002051EA"/>
    <w:rsid w:val="0020569E"/>
    <w:rsid w:val="00206A69"/>
    <w:rsid w:val="00206C35"/>
    <w:rsid w:val="0020713E"/>
    <w:rsid w:val="002101BF"/>
    <w:rsid w:val="00210728"/>
    <w:rsid w:val="00211037"/>
    <w:rsid w:val="00211C00"/>
    <w:rsid w:val="00211FE8"/>
    <w:rsid w:val="00212599"/>
    <w:rsid w:val="00212603"/>
    <w:rsid w:val="002129C3"/>
    <w:rsid w:val="002133EF"/>
    <w:rsid w:val="0021444F"/>
    <w:rsid w:val="00214555"/>
    <w:rsid w:val="002153FF"/>
    <w:rsid w:val="002159AA"/>
    <w:rsid w:val="002159DF"/>
    <w:rsid w:val="00215B1A"/>
    <w:rsid w:val="00215EEB"/>
    <w:rsid w:val="002164F1"/>
    <w:rsid w:val="00216EBA"/>
    <w:rsid w:val="002200E4"/>
    <w:rsid w:val="002219D5"/>
    <w:rsid w:val="00221F3C"/>
    <w:rsid w:val="00221F89"/>
    <w:rsid w:val="00222183"/>
    <w:rsid w:val="00224562"/>
    <w:rsid w:val="00224AD4"/>
    <w:rsid w:val="0022697E"/>
    <w:rsid w:val="00230042"/>
    <w:rsid w:val="0023286C"/>
    <w:rsid w:val="00233BBB"/>
    <w:rsid w:val="0023429C"/>
    <w:rsid w:val="0023429E"/>
    <w:rsid w:val="0023555C"/>
    <w:rsid w:val="002365C4"/>
    <w:rsid w:val="00236AD3"/>
    <w:rsid w:val="00237652"/>
    <w:rsid w:val="0024075F"/>
    <w:rsid w:val="00240909"/>
    <w:rsid w:val="0024190D"/>
    <w:rsid w:val="00241F38"/>
    <w:rsid w:val="00242067"/>
    <w:rsid w:val="00243F48"/>
    <w:rsid w:val="00244AEB"/>
    <w:rsid w:val="00244B56"/>
    <w:rsid w:val="00244CA6"/>
    <w:rsid w:val="00244D76"/>
    <w:rsid w:val="00244F3E"/>
    <w:rsid w:val="00244F6C"/>
    <w:rsid w:val="00245087"/>
    <w:rsid w:val="00245992"/>
    <w:rsid w:val="002460DE"/>
    <w:rsid w:val="002462DA"/>
    <w:rsid w:val="002463C2"/>
    <w:rsid w:val="002465E0"/>
    <w:rsid w:val="00246A2E"/>
    <w:rsid w:val="0024749F"/>
    <w:rsid w:val="0025183B"/>
    <w:rsid w:val="00251B32"/>
    <w:rsid w:val="00252129"/>
    <w:rsid w:val="002537EE"/>
    <w:rsid w:val="00253C36"/>
    <w:rsid w:val="00254174"/>
    <w:rsid w:val="00254DDC"/>
    <w:rsid w:val="00254F72"/>
    <w:rsid w:val="002550F8"/>
    <w:rsid w:val="00255FA5"/>
    <w:rsid w:val="0025611F"/>
    <w:rsid w:val="00256E4B"/>
    <w:rsid w:val="002572BF"/>
    <w:rsid w:val="0025759B"/>
    <w:rsid w:val="00257843"/>
    <w:rsid w:val="00260298"/>
    <w:rsid w:val="00260D56"/>
    <w:rsid w:val="00260ED5"/>
    <w:rsid w:val="00261638"/>
    <w:rsid w:val="002620B1"/>
    <w:rsid w:val="002629E3"/>
    <w:rsid w:val="0026342E"/>
    <w:rsid w:val="002639FB"/>
    <w:rsid w:val="00263C81"/>
    <w:rsid w:val="002640E9"/>
    <w:rsid w:val="00264412"/>
    <w:rsid w:val="00265A16"/>
    <w:rsid w:val="00265AC6"/>
    <w:rsid w:val="00266359"/>
    <w:rsid w:val="002700F8"/>
    <w:rsid w:val="0027029C"/>
    <w:rsid w:val="00270D6A"/>
    <w:rsid w:val="00271243"/>
    <w:rsid w:val="00271CA0"/>
    <w:rsid w:val="00272715"/>
    <w:rsid w:val="00272A80"/>
    <w:rsid w:val="00273905"/>
    <w:rsid w:val="00273C02"/>
    <w:rsid w:val="002751A3"/>
    <w:rsid w:val="00275BAD"/>
    <w:rsid w:val="00275FDC"/>
    <w:rsid w:val="002764B0"/>
    <w:rsid w:val="002768A0"/>
    <w:rsid w:val="00280CFA"/>
    <w:rsid w:val="002813E9"/>
    <w:rsid w:val="00281A9E"/>
    <w:rsid w:val="00281CC9"/>
    <w:rsid w:val="00281ECE"/>
    <w:rsid w:val="00282358"/>
    <w:rsid w:val="00282474"/>
    <w:rsid w:val="00282980"/>
    <w:rsid w:val="00283C6F"/>
    <w:rsid w:val="00283EE2"/>
    <w:rsid w:val="00283F1C"/>
    <w:rsid w:val="00285272"/>
    <w:rsid w:val="002865E4"/>
    <w:rsid w:val="00286D04"/>
    <w:rsid w:val="0028700E"/>
    <w:rsid w:val="00287B81"/>
    <w:rsid w:val="00287FF2"/>
    <w:rsid w:val="00290104"/>
    <w:rsid w:val="0029052E"/>
    <w:rsid w:val="002908A1"/>
    <w:rsid w:val="00290CAA"/>
    <w:rsid w:val="002919B0"/>
    <w:rsid w:val="00291B25"/>
    <w:rsid w:val="002920FE"/>
    <w:rsid w:val="0029228C"/>
    <w:rsid w:val="0029314C"/>
    <w:rsid w:val="00293939"/>
    <w:rsid w:val="002939A8"/>
    <w:rsid w:val="00293CD2"/>
    <w:rsid w:val="002955A9"/>
    <w:rsid w:val="00296751"/>
    <w:rsid w:val="00296860"/>
    <w:rsid w:val="00296A8C"/>
    <w:rsid w:val="00296DEE"/>
    <w:rsid w:val="00297602"/>
    <w:rsid w:val="0029792E"/>
    <w:rsid w:val="00297F43"/>
    <w:rsid w:val="00297F99"/>
    <w:rsid w:val="002A0CB3"/>
    <w:rsid w:val="002A0FE1"/>
    <w:rsid w:val="002A1756"/>
    <w:rsid w:val="002A179A"/>
    <w:rsid w:val="002A1AED"/>
    <w:rsid w:val="002A23BB"/>
    <w:rsid w:val="002A3107"/>
    <w:rsid w:val="002A43AB"/>
    <w:rsid w:val="002A49B9"/>
    <w:rsid w:val="002A4AE8"/>
    <w:rsid w:val="002A4DE1"/>
    <w:rsid w:val="002A51B8"/>
    <w:rsid w:val="002A51F9"/>
    <w:rsid w:val="002A62DD"/>
    <w:rsid w:val="002A7063"/>
    <w:rsid w:val="002A70FA"/>
    <w:rsid w:val="002A72D8"/>
    <w:rsid w:val="002A7D35"/>
    <w:rsid w:val="002B01B9"/>
    <w:rsid w:val="002B05FA"/>
    <w:rsid w:val="002B07D9"/>
    <w:rsid w:val="002B08D1"/>
    <w:rsid w:val="002B0D84"/>
    <w:rsid w:val="002B13CB"/>
    <w:rsid w:val="002B1463"/>
    <w:rsid w:val="002B2FDC"/>
    <w:rsid w:val="002B31FC"/>
    <w:rsid w:val="002B3A76"/>
    <w:rsid w:val="002B3F46"/>
    <w:rsid w:val="002B475F"/>
    <w:rsid w:val="002B4BAB"/>
    <w:rsid w:val="002B5E69"/>
    <w:rsid w:val="002B6420"/>
    <w:rsid w:val="002B6C9F"/>
    <w:rsid w:val="002B6E8A"/>
    <w:rsid w:val="002B72F8"/>
    <w:rsid w:val="002B7544"/>
    <w:rsid w:val="002C05BD"/>
    <w:rsid w:val="002C0B40"/>
    <w:rsid w:val="002C0DDC"/>
    <w:rsid w:val="002C11D7"/>
    <w:rsid w:val="002C1591"/>
    <w:rsid w:val="002C1770"/>
    <w:rsid w:val="002C1E4B"/>
    <w:rsid w:val="002C2E6C"/>
    <w:rsid w:val="002C3798"/>
    <w:rsid w:val="002C3F0C"/>
    <w:rsid w:val="002C4D22"/>
    <w:rsid w:val="002C4EF0"/>
    <w:rsid w:val="002C5259"/>
    <w:rsid w:val="002C5AF1"/>
    <w:rsid w:val="002C6339"/>
    <w:rsid w:val="002C6E85"/>
    <w:rsid w:val="002C6EE5"/>
    <w:rsid w:val="002C7528"/>
    <w:rsid w:val="002C7650"/>
    <w:rsid w:val="002C7924"/>
    <w:rsid w:val="002C7A9C"/>
    <w:rsid w:val="002C7DC5"/>
    <w:rsid w:val="002D078C"/>
    <w:rsid w:val="002D081E"/>
    <w:rsid w:val="002D0B30"/>
    <w:rsid w:val="002D130E"/>
    <w:rsid w:val="002D15B2"/>
    <w:rsid w:val="002D1956"/>
    <w:rsid w:val="002D2E70"/>
    <w:rsid w:val="002D3C6C"/>
    <w:rsid w:val="002D3C87"/>
    <w:rsid w:val="002D3C92"/>
    <w:rsid w:val="002D4383"/>
    <w:rsid w:val="002D481C"/>
    <w:rsid w:val="002D4D51"/>
    <w:rsid w:val="002D532F"/>
    <w:rsid w:val="002D545F"/>
    <w:rsid w:val="002D662A"/>
    <w:rsid w:val="002D66EF"/>
    <w:rsid w:val="002D69A1"/>
    <w:rsid w:val="002D70B8"/>
    <w:rsid w:val="002D71E3"/>
    <w:rsid w:val="002D7CA3"/>
    <w:rsid w:val="002D7E95"/>
    <w:rsid w:val="002E0247"/>
    <w:rsid w:val="002E1BF6"/>
    <w:rsid w:val="002E26B8"/>
    <w:rsid w:val="002E3214"/>
    <w:rsid w:val="002E3C60"/>
    <w:rsid w:val="002E3E80"/>
    <w:rsid w:val="002E4280"/>
    <w:rsid w:val="002E474D"/>
    <w:rsid w:val="002E53F9"/>
    <w:rsid w:val="002E693E"/>
    <w:rsid w:val="002E69BB"/>
    <w:rsid w:val="002E6D97"/>
    <w:rsid w:val="002E70B9"/>
    <w:rsid w:val="002E7167"/>
    <w:rsid w:val="002E7BF5"/>
    <w:rsid w:val="002F0E29"/>
    <w:rsid w:val="002F1033"/>
    <w:rsid w:val="002F1035"/>
    <w:rsid w:val="002F1258"/>
    <w:rsid w:val="002F13BC"/>
    <w:rsid w:val="002F160D"/>
    <w:rsid w:val="002F22AC"/>
    <w:rsid w:val="002F3FD6"/>
    <w:rsid w:val="002F42E1"/>
    <w:rsid w:val="002F4A69"/>
    <w:rsid w:val="002F4C63"/>
    <w:rsid w:val="002F551A"/>
    <w:rsid w:val="002F5CDF"/>
    <w:rsid w:val="002F613C"/>
    <w:rsid w:val="002F6B92"/>
    <w:rsid w:val="002F6E90"/>
    <w:rsid w:val="002F71A9"/>
    <w:rsid w:val="002F7A68"/>
    <w:rsid w:val="00300120"/>
    <w:rsid w:val="00300142"/>
    <w:rsid w:val="003001F2"/>
    <w:rsid w:val="00300649"/>
    <w:rsid w:val="00301A3F"/>
    <w:rsid w:val="00301C76"/>
    <w:rsid w:val="00302C1D"/>
    <w:rsid w:val="00302F9E"/>
    <w:rsid w:val="0030304F"/>
    <w:rsid w:val="003031CE"/>
    <w:rsid w:val="0030324C"/>
    <w:rsid w:val="00303D99"/>
    <w:rsid w:val="00303EEA"/>
    <w:rsid w:val="00303FA6"/>
    <w:rsid w:val="00304465"/>
    <w:rsid w:val="00304982"/>
    <w:rsid w:val="00304FFE"/>
    <w:rsid w:val="00305838"/>
    <w:rsid w:val="00305B9D"/>
    <w:rsid w:val="0030691C"/>
    <w:rsid w:val="0030772D"/>
    <w:rsid w:val="00307816"/>
    <w:rsid w:val="00307F60"/>
    <w:rsid w:val="0031083B"/>
    <w:rsid w:val="0031087C"/>
    <w:rsid w:val="003108AC"/>
    <w:rsid w:val="00310952"/>
    <w:rsid w:val="00310AFE"/>
    <w:rsid w:val="00310D56"/>
    <w:rsid w:val="00310FF0"/>
    <w:rsid w:val="003110FD"/>
    <w:rsid w:val="00311148"/>
    <w:rsid w:val="00311541"/>
    <w:rsid w:val="0031303B"/>
    <w:rsid w:val="0031329C"/>
    <w:rsid w:val="0031358A"/>
    <w:rsid w:val="003136D9"/>
    <w:rsid w:val="00313B93"/>
    <w:rsid w:val="00314567"/>
    <w:rsid w:val="003146CB"/>
    <w:rsid w:val="00314A6C"/>
    <w:rsid w:val="00314CF4"/>
    <w:rsid w:val="00314E9B"/>
    <w:rsid w:val="00314F53"/>
    <w:rsid w:val="00315BB9"/>
    <w:rsid w:val="00317029"/>
    <w:rsid w:val="003172F8"/>
    <w:rsid w:val="00317B82"/>
    <w:rsid w:val="00317EB5"/>
    <w:rsid w:val="0032042A"/>
    <w:rsid w:val="00320C87"/>
    <w:rsid w:val="0032179D"/>
    <w:rsid w:val="0032234B"/>
    <w:rsid w:val="00323BD3"/>
    <w:rsid w:val="003250FF"/>
    <w:rsid w:val="00325689"/>
    <w:rsid w:val="00325CB9"/>
    <w:rsid w:val="003263A2"/>
    <w:rsid w:val="003274F3"/>
    <w:rsid w:val="003277E8"/>
    <w:rsid w:val="00327829"/>
    <w:rsid w:val="00327FF9"/>
    <w:rsid w:val="00330942"/>
    <w:rsid w:val="003316F9"/>
    <w:rsid w:val="0033176B"/>
    <w:rsid w:val="00331BF3"/>
    <w:rsid w:val="003326AD"/>
    <w:rsid w:val="003327D7"/>
    <w:rsid w:val="00332C95"/>
    <w:rsid w:val="00333F99"/>
    <w:rsid w:val="00334069"/>
    <w:rsid w:val="00334C4E"/>
    <w:rsid w:val="003366CD"/>
    <w:rsid w:val="00336A04"/>
    <w:rsid w:val="00336C17"/>
    <w:rsid w:val="00336E1F"/>
    <w:rsid w:val="003378C0"/>
    <w:rsid w:val="00340598"/>
    <w:rsid w:val="00340C65"/>
    <w:rsid w:val="0034102E"/>
    <w:rsid w:val="00341AD4"/>
    <w:rsid w:val="00341BF8"/>
    <w:rsid w:val="00341EA1"/>
    <w:rsid w:val="00342AB0"/>
    <w:rsid w:val="003431E2"/>
    <w:rsid w:val="0034392B"/>
    <w:rsid w:val="0034482C"/>
    <w:rsid w:val="003448BA"/>
    <w:rsid w:val="00344F67"/>
    <w:rsid w:val="00345A60"/>
    <w:rsid w:val="00345BC7"/>
    <w:rsid w:val="00346191"/>
    <w:rsid w:val="003464BF"/>
    <w:rsid w:val="00346822"/>
    <w:rsid w:val="00346898"/>
    <w:rsid w:val="00346B55"/>
    <w:rsid w:val="00347822"/>
    <w:rsid w:val="0034786B"/>
    <w:rsid w:val="00347FB0"/>
    <w:rsid w:val="003512E8"/>
    <w:rsid w:val="00351CFC"/>
    <w:rsid w:val="00351D3C"/>
    <w:rsid w:val="0035208E"/>
    <w:rsid w:val="00352322"/>
    <w:rsid w:val="0035280D"/>
    <w:rsid w:val="00352BD6"/>
    <w:rsid w:val="00352CB0"/>
    <w:rsid w:val="00352CF5"/>
    <w:rsid w:val="00352F96"/>
    <w:rsid w:val="00353213"/>
    <w:rsid w:val="00353AC1"/>
    <w:rsid w:val="00354608"/>
    <w:rsid w:val="00354F4B"/>
    <w:rsid w:val="00355244"/>
    <w:rsid w:val="00355DEC"/>
    <w:rsid w:val="0035731B"/>
    <w:rsid w:val="00357B4C"/>
    <w:rsid w:val="00357F28"/>
    <w:rsid w:val="003601AD"/>
    <w:rsid w:val="003602BB"/>
    <w:rsid w:val="003606CB"/>
    <w:rsid w:val="00361661"/>
    <w:rsid w:val="0036451B"/>
    <w:rsid w:val="0036486D"/>
    <w:rsid w:val="00366626"/>
    <w:rsid w:val="0036676D"/>
    <w:rsid w:val="00366771"/>
    <w:rsid w:val="00367FBF"/>
    <w:rsid w:val="00370178"/>
    <w:rsid w:val="003701CF"/>
    <w:rsid w:val="003706D6"/>
    <w:rsid w:val="003706FB"/>
    <w:rsid w:val="00370900"/>
    <w:rsid w:val="00370D97"/>
    <w:rsid w:val="0037166E"/>
    <w:rsid w:val="00372061"/>
    <w:rsid w:val="00372B1D"/>
    <w:rsid w:val="00372CCC"/>
    <w:rsid w:val="00373487"/>
    <w:rsid w:val="003739D5"/>
    <w:rsid w:val="00373B3B"/>
    <w:rsid w:val="00374214"/>
    <w:rsid w:val="003746B2"/>
    <w:rsid w:val="00375B01"/>
    <w:rsid w:val="00375B36"/>
    <w:rsid w:val="003764B2"/>
    <w:rsid w:val="00376518"/>
    <w:rsid w:val="00376FA6"/>
    <w:rsid w:val="0037711A"/>
    <w:rsid w:val="0037727E"/>
    <w:rsid w:val="00377614"/>
    <w:rsid w:val="0037799F"/>
    <w:rsid w:val="00377DC2"/>
    <w:rsid w:val="0038000E"/>
    <w:rsid w:val="003806FF"/>
    <w:rsid w:val="003809CA"/>
    <w:rsid w:val="00380BDA"/>
    <w:rsid w:val="00382544"/>
    <w:rsid w:val="003826A3"/>
    <w:rsid w:val="00382D58"/>
    <w:rsid w:val="00383119"/>
    <w:rsid w:val="003832B5"/>
    <w:rsid w:val="00383423"/>
    <w:rsid w:val="00383762"/>
    <w:rsid w:val="00383808"/>
    <w:rsid w:val="00383DB4"/>
    <w:rsid w:val="00384BA7"/>
    <w:rsid w:val="00384DD1"/>
    <w:rsid w:val="00384EED"/>
    <w:rsid w:val="00384F19"/>
    <w:rsid w:val="0038561C"/>
    <w:rsid w:val="00385A0E"/>
    <w:rsid w:val="00385F32"/>
    <w:rsid w:val="0038722C"/>
    <w:rsid w:val="0038767C"/>
    <w:rsid w:val="0039124B"/>
    <w:rsid w:val="00391429"/>
    <w:rsid w:val="00391877"/>
    <w:rsid w:val="00393485"/>
    <w:rsid w:val="00393894"/>
    <w:rsid w:val="003939FC"/>
    <w:rsid w:val="00393C9C"/>
    <w:rsid w:val="00393E18"/>
    <w:rsid w:val="003963B6"/>
    <w:rsid w:val="00396CAF"/>
    <w:rsid w:val="0039706F"/>
    <w:rsid w:val="003974D0"/>
    <w:rsid w:val="003975E5"/>
    <w:rsid w:val="0039793E"/>
    <w:rsid w:val="00397EAF"/>
    <w:rsid w:val="003A0494"/>
    <w:rsid w:val="003A075A"/>
    <w:rsid w:val="003A1130"/>
    <w:rsid w:val="003A13CB"/>
    <w:rsid w:val="003A1A53"/>
    <w:rsid w:val="003A1A59"/>
    <w:rsid w:val="003A1A98"/>
    <w:rsid w:val="003A2016"/>
    <w:rsid w:val="003A2C33"/>
    <w:rsid w:val="003A2C46"/>
    <w:rsid w:val="003A3055"/>
    <w:rsid w:val="003A32A6"/>
    <w:rsid w:val="003A33A2"/>
    <w:rsid w:val="003A3931"/>
    <w:rsid w:val="003A4587"/>
    <w:rsid w:val="003A49D0"/>
    <w:rsid w:val="003A4BEA"/>
    <w:rsid w:val="003A51F9"/>
    <w:rsid w:val="003A53BF"/>
    <w:rsid w:val="003A5D4F"/>
    <w:rsid w:val="003A661E"/>
    <w:rsid w:val="003A6AEC"/>
    <w:rsid w:val="003A7148"/>
    <w:rsid w:val="003B058B"/>
    <w:rsid w:val="003B0AF7"/>
    <w:rsid w:val="003B0FD3"/>
    <w:rsid w:val="003B117F"/>
    <w:rsid w:val="003B1182"/>
    <w:rsid w:val="003B1508"/>
    <w:rsid w:val="003B1DEA"/>
    <w:rsid w:val="003B2184"/>
    <w:rsid w:val="003B40E6"/>
    <w:rsid w:val="003B44D9"/>
    <w:rsid w:val="003B473C"/>
    <w:rsid w:val="003B4B1E"/>
    <w:rsid w:val="003B4E42"/>
    <w:rsid w:val="003B55E8"/>
    <w:rsid w:val="003B5C0E"/>
    <w:rsid w:val="003B5D6C"/>
    <w:rsid w:val="003B6310"/>
    <w:rsid w:val="003B6774"/>
    <w:rsid w:val="003B699D"/>
    <w:rsid w:val="003B6ACE"/>
    <w:rsid w:val="003B7ACC"/>
    <w:rsid w:val="003B7EF5"/>
    <w:rsid w:val="003B7F68"/>
    <w:rsid w:val="003C0219"/>
    <w:rsid w:val="003C034B"/>
    <w:rsid w:val="003C0EDB"/>
    <w:rsid w:val="003C1022"/>
    <w:rsid w:val="003C11A5"/>
    <w:rsid w:val="003C2157"/>
    <w:rsid w:val="003C2662"/>
    <w:rsid w:val="003C308C"/>
    <w:rsid w:val="003C30E6"/>
    <w:rsid w:val="003C35B1"/>
    <w:rsid w:val="003C3684"/>
    <w:rsid w:val="003C3D64"/>
    <w:rsid w:val="003C3E29"/>
    <w:rsid w:val="003C48AA"/>
    <w:rsid w:val="003C591F"/>
    <w:rsid w:val="003C6BF5"/>
    <w:rsid w:val="003C6C3C"/>
    <w:rsid w:val="003C6FB0"/>
    <w:rsid w:val="003C6FCD"/>
    <w:rsid w:val="003C790F"/>
    <w:rsid w:val="003C7A99"/>
    <w:rsid w:val="003C7B79"/>
    <w:rsid w:val="003C7DAB"/>
    <w:rsid w:val="003D07F8"/>
    <w:rsid w:val="003D0D16"/>
    <w:rsid w:val="003D111F"/>
    <w:rsid w:val="003D135A"/>
    <w:rsid w:val="003D15E0"/>
    <w:rsid w:val="003D1AD5"/>
    <w:rsid w:val="003D26A4"/>
    <w:rsid w:val="003D27F0"/>
    <w:rsid w:val="003D49AB"/>
    <w:rsid w:val="003D5378"/>
    <w:rsid w:val="003D6144"/>
    <w:rsid w:val="003D66ED"/>
    <w:rsid w:val="003D6E50"/>
    <w:rsid w:val="003D721A"/>
    <w:rsid w:val="003D7523"/>
    <w:rsid w:val="003E06A9"/>
    <w:rsid w:val="003E06E3"/>
    <w:rsid w:val="003E1778"/>
    <w:rsid w:val="003E27B9"/>
    <w:rsid w:val="003E2932"/>
    <w:rsid w:val="003E2996"/>
    <w:rsid w:val="003E310D"/>
    <w:rsid w:val="003E318F"/>
    <w:rsid w:val="003E4BFB"/>
    <w:rsid w:val="003E4CC4"/>
    <w:rsid w:val="003E4D6F"/>
    <w:rsid w:val="003E6A2D"/>
    <w:rsid w:val="003E6A41"/>
    <w:rsid w:val="003E7449"/>
    <w:rsid w:val="003E79BC"/>
    <w:rsid w:val="003F099C"/>
    <w:rsid w:val="003F0F50"/>
    <w:rsid w:val="003F19A8"/>
    <w:rsid w:val="003F19C6"/>
    <w:rsid w:val="003F212C"/>
    <w:rsid w:val="003F27D4"/>
    <w:rsid w:val="003F37E8"/>
    <w:rsid w:val="003F3C1B"/>
    <w:rsid w:val="003F3D5B"/>
    <w:rsid w:val="003F40DF"/>
    <w:rsid w:val="003F459E"/>
    <w:rsid w:val="003F4825"/>
    <w:rsid w:val="003F5052"/>
    <w:rsid w:val="003F5444"/>
    <w:rsid w:val="003F5DBC"/>
    <w:rsid w:val="003F5FAA"/>
    <w:rsid w:val="003F616D"/>
    <w:rsid w:val="003F61BD"/>
    <w:rsid w:val="003F6366"/>
    <w:rsid w:val="003F6C5F"/>
    <w:rsid w:val="003F6CD5"/>
    <w:rsid w:val="003F6D6F"/>
    <w:rsid w:val="003F722C"/>
    <w:rsid w:val="003F736A"/>
    <w:rsid w:val="003F7548"/>
    <w:rsid w:val="003F7D52"/>
    <w:rsid w:val="0040019D"/>
    <w:rsid w:val="00400475"/>
    <w:rsid w:val="00400B8A"/>
    <w:rsid w:val="00400C4B"/>
    <w:rsid w:val="0040117C"/>
    <w:rsid w:val="00401774"/>
    <w:rsid w:val="00401B2E"/>
    <w:rsid w:val="00401BDB"/>
    <w:rsid w:val="00401E05"/>
    <w:rsid w:val="00401E56"/>
    <w:rsid w:val="0040356E"/>
    <w:rsid w:val="00403641"/>
    <w:rsid w:val="00403927"/>
    <w:rsid w:val="00403E58"/>
    <w:rsid w:val="00404F44"/>
    <w:rsid w:val="00405BBE"/>
    <w:rsid w:val="00406368"/>
    <w:rsid w:val="00406C32"/>
    <w:rsid w:val="00406F02"/>
    <w:rsid w:val="00407A9D"/>
    <w:rsid w:val="00407BAF"/>
    <w:rsid w:val="00407CB0"/>
    <w:rsid w:val="00410308"/>
    <w:rsid w:val="00411114"/>
    <w:rsid w:val="004121E4"/>
    <w:rsid w:val="00412A3A"/>
    <w:rsid w:val="0041320B"/>
    <w:rsid w:val="00413CD5"/>
    <w:rsid w:val="00413E3B"/>
    <w:rsid w:val="00414D54"/>
    <w:rsid w:val="004153DA"/>
    <w:rsid w:val="00415598"/>
    <w:rsid w:val="0041587D"/>
    <w:rsid w:val="00415BAC"/>
    <w:rsid w:val="00415C7B"/>
    <w:rsid w:val="00415FC4"/>
    <w:rsid w:val="00416381"/>
    <w:rsid w:val="00416497"/>
    <w:rsid w:val="004165C8"/>
    <w:rsid w:val="00416E42"/>
    <w:rsid w:val="00416F0E"/>
    <w:rsid w:val="004176A6"/>
    <w:rsid w:val="00417E11"/>
    <w:rsid w:val="00417F5A"/>
    <w:rsid w:val="0042048D"/>
    <w:rsid w:val="00420E1C"/>
    <w:rsid w:val="00420ED8"/>
    <w:rsid w:val="004221C7"/>
    <w:rsid w:val="004228DE"/>
    <w:rsid w:val="00423A6E"/>
    <w:rsid w:val="00423B38"/>
    <w:rsid w:val="00424364"/>
    <w:rsid w:val="00425236"/>
    <w:rsid w:val="0042623E"/>
    <w:rsid w:val="00426C13"/>
    <w:rsid w:val="004270E6"/>
    <w:rsid w:val="00427225"/>
    <w:rsid w:val="004277BF"/>
    <w:rsid w:val="00427B85"/>
    <w:rsid w:val="004310DF"/>
    <w:rsid w:val="00431507"/>
    <w:rsid w:val="00431FE7"/>
    <w:rsid w:val="004320D2"/>
    <w:rsid w:val="004322CA"/>
    <w:rsid w:val="00432549"/>
    <w:rsid w:val="00432681"/>
    <w:rsid w:val="00432714"/>
    <w:rsid w:val="00432933"/>
    <w:rsid w:val="00432EC7"/>
    <w:rsid w:val="00432F1D"/>
    <w:rsid w:val="004338D6"/>
    <w:rsid w:val="00434356"/>
    <w:rsid w:val="00434FE6"/>
    <w:rsid w:val="00435688"/>
    <w:rsid w:val="00435D33"/>
    <w:rsid w:val="004368DB"/>
    <w:rsid w:val="00437415"/>
    <w:rsid w:val="00437D16"/>
    <w:rsid w:val="00437E3C"/>
    <w:rsid w:val="0044001C"/>
    <w:rsid w:val="004408AD"/>
    <w:rsid w:val="004409BE"/>
    <w:rsid w:val="00440A06"/>
    <w:rsid w:val="00441ED1"/>
    <w:rsid w:val="004431B3"/>
    <w:rsid w:val="00443913"/>
    <w:rsid w:val="00443FCA"/>
    <w:rsid w:val="0044409C"/>
    <w:rsid w:val="00444358"/>
    <w:rsid w:val="00444887"/>
    <w:rsid w:val="00444E01"/>
    <w:rsid w:val="00444ECF"/>
    <w:rsid w:val="00445057"/>
    <w:rsid w:val="004457B9"/>
    <w:rsid w:val="0044587E"/>
    <w:rsid w:val="00445AA9"/>
    <w:rsid w:val="00445E96"/>
    <w:rsid w:val="0044606D"/>
    <w:rsid w:val="00446BE0"/>
    <w:rsid w:val="0044767C"/>
    <w:rsid w:val="004502E2"/>
    <w:rsid w:val="00450319"/>
    <w:rsid w:val="00450BCE"/>
    <w:rsid w:val="00450D2F"/>
    <w:rsid w:val="00450D99"/>
    <w:rsid w:val="00450E45"/>
    <w:rsid w:val="00451197"/>
    <w:rsid w:val="00451329"/>
    <w:rsid w:val="0045222D"/>
    <w:rsid w:val="00452E37"/>
    <w:rsid w:val="00452EDC"/>
    <w:rsid w:val="004530CD"/>
    <w:rsid w:val="00453860"/>
    <w:rsid w:val="00453C2E"/>
    <w:rsid w:val="00453C81"/>
    <w:rsid w:val="00454962"/>
    <w:rsid w:val="004552F6"/>
    <w:rsid w:val="004554BA"/>
    <w:rsid w:val="00455528"/>
    <w:rsid w:val="00456B66"/>
    <w:rsid w:val="00456BC9"/>
    <w:rsid w:val="00456CF3"/>
    <w:rsid w:val="00456F2B"/>
    <w:rsid w:val="00457207"/>
    <w:rsid w:val="00457E36"/>
    <w:rsid w:val="004609CB"/>
    <w:rsid w:val="00461204"/>
    <w:rsid w:val="00461C83"/>
    <w:rsid w:val="004637EE"/>
    <w:rsid w:val="00463C47"/>
    <w:rsid w:val="00464C3B"/>
    <w:rsid w:val="00465216"/>
    <w:rsid w:val="004652BE"/>
    <w:rsid w:val="00465331"/>
    <w:rsid w:val="00465574"/>
    <w:rsid w:val="0046599E"/>
    <w:rsid w:val="00465BC6"/>
    <w:rsid w:val="00465D11"/>
    <w:rsid w:val="004665ED"/>
    <w:rsid w:val="004669C2"/>
    <w:rsid w:val="00467089"/>
    <w:rsid w:val="00467AAE"/>
    <w:rsid w:val="0047100E"/>
    <w:rsid w:val="00471C35"/>
    <w:rsid w:val="00472D10"/>
    <w:rsid w:val="00473269"/>
    <w:rsid w:val="004732E5"/>
    <w:rsid w:val="00473679"/>
    <w:rsid w:val="00474067"/>
    <w:rsid w:val="0047430C"/>
    <w:rsid w:val="004743A8"/>
    <w:rsid w:val="00474F32"/>
    <w:rsid w:val="004756D0"/>
    <w:rsid w:val="00475B1D"/>
    <w:rsid w:val="00476084"/>
    <w:rsid w:val="004766AE"/>
    <w:rsid w:val="00477142"/>
    <w:rsid w:val="004776FC"/>
    <w:rsid w:val="0047781B"/>
    <w:rsid w:val="0048073C"/>
    <w:rsid w:val="00480E1F"/>
    <w:rsid w:val="004830BB"/>
    <w:rsid w:val="0048341F"/>
    <w:rsid w:val="00483EB4"/>
    <w:rsid w:val="00484146"/>
    <w:rsid w:val="00484A4B"/>
    <w:rsid w:val="00485106"/>
    <w:rsid w:val="0048532D"/>
    <w:rsid w:val="00485523"/>
    <w:rsid w:val="004859A9"/>
    <w:rsid w:val="004861BF"/>
    <w:rsid w:val="00486271"/>
    <w:rsid w:val="004869DA"/>
    <w:rsid w:val="00486ADF"/>
    <w:rsid w:val="00487078"/>
    <w:rsid w:val="00487826"/>
    <w:rsid w:val="004879D1"/>
    <w:rsid w:val="00487AEE"/>
    <w:rsid w:val="00487EF1"/>
    <w:rsid w:val="0049042D"/>
    <w:rsid w:val="00490BE1"/>
    <w:rsid w:val="004911D6"/>
    <w:rsid w:val="00491E5E"/>
    <w:rsid w:val="00492110"/>
    <w:rsid w:val="00493EC2"/>
    <w:rsid w:val="0049523A"/>
    <w:rsid w:val="00495A2F"/>
    <w:rsid w:val="00495EFD"/>
    <w:rsid w:val="00496B42"/>
    <w:rsid w:val="004970D3"/>
    <w:rsid w:val="00497BE7"/>
    <w:rsid w:val="00497DF8"/>
    <w:rsid w:val="004A04F0"/>
    <w:rsid w:val="004A13D8"/>
    <w:rsid w:val="004A1F27"/>
    <w:rsid w:val="004A1F93"/>
    <w:rsid w:val="004A28B6"/>
    <w:rsid w:val="004A372A"/>
    <w:rsid w:val="004A3EF1"/>
    <w:rsid w:val="004A4C9B"/>
    <w:rsid w:val="004A5336"/>
    <w:rsid w:val="004A6523"/>
    <w:rsid w:val="004A7D7C"/>
    <w:rsid w:val="004B0052"/>
    <w:rsid w:val="004B014A"/>
    <w:rsid w:val="004B0258"/>
    <w:rsid w:val="004B06ED"/>
    <w:rsid w:val="004B0989"/>
    <w:rsid w:val="004B09CA"/>
    <w:rsid w:val="004B114A"/>
    <w:rsid w:val="004B1C25"/>
    <w:rsid w:val="004B2537"/>
    <w:rsid w:val="004B2B2C"/>
    <w:rsid w:val="004B3370"/>
    <w:rsid w:val="004B3AD3"/>
    <w:rsid w:val="004B3D5E"/>
    <w:rsid w:val="004B4215"/>
    <w:rsid w:val="004B4629"/>
    <w:rsid w:val="004B46AD"/>
    <w:rsid w:val="004B50C0"/>
    <w:rsid w:val="004B5116"/>
    <w:rsid w:val="004B5586"/>
    <w:rsid w:val="004B5DE6"/>
    <w:rsid w:val="004B63BA"/>
    <w:rsid w:val="004B7B15"/>
    <w:rsid w:val="004C06C2"/>
    <w:rsid w:val="004C084B"/>
    <w:rsid w:val="004C0AD1"/>
    <w:rsid w:val="004C0C64"/>
    <w:rsid w:val="004C136E"/>
    <w:rsid w:val="004C14C9"/>
    <w:rsid w:val="004C2198"/>
    <w:rsid w:val="004C2994"/>
    <w:rsid w:val="004C2D87"/>
    <w:rsid w:val="004C4119"/>
    <w:rsid w:val="004C4864"/>
    <w:rsid w:val="004C52FE"/>
    <w:rsid w:val="004C5700"/>
    <w:rsid w:val="004C5B3C"/>
    <w:rsid w:val="004C602F"/>
    <w:rsid w:val="004C79EC"/>
    <w:rsid w:val="004D0A9B"/>
    <w:rsid w:val="004D1112"/>
    <w:rsid w:val="004D129A"/>
    <w:rsid w:val="004D130F"/>
    <w:rsid w:val="004D14B7"/>
    <w:rsid w:val="004D180C"/>
    <w:rsid w:val="004D1920"/>
    <w:rsid w:val="004D1BA3"/>
    <w:rsid w:val="004D24FB"/>
    <w:rsid w:val="004D276D"/>
    <w:rsid w:val="004D27F6"/>
    <w:rsid w:val="004D2E0C"/>
    <w:rsid w:val="004D31FE"/>
    <w:rsid w:val="004D3AF7"/>
    <w:rsid w:val="004D4AA7"/>
    <w:rsid w:val="004D52C9"/>
    <w:rsid w:val="004D5537"/>
    <w:rsid w:val="004D583B"/>
    <w:rsid w:val="004D5B71"/>
    <w:rsid w:val="004D62A5"/>
    <w:rsid w:val="004D62CC"/>
    <w:rsid w:val="004D6329"/>
    <w:rsid w:val="004D6477"/>
    <w:rsid w:val="004D72E8"/>
    <w:rsid w:val="004D7551"/>
    <w:rsid w:val="004E0059"/>
    <w:rsid w:val="004E090F"/>
    <w:rsid w:val="004E16E5"/>
    <w:rsid w:val="004E1C33"/>
    <w:rsid w:val="004E1EB2"/>
    <w:rsid w:val="004E2755"/>
    <w:rsid w:val="004E33E9"/>
    <w:rsid w:val="004E380B"/>
    <w:rsid w:val="004E42ED"/>
    <w:rsid w:val="004E5F7A"/>
    <w:rsid w:val="004E5FEB"/>
    <w:rsid w:val="004E60FE"/>
    <w:rsid w:val="004E6327"/>
    <w:rsid w:val="004E7569"/>
    <w:rsid w:val="004E7872"/>
    <w:rsid w:val="004E7CB9"/>
    <w:rsid w:val="004E7DFE"/>
    <w:rsid w:val="004E7ED8"/>
    <w:rsid w:val="004F05FB"/>
    <w:rsid w:val="004F0E8C"/>
    <w:rsid w:val="004F123D"/>
    <w:rsid w:val="004F13F8"/>
    <w:rsid w:val="004F1788"/>
    <w:rsid w:val="004F28D0"/>
    <w:rsid w:val="004F37B8"/>
    <w:rsid w:val="004F37DB"/>
    <w:rsid w:val="004F3B46"/>
    <w:rsid w:val="004F3D28"/>
    <w:rsid w:val="004F4C67"/>
    <w:rsid w:val="004F4CAE"/>
    <w:rsid w:val="004F4E3D"/>
    <w:rsid w:val="004F501C"/>
    <w:rsid w:val="004F503C"/>
    <w:rsid w:val="004F5180"/>
    <w:rsid w:val="004F55CC"/>
    <w:rsid w:val="004F587A"/>
    <w:rsid w:val="004F635E"/>
    <w:rsid w:val="004F6375"/>
    <w:rsid w:val="004F6411"/>
    <w:rsid w:val="004F64B1"/>
    <w:rsid w:val="004F693A"/>
    <w:rsid w:val="004F6954"/>
    <w:rsid w:val="004F7549"/>
    <w:rsid w:val="004F775F"/>
    <w:rsid w:val="005003F2"/>
    <w:rsid w:val="00500FD1"/>
    <w:rsid w:val="00501446"/>
    <w:rsid w:val="00501AE7"/>
    <w:rsid w:val="00502DCB"/>
    <w:rsid w:val="00502EF2"/>
    <w:rsid w:val="00503159"/>
    <w:rsid w:val="005041DC"/>
    <w:rsid w:val="00504AB1"/>
    <w:rsid w:val="00505C0D"/>
    <w:rsid w:val="00505F45"/>
    <w:rsid w:val="00506152"/>
    <w:rsid w:val="00506FA3"/>
    <w:rsid w:val="00507189"/>
    <w:rsid w:val="00507214"/>
    <w:rsid w:val="005075A2"/>
    <w:rsid w:val="00507D3B"/>
    <w:rsid w:val="0051014F"/>
    <w:rsid w:val="005105C3"/>
    <w:rsid w:val="00510B54"/>
    <w:rsid w:val="00510C76"/>
    <w:rsid w:val="005111B7"/>
    <w:rsid w:val="00511A2A"/>
    <w:rsid w:val="00511DDB"/>
    <w:rsid w:val="00512B6A"/>
    <w:rsid w:val="00513004"/>
    <w:rsid w:val="00513E48"/>
    <w:rsid w:val="005143D6"/>
    <w:rsid w:val="005144F9"/>
    <w:rsid w:val="00515461"/>
    <w:rsid w:val="00515EAF"/>
    <w:rsid w:val="00515ED3"/>
    <w:rsid w:val="005168FB"/>
    <w:rsid w:val="005208FD"/>
    <w:rsid w:val="0052121F"/>
    <w:rsid w:val="00521417"/>
    <w:rsid w:val="005217B4"/>
    <w:rsid w:val="005219FC"/>
    <w:rsid w:val="00522391"/>
    <w:rsid w:val="00522D97"/>
    <w:rsid w:val="00522F7E"/>
    <w:rsid w:val="005230D5"/>
    <w:rsid w:val="0052397B"/>
    <w:rsid w:val="00523BFC"/>
    <w:rsid w:val="00523C37"/>
    <w:rsid w:val="0052411E"/>
    <w:rsid w:val="005243AA"/>
    <w:rsid w:val="00525623"/>
    <w:rsid w:val="00525F23"/>
    <w:rsid w:val="0052680D"/>
    <w:rsid w:val="00526E06"/>
    <w:rsid w:val="00526F06"/>
    <w:rsid w:val="0052705E"/>
    <w:rsid w:val="0052709B"/>
    <w:rsid w:val="00527260"/>
    <w:rsid w:val="0052799C"/>
    <w:rsid w:val="00530143"/>
    <w:rsid w:val="005304D5"/>
    <w:rsid w:val="0053221B"/>
    <w:rsid w:val="005329F5"/>
    <w:rsid w:val="00532D4E"/>
    <w:rsid w:val="00532E58"/>
    <w:rsid w:val="005333A2"/>
    <w:rsid w:val="005337BB"/>
    <w:rsid w:val="00534647"/>
    <w:rsid w:val="0053465D"/>
    <w:rsid w:val="00534820"/>
    <w:rsid w:val="00534D28"/>
    <w:rsid w:val="005353BB"/>
    <w:rsid w:val="005365CF"/>
    <w:rsid w:val="0053753D"/>
    <w:rsid w:val="00540603"/>
    <w:rsid w:val="00540791"/>
    <w:rsid w:val="00540833"/>
    <w:rsid w:val="00540A83"/>
    <w:rsid w:val="0054124B"/>
    <w:rsid w:val="005417C2"/>
    <w:rsid w:val="005420BE"/>
    <w:rsid w:val="005429E4"/>
    <w:rsid w:val="00542C80"/>
    <w:rsid w:val="00543B1B"/>
    <w:rsid w:val="00543B6B"/>
    <w:rsid w:val="00544990"/>
    <w:rsid w:val="00544BA9"/>
    <w:rsid w:val="00544EFB"/>
    <w:rsid w:val="005451E3"/>
    <w:rsid w:val="0054554E"/>
    <w:rsid w:val="00545753"/>
    <w:rsid w:val="0054614A"/>
    <w:rsid w:val="005464F3"/>
    <w:rsid w:val="00547802"/>
    <w:rsid w:val="00550293"/>
    <w:rsid w:val="00550568"/>
    <w:rsid w:val="00551229"/>
    <w:rsid w:val="00551787"/>
    <w:rsid w:val="00552357"/>
    <w:rsid w:val="005547D7"/>
    <w:rsid w:val="00554EAB"/>
    <w:rsid w:val="00554EB5"/>
    <w:rsid w:val="00556947"/>
    <w:rsid w:val="00556EC5"/>
    <w:rsid w:val="00557105"/>
    <w:rsid w:val="00557862"/>
    <w:rsid w:val="00557D65"/>
    <w:rsid w:val="00561808"/>
    <w:rsid w:val="00561894"/>
    <w:rsid w:val="00561E41"/>
    <w:rsid w:val="00562458"/>
    <w:rsid w:val="00562DCE"/>
    <w:rsid w:val="0056359B"/>
    <w:rsid w:val="005644A0"/>
    <w:rsid w:val="00564A08"/>
    <w:rsid w:val="0056528D"/>
    <w:rsid w:val="00565668"/>
    <w:rsid w:val="00566DFB"/>
    <w:rsid w:val="00567672"/>
    <w:rsid w:val="00570CA6"/>
    <w:rsid w:val="0057165D"/>
    <w:rsid w:val="005718E8"/>
    <w:rsid w:val="00571D31"/>
    <w:rsid w:val="00571E6D"/>
    <w:rsid w:val="00572064"/>
    <w:rsid w:val="0057299E"/>
    <w:rsid w:val="00573292"/>
    <w:rsid w:val="00573D69"/>
    <w:rsid w:val="0057496D"/>
    <w:rsid w:val="00574AF9"/>
    <w:rsid w:val="00574E35"/>
    <w:rsid w:val="005756C4"/>
    <w:rsid w:val="005757B3"/>
    <w:rsid w:val="00576CC6"/>
    <w:rsid w:val="00577636"/>
    <w:rsid w:val="00580B83"/>
    <w:rsid w:val="00580BCC"/>
    <w:rsid w:val="00581034"/>
    <w:rsid w:val="00581456"/>
    <w:rsid w:val="005829A0"/>
    <w:rsid w:val="00583AC3"/>
    <w:rsid w:val="00584A44"/>
    <w:rsid w:val="00584EB2"/>
    <w:rsid w:val="005856D5"/>
    <w:rsid w:val="00586522"/>
    <w:rsid w:val="00586683"/>
    <w:rsid w:val="00586D03"/>
    <w:rsid w:val="00587238"/>
    <w:rsid w:val="005900E2"/>
    <w:rsid w:val="00590BAA"/>
    <w:rsid w:val="005918FA"/>
    <w:rsid w:val="00591C9F"/>
    <w:rsid w:val="00592692"/>
    <w:rsid w:val="00592867"/>
    <w:rsid w:val="00593D06"/>
    <w:rsid w:val="00594795"/>
    <w:rsid w:val="00594D9E"/>
    <w:rsid w:val="00595661"/>
    <w:rsid w:val="005959D5"/>
    <w:rsid w:val="005964CB"/>
    <w:rsid w:val="00596F9A"/>
    <w:rsid w:val="0059708A"/>
    <w:rsid w:val="0059732F"/>
    <w:rsid w:val="005A04CF"/>
    <w:rsid w:val="005A10D3"/>
    <w:rsid w:val="005A18EA"/>
    <w:rsid w:val="005A1B89"/>
    <w:rsid w:val="005A273D"/>
    <w:rsid w:val="005A2B05"/>
    <w:rsid w:val="005A2CDE"/>
    <w:rsid w:val="005A2E48"/>
    <w:rsid w:val="005A3378"/>
    <w:rsid w:val="005A34D2"/>
    <w:rsid w:val="005A3AC8"/>
    <w:rsid w:val="005A3DED"/>
    <w:rsid w:val="005A3EBD"/>
    <w:rsid w:val="005A44ED"/>
    <w:rsid w:val="005A46CC"/>
    <w:rsid w:val="005A4BFB"/>
    <w:rsid w:val="005A4C8F"/>
    <w:rsid w:val="005A52DA"/>
    <w:rsid w:val="005A57F7"/>
    <w:rsid w:val="005A5CCF"/>
    <w:rsid w:val="005A6969"/>
    <w:rsid w:val="005A6F34"/>
    <w:rsid w:val="005A6F70"/>
    <w:rsid w:val="005A7F07"/>
    <w:rsid w:val="005B0474"/>
    <w:rsid w:val="005B0568"/>
    <w:rsid w:val="005B0DDB"/>
    <w:rsid w:val="005B10F4"/>
    <w:rsid w:val="005B11BF"/>
    <w:rsid w:val="005B11DF"/>
    <w:rsid w:val="005B127E"/>
    <w:rsid w:val="005B1B91"/>
    <w:rsid w:val="005B2585"/>
    <w:rsid w:val="005B2F89"/>
    <w:rsid w:val="005B3391"/>
    <w:rsid w:val="005B34B8"/>
    <w:rsid w:val="005B38CB"/>
    <w:rsid w:val="005B3DC8"/>
    <w:rsid w:val="005B4EEE"/>
    <w:rsid w:val="005B620C"/>
    <w:rsid w:val="005B67E5"/>
    <w:rsid w:val="005B69BC"/>
    <w:rsid w:val="005B6ED2"/>
    <w:rsid w:val="005B7B8C"/>
    <w:rsid w:val="005B7E40"/>
    <w:rsid w:val="005B7FDA"/>
    <w:rsid w:val="005C07FB"/>
    <w:rsid w:val="005C10E0"/>
    <w:rsid w:val="005C2567"/>
    <w:rsid w:val="005C2C11"/>
    <w:rsid w:val="005C300E"/>
    <w:rsid w:val="005C3C02"/>
    <w:rsid w:val="005C3F55"/>
    <w:rsid w:val="005C43CD"/>
    <w:rsid w:val="005C46CF"/>
    <w:rsid w:val="005C53B0"/>
    <w:rsid w:val="005C6173"/>
    <w:rsid w:val="005C6611"/>
    <w:rsid w:val="005C6653"/>
    <w:rsid w:val="005C6A60"/>
    <w:rsid w:val="005C6DE1"/>
    <w:rsid w:val="005C7798"/>
    <w:rsid w:val="005C7953"/>
    <w:rsid w:val="005C7AA9"/>
    <w:rsid w:val="005C7AB6"/>
    <w:rsid w:val="005C7AB7"/>
    <w:rsid w:val="005D0A33"/>
    <w:rsid w:val="005D0D16"/>
    <w:rsid w:val="005D159A"/>
    <w:rsid w:val="005D2F6F"/>
    <w:rsid w:val="005D3135"/>
    <w:rsid w:val="005D386F"/>
    <w:rsid w:val="005D38DE"/>
    <w:rsid w:val="005D4B11"/>
    <w:rsid w:val="005D4CD0"/>
    <w:rsid w:val="005D4E32"/>
    <w:rsid w:val="005D5776"/>
    <w:rsid w:val="005D5792"/>
    <w:rsid w:val="005D5B2A"/>
    <w:rsid w:val="005D5BEC"/>
    <w:rsid w:val="005D6AFF"/>
    <w:rsid w:val="005D7C46"/>
    <w:rsid w:val="005E0111"/>
    <w:rsid w:val="005E071D"/>
    <w:rsid w:val="005E0FE6"/>
    <w:rsid w:val="005E142E"/>
    <w:rsid w:val="005E1671"/>
    <w:rsid w:val="005E1783"/>
    <w:rsid w:val="005E1D6C"/>
    <w:rsid w:val="005E1DD6"/>
    <w:rsid w:val="005E2022"/>
    <w:rsid w:val="005E2641"/>
    <w:rsid w:val="005E2B04"/>
    <w:rsid w:val="005E2BFB"/>
    <w:rsid w:val="005E3479"/>
    <w:rsid w:val="005E43BF"/>
    <w:rsid w:val="005E452E"/>
    <w:rsid w:val="005E5238"/>
    <w:rsid w:val="005E5D0C"/>
    <w:rsid w:val="005E702B"/>
    <w:rsid w:val="005E7C56"/>
    <w:rsid w:val="005F085E"/>
    <w:rsid w:val="005F0FC4"/>
    <w:rsid w:val="005F1C9F"/>
    <w:rsid w:val="005F1CD4"/>
    <w:rsid w:val="005F2575"/>
    <w:rsid w:val="005F259D"/>
    <w:rsid w:val="005F28F9"/>
    <w:rsid w:val="005F2EC4"/>
    <w:rsid w:val="005F38A4"/>
    <w:rsid w:val="005F393D"/>
    <w:rsid w:val="005F3FBA"/>
    <w:rsid w:val="005F3FD7"/>
    <w:rsid w:val="005F4194"/>
    <w:rsid w:val="005F4201"/>
    <w:rsid w:val="005F451E"/>
    <w:rsid w:val="005F49DF"/>
    <w:rsid w:val="005F4CE3"/>
    <w:rsid w:val="005F4F35"/>
    <w:rsid w:val="005F5BEE"/>
    <w:rsid w:val="005F633D"/>
    <w:rsid w:val="005F735A"/>
    <w:rsid w:val="005F7E4F"/>
    <w:rsid w:val="0060034F"/>
    <w:rsid w:val="00600814"/>
    <w:rsid w:val="00600E31"/>
    <w:rsid w:val="00601058"/>
    <w:rsid w:val="0060125C"/>
    <w:rsid w:val="00601A2B"/>
    <w:rsid w:val="00601E69"/>
    <w:rsid w:val="00602550"/>
    <w:rsid w:val="006028E7"/>
    <w:rsid w:val="00605476"/>
    <w:rsid w:val="00606244"/>
    <w:rsid w:val="00606541"/>
    <w:rsid w:val="00606AB4"/>
    <w:rsid w:val="00606CEF"/>
    <w:rsid w:val="00607734"/>
    <w:rsid w:val="00607B38"/>
    <w:rsid w:val="00607B5C"/>
    <w:rsid w:val="00607EDC"/>
    <w:rsid w:val="006104CF"/>
    <w:rsid w:val="00610769"/>
    <w:rsid w:val="00610798"/>
    <w:rsid w:val="0061112B"/>
    <w:rsid w:val="0061177D"/>
    <w:rsid w:val="006124E1"/>
    <w:rsid w:val="00612CAA"/>
    <w:rsid w:val="00613108"/>
    <w:rsid w:val="0061350B"/>
    <w:rsid w:val="00614A3F"/>
    <w:rsid w:val="00614CC5"/>
    <w:rsid w:val="00615EB5"/>
    <w:rsid w:val="00616AA8"/>
    <w:rsid w:val="00616BC2"/>
    <w:rsid w:val="00616E55"/>
    <w:rsid w:val="00617021"/>
    <w:rsid w:val="00617349"/>
    <w:rsid w:val="00620236"/>
    <w:rsid w:val="00622616"/>
    <w:rsid w:val="006227D3"/>
    <w:rsid w:val="00622E29"/>
    <w:rsid w:val="0062364A"/>
    <w:rsid w:val="00623EF6"/>
    <w:rsid w:val="0062460B"/>
    <w:rsid w:val="00625754"/>
    <w:rsid w:val="00625A33"/>
    <w:rsid w:val="00625D69"/>
    <w:rsid w:val="00625F0F"/>
    <w:rsid w:val="0062673F"/>
    <w:rsid w:val="0062687D"/>
    <w:rsid w:val="006270F7"/>
    <w:rsid w:val="0062738C"/>
    <w:rsid w:val="00627475"/>
    <w:rsid w:val="006278C1"/>
    <w:rsid w:val="006278D2"/>
    <w:rsid w:val="00627A25"/>
    <w:rsid w:val="00627ED2"/>
    <w:rsid w:val="00630BEB"/>
    <w:rsid w:val="00631026"/>
    <w:rsid w:val="00631BF0"/>
    <w:rsid w:val="006323B5"/>
    <w:rsid w:val="00632E74"/>
    <w:rsid w:val="00632F9C"/>
    <w:rsid w:val="006336C2"/>
    <w:rsid w:val="00634906"/>
    <w:rsid w:val="00635C1F"/>
    <w:rsid w:val="00635E33"/>
    <w:rsid w:val="006363A4"/>
    <w:rsid w:val="006368A5"/>
    <w:rsid w:val="00636A4D"/>
    <w:rsid w:val="00636F33"/>
    <w:rsid w:val="006372BF"/>
    <w:rsid w:val="00637410"/>
    <w:rsid w:val="00637426"/>
    <w:rsid w:val="0063792D"/>
    <w:rsid w:val="00641178"/>
    <w:rsid w:val="006411C5"/>
    <w:rsid w:val="0064124D"/>
    <w:rsid w:val="006412BF"/>
    <w:rsid w:val="00641859"/>
    <w:rsid w:val="00642384"/>
    <w:rsid w:val="006425DD"/>
    <w:rsid w:val="00642712"/>
    <w:rsid w:val="00643953"/>
    <w:rsid w:val="00643999"/>
    <w:rsid w:val="006439DF"/>
    <w:rsid w:val="00643AF4"/>
    <w:rsid w:val="00645717"/>
    <w:rsid w:val="006462FD"/>
    <w:rsid w:val="00646317"/>
    <w:rsid w:val="00646386"/>
    <w:rsid w:val="006464EC"/>
    <w:rsid w:val="00646F11"/>
    <w:rsid w:val="0064776C"/>
    <w:rsid w:val="00647846"/>
    <w:rsid w:val="00647BF0"/>
    <w:rsid w:val="00647F1E"/>
    <w:rsid w:val="0065016E"/>
    <w:rsid w:val="006504CB"/>
    <w:rsid w:val="00650A23"/>
    <w:rsid w:val="00650EBA"/>
    <w:rsid w:val="00651455"/>
    <w:rsid w:val="006522AA"/>
    <w:rsid w:val="00652570"/>
    <w:rsid w:val="00652BEC"/>
    <w:rsid w:val="00653484"/>
    <w:rsid w:val="00653728"/>
    <w:rsid w:val="00654337"/>
    <w:rsid w:val="00655692"/>
    <w:rsid w:val="00655C93"/>
    <w:rsid w:val="006569AD"/>
    <w:rsid w:val="00656C29"/>
    <w:rsid w:val="00657563"/>
    <w:rsid w:val="00657D0D"/>
    <w:rsid w:val="00662304"/>
    <w:rsid w:val="00662692"/>
    <w:rsid w:val="00663995"/>
    <w:rsid w:val="006644BC"/>
    <w:rsid w:val="00664DD7"/>
    <w:rsid w:val="00664FEA"/>
    <w:rsid w:val="00665717"/>
    <w:rsid w:val="006658FC"/>
    <w:rsid w:val="006665E4"/>
    <w:rsid w:val="00666BD6"/>
    <w:rsid w:val="00666DEE"/>
    <w:rsid w:val="00666EAF"/>
    <w:rsid w:val="00667FA9"/>
    <w:rsid w:val="00670E70"/>
    <w:rsid w:val="006719BF"/>
    <w:rsid w:val="00673D3F"/>
    <w:rsid w:val="006746FB"/>
    <w:rsid w:val="00674F45"/>
    <w:rsid w:val="00675602"/>
    <w:rsid w:val="0067578A"/>
    <w:rsid w:val="00675EB0"/>
    <w:rsid w:val="00677276"/>
    <w:rsid w:val="006772E1"/>
    <w:rsid w:val="0067740C"/>
    <w:rsid w:val="00677BA9"/>
    <w:rsid w:val="00677C69"/>
    <w:rsid w:val="006802EC"/>
    <w:rsid w:val="00680339"/>
    <w:rsid w:val="00680E3F"/>
    <w:rsid w:val="00680E8B"/>
    <w:rsid w:val="00680E91"/>
    <w:rsid w:val="006816C4"/>
    <w:rsid w:val="006823B7"/>
    <w:rsid w:val="0068289E"/>
    <w:rsid w:val="0068291F"/>
    <w:rsid w:val="00682F17"/>
    <w:rsid w:val="00682F49"/>
    <w:rsid w:val="006832BA"/>
    <w:rsid w:val="0068364F"/>
    <w:rsid w:val="0068384D"/>
    <w:rsid w:val="00683912"/>
    <w:rsid w:val="00683A99"/>
    <w:rsid w:val="00684B81"/>
    <w:rsid w:val="00684F65"/>
    <w:rsid w:val="0068530D"/>
    <w:rsid w:val="006857DF"/>
    <w:rsid w:val="00685B4A"/>
    <w:rsid w:val="00685DAC"/>
    <w:rsid w:val="006861E5"/>
    <w:rsid w:val="00686835"/>
    <w:rsid w:val="00686ADF"/>
    <w:rsid w:val="00687C74"/>
    <w:rsid w:val="006907BA"/>
    <w:rsid w:val="006908CF"/>
    <w:rsid w:val="00690E4A"/>
    <w:rsid w:val="00690FF7"/>
    <w:rsid w:val="00691296"/>
    <w:rsid w:val="00692140"/>
    <w:rsid w:val="00692146"/>
    <w:rsid w:val="00692732"/>
    <w:rsid w:val="00692C21"/>
    <w:rsid w:val="006933D2"/>
    <w:rsid w:val="006933DE"/>
    <w:rsid w:val="006953AF"/>
    <w:rsid w:val="00695668"/>
    <w:rsid w:val="006957B0"/>
    <w:rsid w:val="00695937"/>
    <w:rsid w:val="006959C9"/>
    <w:rsid w:val="00695E45"/>
    <w:rsid w:val="00695E86"/>
    <w:rsid w:val="006970D4"/>
    <w:rsid w:val="006970F9"/>
    <w:rsid w:val="006977DE"/>
    <w:rsid w:val="006978BA"/>
    <w:rsid w:val="00697A03"/>
    <w:rsid w:val="00697FF5"/>
    <w:rsid w:val="006A0605"/>
    <w:rsid w:val="006A0D7C"/>
    <w:rsid w:val="006A10DD"/>
    <w:rsid w:val="006A1397"/>
    <w:rsid w:val="006A1857"/>
    <w:rsid w:val="006A3423"/>
    <w:rsid w:val="006A3832"/>
    <w:rsid w:val="006A3DDD"/>
    <w:rsid w:val="006A4501"/>
    <w:rsid w:val="006A53E3"/>
    <w:rsid w:val="006A542A"/>
    <w:rsid w:val="006A64B8"/>
    <w:rsid w:val="006A64EC"/>
    <w:rsid w:val="006A67AF"/>
    <w:rsid w:val="006A6859"/>
    <w:rsid w:val="006A6952"/>
    <w:rsid w:val="006A6BFA"/>
    <w:rsid w:val="006A6E62"/>
    <w:rsid w:val="006A72CA"/>
    <w:rsid w:val="006A72E3"/>
    <w:rsid w:val="006A7973"/>
    <w:rsid w:val="006B068E"/>
    <w:rsid w:val="006B0CDC"/>
    <w:rsid w:val="006B180A"/>
    <w:rsid w:val="006B1925"/>
    <w:rsid w:val="006B1AB9"/>
    <w:rsid w:val="006B1B2B"/>
    <w:rsid w:val="006B242B"/>
    <w:rsid w:val="006B256C"/>
    <w:rsid w:val="006B26A9"/>
    <w:rsid w:val="006B2984"/>
    <w:rsid w:val="006B2A4D"/>
    <w:rsid w:val="006B4021"/>
    <w:rsid w:val="006B41DF"/>
    <w:rsid w:val="006B4F99"/>
    <w:rsid w:val="006B5076"/>
    <w:rsid w:val="006B50E6"/>
    <w:rsid w:val="006B5657"/>
    <w:rsid w:val="006B56DF"/>
    <w:rsid w:val="006B5A88"/>
    <w:rsid w:val="006B61BA"/>
    <w:rsid w:val="006B6366"/>
    <w:rsid w:val="006B646F"/>
    <w:rsid w:val="006B681E"/>
    <w:rsid w:val="006B6956"/>
    <w:rsid w:val="006C0264"/>
    <w:rsid w:val="006C0433"/>
    <w:rsid w:val="006C044C"/>
    <w:rsid w:val="006C070E"/>
    <w:rsid w:val="006C0C48"/>
    <w:rsid w:val="006C0C6D"/>
    <w:rsid w:val="006C12D9"/>
    <w:rsid w:val="006C1332"/>
    <w:rsid w:val="006C2036"/>
    <w:rsid w:val="006C20B1"/>
    <w:rsid w:val="006C2171"/>
    <w:rsid w:val="006C29EE"/>
    <w:rsid w:val="006C2B14"/>
    <w:rsid w:val="006C2B33"/>
    <w:rsid w:val="006C2DAB"/>
    <w:rsid w:val="006C350F"/>
    <w:rsid w:val="006C3663"/>
    <w:rsid w:val="006C3868"/>
    <w:rsid w:val="006C39A2"/>
    <w:rsid w:val="006C3A40"/>
    <w:rsid w:val="006C42A0"/>
    <w:rsid w:val="006C50D9"/>
    <w:rsid w:val="006C5248"/>
    <w:rsid w:val="006C533B"/>
    <w:rsid w:val="006C5861"/>
    <w:rsid w:val="006C59A7"/>
    <w:rsid w:val="006C5F12"/>
    <w:rsid w:val="006C5F6D"/>
    <w:rsid w:val="006C6312"/>
    <w:rsid w:val="006C6407"/>
    <w:rsid w:val="006C7040"/>
    <w:rsid w:val="006C70F6"/>
    <w:rsid w:val="006C7C78"/>
    <w:rsid w:val="006C7E84"/>
    <w:rsid w:val="006D0203"/>
    <w:rsid w:val="006D04E6"/>
    <w:rsid w:val="006D094B"/>
    <w:rsid w:val="006D0E37"/>
    <w:rsid w:val="006D1281"/>
    <w:rsid w:val="006D149A"/>
    <w:rsid w:val="006D2092"/>
    <w:rsid w:val="006D2C0A"/>
    <w:rsid w:val="006D2DD9"/>
    <w:rsid w:val="006D31A6"/>
    <w:rsid w:val="006D3AA4"/>
    <w:rsid w:val="006D3FD2"/>
    <w:rsid w:val="006D4AC1"/>
    <w:rsid w:val="006D4FF9"/>
    <w:rsid w:val="006D5056"/>
    <w:rsid w:val="006D58C4"/>
    <w:rsid w:val="006D5B56"/>
    <w:rsid w:val="006D5D8E"/>
    <w:rsid w:val="006D5E8E"/>
    <w:rsid w:val="006D65D5"/>
    <w:rsid w:val="006D6700"/>
    <w:rsid w:val="006D7386"/>
    <w:rsid w:val="006D73F5"/>
    <w:rsid w:val="006D7419"/>
    <w:rsid w:val="006D7C6F"/>
    <w:rsid w:val="006E0936"/>
    <w:rsid w:val="006E0A7C"/>
    <w:rsid w:val="006E0CED"/>
    <w:rsid w:val="006E109B"/>
    <w:rsid w:val="006E10BB"/>
    <w:rsid w:val="006E153E"/>
    <w:rsid w:val="006E1C5E"/>
    <w:rsid w:val="006E2329"/>
    <w:rsid w:val="006E26E2"/>
    <w:rsid w:val="006E28A2"/>
    <w:rsid w:val="006E389B"/>
    <w:rsid w:val="006E4ABF"/>
    <w:rsid w:val="006E4DF9"/>
    <w:rsid w:val="006E7BFA"/>
    <w:rsid w:val="006F0F7A"/>
    <w:rsid w:val="006F130E"/>
    <w:rsid w:val="006F18A9"/>
    <w:rsid w:val="006F18D0"/>
    <w:rsid w:val="006F1A4A"/>
    <w:rsid w:val="006F1EF8"/>
    <w:rsid w:val="006F23EB"/>
    <w:rsid w:val="006F2B4E"/>
    <w:rsid w:val="006F2E3D"/>
    <w:rsid w:val="006F312C"/>
    <w:rsid w:val="006F34F2"/>
    <w:rsid w:val="006F3A1C"/>
    <w:rsid w:val="006F3BC5"/>
    <w:rsid w:val="006F4BA6"/>
    <w:rsid w:val="006F4E8F"/>
    <w:rsid w:val="006F5067"/>
    <w:rsid w:val="006F5354"/>
    <w:rsid w:val="006F5378"/>
    <w:rsid w:val="006F5B0B"/>
    <w:rsid w:val="006F5DD0"/>
    <w:rsid w:val="006F6855"/>
    <w:rsid w:val="006F7669"/>
    <w:rsid w:val="006F7A6F"/>
    <w:rsid w:val="006F7E5B"/>
    <w:rsid w:val="007001EB"/>
    <w:rsid w:val="00700603"/>
    <w:rsid w:val="00700F43"/>
    <w:rsid w:val="007022AD"/>
    <w:rsid w:val="00703437"/>
    <w:rsid w:val="00703D83"/>
    <w:rsid w:val="007045A8"/>
    <w:rsid w:val="00705500"/>
    <w:rsid w:val="0070586E"/>
    <w:rsid w:val="00705D93"/>
    <w:rsid w:val="00706295"/>
    <w:rsid w:val="007069F2"/>
    <w:rsid w:val="00706C1B"/>
    <w:rsid w:val="00707167"/>
    <w:rsid w:val="00707375"/>
    <w:rsid w:val="00707615"/>
    <w:rsid w:val="007076A2"/>
    <w:rsid w:val="00707800"/>
    <w:rsid w:val="00710BCB"/>
    <w:rsid w:val="00710C4C"/>
    <w:rsid w:val="00710D2C"/>
    <w:rsid w:val="0071143C"/>
    <w:rsid w:val="00711E36"/>
    <w:rsid w:val="00711E5A"/>
    <w:rsid w:val="0071215A"/>
    <w:rsid w:val="0071262F"/>
    <w:rsid w:val="007128BD"/>
    <w:rsid w:val="0071303D"/>
    <w:rsid w:val="007130B2"/>
    <w:rsid w:val="00713C0C"/>
    <w:rsid w:val="00713F4F"/>
    <w:rsid w:val="00714E60"/>
    <w:rsid w:val="0071546C"/>
    <w:rsid w:val="00715CCD"/>
    <w:rsid w:val="00716310"/>
    <w:rsid w:val="00717139"/>
    <w:rsid w:val="00717212"/>
    <w:rsid w:val="0071790E"/>
    <w:rsid w:val="00717A8A"/>
    <w:rsid w:val="00717B3E"/>
    <w:rsid w:val="00720487"/>
    <w:rsid w:val="00720CF5"/>
    <w:rsid w:val="00720D8E"/>
    <w:rsid w:val="007212D2"/>
    <w:rsid w:val="00721877"/>
    <w:rsid w:val="0072199D"/>
    <w:rsid w:val="007219FC"/>
    <w:rsid w:val="00721AC2"/>
    <w:rsid w:val="00722290"/>
    <w:rsid w:val="007227F0"/>
    <w:rsid w:val="00724F23"/>
    <w:rsid w:val="00725305"/>
    <w:rsid w:val="00725ABE"/>
    <w:rsid w:val="00725D1D"/>
    <w:rsid w:val="00725F62"/>
    <w:rsid w:val="007260EB"/>
    <w:rsid w:val="007263EC"/>
    <w:rsid w:val="007267F7"/>
    <w:rsid w:val="00726FF9"/>
    <w:rsid w:val="00727355"/>
    <w:rsid w:val="00730208"/>
    <w:rsid w:val="007308E1"/>
    <w:rsid w:val="00730A79"/>
    <w:rsid w:val="00730F33"/>
    <w:rsid w:val="00731358"/>
    <w:rsid w:val="007324FD"/>
    <w:rsid w:val="00732B7B"/>
    <w:rsid w:val="00733265"/>
    <w:rsid w:val="00733D1E"/>
    <w:rsid w:val="00735153"/>
    <w:rsid w:val="007364D5"/>
    <w:rsid w:val="00736760"/>
    <w:rsid w:val="00736905"/>
    <w:rsid w:val="007374EE"/>
    <w:rsid w:val="0073758B"/>
    <w:rsid w:val="00737874"/>
    <w:rsid w:val="00737B8C"/>
    <w:rsid w:val="00740234"/>
    <w:rsid w:val="00740584"/>
    <w:rsid w:val="0074092C"/>
    <w:rsid w:val="00740A66"/>
    <w:rsid w:val="007414B9"/>
    <w:rsid w:val="00741803"/>
    <w:rsid w:val="0074208F"/>
    <w:rsid w:val="00742309"/>
    <w:rsid w:val="0074270F"/>
    <w:rsid w:val="0074290D"/>
    <w:rsid w:val="00743FCE"/>
    <w:rsid w:val="007441FD"/>
    <w:rsid w:val="00744B40"/>
    <w:rsid w:val="00744BCA"/>
    <w:rsid w:val="00745570"/>
    <w:rsid w:val="007455BF"/>
    <w:rsid w:val="00746CAD"/>
    <w:rsid w:val="00746F0F"/>
    <w:rsid w:val="0075050A"/>
    <w:rsid w:val="00751146"/>
    <w:rsid w:val="007518C2"/>
    <w:rsid w:val="00752512"/>
    <w:rsid w:val="0075323E"/>
    <w:rsid w:val="007544DA"/>
    <w:rsid w:val="007545E5"/>
    <w:rsid w:val="00755399"/>
    <w:rsid w:val="007558FC"/>
    <w:rsid w:val="007563F0"/>
    <w:rsid w:val="00756932"/>
    <w:rsid w:val="00756AF9"/>
    <w:rsid w:val="00756C0E"/>
    <w:rsid w:val="00756CCE"/>
    <w:rsid w:val="00756ED4"/>
    <w:rsid w:val="007571BE"/>
    <w:rsid w:val="007576E5"/>
    <w:rsid w:val="00757C23"/>
    <w:rsid w:val="00761407"/>
    <w:rsid w:val="0076171A"/>
    <w:rsid w:val="00761A7B"/>
    <w:rsid w:val="00761D4B"/>
    <w:rsid w:val="00761DC8"/>
    <w:rsid w:val="00762888"/>
    <w:rsid w:val="00763170"/>
    <w:rsid w:val="007633F1"/>
    <w:rsid w:val="00764457"/>
    <w:rsid w:val="0076490C"/>
    <w:rsid w:val="00764931"/>
    <w:rsid w:val="00764CED"/>
    <w:rsid w:val="00765188"/>
    <w:rsid w:val="00765B43"/>
    <w:rsid w:val="00766201"/>
    <w:rsid w:val="00766747"/>
    <w:rsid w:val="007667D1"/>
    <w:rsid w:val="00766E35"/>
    <w:rsid w:val="00766EF2"/>
    <w:rsid w:val="007672CD"/>
    <w:rsid w:val="00767FD4"/>
    <w:rsid w:val="00770311"/>
    <w:rsid w:val="00770729"/>
    <w:rsid w:val="00770AEA"/>
    <w:rsid w:val="00770B6A"/>
    <w:rsid w:val="00770DB8"/>
    <w:rsid w:val="00771E1A"/>
    <w:rsid w:val="00772FC8"/>
    <w:rsid w:val="0077352C"/>
    <w:rsid w:val="007735A7"/>
    <w:rsid w:val="007735EB"/>
    <w:rsid w:val="00773E6F"/>
    <w:rsid w:val="007742D1"/>
    <w:rsid w:val="0077469B"/>
    <w:rsid w:val="00774905"/>
    <w:rsid w:val="00774A90"/>
    <w:rsid w:val="00774C5E"/>
    <w:rsid w:val="00775571"/>
    <w:rsid w:val="007759B8"/>
    <w:rsid w:val="00775D07"/>
    <w:rsid w:val="00776198"/>
    <w:rsid w:val="00776440"/>
    <w:rsid w:val="00776458"/>
    <w:rsid w:val="00777929"/>
    <w:rsid w:val="00777B32"/>
    <w:rsid w:val="00777B78"/>
    <w:rsid w:val="00780197"/>
    <w:rsid w:val="007801B9"/>
    <w:rsid w:val="00780B90"/>
    <w:rsid w:val="00780F39"/>
    <w:rsid w:val="00781074"/>
    <w:rsid w:val="007813A5"/>
    <w:rsid w:val="007815C2"/>
    <w:rsid w:val="00781867"/>
    <w:rsid w:val="00781F1B"/>
    <w:rsid w:val="007828AB"/>
    <w:rsid w:val="00782BE6"/>
    <w:rsid w:val="00782EB8"/>
    <w:rsid w:val="00783171"/>
    <w:rsid w:val="00783B45"/>
    <w:rsid w:val="00783BF2"/>
    <w:rsid w:val="00783CC7"/>
    <w:rsid w:val="00784556"/>
    <w:rsid w:val="00784DC7"/>
    <w:rsid w:val="00785215"/>
    <w:rsid w:val="0078641F"/>
    <w:rsid w:val="00786EAF"/>
    <w:rsid w:val="0078783E"/>
    <w:rsid w:val="0079013E"/>
    <w:rsid w:val="00790390"/>
    <w:rsid w:val="00790501"/>
    <w:rsid w:val="00790BA0"/>
    <w:rsid w:val="00790BC3"/>
    <w:rsid w:val="00791473"/>
    <w:rsid w:val="00791EF7"/>
    <w:rsid w:val="00792490"/>
    <w:rsid w:val="00792F11"/>
    <w:rsid w:val="007931DE"/>
    <w:rsid w:val="00794085"/>
    <w:rsid w:val="0079443E"/>
    <w:rsid w:val="00794CFB"/>
    <w:rsid w:val="00795615"/>
    <w:rsid w:val="00795687"/>
    <w:rsid w:val="00795A23"/>
    <w:rsid w:val="00795D21"/>
    <w:rsid w:val="00796185"/>
    <w:rsid w:val="00796397"/>
    <w:rsid w:val="00796492"/>
    <w:rsid w:val="007966FB"/>
    <w:rsid w:val="00796CDD"/>
    <w:rsid w:val="00796CEF"/>
    <w:rsid w:val="007A023E"/>
    <w:rsid w:val="007A0A64"/>
    <w:rsid w:val="007A0B75"/>
    <w:rsid w:val="007A0D6F"/>
    <w:rsid w:val="007A215A"/>
    <w:rsid w:val="007A21DD"/>
    <w:rsid w:val="007A23C2"/>
    <w:rsid w:val="007A3B9F"/>
    <w:rsid w:val="007A46FC"/>
    <w:rsid w:val="007A5DBA"/>
    <w:rsid w:val="007A5ECC"/>
    <w:rsid w:val="007A5F48"/>
    <w:rsid w:val="007A634D"/>
    <w:rsid w:val="007A658A"/>
    <w:rsid w:val="007A6614"/>
    <w:rsid w:val="007A681F"/>
    <w:rsid w:val="007A6C11"/>
    <w:rsid w:val="007A723B"/>
    <w:rsid w:val="007A726D"/>
    <w:rsid w:val="007A754D"/>
    <w:rsid w:val="007A7635"/>
    <w:rsid w:val="007B0B7B"/>
    <w:rsid w:val="007B0FE1"/>
    <w:rsid w:val="007B13FB"/>
    <w:rsid w:val="007B1B69"/>
    <w:rsid w:val="007B206F"/>
    <w:rsid w:val="007B293A"/>
    <w:rsid w:val="007B3A4F"/>
    <w:rsid w:val="007B3B48"/>
    <w:rsid w:val="007B46F9"/>
    <w:rsid w:val="007B4CAE"/>
    <w:rsid w:val="007B4DDB"/>
    <w:rsid w:val="007B511F"/>
    <w:rsid w:val="007B55CF"/>
    <w:rsid w:val="007B5DAB"/>
    <w:rsid w:val="007B5DD9"/>
    <w:rsid w:val="007B6711"/>
    <w:rsid w:val="007B67AE"/>
    <w:rsid w:val="007B6B1C"/>
    <w:rsid w:val="007B6EB1"/>
    <w:rsid w:val="007B74F0"/>
    <w:rsid w:val="007B79DA"/>
    <w:rsid w:val="007B7A48"/>
    <w:rsid w:val="007C0622"/>
    <w:rsid w:val="007C0EA0"/>
    <w:rsid w:val="007C15EA"/>
    <w:rsid w:val="007C3008"/>
    <w:rsid w:val="007C31A2"/>
    <w:rsid w:val="007C32DD"/>
    <w:rsid w:val="007C3A36"/>
    <w:rsid w:val="007C3E56"/>
    <w:rsid w:val="007C42C6"/>
    <w:rsid w:val="007C48D5"/>
    <w:rsid w:val="007C5D2E"/>
    <w:rsid w:val="007C61A0"/>
    <w:rsid w:val="007C6574"/>
    <w:rsid w:val="007C6842"/>
    <w:rsid w:val="007C6E65"/>
    <w:rsid w:val="007C6F1D"/>
    <w:rsid w:val="007C754C"/>
    <w:rsid w:val="007C78AB"/>
    <w:rsid w:val="007C7DA0"/>
    <w:rsid w:val="007D03EE"/>
    <w:rsid w:val="007D05D3"/>
    <w:rsid w:val="007D0CCC"/>
    <w:rsid w:val="007D18DE"/>
    <w:rsid w:val="007D2210"/>
    <w:rsid w:val="007D2298"/>
    <w:rsid w:val="007D25F3"/>
    <w:rsid w:val="007D2D0B"/>
    <w:rsid w:val="007D3631"/>
    <w:rsid w:val="007D381E"/>
    <w:rsid w:val="007D3E67"/>
    <w:rsid w:val="007D4A0B"/>
    <w:rsid w:val="007D4D72"/>
    <w:rsid w:val="007D5C0B"/>
    <w:rsid w:val="007D5D05"/>
    <w:rsid w:val="007D6836"/>
    <w:rsid w:val="007D705D"/>
    <w:rsid w:val="007D716B"/>
    <w:rsid w:val="007D72D5"/>
    <w:rsid w:val="007D757C"/>
    <w:rsid w:val="007D7995"/>
    <w:rsid w:val="007E12FE"/>
    <w:rsid w:val="007E1366"/>
    <w:rsid w:val="007E174D"/>
    <w:rsid w:val="007E1BE7"/>
    <w:rsid w:val="007E1E56"/>
    <w:rsid w:val="007E3CC1"/>
    <w:rsid w:val="007E3E3D"/>
    <w:rsid w:val="007E4085"/>
    <w:rsid w:val="007E41CE"/>
    <w:rsid w:val="007E4507"/>
    <w:rsid w:val="007E4627"/>
    <w:rsid w:val="007E4F9D"/>
    <w:rsid w:val="007E730D"/>
    <w:rsid w:val="007E7B0A"/>
    <w:rsid w:val="007E7C2B"/>
    <w:rsid w:val="007F02C2"/>
    <w:rsid w:val="007F0371"/>
    <w:rsid w:val="007F0402"/>
    <w:rsid w:val="007F0B4E"/>
    <w:rsid w:val="007F2245"/>
    <w:rsid w:val="007F2D63"/>
    <w:rsid w:val="007F2EBE"/>
    <w:rsid w:val="007F3128"/>
    <w:rsid w:val="007F36EC"/>
    <w:rsid w:val="007F3AAF"/>
    <w:rsid w:val="007F3E37"/>
    <w:rsid w:val="007F3E38"/>
    <w:rsid w:val="007F4D31"/>
    <w:rsid w:val="007F51BC"/>
    <w:rsid w:val="007F5828"/>
    <w:rsid w:val="007F58F0"/>
    <w:rsid w:val="007F5B30"/>
    <w:rsid w:val="007F65D0"/>
    <w:rsid w:val="007F6777"/>
    <w:rsid w:val="007F6AD3"/>
    <w:rsid w:val="007F6C49"/>
    <w:rsid w:val="007F7580"/>
    <w:rsid w:val="007F7CFD"/>
    <w:rsid w:val="008014EC"/>
    <w:rsid w:val="008019B4"/>
    <w:rsid w:val="00801CAB"/>
    <w:rsid w:val="00802ACE"/>
    <w:rsid w:val="008036F7"/>
    <w:rsid w:val="008041DB"/>
    <w:rsid w:val="0080440E"/>
    <w:rsid w:val="008059BA"/>
    <w:rsid w:val="00805ABB"/>
    <w:rsid w:val="00806766"/>
    <w:rsid w:val="00806915"/>
    <w:rsid w:val="00806DFD"/>
    <w:rsid w:val="00806E9D"/>
    <w:rsid w:val="008072CC"/>
    <w:rsid w:val="00807513"/>
    <w:rsid w:val="00807C0D"/>
    <w:rsid w:val="00807F8A"/>
    <w:rsid w:val="008109DB"/>
    <w:rsid w:val="008122DC"/>
    <w:rsid w:val="008137F8"/>
    <w:rsid w:val="00813A45"/>
    <w:rsid w:val="00813CBA"/>
    <w:rsid w:val="008140BD"/>
    <w:rsid w:val="00814689"/>
    <w:rsid w:val="00815466"/>
    <w:rsid w:val="0081575C"/>
    <w:rsid w:val="008157B7"/>
    <w:rsid w:val="00815D7F"/>
    <w:rsid w:val="00815E37"/>
    <w:rsid w:val="008168B4"/>
    <w:rsid w:val="00816A74"/>
    <w:rsid w:val="008170E4"/>
    <w:rsid w:val="00817854"/>
    <w:rsid w:val="00817A28"/>
    <w:rsid w:val="00817B89"/>
    <w:rsid w:val="00817BA3"/>
    <w:rsid w:val="00817D2D"/>
    <w:rsid w:val="00817F7C"/>
    <w:rsid w:val="008203D8"/>
    <w:rsid w:val="00820731"/>
    <w:rsid w:val="008211DD"/>
    <w:rsid w:val="00821854"/>
    <w:rsid w:val="008228EB"/>
    <w:rsid w:val="00822FC5"/>
    <w:rsid w:val="008236BC"/>
    <w:rsid w:val="00825058"/>
    <w:rsid w:val="00826185"/>
    <w:rsid w:val="00826611"/>
    <w:rsid w:val="00826619"/>
    <w:rsid w:val="00826940"/>
    <w:rsid w:val="00826E67"/>
    <w:rsid w:val="00827417"/>
    <w:rsid w:val="008301A8"/>
    <w:rsid w:val="00830421"/>
    <w:rsid w:val="008309FE"/>
    <w:rsid w:val="00830A7C"/>
    <w:rsid w:val="008312D0"/>
    <w:rsid w:val="00831B1C"/>
    <w:rsid w:val="00831D62"/>
    <w:rsid w:val="00831DA2"/>
    <w:rsid w:val="008322C4"/>
    <w:rsid w:val="00832B26"/>
    <w:rsid w:val="0083309E"/>
    <w:rsid w:val="00833E75"/>
    <w:rsid w:val="00834028"/>
    <w:rsid w:val="008346D9"/>
    <w:rsid w:val="008348E8"/>
    <w:rsid w:val="00834921"/>
    <w:rsid w:val="00835614"/>
    <w:rsid w:val="00835A15"/>
    <w:rsid w:val="00835D07"/>
    <w:rsid w:val="00837499"/>
    <w:rsid w:val="00837B3E"/>
    <w:rsid w:val="00837FB6"/>
    <w:rsid w:val="00840411"/>
    <w:rsid w:val="008405AE"/>
    <w:rsid w:val="008408CC"/>
    <w:rsid w:val="00840A82"/>
    <w:rsid w:val="008419DE"/>
    <w:rsid w:val="00842083"/>
    <w:rsid w:val="00842217"/>
    <w:rsid w:val="00842612"/>
    <w:rsid w:val="00842B01"/>
    <w:rsid w:val="00842DF9"/>
    <w:rsid w:val="00842E04"/>
    <w:rsid w:val="00843510"/>
    <w:rsid w:val="00843C9F"/>
    <w:rsid w:val="00843EA6"/>
    <w:rsid w:val="00844661"/>
    <w:rsid w:val="008447CA"/>
    <w:rsid w:val="00845076"/>
    <w:rsid w:val="0084665B"/>
    <w:rsid w:val="008474DF"/>
    <w:rsid w:val="00847923"/>
    <w:rsid w:val="00847C25"/>
    <w:rsid w:val="00847F00"/>
    <w:rsid w:val="0085050C"/>
    <w:rsid w:val="00850A1F"/>
    <w:rsid w:val="00851026"/>
    <w:rsid w:val="008516EE"/>
    <w:rsid w:val="00851875"/>
    <w:rsid w:val="00851BB5"/>
    <w:rsid w:val="00851FB4"/>
    <w:rsid w:val="0085221D"/>
    <w:rsid w:val="00852862"/>
    <w:rsid w:val="00852B2A"/>
    <w:rsid w:val="0085300C"/>
    <w:rsid w:val="008535FE"/>
    <w:rsid w:val="00853F4D"/>
    <w:rsid w:val="00854113"/>
    <w:rsid w:val="0085485A"/>
    <w:rsid w:val="00854D79"/>
    <w:rsid w:val="00854DCB"/>
    <w:rsid w:val="0085530F"/>
    <w:rsid w:val="00856E0D"/>
    <w:rsid w:val="008572F6"/>
    <w:rsid w:val="008577D0"/>
    <w:rsid w:val="00857AC4"/>
    <w:rsid w:val="00857CAD"/>
    <w:rsid w:val="0086005E"/>
    <w:rsid w:val="0086139B"/>
    <w:rsid w:val="0086193C"/>
    <w:rsid w:val="008625D5"/>
    <w:rsid w:val="008627FB"/>
    <w:rsid w:val="00862957"/>
    <w:rsid w:val="00863257"/>
    <w:rsid w:val="008638D7"/>
    <w:rsid w:val="008641DD"/>
    <w:rsid w:val="00864336"/>
    <w:rsid w:val="00864BA4"/>
    <w:rsid w:val="00865513"/>
    <w:rsid w:val="00865A95"/>
    <w:rsid w:val="00865CDB"/>
    <w:rsid w:val="00865CF0"/>
    <w:rsid w:val="00865DE9"/>
    <w:rsid w:val="0086654F"/>
    <w:rsid w:val="008669EA"/>
    <w:rsid w:val="008670EA"/>
    <w:rsid w:val="008678E4"/>
    <w:rsid w:val="00867C43"/>
    <w:rsid w:val="00871B99"/>
    <w:rsid w:val="00873E0A"/>
    <w:rsid w:val="00873EF5"/>
    <w:rsid w:val="00873F34"/>
    <w:rsid w:val="00874852"/>
    <w:rsid w:val="00875CC4"/>
    <w:rsid w:val="00875D4F"/>
    <w:rsid w:val="00876286"/>
    <w:rsid w:val="00876726"/>
    <w:rsid w:val="008771C7"/>
    <w:rsid w:val="00877C66"/>
    <w:rsid w:val="00877ED6"/>
    <w:rsid w:val="00880B36"/>
    <w:rsid w:val="00880C13"/>
    <w:rsid w:val="008810AD"/>
    <w:rsid w:val="00881529"/>
    <w:rsid w:val="0088165E"/>
    <w:rsid w:val="00881771"/>
    <w:rsid w:val="00881FD2"/>
    <w:rsid w:val="008830E6"/>
    <w:rsid w:val="00884603"/>
    <w:rsid w:val="00884650"/>
    <w:rsid w:val="0088468F"/>
    <w:rsid w:val="00884A83"/>
    <w:rsid w:val="00885951"/>
    <w:rsid w:val="00885B31"/>
    <w:rsid w:val="00886064"/>
    <w:rsid w:val="00887052"/>
    <w:rsid w:val="00887A07"/>
    <w:rsid w:val="00887B21"/>
    <w:rsid w:val="0089006B"/>
    <w:rsid w:val="00890256"/>
    <w:rsid w:val="0089088A"/>
    <w:rsid w:val="00890D3A"/>
    <w:rsid w:val="0089121F"/>
    <w:rsid w:val="008923E0"/>
    <w:rsid w:val="008925B4"/>
    <w:rsid w:val="008925CD"/>
    <w:rsid w:val="0089323F"/>
    <w:rsid w:val="00893F1E"/>
    <w:rsid w:val="00894367"/>
    <w:rsid w:val="008946AB"/>
    <w:rsid w:val="00894CC9"/>
    <w:rsid w:val="00895605"/>
    <w:rsid w:val="00895D9E"/>
    <w:rsid w:val="00895F45"/>
    <w:rsid w:val="00896688"/>
    <w:rsid w:val="00896D84"/>
    <w:rsid w:val="00897416"/>
    <w:rsid w:val="0089796E"/>
    <w:rsid w:val="00897FCB"/>
    <w:rsid w:val="008A021D"/>
    <w:rsid w:val="008A10B2"/>
    <w:rsid w:val="008A189A"/>
    <w:rsid w:val="008A2149"/>
    <w:rsid w:val="008A247D"/>
    <w:rsid w:val="008A2F53"/>
    <w:rsid w:val="008A487C"/>
    <w:rsid w:val="008A4CF3"/>
    <w:rsid w:val="008A5148"/>
    <w:rsid w:val="008A568C"/>
    <w:rsid w:val="008A5B90"/>
    <w:rsid w:val="008A5EB5"/>
    <w:rsid w:val="008A6485"/>
    <w:rsid w:val="008A73CF"/>
    <w:rsid w:val="008B06DE"/>
    <w:rsid w:val="008B0934"/>
    <w:rsid w:val="008B1279"/>
    <w:rsid w:val="008B1282"/>
    <w:rsid w:val="008B15E7"/>
    <w:rsid w:val="008B2485"/>
    <w:rsid w:val="008B2A6A"/>
    <w:rsid w:val="008B3546"/>
    <w:rsid w:val="008B3EBC"/>
    <w:rsid w:val="008B3FE3"/>
    <w:rsid w:val="008B4674"/>
    <w:rsid w:val="008B4D29"/>
    <w:rsid w:val="008B5E0A"/>
    <w:rsid w:val="008B6025"/>
    <w:rsid w:val="008B635C"/>
    <w:rsid w:val="008B6A84"/>
    <w:rsid w:val="008B6AAD"/>
    <w:rsid w:val="008B6C23"/>
    <w:rsid w:val="008B76F9"/>
    <w:rsid w:val="008C0843"/>
    <w:rsid w:val="008C0C14"/>
    <w:rsid w:val="008C1059"/>
    <w:rsid w:val="008C286C"/>
    <w:rsid w:val="008C3498"/>
    <w:rsid w:val="008C3C78"/>
    <w:rsid w:val="008C3CF1"/>
    <w:rsid w:val="008C3D6B"/>
    <w:rsid w:val="008C42AD"/>
    <w:rsid w:val="008C44CF"/>
    <w:rsid w:val="008C4A65"/>
    <w:rsid w:val="008C53E0"/>
    <w:rsid w:val="008C54DE"/>
    <w:rsid w:val="008C56D0"/>
    <w:rsid w:val="008C5A1A"/>
    <w:rsid w:val="008C5B37"/>
    <w:rsid w:val="008C5D34"/>
    <w:rsid w:val="008C5F25"/>
    <w:rsid w:val="008C6A78"/>
    <w:rsid w:val="008C6D11"/>
    <w:rsid w:val="008C7EBD"/>
    <w:rsid w:val="008D00D0"/>
    <w:rsid w:val="008D077F"/>
    <w:rsid w:val="008D0B55"/>
    <w:rsid w:val="008D1662"/>
    <w:rsid w:val="008D331C"/>
    <w:rsid w:val="008D402E"/>
    <w:rsid w:val="008D4961"/>
    <w:rsid w:val="008D4B5B"/>
    <w:rsid w:val="008D5241"/>
    <w:rsid w:val="008D5400"/>
    <w:rsid w:val="008D54B6"/>
    <w:rsid w:val="008D5AAD"/>
    <w:rsid w:val="008D5FA4"/>
    <w:rsid w:val="008D6B93"/>
    <w:rsid w:val="008E0AFC"/>
    <w:rsid w:val="008E0E7D"/>
    <w:rsid w:val="008E0F01"/>
    <w:rsid w:val="008E10FA"/>
    <w:rsid w:val="008E1D78"/>
    <w:rsid w:val="008E2A40"/>
    <w:rsid w:val="008E3218"/>
    <w:rsid w:val="008E325F"/>
    <w:rsid w:val="008E35C3"/>
    <w:rsid w:val="008E3F37"/>
    <w:rsid w:val="008E548F"/>
    <w:rsid w:val="008E5520"/>
    <w:rsid w:val="008E609D"/>
    <w:rsid w:val="008E60F5"/>
    <w:rsid w:val="008E7A9B"/>
    <w:rsid w:val="008E7C4B"/>
    <w:rsid w:val="008F011B"/>
    <w:rsid w:val="008F0169"/>
    <w:rsid w:val="008F0554"/>
    <w:rsid w:val="008F075B"/>
    <w:rsid w:val="008F0DE1"/>
    <w:rsid w:val="008F1B0B"/>
    <w:rsid w:val="008F3721"/>
    <w:rsid w:val="008F4457"/>
    <w:rsid w:val="008F4961"/>
    <w:rsid w:val="008F4ED6"/>
    <w:rsid w:val="008F4F4E"/>
    <w:rsid w:val="008F557A"/>
    <w:rsid w:val="008F5801"/>
    <w:rsid w:val="008F5DFD"/>
    <w:rsid w:val="008F5F1B"/>
    <w:rsid w:val="008F6DA8"/>
    <w:rsid w:val="008F7857"/>
    <w:rsid w:val="008F78D3"/>
    <w:rsid w:val="00900169"/>
    <w:rsid w:val="009011EB"/>
    <w:rsid w:val="00901417"/>
    <w:rsid w:val="009015F0"/>
    <w:rsid w:val="00901C85"/>
    <w:rsid w:val="0090202B"/>
    <w:rsid w:val="00902502"/>
    <w:rsid w:val="00902FBF"/>
    <w:rsid w:val="00903999"/>
    <w:rsid w:val="00903A4F"/>
    <w:rsid w:val="00903AAC"/>
    <w:rsid w:val="00903E29"/>
    <w:rsid w:val="00904861"/>
    <w:rsid w:val="00904A1A"/>
    <w:rsid w:val="00905035"/>
    <w:rsid w:val="00905096"/>
    <w:rsid w:val="00905376"/>
    <w:rsid w:val="009054B1"/>
    <w:rsid w:val="009055FF"/>
    <w:rsid w:val="0090564B"/>
    <w:rsid w:val="00905CC2"/>
    <w:rsid w:val="00906073"/>
    <w:rsid w:val="00906234"/>
    <w:rsid w:val="009066CD"/>
    <w:rsid w:val="009067EB"/>
    <w:rsid w:val="00910A8C"/>
    <w:rsid w:val="00910CC9"/>
    <w:rsid w:val="00910F2D"/>
    <w:rsid w:val="00911C61"/>
    <w:rsid w:val="00911F86"/>
    <w:rsid w:val="00912006"/>
    <w:rsid w:val="00913040"/>
    <w:rsid w:val="00913851"/>
    <w:rsid w:val="00913AF9"/>
    <w:rsid w:val="0091427C"/>
    <w:rsid w:val="00914A44"/>
    <w:rsid w:val="00914C79"/>
    <w:rsid w:val="00914FC2"/>
    <w:rsid w:val="0091518E"/>
    <w:rsid w:val="00915FA1"/>
    <w:rsid w:val="009165B2"/>
    <w:rsid w:val="00916CD1"/>
    <w:rsid w:val="00916EB5"/>
    <w:rsid w:val="00917068"/>
    <w:rsid w:val="00920062"/>
    <w:rsid w:val="009204C9"/>
    <w:rsid w:val="009205C0"/>
    <w:rsid w:val="00921307"/>
    <w:rsid w:val="0092177F"/>
    <w:rsid w:val="00921CB5"/>
    <w:rsid w:val="00922E0F"/>
    <w:rsid w:val="00922F11"/>
    <w:rsid w:val="009230D2"/>
    <w:rsid w:val="0092314A"/>
    <w:rsid w:val="00923D71"/>
    <w:rsid w:val="0092517F"/>
    <w:rsid w:val="0092533A"/>
    <w:rsid w:val="00925499"/>
    <w:rsid w:val="00925D74"/>
    <w:rsid w:val="00926030"/>
    <w:rsid w:val="0092654D"/>
    <w:rsid w:val="0092663F"/>
    <w:rsid w:val="00927089"/>
    <w:rsid w:val="00927876"/>
    <w:rsid w:val="00930F9A"/>
    <w:rsid w:val="00930FB9"/>
    <w:rsid w:val="00931436"/>
    <w:rsid w:val="0093207E"/>
    <w:rsid w:val="009325E3"/>
    <w:rsid w:val="009326C5"/>
    <w:rsid w:val="00933953"/>
    <w:rsid w:val="009345ED"/>
    <w:rsid w:val="0093580A"/>
    <w:rsid w:val="00935EC0"/>
    <w:rsid w:val="00935F45"/>
    <w:rsid w:val="009363A3"/>
    <w:rsid w:val="00936681"/>
    <w:rsid w:val="00936E37"/>
    <w:rsid w:val="00937A38"/>
    <w:rsid w:val="00937D46"/>
    <w:rsid w:val="009401C2"/>
    <w:rsid w:val="00940454"/>
    <w:rsid w:val="0094126C"/>
    <w:rsid w:val="009413CD"/>
    <w:rsid w:val="00943523"/>
    <w:rsid w:val="00943F2D"/>
    <w:rsid w:val="0094415C"/>
    <w:rsid w:val="009444A6"/>
    <w:rsid w:val="009454D3"/>
    <w:rsid w:val="009454E8"/>
    <w:rsid w:val="00945A36"/>
    <w:rsid w:val="00945C0C"/>
    <w:rsid w:val="00945E13"/>
    <w:rsid w:val="009464DE"/>
    <w:rsid w:val="00946F39"/>
    <w:rsid w:val="00947406"/>
    <w:rsid w:val="00947B75"/>
    <w:rsid w:val="00950143"/>
    <w:rsid w:val="00950223"/>
    <w:rsid w:val="00950B17"/>
    <w:rsid w:val="00951131"/>
    <w:rsid w:val="00951369"/>
    <w:rsid w:val="00951856"/>
    <w:rsid w:val="00951B0A"/>
    <w:rsid w:val="0095202E"/>
    <w:rsid w:val="00952A4D"/>
    <w:rsid w:val="00952E3A"/>
    <w:rsid w:val="00953083"/>
    <w:rsid w:val="00953E40"/>
    <w:rsid w:val="00953EBD"/>
    <w:rsid w:val="009541E7"/>
    <w:rsid w:val="009549B9"/>
    <w:rsid w:val="0095517C"/>
    <w:rsid w:val="00955738"/>
    <w:rsid w:val="00957122"/>
    <w:rsid w:val="0095725F"/>
    <w:rsid w:val="00957658"/>
    <w:rsid w:val="00957EC0"/>
    <w:rsid w:val="009600EE"/>
    <w:rsid w:val="00960531"/>
    <w:rsid w:val="00960D0F"/>
    <w:rsid w:val="00960E8A"/>
    <w:rsid w:val="0096148E"/>
    <w:rsid w:val="00961ACD"/>
    <w:rsid w:val="00962549"/>
    <w:rsid w:val="0096257E"/>
    <w:rsid w:val="00962C33"/>
    <w:rsid w:val="009632E9"/>
    <w:rsid w:val="0096357C"/>
    <w:rsid w:val="009635E9"/>
    <w:rsid w:val="00963BBA"/>
    <w:rsid w:val="00963D60"/>
    <w:rsid w:val="009644BC"/>
    <w:rsid w:val="009651F7"/>
    <w:rsid w:val="00965CC5"/>
    <w:rsid w:val="0096601B"/>
    <w:rsid w:val="00966306"/>
    <w:rsid w:val="009667B5"/>
    <w:rsid w:val="00966E84"/>
    <w:rsid w:val="00970DC8"/>
    <w:rsid w:val="0097119F"/>
    <w:rsid w:val="00971655"/>
    <w:rsid w:val="009719FA"/>
    <w:rsid w:val="00971BCA"/>
    <w:rsid w:val="00971DA6"/>
    <w:rsid w:val="009728E3"/>
    <w:rsid w:val="00972980"/>
    <w:rsid w:val="00972D89"/>
    <w:rsid w:val="009739BA"/>
    <w:rsid w:val="00973CD7"/>
    <w:rsid w:val="00974249"/>
    <w:rsid w:val="00974627"/>
    <w:rsid w:val="00975531"/>
    <w:rsid w:val="00975B43"/>
    <w:rsid w:val="009766F2"/>
    <w:rsid w:val="009769B4"/>
    <w:rsid w:val="00976AA7"/>
    <w:rsid w:val="0097737E"/>
    <w:rsid w:val="00980E6B"/>
    <w:rsid w:val="009818EC"/>
    <w:rsid w:val="009823F6"/>
    <w:rsid w:val="00982DC0"/>
    <w:rsid w:val="00982EBC"/>
    <w:rsid w:val="0098379E"/>
    <w:rsid w:val="0098381F"/>
    <w:rsid w:val="00983F5D"/>
    <w:rsid w:val="0098480D"/>
    <w:rsid w:val="00984F7A"/>
    <w:rsid w:val="0098512D"/>
    <w:rsid w:val="00985A20"/>
    <w:rsid w:val="00985B52"/>
    <w:rsid w:val="009860F7"/>
    <w:rsid w:val="009867BC"/>
    <w:rsid w:val="00986FDE"/>
    <w:rsid w:val="00987760"/>
    <w:rsid w:val="009901CD"/>
    <w:rsid w:val="009903AC"/>
    <w:rsid w:val="00990BBA"/>
    <w:rsid w:val="00990CBB"/>
    <w:rsid w:val="009912E5"/>
    <w:rsid w:val="0099283C"/>
    <w:rsid w:val="00992ECA"/>
    <w:rsid w:val="00992F06"/>
    <w:rsid w:val="00993085"/>
    <w:rsid w:val="0099316D"/>
    <w:rsid w:val="0099370D"/>
    <w:rsid w:val="00993C3E"/>
    <w:rsid w:val="00994173"/>
    <w:rsid w:val="00994229"/>
    <w:rsid w:val="00994879"/>
    <w:rsid w:val="00994951"/>
    <w:rsid w:val="00994A05"/>
    <w:rsid w:val="00994B50"/>
    <w:rsid w:val="0099505D"/>
    <w:rsid w:val="009961FA"/>
    <w:rsid w:val="009965C7"/>
    <w:rsid w:val="009966B9"/>
    <w:rsid w:val="00996737"/>
    <w:rsid w:val="00996877"/>
    <w:rsid w:val="00996CAD"/>
    <w:rsid w:val="009970C8"/>
    <w:rsid w:val="0099736E"/>
    <w:rsid w:val="009979F0"/>
    <w:rsid w:val="009A03EA"/>
    <w:rsid w:val="009A0594"/>
    <w:rsid w:val="009A09D7"/>
    <w:rsid w:val="009A0F29"/>
    <w:rsid w:val="009A1507"/>
    <w:rsid w:val="009A157F"/>
    <w:rsid w:val="009A1C06"/>
    <w:rsid w:val="009A2FD2"/>
    <w:rsid w:val="009A36B6"/>
    <w:rsid w:val="009A5280"/>
    <w:rsid w:val="009A562E"/>
    <w:rsid w:val="009A6183"/>
    <w:rsid w:val="009A65A4"/>
    <w:rsid w:val="009A67F7"/>
    <w:rsid w:val="009A6F35"/>
    <w:rsid w:val="009A71AC"/>
    <w:rsid w:val="009A7F8F"/>
    <w:rsid w:val="009B066E"/>
    <w:rsid w:val="009B242E"/>
    <w:rsid w:val="009B2E8B"/>
    <w:rsid w:val="009B2EE6"/>
    <w:rsid w:val="009B3719"/>
    <w:rsid w:val="009B3C70"/>
    <w:rsid w:val="009B3CFC"/>
    <w:rsid w:val="009B4263"/>
    <w:rsid w:val="009B442F"/>
    <w:rsid w:val="009B4568"/>
    <w:rsid w:val="009B4974"/>
    <w:rsid w:val="009B4ECD"/>
    <w:rsid w:val="009B53B0"/>
    <w:rsid w:val="009B54B1"/>
    <w:rsid w:val="009B5DB4"/>
    <w:rsid w:val="009B6988"/>
    <w:rsid w:val="009B6E33"/>
    <w:rsid w:val="009B7066"/>
    <w:rsid w:val="009B72A2"/>
    <w:rsid w:val="009B7D94"/>
    <w:rsid w:val="009C019F"/>
    <w:rsid w:val="009C0453"/>
    <w:rsid w:val="009C14EB"/>
    <w:rsid w:val="009C1A5C"/>
    <w:rsid w:val="009C1B48"/>
    <w:rsid w:val="009C1B75"/>
    <w:rsid w:val="009C1F96"/>
    <w:rsid w:val="009C2049"/>
    <w:rsid w:val="009C26A3"/>
    <w:rsid w:val="009C2739"/>
    <w:rsid w:val="009C28BA"/>
    <w:rsid w:val="009C36E3"/>
    <w:rsid w:val="009C3EF7"/>
    <w:rsid w:val="009C40E4"/>
    <w:rsid w:val="009C4854"/>
    <w:rsid w:val="009C4CAF"/>
    <w:rsid w:val="009C4FC1"/>
    <w:rsid w:val="009C58F4"/>
    <w:rsid w:val="009C5D1E"/>
    <w:rsid w:val="009C60CD"/>
    <w:rsid w:val="009C61F7"/>
    <w:rsid w:val="009C704F"/>
    <w:rsid w:val="009C73AB"/>
    <w:rsid w:val="009C7630"/>
    <w:rsid w:val="009D07FD"/>
    <w:rsid w:val="009D0E22"/>
    <w:rsid w:val="009D145D"/>
    <w:rsid w:val="009D182D"/>
    <w:rsid w:val="009D21E5"/>
    <w:rsid w:val="009D2488"/>
    <w:rsid w:val="009D25A6"/>
    <w:rsid w:val="009D2B82"/>
    <w:rsid w:val="009D3271"/>
    <w:rsid w:val="009D44B2"/>
    <w:rsid w:val="009D4702"/>
    <w:rsid w:val="009D49A6"/>
    <w:rsid w:val="009D4BD5"/>
    <w:rsid w:val="009D4DFB"/>
    <w:rsid w:val="009D5ACA"/>
    <w:rsid w:val="009D6BCD"/>
    <w:rsid w:val="009D71EB"/>
    <w:rsid w:val="009D7326"/>
    <w:rsid w:val="009D7697"/>
    <w:rsid w:val="009D790C"/>
    <w:rsid w:val="009E01ED"/>
    <w:rsid w:val="009E0815"/>
    <w:rsid w:val="009E1422"/>
    <w:rsid w:val="009E156C"/>
    <w:rsid w:val="009E1C73"/>
    <w:rsid w:val="009E1FEF"/>
    <w:rsid w:val="009E3AC7"/>
    <w:rsid w:val="009E3C4A"/>
    <w:rsid w:val="009E3EF4"/>
    <w:rsid w:val="009E4C1F"/>
    <w:rsid w:val="009E5960"/>
    <w:rsid w:val="009E6088"/>
    <w:rsid w:val="009E6537"/>
    <w:rsid w:val="009E67AA"/>
    <w:rsid w:val="009E67E1"/>
    <w:rsid w:val="009E68DC"/>
    <w:rsid w:val="009E7350"/>
    <w:rsid w:val="009E7BB0"/>
    <w:rsid w:val="009F087E"/>
    <w:rsid w:val="009F0AB0"/>
    <w:rsid w:val="009F0CBD"/>
    <w:rsid w:val="009F1817"/>
    <w:rsid w:val="009F18B3"/>
    <w:rsid w:val="009F1A6B"/>
    <w:rsid w:val="009F1E7B"/>
    <w:rsid w:val="009F27B4"/>
    <w:rsid w:val="009F35B2"/>
    <w:rsid w:val="009F3E1D"/>
    <w:rsid w:val="009F406A"/>
    <w:rsid w:val="009F4622"/>
    <w:rsid w:val="009F469A"/>
    <w:rsid w:val="009F5ED5"/>
    <w:rsid w:val="009F6247"/>
    <w:rsid w:val="009F714D"/>
    <w:rsid w:val="009F7936"/>
    <w:rsid w:val="009F7C70"/>
    <w:rsid w:val="009F7C75"/>
    <w:rsid w:val="00A00037"/>
    <w:rsid w:val="00A004F1"/>
    <w:rsid w:val="00A00740"/>
    <w:rsid w:val="00A0102A"/>
    <w:rsid w:val="00A013A6"/>
    <w:rsid w:val="00A01402"/>
    <w:rsid w:val="00A01D80"/>
    <w:rsid w:val="00A027D6"/>
    <w:rsid w:val="00A0290E"/>
    <w:rsid w:val="00A02AAD"/>
    <w:rsid w:val="00A02CDE"/>
    <w:rsid w:val="00A03618"/>
    <w:rsid w:val="00A03B57"/>
    <w:rsid w:val="00A03EDB"/>
    <w:rsid w:val="00A0462B"/>
    <w:rsid w:val="00A047AC"/>
    <w:rsid w:val="00A04856"/>
    <w:rsid w:val="00A04950"/>
    <w:rsid w:val="00A04CDC"/>
    <w:rsid w:val="00A04E51"/>
    <w:rsid w:val="00A05BFE"/>
    <w:rsid w:val="00A064A2"/>
    <w:rsid w:val="00A0685D"/>
    <w:rsid w:val="00A0689D"/>
    <w:rsid w:val="00A0695F"/>
    <w:rsid w:val="00A06D0A"/>
    <w:rsid w:val="00A0751F"/>
    <w:rsid w:val="00A0764C"/>
    <w:rsid w:val="00A07C6C"/>
    <w:rsid w:val="00A11015"/>
    <w:rsid w:val="00A117D1"/>
    <w:rsid w:val="00A122A9"/>
    <w:rsid w:val="00A122D2"/>
    <w:rsid w:val="00A125B0"/>
    <w:rsid w:val="00A127D0"/>
    <w:rsid w:val="00A12F57"/>
    <w:rsid w:val="00A14078"/>
    <w:rsid w:val="00A1444F"/>
    <w:rsid w:val="00A14743"/>
    <w:rsid w:val="00A14F8F"/>
    <w:rsid w:val="00A15B19"/>
    <w:rsid w:val="00A15D1F"/>
    <w:rsid w:val="00A169F2"/>
    <w:rsid w:val="00A207E1"/>
    <w:rsid w:val="00A20BCF"/>
    <w:rsid w:val="00A20E9B"/>
    <w:rsid w:val="00A21017"/>
    <w:rsid w:val="00A21DDF"/>
    <w:rsid w:val="00A22329"/>
    <w:rsid w:val="00A22A8E"/>
    <w:rsid w:val="00A2349B"/>
    <w:rsid w:val="00A23B24"/>
    <w:rsid w:val="00A25ADF"/>
    <w:rsid w:val="00A25EF1"/>
    <w:rsid w:val="00A26686"/>
    <w:rsid w:val="00A26D4D"/>
    <w:rsid w:val="00A2732B"/>
    <w:rsid w:val="00A274F6"/>
    <w:rsid w:val="00A27886"/>
    <w:rsid w:val="00A27A8D"/>
    <w:rsid w:val="00A27D85"/>
    <w:rsid w:val="00A30077"/>
    <w:rsid w:val="00A30700"/>
    <w:rsid w:val="00A31670"/>
    <w:rsid w:val="00A318DB"/>
    <w:rsid w:val="00A3207A"/>
    <w:rsid w:val="00A3209F"/>
    <w:rsid w:val="00A32825"/>
    <w:rsid w:val="00A32F75"/>
    <w:rsid w:val="00A33193"/>
    <w:rsid w:val="00A33222"/>
    <w:rsid w:val="00A33C37"/>
    <w:rsid w:val="00A33D93"/>
    <w:rsid w:val="00A33E2C"/>
    <w:rsid w:val="00A343AD"/>
    <w:rsid w:val="00A34682"/>
    <w:rsid w:val="00A34A22"/>
    <w:rsid w:val="00A34DCF"/>
    <w:rsid w:val="00A34F9C"/>
    <w:rsid w:val="00A3506E"/>
    <w:rsid w:val="00A35159"/>
    <w:rsid w:val="00A355A0"/>
    <w:rsid w:val="00A364FD"/>
    <w:rsid w:val="00A3781D"/>
    <w:rsid w:val="00A37978"/>
    <w:rsid w:val="00A37D72"/>
    <w:rsid w:val="00A37F66"/>
    <w:rsid w:val="00A40BA5"/>
    <w:rsid w:val="00A40DF9"/>
    <w:rsid w:val="00A413EE"/>
    <w:rsid w:val="00A41A80"/>
    <w:rsid w:val="00A42053"/>
    <w:rsid w:val="00A429FC"/>
    <w:rsid w:val="00A42B1D"/>
    <w:rsid w:val="00A432D3"/>
    <w:rsid w:val="00A437D7"/>
    <w:rsid w:val="00A43C62"/>
    <w:rsid w:val="00A45672"/>
    <w:rsid w:val="00A4568C"/>
    <w:rsid w:val="00A45713"/>
    <w:rsid w:val="00A460C3"/>
    <w:rsid w:val="00A4667C"/>
    <w:rsid w:val="00A46F18"/>
    <w:rsid w:val="00A5016E"/>
    <w:rsid w:val="00A50921"/>
    <w:rsid w:val="00A50B3E"/>
    <w:rsid w:val="00A51249"/>
    <w:rsid w:val="00A51895"/>
    <w:rsid w:val="00A52707"/>
    <w:rsid w:val="00A52D00"/>
    <w:rsid w:val="00A52E1C"/>
    <w:rsid w:val="00A52FC4"/>
    <w:rsid w:val="00A53162"/>
    <w:rsid w:val="00A5369B"/>
    <w:rsid w:val="00A538FA"/>
    <w:rsid w:val="00A53ADC"/>
    <w:rsid w:val="00A549D7"/>
    <w:rsid w:val="00A54A5D"/>
    <w:rsid w:val="00A54EA3"/>
    <w:rsid w:val="00A552F6"/>
    <w:rsid w:val="00A55833"/>
    <w:rsid w:val="00A55CA9"/>
    <w:rsid w:val="00A55E12"/>
    <w:rsid w:val="00A5617D"/>
    <w:rsid w:val="00A56699"/>
    <w:rsid w:val="00A56764"/>
    <w:rsid w:val="00A56A3C"/>
    <w:rsid w:val="00A56E9C"/>
    <w:rsid w:val="00A576C1"/>
    <w:rsid w:val="00A57852"/>
    <w:rsid w:val="00A57DD6"/>
    <w:rsid w:val="00A60D3C"/>
    <w:rsid w:val="00A60FE4"/>
    <w:rsid w:val="00A61650"/>
    <w:rsid w:val="00A619A5"/>
    <w:rsid w:val="00A61B01"/>
    <w:rsid w:val="00A61FF5"/>
    <w:rsid w:val="00A61FFA"/>
    <w:rsid w:val="00A62397"/>
    <w:rsid w:val="00A62710"/>
    <w:rsid w:val="00A64776"/>
    <w:rsid w:val="00A64ACC"/>
    <w:rsid w:val="00A64DA9"/>
    <w:rsid w:val="00A64DC3"/>
    <w:rsid w:val="00A65952"/>
    <w:rsid w:val="00A66273"/>
    <w:rsid w:val="00A70C13"/>
    <w:rsid w:val="00A711CD"/>
    <w:rsid w:val="00A71213"/>
    <w:rsid w:val="00A71642"/>
    <w:rsid w:val="00A718A8"/>
    <w:rsid w:val="00A72234"/>
    <w:rsid w:val="00A7242E"/>
    <w:rsid w:val="00A73058"/>
    <w:rsid w:val="00A73227"/>
    <w:rsid w:val="00A7344D"/>
    <w:rsid w:val="00A73920"/>
    <w:rsid w:val="00A74885"/>
    <w:rsid w:val="00A76522"/>
    <w:rsid w:val="00A76960"/>
    <w:rsid w:val="00A76F43"/>
    <w:rsid w:val="00A77438"/>
    <w:rsid w:val="00A779DC"/>
    <w:rsid w:val="00A77ADB"/>
    <w:rsid w:val="00A77C9B"/>
    <w:rsid w:val="00A77EAF"/>
    <w:rsid w:val="00A8026E"/>
    <w:rsid w:val="00A8144F"/>
    <w:rsid w:val="00A81B5D"/>
    <w:rsid w:val="00A81EAA"/>
    <w:rsid w:val="00A825E1"/>
    <w:rsid w:val="00A827D9"/>
    <w:rsid w:val="00A82DD1"/>
    <w:rsid w:val="00A82F92"/>
    <w:rsid w:val="00A83CAF"/>
    <w:rsid w:val="00A83ED9"/>
    <w:rsid w:val="00A84A9E"/>
    <w:rsid w:val="00A8507A"/>
    <w:rsid w:val="00A856D0"/>
    <w:rsid w:val="00A85704"/>
    <w:rsid w:val="00A8658F"/>
    <w:rsid w:val="00A87FD5"/>
    <w:rsid w:val="00A9010D"/>
    <w:rsid w:val="00A902AD"/>
    <w:rsid w:val="00A9069D"/>
    <w:rsid w:val="00A90943"/>
    <w:rsid w:val="00A9109C"/>
    <w:rsid w:val="00A911AD"/>
    <w:rsid w:val="00A911BA"/>
    <w:rsid w:val="00A91B7A"/>
    <w:rsid w:val="00A91C72"/>
    <w:rsid w:val="00A930ED"/>
    <w:rsid w:val="00A938B1"/>
    <w:rsid w:val="00A93D95"/>
    <w:rsid w:val="00A9407A"/>
    <w:rsid w:val="00A9412A"/>
    <w:rsid w:val="00A953AB"/>
    <w:rsid w:val="00A95786"/>
    <w:rsid w:val="00A96463"/>
    <w:rsid w:val="00A96704"/>
    <w:rsid w:val="00A969A6"/>
    <w:rsid w:val="00A97009"/>
    <w:rsid w:val="00A9715D"/>
    <w:rsid w:val="00A971A9"/>
    <w:rsid w:val="00A9747F"/>
    <w:rsid w:val="00A975C1"/>
    <w:rsid w:val="00A97944"/>
    <w:rsid w:val="00A97974"/>
    <w:rsid w:val="00AA03D5"/>
    <w:rsid w:val="00AA26BF"/>
    <w:rsid w:val="00AA374B"/>
    <w:rsid w:val="00AA3F14"/>
    <w:rsid w:val="00AA3F46"/>
    <w:rsid w:val="00AA4194"/>
    <w:rsid w:val="00AA5869"/>
    <w:rsid w:val="00AA58C0"/>
    <w:rsid w:val="00AA5B0A"/>
    <w:rsid w:val="00AA5B52"/>
    <w:rsid w:val="00AA5EB6"/>
    <w:rsid w:val="00AA64E8"/>
    <w:rsid w:val="00AA7338"/>
    <w:rsid w:val="00AA7594"/>
    <w:rsid w:val="00AB03C2"/>
    <w:rsid w:val="00AB08FD"/>
    <w:rsid w:val="00AB0AB8"/>
    <w:rsid w:val="00AB1064"/>
    <w:rsid w:val="00AB1076"/>
    <w:rsid w:val="00AB1499"/>
    <w:rsid w:val="00AB1931"/>
    <w:rsid w:val="00AB1A77"/>
    <w:rsid w:val="00AB1CDF"/>
    <w:rsid w:val="00AB2DBA"/>
    <w:rsid w:val="00AB3785"/>
    <w:rsid w:val="00AB4193"/>
    <w:rsid w:val="00AB41CC"/>
    <w:rsid w:val="00AB47FD"/>
    <w:rsid w:val="00AB49D0"/>
    <w:rsid w:val="00AB606A"/>
    <w:rsid w:val="00AB75C8"/>
    <w:rsid w:val="00AB7778"/>
    <w:rsid w:val="00AC0664"/>
    <w:rsid w:val="00AC1023"/>
    <w:rsid w:val="00AC138C"/>
    <w:rsid w:val="00AC142B"/>
    <w:rsid w:val="00AC163F"/>
    <w:rsid w:val="00AC1939"/>
    <w:rsid w:val="00AC2938"/>
    <w:rsid w:val="00AC3191"/>
    <w:rsid w:val="00AC448F"/>
    <w:rsid w:val="00AC4AB2"/>
    <w:rsid w:val="00AC4C3B"/>
    <w:rsid w:val="00AC4DEE"/>
    <w:rsid w:val="00AC5651"/>
    <w:rsid w:val="00AC5F0C"/>
    <w:rsid w:val="00AC6125"/>
    <w:rsid w:val="00AC63AF"/>
    <w:rsid w:val="00AC6875"/>
    <w:rsid w:val="00AC7ABA"/>
    <w:rsid w:val="00AD030D"/>
    <w:rsid w:val="00AD0573"/>
    <w:rsid w:val="00AD0688"/>
    <w:rsid w:val="00AD1891"/>
    <w:rsid w:val="00AD1965"/>
    <w:rsid w:val="00AD1FED"/>
    <w:rsid w:val="00AD2BF3"/>
    <w:rsid w:val="00AD2CD1"/>
    <w:rsid w:val="00AD2D4A"/>
    <w:rsid w:val="00AD2E9D"/>
    <w:rsid w:val="00AD2F6E"/>
    <w:rsid w:val="00AD47A4"/>
    <w:rsid w:val="00AD4DCF"/>
    <w:rsid w:val="00AD54AD"/>
    <w:rsid w:val="00AD5965"/>
    <w:rsid w:val="00AD5A22"/>
    <w:rsid w:val="00AD5CA5"/>
    <w:rsid w:val="00AD7919"/>
    <w:rsid w:val="00AD7929"/>
    <w:rsid w:val="00AE0593"/>
    <w:rsid w:val="00AE067A"/>
    <w:rsid w:val="00AE0795"/>
    <w:rsid w:val="00AE07D3"/>
    <w:rsid w:val="00AE0EC6"/>
    <w:rsid w:val="00AE2887"/>
    <w:rsid w:val="00AE314A"/>
    <w:rsid w:val="00AE348D"/>
    <w:rsid w:val="00AE375C"/>
    <w:rsid w:val="00AE38F9"/>
    <w:rsid w:val="00AE39E0"/>
    <w:rsid w:val="00AE3D86"/>
    <w:rsid w:val="00AE4087"/>
    <w:rsid w:val="00AE41CB"/>
    <w:rsid w:val="00AE53F7"/>
    <w:rsid w:val="00AE56EB"/>
    <w:rsid w:val="00AE5E4A"/>
    <w:rsid w:val="00AE6ABB"/>
    <w:rsid w:val="00AE6E25"/>
    <w:rsid w:val="00AF05A2"/>
    <w:rsid w:val="00AF0603"/>
    <w:rsid w:val="00AF0621"/>
    <w:rsid w:val="00AF0A42"/>
    <w:rsid w:val="00AF0BD4"/>
    <w:rsid w:val="00AF21D8"/>
    <w:rsid w:val="00AF2287"/>
    <w:rsid w:val="00AF2A48"/>
    <w:rsid w:val="00AF3333"/>
    <w:rsid w:val="00AF392F"/>
    <w:rsid w:val="00AF3A47"/>
    <w:rsid w:val="00AF3D37"/>
    <w:rsid w:val="00AF3FFC"/>
    <w:rsid w:val="00AF4C77"/>
    <w:rsid w:val="00AF5264"/>
    <w:rsid w:val="00AF56BC"/>
    <w:rsid w:val="00AF5A64"/>
    <w:rsid w:val="00AF5BE5"/>
    <w:rsid w:val="00AF5EAA"/>
    <w:rsid w:val="00AF654A"/>
    <w:rsid w:val="00AF67B4"/>
    <w:rsid w:val="00AF6FED"/>
    <w:rsid w:val="00B004E7"/>
    <w:rsid w:val="00B007E6"/>
    <w:rsid w:val="00B01012"/>
    <w:rsid w:val="00B014B7"/>
    <w:rsid w:val="00B02092"/>
    <w:rsid w:val="00B0260A"/>
    <w:rsid w:val="00B03195"/>
    <w:rsid w:val="00B033C0"/>
    <w:rsid w:val="00B047AD"/>
    <w:rsid w:val="00B05182"/>
    <w:rsid w:val="00B05D89"/>
    <w:rsid w:val="00B070F7"/>
    <w:rsid w:val="00B0775D"/>
    <w:rsid w:val="00B07F2B"/>
    <w:rsid w:val="00B11416"/>
    <w:rsid w:val="00B11F61"/>
    <w:rsid w:val="00B12185"/>
    <w:rsid w:val="00B127C1"/>
    <w:rsid w:val="00B12B02"/>
    <w:rsid w:val="00B1427C"/>
    <w:rsid w:val="00B1600A"/>
    <w:rsid w:val="00B163CE"/>
    <w:rsid w:val="00B17552"/>
    <w:rsid w:val="00B17EBA"/>
    <w:rsid w:val="00B211C1"/>
    <w:rsid w:val="00B21DB2"/>
    <w:rsid w:val="00B22604"/>
    <w:rsid w:val="00B227C1"/>
    <w:rsid w:val="00B22E39"/>
    <w:rsid w:val="00B22F2B"/>
    <w:rsid w:val="00B232A6"/>
    <w:rsid w:val="00B23D4E"/>
    <w:rsid w:val="00B246CD"/>
    <w:rsid w:val="00B2491F"/>
    <w:rsid w:val="00B25564"/>
    <w:rsid w:val="00B25658"/>
    <w:rsid w:val="00B2570F"/>
    <w:rsid w:val="00B25814"/>
    <w:rsid w:val="00B25BDD"/>
    <w:rsid w:val="00B25DA4"/>
    <w:rsid w:val="00B26456"/>
    <w:rsid w:val="00B272CB"/>
    <w:rsid w:val="00B27383"/>
    <w:rsid w:val="00B275B6"/>
    <w:rsid w:val="00B27CB6"/>
    <w:rsid w:val="00B306A6"/>
    <w:rsid w:val="00B308EA"/>
    <w:rsid w:val="00B3097D"/>
    <w:rsid w:val="00B30C00"/>
    <w:rsid w:val="00B310A7"/>
    <w:rsid w:val="00B31286"/>
    <w:rsid w:val="00B32498"/>
    <w:rsid w:val="00B3300D"/>
    <w:rsid w:val="00B33043"/>
    <w:rsid w:val="00B330CF"/>
    <w:rsid w:val="00B33AE2"/>
    <w:rsid w:val="00B33CF3"/>
    <w:rsid w:val="00B340BB"/>
    <w:rsid w:val="00B34328"/>
    <w:rsid w:val="00B34927"/>
    <w:rsid w:val="00B36507"/>
    <w:rsid w:val="00B36D0C"/>
    <w:rsid w:val="00B37144"/>
    <w:rsid w:val="00B372D2"/>
    <w:rsid w:val="00B3739B"/>
    <w:rsid w:val="00B37827"/>
    <w:rsid w:val="00B37923"/>
    <w:rsid w:val="00B37AD8"/>
    <w:rsid w:val="00B40330"/>
    <w:rsid w:val="00B40419"/>
    <w:rsid w:val="00B41818"/>
    <w:rsid w:val="00B41F02"/>
    <w:rsid w:val="00B4207D"/>
    <w:rsid w:val="00B42171"/>
    <w:rsid w:val="00B42172"/>
    <w:rsid w:val="00B42553"/>
    <w:rsid w:val="00B42974"/>
    <w:rsid w:val="00B429AE"/>
    <w:rsid w:val="00B42FCC"/>
    <w:rsid w:val="00B43521"/>
    <w:rsid w:val="00B43ADB"/>
    <w:rsid w:val="00B43F56"/>
    <w:rsid w:val="00B4450D"/>
    <w:rsid w:val="00B44C59"/>
    <w:rsid w:val="00B454CE"/>
    <w:rsid w:val="00B45573"/>
    <w:rsid w:val="00B459ED"/>
    <w:rsid w:val="00B45F71"/>
    <w:rsid w:val="00B467F9"/>
    <w:rsid w:val="00B4682A"/>
    <w:rsid w:val="00B46A69"/>
    <w:rsid w:val="00B46CA7"/>
    <w:rsid w:val="00B5022B"/>
    <w:rsid w:val="00B5036D"/>
    <w:rsid w:val="00B5186F"/>
    <w:rsid w:val="00B5191E"/>
    <w:rsid w:val="00B5220B"/>
    <w:rsid w:val="00B52A2D"/>
    <w:rsid w:val="00B52B70"/>
    <w:rsid w:val="00B52D95"/>
    <w:rsid w:val="00B5355F"/>
    <w:rsid w:val="00B537CF"/>
    <w:rsid w:val="00B540B7"/>
    <w:rsid w:val="00B54697"/>
    <w:rsid w:val="00B54967"/>
    <w:rsid w:val="00B54FD1"/>
    <w:rsid w:val="00B557AF"/>
    <w:rsid w:val="00B558C1"/>
    <w:rsid w:val="00B56337"/>
    <w:rsid w:val="00B572A2"/>
    <w:rsid w:val="00B575B0"/>
    <w:rsid w:val="00B57BD4"/>
    <w:rsid w:val="00B57EDB"/>
    <w:rsid w:val="00B60189"/>
    <w:rsid w:val="00B602F0"/>
    <w:rsid w:val="00B60A0D"/>
    <w:rsid w:val="00B60E37"/>
    <w:rsid w:val="00B61B4C"/>
    <w:rsid w:val="00B61C56"/>
    <w:rsid w:val="00B61CC3"/>
    <w:rsid w:val="00B61D0B"/>
    <w:rsid w:val="00B61FC1"/>
    <w:rsid w:val="00B62529"/>
    <w:rsid w:val="00B62921"/>
    <w:rsid w:val="00B62929"/>
    <w:rsid w:val="00B63280"/>
    <w:rsid w:val="00B632B1"/>
    <w:rsid w:val="00B6367A"/>
    <w:rsid w:val="00B63A09"/>
    <w:rsid w:val="00B643D3"/>
    <w:rsid w:val="00B645DF"/>
    <w:rsid w:val="00B64912"/>
    <w:rsid w:val="00B649F2"/>
    <w:rsid w:val="00B64CB5"/>
    <w:rsid w:val="00B659FF"/>
    <w:rsid w:val="00B65C92"/>
    <w:rsid w:val="00B6648E"/>
    <w:rsid w:val="00B66619"/>
    <w:rsid w:val="00B67123"/>
    <w:rsid w:val="00B6754F"/>
    <w:rsid w:val="00B67D0F"/>
    <w:rsid w:val="00B67DB9"/>
    <w:rsid w:val="00B67EC7"/>
    <w:rsid w:val="00B7095F"/>
    <w:rsid w:val="00B70F30"/>
    <w:rsid w:val="00B7130D"/>
    <w:rsid w:val="00B718BC"/>
    <w:rsid w:val="00B729C0"/>
    <w:rsid w:val="00B72ED4"/>
    <w:rsid w:val="00B732B5"/>
    <w:rsid w:val="00B737A4"/>
    <w:rsid w:val="00B73CB2"/>
    <w:rsid w:val="00B743A0"/>
    <w:rsid w:val="00B74762"/>
    <w:rsid w:val="00B7487F"/>
    <w:rsid w:val="00B74ECE"/>
    <w:rsid w:val="00B74ECF"/>
    <w:rsid w:val="00B75681"/>
    <w:rsid w:val="00B75CAD"/>
    <w:rsid w:val="00B75E57"/>
    <w:rsid w:val="00B7673D"/>
    <w:rsid w:val="00B77D4A"/>
    <w:rsid w:val="00B801A3"/>
    <w:rsid w:val="00B8064E"/>
    <w:rsid w:val="00B81653"/>
    <w:rsid w:val="00B82396"/>
    <w:rsid w:val="00B825B4"/>
    <w:rsid w:val="00B83739"/>
    <w:rsid w:val="00B8614E"/>
    <w:rsid w:val="00B86FAD"/>
    <w:rsid w:val="00B87D95"/>
    <w:rsid w:val="00B91159"/>
    <w:rsid w:val="00B912CA"/>
    <w:rsid w:val="00B9157C"/>
    <w:rsid w:val="00B91AC2"/>
    <w:rsid w:val="00B91B5B"/>
    <w:rsid w:val="00B92111"/>
    <w:rsid w:val="00B925AD"/>
    <w:rsid w:val="00B93064"/>
    <w:rsid w:val="00B94495"/>
    <w:rsid w:val="00B9460F"/>
    <w:rsid w:val="00B94754"/>
    <w:rsid w:val="00B94DE0"/>
    <w:rsid w:val="00B95ACA"/>
    <w:rsid w:val="00B96812"/>
    <w:rsid w:val="00B969CF"/>
    <w:rsid w:val="00B96C3C"/>
    <w:rsid w:val="00B96C46"/>
    <w:rsid w:val="00B96D23"/>
    <w:rsid w:val="00B976DA"/>
    <w:rsid w:val="00BA12AC"/>
    <w:rsid w:val="00BA1ADE"/>
    <w:rsid w:val="00BA1CB2"/>
    <w:rsid w:val="00BA2719"/>
    <w:rsid w:val="00BA27FF"/>
    <w:rsid w:val="00BA335F"/>
    <w:rsid w:val="00BA3613"/>
    <w:rsid w:val="00BA3801"/>
    <w:rsid w:val="00BA39A4"/>
    <w:rsid w:val="00BA3AB0"/>
    <w:rsid w:val="00BA3C9C"/>
    <w:rsid w:val="00BA3E1C"/>
    <w:rsid w:val="00BA3F21"/>
    <w:rsid w:val="00BA40B6"/>
    <w:rsid w:val="00BA4B40"/>
    <w:rsid w:val="00BA4C83"/>
    <w:rsid w:val="00BA615B"/>
    <w:rsid w:val="00BA67EA"/>
    <w:rsid w:val="00BA68F1"/>
    <w:rsid w:val="00BA755B"/>
    <w:rsid w:val="00BB062D"/>
    <w:rsid w:val="00BB0A17"/>
    <w:rsid w:val="00BB1297"/>
    <w:rsid w:val="00BB182B"/>
    <w:rsid w:val="00BB255A"/>
    <w:rsid w:val="00BB28DB"/>
    <w:rsid w:val="00BB3BD7"/>
    <w:rsid w:val="00BB3C57"/>
    <w:rsid w:val="00BB402D"/>
    <w:rsid w:val="00BB405D"/>
    <w:rsid w:val="00BB40E3"/>
    <w:rsid w:val="00BB479C"/>
    <w:rsid w:val="00BB4B2F"/>
    <w:rsid w:val="00BB4F20"/>
    <w:rsid w:val="00BB596B"/>
    <w:rsid w:val="00BB60F5"/>
    <w:rsid w:val="00BB7519"/>
    <w:rsid w:val="00BB7865"/>
    <w:rsid w:val="00BB793A"/>
    <w:rsid w:val="00BC0001"/>
    <w:rsid w:val="00BC0006"/>
    <w:rsid w:val="00BC163C"/>
    <w:rsid w:val="00BC172A"/>
    <w:rsid w:val="00BC17FD"/>
    <w:rsid w:val="00BC1831"/>
    <w:rsid w:val="00BC1C93"/>
    <w:rsid w:val="00BC2097"/>
    <w:rsid w:val="00BC31AA"/>
    <w:rsid w:val="00BC3B84"/>
    <w:rsid w:val="00BC3BE5"/>
    <w:rsid w:val="00BC3C34"/>
    <w:rsid w:val="00BC5324"/>
    <w:rsid w:val="00BC5DAF"/>
    <w:rsid w:val="00BC6061"/>
    <w:rsid w:val="00BC622F"/>
    <w:rsid w:val="00BC65A5"/>
    <w:rsid w:val="00BC66FB"/>
    <w:rsid w:val="00BC7065"/>
    <w:rsid w:val="00BC7FC4"/>
    <w:rsid w:val="00BD0608"/>
    <w:rsid w:val="00BD1EC1"/>
    <w:rsid w:val="00BD206A"/>
    <w:rsid w:val="00BD26BC"/>
    <w:rsid w:val="00BD2716"/>
    <w:rsid w:val="00BD27C7"/>
    <w:rsid w:val="00BD2C1F"/>
    <w:rsid w:val="00BD2FB5"/>
    <w:rsid w:val="00BD3A0B"/>
    <w:rsid w:val="00BD4BAB"/>
    <w:rsid w:val="00BD50FC"/>
    <w:rsid w:val="00BD6FAC"/>
    <w:rsid w:val="00BD78CD"/>
    <w:rsid w:val="00BD7B9B"/>
    <w:rsid w:val="00BE05EB"/>
    <w:rsid w:val="00BE0689"/>
    <w:rsid w:val="00BE16C1"/>
    <w:rsid w:val="00BE36A4"/>
    <w:rsid w:val="00BE4282"/>
    <w:rsid w:val="00BE495E"/>
    <w:rsid w:val="00BE5AA7"/>
    <w:rsid w:val="00BE5CCB"/>
    <w:rsid w:val="00BE6342"/>
    <w:rsid w:val="00BE7037"/>
    <w:rsid w:val="00BE7184"/>
    <w:rsid w:val="00BE7F4A"/>
    <w:rsid w:val="00BF0124"/>
    <w:rsid w:val="00BF069A"/>
    <w:rsid w:val="00BF08BB"/>
    <w:rsid w:val="00BF0DE1"/>
    <w:rsid w:val="00BF119B"/>
    <w:rsid w:val="00BF1392"/>
    <w:rsid w:val="00BF1965"/>
    <w:rsid w:val="00BF1A4D"/>
    <w:rsid w:val="00BF1D64"/>
    <w:rsid w:val="00BF2631"/>
    <w:rsid w:val="00BF28D8"/>
    <w:rsid w:val="00BF3022"/>
    <w:rsid w:val="00BF346F"/>
    <w:rsid w:val="00BF3EE9"/>
    <w:rsid w:val="00BF42CE"/>
    <w:rsid w:val="00BF5444"/>
    <w:rsid w:val="00BF5595"/>
    <w:rsid w:val="00BF59D1"/>
    <w:rsid w:val="00BF5F77"/>
    <w:rsid w:val="00BF6142"/>
    <w:rsid w:val="00BF6249"/>
    <w:rsid w:val="00BF6D8A"/>
    <w:rsid w:val="00BF711D"/>
    <w:rsid w:val="00BF7236"/>
    <w:rsid w:val="00BF7678"/>
    <w:rsid w:val="00BF7769"/>
    <w:rsid w:val="00BF78CE"/>
    <w:rsid w:val="00C00A5F"/>
    <w:rsid w:val="00C00B58"/>
    <w:rsid w:val="00C00D29"/>
    <w:rsid w:val="00C00FF1"/>
    <w:rsid w:val="00C0145B"/>
    <w:rsid w:val="00C01959"/>
    <w:rsid w:val="00C01B3F"/>
    <w:rsid w:val="00C01B62"/>
    <w:rsid w:val="00C02A37"/>
    <w:rsid w:val="00C02CDB"/>
    <w:rsid w:val="00C02FB2"/>
    <w:rsid w:val="00C03BB9"/>
    <w:rsid w:val="00C04288"/>
    <w:rsid w:val="00C0453C"/>
    <w:rsid w:val="00C05397"/>
    <w:rsid w:val="00C066FB"/>
    <w:rsid w:val="00C06856"/>
    <w:rsid w:val="00C06FA2"/>
    <w:rsid w:val="00C07CA2"/>
    <w:rsid w:val="00C108F7"/>
    <w:rsid w:val="00C10967"/>
    <w:rsid w:val="00C10C86"/>
    <w:rsid w:val="00C111D4"/>
    <w:rsid w:val="00C114F0"/>
    <w:rsid w:val="00C1167D"/>
    <w:rsid w:val="00C11AAE"/>
    <w:rsid w:val="00C11AD5"/>
    <w:rsid w:val="00C11C48"/>
    <w:rsid w:val="00C11F3D"/>
    <w:rsid w:val="00C11F49"/>
    <w:rsid w:val="00C1258C"/>
    <w:rsid w:val="00C12A78"/>
    <w:rsid w:val="00C133BD"/>
    <w:rsid w:val="00C14AA7"/>
    <w:rsid w:val="00C158D5"/>
    <w:rsid w:val="00C15AA4"/>
    <w:rsid w:val="00C15C2E"/>
    <w:rsid w:val="00C15D13"/>
    <w:rsid w:val="00C16EB1"/>
    <w:rsid w:val="00C17288"/>
    <w:rsid w:val="00C174AE"/>
    <w:rsid w:val="00C1755B"/>
    <w:rsid w:val="00C1760C"/>
    <w:rsid w:val="00C177C6"/>
    <w:rsid w:val="00C179D9"/>
    <w:rsid w:val="00C214E6"/>
    <w:rsid w:val="00C21D5E"/>
    <w:rsid w:val="00C22A3B"/>
    <w:rsid w:val="00C22D51"/>
    <w:rsid w:val="00C22F9C"/>
    <w:rsid w:val="00C24221"/>
    <w:rsid w:val="00C2441E"/>
    <w:rsid w:val="00C24484"/>
    <w:rsid w:val="00C24563"/>
    <w:rsid w:val="00C25466"/>
    <w:rsid w:val="00C2557F"/>
    <w:rsid w:val="00C25614"/>
    <w:rsid w:val="00C257F8"/>
    <w:rsid w:val="00C2642E"/>
    <w:rsid w:val="00C270C2"/>
    <w:rsid w:val="00C2758B"/>
    <w:rsid w:val="00C31235"/>
    <w:rsid w:val="00C32066"/>
    <w:rsid w:val="00C32D55"/>
    <w:rsid w:val="00C33147"/>
    <w:rsid w:val="00C33C8A"/>
    <w:rsid w:val="00C33D79"/>
    <w:rsid w:val="00C33E2F"/>
    <w:rsid w:val="00C34A3E"/>
    <w:rsid w:val="00C35290"/>
    <w:rsid w:val="00C35390"/>
    <w:rsid w:val="00C36206"/>
    <w:rsid w:val="00C3621D"/>
    <w:rsid w:val="00C36FB4"/>
    <w:rsid w:val="00C3797A"/>
    <w:rsid w:val="00C40B53"/>
    <w:rsid w:val="00C410BD"/>
    <w:rsid w:val="00C41EFB"/>
    <w:rsid w:val="00C4308A"/>
    <w:rsid w:val="00C43B53"/>
    <w:rsid w:val="00C446A1"/>
    <w:rsid w:val="00C449CE"/>
    <w:rsid w:val="00C45001"/>
    <w:rsid w:val="00C45038"/>
    <w:rsid w:val="00C45159"/>
    <w:rsid w:val="00C45430"/>
    <w:rsid w:val="00C458E7"/>
    <w:rsid w:val="00C45CF2"/>
    <w:rsid w:val="00C4674A"/>
    <w:rsid w:val="00C46888"/>
    <w:rsid w:val="00C46D7C"/>
    <w:rsid w:val="00C47A0F"/>
    <w:rsid w:val="00C47C03"/>
    <w:rsid w:val="00C47C5E"/>
    <w:rsid w:val="00C5047C"/>
    <w:rsid w:val="00C50A28"/>
    <w:rsid w:val="00C50B70"/>
    <w:rsid w:val="00C50B79"/>
    <w:rsid w:val="00C50F11"/>
    <w:rsid w:val="00C51534"/>
    <w:rsid w:val="00C5164E"/>
    <w:rsid w:val="00C51DB5"/>
    <w:rsid w:val="00C52456"/>
    <w:rsid w:val="00C5307C"/>
    <w:rsid w:val="00C53ADD"/>
    <w:rsid w:val="00C54389"/>
    <w:rsid w:val="00C543B7"/>
    <w:rsid w:val="00C54529"/>
    <w:rsid w:val="00C54827"/>
    <w:rsid w:val="00C551F9"/>
    <w:rsid w:val="00C55608"/>
    <w:rsid w:val="00C558C1"/>
    <w:rsid w:val="00C55ED4"/>
    <w:rsid w:val="00C56384"/>
    <w:rsid w:val="00C5738E"/>
    <w:rsid w:val="00C57756"/>
    <w:rsid w:val="00C57C26"/>
    <w:rsid w:val="00C57C79"/>
    <w:rsid w:val="00C6088F"/>
    <w:rsid w:val="00C6091B"/>
    <w:rsid w:val="00C6108F"/>
    <w:rsid w:val="00C616E3"/>
    <w:rsid w:val="00C623C2"/>
    <w:rsid w:val="00C627D3"/>
    <w:rsid w:val="00C62E31"/>
    <w:rsid w:val="00C6352A"/>
    <w:rsid w:val="00C63DC5"/>
    <w:rsid w:val="00C6407E"/>
    <w:rsid w:val="00C6418B"/>
    <w:rsid w:val="00C64822"/>
    <w:rsid w:val="00C6490E"/>
    <w:rsid w:val="00C64ACD"/>
    <w:rsid w:val="00C65064"/>
    <w:rsid w:val="00C653B8"/>
    <w:rsid w:val="00C6550D"/>
    <w:rsid w:val="00C6581D"/>
    <w:rsid w:val="00C66394"/>
    <w:rsid w:val="00C66591"/>
    <w:rsid w:val="00C6693D"/>
    <w:rsid w:val="00C6729D"/>
    <w:rsid w:val="00C67620"/>
    <w:rsid w:val="00C67719"/>
    <w:rsid w:val="00C67980"/>
    <w:rsid w:val="00C70A7C"/>
    <w:rsid w:val="00C7110C"/>
    <w:rsid w:val="00C71126"/>
    <w:rsid w:val="00C714B4"/>
    <w:rsid w:val="00C7210A"/>
    <w:rsid w:val="00C7353F"/>
    <w:rsid w:val="00C737C0"/>
    <w:rsid w:val="00C73FAD"/>
    <w:rsid w:val="00C74F1C"/>
    <w:rsid w:val="00C75306"/>
    <w:rsid w:val="00C75B3E"/>
    <w:rsid w:val="00C75F69"/>
    <w:rsid w:val="00C761FF"/>
    <w:rsid w:val="00C76292"/>
    <w:rsid w:val="00C76CC9"/>
    <w:rsid w:val="00C77480"/>
    <w:rsid w:val="00C77561"/>
    <w:rsid w:val="00C8089E"/>
    <w:rsid w:val="00C80C97"/>
    <w:rsid w:val="00C814E5"/>
    <w:rsid w:val="00C8195B"/>
    <w:rsid w:val="00C82121"/>
    <w:rsid w:val="00C824A3"/>
    <w:rsid w:val="00C8267F"/>
    <w:rsid w:val="00C8268A"/>
    <w:rsid w:val="00C829B0"/>
    <w:rsid w:val="00C84092"/>
    <w:rsid w:val="00C84343"/>
    <w:rsid w:val="00C84472"/>
    <w:rsid w:val="00C85DA4"/>
    <w:rsid w:val="00C86779"/>
    <w:rsid w:val="00C8691B"/>
    <w:rsid w:val="00C871C5"/>
    <w:rsid w:val="00C87930"/>
    <w:rsid w:val="00C90347"/>
    <w:rsid w:val="00C904DD"/>
    <w:rsid w:val="00C904EF"/>
    <w:rsid w:val="00C90ECE"/>
    <w:rsid w:val="00C911CF"/>
    <w:rsid w:val="00C91A59"/>
    <w:rsid w:val="00C91F7D"/>
    <w:rsid w:val="00C92D26"/>
    <w:rsid w:val="00C930BF"/>
    <w:rsid w:val="00C9334C"/>
    <w:rsid w:val="00C94329"/>
    <w:rsid w:val="00C94714"/>
    <w:rsid w:val="00C9549A"/>
    <w:rsid w:val="00C96125"/>
    <w:rsid w:val="00C9647E"/>
    <w:rsid w:val="00C96690"/>
    <w:rsid w:val="00C96969"/>
    <w:rsid w:val="00C96A68"/>
    <w:rsid w:val="00C975F5"/>
    <w:rsid w:val="00C977DA"/>
    <w:rsid w:val="00C97BF5"/>
    <w:rsid w:val="00CA0410"/>
    <w:rsid w:val="00CA066A"/>
    <w:rsid w:val="00CA0CE0"/>
    <w:rsid w:val="00CA1060"/>
    <w:rsid w:val="00CA1065"/>
    <w:rsid w:val="00CA1D32"/>
    <w:rsid w:val="00CA292B"/>
    <w:rsid w:val="00CA5562"/>
    <w:rsid w:val="00CA5C73"/>
    <w:rsid w:val="00CA5F12"/>
    <w:rsid w:val="00CA5FC8"/>
    <w:rsid w:val="00CA6553"/>
    <w:rsid w:val="00CA66CE"/>
    <w:rsid w:val="00CA6BD4"/>
    <w:rsid w:val="00CA6BDB"/>
    <w:rsid w:val="00CB1277"/>
    <w:rsid w:val="00CB13C1"/>
    <w:rsid w:val="00CB1588"/>
    <w:rsid w:val="00CB195C"/>
    <w:rsid w:val="00CB1A42"/>
    <w:rsid w:val="00CB2095"/>
    <w:rsid w:val="00CB228D"/>
    <w:rsid w:val="00CB2724"/>
    <w:rsid w:val="00CB2CC9"/>
    <w:rsid w:val="00CB3BC9"/>
    <w:rsid w:val="00CB3D83"/>
    <w:rsid w:val="00CB4336"/>
    <w:rsid w:val="00CB4A02"/>
    <w:rsid w:val="00CB4BD5"/>
    <w:rsid w:val="00CB5593"/>
    <w:rsid w:val="00CB6E33"/>
    <w:rsid w:val="00CB70BA"/>
    <w:rsid w:val="00CB77F7"/>
    <w:rsid w:val="00CB7B17"/>
    <w:rsid w:val="00CB7E25"/>
    <w:rsid w:val="00CC0A64"/>
    <w:rsid w:val="00CC0D90"/>
    <w:rsid w:val="00CC0FC7"/>
    <w:rsid w:val="00CC172E"/>
    <w:rsid w:val="00CC21FF"/>
    <w:rsid w:val="00CC24AF"/>
    <w:rsid w:val="00CC29D3"/>
    <w:rsid w:val="00CC2CCD"/>
    <w:rsid w:val="00CC31F7"/>
    <w:rsid w:val="00CC329D"/>
    <w:rsid w:val="00CC4801"/>
    <w:rsid w:val="00CC4A88"/>
    <w:rsid w:val="00CC4AE7"/>
    <w:rsid w:val="00CC4E96"/>
    <w:rsid w:val="00CC5E40"/>
    <w:rsid w:val="00CC5E87"/>
    <w:rsid w:val="00CC6030"/>
    <w:rsid w:val="00CC61DC"/>
    <w:rsid w:val="00CC6C8A"/>
    <w:rsid w:val="00CC75D2"/>
    <w:rsid w:val="00CC75E6"/>
    <w:rsid w:val="00CC75F9"/>
    <w:rsid w:val="00CC78DF"/>
    <w:rsid w:val="00CC7F84"/>
    <w:rsid w:val="00CD0577"/>
    <w:rsid w:val="00CD1BF6"/>
    <w:rsid w:val="00CD2657"/>
    <w:rsid w:val="00CD29F1"/>
    <w:rsid w:val="00CD2A83"/>
    <w:rsid w:val="00CD2E37"/>
    <w:rsid w:val="00CD2F2B"/>
    <w:rsid w:val="00CD3100"/>
    <w:rsid w:val="00CD34AC"/>
    <w:rsid w:val="00CD4634"/>
    <w:rsid w:val="00CD4EB9"/>
    <w:rsid w:val="00CD5010"/>
    <w:rsid w:val="00CD51EB"/>
    <w:rsid w:val="00CD53C0"/>
    <w:rsid w:val="00CD6326"/>
    <w:rsid w:val="00CD68E4"/>
    <w:rsid w:val="00CD6D49"/>
    <w:rsid w:val="00CD6E50"/>
    <w:rsid w:val="00CD7F12"/>
    <w:rsid w:val="00CD7FE2"/>
    <w:rsid w:val="00CE04E0"/>
    <w:rsid w:val="00CE0A37"/>
    <w:rsid w:val="00CE0C19"/>
    <w:rsid w:val="00CE0CD5"/>
    <w:rsid w:val="00CE1371"/>
    <w:rsid w:val="00CE15C8"/>
    <w:rsid w:val="00CE184C"/>
    <w:rsid w:val="00CE1A15"/>
    <w:rsid w:val="00CE1D11"/>
    <w:rsid w:val="00CE1EE7"/>
    <w:rsid w:val="00CE2189"/>
    <w:rsid w:val="00CE218A"/>
    <w:rsid w:val="00CE2C26"/>
    <w:rsid w:val="00CE2D32"/>
    <w:rsid w:val="00CE2E39"/>
    <w:rsid w:val="00CE3737"/>
    <w:rsid w:val="00CE375E"/>
    <w:rsid w:val="00CE4033"/>
    <w:rsid w:val="00CE4614"/>
    <w:rsid w:val="00CE510C"/>
    <w:rsid w:val="00CE51B0"/>
    <w:rsid w:val="00CE5FED"/>
    <w:rsid w:val="00CE651F"/>
    <w:rsid w:val="00CE68B3"/>
    <w:rsid w:val="00CE74F8"/>
    <w:rsid w:val="00CE7502"/>
    <w:rsid w:val="00CE7610"/>
    <w:rsid w:val="00CE76C2"/>
    <w:rsid w:val="00CE7FDE"/>
    <w:rsid w:val="00CF10BF"/>
    <w:rsid w:val="00CF1AB8"/>
    <w:rsid w:val="00CF1F0D"/>
    <w:rsid w:val="00CF389E"/>
    <w:rsid w:val="00CF3D60"/>
    <w:rsid w:val="00CF3ED4"/>
    <w:rsid w:val="00CF424E"/>
    <w:rsid w:val="00CF42FB"/>
    <w:rsid w:val="00CF46E3"/>
    <w:rsid w:val="00CF4DC0"/>
    <w:rsid w:val="00CF7B83"/>
    <w:rsid w:val="00CF7CDF"/>
    <w:rsid w:val="00CF7D7B"/>
    <w:rsid w:val="00CF7E64"/>
    <w:rsid w:val="00D01402"/>
    <w:rsid w:val="00D018D4"/>
    <w:rsid w:val="00D02870"/>
    <w:rsid w:val="00D02C7F"/>
    <w:rsid w:val="00D02DCC"/>
    <w:rsid w:val="00D02FB6"/>
    <w:rsid w:val="00D0388B"/>
    <w:rsid w:val="00D038FD"/>
    <w:rsid w:val="00D03B1A"/>
    <w:rsid w:val="00D04014"/>
    <w:rsid w:val="00D04C0D"/>
    <w:rsid w:val="00D05BCB"/>
    <w:rsid w:val="00D06463"/>
    <w:rsid w:val="00D064D7"/>
    <w:rsid w:val="00D06755"/>
    <w:rsid w:val="00D077DA"/>
    <w:rsid w:val="00D119C9"/>
    <w:rsid w:val="00D119F3"/>
    <w:rsid w:val="00D11AF9"/>
    <w:rsid w:val="00D12678"/>
    <w:rsid w:val="00D12A89"/>
    <w:rsid w:val="00D12F25"/>
    <w:rsid w:val="00D1475D"/>
    <w:rsid w:val="00D147A0"/>
    <w:rsid w:val="00D14C4C"/>
    <w:rsid w:val="00D15770"/>
    <w:rsid w:val="00D1593D"/>
    <w:rsid w:val="00D15F9F"/>
    <w:rsid w:val="00D16234"/>
    <w:rsid w:val="00D163CB"/>
    <w:rsid w:val="00D16411"/>
    <w:rsid w:val="00D16565"/>
    <w:rsid w:val="00D1700C"/>
    <w:rsid w:val="00D172FC"/>
    <w:rsid w:val="00D17423"/>
    <w:rsid w:val="00D17431"/>
    <w:rsid w:val="00D17BDA"/>
    <w:rsid w:val="00D2109C"/>
    <w:rsid w:val="00D215C3"/>
    <w:rsid w:val="00D21ECD"/>
    <w:rsid w:val="00D22B9E"/>
    <w:rsid w:val="00D2351F"/>
    <w:rsid w:val="00D23BC2"/>
    <w:rsid w:val="00D23D06"/>
    <w:rsid w:val="00D23DC6"/>
    <w:rsid w:val="00D24F9D"/>
    <w:rsid w:val="00D259FF"/>
    <w:rsid w:val="00D25DFB"/>
    <w:rsid w:val="00D260C0"/>
    <w:rsid w:val="00D26649"/>
    <w:rsid w:val="00D27A75"/>
    <w:rsid w:val="00D27B52"/>
    <w:rsid w:val="00D27E27"/>
    <w:rsid w:val="00D30452"/>
    <w:rsid w:val="00D30FFA"/>
    <w:rsid w:val="00D310CE"/>
    <w:rsid w:val="00D3156C"/>
    <w:rsid w:val="00D317F2"/>
    <w:rsid w:val="00D31A20"/>
    <w:rsid w:val="00D31C09"/>
    <w:rsid w:val="00D31E4A"/>
    <w:rsid w:val="00D327E2"/>
    <w:rsid w:val="00D32AA4"/>
    <w:rsid w:val="00D341E2"/>
    <w:rsid w:val="00D34CBA"/>
    <w:rsid w:val="00D35313"/>
    <w:rsid w:val="00D37765"/>
    <w:rsid w:val="00D40870"/>
    <w:rsid w:val="00D40E99"/>
    <w:rsid w:val="00D4109A"/>
    <w:rsid w:val="00D41C1A"/>
    <w:rsid w:val="00D41CF6"/>
    <w:rsid w:val="00D427D0"/>
    <w:rsid w:val="00D42D9A"/>
    <w:rsid w:val="00D43108"/>
    <w:rsid w:val="00D43706"/>
    <w:rsid w:val="00D43D75"/>
    <w:rsid w:val="00D44079"/>
    <w:rsid w:val="00D44576"/>
    <w:rsid w:val="00D445EB"/>
    <w:rsid w:val="00D44A4E"/>
    <w:rsid w:val="00D44F29"/>
    <w:rsid w:val="00D4518B"/>
    <w:rsid w:val="00D4571F"/>
    <w:rsid w:val="00D45806"/>
    <w:rsid w:val="00D460E1"/>
    <w:rsid w:val="00D46518"/>
    <w:rsid w:val="00D46D92"/>
    <w:rsid w:val="00D47282"/>
    <w:rsid w:val="00D47CED"/>
    <w:rsid w:val="00D47CF5"/>
    <w:rsid w:val="00D50BD9"/>
    <w:rsid w:val="00D50C47"/>
    <w:rsid w:val="00D50D9C"/>
    <w:rsid w:val="00D50F93"/>
    <w:rsid w:val="00D51861"/>
    <w:rsid w:val="00D51A38"/>
    <w:rsid w:val="00D51A7F"/>
    <w:rsid w:val="00D526CE"/>
    <w:rsid w:val="00D526FE"/>
    <w:rsid w:val="00D529C0"/>
    <w:rsid w:val="00D53605"/>
    <w:rsid w:val="00D5432E"/>
    <w:rsid w:val="00D5557A"/>
    <w:rsid w:val="00D55AF0"/>
    <w:rsid w:val="00D55CCC"/>
    <w:rsid w:val="00D55EDD"/>
    <w:rsid w:val="00D56B22"/>
    <w:rsid w:val="00D56B80"/>
    <w:rsid w:val="00D572EE"/>
    <w:rsid w:val="00D577A8"/>
    <w:rsid w:val="00D57AC7"/>
    <w:rsid w:val="00D60080"/>
    <w:rsid w:val="00D6014A"/>
    <w:rsid w:val="00D609BC"/>
    <w:rsid w:val="00D60C7E"/>
    <w:rsid w:val="00D60DB6"/>
    <w:rsid w:val="00D60DCF"/>
    <w:rsid w:val="00D612DA"/>
    <w:rsid w:val="00D6229E"/>
    <w:rsid w:val="00D62391"/>
    <w:rsid w:val="00D6284B"/>
    <w:rsid w:val="00D628B5"/>
    <w:rsid w:val="00D62AE6"/>
    <w:rsid w:val="00D6315E"/>
    <w:rsid w:val="00D63489"/>
    <w:rsid w:val="00D638BF"/>
    <w:rsid w:val="00D63A6D"/>
    <w:rsid w:val="00D6467E"/>
    <w:rsid w:val="00D64BBE"/>
    <w:rsid w:val="00D64C1F"/>
    <w:rsid w:val="00D660F2"/>
    <w:rsid w:val="00D66232"/>
    <w:rsid w:val="00D6630C"/>
    <w:rsid w:val="00D6702A"/>
    <w:rsid w:val="00D673BD"/>
    <w:rsid w:val="00D67600"/>
    <w:rsid w:val="00D678A4"/>
    <w:rsid w:val="00D67FDA"/>
    <w:rsid w:val="00D70889"/>
    <w:rsid w:val="00D7097B"/>
    <w:rsid w:val="00D70C51"/>
    <w:rsid w:val="00D70C78"/>
    <w:rsid w:val="00D715A4"/>
    <w:rsid w:val="00D717B7"/>
    <w:rsid w:val="00D724E7"/>
    <w:rsid w:val="00D7275B"/>
    <w:rsid w:val="00D72DF7"/>
    <w:rsid w:val="00D72ED3"/>
    <w:rsid w:val="00D73720"/>
    <w:rsid w:val="00D7419F"/>
    <w:rsid w:val="00D742EB"/>
    <w:rsid w:val="00D749A3"/>
    <w:rsid w:val="00D7573C"/>
    <w:rsid w:val="00D75C20"/>
    <w:rsid w:val="00D75D03"/>
    <w:rsid w:val="00D7686E"/>
    <w:rsid w:val="00D7776A"/>
    <w:rsid w:val="00D779E8"/>
    <w:rsid w:val="00D77DB2"/>
    <w:rsid w:val="00D77F5B"/>
    <w:rsid w:val="00D80086"/>
    <w:rsid w:val="00D8043D"/>
    <w:rsid w:val="00D80961"/>
    <w:rsid w:val="00D819E6"/>
    <w:rsid w:val="00D81EC8"/>
    <w:rsid w:val="00D824CC"/>
    <w:rsid w:val="00D82630"/>
    <w:rsid w:val="00D8265E"/>
    <w:rsid w:val="00D826B7"/>
    <w:rsid w:val="00D82922"/>
    <w:rsid w:val="00D829FA"/>
    <w:rsid w:val="00D83410"/>
    <w:rsid w:val="00D84EF4"/>
    <w:rsid w:val="00D850A5"/>
    <w:rsid w:val="00D86307"/>
    <w:rsid w:val="00D8671E"/>
    <w:rsid w:val="00D87565"/>
    <w:rsid w:val="00D9044E"/>
    <w:rsid w:val="00D907AA"/>
    <w:rsid w:val="00D9093C"/>
    <w:rsid w:val="00D90A6A"/>
    <w:rsid w:val="00D90DD3"/>
    <w:rsid w:val="00D90EC1"/>
    <w:rsid w:val="00D91753"/>
    <w:rsid w:val="00D91E95"/>
    <w:rsid w:val="00D92583"/>
    <w:rsid w:val="00D92B8E"/>
    <w:rsid w:val="00D9318C"/>
    <w:rsid w:val="00D93BC7"/>
    <w:rsid w:val="00D950C9"/>
    <w:rsid w:val="00D9547B"/>
    <w:rsid w:val="00D95B68"/>
    <w:rsid w:val="00D95C1A"/>
    <w:rsid w:val="00D96184"/>
    <w:rsid w:val="00D96280"/>
    <w:rsid w:val="00D96441"/>
    <w:rsid w:val="00D965AF"/>
    <w:rsid w:val="00D9674C"/>
    <w:rsid w:val="00DA0452"/>
    <w:rsid w:val="00DA0CBD"/>
    <w:rsid w:val="00DA10D9"/>
    <w:rsid w:val="00DA1291"/>
    <w:rsid w:val="00DA1478"/>
    <w:rsid w:val="00DA1E0A"/>
    <w:rsid w:val="00DA201D"/>
    <w:rsid w:val="00DA2BE0"/>
    <w:rsid w:val="00DA2E0B"/>
    <w:rsid w:val="00DA5E73"/>
    <w:rsid w:val="00DA65AA"/>
    <w:rsid w:val="00DA685B"/>
    <w:rsid w:val="00DA6C4E"/>
    <w:rsid w:val="00DA6C8D"/>
    <w:rsid w:val="00DA7113"/>
    <w:rsid w:val="00DA71BA"/>
    <w:rsid w:val="00DA788C"/>
    <w:rsid w:val="00DB0263"/>
    <w:rsid w:val="00DB02B6"/>
    <w:rsid w:val="00DB12D0"/>
    <w:rsid w:val="00DB1988"/>
    <w:rsid w:val="00DB1B31"/>
    <w:rsid w:val="00DB2950"/>
    <w:rsid w:val="00DB2ADE"/>
    <w:rsid w:val="00DB2ECF"/>
    <w:rsid w:val="00DB3945"/>
    <w:rsid w:val="00DB3C76"/>
    <w:rsid w:val="00DB4886"/>
    <w:rsid w:val="00DB48E0"/>
    <w:rsid w:val="00DB4CDA"/>
    <w:rsid w:val="00DB5374"/>
    <w:rsid w:val="00DB54C1"/>
    <w:rsid w:val="00DB6954"/>
    <w:rsid w:val="00DB69B3"/>
    <w:rsid w:val="00DB6B22"/>
    <w:rsid w:val="00DB7694"/>
    <w:rsid w:val="00DB7C4F"/>
    <w:rsid w:val="00DC0EC6"/>
    <w:rsid w:val="00DC14EE"/>
    <w:rsid w:val="00DC17D8"/>
    <w:rsid w:val="00DC1E57"/>
    <w:rsid w:val="00DC225A"/>
    <w:rsid w:val="00DC2718"/>
    <w:rsid w:val="00DC2727"/>
    <w:rsid w:val="00DC2D42"/>
    <w:rsid w:val="00DC302E"/>
    <w:rsid w:val="00DC3047"/>
    <w:rsid w:val="00DC332E"/>
    <w:rsid w:val="00DC5483"/>
    <w:rsid w:val="00DC549D"/>
    <w:rsid w:val="00DC54CA"/>
    <w:rsid w:val="00DC56E4"/>
    <w:rsid w:val="00DC5B4C"/>
    <w:rsid w:val="00DC6673"/>
    <w:rsid w:val="00DC67B2"/>
    <w:rsid w:val="00DC6AAD"/>
    <w:rsid w:val="00DC7013"/>
    <w:rsid w:val="00DC7036"/>
    <w:rsid w:val="00DC718A"/>
    <w:rsid w:val="00DC754B"/>
    <w:rsid w:val="00DD056A"/>
    <w:rsid w:val="00DD0B42"/>
    <w:rsid w:val="00DD11B7"/>
    <w:rsid w:val="00DD1710"/>
    <w:rsid w:val="00DD1775"/>
    <w:rsid w:val="00DD1954"/>
    <w:rsid w:val="00DD1B0E"/>
    <w:rsid w:val="00DD1C8B"/>
    <w:rsid w:val="00DD1DA2"/>
    <w:rsid w:val="00DD1FDE"/>
    <w:rsid w:val="00DD2D2F"/>
    <w:rsid w:val="00DD2F50"/>
    <w:rsid w:val="00DD367D"/>
    <w:rsid w:val="00DD36CC"/>
    <w:rsid w:val="00DD3826"/>
    <w:rsid w:val="00DD3A99"/>
    <w:rsid w:val="00DD3AC6"/>
    <w:rsid w:val="00DD43A9"/>
    <w:rsid w:val="00DD45E7"/>
    <w:rsid w:val="00DD4A05"/>
    <w:rsid w:val="00DD4F3F"/>
    <w:rsid w:val="00DD4F6C"/>
    <w:rsid w:val="00DD4FE1"/>
    <w:rsid w:val="00DD67E9"/>
    <w:rsid w:val="00DD6B07"/>
    <w:rsid w:val="00DD7081"/>
    <w:rsid w:val="00DD740A"/>
    <w:rsid w:val="00DD7516"/>
    <w:rsid w:val="00DD7637"/>
    <w:rsid w:val="00DD7DBD"/>
    <w:rsid w:val="00DE046E"/>
    <w:rsid w:val="00DE1053"/>
    <w:rsid w:val="00DE1966"/>
    <w:rsid w:val="00DE2496"/>
    <w:rsid w:val="00DE2560"/>
    <w:rsid w:val="00DE2684"/>
    <w:rsid w:val="00DE3946"/>
    <w:rsid w:val="00DE5C40"/>
    <w:rsid w:val="00DE5E02"/>
    <w:rsid w:val="00DE626A"/>
    <w:rsid w:val="00DE6919"/>
    <w:rsid w:val="00DE6BDF"/>
    <w:rsid w:val="00DE718D"/>
    <w:rsid w:val="00DE7658"/>
    <w:rsid w:val="00DE7D03"/>
    <w:rsid w:val="00DF08EB"/>
    <w:rsid w:val="00DF1739"/>
    <w:rsid w:val="00DF276D"/>
    <w:rsid w:val="00DF343E"/>
    <w:rsid w:val="00DF372C"/>
    <w:rsid w:val="00DF3AE1"/>
    <w:rsid w:val="00DF47F0"/>
    <w:rsid w:val="00DF4D69"/>
    <w:rsid w:val="00DF4E01"/>
    <w:rsid w:val="00DF5834"/>
    <w:rsid w:val="00DF59E6"/>
    <w:rsid w:val="00DF6879"/>
    <w:rsid w:val="00DF695F"/>
    <w:rsid w:val="00DF6C10"/>
    <w:rsid w:val="00DF7025"/>
    <w:rsid w:val="00DF7E9E"/>
    <w:rsid w:val="00E00C3C"/>
    <w:rsid w:val="00E0236F"/>
    <w:rsid w:val="00E02CB8"/>
    <w:rsid w:val="00E02CD0"/>
    <w:rsid w:val="00E03A2E"/>
    <w:rsid w:val="00E03B28"/>
    <w:rsid w:val="00E03F97"/>
    <w:rsid w:val="00E044D4"/>
    <w:rsid w:val="00E04567"/>
    <w:rsid w:val="00E054C2"/>
    <w:rsid w:val="00E063CE"/>
    <w:rsid w:val="00E06961"/>
    <w:rsid w:val="00E10E8A"/>
    <w:rsid w:val="00E12232"/>
    <w:rsid w:val="00E124BC"/>
    <w:rsid w:val="00E124D8"/>
    <w:rsid w:val="00E1274B"/>
    <w:rsid w:val="00E127F5"/>
    <w:rsid w:val="00E14198"/>
    <w:rsid w:val="00E141FD"/>
    <w:rsid w:val="00E143D5"/>
    <w:rsid w:val="00E15141"/>
    <w:rsid w:val="00E160A6"/>
    <w:rsid w:val="00E16813"/>
    <w:rsid w:val="00E16C19"/>
    <w:rsid w:val="00E17541"/>
    <w:rsid w:val="00E17D67"/>
    <w:rsid w:val="00E20395"/>
    <w:rsid w:val="00E203A7"/>
    <w:rsid w:val="00E208CE"/>
    <w:rsid w:val="00E21B6A"/>
    <w:rsid w:val="00E21D6E"/>
    <w:rsid w:val="00E21EAD"/>
    <w:rsid w:val="00E22D01"/>
    <w:rsid w:val="00E22D28"/>
    <w:rsid w:val="00E2306A"/>
    <w:rsid w:val="00E23188"/>
    <w:rsid w:val="00E23634"/>
    <w:rsid w:val="00E23924"/>
    <w:rsid w:val="00E24040"/>
    <w:rsid w:val="00E24331"/>
    <w:rsid w:val="00E247DF"/>
    <w:rsid w:val="00E25197"/>
    <w:rsid w:val="00E25208"/>
    <w:rsid w:val="00E25B75"/>
    <w:rsid w:val="00E25F75"/>
    <w:rsid w:val="00E266B0"/>
    <w:rsid w:val="00E26774"/>
    <w:rsid w:val="00E26BDE"/>
    <w:rsid w:val="00E26CA3"/>
    <w:rsid w:val="00E26F79"/>
    <w:rsid w:val="00E273FD"/>
    <w:rsid w:val="00E27D8A"/>
    <w:rsid w:val="00E27EBA"/>
    <w:rsid w:val="00E306B0"/>
    <w:rsid w:val="00E3070C"/>
    <w:rsid w:val="00E311D2"/>
    <w:rsid w:val="00E3126A"/>
    <w:rsid w:val="00E31CE6"/>
    <w:rsid w:val="00E31E4F"/>
    <w:rsid w:val="00E31F91"/>
    <w:rsid w:val="00E320D1"/>
    <w:rsid w:val="00E32AB7"/>
    <w:rsid w:val="00E33F3C"/>
    <w:rsid w:val="00E34A6A"/>
    <w:rsid w:val="00E34C3C"/>
    <w:rsid w:val="00E34F8C"/>
    <w:rsid w:val="00E35E5D"/>
    <w:rsid w:val="00E37031"/>
    <w:rsid w:val="00E4058F"/>
    <w:rsid w:val="00E417A5"/>
    <w:rsid w:val="00E41FD5"/>
    <w:rsid w:val="00E424E6"/>
    <w:rsid w:val="00E4387C"/>
    <w:rsid w:val="00E43988"/>
    <w:rsid w:val="00E43E34"/>
    <w:rsid w:val="00E44173"/>
    <w:rsid w:val="00E45C95"/>
    <w:rsid w:val="00E46902"/>
    <w:rsid w:val="00E47138"/>
    <w:rsid w:val="00E47F44"/>
    <w:rsid w:val="00E500F9"/>
    <w:rsid w:val="00E50225"/>
    <w:rsid w:val="00E510F9"/>
    <w:rsid w:val="00E513ED"/>
    <w:rsid w:val="00E51E68"/>
    <w:rsid w:val="00E523F6"/>
    <w:rsid w:val="00E5248D"/>
    <w:rsid w:val="00E526B7"/>
    <w:rsid w:val="00E5347C"/>
    <w:rsid w:val="00E536FB"/>
    <w:rsid w:val="00E53F38"/>
    <w:rsid w:val="00E53F79"/>
    <w:rsid w:val="00E5487F"/>
    <w:rsid w:val="00E54F59"/>
    <w:rsid w:val="00E54F7E"/>
    <w:rsid w:val="00E550E1"/>
    <w:rsid w:val="00E557CD"/>
    <w:rsid w:val="00E55A13"/>
    <w:rsid w:val="00E55D9B"/>
    <w:rsid w:val="00E56783"/>
    <w:rsid w:val="00E56897"/>
    <w:rsid w:val="00E56EFD"/>
    <w:rsid w:val="00E5754D"/>
    <w:rsid w:val="00E57B7D"/>
    <w:rsid w:val="00E6006F"/>
    <w:rsid w:val="00E602C4"/>
    <w:rsid w:val="00E60F43"/>
    <w:rsid w:val="00E6108C"/>
    <w:rsid w:val="00E61A13"/>
    <w:rsid w:val="00E62271"/>
    <w:rsid w:val="00E62F10"/>
    <w:rsid w:val="00E63001"/>
    <w:rsid w:val="00E63188"/>
    <w:rsid w:val="00E638DE"/>
    <w:rsid w:val="00E660CD"/>
    <w:rsid w:val="00E6680A"/>
    <w:rsid w:val="00E66EEB"/>
    <w:rsid w:val="00E6729A"/>
    <w:rsid w:val="00E674A3"/>
    <w:rsid w:val="00E678AD"/>
    <w:rsid w:val="00E7000A"/>
    <w:rsid w:val="00E70D1F"/>
    <w:rsid w:val="00E72044"/>
    <w:rsid w:val="00E73252"/>
    <w:rsid w:val="00E732B0"/>
    <w:rsid w:val="00E73833"/>
    <w:rsid w:val="00E73B6A"/>
    <w:rsid w:val="00E73BFD"/>
    <w:rsid w:val="00E7477B"/>
    <w:rsid w:val="00E747D9"/>
    <w:rsid w:val="00E7513A"/>
    <w:rsid w:val="00E75A9F"/>
    <w:rsid w:val="00E76703"/>
    <w:rsid w:val="00E77326"/>
    <w:rsid w:val="00E77842"/>
    <w:rsid w:val="00E77A03"/>
    <w:rsid w:val="00E77E4F"/>
    <w:rsid w:val="00E803FC"/>
    <w:rsid w:val="00E80444"/>
    <w:rsid w:val="00E80780"/>
    <w:rsid w:val="00E81A24"/>
    <w:rsid w:val="00E81D0A"/>
    <w:rsid w:val="00E8210C"/>
    <w:rsid w:val="00E8256B"/>
    <w:rsid w:val="00E825EB"/>
    <w:rsid w:val="00E82FC2"/>
    <w:rsid w:val="00E838BA"/>
    <w:rsid w:val="00E83A71"/>
    <w:rsid w:val="00E840F0"/>
    <w:rsid w:val="00E847BA"/>
    <w:rsid w:val="00E84EFE"/>
    <w:rsid w:val="00E85004"/>
    <w:rsid w:val="00E8533A"/>
    <w:rsid w:val="00E856B5"/>
    <w:rsid w:val="00E86196"/>
    <w:rsid w:val="00E8638C"/>
    <w:rsid w:val="00E865A0"/>
    <w:rsid w:val="00E868DC"/>
    <w:rsid w:val="00E86FC6"/>
    <w:rsid w:val="00E870E7"/>
    <w:rsid w:val="00E8717D"/>
    <w:rsid w:val="00E87690"/>
    <w:rsid w:val="00E8789B"/>
    <w:rsid w:val="00E8796E"/>
    <w:rsid w:val="00E87BD6"/>
    <w:rsid w:val="00E90533"/>
    <w:rsid w:val="00E912C7"/>
    <w:rsid w:val="00E915CA"/>
    <w:rsid w:val="00E91766"/>
    <w:rsid w:val="00E91818"/>
    <w:rsid w:val="00E9183D"/>
    <w:rsid w:val="00E92EC5"/>
    <w:rsid w:val="00E930DD"/>
    <w:rsid w:val="00E9314E"/>
    <w:rsid w:val="00E933B0"/>
    <w:rsid w:val="00E93850"/>
    <w:rsid w:val="00E951A3"/>
    <w:rsid w:val="00E956A1"/>
    <w:rsid w:val="00E95BC2"/>
    <w:rsid w:val="00E95C6A"/>
    <w:rsid w:val="00E95CE6"/>
    <w:rsid w:val="00E96504"/>
    <w:rsid w:val="00E965E3"/>
    <w:rsid w:val="00E966DB"/>
    <w:rsid w:val="00E96780"/>
    <w:rsid w:val="00E96CF4"/>
    <w:rsid w:val="00E97109"/>
    <w:rsid w:val="00E9737B"/>
    <w:rsid w:val="00E973C6"/>
    <w:rsid w:val="00E97437"/>
    <w:rsid w:val="00E97513"/>
    <w:rsid w:val="00EA1DBE"/>
    <w:rsid w:val="00EA32AB"/>
    <w:rsid w:val="00EA493D"/>
    <w:rsid w:val="00EA4FCB"/>
    <w:rsid w:val="00EA4FCC"/>
    <w:rsid w:val="00EA5424"/>
    <w:rsid w:val="00EA5896"/>
    <w:rsid w:val="00EA5D81"/>
    <w:rsid w:val="00EA5DB1"/>
    <w:rsid w:val="00EA6285"/>
    <w:rsid w:val="00EA629F"/>
    <w:rsid w:val="00EA74C7"/>
    <w:rsid w:val="00EA7B3A"/>
    <w:rsid w:val="00EB04ED"/>
    <w:rsid w:val="00EB0A79"/>
    <w:rsid w:val="00EB1442"/>
    <w:rsid w:val="00EB1DCC"/>
    <w:rsid w:val="00EB1FF7"/>
    <w:rsid w:val="00EB20F6"/>
    <w:rsid w:val="00EB2784"/>
    <w:rsid w:val="00EB2A72"/>
    <w:rsid w:val="00EB3228"/>
    <w:rsid w:val="00EB373A"/>
    <w:rsid w:val="00EB378D"/>
    <w:rsid w:val="00EB39EA"/>
    <w:rsid w:val="00EB3D12"/>
    <w:rsid w:val="00EB487D"/>
    <w:rsid w:val="00EB4DAA"/>
    <w:rsid w:val="00EB5918"/>
    <w:rsid w:val="00EB5B0A"/>
    <w:rsid w:val="00EB5F96"/>
    <w:rsid w:val="00EB6164"/>
    <w:rsid w:val="00EB6421"/>
    <w:rsid w:val="00EB6845"/>
    <w:rsid w:val="00EB6BF3"/>
    <w:rsid w:val="00EB6C1A"/>
    <w:rsid w:val="00EC032F"/>
    <w:rsid w:val="00EC0453"/>
    <w:rsid w:val="00EC05BF"/>
    <w:rsid w:val="00EC08DD"/>
    <w:rsid w:val="00EC0A19"/>
    <w:rsid w:val="00EC18CE"/>
    <w:rsid w:val="00EC1DFF"/>
    <w:rsid w:val="00EC2222"/>
    <w:rsid w:val="00EC2679"/>
    <w:rsid w:val="00EC2F69"/>
    <w:rsid w:val="00EC3A68"/>
    <w:rsid w:val="00EC3BDC"/>
    <w:rsid w:val="00EC3C24"/>
    <w:rsid w:val="00EC4F27"/>
    <w:rsid w:val="00EC53CF"/>
    <w:rsid w:val="00EC58A4"/>
    <w:rsid w:val="00EC5E96"/>
    <w:rsid w:val="00EC70E4"/>
    <w:rsid w:val="00EC7704"/>
    <w:rsid w:val="00EC779F"/>
    <w:rsid w:val="00EC7B17"/>
    <w:rsid w:val="00EC7DE3"/>
    <w:rsid w:val="00ED0C26"/>
    <w:rsid w:val="00ED14B4"/>
    <w:rsid w:val="00ED1635"/>
    <w:rsid w:val="00ED1E93"/>
    <w:rsid w:val="00ED2218"/>
    <w:rsid w:val="00ED497D"/>
    <w:rsid w:val="00ED4C11"/>
    <w:rsid w:val="00ED526F"/>
    <w:rsid w:val="00ED61E9"/>
    <w:rsid w:val="00ED6AD8"/>
    <w:rsid w:val="00ED6AF0"/>
    <w:rsid w:val="00ED6E6F"/>
    <w:rsid w:val="00ED7952"/>
    <w:rsid w:val="00ED7C7E"/>
    <w:rsid w:val="00EE0853"/>
    <w:rsid w:val="00EE0C1C"/>
    <w:rsid w:val="00EE2826"/>
    <w:rsid w:val="00EE3617"/>
    <w:rsid w:val="00EE3925"/>
    <w:rsid w:val="00EE47AF"/>
    <w:rsid w:val="00EE58B0"/>
    <w:rsid w:val="00EE594A"/>
    <w:rsid w:val="00EE6D29"/>
    <w:rsid w:val="00EF09FD"/>
    <w:rsid w:val="00EF0CB1"/>
    <w:rsid w:val="00EF1368"/>
    <w:rsid w:val="00EF228F"/>
    <w:rsid w:val="00EF23DB"/>
    <w:rsid w:val="00EF27B3"/>
    <w:rsid w:val="00EF340A"/>
    <w:rsid w:val="00EF3F94"/>
    <w:rsid w:val="00EF4497"/>
    <w:rsid w:val="00EF48B1"/>
    <w:rsid w:val="00EF52B5"/>
    <w:rsid w:val="00EF5549"/>
    <w:rsid w:val="00EF558A"/>
    <w:rsid w:val="00EF69A3"/>
    <w:rsid w:val="00EF71F1"/>
    <w:rsid w:val="00EF73BC"/>
    <w:rsid w:val="00F00D00"/>
    <w:rsid w:val="00F0153A"/>
    <w:rsid w:val="00F01D12"/>
    <w:rsid w:val="00F022B4"/>
    <w:rsid w:val="00F02BA5"/>
    <w:rsid w:val="00F030F4"/>
    <w:rsid w:val="00F0314E"/>
    <w:rsid w:val="00F038AF"/>
    <w:rsid w:val="00F05014"/>
    <w:rsid w:val="00F0590A"/>
    <w:rsid w:val="00F067A9"/>
    <w:rsid w:val="00F068A9"/>
    <w:rsid w:val="00F07557"/>
    <w:rsid w:val="00F075DD"/>
    <w:rsid w:val="00F078FA"/>
    <w:rsid w:val="00F079B8"/>
    <w:rsid w:val="00F07D78"/>
    <w:rsid w:val="00F10030"/>
    <w:rsid w:val="00F10314"/>
    <w:rsid w:val="00F1071E"/>
    <w:rsid w:val="00F10D82"/>
    <w:rsid w:val="00F11886"/>
    <w:rsid w:val="00F119BC"/>
    <w:rsid w:val="00F12FCF"/>
    <w:rsid w:val="00F13A36"/>
    <w:rsid w:val="00F13C52"/>
    <w:rsid w:val="00F13D0F"/>
    <w:rsid w:val="00F14176"/>
    <w:rsid w:val="00F14773"/>
    <w:rsid w:val="00F151FA"/>
    <w:rsid w:val="00F15412"/>
    <w:rsid w:val="00F156B9"/>
    <w:rsid w:val="00F157CE"/>
    <w:rsid w:val="00F1597C"/>
    <w:rsid w:val="00F15F6C"/>
    <w:rsid w:val="00F1628E"/>
    <w:rsid w:val="00F1649F"/>
    <w:rsid w:val="00F178F0"/>
    <w:rsid w:val="00F17F1F"/>
    <w:rsid w:val="00F2023E"/>
    <w:rsid w:val="00F20533"/>
    <w:rsid w:val="00F20601"/>
    <w:rsid w:val="00F2079D"/>
    <w:rsid w:val="00F20A98"/>
    <w:rsid w:val="00F20CA1"/>
    <w:rsid w:val="00F20FC5"/>
    <w:rsid w:val="00F210F8"/>
    <w:rsid w:val="00F21528"/>
    <w:rsid w:val="00F22210"/>
    <w:rsid w:val="00F25B3F"/>
    <w:rsid w:val="00F25EF7"/>
    <w:rsid w:val="00F26141"/>
    <w:rsid w:val="00F26C89"/>
    <w:rsid w:val="00F2781A"/>
    <w:rsid w:val="00F27AF4"/>
    <w:rsid w:val="00F27FFE"/>
    <w:rsid w:val="00F312C0"/>
    <w:rsid w:val="00F31ACD"/>
    <w:rsid w:val="00F3217D"/>
    <w:rsid w:val="00F32334"/>
    <w:rsid w:val="00F32574"/>
    <w:rsid w:val="00F32D64"/>
    <w:rsid w:val="00F335D0"/>
    <w:rsid w:val="00F33DC4"/>
    <w:rsid w:val="00F35448"/>
    <w:rsid w:val="00F3566A"/>
    <w:rsid w:val="00F36272"/>
    <w:rsid w:val="00F36DCD"/>
    <w:rsid w:val="00F37062"/>
    <w:rsid w:val="00F37CF2"/>
    <w:rsid w:val="00F400FA"/>
    <w:rsid w:val="00F40A45"/>
    <w:rsid w:val="00F40D51"/>
    <w:rsid w:val="00F40E7A"/>
    <w:rsid w:val="00F40E8E"/>
    <w:rsid w:val="00F418B5"/>
    <w:rsid w:val="00F41AC0"/>
    <w:rsid w:val="00F421EE"/>
    <w:rsid w:val="00F426AC"/>
    <w:rsid w:val="00F42DB1"/>
    <w:rsid w:val="00F437A9"/>
    <w:rsid w:val="00F43BFB"/>
    <w:rsid w:val="00F44010"/>
    <w:rsid w:val="00F44686"/>
    <w:rsid w:val="00F44763"/>
    <w:rsid w:val="00F44AE6"/>
    <w:rsid w:val="00F44BDF"/>
    <w:rsid w:val="00F455EE"/>
    <w:rsid w:val="00F45A5A"/>
    <w:rsid w:val="00F45CC2"/>
    <w:rsid w:val="00F46739"/>
    <w:rsid w:val="00F46772"/>
    <w:rsid w:val="00F46F2A"/>
    <w:rsid w:val="00F46F5A"/>
    <w:rsid w:val="00F46FFA"/>
    <w:rsid w:val="00F47494"/>
    <w:rsid w:val="00F504ED"/>
    <w:rsid w:val="00F50725"/>
    <w:rsid w:val="00F512C2"/>
    <w:rsid w:val="00F5164D"/>
    <w:rsid w:val="00F51821"/>
    <w:rsid w:val="00F518BD"/>
    <w:rsid w:val="00F51E32"/>
    <w:rsid w:val="00F526E3"/>
    <w:rsid w:val="00F5332A"/>
    <w:rsid w:val="00F53734"/>
    <w:rsid w:val="00F54097"/>
    <w:rsid w:val="00F5420F"/>
    <w:rsid w:val="00F54389"/>
    <w:rsid w:val="00F5516B"/>
    <w:rsid w:val="00F55558"/>
    <w:rsid w:val="00F55754"/>
    <w:rsid w:val="00F55962"/>
    <w:rsid w:val="00F55983"/>
    <w:rsid w:val="00F56172"/>
    <w:rsid w:val="00F5629C"/>
    <w:rsid w:val="00F56B0B"/>
    <w:rsid w:val="00F56E11"/>
    <w:rsid w:val="00F570FA"/>
    <w:rsid w:val="00F60053"/>
    <w:rsid w:val="00F60668"/>
    <w:rsid w:val="00F607DA"/>
    <w:rsid w:val="00F60C17"/>
    <w:rsid w:val="00F61AE5"/>
    <w:rsid w:val="00F61E0B"/>
    <w:rsid w:val="00F62680"/>
    <w:rsid w:val="00F6286B"/>
    <w:rsid w:val="00F6337D"/>
    <w:rsid w:val="00F650ED"/>
    <w:rsid w:val="00F652F1"/>
    <w:rsid w:val="00F65478"/>
    <w:rsid w:val="00F65675"/>
    <w:rsid w:val="00F673D8"/>
    <w:rsid w:val="00F67618"/>
    <w:rsid w:val="00F67D7E"/>
    <w:rsid w:val="00F702A2"/>
    <w:rsid w:val="00F70318"/>
    <w:rsid w:val="00F706AD"/>
    <w:rsid w:val="00F707AA"/>
    <w:rsid w:val="00F70B29"/>
    <w:rsid w:val="00F71248"/>
    <w:rsid w:val="00F715E9"/>
    <w:rsid w:val="00F71B5B"/>
    <w:rsid w:val="00F71B6B"/>
    <w:rsid w:val="00F729FB"/>
    <w:rsid w:val="00F731E5"/>
    <w:rsid w:val="00F735F2"/>
    <w:rsid w:val="00F738A1"/>
    <w:rsid w:val="00F73A10"/>
    <w:rsid w:val="00F73CA3"/>
    <w:rsid w:val="00F74607"/>
    <w:rsid w:val="00F748F4"/>
    <w:rsid w:val="00F749D5"/>
    <w:rsid w:val="00F75940"/>
    <w:rsid w:val="00F75BF8"/>
    <w:rsid w:val="00F761DD"/>
    <w:rsid w:val="00F7628B"/>
    <w:rsid w:val="00F76366"/>
    <w:rsid w:val="00F766FC"/>
    <w:rsid w:val="00F76D9F"/>
    <w:rsid w:val="00F770FD"/>
    <w:rsid w:val="00F77476"/>
    <w:rsid w:val="00F807BD"/>
    <w:rsid w:val="00F809E9"/>
    <w:rsid w:val="00F80DEA"/>
    <w:rsid w:val="00F81A97"/>
    <w:rsid w:val="00F82178"/>
    <w:rsid w:val="00F835AF"/>
    <w:rsid w:val="00F8416B"/>
    <w:rsid w:val="00F84DFC"/>
    <w:rsid w:val="00F8565C"/>
    <w:rsid w:val="00F85660"/>
    <w:rsid w:val="00F85CFB"/>
    <w:rsid w:val="00F85DD6"/>
    <w:rsid w:val="00F862C7"/>
    <w:rsid w:val="00F86BCC"/>
    <w:rsid w:val="00F8701C"/>
    <w:rsid w:val="00F87350"/>
    <w:rsid w:val="00F874AC"/>
    <w:rsid w:val="00F904A7"/>
    <w:rsid w:val="00F91788"/>
    <w:rsid w:val="00F91C7D"/>
    <w:rsid w:val="00F91CD2"/>
    <w:rsid w:val="00F91F7C"/>
    <w:rsid w:val="00F92059"/>
    <w:rsid w:val="00F92ABA"/>
    <w:rsid w:val="00F93271"/>
    <w:rsid w:val="00F93A71"/>
    <w:rsid w:val="00F93ABC"/>
    <w:rsid w:val="00F93BDE"/>
    <w:rsid w:val="00F93F21"/>
    <w:rsid w:val="00F93FAB"/>
    <w:rsid w:val="00F940BF"/>
    <w:rsid w:val="00F94C5F"/>
    <w:rsid w:val="00F94FF0"/>
    <w:rsid w:val="00F95537"/>
    <w:rsid w:val="00F95924"/>
    <w:rsid w:val="00F9598D"/>
    <w:rsid w:val="00F95BC1"/>
    <w:rsid w:val="00F95F30"/>
    <w:rsid w:val="00F96730"/>
    <w:rsid w:val="00F97380"/>
    <w:rsid w:val="00F97381"/>
    <w:rsid w:val="00F975E4"/>
    <w:rsid w:val="00F97620"/>
    <w:rsid w:val="00FA000E"/>
    <w:rsid w:val="00FA01CD"/>
    <w:rsid w:val="00FA09D9"/>
    <w:rsid w:val="00FA09E0"/>
    <w:rsid w:val="00FA0AD0"/>
    <w:rsid w:val="00FA266C"/>
    <w:rsid w:val="00FA27DA"/>
    <w:rsid w:val="00FA2A30"/>
    <w:rsid w:val="00FA2E5C"/>
    <w:rsid w:val="00FA2E78"/>
    <w:rsid w:val="00FA33DE"/>
    <w:rsid w:val="00FA3B44"/>
    <w:rsid w:val="00FA45FC"/>
    <w:rsid w:val="00FA5718"/>
    <w:rsid w:val="00FA58F7"/>
    <w:rsid w:val="00FA5BEE"/>
    <w:rsid w:val="00FA5F0B"/>
    <w:rsid w:val="00FA6269"/>
    <w:rsid w:val="00FA63DB"/>
    <w:rsid w:val="00FA63F0"/>
    <w:rsid w:val="00FA6571"/>
    <w:rsid w:val="00FA687A"/>
    <w:rsid w:val="00FA6976"/>
    <w:rsid w:val="00FB10F7"/>
    <w:rsid w:val="00FB1752"/>
    <w:rsid w:val="00FB1F9D"/>
    <w:rsid w:val="00FB23B0"/>
    <w:rsid w:val="00FB2AA1"/>
    <w:rsid w:val="00FB2CC1"/>
    <w:rsid w:val="00FB2D06"/>
    <w:rsid w:val="00FB30F9"/>
    <w:rsid w:val="00FB4D4A"/>
    <w:rsid w:val="00FB4F29"/>
    <w:rsid w:val="00FB4F9F"/>
    <w:rsid w:val="00FB546F"/>
    <w:rsid w:val="00FB6941"/>
    <w:rsid w:val="00FB69B4"/>
    <w:rsid w:val="00FB6AC6"/>
    <w:rsid w:val="00FB71C4"/>
    <w:rsid w:val="00FB7C62"/>
    <w:rsid w:val="00FB7CC6"/>
    <w:rsid w:val="00FC0474"/>
    <w:rsid w:val="00FC1A14"/>
    <w:rsid w:val="00FC27A8"/>
    <w:rsid w:val="00FC3DF0"/>
    <w:rsid w:val="00FC4149"/>
    <w:rsid w:val="00FC41DA"/>
    <w:rsid w:val="00FC4438"/>
    <w:rsid w:val="00FC4517"/>
    <w:rsid w:val="00FC489D"/>
    <w:rsid w:val="00FC49BC"/>
    <w:rsid w:val="00FC49BD"/>
    <w:rsid w:val="00FC4B0E"/>
    <w:rsid w:val="00FC5EDC"/>
    <w:rsid w:val="00FC6460"/>
    <w:rsid w:val="00FC64A5"/>
    <w:rsid w:val="00FC6603"/>
    <w:rsid w:val="00FC6BBB"/>
    <w:rsid w:val="00FC6C2E"/>
    <w:rsid w:val="00FC6DE9"/>
    <w:rsid w:val="00FD0473"/>
    <w:rsid w:val="00FD0825"/>
    <w:rsid w:val="00FD0846"/>
    <w:rsid w:val="00FD0B29"/>
    <w:rsid w:val="00FD0DBE"/>
    <w:rsid w:val="00FD0FF9"/>
    <w:rsid w:val="00FD16BF"/>
    <w:rsid w:val="00FD1861"/>
    <w:rsid w:val="00FD1F38"/>
    <w:rsid w:val="00FD2CCB"/>
    <w:rsid w:val="00FD376E"/>
    <w:rsid w:val="00FD4277"/>
    <w:rsid w:val="00FD5201"/>
    <w:rsid w:val="00FD52D6"/>
    <w:rsid w:val="00FD640D"/>
    <w:rsid w:val="00FD651B"/>
    <w:rsid w:val="00FD6974"/>
    <w:rsid w:val="00FD6B64"/>
    <w:rsid w:val="00FD799D"/>
    <w:rsid w:val="00FD7AD8"/>
    <w:rsid w:val="00FD7E02"/>
    <w:rsid w:val="00FE0318"/>
    <w:rsid w:val="00FE16E5"/>
    <w:rsid w:val="00FE190C"/>
    <w:rsid w:val="00FE1A25"/>
    <w:rsid w:val="00FE1C66"/>
    <w:rsid w:val="00FE1E78"/>
    <w:rsid w:val="00FE27CB"/>
    <w:rsid w:val="00FE292C"/>
    <w:rsid w:val="00FE2F4E"/>
    <w:rsid w:val="00FE3493"/>
    <w:rsid w:val="00FE3AFA"/>
    <w:rsid w:val="00FE3E48"/>
    <w:rsid w:val="00FE438F"/>
    <w:rsid w:val="00FE4A51"/>
    <w:rsid w:val="00FE4AF0"/>
    <w:rsid w:val="00FE4F5F"/>
    <w:rsid w:val="00FE5081"/>
    <w:rsid w:val="00FE54DD"/>
    <w:rsid w:val="00FE5AAF"/>
    <w:rsid w:val="00FE5CCA"/>
    <w:rsid w:val="00FE620F"/>
    <w:rsid w:val="00FE6506"/>
    <w:rsid w:val="00FE6991"/>
    <w:rsid w:val="00FE6CC6"/>
    <w:rsid w:val="00FF0161"/>
    <w:rsid w:val="00FF0200"/>
    <w:rsid w:val="00FF1036"/>
    <w:rsid w:val="00FF14EE"/>
    <w:rsid w:val="00FF2657"/>
    <w:rsid w:val="00FF3408"/>
    <w:rsid w:val="00FF39E5"/>
    <w:rsid w:val="00FF4165"/>
    <w:rsid w:val="00FF42C3"/>
    <w:rsid w:val="00FF483D"/>
    <w:rsid w:val="00FF4848"/>
    <w:rsid w:val="00FF514B"/>
    <w:rsid w:val="00FF5318"/>
    <w:rsid w:val="00FF55D4"/>
    <w:rsid w:val="00FF5BA1"/>
    <w:rsid w:val="00FF5E49"/>
    <w:rsid w:val="00FF5EDB"/>
    <w:rsid w:val="00FF61FD"/>
    <w:rsid w:val="00FF692C"/>
    <w:rsid w:val="00FF71F4"/>
    <w:rsid w:val="0400EA11"/>
    <w:rsid w:val="0A653EBE"/>
    <w:rsid w:val="1126A4E6"/>
    <w:rsid w:val="115B8D34"/>
    <w:rsid w:val="12D50A69"/>
    <w:rsid w:val="1442E185"/>
    <w:rsid w:val="1473C072"/>
    <w:rsid w:val="14B0B826"/>
    <w:rsid w:val="18E04D1C"/>
    <w:rsid w:val="1E487994"/>
    <w:rsid w:val="2208880E"/>
    <w:rsid w:val="229D3250"/>
    <w:rsid w:val="22F407F2"/>
    <w:rsid w:val="2333E1C6"/>
    <w:rsid w:val="24B64BE9"/>
    <w:rsid w:val="2DDCF719"/>
    <w:rsid w:val="315F7363"/>
    <w:rsid w:val="3192A417"/>
    <w:rsid w:val="3605DDCF"/>
    <w:rsid w:val="39233079"/>
    <w:rsid w:val="3A16D4AB"/>
    <w:rsid w:val="3E01E24A"/>
    <w:rsid w:val="44175386"/>
    <w:rsid w:val="44C68F25"/>
    <w:rsid w:val="46155B49"/>
    <w:rsid w:val="4F6FCC51"/>
    <w:rsid w:val="506EA331"/>
    <w:rsid w:val="509D8FE4"/>
    <w:rsid w:val="550E8F95"/>
    <w:rsid w:val="554BE3B9"/>
    <w:rsid w:val="58248870"/>
    <w:rsid w:val="5B49EB09"/>
    <w:rsid w:val="65575C8E"/>
    <w:rsid w:val="6C39FAD9"/>
    <w:rsid w:val="6DC87575"/>
    <w:rsid w:val="6F1F721B"/>
    <w:rsid w:val="739D30EB"/>
    <w:rsid w:val="767AF4D3"/>
    <w:rsid w:val="798EC75B"/>
    <w:rsid w:val="79B1BC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7A228"/>
  <w15:docId w15:val="{D23DA76C-EEBF-44D2-B867-3E36121D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9"/>
      </w:numPr>
      <w:tabs>
        <w:tab w:val="clear" w:pos="115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9"/>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9"/>
      </w:numPr>
      <w:tabs>
        <w:tab w:val="clear" w:pos="720"/>
        <w:tab w:val="num" w:pos="1440"/>
      </w:tabs>
      <w:spacing w:before="240" w:after="60"/>
      <w:ind w:left="1440"/>
      <w:outlineLvl w:val="2"/>
    </w:pPr>
    <w:rPr>
      <w:rFonts w:ascii="Arial" w:hAnsi="Arial"/>
      <w:b/>
      <w:sz w:val="24"/>
    </w:rPr>
  </w:style>
  <w:style w:type="paragraph" w:styleId="Heading4">
    <w:name w:val="heading 4"/>
    <w:basedOn w:val="Normal"/>
    <w:next w:val="Body1"/>
    <w:qFormat/>
    <w:pPr>
      <w:keepNext/>
      <w:numPr>
        <w:ilvl w:val="3"/>
        <w:numId w:val="9"/>
      </w:numPr>
      <w:spacing w:before="240" w:after="60"/>
      <w:outlineLvl w:val="3"/>
    </w:pPr>
    <w:rPr>
      <w:rFonts w:ascii="Arial" w:hAnsi="Arial"/>
      <w:b/>
      <w:sz w:val="22"/>
    </w:rPr>
  </w:style>
  <w:style w:type="paragraph" w:styleId="Heading5">
    <w:name w:val="heading 5"/>
    <w:basedOn w:val="Normal"/>
    <w:next w:val="Body1"/>
    <w:qFormat/>
    <w:pPr>
      <w:numPr>
        <w:ilvl w:val="4"/>
        <w:numId w:val="9"/>
      </w:numPr>
      <w:spacing w:before="240" w:after="60"/>
      <w:outlineLvl w:val="4"/>
    </w:pPr>
    <w:rPr>
      <w:rFonts w:ascii="Arial" w:hAnsi="Arial"/>
      <w:b/>
      <w:szCs w:val="20"/>
    </w:rPr>
  </w:style>
  <w:style w:type="paragraph" w:styleId="Heading6">
    <w:name w:val="heading 6"/>
    <w:basedOn w:val="Normal"/>
    <w:next w:val="Body1"/>
    <w:qFormat/>
    <w:pPr>
      <w:numPr>
        <w:ilvl w:val="5"/>
        <w:numId w:val="9"/>
      </w:numPr>
      <w:spacing w:before="240" w:after="60"/>
      <w:outlineLvl w:val="5"/>
    </w:pPr>
    <w:rPr>
      <w:i/>
    </w:rPr>
  </w:style>
  <w:style w:type="paragraph" w:styleId="Heading7">
    <w:name w:val="heading 7"/>
    <w:basedOn w:val="Normal"/>
    <w:next w:val="Body1"/>
    <w:qFormat/>
    <w:pPr>
      <w:numPr>
        <w:ilvl w:val="6"/>
        <w:numId w:val="9"/>
      </w:numPr>
      <w:spacing w:before="240" w:after="60"/>
      <w:outlineLvl w:val="6"/>
    </w:pPr>
    <w:rPr>
      <w:rFonts w:ascii="Arial" w:hAnsi="Arial"/>
      <w:b/>
      <w:sz w:val="16"/>
    </w:rPr>
  </w:style>
  <w:style w:type="paragraph" w:styleId="Heading8">
    <w:name w:val="heading 8"/>
    <w:basedOn w:val="Normal"/>
    <w:next w:val="Body1"/>
    <w:qFormat/>
    <w:pPr>
      <w:numPr>
        <w:ilvl w:val="7"/>
        <w:numId w:val="9"/>
      </w:numPr>
      <w:spacing w:before="240" w:after="60"/>
      <w:outlineLvl w:val="7"/>
    </w:pPr>
    <w:rPr>
      <w:rFonts w:ascii="Arial" w:hAnsi="Arial"/>
      <w:i/>
      <w:sz w:val="16"/>
    </w:rPr>
  </w:style>
  <w:style w:type="paragraph" w:styleId="Heading9">
    <w:name w:val="heading 9"/>
    <w:basedOn w:val="Normal"/>
    <w:next w:val="Body1"/>
    <w:qFormat/>
    <w:pPr>
      <w:numPr>
        <w:ilvl w:val="8"/>
        <w:numId w:val="9"/>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uiPriority w:val="99"/>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F874AC"/>
    <w:pPr>
      <w:numPr>
        <w:numId w:val="18"/>
      </w:numPr>
    </w:pPr>
    <w:rPr>
      <w:i/>
      <w:iCs/>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uiPriority w:val="99"/>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6658F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uiPriority w:val="99"/>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 w:type="paragraph" w:styleId="Revision">
    <w:name w:val="Revision"/>
    <w:hidden/>
    <w:uiPriority w:val="99"/>
    <w:semiHidden/>
    <w:rsid w:val="005304D5"/>
    <w:rPr>
      <w:szCs w:val="24"/>
    </w:rPr>
  </w:style>
  <w:style w:type="character" w:customStyle="1" w:styleId="normaltextrun">
    <w:name w:val="normaltextrun"/>
    <w:basedOn w:val="DefaultParagraphFont"/>
    <w:rsid w:val="00A0102A"/>
  </w:style>
  <w:style w:type="character" w:styleId="UnresolvedMention">
    <w:name w:val="Unresolved Mention"/>
    <w:basedOn w:val="DefaultParagraphFont"/>
    <w:uiPriority w:val="99"/>
    <w:semiHidden/>
    <w:unhideWhenUsed/>
    <w:rsid w:val="007C6E65"/>
    <w:rPr>
      <w:color w:val="605E5C"/>
      <w:shd w:val="clear" w:color="auto" w:fill="E1DFDD"/>
    </w:rPr>
  </w:style>
  <w:style w:type="character" w:customStyle="1" w:styleId="eop">
    <w:name w:val="eop"/>
    <w:basedOn w:val="DefaultParagraphFont"/>
    <w:rsid w:val="00025545"/>
  </w:style>
  <w:style w:type="character" w:customStyle="1" w:styleId="scxw177330533">
    <w:name w:val="scxw177330533"/>
    <w:basedOn w:val="DefaultParagraphFont"/>
    <w:rsid w:val="00025545"/>
  </w:style>
  <w:style w:type="paragraph" w:customStyle="1" w:styleId="berschrift1">
    <w:name w:val="Überschrift 1"/>
    <w:basedOn w:val="Normal"/>
    <w:rsid w:val="00D7419F"/>
    <w:pPr>
      <w:numPr>
        <w:numId w:val="42"/>
      </w:numPr>
      <w:ind w:left="0" w:firstLine="0"/>
    </w:pPr>
    <w:rPr>
      <w:rFonts w:ascii="Calibri" w:eastAsiaTheme="minorHAnsi" w:hAnsi="Calibri" w:cs="Calibri"/>
      <w:sz w:val="22"/>
      <w:szCs w:val="22"/>
    </w:rPr>
  </w:style>
  <w:style w:type="character" w:customStyle="1" w:styleId="hgkelc">
    <w:name w:val="hgkelc"/>
    <w:basedOn w:val="DefaultParagraphFont"/>
    <w:rsid w:val="003706D6"/>
  </w:style>
  <w:style w:type="character" w:customStyle="1" w:styleId="kx21rb">
    <w:name w:val="kx21rb"/>
    <w:basedOn w:val="DefaultParagraphFont"/>
    <w:rsid w:val="003706D6"/>
  </w:style>
  <w:style w:type="character" w:customStyle="1" w:styleId="HTMLPreformattedChar">
    <w:name w:val="HTML Preformatted Char"/>
    <w:basedOn w:val="DefaultParagraphFont"/>
    <w:link w:val="HTMLPreformatted"/>
    <w:uiPriority w:val="99"/>
    <w:rsid w:val="00DE2684"/>
    <w:rPr>
      <w:rFonts w:ascii="Courier New" w:hAnsi="Courier New" w:cs="Courier New"/>
    </w:rPr>
  </w:style>
  <w:style w:type="character" w:customStyle="1" w:styleId="h1">
    <w:name w:val="h1"/>
    <w:basedOn w:val="DefaultParagraphFont"/>
    <w:rsid w:val="007D05D3"/>
  </w:style>
  <w:style w:type="character" w:customStyle="1" w:styleId="spellingerror">
    <w:name w:val="spellingerror"/>
    <w:basedOn w:val="DefaultParagraphFont"/>
    <w:rsid w:val="00B2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34">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64604618">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53529686">
      <w:bodyDiv w:val="1"/>
      <w:marLeft w:val="0"/>
      <w:marRight w:val="0"/>
      <w:marTop w:val="0"/>
      <w:marBottom w:val="0"/>
      <w:divBdr>
        <w:top w:val="none" w:sz="0" w:space="0" w:color="auto"/>
        <w:left w:val="none" w:sz="0" w:space="0" w:color="auto"/>
        <w:bottom w:val="none" w:sz="0" w:space="0" w:color="auto"/>
        <w:right w:val="none" w:sz="0" w:space="0" w:color="auto"/>
      </w:divBdr>
    </w:div>
    <w:div w:id="680006468">
      <w:bodyDiv w:val="1"/>
      <w:marLeft w:val="0"/>
      <w:marRight w:val="0"/>
      <w:marTop w:val="0"/>
      <w:marBottom w:val="0"/>
      <w:divBdr>
        <w:top w:val="none" w:sz="0" w:space="0" w:color="auto"/>
        <w:left w:val="none" w:sz="0" w:space="0" w:color="auto"/>
        <w:bottom w:val="none" w:sz="0" w:space="0" w:color="auto"/>
        <w:right w:val="none" w:sz="0" w:space="0" w:color="auto"/>
      </w:divBdr>
      <w:divsChild>
        <w:div w:id="964459070">
          <w:marLeft w:val="0"/>
          <w:marRight w:val="0"/>
          <w:marTop w:val="0"/>
          <w:marBottom w:val="0"/>
          <w:divBdr>
            <w:top w:val="none" w:sz="0" w:space="0" w:color="auto"/>
            <w:left w:val="none" w:sz="0" w:space="0" w:color="auto"/>
            <w:bottom w:val="none" w:sz="0" w:space="0" w:color="auto"/>
            <w:right w:val="none" w:sz="0" w:space="0" w:color="auto"/>
          </w:divBdr>
        </w:div>
        <w:div w:id="1438678509">
          <w:marLeft w:val="0"/>
          <w:marRight w:val="0"/>
          <w:marTop w:val="0"/>
          <w:marBottom w:val="0"/>
          <w:divBdr>
            <w:top w:val="none" w:sz="0" w:space="0" w:color="auto"/>
            <w:left w:val="none" w:sz="0" w:space="0" w:color="auto"/>
            <w:bottom w:val="none" w:sz="0" w:space="0" w:color="auto"/>
            <w:right w:val="none" w:sz="0" w:space="0" w:color="auto"/>
          </w:divBdr>
        </w:div>
      </w:divsChild>
    </w:div>
    <w:div w:id="707686363">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2503405">
      <w:bodyDiv w:val="1"/>
      <w:marLeft w:val="0"/>
      <w:marRight w:val="0"/>
      <w:marTop w:val="0"/>
      <w:marBottom w:val="0"/>
      <w:divBdr>
        <w:top w:val="none" w:sz="0" w:space="0" w:color="auto"/>
        <w:left w:val="none" w:sz="0" w:space="0" w:color="auto"/>
        <w:bottom w:val="none" w:sz="0" w:space="0" w:color="auto"/>
        <w:right w:val="none" w:sz="0" w:space="0" w:color="auto"/>
      </w:divBdr>
      <w:divsChild>
        <w:div w:id="87432443">
          <w:marLeft w:val="0"/>
          <w:marRight w:val="0"/>
          <w:marTop w:val="0"/>
          <w:marBottom w:val="0"/>
          <w:divBdr>
            <w:top w:val="none" w:sz="0" w:space="0" w:color="auto"/>
            <w:left w:val="none" w:sz="0" w:space="0" w:color="auto"/>
            <w:bottom w:val="none" w:sz="0" w:space="0" w:color="auto"/>
            <w:right w:val="none" w:sz="0" w:space="0" w:color="auto"/>
          </w:divBdr>
        </w:div>
        <w:div w:id="90053571">
          <w:marLeft w:val="0"/>
          <w:marRight w:val="0"/>
          <w:marTop w:val="0"/>
          <w:marBottom w:val="0"/>
          <w:divBdr>
            <w:top w:val="none" w:sz="0" w:space="0" w:color="auto"/>
            <w:left w:val="none" w:sz="0" w:space="0" w:color="auto"/>
            <w:bottom w:val="none" w:sz="0" w:space="0" w:color="auto"/>
            <w:right w:val="none" w:sz="0" w:space="0" w:color="auto"/>
          </w:divBdr>
        </w:div>
        <w:div w:id="500048827">
          <w:marLeft w:val="0"/>
          <w:marRight w:val="0"/>
          <w:marTop w:val="0"/>
          <w:marBottom w:val="0"/>
          <w:divBdr>
            <w:top w:val="none" w:sz="0" w:space="0" w:color="auto"/>
            <w:left w:val="none" w:sz="0" w:space="0" w:color="auto"/>
            <w:bottom w:val="none" w:sz="0" w:space="0" w:color="auto"/>
            <w:right w:val="none" w:sz="0" w:space="0" w:color="auto"/>
          </w:divBdr>
        </w:div>
        <w:div w:id="603079059">
          <w:marLeft w:val="0"/>
          <w:marRight w:val="0"/>
          <w:marTop w:val="0"/>
          <w:marBottom w:val="0"/>
          <w:divBdr>
            <w:top w:val="none" w:sz="0" w:space="0" w:color="auto"/>
            <w:left w:val="none" w:sz="0" w:space="0" w:color="auto"/>
            <w:bottom w:val="none" w:sz="0" w:space="0" w:color="auto"/>
            <w:right w:val="none" w:sz="0" w:space="0" w:color="auto"/>
          </w:divBdr>
        </w:div>
        <w:div w:id="840504140">
          <w:marLeft w:val="0"/>
          <w:marRight w:val="0"/>
          <w:marTop w:val="0"/>
          <w:marBottom w:val="0"/>
          <w:divBdr>
            <w:top w:val="none" w:sz="0" w:space="0" w:color="auto"/>
            <w:left w:val="none" w:sz="0" w:space="0" w:color="auto"/>
            <w:bottom w:val="none" w:sz="0" w:space="0" w:color="auto"/>
            <w:right w:val="none" w:sz="0" w:space="0" w:color="auto"/>
          </w:divBdr>
        </w:div>
        <w:div w:id="1149395508">
          <w:marLeft w:val="0"/>
          <w:marRight w:val="0"/>
          <w:marTop w:val="0"/>
          <w:marBottom w:val="0"/>
          <w:divBdr>
            <w:top w:val="none" w:sz="0" w:space="0" w:color="auto"/>
            <w:left w:val="none" w:sz="0" w:space="0" w:color="auto"/>
            <w:bottom w:val="none" w:sz="0" w:space="0" w:color="auto"/>
            <w:right w:val="none" w:sz="0" w:space="0" w:color="auto"/>
          </w:divBdr>
        </w:div>
        <w:div w:id="1228876261">
          <w:marLeft w:val="0"/>
          <w:marRight w:val="0"/>
          <w:marTop w:val="0"/>
          <w:marBottom w:val="0"/>
          <w:divBdr>
            <w:top w:val="none" w:sz="0" w:space="0" w:color="auto"/>
            <w:left w:val="none" w:sz="0" w:space="0" w:color="auto"/>
            <w:bottom w:val="none" w:sz="0" w:space="0" w:color="auto"/>
            <w:right w:val="none" w:sz="0" w:space="0" w:color="auto"/>
          </w:divBdr>
        </w:div>
        <w:div w:id="1254625260">
          <w:marLeft w:val="0"/>
          <w:marRight w:val="0"/>
          <w:marTop w:val="0"/>
          <w:marBottom w:val="0"/>
          <w:divBdr>
            <w:top w:val="none" w:sz="0" w:space="0" w:color="auto"/>
            <w:left w:val="none" w:sz="0" w:space="0" w:color="auto"/>
            <w:bottom w:val="none" w:sz="0" w:space="0" w:color="auto"/>
            <w:right w:val="none" w:sz="0" w:space="0" w:color="auto"/>
          </w:divBdr>
        </w:div>
        <w:div w:id="1322928713">
          <w:marLeft w:val="0"/>
          <w:marRight w:val="0"/>
          <w:marTop w:val="0"/>
          <w:marBottom w:val="0"/>
          <w:divBdr>
            <w:top w:val="none" w:sz="0" w:space="0" w:color="auto"/>
            <w:left w:val="none" w:sz="0" w:space="0" w:color="auto"/>
            <w:bottom w:val="none" w:sz="0" w:space="0" w:color="auto"/>
            <w:right w:val="none" w:sz="0" w:space="0" w:color="auto"/>
          </w:divBdr>
        </w:div>
        <w:div w:id="1498692811">
          <w:marLeft w:val="0"/>
          <w:marRight w:val="0"/>
          <w:marTop w:val="0"/>
          <w:marBottom w:val="0"/>
          <w:divBdr>
            <w:top w:val="none" w:sz="0" w:space="0" w:color="auto"/>
            <w:left w:val="none" w:sz="0" w:space="0" w:color="auto"/>
            <w:bottom w:val="none" w:sz="0" w:space="0" w:color="auto"/>
            <w:right w:val="none" w:sz="0" w:space="0" w:color="auto"/>
          </w:divBdr>
        </w:div>
        <w:div w:id="1589462631">
          <w:marLeft w:val="0"/>
          <w:marRight w:val="0"/>
          <w:marTop w:val="0"/>
          <w:marBottom w:val="0"/>
          <w:divBdr>
            <w:top w:val="none" w:sz="0" w:space="0" w:color="auto"/>
            <w:left w:val="none" w:sz="0" w:space="0" w:color="auto"/>
            <w:bottom w:val="none" w:sz="0" w:space="0" w:color="auto"/>
            <w:right w:val="none" w:sz="0" w:space="0" w:color="auto"/>
          </w:divBdr>
        </w:div>
        <w:div w:id="1598947382">
          <w:marLeft w:val="0"/>
          <w:marRight w:val="0"/>
          <w:marTop w:val="0"/>
          <w:marBottom w:val="0"/>
          <w:divBdr>
            <w:top w:val="none" w:sz="0" w:space="0" w:color="auto"/>
            <w:left w:val="none" w:sz="0" w:space="0" w:color="auto"/>
            <w:bottom w:val="none" w:sz="0" w:space="0" w:color="auto"/>
            <w:right w:val="none" w:sz="0" w:space="0" w:color="auto"/>
          </w:divBdr>
        </w:div>
        <w:div w:id="212935545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1785">
      <w:bodyDiv w:val="1"/>
      <w:marLeft w:val="0"/>
      <w:marRight w:val="0"/>
      <w:marTop w:val="0"/>
      <w:marBottom w:val="0"/>
      <w:divBdr>
        <w:top w:val="none" w:sz="0" w:space="0" w:color="auto"/>
        <w:left w:val="none" w:sz="0" w:space="0" w:color="auto"/>
        <w:bottom w:val="none" w:sz="0" w:space="0" w:color="auto"/>
        <w:right w:val="none" w:sz="0" w:space="0" w:color="auto"/>
      </w:divBdr>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8132">
      <w:bodyDiv w:val="1"/>
      <w:marLeft w:val="0"/>
      <w:marRight w:val="0"/>
      <w:marTop w:val="0"/>
      <w:marBottom w:val="0"/>
      <w:divBdr>
        <w:top w:val="none" w:sz="0" w:space="0" w:color="auto"/>
        <w:left w:val="none" w:sz="0" w:space="0" w:color="auto"/>
        <w:bottom w:val="none" w:sz="0" w:space="0" w:color="auto"/>
        <w:right w:val="none" w:sz="0" w:space="0" w:color="auto"/>
      </w:divBdr>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7101799">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088">
      <w:bodyDiv w:val="1"/>
      <w:marLeft w:val="0"/>
      <w:marRight w:val="0"/>
      <w:marTop w:val="0"/>
      <w:marBottom w:val="0"/>
      <w:divBdr>
        <w:top w:val="none" w:sz="0" w:space="0" w:color="auto"/>
        <w:left w:val="none" w:sz="0" w:space="0" w:color="auto"/>
        <w:bottom w:val="none" w:sz="0" w:space="0" w:color="auto"/>
        <w:right w:val="none" w:sz="0" w:space="0" w:color="auto"/>
      </w:divBdr>
    </w:div>
    <w:div w:id="1503621403">
      <w:bodyDiv w:val="1"/>
      <w:marLeft w:val="0"/>
      <w:marRight w:val="0"/>
      <w:marTop w:val="0"/>
      <w:marBottom w:val="0"/>
      <w:divBdr>
        <w:top w:val="none" w:sz="0" w:space="0" w:color="auto"/>
        <w:left w:val="none" w:sz="0" w:space="0" w:color="auto"/>
        <w:bottom w:val="none" w:sz="0" w:space="0" w:color="auto"/>
        <w:right w:val="none" w:sz="0" w:space="0" w:color="auto"/>
      </w:divBdr>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5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www.lxistandard.org/Resources/Resources.aspx" TargetMode="External"/><Relationship Id="rId26" Type="http://schemas.openxmlformats.org/officeDocument/2006/relationships/image" Target="media/image3.wmf"/><Relationship Id="rId39" Type="http://schemas.openxmlformats.org/officeDocument/2006/relationships/hyperlink" Target="http://www.lxistandard.org/InstrumentIdentification/1.0" TargetMode="External"/><Relationship Id="rId3" Type="http://schemas.openxmlformats.org/officeDocument/2006/relationships/customXml" Target="../customXml/item3.xml"/><Relationship Id="rId21" Type="http://schemas.openxmlformats.org/officeDocument/2006/relationships/hyperlink" Target="http://www.lxistandard.org/Specifications/Specifications.aspx" TargetMode="External"/><Relationship Id="rId34" Type="http://schemas.openxmlformats.org/officeDocument/2006/relationships/hyperlink" Target="http://www.lxistandard.org/Specifications/Specifications.aspx" TargetMode="External"/><Relationship Id="rId42" Type="http://schemas.openxmlformats.org/officeDocument/2006/relationships/hyperlink" Target="http://1.2.3.4/lxi_identification.xsd"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Consortium/LXIConsortium.aspx" TargetMode="External"/><Relationship Id="rId25" Type="http://schemas.openxmlformats.org/officeDocument/2006/relationships/image" Target="media/image2.png"/><Relationship Id="rId33" Type="http://schemas.openxmlformats.org/officeDocument/2006/relationships/hyperlink" Target="http://www.lxistandard.org/Specifications/Specifications.aspx" TargetMode="External"/><Relationship Id="rId38" Type="http://schemas.openxmlformats.org/officeDocument/2006/relationships/hyperlink" Target="https://www.w3.org/standards/xml/schema"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lxistandard.org/Specifications/Specifications.aspx" TargetMode="External"/><Relationship Id="rId20" Type="http://schemas.openxmlformats.org/officeDocument/2006/relationships/hyperlink" Target="http://www.lxistandard.org/Specifications/Specifications.aspx" TargetMode="External"/><Relationship Id="rId29" Type="http://schemas.openxmlformats.org/officeDocument/2006/relationships/hyperlink" Target="http://www.lxistandard.org/Specifications/Specifications.aspx" TargetMode="External"/><Relationship Id="rId41" Type="http://schemas.openxmlformats.org/officeDocument/2006/relationships/hyperlink" Target="http://www.lxistandard.org/InstrumentIdentification/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lxistandard.org/Consortium/LXIConsortium.aspx" TargetMode="External"/><Relationship Id="rId32" Type="http://schemas.openxmlformats.org/officeDocument/2006/relationships/image" Target="media/image6.png"/><Relationship Id="rId37" Type="http://schemas.openxmlformats.org/officeDocument/2006/relationships/hyperlink" Target="http://www.lxistandard.org/Specifications/Specifications.aspx" TargetMode="External"/><Relationship Id="rId40" Type="http://schemas.openxmlformats.org/officeDocument/2006/relationships/hyperlink" Target="http://www.w3.org/2001/XMLSchema-instance" TargetMode="External"/><Relationship Id="rId45" Type="http://schemas.openxmlformats.org/officeDocument/2006/relationships/hyperlink" Target="http://files.dns-sd.org/draft-cheshire-dnsext-dns-sd.txt" TargetMode="Externa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www.lxistandard.org/Consortium/LXIConsortium.aspx" TargetMode="External"/><Relationship Id="rId28" Type="http://schemas.openxmlformats.org/officeDocument/2006/relationships/image" Target="media/image5.wmf"/><Relationship Id="rId36" Type="http://schemas.openxmlformats.org/officeDocument/2006/relationships/hyperlink" Target="http://www.w3.org/XML/Schema" TargetMode="Externa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31" Type="http://schemas.openxmlformats.org/officeDocument/2006/relationships/hyperlink" Target="http://www.ietf.org/rfc/rfc2132.txt" TargetMode="External"/><Relationship Id="rId44" Type="http://schemas.openxmlformats.org/officeDocument/2006/relationships/hyperlink" Target="http://www.lxistandard.org/Specifications/Specification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www.lxistandard.org/Specifications/Specifications.aspx" TargetMode="External"/><Relationship Id="rId27" Type="http://schemas.openxmlformats.org/officeDocument/2006/relationships/image" Target="media/image4.wmf"/><Relationship Id="rId30" Type="http://schemas.openxmlformats.org/officeDocument/2006/relationships/hyperlink" Target="http://www.ietf.org/rfc/rfc2131.txt" TargetMode="External"/><Relationship Id="rId35" Type="http://schemas.openxmlformats.org/officeDocument/2006/relationships/hyperlink" Target="http://www.lxistandard.org/InstrumentIdentification/1.0" TargetMode="External"/><Relationship Id="rId43" Type="http://schemas.openxmlformats.org/officeDocument/2006/relationships/hyperlink" Target="https://www.w3.org/standards/xml/schema)"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s://www.lxistandard.org" TargetMode="External"/><Relationship Id="rId4" Type="http://schemas.openxmlformats.org/officeDocument/2006/relationships/hyperlink" Target="https://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CE7C1-F02F-47D0-A94F-F8D17A5FB3E1}">
  <ds:schemaRefs>
    <ds:schemaRef ds:uri="http://schemas.openxmlformats.org/officeDocument/2006/bibliography"/>
  </ds:schemaRefs>
</ds:datastoreItem>
</file>

<file path=customXml/itemProps2.xml><?xml version="1.0" encoding="utf-8"?>
<ds:datastoreItem xmlns:ds="http://schemas.openxmlformats.org/officeDocument/2006/customXml" ds:itemID="{F85BBE29-2CDC-4B4A-B179-EBF16ED8F2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B8524F-29F8-4BFA-8D8C-B401AC3C3321}">
  <ds:schemaRefs>
    <ds:schemaRef ds:uri="http://schemas.microsoft.com/sharepoint/v3/contenttype/forms"/>
  </ds:schemaRefs>
</ds:datastoreItem>
</file>

<file path=customXml/itemProps4.xml><?xml version="1.0" encoding="utf-8"?>
<ds:datastoreItem xmlns:ds="http://schemas.openxmlformats.org/officeDocument/2006/customXml" ds:itemID="{5C3CC21D-ABDB-4CDB-A931-90457554BB2C}"/>
</file>

<file path=docProps/app.xml><?xml version="1.0" encoding="utf-8"?>
<Properties xmlns="http://schemas.openxmlformats.org/officeDocument/2006/extended-properties" xmlns:vt="http://schemas.openxmlformats.org/officeDocument/2006/docPropsVTypes">
  <Template>Normal.dotm</Template>
  <TotalTime>495</TotalTime>
  <Pages>76</Pages>
  <Words>22429</Words>
  <Characters>127851</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LXI Device Specification Rev 1.6</vt:lpstr>
    </vt:vector>
  </TitlesOfParts>
  <Company>LXI Consortium</Company>
  <LinksUpToDate>false</LinksUpToDate>
  <CharactersWithSpaces>149981</CharactersWithSpaces>
  <SharedDoc>false</SharedDoc>
  <HLinks>
    <vt:vector size="1170" baseType="variant">
      <vt:variant>
        <vt:i4>917513</vt:i4>
      </vt:variant>
      <vt:variant>
        <vt:i4>1245</vt:i4>
      </vt:variant>
      <vt:variant>
        <vt:i4>0</vt:i4>
      </vt:variant>
      <vt:variant>
        <vt:i4>5</vt:i4>
      </vt:variant>
      <vt:variant>
        <vt:lpwstr>http://files.dns-sd.org/draft-cheshire-dnsext-dns-sd.txt</vt:lpwstr>
      </vt:variant>
      <vt:variant>
        <vt:lpwstr/>
      </vt:variant>
      <vt:variant>
        <vt:i4>589836</vt:i4>
      </vt:variant>
      <vt:variant>
        <vt:i4>1227</vt:i4>
      </vt:variant>
      <vt:variant>
        <vt:i4>0</vt:i4>
      </vt:variant>
      <vt:variant>
        <vt:i4>5</vt:i4>
      </vt:variant>
      <vt:variant>
        <vt:lpwstr>http://www.lxistandard.org/Specifications/Specifications.aspx</vt:lpwstr>
      </vt:variant>
      <vt:variant>
        <vt:lpwstr/>
      </vt:variant>
      <vt:variant>
        <vt:i4>5177425</vt:i4>
      </vt:variant>
      <vt:variant>
        <vt:i4>1224</vt:i4>
      </vt:variant>
      <vt:variant>
        <vt:i4>0</vt:i4>
      </vt:variant>
      <vt:variant>
        <vt:i4>5</vt:i4>
      </vt:variant>
      <vt:variant>
        <vt:lpwstr>https://www.w3.org/standards/xml/schema)</vt:lpwstr>
      </vt:variant>
      <vt:variant>
        <vt:lpwstr/>
      </vt:variant>
      <vt:variant>
        <vt:i4>1114171</vt:i4>
      </vt:variant>
      <vt:variant>
        <vt:i4>1215</vt:i4>
      </vt:variant>
      <vt:variant>
        <vt:i4>0</vt:i4>
      </vt:variant>
      <vt:variant>
        <vt:i4>5</vt:i4>
      </vt:variant>
      <vt:variant>
        <vt:lpwstr>http://1.2.3.4/lxi_identification.xsd</vt:lpwstr>
      </vt:variant>
      <vt:variant>
        <vt:lpwstr/>
      </vt:variant>
      <vt:variant>
        <vt:i4>3473532</vt:i4>
      </vt:variant>
      <vt:variant>
        <vt:i4>1212</vt:i4>
      </vt:variant>
      <vt:variant>
        <vt:i4>0</vt:i4>
      </vt:variant>
      <vt:variant>
        <vt:i4>5</vt:i4>
      </vt:variant>
      <vt:variant>
        <vt:lpwstr>http://www.lxistandard.org/InstrumentIdentification/1.0</vt:lpwstr>
      </vt:variant>
      <vt:variant>
        <vt:lpwstr/>
      </vt:variant>
      <vt:variant>
        <vt:i4>4521988</vt:i4>
      </vt:variant>
      <vt:variant>
        <vt:i4>1209</vt:i4>
      </vt:variant>
      <vt:variant>
        <vt:i4>0</vt:i4>
      </vt:variant>
      <vt:variant>
        <vt:i4>5</vt:i4>
      </vt:variant>
      <vt:variant>
        <vt:lpwstr>http://www.w3.org/2001/XMLSchema-instance</vt:lpwstr>
      </vt:variant>
      <vt:variant>
        <vt:lpwstr/>
      </vt:variant>
      <vt:variant>
        <vt:i4>3473532</vt:i4>
      </vt:variant>
      <vt:variant>
        <vt:i4>1206</vt:i4>
      </vt:variant>
      <vt:variant>
        <vt:i4>0</vt:i4>
      </vt:variant>
      <vt:variant>
        <vt:i4>5</vt:i4>
      </vt:variant>
      <vt:variant>
        <vt:lpwstr>http://www.lxistandard.org/InstrumentIdentification/1.0</vt:lpwstr>
      </vt:variant>
      <vt:variant>
        <vt:lpwstr/>
      </vt:variant>
      <vt:variant>
        <vt:i4>6684720</vt:i4>
      </vt:variant>
      <vt:variant>
        <vt:i4>1203</vt:i4>
      </vt:variant>
      <vt:variant>
        <vt:i4>0</vt:i4>
      </vt:variant>
      <vt:variant>
        <vt:i4>5</vt:i4>
      </vt:variant>
      <vt:variant>
        <vt:lpwstr>https://www.w3.org/standards/xml/schema</vt:lpwstr>
      </vt:variant>
      <vt:variant>
        <vt:lpwstr/>
      </vt:variant>
      <vt:variant>
        <vt:i4>589836</vt:i4>
      </vt:variant>
      <vt:variant>
        <vt:i4>1197</vt:i4>
      </vt:variant>
      <vt:variant>
        <vt:i4>0</vt:i4>
      </vt:variant>
      <vt:variant>
        <vt:i4>5</vt:i4>
      </vt:variant>
      <vt:variant>
        <vt:lpwstr>http://www.lxistandard.org/Specifications/Specifications.aspx</vt:lpwstr>
      </vt:variant>
      <vt:variant>
        <vt:lpwstr/>
      </vt:variant>
      <vt:variant>
        <vt:i4>655369</vt:i4>
      </vt:variant>
      <vt:variant>
        <vt:i4>1194</vt:i4>
      </vt:variant>
      <vt:variant>
        <vt:i4>0</vt:i4>
      </vt:variant>
      <vt:variant>
        <vt:i4>5</vt:i4>
      </vt:variant>
      <vt:variant>
        <vt:lpwstr>http://www.w3.org/XML/Schema</vt:lpwstr>
      </vt:variant>
      <vt:variant>
        <vt:lpwstr/>
      </vt:variant>
      <vt:variant>
        <vt:i4>3473532</vt:i4>
      </vt:variant>
      <vt:variant>
        <vt:i4>1191</vt:i4>
      </vt:variant>
      <vt:variant>
        <vt:i4>0</vt:i4>
      </vt:variant>
      <vt:variant>
        <vt:i4>5</vt:i4>
      </vt:variant>
      <vt:variant>
        <vt:lpwstr>http://www.lxistandard.org/InstrumentIdentification/1.0</vt:lpwstr>
      </vt:variant>
      <vt:variant>
        <vt:lpwstr/>
      </vt:variant>
      <vt:variant>
        <vt:i4>589836</vt:i4>
      </vt:variant>
      <vt:variant>
        <vt:i4>1182</vt:i4>
      </vt:variant>
      <vt:variant>
        <vt:i4>0</vt:i4>
      </vt:variant>
      <vt:variant>
        <vt:i4>5</vt:i4>
      </vt:variant>
      <vt:variant>
        <vt:lpwstr>http://www.lxistandard.org/Specifications/Specifications.aspx</vt:lpwstr>
      </vt:variant>
      <vt:variant>
        <vt:lpwstr/>
      </vt:variant>
      <vt:variant>
        <vt:i4>589836</vt:i4>
      </vt:variant>
      <vt:variant>
        <vt:i4>1179</vt:i4>
      </vt:variant>
      <vt:variant>
        <vt:i4>0</vt:i4>
      </vt:variant>
      <vt:variant>
        <vt:i4>5</vt:i4>
      </vt:variant>
      <vt:variant>
        <vt:lpwstr>http://www.lxistandard.org/Specifications/Specifications.aspx</vt:lpwstr>
      </vt:variant>
      <vt:variant>
        <vt:lpwstr/>
      </vt:variant>
      <vt:variant>
        <vt:i4>3997740</vt:i4>
      </vt:variant>
      <vt:variant>
        <vt:i4>1116</vt:i4>
      </vt:variant>
      <vt:variant>
        <vt:i4>0</vt:i4>
      </vt:variant>
      <vt:variant>
        <vt:i4>5</vt:i4>
      </vt:variant>
      <vt:variant>
        <vt:lpwstr>http://www.ietf.org/rfc/rfc2132.txt</vt:lpwstr>
      </vt:variant>
      <vt:variant>
        <vt:lpwstr/>
      </vt:variant>
      <vt:variant>
        <vt:i4>3997743</vt:i4>
      </vt:variant>
      <vt:variant>
        <vt:i4>1113</vt:i4>
      </vt:variant>
      <vt:variant>
        <vt:i4>0</vt:i4>
      </vt:variant>
      <vt:variant>
        <vt:i4>5</vt:i4>
      </vt:variant>
      <vt:variant>
        <vt:lpwstr>http://www.ietf.org/rfc/rfc2131.txt</vt:lpwstr>
      </vt:variant>
      <vt:variant>
        <vt:lpwstr/>
      </vt:variant>
      <vt:variant>
        <vt:i4>589836</vt:i4>
      </vt:variant>
      <vt:variant>
        <vt:i4>1110</vt:i4>
      </vt:variant>
      <vt:variant>
        <vt:i4>0</vt:i4>
      </vt:variant>
      <vt:variant>
        <vt:i4>5</vt:i4>
      </vt:variant>
      <vt:variant>
        <vt:lpwstr>http://www.lxistandard.org/Specifications/Specifications.aspx</vt:lpwstr>
      </vt:variant>
      <vt:variant>
        <vt:lpwstr/>
      </vt:variant>
      <vt:variant>
        <vt:i4>4915275</vt:i4>
      </vt:variant>
      <vt:variant>
        <vt:i4>993</vt:i4>
      </vt:variant>
      <vt:variant>
        <vt:i4>0</vt:i4>
      </vt:variant>
      <vt:variant>
        <vt:i4>5</vt:i4>
      </vt:variant>
      <vt:variant>
        <vt:lpwstr>http://www.lxistandard.org/Consortium/LXIConsortium.aspx</vt:lpwstr>
      </vt:variant>
      <vt:variant>
        <vt:lpwstr/>
      </vt:variant>
      <vt:variant>
        <vt:i4>4915275</vt:i4>
      </vt:variant>
      <vt:variant>
        <vt:i4>990</vt:i4>
      </vt:variant>
      <vt:variant>
        <vt:i4>0</vt:i4>
      </vt:variant>
      <vt:variant>
        <vt:i4>5</vt:i4>
      </vt:variant>
      <vt:variant>
        <vt:lpwstr>http://www.lxistandard.org/Consortium/LXIConsortium.aspx</vt:lpwstr>
      </vt:variant>
      <vt:variant>
        <vt:lpwstr/>
      </vt:variant>
      <vt:variant>
        <vt:i4>589836</vt:i4>
      </vt:variant>
      <vt:variant>
        <vt:i4>981</vt:i4>
      </vt:variant>
      <vt:variant>
        <vt:i4>0</vt:i4>
      </vt:variant>
      <vt:variant>
        <vt:i4>5</vt:i4>
      </vt:variant>
      <vt:variant>
        <vt:lpwstr>http://www.lxistandard.org/Specifications/Specifications.aspx</vt:lpwstr>
      </vt:variant>
      <vt:variant>
        <vt:lpwstr/>
      </vt:variant>
      <vt:variant>
        <vt:i4>589836</vt:i4>
      </vt:variant>
      <vt:variant>
        <vt:i4>972</vt:i4>
      </vt:variant>
      <vt:variant>
        <vt:i4>0</vt:i4>
      </vt:variant>
      <vt:variant>
        <vt:i4>5</vt:i4>
      </vt:variant>
      <vt:variant>
        <vt:lpwstr>http://www.lxistandard.org/Specifications/Specifications.aspx</vt:lpwstr>
      </vt:variant>
      <vt:variant>
        <vt:lpwstr/>
      </vt:variant>
      <vt:variant>
        <vt:i4>589836</vt:i4>
      </vt:variant>
      <vt:variant>
        <vt:i4>966</vt:i4>
      </vt:variant>
      <vt:variant>
        <vt:i4>0</vt:i4>
      </vt:variant>
      <vt:variant>
        <vt:i4>5</vt:i4>
      </vt:variant>
      <vt:variant>
        <vt:lpwstr>http://www.lxistandard.org/Specifications/Specifications.aspx</vt:lpwstr>
      </vt:variant>
      <vt:variant>
        <vt:lpwstr/>
      </vt:variant>
      <vt:variant>
        <vt:i4>589836</vt:i4>
      </vt:variant>
      <vt:variant>
        <vt:i4>963</vt:i4>
      </vt:variant>
      <vt:variant>
        <vt:i4>0</vt:i4>
      </vt:variant>
      <vt:variant>
        <vt:i4>5</vt:i4>
      </vt:variant>
      <vt:variant>
        <vt:lpwstr>http://www.lxistandard.org/Specifications/Specifications.aspx</vt:lpwstr>
      </vt:variant>
      <vt:variant>
        <vt:lpwstr/>
      </vt:variant>
      <vt:variant>
        <vt:i4>2621485</vt:i4>
      </vt:variant>
      <vt:variant>
        <vt:i4>960</vt:i4>
      </vt:variant>
      <vt:variant>
        <vt:i4>0</vt:i4>
      </vt:variant>
      <vt:variant>
        <vt:i4>5</vt:i4>
      </vt:variant>
      <vt:variant>
        <vt:lpwstr>http://www.lxistandard.org/Resources/Resources.aspx</vt:lpwstr>
      </vt:variant>
      <vt:variant>
        <vt:lpwstr/>
      </vt:variant>
      <vt:variant>
        <vt:i4>4915275</vt:i4>
      </vt:variant>
      <vt:variant>
        <vt:i4>957</vt:i4>
      </vt:variant>
      <vt:variant>
        <vt:i4>0</vt:i4>
      </vt:variant>
      <vt:variant>
        <vt:i4>5</vt:i4>
      </vt:variant>
      <vt:variant>
        <vt:lpwstr>http://www.lxistandard.org/Consortium/LXIConsortium.aspx</vt:lpwstr>
      </vt:variant>
      <vt:variant>
        <vt:lpwstr/>
      </vt:variant>
      <vt:variant>
        <vt:i4>589836</vt:i4>
      </vt:variant>
      <vt:variant>
        <vt:i4>954</vt:i4>
      </vt:variant>
      <vt:variant>
        <vt:i4>0</vt:i4>
      </vt:variant>
      <vt:variant>
        <vt:i4>5</vt:i4>
      </vt:variant>
      <vt:variant>
        <vt:lpwstr>http://www.lxistandard.org/Specifications/Specifications.aspx</vt:lpwstr>
      </vt:variant>
      <vt:variant>
        <vt:lpwstr/>
      </vt:variant>
      <vt:variant>
        <vt:i4>589836</vt:i4>
      </vt:variant>
      <vt:variant>
        <vt:i4>951</vt:i4>
      </vt:variant>
      <vt:variant>
        <vt:i4>0</vt:i4>
      </vt:variant>
      <vt:variant>
        <vt:i4>5</vt:i4>
      </vt:variant>
      <vt:variant>
        <vt:lpwstr>http://www.lxistandard.org/Specifications/Specifications.aspx</vt:lpwstr>
      </vt:variant>
      <vt:variant>
        <vt:lpwstr/>
      </vt:variant>
      <vt:variant>
        <vt:i4>589836</vt:i4>
      </vt:variant>
      <vt:variant>
        <vt:i4>948</vt:i4>
      </vt:variant>
      <vt:variant>
        <vt:i4>0</vt:i4>
      </vt:variant>
      <vt:variant>
        <vt:i4>5</vt:i4>
      </vt:variant>
      <vt:variant>
        <vt:lpwstr>http://www.lxistandard.org/Specifications/Specifications.aspx</vt:lpwstr>
      </vt:variant>
      <vt:variant>
        <vt:lpwstr/>
      </vt:variant>
      <vt:variant>
        <vt:i4>2556005</vt:i4>
      </vt:variant>
      <vt:variant>
        <vt:i4>945</vt:i4>
      </vt:variant>
      <vt:variant>
        <vt:i4>0</vt:i4>
      </vt:variant>
      <vt:variant>
        <vt:i4>5</vt:i4>
      </vt:variant>
      <vt:variant>
        <vt:lpwstr>http://tools.ietf.org/html/rfc3152</vt:lpwstr>
      </vt:variant>
      <vt:variant>
        <vt:lpwstr/>
      </vt:variant>
      <vt:variant>
        <vt:i4>2752618</vt:i4>
      </vt:variant>
      <vt:variant>
        <vt:i4>942</vt:i4>
      </vt:variant>
      <vt:variant>
        <vt:i4>0</vt:i4>
      </vt:variant>
      <vt:variant>
        <vt:i4>5</vt:i4>
      </vt:variant>
      <vt:variant>
        <vt:lpwstr>http://tools.ietf.org/html/rfc1886</vt:lpwstr>
      </vt:variant>
      <vt:variant>
        <vt:lpwstr/>
      </vt:variant>
      <vt:variant>
        <vt:i4>2556009</vt:i4>
      </vt:variant>
      <vt:variant>
        <vt:i4>939</vt:i4>
      </vt:variant>
      <vt:variant>
        <vt:i4>0</vt:i4>
      </vt:variant>
      <vt:variant>
        <vt:i4>5</vt:i4>
      </vt:variant>
      <vt:variant>
        <vt:lpwstr>http://tools.ietf.org/html/rfc3596</vt:lpwstr>
      </vt:variant>
      <vt:variant>
        <vt:lpwstr/>
      </vt:variant>
      <vt:variant>
        <vt:i4>2228321</vt:i4>
      </vt:variant>
      <vt:variant>
        <vt:i4>936</vt:i4>
      </vt:variant>
      <vt:variant>
        <vt:i4>0</vt:i4>
      </vt:variant>
      <vt:variant>
        <vt:i4>5</vt:i4>
      </vt:variant>
      <vt:variant>
        <vt:lpwstr>http://tools.ietf.org/html/rfc3513</vt:lpwstr>
      </vt:variant>
      <vt:variant>
        <vt:lpwstr/>
      </vt:variant>
      <vt:variant>
        <vt:i4>2359400</vt:i4>
      </vt:variant>
      <vt:variant>
        <vt:i4>933</vt:i4>
      </vt:variant>
      <vt:variant>
        <vt:i4>0</vt:i4>
      </vt:variant>
      <vt:variant>
        <vt:i4>5</vt:i4>
      </vt:variant>
      <vt:variant>
        <vt:lpwstr>http://tools.ietf.org/html/rfc3484</vt:lpwstr>
      </vt:variant>
      <vt:variant>
        <vt:lpwstr/>
      </vt:variant>
      <vt:variant>
        <vt:i4>2293862</vt:i4>
      </vt:variant>
      <vt:variant>
        <vt:i4>930</vt:i4>
      </vt:variant>
      <vt:variant>
        <vt:i4>0</vt:i4>
      </vt:variant>
      <vt:variant>
        <vt:i4>5</vt:i4>
      </vt:variant>
      <vt:variant>
        <vt:lpwstr>http://tools.ietf.org/html/rfc3364</vt:lpwstr>
      </vt:variant>
      <vt:variant>
        <vt:lpwstr/>
      </vt:variant>
      <vt:variant>
        <vt:i4>2621542</vt:i4>
      </vt:variant>
      <vt:variant>
        <vt:i4>927</vt:i4>
      </vt:variant>
      <vt:variant>
        <vt:i4>0</vt:i4>
      </vt:variant>
      <vt:variant>
        <vt:i4>5</vt:i4>
      </vt:variant>
      <vt:variant>
        <vt:lpwstr>http://tools.ietf.org/html/rfc2874</vt:lpwstr>
      </vt:variant>
      <vt:variant>
        <vt:lpwstr/>
      </vt:variant>
      <vt:variant>
        <vt:i4>3735664</vt:i4>
      </vt:variant>
      <vt:variant>
        <vt:i4>924</vt:i4>
      </vt:variant>
      <vt:variant>
        <vt:i4>0</vt:i4>
      </vt:variant>
      <vt:variant>
        <vt:i4>5</vt:i4>
      </vt:variant>
      <vt:variant>
        <vt:lpwstr>http://www.lxistandard.org/</vt:lpwstr>
      </vt:variant>
      <vt:variant>
        <vt:lpwstr/>
      </vt:variant>
      <vt:variant>
        <vt:i4>7405650</vt:i4>
      </vt:variant>
      <vt:variant>
        <vt:i4>921</vt:i4>
      </vt:variant>
      <vt:variant>
        <vt:i4>0</vt:i4>
      </vt:variant>
      <vt:variant>
        <vt:i4>5</vt:i4>
      </vt:variant>
      <vt:variant>
        <vt:lpwstr>mailto:interpretations@lxistandard.org</vt:lpwstr>
      </vt:variant>
      <vt:variant>
        <vt:lpwstr/>
      </vt:variant>
      <vt:variant>
        <vt:i4>1966143</vt:i4>
      </vt:variant>
      <vt:variant>
        <vt:i4>914</vt:i4>
      </vt:variant>
      <vt:variant>
        <vt:i4>0</vt:i4>
      </vt:variant>
      <vt:variant>
        <vt:i4>5</vt:i4>
      </vt:variant>
      <vt:variant>
        <vt:lpwstr/>
      </vt:variant>
      <vt:variant>
        <vt:lpwstr>_Toc31118950</vt:lpwstr>
      </vt:variant>
      <vt:variant>
        <vt:i4>1507390</vt:i4>
      </vt:variant>
      <vt:variant>
        <vt:i4>908</vt:i4>
      </vt:variant>
      <vt:variant>
        <vt:i4>0</vt:i4>
      </vt:variant>
      <vt:variant>
        <vt:i4>5</vt:i4>
      </vt:variant>
      <vt:variant>
        <vt:lpwstr/>
      </vt:variant>
      <vt:variant>
        <vt:lpwstr>_Toc31118949</vt:lpwstr>
      </vt:variant>
      <vt:variant>
        <vt:i4>1441854</vt:i4>
      </vt:variant>
      <vt:variant>
        <vt:i4>902</vt:i4>
      </vt:variant>
      <vt:variant>
        <vt:i4>0</vt:i4>
      </vt:variant>
      <vt:variant>
        <vt:i4>5</vt:i4>
      </vt:variant>
      <vt:variant>
        <vt:lpwstr/>
      </vt:variant>
      <vt:variant>
        <vt:lpwstr>_Toc31118948</vt:lpwstr>
      </vt:variant>
      <vt:variant>
        <vt:i4>1638462</vt:i4>
      </vt:variant>
      <vt:variant>
        <vt:i4>896</vt:i4>
      </vt:variant>
      <vt:variant>
        <vt:i4>0</vt:i4>
      </vt:variant>
      <vt:variant>
        <vt:i4>5</vt:i4>
      </vt:variant>
      <vt:variant>
        <vt:lpwstr/>
      </vt:variant>
      <vt:variant>
        <vt:lpwstr>_Toc31118947</vt:lpwstr>
      </vt:variant>
      <vt:variant>
        <vt:i4>1572926</vt:i4>
      </vt:variant>
      <vt:variant>
        <vt:i4>890</vt:i4>
      </vt:variant>
      <vt:variant>
        <vt:i4>0</vt:i4>
      </vt:variant>
      <vt:variant>
        <vt:i4>5</vt:i4>
      </vt:variant>
      <vt:variant>
        <vt:lpwstr/>
      </vt:variant>
      <vt:variant>
        <vt:lpwstr>_Toc31118946</vt:lpwstr>
      </vt:variant>
      <vt:variant>
        <vt:i4>1769534</vt:i4>
      </vt:variant>
      <vt:variant>
        <vt:i4>884</vt:i4>
      </vt:variant>
      <vt:variant>
        <vt:i4>0</vt:i4>
      </vt:variant>
      <vt:variant>
        <vt:i4>5</vt:i4>
      </vt:variant>
      <vt:variant>
        <vt:lpwstr/>
      </vt:variant>
      <vt:variant>
        <vt:lpwstr>_Toc31118945</vt:lpwstr>
      </vt:variant>
      <vt:variant>
        <vt:i4>1703998</vt:i4>
      </vt:variant>
      <vt:variant>
        <vt:i4>878</vt:i4>
      </vt:variant>
      <vt:variant>
        <vt:i4>0</vt:i4>
      </vt:variant>
      <vt:variant>
        <vt:i4>5</vt:i4>
      </vt:variant>
      <vt:variant>
        <vt:lpwstr/>
      </vt:variant>
      <vt:variant>
        <vt:lpwstr>_Toc31118944</vt:lpwstr>
      </vt:variant>
      <vt:variant>
        <vt:i4>1900606</vt:i4>
      </vt:variant>
      <vt:variant>
        <vt:i4>872</vt:i4>
      </vt:variant>
      <vt:variant>
        <vt:i4>0</vt:i4>
      </vt:variant>
      <vt:variant>
        <vt:i4>5</vt:i4>
      </vt:variant>
      <vt:variant>
        <vt:lpwstr/>
      </vt:variant>
      <vt:variant>
        <vt:lpwstr>_Toc31118943</vt:lpwstr>
      </vt:variant>
      <vt:variant>
        <vt:i4>1835070</vt:i4>
      </vt:variant>
      <vt:variant>
        <vt:i4>866</vt:i4>
      </vt:variant>
      <vt:variant>
        <vt:i4>0</vt:i4>
      </vt:variant>
      <vt:variant>
        <vt:i4>5</vt:i4>
      </vt:variant>
      <vt:variant>
        <vt:lpwstr/>
      </vt:variant>
      <vt:variant>
        <vt:lpwstr>_Toc31118942</vt:lpwstr>
      </vt:variant>
      <vt:variant>
        <vt:i4>2031678</vt:i4>
      </vt:variant>
      <vt:variant>
        <vt:i4>860</vt:i4>
      </vt:variant>
      <vt:variant>
        <vt:i4>0</vt:i4>
      </vt:variant>
      <vt:variant>
        <vt:i4>5</vt:i4>
      </vt:variant>
      <vt:variant>
        <vt:lpwstr/>
      </vt:variant>
      <vt:variant>
        <vt:lpwstr>_Toc31118941</vt:lpwstr>
      </vt:variant>
      <vt:variant>
        <vt:i4>1966142</vt:i4>
      </vt:variant>
      <vt:variant>
        <vt:i4>854</vt:i4>
      </vt:variant>
      <vt:variant>
        <vt:i4>0</vt:i4>
      </vt:variant>
      <vt:variant>
        <vt:i4>5</vt:i4>
      </vt:variant>
      <vt:variant>
        <vt:lpwstr/>
      </vt:variant>
      <vt:variant>
        <vt:lpwstr>_Toc31118940</vt:lpwstr>
      </vt:variant>
      <vt:variant>
        <vt:i4>1507385</vt:i4>
      </vt:variant>
      <vt:variant>
        <vt:i4>848</vt:i4>
      </vt:variant>
      <vt:variant>
        <vt:i4>0</vt:i4>
      </vt:variant>
      <vt:variant>
        <vt:i4>5</vt:i4>
      </vt:variant>
      <vt:variant>
        <vt:lpwstr/>
      </vt:variant>
      <vt:variant>
        <vt:lpwstr>_Toc31118939</vt:lpwstr>
      </vt:variant>
      <vt:variant>
        <vt:i4>1441849</vt:i4>
      </vt:variant>
      <vt:variant>
        <vt:i4>842</vt:i4>
      </vt:variant>
      <vt:variant>
        <vt:i4>0</vt:i4>
      </vt:variant>
      <vt:variant>
        <vt:i4>5</vt:i4>
      </vt:variant>
      <vt:variant>
        <vt:lpwstr/>
      </vt:variant>
      <vt:variant>
        <vt:lpwstr>_Toc31118938</vt:lpwstr>
      </vt:variant>
      <vt:variant>
        <vt:i4>1638457</vt:i4>
      </vt:variant>
      <vt:variant>
        <vt:i4>836</vt:i4>
      </vt:variant>
      <vt:variant>
        <vt:i4>0</vt:i4>
      </vt:variant>
      <vt:variant>
        <vt:i4>5</vt:i4>
      </vt:variant>
      <vt:variant>
        <vt:lpwstr/>
      </vt:variant>
      <vt:variant>
        <vt:lpwstr>_Toc31118937</vt:lpwstr>
      </vt:variant>
      <vt:variant>
        <vt:i4>1572921</vt:i4>
      </vt:variant>
      <vt:variant>
        <vt:i4>830</vt:i4>
      </vt:variant>
      <vt:variant>
        <vt:i4>0</vt:i4>
      </vt:variant>
      <vt:variant>
        <vt:i4>5</vt:i4>
      </vt:variant>
      <vt:variant>
        <vt:lpwstr/>
      </vt:variant>
      <vt:variant>
        <vt:lpwstr>_Toc31118936</vt:lpwstr>
      </vt:variant>
      <vt:variant>
        <vt:i4>1769529</vt:i4>
      </vt:variant>
      <vt:variant>
        <vt:i4>824</vt:i4>
      </vt:variant>
      <vt:variant>
        <vt:i4>0</vt:i4>
      </vt:variant>
      <vt:variant>
        <vt:i4>5</vt:i4>
      </vt:variant>
      <vt:variant>
        <vt:lpwstr/>
      </vt:variant>
      <vt:variant>
        <vt:lpwstr>_Toc31118935</vt:lpwstr>
      </vt:variant>
      <vt:variant>
        <vt:i4>1703993</vt:i4>
      </vt:variant>
      <vt:variant>
        <vt:i4>818</vt:i4>
      </vt:variant>
      <vt:variant>
        <vt:i4>0</vt:i4>
      </vt:variant>
      <vt:variant>
        <vt:i4>5</vt:i4>
      </vt:variant>
      <vt:variant>
        <vt:lpwstr/>
      </vt:variant>
      <vt:variant>
        <vt:lpwstr>_Toc31118934</vt:lpwstr>
      </vt:variant>
      <vt:variant>
        <vt:i4>1900601</vt:i4>
      </vt:variant>
      <vt:variant>
        <vt:i4>812</vt:i4>
      </vt:variant>
      <vt:variant>
        <vt:i4>0</vt:i4>
      </vt:variant>
      <vt:variant>
        <vt:i4>5</vt:i4>
      </vt:variant>
      <vt:variant>
        <vt:lpwstr/>
      </vt:variant>
      <vt:variant>
        <vt:lpwstr>_Toc31118933</vt:lpwstr>
      </vt:variant>
      <vt:variant>
        <vt:i4>1835065</vt:i4>
      </vt:variant>
      <vt:variant>
        <vt:i4>806</vt:i4>
      </vt:variant>
      <vt:variant>
        <vt:i4>0</vt:i4>
      </vt:variant>
      <vt:variant>
        <vt:i4>5</vt:i4>
      </vt:variant>
      <vt:variant>
        <vt:lpwstr/>
      </vt:variant>
      <vt:variant>
        <vt:lpwstr>_Toc31118932</vt:lpwstr>
      </vt:variant>
      <vt:variant>
        <vt:i4>2031673</vt:i4>
      </vt:variant>
      <vt:variant>
        <vt:i4>800</vt:i4>
      </vt:variant>
      <vt:variant>
        <vt:i4>0</vt:i4>
      </vt:variant>
      <vt:variant>
        <vt:i4>5</vt:i4>
      </vt:variant>
      <vt:variant>
        <vt:lpwstr/>
      </vt:variant>
      <vt:variant>
        <vt:lpwstr>_Toc31118931</vt:lpwstr>
      </vt:variant>
      <vt:variant>
        <vt:i4>1966137</vt:i4>
      </vt:variant>
      <vt:variant>
        <vt:i4>794</vt:i4>
      </vt:variant>
      <vt:variant>
        <vt:i4>0</vt:i4>
      </vt:variant>
      <vt:variant>
        <vt:i4>5</vt:i4>
      </vt:variant>
      <vt:variant>
        <vt:lpwstr/>
      </vt:variant>
      <vt:variant>
        <vt:lpwstr>_Toc31118930</vt:lpwstr>
      </vt:variant>
      <vt:variant>
        <vt:i4>1507384</vt:i4>
      </vt:variant>
      <vt:variant>
        <vt:i4>788</vt:i4>
      </vt:variant>
      <vt:variant>
        <vt:i4>0</vt:i4>
      </vt:variant>
      <vt:variant>
        <vt:i4>5</vt:i4>
      </vt:variant>
      <vt:variant>
        <vt:lpwstr/>
      </vt:variant>
      <vt:variant>
        <vt:lpwstr>_Toc31118929</vt:lpwstr>
      </vt:variant>
      <vt:variant>
        <vt:i4>1441848</vt:i4>
      </vt:variant>
      <vt:variant>
        <vt:i4>782</vt:i4>
      </vt:variant>
      <vt:variant>
        <vt:i4>0</vt:i4>
      </vt:variant>
      <vt:variant>
        <vt:i4>5</vt:i4>
      </vt:variant>
      <vt:variant>
        <vt:lpwstr/>
      </vt:variant>
      <vt:variant>
        <vt:lpwstr>_Toc31118928</vt:lpwstr>
      </vt:variant>
      <vt:variant>
        <vt:i4>1638456</vt:i4>
      </vt:variant>
      <vt:variant>
        <vt:i4>776</vt:i4>
      </vt:variant>
      <vt:variant>
        <vt:i4>0</vt:i4>
      </vt:variant>
      <vt:variant>
        <vt:i4>5</vt:i4>
      </vt:variant>
      <vt:variant>
        <vt:lpwstr/>
      </vt:variant>
      <vt:variant>
        <vt:lpwstr>_Toc31118927</vt:lpwstr>
      </vt:variant>
      <vt:variant>
        <vt:i4>1572920</vt:i4>
      </vt:variant>
      <vt:variant>
        <vt:i4>770</vt:i4>
      </vt:variant>
      <vt:variant>
        <vt:i4>0</vt:i4>
      </vt:variant>
      <vt:variant>
        <vt:i4>5</vt:i4>
      </vt:variant>
      <vt:variant>
        <vt:lpwstr/>
      </vt:variant>
      <vt:variant>
        <vt:lpwstr>_Toc31118926</vt:lpwstr>
      </vt:variant>
      <vt:variant>
        <vt:i4>1769528</vt:i4>
      </vt:variant>
      <vt:variant>
        <vt:i4>764</vt:i4>
      </vt:variant>
      <vt:variant>
        <vt:i4>0</vt:i4>
      </vt:variant>
      <vt:variant>
        <vt:i4>5</vt:i4>
      </vt:variant>
      <vt:variant>
        <vt:lpwstr/>
      </vt:variant>
      <vt:variant>
        <vt:lpwstr>_Toc31118925</vt:lpwstr>
      </vt:variant>
      <vt:variant>
        <vt:i4>1703992</vt:i4>
      </vt:variant>
      <vt:variant>
        <vt:i4>758</vt:i4>
      </vt:variant>
      <vt:variant>
        <vt:i4>0</vt:i4>
      </vt:variant>
      <vt:variant>
        <vt:i4>5</vt:i4>
      </vt:variant>
      <vt:variant>
        <vt:lpwstr/>
      </vt:variant>
      <vt:variant>
        <vt:lpwstr>_Toc31118924</vt:lpwstr>
      </vt:variant>
      <vt:variant>
        <vt:i4>1900600</vt:i4>
      </vt:variant>
      <vt:variant>
        <vt:i4>752</vt:i4>
      </vt:variant>
      <vt:variant>
        <vt:i4>0</vt:i4>
      </vt:variant>
      <vt:variant>
        <vt:i4>5</vt:i4>
      </vt:variant>
      <vt:variant>
        <vt:lpwstr/>
      </vt:variant>
      <vt:variant>
        <vt:lpwstr>_Toc31118923</vt:lpwstr>
      </vt:variant>
      <vt:variant>
        <vt:i4>1835064</vt:i4>
      </vt:variant>
      <vt:variant>
        <vt:i4>746</vt:i4>
      </vt:variant>
      <vt:variant>
        <vt:i4>0</vt:i4>
      </vt:variant>
      <vt:variant>
        <vt:i4>5</vt:i4>
      </vt:variant>
      <vt:variant>
        <vt:lpwstr/>
      </vt:variant>
      <vt:variant>
        <vt:lpwstr>_Toc31118922</vt:lpwstr>
      </vt:variant>
      <vt:variant>
        <vt:i4>2031672</vt:i4>
      </vt:variant>
      <vt:variant>
        <vt:i4>740</vt:i4>
      </vt:variant>
      <vt:variant>
        <vt:i4>0</vt:i4>
      </vt:variant>
      <vt:variant>
        <vt:i4>5</vt:i4>
      </vt:variant>
      <vt:variant>
        <vt:lpwstr/>
      </vt:variant>
      <vt:variant>
        <vt:lpwstr>_Toc31118921</vt:lpwstr>
      </vt:variant>
      <vt:variant>
        <vt:i4>1966136</vt:i4>
      </vt:variant>
      <vt:variant>
        <vt:i4>734</vt:i4>
      </vt:variant>
      <vt:variant>
        <vt:i4>0</vt:i4>
      </vt:variant>
      <vt:variant>
        <vt:i4>5</vt:i4>
      </vt:variant>
      <vt:variant>
        <vt:lpwstr/>
      </vt:variant>
      <vt:variant>
        <vt:lpwstr>_Toc31118920</vt:lpwstr>
      </vt:variant>
      <vt:variant>
        <vt:i4>1507387</vt:i4>
      </vt:variant>
      <vt:variant>
        <vt:i4>728</vt:i4>
      </vt:variant>
      <vt:variant>
        <vt:i4>0</vt:i4>
      </vt:variant>
      <vt:variant>
        <vt:i4>5</vt:i4>
      </vt:variant>
      <vt:variant>
        <vt:lpwstr/>
      </vt:variant>
      <vt:variant>
        <vt:lpwstr>_Toc31118919</vt:lpwstr>
      </vt:variant>
      <vt:variant>
        <vt:i4>1441851</vt:i4>
      </vt:variant>
      <vt:variant>
        <vt:i4>722</vt:i4>
      </vt:variant>
      <vt:variant>
        <vt:i4>0</vt:i4>
      </vt:variant>
      <vt:variant>
        <vt:i4>5</vt:i4>
      </vt:variant>
      <vt:variant>
        <vt:lpwstr/>
      </vt:variant>
      <vt:variant>
        <vt:lpwstr>_Toc31118918</vt:lpwstr>
      </vt:variant>
      <vt:variant>
        <vt:i4>1638459</vt:i4>
      </vt:variant>
      <vt:variant>
        <vt:i4>716</vt:i4>
      </vt:variant>
      <vt:variant>
        <vt:i4>0</vt:i4>
      </vt:variant>
      <vt:variant>
        <vt:i4>5</vt:i4>
      </vt:variant>
      <vt:variant>
        <vt:lpwstr/>
      </vt:variant>
      <vt:variant>
        <vt:lpwstr>_Toc31118917</vt:lpwstr>
      </vt:variant>
      <vt:variant>
        <vt:i4>1769531</vt:i4>
      </vt:variant>
      <vt:variant>
        <vt:i4>710</vt:i4>
      </vt:variant>
      <vt:variant>
        <vt:i4>0</vt:i4>
      </vt:variant>
      <vt:variant>
        <vt:i4>5</vt:i4>
      </vt:variant>
      <vt:variant>
        <vt:lpwstr/>
      </vt:variant>
      <vt:variant>
        <vt:lpwstr>_Toc31118915</vt:lpwstr>
      </vt:variant>
      <vt:variant>
        <vt:i4>1703995</vt:i4>
      </vt:variant>
      <vt:variant>
        <vt:i4>704</vt:i4>
      </vt:variant>
      <vt:variant>
        <vt:i4>0</vt:i4>
      </vt:variant>
      <vt:variant>
        <vt:i4>5</vt:i4>
      </vt:variant>
      <vt:variant>
        <vt:lpwstr/>
      </vt:variant>
      <vt:variant>
        <vt:lpwstr>_Toc31118914</vt:lpwstr>
      </vt:variant>
      <vt:variant>
        <vt:i4>1900603</vt:i4>
      </vt:variant>
      <vt:variant>
        <vt:i4>698</vt:i4>
      </vt:variant>
      <vt:variant>
        <vt:i4>0</vt:i4>
      </vt:variant>
      <vt:variant>
        <vt:i4>5</vt:i4>
      </vt:variant>
      <vt:variant>
        <vt:lpwstr/>
      </vt:variant>
      <vt:variant>
        <vt:lpwstr>_Toc31118913</vt:lpwstr>
      </vt:variant>
      <vt:variant>
        <vt:i4>1835067</vt:i4>
      </vt:variant>
      <vt:variant>
        <vt:i4>692</vt:i4>
      </vt:variant>
      <vt:variant>
        <vt:i4>0</vt:i4>
      </vt:variant>
      <vt:variant>
        <vt:i4>5</vt:i4>
      </vt:variant>
      <vt:variant>
        <vt:lpwstr/>
      </vt:variant>
      <vt:variant>
        <vt:lpwstr>_Toc31118912</vt:lpwstr>
      </vt:variant>
      <vt:variant>
        <vt:i4>2031675</vt:i4>
      </vt:variant>
      <vt:variant>
        <vt:i4>686</vt:i4>
      </vt:variant>
      <vt:variant>
        <vt:i4>0</vt:i4>
      </vt:variant>
      <vt:variant>
        <vt:i4>5</vt:i4>
      </vt:variant>
      <vt:variant>
        <vt:lpwstr/>
      </vt:variant>
      <vt:variant>
        <vt:lpwstr>_Toc31118911</vt:lpwstr>
      </vt:variant>
      <vt:variant>
        <vt:i4>1966139</vt:i4>
      </vt:variant>
      <vt:variant>
        <vt:i4>680</vt:i4>
      </vt:variant>
      <vt:variant>
        <vt:i4>0</vt:i4>
      </vt:variant>
      <vt:variant>
        <vt:i4>5</vt:i4>
      </vt:variant>
      <vt:variant>
        <vt:lpwstr/>
      </vt:variant>
      <vt:variant>
        <vt:lpwstr>_Toc31118910</vt:lpwstr>
      </vt:variant>
      <vt:variant>
        <vt:i4>1507386</vt:i4>
      </vt:variant>
      <vt:variant>
        <vt:i4>674</vt:i4>
      </vt:variant>
      <vt:variant>
        <vt:i4>0</vt:i4>
      </vt:variant>
      <vt:variant>
        <vt:i4>5</vt:i4>
      </vt:variant>
      <vt:variant>
        <vt:lpwstr/>
      </vt:variant>
      <vt:variant>
        <vt:lpwstr>_Toc31118909</vt:lpwstr>
      </vt:variant>
      <vt:variant>
        <vt:i4>1441850</vt:i4>
      </vt:variant>
      <vt:variant>
        <vt:i4>668</vt:i4>
      </vt:variant>
      <vt:variant>
        <vt:i4>0</vt:i4>
      </vt:variant>
      <vt:variant>
        <vt:i4>5</vt:i4>
      </vt:variant>
      <vt:variant>
        <vt:lpwstr/>
      </vt:variant>
      <vt:variant>
        <vt:lpwstr>_Toc31118908</vt:lpwstr>
      </vt:variant>
      <vt:variant>
        <vt:i4>1638458</vt:i4>
      </vt:variant>
      <vt:variant>
        <vt:i4>662</vt:i4>
      </vt:variant>
      <vt:variant>
        <vt:i4>0</vt:i4>
      </vt:variant>
      <vt:variant>
        <vt:i4>5</vt:i4>
      </vt:variant>
      <vt:variant>
        <vt:lpwstr/>
      </vt:variant>
      <vt:variant>
        <vt:lpwstr>_Toc31118907</vt:lpwstr>
      </vt:variant>
      <vt:variant>
        <vt:i4>1572922</vt:i4>
      </vt:variant>
      <vt:variant>
        <vt:i4>656</vt:i4>
      </vt:variant>
      <vt:variant>
        <vt:i4>0</vt:i4>
      </vt:variant>
      <vt:variant>
        <vt:i4>5</vt:i4>
      </vt:variant>
      <vt:variant>
        <vt:lpwstr/>
      </vt:variant>
      <vt:variant>
        <vt:lpwstr>_Toc31118906</vt:lpwstr>
      </vt:variant>
      <vt:variant>
        <vt:i4>1769530</vt:i4>
      </vt:variant>
      <vt:variant>
        <vt:i4>650</vt:i4>
      </vt:variant>
      <vt:variant>
        <vt:i4>0</vt:i4>
      </vt:variant>
      <vt:variant>
        <vt:i4>5</vt:i4>
      </vt:variant>
      <vt:variant>
        <vt:lpwstr/>
      </vt:variant>
      <vt:variant>
        <vt:lpwstr>_Toc31118905</vt:lpwstr>
      </vt:variant>
      <vt:variant>
        <vt:i4>1703994</vt:i4>
      </vt:variant>
      <vt:variant>
        <vt:i4>644</vt:i4>
      </vt:variant>
      <vt:variant>
        <vt:i4>0</vt:i4>
      </vt:variant>
      <vt:variant>
        <vt:i4>5</vt:i4>
      </vt:variant>
      <vt:variant>
        <vt:lpwstr/>
      </vt:variant>
      <vt:variant>
        <vt:lpwstr>_Toc31118904</vt:lpwstr>
      </vt:variant>
      <vt:variant>
        <vt:i4>1900602</vt:i4>
      </vt:variant>
      <vt:variant>
        <vt:i4>638</vt:i4>
      </vt:variant>
      <vt:variant>
        <vt:i4>0</vt:i4>
      </vt:variant>
      <vt:variant>
        <vt:i4>5</vt:i4>
      </vt:variant>
      <vt:variant>
        <vt:lpwstr/>
      </vt:variant>
      <vt:variant>
        <vt:lpwstr>_Toc31118903</vt:lpwstr>
      </vt:variant>
      <vt:variant>
        <vt:i4>1835066</vt:i4>
      </vt:variant>
      <vt:variant>
        <vt:i4>632</vt:i4>
      </vt:variant>
      <vt:variant>
        <vt:i4>0</vt:i4>
      </vt:variant>
      <vt:variant>
        <vt:i4>5</vt:i4>
      </vt:variant>
      <vt:variant>
        <vt:lpwstr/>
      </vt:variant>
      <vt:variant>
        <vt:lpwstr>_Toc31118902</vt:lpwstr>
      </vt:variant>
      <vt:variant>
        <vt:i4>2031674</vt:i4>
      </vt:variant>
      <vt:variant>
        <vt:i4>626</vt:i4>
      </vt:variant>
      <vt:variant>
        <vt:i4>0</vt:i4>
      </vt:variant>
      <vt:variant>
        <vt:i4>5</vt:i4>
      </vt:variant>
      <vt:variant>
        <vt:lpwstr/>
      </vt:variant>
      <vt:variant>
        <vt:lpwstr>_Toc31118901</vt:lpwstr>
      </vt:variant>
      <vt:variant>
        <vt:i4>1966138</vt:i4>
      </vt:variant>
      <vt:variant>
        <vt:i4>620</vt:i4>
      </vt:variant>
      <vt:variant>
        <vt:i4>0</vt:i4>
      </vt:variant>
      <vt:variant>
        <vt:i4>5</vt:i4>
      </vt:variant>
      <vt:variant>
        <vt:lpwstr/>
      </vt:variant>
      <vt:variant>
        <vt:lpwstr>_Toc31118900</vt:lpwstr>
      </vt:variant>
      <vt:variant>
        <vt:i4>1441843</vt:i4>
      </vt:variant>
      <vt:variant>
        <vt:i4>614</vt:i4>
      </vt:variant>
      <vt:variant>
        <vt:i4>0</vt:i4>
      </vt:variant>
      <vt:variant>
        <vt:i4>5</vt:i4>
      </vt:variant>
      <vt:variant>
        <vt:lpwstr/>
      </vt:variant>
      <vt:variant>
        <vt:lpwstr>_Toc31118899</vt:lpwstr>
      </vt:variant>
      <vt:variant>
        <vt:i4>1507379</vt:i4>
      </vt:variant>
      <vt:variant>
        <vt:i4>608</vt:i4>
      </vt:variant>
      <vt:variant>
        <vt:i4>0</vt:i4>
      </vt:variant>
      <vt:variant>
        <vt:i4>5</vt:i4>
      </vt:variant>
      <vt:variant>
        <vt:lpwstr/>
      </vt:variant>
      <vt:variant>
        <vt:lpwstr>_Toc31118898</vt:lpwstr>
      </vt:variant>
      <vt:variant>
        <vt:i4>1572915</vt:i4>
      </vt:variant>
      <vt:variant>
        <vt:i4>602</vt:i4>
      </vt:variant>
      <vt:variant>
        <vt:i4>0</vt:i4>
      </vt:variant>
      <vt:variant>
        <vt:i4>5</vt:i4>
      </vt:variant>
      <vt:variant>
        <vt:lpwstr/>
      </vt:variant>
      <vt:variant>
        <vt:lpwstr>_Toc31118897</vt:lpwstr>
      </vt:variant>
      <vt:variant>
        <vt:i4>1638451</vt:i4>
      </vt:variant>
      <vt:variant>
        <vt:i4>596</vt:i4>
      </vt:variant>
      <vt:variant>
        <vt:i4>0</vt:i4>
      </vt:variant>
      <vt:variant>
        <vt:i4>5</vt:i4>
      </vt:variant>
      <vt:variant>
        <vt:lpwstr/>
      </vt:variant>
      <vt:variant>
        <vt:lpwstr>_Toc31118896</vt:lpwstr>
      </vt:variant>
      <vt:variant>
        <vt:i4>1703987</vt:i4>
      </vt:variant>
      <vt:variant>
        <vt:i4>590</vt:i4>
      </vt:variant>
      <vt:variant>
        <vt:i4>0</vt:i4>
      </vt:variant>
      <vt:variant>
        <vt:i4>5</vt:i4>
      </vt:variant>
      <vt:variant>
        <vt:lpwstr/>
      </vt:variant>
      <vt:variant>
        <vt:lpwstr>_Toc31118895</vt:lpwstr>
      </vt:variant>
      <vt:variant>
        <vt:i4>1769523</vt:i4>
      </vt:variant>
      <vt:variant>
        <vt:i4>584</vt:i4>
      </vt:variant>
      <vt:variant>
        <vt:i4>0</vt:i4>
      </vt:variant>
      <vt:variant>
        <vt:i4>5</vt:i4>
      </vt:variant>
      <vt:variant>
        <vt:lpwstr/>
      </vt:variant>
      <vt:variant>
        <vt:lpwstr>_Toc31118894</vt:lpwstr>
      </vt:variant>
      <vt:variant>
        <vt:i4>1835059</vt:i4>
      </vt:variant>
      <vt:variant>
        <vt:i4>578</vt:i4>
      </vt:variant>
      <vt:variant>
        <vt:i4>0</vt:i4>
      </vt:variant>
      <vt:variant>
        <vt:i4>5</vt:i4>
      </vt:variant>
      <vt:variant>
        <vt:lpwstr/>
      </vt:variant>
      <vt:variant>
        <vt:lpwstr>_Toc31118893</vt:lpwstr>
      </vt:variant>
      <vt:variant>
        <vt:i4>1900595</vt:i4>
      </vt:variant>
      <vt:variant>
        <vt:i4>572</vt:i4>
      </vt:variant>
      <vt:variant>
        <vt:i4>0</vt:i4>
      </vt:variant>
      <vt:variant>
        <vt:i4>5</vt:i4>
      </vt:variant>
      <vt:variant>
        <vt:lpwstr/>
      </vt:variant>
      <vt:variant>
        <vt:lpwstr>_Toc31118892</vt:lpwstr>
      </vt:variant>
      <vt:variant>
        <vt:i4>1966131</vt:i4>
      </vt:variant>
      <vt:variant>
        <vt:i4>566</vt:i4>
      </vt:variant>
      <vt:variant>
        <vt:i4>0</vt:i4>
      </vt:variant>
      <vt:variant>
        <vt:i4>5</vt:i4>
      </vt:variant>
      <vt:variant>
        <vt:lpwstr/>
      </vt:variant>
      <vt:variant>
        <vt:lpwstr>_Toc31118891</vt:lpwstr>
      </vt:variant>
      <vt:variant>
        <vt:i4>2031667</vt:i4>
      </vt:variant>
      <vt:variant>
        <vt:i4>560</vt:i4>
      </vt:variant>
      <vt:variant>
        <vt:i4>0</vt:i4>
      </vt:variant>
      <vt:variant>
        <vt:i4>5</vt:i4>
      </vt:variant>
      <vt:variant>
        <vt:lpwstr/>
      </vt:variant>
      <vt:variant>
        <vt:lpwstr>_Toc31118890</vt:lpwstr>
      </vt:variant>
      <vt:variant>
        <vt:i4>1441842</vt:i4>
      </vt:variant>
      <vt:variant>
        <vt:i4>554</vt:i4>
      </vt:variant>
      <vt:variant>
        <vt:i4>0</vt:i4>
      </vt:variant>
      <vt:variant>
        <vt:i4>5</vt:i4>
      </vt:variant>
      <vt:variant>
        <vt:lpwstr/>
      </vt:variant>
      <vt:variant>
        <vt:lpwstr>_Toc31118889</vt:lpwstr>
      </vt:variant>
      <vt:variant>
        <vt:i4>1507378</vt:i4>
      </vt:variant>
      <vt:variant>
        <vt:i4>548</vt:i4>
      </vt:variant>
      <vt:variant>
        <vt:i4>0</vt:i4>
      </vt:variant>
      <vt:variant>
        <vt:i4>5</vt:i4>
      </vt:variant>
      <vt:variant>
        <vt:lpwstr/>
      </vt:variant>
      <vt:variant>
        <vt:lpwstr>_Toc31118888</vt:lpwstr>
      </vt:variant>
      <vt:variant>
        <vt:i4>1572914</vt:i4>
      </vt:variant>
      <vt:variant>
        <vt:i4>542</vt:i4>
      </vt:variant>
      <vt:variant>
        <vt:i4>0</vt:i4>
      </vt:variant>
      <vt:variant>
        <vt:i4>5</vt:i4>
      </vt:variant>
      <vt:variant>
        <vt:lpwstr/>
      </vt:variant>
      <vt:variant>
        <vt:lpwstr>_Toc31118887</vt:lpwstr>
      </vt:variant>
      <vt:variant>
        <vt:i4>1638450</vt:i4>
      </vt:variant>
      <vt:variant>
        <vt:i4>536</vt:i4>
      </vt:variant>
      <vt:variant>
        <vt:i4>0</vt:i4>
      </vt:variant>
      <vt:variant>
        <vt:i4>5</vt:i4>
      </vt:variant>
      <vt:variant>
        <vt:lpwstr/>
      </vt:variant>
      <vt:variant>
        <vt:lpwstr>_Toc31118886</vt:lpwstr>
      </vt:variant>
      <vt:variant>
        <vt:i4>1703986</vt:i4>
      </vt:variant>
      <vt:variant>
        <vt:i4>530</vt:i4>
      </vt:variant>
      <vt:variant>
        <vt:i4>0</vt:i4>
      </vt:variant>
      <vt:variant>
        <vt:i4>5</vt:i4>
      </vt:variant>
      <vt:variant>
        <vt:lpwstr/>
      </vt:variant>
      <vt:variant>
        <vt:lpwstr>_Toc31118885</vt:lpwstr>
      </vt:variant>
      <vt:variant>
        <vt:i4>1769522</vt:i4>
      </vt:variant>
      <vt:variant>
        <vt:i4>524</vt:i4>
      </vt:variant>
      <vt:variant>
        <vt:i4>0</vt:i4>
      </vt:variant>
      <vt:variant>
        <vt:i4>5</vt:i4>
      </vt:variant>
      <vt:variant>
        <vt:lpwstr/>
      </vt:variant>
      <vt:variant>
        <vt:lpwstr>_Toc31118884</vt:lpwstr>
      </vt:variant>
      <vt:variant>
        <vt:i4>1835058</vt:i4>
      </vt:variant>
      <vt:variant>
        <vt:i4>518</vt:i4>
      </vt:variant>
      <vt:variant>
        <vt:i4>0</vt:i4>
      </vt:variant>
      <vt:variant>
        <vt:i4>5</vt:i4>
      </vt:variant>
      <vt:variant>
        <vt:lpwstr/>
      </vt:variant>
      <vt:variant>
        <vt:lpwstr>_Toc31118883</vt:lpwstr>
      </vt:variant>
      <vt:variant>
        <vt:i4>1900594</vt:i4>
      </vt:variant>
      <vt:variant>
        <vt:i4>512</vt:i4>
      </vt:variant>
      <vt:variant>
        <vt:i4>0</vt:i4>
      </vt:variant>
      <vt:variant>
        <vt:i4>5</vt:i4>
      </vt:variant>
      <vt:variant>
        <vt:lpwstr/>
      </vt:variant>
      <vt:variant>
        <vt:lpwstr>_Toc31118882</vt:lpwstr>
      </vt:variant>
      <vt:variant>
        <vt:i4>1966130</vt:i4>
      </vt:variant>
      <vt:variant>
        <vt:i4>506</vt:i4>
      </vt:variant>
      <vt:variant>
        <vt:i4>0</vt:i4>
      </vt:variant>
      <vt:variant>
        <vt:i4>5</vt:i4>
      </vt:variant>
      <vt:variant>
        <vt:lpwstr/>
      </vt:variant>
      <vt:variant>
        <vt:lpwstr>_Toc31118881</vt:lpwstr>
      </vt:variant>
      <vt:variant>
        <vt:i4>2031666</vt:i4>
      </vt:variant>
      <vt:variant>
        <vt:i4>500</vt:i4>
      </vt:variant>
      <vt:variant>
        <vt:i4>0</vt:i4>
      </vt:variant>
      <vt:variant>
        <vt:i4>5</vt:i4>
      </vt:variant>
      <vt:variant>
        <vt:lpwstr/>
      </vt:variant>
      <vt:variant>
        <vt:lpwstr>_Toc31118880</vt:lpwstr>
      </vt:variant>
      <vt:variant>
        <vt:i4>1441853</vt:i4>
      </vt:variant>
      <vt:variant>
        <vt:i4>494</vt:i4>
      </vt:variant>
      <vt:variant>
        <vt:i4>0</vt:i4>
      </vt:variant>
      <vt:variant>
        <vt:i4>5</vt:i4>
      </vt:variant>
      <vt:variant>
        <vt:lpwstr/>
      </vt:variant>
      <vt:variant>
        <vt:lpwstr>_Toc31118879</vt:lpwstr>
      </vt:variant>
      <vt:variant>
        <vt:i4>1507389</vt:i4>
      </vt:variant>
      <vt:variant>
        <vt:i4>488</vt:i4>
      </vt:variant>
      <vt:variant>
        <vt:i4>0</vt:i4>
      </vt:variant>
      <vt:variant>
        <vt:i4>5</vt:i4>
      </vt:variant>
      <vt:variant>
        <vt:lpwstr/>
      </vt:variant>
      <vt:variant>
        <vt:lpwstr>_Toc31118878</vt:lpwstr>
      </vt:variant>
      <vt:variant>
        <vt:i4>1572925</vt:i4>
      </vt:variant>
      <vt:variant>
        <vt:i4>482</vt:i4>
      </vt:variant>
      <vt:variant>
        <vt:i4>0</vt:i4>
      </vt:variant>
      <vt:variant>
        <vt:i4>5</vt:i4>
      </vt:variant>
      <vt:variant>
        <vt:lpwstr/>
      </vt:variant>
      <vt:variant>
        <vt:lpwstr>_Toc31118877</vt:lpwstr>
      </vt:variant>
      <vt:variant>
        <vt:i4>1638461</vt:i4>
      </vt:variant>
      <vt:variant>
        <vt:i4>476</vt:i4>
      </vt:variant>
      <vt:variant>
        <vt:i4>0</vt:i4>
      </vt:variant>
      <vt:variant>
        <vt:i4>5</vt:i4>
      </vt:variant>
      <vt:variant>
        <vt:lpwstr/>
      </vt:variant>
      <vt:variant>
        <vt:lpwstr>_Toc31118876</vt:lpwstr>
      </vt:variant>
      <vt:variant>
        <vt:i4>1703997</vt:i4>
      </vt:variant>
      <vt:variant>
        <vt:i4>470</vt:i4>
      </vt:variant>
      <vt:variant>
        <vt:i4>0</vt:i4>
      </vt:variant>
      <vt:variant>
        <vt:i4>5</vt:i4>
      </vt:variant>
      <vt:variant>
        <vt:lpwstr/>
      </vt:variant>
      <vt:variant>
        <vt:lpwstr>_Toc31118875</vt:lpwstr>
      </vt:variant>
      <vt:variant>
        <vt:i4>1769533</vt:i4>
      </vt:variant>
      <vt:variant>
        <vt:i4>464</vt:i4>
      </vt:variant>
      <vt:variant>
        <vt:i4>0</vt:i4>
      </vt:variant>
      <vt:variant>
        <vt:i4>5</vt:i4>
      </vt:variant>
      <vt:variant>
        <vt:lpwstr/>
      </vt:variant>
      <vt:variant>
        <vt:lpwstr>_Toc31118874</vt:lpwstr>
      </vt:variant>
      <vt:variant>
        <vt:i4>1835069</vt:i4>
      </vt:variant>
      <vt:variant>
        <vt:i4>458</vt:i4>
      </vt:variant>
      <vt:variant>
        <vt:i4>0</vt:i4>
      </vt:variant>
      <vt:variant>
        <vt:i4>5</vt:i4>
      </vt:variant>
      <vt:variant>
        <vt:lpwstr/>
      </vt:variant>
      <vt:variant>
        <vt:lpwstr>_Toc31118873</vt:lpwstr>
      </vt:variant>
      <vt:variant>
        <vt:i4>1900605</vt:i4>
      </vt:variant>
      <vt:variant>
        <vt:i4>452</vt:i4>
      </vt:variant>
      <vt:variant>
        <vt:i4>0</vt:i4>
      </vt:variant>
      <vt:variant>
        <vt:i4>5</vt:i4>
      </vt:variant>
      <vt:variant>
        <vt:lpwstr/>
      </vt:variant>
      <vt:variant>
        <vt:lpwstr>_Toc31118872</vt:lpwstr>
      </vt:variant>
      <vt:variant>
        <vt:i4>1966141</vt:i4>
      </vt:variant>
      <vt:variant>
        <vt:i4>446</vt:i4>
      </vt:variant>
      <vt:variant>
        <vt:i4>0</vt:i4>
      </vt:variant>
      <vt:variant>
        <vt:i4>5</vt:i4>
      </vt:variant>
      <vt:variant>
        <vt:lpwstr/>
      </vt:variant>
      <vt:variant>
        <vt:lpwstr>_Toc31118871</vt:lpwstr>
      </vt:variant>
      <vt:variant>
        <vt:i4>2031677</vt:i4>
      </vt:variant>
      <vt:variant>
        <vt:i4>440</vt:i4>
      </vt:variant>
      <vt:variant>
        <vt:i4>0</vt:i4>
      </vt:variant>
      <vt:variant>
        <vt:i4>5</vt:i4>
      </vt:variant>
      <vt:variant>
        <vt:lpwstr/>
      </vt:variant>
      <vt:variant>
        <vt:lpwstr>_Toc31118870</vt:lpwstr>
      </vt:variant>
      <vt:variant>
        <vt:i4>1441852</vt:i4>
      </vt:variant>
      <vt:variant>
        <vt:i4>434</vt:i4>
      </vt:variant>
      <vt:variant>
        <vt:i4>0</vt:i4>
      </vt:variant>
      <vt:variant>
        <vt:i4>5</vt:i4>
      </vt:variant>
      <vt:variant>
        <vt:lpwstr/>
      </vt:variant>
      <vt:variant>
        <vt:lpwstr>_Toc31118869</vt:lpwstr>
      </vt:variant>
      <vt:variant>
        <vt:i4>1507388</vt:i4>
      </vt:variant>
      <vt:variant>
        <vt:i4>428</vt:i4>
      </vt:variant>
      <vt:variant>
        <vt:i4>0</vt:i4>
      </vt:variant>
      <vt:variant>
        <vt:i4>5</vt:i4>
      </vt:variant>
      <vt:variant>
        <vt:lpwstr/>
      </vt:variant>
      <vt:variant>
        <vt:lpwstr>_Toc31118868</vt:lpwstr>
      </vt:variant>
      <vt:variant>
        <vt:i4>1572924</vt:i4>
      </vt:variant>
      <vt:variant>
        <vt:i4>422</vt:i4>
      </vt:variant>
      <vt:variant>
        <vt:i4>0</vt:i4>
      </vt:variant>
      <vt:variant>
        <vt:i4>5</vt:i4>
      </vt:variant>
      <vt:variant>
        <vt:lpwstr/>
      </vt:variant>
      <vt:variant>
        <vt:lpwstr>_Toc31118867</vt:lpwstr>
      </vt:variant>
      <vt:variant>
        <vt:i4>1638460</vt:i4>
      </vt:variant>
      <vt:variant>
        <vt:i4>416</vt:i4>
      </vt:variant>
      <vt:variant>
        <vt:i4>0</vt:i4>
      </vt:variant>
      <vt:variant>
        <vt:i4>5</vt:i4>
      </vt:variant>
      <vt:variant>
        <vt:lpwstr/>
      </vt:variant>
      <vt:variant>
        <vt:lpwstr>_Toc31118866</vt:lpwstr>
      </vt:variant>
      <vt:variant>
        <vt:i4>1703996</vt:i4>
      </vt:variant>
      <vt:variant>
        <vt:i4>410</vt:i4>
      </vt:variant>
      <vt:variant>
        <vt:i4>0</vt:i4>
      </vt:variant>
      <vt:variant>
        <vt:i4>5</vt:i4>
      </vt:variant>
      <vt:variant>
        <vt:lpwstr/>
      </vt:variant>
      <vt:variant>
        <vt:lpwstr>_Toc31118865</vt:lpwstr>
      </vt:variant>
      <vt:variant>
        <vt:i4>1769532</vt:i4>
      </vt:variant>
      <vt:variant>
        <vt:i4>404</vt:i4>
      </vt:variant>
      <vt:variant>
        <vt:i4>0</vt:i4>
      </vt:variant>
      <vt:variant>
        <vt:i4>5</vt:i4>
      </vt:variant>
      <vt:variant>
        <vt:lpwstr/>
      </vt:variant>
      <vt:variant>
        <vt:lpwstr>_Toc31118864</vt:lpwstr>
      </vt:variant>
      <vt:variant>
        <vt:i4>1835068</vt:i4>
      </vt:variant>
      <vt:variant>
        <vt:i4>398</vt:i4>
      </vt:variant>
      <vt:variant>
        <vt:i4>0</vt:i4>
      </vt:variant>
      <vt:variant>
        <vt:i4>5</vt:i4>
      </vt:variant>
      <vt:variant>
        <vt:lpwstr/>
      </vt:variant>
      <vt:variant>
        <vt:lpwstr>_Toc31118863</vt:lpwstr>
      </vt:variant>
      <vt:variant>
        <vt:i4>1900604</vt:i4>
      </vt:variant>
      <vt:variant>
        <vt:i4>392</vt:i4>
      </vt:variant>
      <vt:variant>
        <vt:i4>0</vt:i4>
      </vt:variant>
      <vt:variant>
        <vt:i4>5</vt:i4>
      </vt:variant>
      <vt:variant>
        <vt:lpwstr/>
      </vt:variant>
      <vt:variant>
        <vt:lpwstr>_Toc31118862</vt:lpwstr>
      </vt:variant>
      <vt:variant>
        <vt:i4>1966140</vt:i4>
      </vt:variant>
      <vt:variant>
        <vt:i4>386</vt:i4>
      </vt:variant>
      <vt:variant>
        <vt:i4>0</vt:i4>
      </vt:variant>
      <vt:variant>
        <vt:i4>5</vt:i4>
      </vt:variant>
      <vt:variant>
        <vt:lpwstr/>
      </vt:variant>
      <vt:variant>
        <vt:lpwstr>_Toc31118861</vt:lpwstr>
      </vt:variant>
      <vt:variant>
        <vt:i4>2031676</vt:i4>
      </vt:variant>
      <vt:variant>
        <vt:i4>380</vt:i4>
      </vt:variant>
      <vt:variant>
        <vt:i4>0</vt:i4>
      </vt:variant>
      <vt:variant>
        <vt:i4>5</vt:i4>
      </vt:variant>
      <vt:variant>
        <vt:lpwstr/>
      </vt:variant>
      <vt:variant>
        <vt:lpwstr>_Toc31118860</vt:lpwstr>
      </vt:variant>
      <vt:variant>
        <vt:i4>1441855</vt:i4>
      </vt:variant>
      <vt:variant>
        <vt:i4>374</vt:i4>
      </vt:variant>
      <vt:variant>
        <vt:i4>0</vt:i4>
      </vt:variant>
      <vt:variant>
        <vt:i4>5</vt:i4>
      </vt:variant>
      <vt:variant>
        <vt:lpwstr/>
      </vt:variant>
      <vt:variant>
        <vt:lpwstr>_Toc31118859</vt:lpwstr>
      </vt:variant>
      <vt:variant>
        <vt:i4>1507391</vt:i4>
      </vt:variant>
      <vt:variant>
        <vt:i4>368</vt:i4>
      </vt:variant>
      <vt:variant>
        <vt:i4>0</vt:i4>
      </vt:variant>
      <vt:variant>
        <vt:i4>5</vt:i4>
      </vt:variant>
      <vt:variant>
        <vt:lpwstr/>
      </vt:variant>
      <vt:variant>
        <vt:lpwstr>_Toc31118858</vt:lpwstr>
      </vt:variant>
      <vt:variant>
        <vt:i4>1572927</vt:i4>
      </vt:variant>
      <vt:variant>
        <vt:i4>362</vt:i4>
      </vt:variant>
      <vt:variant>
        <vt:i4>0</vt:i4>
      </vt:variant>
      <vt:variant>
        <vt:i4>5</vt:i4>
      </vt:variant>
      <vt:variant>
        <vt:lpwstr/>
      </vt:variant>
      <vt:variant>
        <vt:lpwstr>_Toc31118857</vt:lpwstr>
      </vt:variant>
      <vt:variant>
        <vt:i4>1638463</vt:i4>
      </vt:variant>
      <vt:variant>
        <vt:i4>356</vt:i4>
      </vt:variant>
      <vt:variant>
        <vt:i4>0</vt:i4>
      </vt:variant>
      <vt:variant>
        <vt:i4>5</vt:i4>
      </vt:variant>
      <vt:variant>
        <vt:lpwstr/>
      </vt:variant>
      <vt:variant>
        <vt:lpwstr>_Toc31118856</vt:lpwstr>
      </vt:variant>
      <vt:variant>
        <vt:i4>1703999</vt:i4>
      </vt:variant>
      <vt:variant>
        <vt:i4>350</vt:i4>
      </vt:variant>
      <vt:variant>
        <vt:i4>0</vt:i4>
      </vt:variant>
      <vt:variant>
        <vt:i4>5</vt:i4>
      </vt:variant>
      <vt:variant>
        <vt:lpwstr/>
      </vt:variant>
      <vt:variant>
        <vt:lpwstr>_Toc31118855</vt:lpwstr>
      </vt:variant>
      <vt:variant>
        <vt:i4>1769535</vt:i4>
      </vt:variant>
      <vt:variant>
        <vt:i4>344</vt:i4>
      </vt:variant>
      <vt:variant>
        <vt:i4>0</vt:i4>
      </vt:variant>
      <vt:variant>
        <vt:i4>5</vt:i4>
      </vt:variant>
      <vt:variant>
        <vt:lpwstr/>
      </vt:variant>
      <vt:variant>
        <vt:lpwstr>_Toc31118854</vt:lpwstr>
      </vt:variant>
      <vt:variant>
        <vt:i4>1835071</vt:i4>
      </vt:variant>
      <vt:variant>
        <vt:i4>338</vt:i4>
      </vt:variant>
      <vt:variant>
        <vt:i4>0</vt:i4>
      </vt:variant>
      <vt:variant>
        <vt:i4>5</vt:i4>
      </vt:variant>
      <vt:variant>
        <vt:lpwstr/>
      </vt:variant>
      <vt:variant>
        <vt:lpwstr>_Toc31118853</vt:lpwstr>
      </vt:variant>
      <vt:variant>
        <vt:i4>1900607</vt:i4>
      </vt:variant>
      <vt:variant>
        <vt:i4>332</vt:i4>
      </vt:variant>
      <vt:variant>
        <vt:i4>0</vt:i4>
      </vt:variant>
      <vt:variant>
        <vt:i4>5</vt:i4>
      </vt:variant>
      <vt:variant>
        <vt:lpwstr/>
      </vt:variant>
      <vt:variant>
        <vt:lpwstr>_Toc31118852</vt:lpwstr>
      </vt:variant>
      <vt:variant>
        <vt:i4>1966143</vt:i4>
      </vt:variant>
      <vt:variant>
        <vt:i4>326</vt:i4>
      </vt:variant>
      <vt:variant>
        <vt:i4>0</vt:i4>
      </vt:variant>
      <vt:variant>
        <vt:i4>5</vt:i4>
      </vt:variant>
      <vt:variant>
        <vt:lpwstr/>
      </vt:variant>
      <vt:variant>
        <vt:lpwstr>_Toc31118851</vt:lpwstr>
      </vt:variant>
      <vt:variant>
        <vt:i4>2031679</vt:i4>
      </vt:variant>
      <vt:variant>
        <vt:i4>320</vt:i4>
      </vt:variant>
      <vt:variant>
        <vt:i4>0</vt:i4>
      </vt:variant>
      <vt:variant>
        <vt:i4>5</vt:i4>
      </vt:variant>
      <vt:variant>
        <vt:lpwstr/>
      </vt:variant>
      <vt:variant>
        <vt:lpwstr>_Toc31118850</vt:lpwstr>
      </vt:variant>
      <vt:variant>
        <vt:i4>1441854</vt:i4>
      </vt:variant>
      <vt:variant>
        <vt:i4>314</vt:i4>
      </vt:variant>
      <vt:variant>
        <vt:i4>0</vt:i4>
      </vt:variant>
      <vt:variant>
        <vt:i4>5</vt:i4>
      </vt:variant>
      <vt:variant>
        <vt:lpwstr/>
      </vt:variant>
      <vt:variant>
        <vt:lpwstr>_Toc31118849</vt:lpwstr>
      </vt:variant>
      <vt:variant>
        <vt:i4>1507390</vt:i4>
      </vt:variant>
      <vt:variant>
        <vt:i4>308</vt:i4>
      </vt:variant>
      <vt:variant>
        <vt:i4>0</vt:i4>
      </vt:variant>
      <vt:variant>
        <vt:i4>5</vt:i4>
      </vt:variant>
      <vt:variant>
        <vt:lpwstr/>
      </vt:variant>
      <vt:variant>
        <vt:lpwstr>_Toc31118848</vt:lpwstr>
      </vt:variant>
      <vt:variant>
        <vt:i4>1572926</vt:i4>
      </vt:variant>
      <vt:variant>
        <vt:i4>302</vt:i4>
      </vt:variant>
      <vt:variant>
        <vt:i4>0</vt:i4>
      </vt:variant>
      <vt:variant>
        <vt:i4>5</vt:i4>
      </vt:variant>
      <vt:variant>
        <vt:lpwstr/>
      </vt:variant>
      <vt:variant>
        <vt:lpwstr>_Toc31118847</vt:lpwstr>
      </vt:variant>
      <vt:variant>
        <vt:i4>1638462</vt:i4>
      </vt:variant>
      <vt:variant>
        <vt:i4>296</vt:i4>
      </vt:variant>
      <vt:variant>
        <vt:i4>0</vt:i4>
      </vt:variant>
      <vt:variant>
        <vt:i4>5</vt:i4>
      </vt:variant>
      <vt:variant>
        <vt:lpwstr/>
      </vt:variant>
      <vt:variant>
        <vt:lpwstr>_Toc31118846</vt:lpwstr>
      </vt:variant>
      <vt:variant>
        <vt:i4>1703998</vt:i4>
      </vt:variant>
      <vt:variant>
        <vt:i4>290</vt:i4>
      </vt:variant>
      <vt:variant>
        <vt:i4>0</vt:i4>
      </vt:variant>
      <vt:variant>
        <vt:i4>5</vt:i4>
      </vt:variant>
      <vt:variant>
        <vt:lpwstr/>
      </vt:variant>
      <vt:variant>
        <vt:lpwstr>_Toc31118845</vt:lpwstr>
      </vt:variant>
      <vt:variant>
        <vt:i4>1769534</vt:i4>
      </vt:variant>
      <vt:variant>
        <vt:i4>284</vt:i4>
      </vt:variant>
      <vt:variant>
        <vt:i4>0</vt:i4>
      </vt:variant>
      <vt:variant>
        <vt:i4>5</vt:i4>
      </vt:variant>
      <vt:variant>
        <vt:lpwstr/>
      </vt:variant>
      <vt:variant>
        <vt:lpwstr>_Toc31118844</vt:lpwstr>
      </vt:variant>
      <vt:variant>
        <vt:i4>1835070</vt:i4>
      </vt:variant>
      <vt:variant>
        <vt:i4>278</vt:i4>
      </vt:variant>
      <vt:variant>
        <vt:i4>0</vt:i4>
      </vt:variant>
      <vt:variant>
        <vt:i4>5</vt:i4>
      </vt:variant>
      <vt:variant>
        <vt:lpwstr/>
      </vt:variant>
      <vt:variant>
        <vt:lpwstr>_Toc31118843</vt:lpwstr>
      </vt:variant>
      <vt:variant>
        <vt:i4>1900606</vt:i4>
      </vt:variant>
      <vt:variant>
        <vt:i4>272</vt:i4>
      </vt:variant>
      <vt:variant>
        <vt:i4>0</vt:i4>
      </vt:variant>
      <vt:variant>
        <vt:i4>5</vt:i4>
      </vt:variant>
      <vt:variant>
        <vt:lpwstr/>
      </vt:variant>
      <vt:variant>
        <vt:lpwstr>_Toc31118842</vt:lpwstr>
      </vt:variant>
      <vt:variant>
        <vt:i4>1966142</vt:i4>
      </vt:variant>
      <vt:variant>
        <vt:i4>266</vt:i4>
      </vt:variant>
      <vt:variant>
        <vt:i4>0</vt:i4>
      </vt:variant>
      <vt:variant>
        <vt:i4>5</vt:i4>
      </vt:variant>
      <vt:variant>
        <vt:lpwstr/>
      </vt:variant>
      <vt:variant>
        <vt:lpwstr>_Toc31118841</vt:lpwstr>
      </vt:variant>
      <vt:variant>
        <vt:i4>2031678</vt:i4>
      </vt:variant>
      <vt:variant>
        <vt:i4>260</vt:i4>
      </vt:variant>
      <vt:variant>
        <vt:i4>0</vt:i4>
      </vt:variant>
      <vt:variant>
        <vt:i4>5</vt:i4>
      </vt:variant>
      <vt:variant>
        <vt:lpwstr/>
      </vt:variant>
      <vt:variant>
        <vt:lpwstr>_Toc31118840</vt:lpwstr>
      </vt:variant>
      <vt:variant>
        <vt:i4>1441849</vt:i4>
      </vt:variant>
      <vt:variant>
        <vt:i4>254</vt:i4>
      </vt:variant>
      <vt:variant>
        <vt:i4>0</vt:i4>
      </vt:variant>
      <vt:variant>
        <vt:i4>5</vt:i4>
      </vt:variant>
      <vt:variant>
        <vt:lpwstr/>
      </vt:variant>
      <vt:variant>
        <vt:lpwstr>_Toc31118839</vt:lpwstr>
      </vt:variant>
      <vt:variant>
        <vt:i4>1507385</vt:i4>
      </vt:variant>
      <vt:variant>
        <vt:i4>248</vt:i4>
      </vt:variant>
      <vt:variant>
        <vt:i4>0</vt:i4>
      </vt:variant>
      <vt:variant>
        <vt:i4>5</vt:i4>
      </vt:variant>
      <vt:variant>
        <vt:lpwstr/>
      </vt:variant>
      <vt:variant>
        <vt:lpwstr>_Toc31118838</vt:lpwstr>
      </vt:variant>
      <vt:variant>
        <vt:i4>1572921</vt:i4>
      </vt:variant>
      <vt:variant>
        <vt:i4>242</vt:i4>
      </vt:variant>
      <vt:variant>
        <vt:i4>0</vt:i4>
      </vt:variant>
      <vt:variant>
        <vt:i4>5</vt:i4>
      </vt:variant>
      <vt:variant>
        <vt:lpwstr/>
      </vt:variant>
      <vt:variant>
        <vt:lpwstr>_Toc31118837</vt:lpwstr>
      </vt:variant>
      <vt:variant>
        <vt:i4>1638457</vt:i4>
      </vt:variant>
      <vt:variant>
        <vt:i4>236</vt:i4>
      </vt:variant>
      <vt:variant>
        <vt:i4>0</vt:i4>
      </vt:variant>
      <vt:variant>
        <vt:i4>5</vt:i4>
      </vt:variant>
      <vt:variant>
        <vt:lpwstr/>
      </vt:variant>
      <vt:variant>
        <vt:lpwstr>_Toc31118836</vt:lpwstr>
      </vt:variant>
      <vt:variant>
        <vt:i4>1703993</vt:i4>
      </vt:variant>
      <vt:variant>
        <vt:i4>230</vt:i4>
      </vt:variant>
      <vt:variant>
        <vt:i4>0</vt:i4>
      </vt:variant>
      <vt:variant>
        <vt:i4>5</vt:i4>
      </vt:variant>
      <vt:variant>
        <vt:lpwstr/>
      </vt:variant>
      <vt:variant>
        <vt:lpwstr>_Toc31118835</vt:lpwstr>
      </vt:variant>
      <vt:variant>
        <vt:i4>1769529</vt:i4>
      </vt:variant>
      <vt:variant>
        <vt:i4>224</vt:i4>
      </vt:variant>
      <vt:variant>
        <vt:i4>0</vt:i4>
      </vt:variant>
      <vt:variant>
        <vt:i4>5</vt:i4>
      </vt:variant>
      <vt:variant>
        <vt:lpwstr/>
      </vt:variant>
      <vt:variant>
        <vt:lpwstr>_Toc31118834</vt:lpwstr>
      </vt:variant>
      <vt:variant>
        <vt:i4>1835065</vt:i4>
      </vt:variant>
      <vt:variant>
        <vt:i4>218</vt:i4>
      </vt:variant>
      <vt:variant>
        <vt:i4>0</vt:i4>
      </vt:variant>
      <vt:variant>
        <vt:i4>5</vt:i4>
      </vt:variant>
      <vt:variant>
        <vt:lpwstr/>
      </vt:variant>
      <vt:variant>
        <vt:lpwstr>_Toc31118833</vt:lpwstr>
      </vt:variant>
      <vt:variant>
        <vt:i4>1900601</vt:i4>
      </vt:variant>
      <vt:variant>
        <vt:i4>212</vt:i4>
      </vt:variant>
      <vt:variant>
        <vt:i4>0</vt:i4>
      </vt:variant>
      <vt:variant>
        <vt:i4>5</vt:i4>
      </vt:variant>
      <vt:variant>
        <vt:lpwstr/>
      </vt:variant>
      <vt:variant>
        <vt:lpwstr>_Toc31118832</vt:lpwstr>
      </vt:variant>
      <vt:variant>
        <vt:i4>1966137</vt:i4>
      </vt:variant>
      <vt:variant>
        <vt:i4>206</vt:i4>
      </vt:variant>
      <vt:variant>
        <vt:i4>0</vt:i4>
      </vt:variant>
      <vt:variant>
        <vt:i4>5</vt:i4>
      </vt:variant>
      <vt:variant>
        <vt:lpwstr/>
      </vt:variant>
      <vt:variant>
        <vt:lpwstr>_Toc31118831</vt:lpwstr>
      </vt:variant>
      <vt:variant>
        <vt:i4>2031673</vt:i4>
      </vt:variant>
      <vt:variant>
        <vt:i4>200</vt:i4>
      </vt:variant>
      <vt:variant>
        <vt:i4>0</vt:i4>
      </vt:variant>
      <vt:variant>
        <vt:i4>5</vt:i4>
      </vt:variant>
      <vt:variant>
        <vt:lpwstr/>
      </vt:variant>
      <vt:variant>
        <vt:lpwstr>_Toc31118830</vt:lpwstr>
      </vt:variant>
      <vt:variant>
        <vt:i4>1441848</vt:i4>
      </vt:variant>
      <vt:variant>
        <vt:i4>194</vt:i4>
      </vt:variant>
      <vt:variant>
        <vt:i4>0</vt:i4>
      </vt:variant>
      <vt:variant>
        <vt:i4>5</vt:i4>
      </vt:variant>
      <vt:variant>
        <vt:lpwstr/>
      </vt:variant>
      <vt:variant>
        <vt:lpwstr>_Toc31118829</vt:lpwstr>
      </vt:variant>
      <vt:variant>
        <vt:i4>1507384</vt:i4>
      </vt:variant>
      <vt:variant>
        <vt:i4>188</vt:i4>
      </vt:variant>
      <vt:variant>
        <vt:i4>0</vt:i4>
      </vt:variant>
      <vt:variant>
        <vt:i4>5</vt:i4>
      </vt:variant>
      <vt:variant>
        <vt:lpwstr/>
      </vt:variant>
      <vt:variant>
        <vt:lpwstr>_Toc31118828</vt:lpwstr>
      </vt:variant>
      <vt:variant>
        <vt:i4>1572920</vt:i4>
      </vt:variant>
      <vt:variant>
        <vt:i4>182</vt:i4>
      </vt:variant>
      <vt:variant>
        <vt:i4>0</vt:i4>
      </vt:variant>
      <vt:variant>
        <vt:i4>5</vt:i4>
      </vt:variant>
      <vt:variant>
        <vt:lpwstr/>
      </vt:variant>
      <vt:variant>
        <vt:lpwstr>_Toc31118827</vt:lpwstr>
      </vt:variant>
      <vt:variant>
        <vt:i4>1638456</vt:i4>
      </vt:variant>
      <vt:variant>
        <vt:i4>176</vt:i4>
      </vt:variant>
      <vt:variant>
        <vt:i4>0</vt:i4>
      </vt:variant>
      <vt:variant>
        <vt:i4>5</vt:i4>
      </vt:variant>
      <vt:variant>
        <vt:lpwstr/>
      </vt:variant>
      <vt:variant>
        <vt:lpwstr>_Toc31118826</vt:lpwstr>
      </vt:variant>
      <vt:variant>
        <vt:i4>1703992</vt:i4>
      </vt:variant>
      <vt:variant>
        <vt:i4>170</vt:i4>
      </vt:variant>
      <vt:variant>
        <vt:i4>0</vt:i4>
      </vt:variant>
      <vt:variant>
        <vt:i4>5</vt:i4>
      </vt:variant>
      <vt:variant>
        <vt:lpwstr/>
      </vt:variant>
      <vt:variant>
        <vt:lpwstr>_Toc31118825</vt:lpwstr>
      </vt:variant>
      <vt:variant>
        <vt:i4>1769528</vt:i4>
      </vt:variant>
      <vt:variant>
        <vt:i4>164</vt:i4>
      </vt:variant>
      <vt:variant>
        <vt:i4>0</vt:i4>
      </vt:variant>
      <vt:variant>
        <vt:i4>5</vt:i4>
      </vt:variant>
      <vt:variant>
        <vt:lpwstr/>
      </vt:variant>
      <vt:variant>
        <vt:lpwstr>_Toc31118824</vt:lpwstr>
      </vt:variant>
      <vt:variant>
        <vt:i4>1835064</vt:i4>
      </vt:variant>
      <vt:variant>
        <vt:i4>158</vt:i4>
      </vt:variant>
      <vt:variant>
        <vt:i4>0</vt:i4>
      </vt:variant>
      <vt:variant>
        <vt:i4>5</vt:i4>
      </vt:variant>
      <vt:variant>
        <vt:lpwstr/>
      </vt:variant>
      <vt:variant>
        <vt:lpwstr>_Toc31118823</vt:lpwstr>
      </vt:variant>
      <vt:variant>
        <vt:i4>1900600</vt:i4>
      </vt:variant>
      <vt:variant>
        <vt:i4>152</vt:i4>
      </vt:variant>
      <vt:variant>
        <vt:i4>0</vt:i4>
      </vt:variant>
      <vt:variant>
        <vt:i4>5</vt:i4>
      </vt:variant>
      <vt:variant>
        <vt:lpwstr/>
      </vt:variant>
      <vt:variant>
        <vt:lpwstr>_Toc31118822</vt:lpwstr>
      </vt:variant>
      <vt:variant>
        <vt:i4>1966136</vt:i4>
      </vt:variant>
      <vt:variant>
        <vt:i4>146</vt:i4>
      </vt:variant>
      <vt:variant>
        <vt:i4>0</vt:i4>
      </vt:variant>
      <vt:variant>
        <vt:i4>5</vt:i4>
      </vt:variant>
      <vt:variant>
        <vt:lpwstr/>
      </vt:variant>
      <vt:variant>
        <vt:lpwstr>_Toc31118821</vt:lpwstr>
      </vt:variant>
      <vt:variant>
        <vt:i4>2031672</vt:i4>
      </vt:variant>
      <vt:variant>
        <vt:i4>140</vt:i4>
      </vt:variant>
      <vt:variant>
        <vt:i4>0</vt:i4>
      </vt:variant>
      <vt:variant>
        <vt:i4>5</vt:i4>
      </vt:variant>
      <vt:variant>
        <vt:lpwstr/>
      </vt:variant>
      <vt:variant>
        <vt:lpwstr>_Toc31118820</vt:lpwstr>
      </vt:variant>
      <vt:variant>
        <vt:i4>1441851</vt:i4>
      </vt:variant>
      <vt:variant>
        <vt:i4>134</vt:i4>
      </vt:variant>
      <vt:variant>
        <vt:i4>0</vt:i4>
      </vt:variant>
      <vt:variant>
        <vt:i4>5</vt:i4>
      </vt:variant>
      <vt:variant>
        <vt:lpwstr/>
      </vt:variant>
      <vt:variant>
        <vt:lpwstr>_Toc31118819</vt:lpwstr>
      </vt:variant>
      <vt:variant>
        <vt:i4>1507387</vt:i4>
      </vt:variant>
      <vt:variant>
        <vt:i4>128</vt:i4>
      </vt:variant>
      <vt:variant>
        <vt:i4>0</vt:i4>
      </vt:variant>
      <vt:variant>
        <vt:i4>5</vt:i4>
      </vt:variant>
      <vt:variant>
        <vt:lpwstr/>
      </vt:variant>
      <vt:variant>
        <vt:lpwstr>_Toc31118818</vt:lpwstr>
      </vt:variant>
      <vt:variant>
        <vt:i4>1572923</vt:i4>
      </vt:variant>
      <vt:variant>
        <vt:i4>122</vt:i4>
      </vt:variant>
      <vt:variant>
        <vt:i4>0</vt:i4>
      </vt:variant>
      <vt:variant>
        <vt:i4>5</vt:i4>
      </vt:variant>
      <vt:variant>
        <vt:lpwstr/>
      </vt:variant>
      <vt:variant>
        <vt:lpwstr>_Toc31118817</vt:lpwstr>
      </vt:variant>
      <vt:variant>
        <vt:i4>1638459</vt:i4>
      </vt:variant>
      <vt:variant>
        <vt:i4>116</vt:i4>
      </vt:variant>
      <vt:variant>
        <vt:i4>0</vt:i4>
      </vt:variant>
      <vt:variant>
        <vt:i4>5</vt:i4>
      </vt:variant>
      <vt:variant>
        <vt:lpwstr/>
      </vt:variant>
      <vt:variant>
        <vt:lpwstr>_Toc31118816</vt:lpwstr>
      </vt:variant>
      <vt:variant>
        <vt:i4>1703995</vt:i4>
      </vt:variant>
      <vt:variant>
        <vt:i4>110</vt:i4>
      </vt:variant>
      <vt:variant>
        <vt:i4>0</vt:i4>
      </vt:variant>
      <vt:variant>
        <vt:i4>5</vt:i4>
      </vt:variant>
      <vt:variant>
        <vt:lpwstr/>
      </vt:variant>
      <vt:variant>
        <vt:lpwstr>_Toc31118815</vt:lpwstr>
      </vt:variant>
      <vt:variant>
        <vt:i4>1769531</vt:i4>
      </vt:variant>
      <vt:variant>
        <vt:i4>104</vt:i4>
      </vt:variant>
      <vt:variant>
        <vt:i4>0</vt:i4>
      </vt:variant>
      <vt:variant>
        <vt:i4>5</vt:i4>
      </vt:variant>
      <vt:variant>
        <vt:lpwstr/>
      </vt:variant>
      <vt:variant>
        <vt:lpwstr>_Toc31118814</vt:lpwstr>
      </vt:variant>
      <vt:variant>
        <vt:i4>1835067</vt:i4>
      </vt:variant>
      <vt:variant>
        <vt:i4>98</vt:i4>
      </vt:variant>
      <vt:variant>
        <vt:i4>0</vt:i4>
      </vt:variant>
      <vt:variant>
        <vt:i4>5</vt:i4>
      </vt:variant>
      <vt:variant>
        <vt:lpwstr/>
      </vt:variant>
      <vt:variant>
        <vt:lpwstr>_Toc31118813</vt:lpwstr>
      </vt:variant>
      <vt:variant>
        <vt:i4>1900603</vt:i4>
      </vt:variant>
      <vt:variant>
        <vt:i4>92</vt:i4>
      </vt:variant>
      <vt:variant>
        <vt:i4>0</vt:i4>
      </vt:variant>
      <vt:variant>
        <vt:i4>5</vt:i4>
      </vt:variant>
      <vt:variant>
        <vt:lpwstr/>
      </vt:variant>
      <vt:variant>
        <vt:lpwstr>_Toc31118812</vt:lpwstr>
      </vt:variant>
      <vt:variant>
        <vt:i4>1966139</vt:i4>
      </vt:variant>
      <vt:variant>
        <vt:i4>86</vt:i4>
      </vt:variant>
      <vt:variant>
        <vt:i4>0</vt:i4>
      </vt:variant>
      <vt:variant>
        <vt:i4>5</vt:i4>
      </vt:variant>
      <vt:variant>
        <vt:lpwstr/>
      </vt:variant>
      <vt:variant>
        <vt:lpwstr>_Toc31118811</vt:lpwstr>
      </vt:variant>
      <vt:variant>
        <vt:i4>2031675</vt:i4>
      </vt:variant>
      <vt:variant>
        <vt:i4>80</vt:i4>
      </vt:variant>
      <vt:variant>
        <vt:i4>0</vt:i4>
      </vt:variant>
      <vt:variant>
        <vt:i4>5</vt:i4>
      </vt:variant>
      <vt:variant>
        <vt:lpwstr/>
      </vt:variant>
      <vt:variant>
        <vt:lpwstr>_Toc31118810</vt:lpwstr>
      </vt:variant>
      <vt:variant>
        <vt:i4>1441850</vt:i4>
      </vt:variant>
      <vt:variant>
        <vt:i4>74</vt:i4>
      </vt:variant>
      <vt:variant>
        <vt:i4>0</vt:i4>
      </vt:variant>
      <vt:variant>
        <vt:i4>5</vt:i4>
      </vt:variant>
      <vt:variant>
        <vt:lpwstr/>
      </vt:variant>
      <vt:variant>
        <vt:lpwstr>_Toc31118809</vt:lpwstr>
      </vt:variant>
      <vt:variant>
        <vt:i4>1507386</vt:i4>
      </vt:variant>
      <vt:variant>
        <vt:i4>68</vt:i4>
      </vt:variant>
      <vt:variant>
        <vt:i4>0</vt:i4>
      </vt:variant>
      <vt:variant>
        <vt:i4>5</vt:i4>
      </vt:variant>
      <vt:variant>
        <vt:lpwstr/>
      </vt:variant>
      <vt:variant>
        <vt:lpwstr>_Toc31118808</vt:lpwstr>
      </vt:variant>
      <vt:variant>
        <vt:i4>1572922</vt:i4>
      </vt:variant>
      <vt:variant>
        <vt:i4>62</vt:i4>
      </vt:variant>
      <vt:variant>
        <vt:i4>0</vt:i4>
      </vt:variant>
      <vt:variant>
        <vt:i4>5</vt:i4>
      </vt:variant>
      <vt:variant>
        <vt:lpwstr/>
      </vt:variant>
      <vt:variant>
        <vt:lpwstr>_Toc31118807</vt:lpwstr>
      </vt:variant>
      <vt:variant>
        <vt:i4>1638458</vt:i4>
      </vt:variant>
      <vt:variant>
        <vt:i4>56</vt:i4>
      </vt:variant>
      <vt:variant>
        <vt:i4>0</vt:i4>
      </vt:variant>
      <vt:variant>
        <vt:i4>5</vt:i4>
      </vt:variant>
      <vt:variant>
        <vt:lpwstr/>
      </vt:variant>
      <vt:variant>
        <vt:lpwstr>_Toc31118806</vt:lpwstr>
      </vt:variant>
      <vt:variant>
        <vt:i4>1703994</vt:i4>
      </vt:variant>
      <vt:variant>
        <vt:i4>50</vt:i4>
      </vt:variant>
      <vt:variant>
        <vt:i4>0</vt:i4>
      </vt:variant>
      <vt:variant>
        <vt:i4>5</vt:i4>
      </vt:variant>
      <vt:variant>
        <vt:lpwstr/>
      </vt:variant>
      <vt:variant>
        <vt:lpwstr>_Toc31118805</vt:lpwstr>
      </vt:variant>
      <vt:variant>
        <vt:i4>1769530</vt:i4>
      </vt:variant>
      <vt:variant>
        <vt:i4>44</vt:i4>
      </vt:variant>
      <vt:variant>
        <vt:i4>0</vt:i4>
      </vt:variant>
      <vt:variant>
        <vt:i4>5</vt:i4>
      </vt:variant>
      <vt:variant>
        <vt:lpwstr/>
      </vt:variant>
      <vt:variant>
        <vt:lpwstr>_Toc31118804</vt:lpwstr>
      </vt:variant>
      <vt:variant>
        <vt:i4>1835066</vt:i4>
      </vt:variant>
      <vt:variant>
        <vt:i4>38</vt:i4>
      </vt:variant>
      <vt:variant>
        <vt:i4>0</vt:i4>
      </vt:variant>
      <vt:variant>
        <vt:i4>5</vt:i4>
      </vt:variant>
      <vt:variant>
        <vt:lpwstr/>
      </vt:variant>
      <vt:variant>
        <vt:lpwstr>_Toc31118803</vt:lpwstr>
      </vt:variant>
      <vt:variant>
        <vt:i4>1900602</vt:i4>
      </vt:variant>
      <vt:variant>
        <vt:i4>32</vt:i4>
      </vt:variant>
      <vt:variant>
        <vt:i4>0</vt:i4>
      </vt:variant>
      <vt:variant>
        <vt:i4>5</vt:i4>
      </vt:variant>
      <vt:variant>
        <vt:lpwstr/>
      </vt:variant>
      <vt:variant>
        <vt:lpwstr>_Toc31118802</vt:lpwstr>
      </vt:variant>
      <vt:variant>
        <vt:i4>1966138</vt:i4>
      </vt:variant>
      <vt:variant>
        <vt:i4>26</vt:i4>
      </vt:variant>
      <vt:variant>
        <vt:i4>0</vt:i4>
      </vt:variant>
      <vt:variant>
        <vt:i4>5</vt:i4>
      </vt:variant>
      <vt:variant>
        <vt:lpwstr/>
      </vt:variant>
      <vt:variant>
        <vt:lpwstr>_Toc31118801</vt:lpwstr>
      </vt:variant>
      <vt:variant>
        <vt:i4>2031674</vt:i4>
      </vt:variant>
      <vt:variant>
        <vt:i4>20</vt:i4>
      </vt:variant>
      <vt:variant>
        <vt:i4>0</vt:i4>
      </vt:variant>
      <vt:variant>
        <vt:i4>5</vt:i4>
      </vt:variant>
      <vt:variant>
        <vt:lpwstr/>
      </vt:variant>
      <vt:variant>
        <vt:lpwstr>_Toc31118800</vt:lpwstr>
      </vt:variant>
      <vt:variant>
        <vt:i4>1638451</vt:i4>
      </vt:variant>
      <vt:variant>
        <vt:i4>14</vt:i4>
      </vt:variant>
      <vt:variant>
        <vt:i4>0</vt:i4>
      </vt:variant>
      <vt:variant>
        <vt:i4>5</vt:i4>
      </vt:variant>
      <vt:variant>
        <vt:lpwstr/>
      </vt:variant>
      <vt:variant>
        <vt:lpwstr>_Toc31118799</vt:lpwstr>
      </vt:variant>
      <vt:variant>
        <vt:i4>1572915</vt:i4>
      </vt:variant>
      <vt:variant>
        <vt:i4>8</vt:i4>
      </vt:variant>
      <vt:variant>
        <vt:i4>0</vt:i4>
      </vt:variant>
      <vt:variant>
        <vt:i4>5</vt:i4>
      </vt:variant>
      <vt:variant>
        <vt:lpwstr/>
      </vt:variant>
      <vt:variant>
        <vt:lpwstr>_Toc31118798</vt:lpwstr>
      </vt:variant>
      <vt:variant>
        <vt:i4>1507379</vt:i4>
      </vt:variant>
      <vt:variant>
        <vt:i4>2</vt:i4>
      </vt:variant>
      <vt:variant>
        <vt:i4>0</vt:i4>
      </vt:variant>
      <vt:variant>
        <vt:i4>5</vt:i4>
      </vt:variant>
      <vt:variant>
        <vt:lpwstr/>
      </vt:variant>
      <vt:variant>
        <vt:lpwstr>_Toc31118797</vt:lpwstr>
      </vt:variant>
      <vt:variant>
        <vt:i4>3276849</vt:i4>
      </vt:variant>
      <vt:variant>
        <vt:i4>15</vt:i4>
      </vt:variant>
      <vt:variant>
        <vt:i4>0</vt:i4>
      </vt:variant>
      <vt:variant>
        <vt:i4>5</vt:i4>
      </vt:variant>
      <vt:variant>
        <vt:lpwstr>http://www.vxibus.org/</vt:lpwstr>
      </vt:variant>
      <vt:variant>
        <vt:lpwstr/>
      </vt:variant>
      <vt:variant>
        <vt:i4>3735664</vt:i4>
      </vt:variant>
      <vt:variant>
        <vt:i4>12</vt:i4>
      </vt:variant>
      <vt:variant>
        <vt:i4>0</vt:i4>
      </vt:variant>
      <vt:variant>
        <vt:i4>5</vt:i4>
      </vt:variant>
      <vt:variant>
        <vt:lpwstr>http://www.lxistandard.org/</vt:lpwstr>
      </vt:variant>
      <vt:variant>
        <vt:lpwstr/>
      </vt:variant>
      <vt:variant>
        <vt:i4>4456470</vt:i4>
      </vt:variant>
      <vt:variant>
        <vt:i4>9</vt:i4>
      </vt:variant>
      <vt:variant>
        <vt:i4>0</vt:i4>
      </vt:variant>
      <vt:variant>
        <vt:i4>5</vt:i4>
      </vt:variant>
      <vt:variant>
        <vt:lpwstr>http://www.ivifoundation.org/</vt:lpwstr>
      </vt:variant>
      <vt:variant>
        <vt:lpwstr/>
      </vt:variant>
      <vt:variant>
        <vt:i4>1376335</vt:i4>
      </vt:variant>
      <vt:variant>
        <vt:i4>6</vt:i4>
      </vt:variant>
      <vt:variant>
        <vt:i4>0</vt:i4>
      </vt:variant>
      <vt:variant>
        <vt:i4>5</vt:i4>
      </vt:variant>
      <vt:variant>
        <vt:lpwstr>http://www.ietf.org/rfc.html</vt:lpwstr>
      </vt:variant>
      <vt:variant>
        <vt:lpwstr/>
      </vt:variant>
      <vt:variant>
        <vt:i4>5505032</vt:i4>
      </vt:variant>
      <vt:variant>
        <vt:i4>3</vt:i4>
      </vt:variant>
      <vt:variant>
        <vt:i4>0</vt:i4>
      </vt:variant>
      <vt:variant>
        <vt:i4>5</vt:i4>
      </vt:variant>
      <vt:variant>
        <vt:lpwstr>http://www.tiaonline.org/</vt:lpwstr>
      </vt:variant>
      <vt:variant>
        <vt:lpwstr/>
      </vt:variant>
      <vt:variant>
        <vt:i4>4194323</vt:i4>
      </vt:variant>
      <vt:variant>
        <vt:i4>0</vt:i4>
      </vt:variant>
      <vt:variant>
        <vt:i4>0</vt:i4>
      </vt:variant>
      <vt:variant>
        <vt:i4>5</vt:i4>
      </vt:variant>
      <vt:variant>
        <vt:lpwstr>http://standards.ieee.org/getieee802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Device Specification Rev 1.6</dc:title>
  <dc:subject/>
  <dc:creator>LXI Consortium members</dc:creator>
  <cp:keywords/>
  <cp:lastModifiedBy>John Ryland</cp:lastModifiedBy>
  <cp:revision>116</cp:revision>
  <cp:lastPrinted>2022-06-16T16:54:00Z</cp:lastPrinted>
  <dcterms:created xsi:type="dcterms:W3CDTF">2022-06-09T13:30:00Z</dcterms:created>
  <dcterms:modified xsi:type="dcterms:W3CDTF">2022-06-16T16:54:00Z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